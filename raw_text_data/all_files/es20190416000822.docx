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6C372" w14:textId="77777777" w:rsidR="00AE51A4" w:rsidRPr="00AE51A4" w:rsidRDefault="00AE51A4" w:rsidP="00AE51A4">
      <w:pPr>
        <w:spacing w:after="0" w:line="360" w:lineRule="auto"/>
        <w:rPr>
          <w:ins w:id="0" w:author="Φλούδα Χριστίνα" w:date="2019-04-24T14:59:00Z"/>
          <w:rFonts w:eastAsia="Times New Roman"/>
          <w:szCs w:val="24"/>
          <w:lang w:eastAsia="en-US"/>
        </w:rPr>
      </w:pPr>
      <w:ins w:id="1" w:author="Φλούδα Χριστίνα" w:date="2019-04-24T14:59:00Z">
        <w:r w:rsidRPr="00AE51A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474DDC8" w14:textId="77777777" w:rsidR="00AE51A4" w:rsidRPr="00AE51A4" w:rsidRDefault="00AE51A4" w:rsidP="00AE51A4">
      <w:pPr>
        <w:spacing w:after="0" w:line="360" w:lineRule="auto"/>
        <w:rPr>
          <w:ins w:id="2" w:author="Φλούδα Χριστίνα" w:date="2019-04-24T14:59:00Z"/>
          <w:rFonts w:eastAsia="Times New Roman"/>
          <w:szCs w:val="24"/>
          <w:lang w:eastAsia="en-US"/>
        </w:rPr>
      </w:pPr>
    </w:p>
    <w:p w14:paraId="226D14AE" w14:textId="77777777" w:rsidR="00AE51A4" w:rsidRPr="00AE51A4" w:rsidRDefault="00AE51A4" w:rsidP="00AE51A4">
      <w:pPr>
        <w:spacing w:after="0" w:line="360" w:lineRule="auto"/>
        <w:rPr>
          <w:ins w:id="3" w:author="Φλούδα Χριστίνα" w:date="2019-04-24T14:59:00Z"/>
          <w:rFonts w:eastAsia="Times New Roman"/>
          <w:szCs w:val="24"/>
          <w:lang w:eastAsia="en-US"/>
        </w:rPr>
      </w:pPr>
      <w:ins w:id="4" w:author="Φλούδα Χριστίνα" w:date="2019-04-24T14:59:00Z">
        <w:r w:rsidRPr="00AE51A4">
          <w:rPr>
            <w:rFonts w:eastAsia="Times New Roman"/>
            <w:szCs w:val="24"/>
            <w:lang w:eastAsia="en-US"/>
          </w:rPr>
          <w:t>ΠΙΝΑΚΑΣ ΠΕΡΙΕΧΟΜΕΝΩΝ</w:t>
        </w:r>
      </w:ins>
    </w:p>
    <w:p w14:paraId="4DBF1494" w14:textId="77777777" w:rsidR="00AE51A4" w:rsidRPr="00AE51A4" w:rsidRDefault="00AE51A4" w:rsidP="00AE51A4">
      <w:pPr>
        <w:spacing w:after="0" w:line="360" w:lineRule="auto"/>
        <w:rPr>
          <w:ins w:id="5" w:author="Φλούδα Χριστίνα" w:date="2019-04-24T14:59:00Z"/>
          <w:rFonts w:eastAsia="Times New Roman"/>
          <w:szCs w:val="24"/>
          <w:lang w:eastAsia="en-US"/>
        </w:rPr>
      </w:pPr>
      <w:ins w:id="6" w:author="Φλούδα Χριστίνα" w:date="2019-04-24T14:59:00Z">
        <w:r w:rsidRPr="00AE51A4">
          <w:rPr>
            <w:rFonts w:eastAsia="Times New Roman"/>
            <w:szCs w:val="24"/>
            <w:lang w:eastAsia="en-US"/>
          </w:rPr>
          <w:t xml:space="preserve">ΙΖ΄ ΠΕΡΙΟΔΟΣ </w:t>
        </w:r>
      </w:ins>
    </w:p>
    <w:p w14:paraId="3685428A" w14:textId="77777777" w:rsidR="00AE51A4" w:rsidRPr="00AE51A4" w:rsidRDefault="00AE51A4" w:rsidP="00AE51A4">
      <w:pPr>
        <w:spacing w:after="0" w:line="360" w:lineRule="auto"/>
        <w:rPr>
          <w:ins w:id="7" w:author="Φλούδα Χριστίνα" w:date="2019-04-24T14:59:00Z"/>
          <w:rFonts w:eastAsia="Times New Roman"/>
          <w:szCs w:val="24"/>
          <w:lang w:eastAsia="en-US"/>
        </w:rPr>
      </w:pPr>
      <w:ins w:id="8" w:author="Φλούδα Χριστίνα" w:date="2019-04-24T14:59:00Z">
        <w:r w:rsidRPr="00AE51A4">
          <w:rPr>
            <w:rFonts w:eastAsia="Times New Roman"/>
            <w:szCs w:val="24"/>
            <w:lang w:eastAsia="en-US"/>
          </w:rPr>
          <w:t>ΠΡΟΕΔΡΕΥΟΜΕΝΗΣ ΚΟΙΝΟΒΟΥΛΕΥΤΙΚΗΣ ΔΗΜΟΚΡΑΤΙΑΣ</w:t>
        </w:r>
      </w:ins>
    </w:p>
    <w:p w14:paraId="31567AA1" w14:textId="77777777" w:rsidR="00AE51A4" w:rsidRPr="00AE51A4" w:rsidRDefault="00AE51A4" w:rsidP="00AE51A4">
      <w:pPr>
        <w:spacing w:after="0" w:line="360" w:lineRule="auto"/>
        <w:rPr>
          <w:ins w:id="9" w:author="Φλούδα Χριστίνα" w:date="2019-04-24T14:59:00Z"/>
          <w:rFonts w:eastAsia="Times New Roman"/>
          <w:szCs w:val="24"/>
          <w:lang w:eastAsia="en-US"/>
        </w:rPr>
      </w:pPr>
      <w:ins w:id="10" w:author="Φλούδα Χριστίνα" w:date="2019-04-24T14:59:00Z">
        <w:r w:rsidRPr="00AE51A4">
          <w:rPr>
            <w:rFonts w:eastAsia="Times New Roman"/>
            <w:szCs w:val="24"/>
            <w:lang w:eastAsia="en-US"/>
          </w:rPr>
          <w:t>ΣΥΝΟΔΟΣ Δ΄</w:t>
        </w:r>
      </w:ins>
    </w:p>
    <w:p w14:paraId="5DAB4BCD" w14:textId="77777777" w:rsidR="00AE51A4" w:rsidRPr="00AE51A4" w:rsidRDefault="00AE51A4" w:rsidP="00AE51A4">
      <w:pPr>
        <w:spacing w:after="0" w:line="360" w:lineRule="auto"/>
        <w:rPr>
          <w:ins w:id="11" w:author="Φλούδα Χριστίνα" w:date="2019-04-24T14:59:00Z"/>
          <w:rFonts w:eastAsia="Times New Roman"/>
          <w:szCs w:val="24"/>
          <w:lang w:eastAsia="en-US"/>
        </w:rPr>
      </w:pPr>
    </w:p>
    <w:p w14:paraId="0F87E519" w14:textId="77777777" w:rsidR="00AE51A4" w:rsidRPr="00AE51A4" w:rsidRDefault="00AE51A4" w:rsidP="00AE51A4">
      <w:pPr>
        <w:spacing w:after="0" w:line="360" w:lineRule="auto"/>
        <w:rPr>
          <w:ins w:id="12" w:author="Φλούδα Χριστίνα" w:date="2019-04-24T14:59:00Z"/>
          <w:rFonts w:eastAsia="Times New Roman"/>
          <w:szCs w:val="24"/>
          <w:lang w:eastAsia="en-US"/>
        </w:rPr>
      </w:pPr>
      <w:ins w:id="13" w:author="Φλούδα Χριστίνα" w:date="2019-04-24T14:59:00Z">
        <w:r w:rsidRPr="00AE51A4">
          <w:rPr>
            <w:rFonts w:eastAsia="Times New Roman"/>
            <w:szCs w:val="24"/>
            <w:lang w:eastAsia="en-US"/>
          </w:rPr>
          <w:t>ΣΥΝΕΔΡΙΑΣΗ ΡΙΑ΄</w:t>
        </w:r>
      </w:ins>
    </w:p>
    <w:p w14:paraId="6B6C9997" w14:textId="77777777" w:rsidR="00AE51A4" w:rsidRPr="00AE51A4" w:rsidRDefault="00AE51A4" w:rsidP="00AE51A4">
      <w:pPr>
        <w:spacing w:after="0" w:line="360" w:lineRule="auto"/>
        <w:rPr>
          <w:ins w:id="14" w:author="Φλούδα Χριστίνα" w:date="2019-04-24T14:59:00Z"/>
          <w:rFonts w:eastAsia="Times New Roman"/>
          <w:szCs w:val="24"/>
          <w:lang w:eastAsia="en-US"/>
        </w:rPr>
      </w:pPr>
      <w:ins w:id="15" w:author="Φλούδα Χριστίνα" w:date="2019-04-24T14:59:00Z">
        <w:r w:rsidRPr="00AE51A4">
          <w:rPr>
            <w:rFonts w:eastAsia="Times New Roman"/>
            <w:szCs w:val="24"/>
            <w:lang w:eastAsia="en-US"/>
          </w:rPr>
          <w:t>Τρίτη  16 Απριλίου 2019</w:t>
        </w:r>
      </w:ins>
    </w:p>
    <w:p w14:paraId="404D27D2" w14:textId="77777777" w:rsidR="00AE51A4" w:rsidRPr="00AE51A4" w:rsidRDefault="00AE51A4" w:rsidP="00AE51A4">
      <w:pPr>
        <w:spacing w:after="0" w:line="360" w:lineRule="auto"/>
        <w:rPr>
          <w:ins w:id="16" w:author="Φλούδα Χριστίνα" w:date="2019-04-24T14:59:00Z"/>
          <w:rFonts w:eastAsia="Times New Roman"/>
          <w:szCs w:val="24"/>
          <w:lang w:eastAsia="en-US"/>
        </w:rPr>
      </w:pPr>
    </w:p>
    <w:p w14:paraId="6AFD87C4" w14:textId="77777777" w:rsidR="00AE51A4" w:rsidRPr="00AE51A4" w:rsidRDefault="00AE51A4" w:rsidP="00AE51A4">
      <w:pPr>
        <w:spacing w:after="0" w:line="360" w:lineRule="auto"/>
        <w:rPr>
          <w:ins w:id="17" w:author="Φλούδα Χριστίνα" w:date="2019-04-24T14:59:00Z"/>
          <w:rFonts w:eastAsia="Times New Roman"/>
          <w:szCs w:val="24"/>
          <w:lang w:eastAsia="en-US"/>
        </w:rPr>
      </w:pPr>
      <w:ins w:id="18" w:author="Φλούδα Χριστίνα" w:date="2019-04-24T14:59:00Z">
        <w:r w:rsidRPr="00AE51A4">
          <w:rPr>
            <w:rFonts w:eastAsia="Times New Roman"/>
            <w:szCs w:val="24"/>
            <w:lang w:eastAsia="en-US"/>
          </w:rPr>
          <w:t>ΘΕΜΑΤΑ</w:t>
        </w:r>
      </w:ins>
    </w:p>
    <w:p w14:paraId="1B4E5A4C" w14:textId="77777777" w:rsidR="00AE51A4" w:rsidRPr="00AE51A4" w:rsidRDefault="00AE51A4" w:rsidP="00AE51A4">
      <w:pPr>
        <w:spacing w:after="0" w:line="360" w:lineRule="auto"/>
        <w:rPr>
          <w:ins w:id="19" w:author="Φλούδα Χριστίνα" w:date="2019-04-24T14:59:00Z"/>
          <w:rFonts w:eastAsia="Times New Roman"/>
          <w:szCs w:val="24"/>
          <w:lang w:eastAsia="en-US"/>
        </w:rPr>
      </w:pPr>
      <w:ins w:id="20" w:author="Φλούδα Χριστίνα" w:date="2019-04-24T14:59:00Z">
        <w:r w:rsidRPr="00AE51A4">
          <w:rPr>
            <w:rFonts w:eastAsia="Times New Roman"/>
            <w:szCs w:val="24"/>
            <w:lang w:eastAsia="en-US"/>
          </w:rPr>
          <w:t xml:space="preserve"> </w:t>
        </w:r>
        <w:r w:rsidRPr="00AE51A4">
          <w:rPr>
            <w:rFonts w:eastAsia="Times New Roman"/>
            <w:szCs w:val="24"/>
            <w:lang w:eastAsia="en-US"/>
          </w:rPr>
          <w:br/>
          <w:t xml:space="preserve">Α. ΕΙΔΙΚΑ ΘΕΜΑΤΑ </w:t>
        </w:r>
        <w:r w:rsidRPr="00AE51A4">
          <w:rPr>
            <w:rFonts w:eastAsia="Times New Roman"/>
            <w:szCs w:val="24"/>
            <w:lang w:eastAsia="en-US"/>
          </w:rPr>
          <w:br/>
          <w:t xml:space="preserve">1. Επικύρωση Πρακτικών, σελ. </w:t>
        </w:r>
        <w:r w:rsidRPr="00AE51A4">
          <w:rPr>
            <w:rFonts w:eastAsia="Times New Roman"/>
            <w:szCs w:val="24"/>
            <w:lang w:eastAsia="en-US"/>
          </w:rPr>
          <w:br/>
          <w:t xml:space="preserve">2. Ανακοινώνεται ότι τη συνεδρίαση παρακολουθούν μαθητές από το Δημοτικό Σχολείο </w:t>
        </w:r>
        <w:proofErr w:type="spellStart"/>
        <w:r w:rsidRPr="00AE51A4">
          <w:rPr>
            <w:rFonts w:eastAsia="Times New Roman"/>
            <w:szCs w:val="24"/>
            <w:lang w:eastAsia="en-US"/>
          </w:rPr>
          <w:t>Φηρών</w:t>
        </w:r>
        <w:proofErr w:type="spellEnd"/>
        <w:r w:rsidRPr="00AE51A4">
          <w:rPr>
            <w:rFonts w:eastAsia="Times New Roman"/>
            <w:szCs w:val="24"/>
            <w:lang w:eastAsia="en-US"/>
          </w:rPr>
          <w:t xml:space="preserve"> Θήρας, το 1ο Δημοτικό Σχολείο Αγίων Θεοδώρων, το Δημοτικό Σχολείο Παπάγου, το 1ο Δημοτικό Σχολείο Ασπρόπυργου, το 5ο Γενικό Λύκειο Καλλιθέας, το 2ο Γυμνάσιο Αγίας Βαρβάρας, το Σχολείο </w:t>
        </w:r>
        <w:proofErr w:type="spellStart"/>
        <w:r w:rsidRPr="00AE51A4">
          <w:rPr>
            <w:rFonts w:eastAsia="Times New Roman"/>
            <w:szCs w:val="24"/>
            <w:lang w:eastAsia="en-US"/>
          </w:rPr>
          <w:t>Theresialyceum</w:t>
        </w:r>
        <w:proofErr w:type="spellEnd"/>
        <w:r w:rsidRPr="00AE51A4">
          <w:rPr>
            <w:rFonts w:eastAsia="Times New Roman"/>
            <w:szCs w:val="24"/>
            <w:lang w:eastAsia="en-US"/>
          </w:rPr>
          <w:t xml:space="preserve"> της Ολλανδίας και το Πρότυπο Πειραματικό Γυμνάσιο Πανεπιστημίου Πατρών, σελ. </w:t>
        </w:r>
        <w:r w:rsidRPr="00AE51A4">
          <w:rPr>
            <w:rFonts w:eastAsia="Times New Roman"/>
            <w:szCs w:val="24"/>
            <w:lang w:eastAsia="en-US"/>
          </w:rPr>
          <w:br/>
          <w:t xml:space="preserve">3. Αναφορά στη μνήμη του πρώην Προέδρου της Βουλής Δημητρίου Σιούφα και τήρηση ενός λεπτού σιγής, σελ. </w:t>
        </w:r>
        <w:r w:rsidRPr="00AE51A4">
          <w:rPr>
            <w:rFonts w:eastAsia="Times New Roman"/>
            <w:szCs w:val="24"/>
            <w:lang w:eastAsia="en-US"/>
          </w:rPr>
          <w:br/>
          <w:t xml:space="preserve">4. Αναφορά στην καταστροφή της Παναγίας των </w:t>
        </w:r>
        <w:proofErr w:type="spellStart"/>
        <w:r w:rsidRPr="00AE51A4">
          <w:rPr>
            <w:rFonts w:eastAsia="Times New Roman"/>
            <w:szCs w:val="24"/>
            <w:lang w:eastAsia="en-US"/>
          </w:rPr>
          <w:t>Παρισίων</w:t>
        </w:r>
        <w:proofErr w:type="spellEnd"/>
        <w:r w:rsidRPr="00AE51A4">
          <w:rPr>
            <w:rFonts w:eastAsia="Times New Roman"/>
            <w:szCs w:val="24"/>
            <w:lang w:eastAsia="en-US"/>
          </w:rPr>
          <w:t xml:space="preserve">, σελ. </w:t>
        </w:r>
        <w:r w:rsidRPr="00AE51A4">
          <w:rPr>
            <w:rFonts w:eastAsia="Times New Roman"/>
            <w:szCs w:val="24"/>
            <w:lang w:eastAsia="en-US"/>
          </w:rPr>
          <w:br/>
          <w:t xml:space="preserve">5. Επί διαδικαστικού θέματος, σελ. </w:t>
        </w:r>
        <w:r w:rsidRPr="00AE51A4">
          <w:rPr>
            <w:rFonts w:eastAsia="Times New Roman"/>
            <w:szCs w:val="24"/>
            <w:lang w:eastAsia="en-US"/>
          </w:rPr>
          <w:br/>
          <w:t xml:space="preserve">6. Επί προσωπικού θέματος, σελ. </w:t>
        </w:r>
        <w:r w:rsidRPr="00AE51A4">
          <w:rPr>
            <w:rFonts w:eastAsia="Times New Roman"/>
            <w:szCs w:val="24"/>
            <w:lang w:eastAsia="en-US"/>
          </w:rPr>
          <w:br/>
          <w:t xml:space="preserve"> </w:t>
        </w:r>
        <w:r w:rsidRPr="00AE51A4">
          <w:rPr>
            <w:rFonts w:eastAsia="Times New Roman"/>
            <w:szCs w:val="24"/>
            <w:lang w:eastAsia="en-US"/>
          </w:rPr>
          <w:br/>
          <w:t xml:space="preserve">Β. ΝΟΜΟΘΕΤΙΚΗ ΕΡΓΑΣΙΑ </w:t>
        </w:r>
        <w:r w:rsidRPr="00AE51A4">
          <w:rPr>
            <w:rFonts w:eastAsia="Times New Roman"/>
            <w:szCs w:val="24"/>
            <w:lang w:eastAsia="en-US"/>
          </w:rPr>
          <w:br/>
          <w:t xml:space="preserve">1. Συζήτηση επί της αρχής, των άρθρων, των τροπολογιών και του συνόλου και ψήφιση επί της αρχής, των άρθρων και της βουλευτικής τροπολογίας 2096/70 του σχεδίου νόμου του Υπουργείου Οικονομίας και Ανάπτυξης: «Ελληνική Αναπτυξιακή Τράπεζα και προσέλκυση στρατηγικών επενδύσεων και άλλες διατάξεις», σελ. </w:t>
        </w:r>
        <w:r w:rsidRPr="00AE51A4">
          <w:rPr>
            <w:rFonts w:eastAsia="Times New Roman"/>
            <w:szCs w:val="24"/>
            <w:lang w:eastAsia="en-US"/>
          </w:rPr>
          <w:br/>
          <w:t xml:space="preserve"> </w:t>
        </w:r>
        <w:r w:rsidRPr="00AE51A4">
          <w:rPr>
            <w:rFonts w:eastAsia="Times New Roman"/>
            <w:szCs w:val="24"/>
            <w:lang w:eastAsia="en-US"/>
          </w:rPr>
          <w:br/>
          <w:t xml:space="preserve">2. Αίτηση ονομαστικής ψηφοφορίας δεκαεπτά Βουλευτών της Νέας Δημοκρατίας, επί της τροπολογίας με γενικό αριθμό 295 και ειδικό 69 το σχεδίου νόμου του Υπουργείου Οικονομίας και Ανάπτυξης, σελ. </w:t>
        </w:r>
        <w:r w:rsidRPr="00AE51A4">
          <w:rPr>
            <w:rFonts w:eastAsia="Times New Roman"/>
            <w:szCs w:val="24"/>
            <w:lang w:eastAsia="en-US"/>
          </w:rPr>
          <w:br/>
        </w:r>
      </w:ins>
    </w:p>
    <w:p w14:paraId="27EAE543" w14:textId="77777777" w:rsidR="00AE51A4" w:rsidRPr="00AE51A4" w:rsidRDefault="00AE51A4" w:rsidP="00AE51A4">
      <w:pPr>
        <w:spacing w:after="0" w:line="360" w:lineRule="auto"/>
        <w:rPr>
          <w:ins w:id="21" w:author="Φλούδα Χριστίνα" w:date="2019-04-24T14:59:00Z"/>
          <w:rFonts w:eastAsia="Times New Roman"/>
          <w:szCs w:val="24"/>
          <w:lang w:eastAsia="en-US"/>
        </w:rPr>
      </w:pPr>
      <w:ins w:id="22" w:author="Φλούδα Χριστίνα" w:date="2019-04-24T14:59:00Z">
        <w:r w:rsidRPr="00AE51A4">
          <w:rPr>
            <w:rFonts w:eastAsia="Times New Roman"/>
            <w:szCs w:val="24"/>
            <w:lang w:eastAsia="en-US"/>
          </w:rPr>
          <w:t>ΠΡΟΕΔΡΕΥΟΝΤΕΣ</w:t>
        </w:r>
      </w:ins>
    </w:p>
    <w:p w14:paraId="7969F209" w14:textId="77777777" w:rsidR="00AE51A4" w:rsidRPr="00AE51A4" w:rsidRDefault="00AE51A4" w:rsidP="00AE51A4">
      <w:pPr>
        <w:spacing w:after="0" w:line="360" w:lineRule="auto"/>
        <w:rPr>
          <w:ins w:id="23" w:author="Φλούδα Χριστίνα" w:date="2019-04-24T14:59:00Z"/>
          <w:rFonts w:eastAsia="Times New Roman"/>
          <w:szCs w:val="24"/>
          <w:lang w:eastAsia="en-US"/>
        </w:rPr>
      </w:pPr>
    </w:p>
    <w:p w14:paraId="70773409" w14:textId="77777777" w:rsidR="00AE51A4" w:rsidRPr="00AE51A4" w:rsidRDefault="00AE51A4" w:rsidP="00AE51A4">
      <w:pPr>
        <w:spacing w:after="0" w:line="360" w:lineRule="auto"/>
        <w:rPr>
          <w:ins w:id="24" w:author="Φλούδα Χριστίνα" w:date="2019-04-24T14:59:00Z"/>
          <w:rFonts w:eastAsia="Times New Roman"/>
          <w:szCs w:val="24"/>
          <w:lang w:eastAsia="en-US"/>
        </w:rPr>
      </w:pPr>
      <w:ins w:id="25" w:author="Φλούδα Χριστίνα" w:date="2019-04-24T14:59:00Z">
        <w:r w:rsidRPr="00AE51A4">
          <w:rPr>
            <w:rFonts w:eastAsia="Times New Roman"/>
            <w:szCs w:val="24"/>
            <w:lang w:eastAsia="en-US"/>
          </w:rPr>
          <w:t>ΒΑΡΕΜΕΝΟΣ Γ. , σελ.</w:t>
        </w:r>
        <w:r w:rsidRPr="00AE51A4">
          <w:rPr>
            <w:rFonts w:eastAsia="Times New Roman"/>
            <w:szCs w:val="24"/>
            <w:lang w:eastAsia="en-US"/>
          </w:rPr>
          <w:br/>
          <w:t>ΚΑΚΛΑΜΑΝΗΣ Ν. , σελ.</w:t>
        </w:r>
        <w:r w:rsidRPr="00AE51A4">
          <w:rPr>
            <w:rFonts w:eastAsia="Times New Roman"/>
            <w:szCs w:val="24"/>
            <w:lang w:eastAsia="en-US"/>
          </w:rPr>
          <w:br/>
          <w:t>ΧΡΙΣΤΟΔΟΥΛΟΠΟΥΛΟΥ Α. , σελ.</w:t>
        </w:r>
        <w:r w:rsidRPr="00AE51A4">
          <w:rPr>
            <w:rFonts w:eastAsia="Times New Roman"/>
            <w:szCs w:val="24"/>
            <w:lang w:eastAsia="en-US"/>
          </w:rPr>
          <w:br/>
        </w:r>
      </w:ins>
    </w:p>
    <w:p w14:paraId="28142559" w14:textId="77777777" w:rsidR="00AE51A4" w:rsidRPr="00AE51A4" w:rsidRDefault="00AE51A4" w:rsidP="00AE51A4">
      <w:pPr>
        <w:spacing w:after="0" w:line="360" w:lineRule="auto"/>
        <w:rPr>
          <w:ins w:id="26" w:author="Φλούδα Χριστίνα" w:date="2019-04-24T14:59:00Z"/>
          <w:rFonts w:eastAsia="Times New Roman"/>
          <w:szCs w:val="24"/>
          <w:lang w:eastAsia="en-US"/>
        </w:rPr>
      </w:pPr>
    </w:p>
    <w:p w14:paraId="4CCF7B37" w14:textId="27E98659" w:rsidR="00AE51A4" w:rsidRDefault="00AE51A4" w:rsidP="00AE51A4">
      <w:pPr>
        <w:spacing w:line="600" w:lineRule="auto"/>
        <w:ind w:firstLine="720"/>
        <w:contextualSpacing/>
        <w:jc w:val="center"/>
        <w:rPr>
          <w:ins w:id="27" w:author="Φλούδα Χριστίνα" w:date="2019-04-24T14:59:00Z"/>
          <w:rFonts w:eastAsia="Times New Roman"/>
          <w:color w:val="1D2228"/>
          <w:szCs w:val="24"/>
        </w:rPr>
      </w:pPr>
      <w:ins w:id="28" w:author="Φλούδα Χριστίνα" w:date="2019-04-24T14:59:00Z">
        <w:r w:rsidRPr="00AE51A4">
          <w:rPr>
            <w:rFonts w:eastAsia="Times New Roman"/>
            <w:szCs w:val="24"/>
            <w:lang w:eastAsia="en-US"/>
          </w:rPr>
          <w:t>Α. Επί της στη μνήμη του πρώην Προέδρου της Βουλής Δημητρίου Σιούφα:</w:t>
        </w:r>
        <w:r w:rsidRPr="00AE51A4">
          <w:rPr>
            <w:rFonts w:eastAsia="Times New Roman"/>
            <w:szCs w:val="24"/>
            <w:lang w:eastAsia="en-US"/>
          </w:rPr>
          <w:br/>
          <w:t>ΒΟΥΤΣΗΣ Ν. , σελ.</w:t>
        </w:r>
        <w:r w:rsidRPr="00AE51A4">
          <w:rPr>
            <w:rFonts w:eastAsia="Times New Roman"/>
            <w:szCs w:val="24"/>
            <w:lang w:eastAsia="en-US"/>
          </w:rPr>
          <w:br/>
          <w:t>ΘΕΟΠΕΦΤΑΤΟΥ Α. , σελ.</w:t>
        </w:r>
        <w:r w:rsidRPr="00AE51A4">
          <w:rPr>
            <w:rFonts w:eastAsia="Times New Roman"/>
            <w:szCs w:val="24"/>
            <w:lang w:eastAsia="en-US"/>
          </w:rPr>
          <w:br/>
          <w:t>ΚΑΚΛΑΜΑΝΗΣ Ν. , σελ.</w:t>
        </w:r>
        <w:r w:rsidRPr="00AE51A4">
          <w:rPr>
            <w:rFonts w:eastAsia="Times New Roman"/>
            <w:szCs w:val="24"/>
            <w:lang w:eastAsia="en-US"/>
          </w:rPr>
          <w:br/>
          <w:t>ΚΑΜΜΕΝΟΣ Δ. , σελ.</w:t>
        </w:r>
        <w:r w:rsidRPr="00AE51A4">
          <w:rPr>
            <w:rFonts w:eastAsia="Times New Roman"/>
            <w:szCs w:val="24"/>
            <w:lang w:eastAsia="en-US"/>
          </w:rPr>
          <w:br/>
          <w:t>ΚΡΕΜΑΣΤΙΝΟΣ Δ. , σελ.</w:t>
        </w:r>
        <w:r w:rsidRPr="00AE51A4">
          <w:rPr>
            <w:rFonts w:eastAsia="Times New Roman"/>
            <w:szCs w:val="24"/>
            <w:lang w:eastAsia="en-US"/>
          </w:rPr>
          <w:br/>
          <w:t>ΛΑΜΠΡΟΥΛΗΣ Γ. , σελ.</w:t>
        </w:r>
        <w:r w:rsidRPr="00AE51A4">
          <w:rPr>
            <w:rFonts w:eastAsia="Times New Roman"/>
            <w:szCs w:val="24"/>
            <w:lang w:eastAsia="en-US"/>
          </w:rPr>
          <w:br/>
          <w:t>ΣΑΡΙΔΗΣ Ι. , σελ.</w:t>
        </w:r>
        <w:r w:rsidRPr="00AE51A4">
          <w:rPr>
            <w:rFonts w:eastAsia="Times New Roman"/>
            <w:szCs w:val="24"/>
            <w:lang w:eastAsia="en-US"/>
          </w:rPr>
          <w:br/>
          <w:t>ΤΣΙΑΡΑΣ Κ. , σελ.</w:t>
        </w:r>
        <w:r w:rsidRPr="00AE51A4">
          <w:rPr>
            <w:rFonts w:eastAsia="Times New Roman"/>
            <w:szCs w:val="24"/>
            <w:lang w:eastAsia="en-US"/>
          </w:rPr>
          <w:br/>
        </w:r>
        <w:r w:rsidRPr="00AE51A4">
          <w:rPr>
            <w:rFonts w:eastAsia="Times New Roman"/>
            <w:szCs w:val="24"/>
            <w:lang w:eastAsia="en-US"/>
          </w:rPr>
          <w:br/>
          <w:t xml:space="preserve">Β. Επί της αναφοράς στην καταστροφή της Παναγίας των </w:t>
        </w:r>
        <w:proofErr w:type="spellStart"/>
        <w:r w:rsidRPr="00AE51A4">
          <w:rPr>
            <w:rFonts w:eastAsia="Times New Roman"/>
            <w:szCs w:val="24"/>
            <w:lang w:eastAsia="en-US"/>
          </w:rPr>
          <w:t>Παρισίων</w:t>
        </w:r>
        <w:proofErr w:type="spellEnd"/>
        <w:r w:rsidRPr="00AE51A4">
          <w:rPr>
            <w:rFonts w:eastAsia="Times New Roman"/>
            <w:szCs w:val="24"/>
            <w:lang w:eastAsia="en-US"/>
          </w:rPr>
          <w:t>:</w:t>
        </w:r>
        <w:r w:rsidRPr="00AE51A4">
          <w:rPr>
            <w:rFonts w:eastAsia="Times New Roman"/>
            <w:szCs w:val="24"/>
            <w:lang w:eastAsia="en-US"/>
          </w:rPr>
          <w:br/>
          <w:t>ΚΑΚΛΑΜΑΝΗΣ Ν. , σελ.</w:t>
        </w:r>
        <w:r w:rsidRPr="00AE51A4">
          <w:rPr>
            <w:rFonts w:eastAsia="Times New Roman"/>
            <w:szCs w:val="24"/>
            <w:lang w:eastAsia="en-US"/>
          </w:rPr>
          <w:br/>
          <w:t>ΟΥΡΣΟΥΖΙΔΗΣ Γ. , σελ.</w:t>
        </w:r>
        <w:r w:rsidRPr="00AE51A4">
          <w:rPr>
            <w:rFonts w:eastAsia="Times New Roman"/>
            <w:szCs w:val="24"/>
            <w:lang w:eastAsia="en-US"/>
          </w:rPr>
          <w:br/>
          <w:t>ΣΑΧΙΝΙΔΗΣ Ι. , σελ.</w:t>
        </w:r>
        <w:r w:rsidRPr="00AE51A4">
          <w:rPr>
            <w:rFonts w:eastAsia="Times New Roman"/>
            <w:szCs w:val="24"/>
            <w:lang w:eastAsia="en-US"/>
          </w:rPr>
          <w:br/>
          <w:t>ΣΤΡΑΤΗΣ Κ. , σελ.</w:t>
        </w:r>
        <w:r w:rsidRPr="00AE51A4">
          <w:rPr>
            <w:rFonts w:eastAsia="Times New Roman"/>
            <w:szCs w:val="24"/>
            <w:lang w:eastAsia="en-US"/>
          </w:rPr>
          <w:br/>
        </w:r>
        <w:r w:rsidRPr="00AE51A4">
          <w:rPr>
            <w:rFonts w:eastAsia="Times New Roman"/>
            <w:szCs w:val="24"/>
            <w:lang w:eastAsia="en-US"/>
          </w:rPr>
          <w:br/>
          <w:t>Γ. Επί διαδικαστικού θέματος:</w:t>
        </w:r>
        <w:r w:rsidRPr="00AE51A4">
          <w:rPr>
            <w:rFonts w:eastAsia="Times New Roman"/>
            <w:szCs w:val="24"/>
            <w:lang w:eastAsia="en-US"/>
          </w:rPr>
          <w:br/>
          <w:t>ΒΑΡΕΜΕΝΟΣ Γ. , σελ.</w:t>
        </w:r>
        <w:r w:rsidRPr="00AE51A4">
          <w:rPr>
            <w:rFonts w:eastAsia="Times New Roman"/>
            <w:szCs w:val="24"/>
            <w:lang w:eastAsia="en-US"/>
          </w:rPr>
          <w:br/>
          <w:t>ΚΑΚΛΑΜΑΝΗΣ Ν. , σελ.</w:t>
        </w:r>
        <w:r w:rsidRPr="00AE51A4">
          <w:rPr>
            <w:rFonts w:eastAsia="Times New Roman"/>
            <w:szCs w:val="24"/>
            <w:lang w:eastAsia="en-US"/>
          </w:rPr>
          <w:br/>
          <w:t>ΚΩΝΣΤΑΝΤΙΝΟΠΟΥΛΟΣ Ο. , σελ.</w:t>
        </w:r>
        <w:r w:rsidRPr="00AE51A4">
          <w:rPr>
            <w:rFonts w:eastAsia="Times New Roman"/>
            <w:szCs w:val="24"/>
            <w:lang w:eastAsia="en-US"/>
          </w:rPr>
          <w:br/>
          <w:t>ΧΡΙΣΤΟΔΟΥΛΟΠΟΥΛΟΥ Α. , σελ.</w:t>
        </w:r>
        <w:r w:rsidRPr="00AE51A4">
          <w:rPr>
            <w:rFonts w:eastAsia="Times New Roman"/>
            <w:szCs w:val="24"/>
            <w:lang w:eastAsia="en-US"/>
          </w:rPr>
          <w:br/>
        </w:r>
        <w:r w:rsidRPr="00AE51A4">
          <w:rPr>
            <w:rFonts w:eastAsia="Times New Roman"/>
            <w:szCs w:val="24"/>
            <w:lang w:eastAsia="en-US"/>
          </w:rPr>
          <w:br/>
          <w:t>Δ. Επί προσωπικού θέματος:</w:t>
        </w:r>
        <w:r w:rsidRPr="00AE51A4">
          <w:rPr>
            <w:rFonts w:eastAsia="Times New Roman"/>
            <w:szCs w:val="24"/>
            <w:lang w:eastAsia="en-US"/>
          </w:rPr>
          <w:br/>
          <w:t>ΣΑΧΙΝΙΔΗΣ Ι. , σελ.</w:t>
        </w:r>
        <w:r w:rsidRPr="00AE51A4">
          <w:rPr>
            <w:rFonts w:eastAsia="Times New Roman"/>
            <w:szCs w:val="24"/>
            <w:lang w:eastAsia="en-US"/>
          </w:rPr>
          <w:br/>
        </w:r>
        <w:r w:rsidRPr="00AE51A4">
          <w:rPr>
            <w:rFonts w:eastAsia="Times New Roman"/>
            <w:szCs w:val="24"/>
            <w:lang w:eastAsia="en-US"/>
          </w:rPr>
          <w:br/>
          <w:t>Ε. Επί του συνόλου του σχεδίου νόμου του Υπουργείου</w:t>
        </w:r>
        <w:r w:rsidRPr="00AE51A4">
          <w:rPr>
            <w:rFonts w:eastAsia="Times New Roman"/>
            <w:szCs w:val="24"/>
            <w:lang w:eastAsia="en-US"/>
          </w:rPr>
          <w:br/>
          <w:t>ΒΟΡΙΔΗΣ Μ. , σελ.</w:t>
        </w:r>
        <w:r w:rsidRPr="00AE51A4">
          <w:rPr>
            <w:rFonts w:eastAsia="Times New Roman"/>
            <w:szCs w:val="24"/>
            <w:lang w:eastAsia="en-US"/>
          </w:rPr>
          <w:br/>
          <w:t>ΓΕΩΡΓΙΑΔΗΣ Σ. , σελ.</w:t>
        </w:r>
        <w:r w:rsidRPr="00AE51A4">
          <w:rPr>
            <w:rFonts w:eastAsia="Times New Roman"/>
            <w:szCs w:val="24"/>
            <w:lang w:eastAsia="en-US"/>
          </w:rPr>
          <w:br/>
          <w:t>ΓΙΑΝΝΑΚΙΔΗΣ Ε. , σελ.</w:t>
        </w:r>
        <w:r w:rsidRPr="00AE51A4">
          <w:rPr>
            <w:rFonts w:eastAsia="Times New Roman"/>
            <w:szCs w:val="24"/>
            <w:lang w:eastAsia="en-US"/>
          </w:rPr>
          <w:br/>
          <w:t>ΔΕΝΔΙΑΣ Ν. , σελ.</w:t>
        </w:r>
        <w:r w:rsidRPr="00AE51A4">
          <w:rPr>
            <w:rFonts w:eastAsia="Times New Roman"/>
            <w:szCs w:val="24"/>
            <w:lang w:eastAsia="en-US"/>
          </w:rPr>
          <w:br/>
          <w:t>ΔΡΑΓΑΣΑΚΗΣ Ι. , σελ.</w:t>
        </w:r>
        <w:r w:rsidRPr="00AE51A4">
          <w:rPr>
            <w:rFonts w:eastAsia="Times New Roman"/>
            <w:szCs w:val="24"/>
            <w:lang w:eastAsia="en-US"/>
          </w:rPr>
          <w:br/>
          <w:t>ΚΑΡΑΘΑΝΑΣΟΠΟΥΛΟΣ Ν. , σελ.</w:t>
        </w:r>
        <w:r w:rsidRPr="00AE51A4">
          <w:rPr>
            <w:rFonts w:eastAsia="Times New Roman"/>
            <w:szCs w:val="24"/>
            <w:lang w:eastAsia="en-US"/>
          </w:rPr>
          <w:br/>
          <w:t>ΚΑΤΣΑΦΑΔΟΣ Κ. , σελ.</w:t>
        </w:r>
        <w:r w:rsidRPr="00AE51A4">
          <w:rPr>
            <w:rFonts w:eastAsia="Times New Roman"/>
            <w:szCs w:val="24"/>
            <w:lang w:eastAsia="en-US"/>
          </w:rPr>
          <w:br/>
          <w:t>ΚΑΦΑΝΤΑΡΗ Χ. , σελ.</w:t>
        </w:r>
        <w:r w:rsidRPr="00AE51A4">
          <w:rPr>
            <w:rFonts w:eastAsia="Times New Roman"/>
            <w:szCs w:val="24"/>
            <w:lang w:eastAsia="en-US"/>
          </w:rPr>
          <w:br/>
          <w:t>ΚΟΥΤΣΟΥΚΟΣ Γ. , σελ.</w:t>
        </w:r>
        <w:r w:rsidRPr="00AE51A4">
          <w:rPr>
            <w:rFonts w:eastAsia="Times New Roman"/>
            <w:szCs w:val="24"/>
            <w:lang w:eastAsia="en-US"/>
          </w:rPr>
          <w:br/>
          <w:t>ΚΩΝΣΤΑΝΤΙΝΟΠΟΥΛΟΣ Ο. , σελ.</w:t>
        </w:r>
        <w:r w:rsidRPr="00AE51A4">
          <w:rPr>
            <w:rFonts w:eastAsia="Times New Roman"/>
            <w:szCs w:val="24"/>
            <w:lang w:eastAsia="en-US"/>
          </w:rPr>
          <w:br/>
          <w:t>ΛΑΜΠΡΟΥΛΗΣ Γ. , σελ.</w:t>
        </w:r>
        <w:r w:rsidRPr="00AE51A4">
          <w:rPr>
            <w:rFonts w:eastAsia="Times New Roman"/>
            <w:szCs w:val="24"/>
            <w:lang w:eastAsia="en-US"/>
          </w:rPr>
          <w:br/>
          <w:t>ΜΑΡΔΑΣ Δ. , σελ.</w:t>
        </w:r>
        <w:r w:rsidRPr="00AE51A4">
          <w:rPr>
            <w:rFonts w:eastAsia="Times New Roman"/>
            <w:szCs w:val="24"/>
            <w:lang w:eastAsia="en-US"/>
          </w:rPr>
          <w:br/>
          <w:t>ΞΥΔΑΚΗΣ Ν. , σελ.</w:t>
        </w:r>
        <w:r w:rsidRPr="00AE51A4">
          <w:rPr>
            <w:rFonts w:eastAsia="Times New Roman"/>
            <w:szCs w:val="24"/>
            <w:lang w:eastAsia="en-US"/>
          </w:rPr>
          <w:br/>
          <w:t>ΟΥΡΣΟΥΖΙΔΗΣ Γ. , σελ.</w:t>
        </w:r>
        <w:r w:rsidRPr="00AE51A4">
          <w:rPr>
            <w:rFonts w:eastAsia="Times New Roman"/>
            <w:szCs w:val="24"/>
            <w:lang w:eastAsia="en-US"/>
          </w:rPr>
          <w:br/>
          <w:t>ΠΑΝΑΓΙΩΤΑΡΟΣ Η. , σελ.</w:t>
        </w:r>
        <w:r w:rsidRPr="00AE51A4">
          <w:rPr>
            <w:rFonts w:eastAsia="Times New Roman"/>
            <w:szCs w:val="24"/>
            <w:lang w:eastAsia="en-US"/>
          </w:rPr>
          <w:br/>
          <w:t>ΠΑΠΑΔΟΠΟΥΛΟΣ Ν. , σελ.</w:t>
        </w:r>
        <w:r w:rsidRPr="00AE51A4">
          <w:rPr>
            <w:rFonts w:eastAsia="Times New Roman"/>
            <w:szCs w:val="24"/>
            <w:lang w:eastAsia="en-US"/>
          </w:rPr>
          <w:br/>
          <w:t>ΠΑΠΑΗΛΙΟΥ Γ. , σελ.</w:t>
        </w:r>
        <w:r w:rsidRPr="00AE51A4">
          <w:rPr>
            <w:rFonts w:eastAsia="Times New Roman"/>
            <w:szCs w:val="24"/>
            <w:lang w:eastAsia="en-US"/>
          </w:rPr>
          <w:br/>
          <w:t>ΠΙΤΣΙΟΡΛΑΣ Α. , σελ.</w:t>
        </w:r>
        <w:r w:rsidRPr="00AE51A4">
          <w:rPr>
            <w:rFonts w:eastAsia="Times New Roman"/>
            <w:szCs w:val="24"/>
            <w:lang w:eastAsia="en-US"/>
          </w:rPr>
          <w:br/>
          <w:t>ΣΑΡΙΔΗΣ Ι. , σελ.</w:t>
        </w:r>
        <w:r w:rsidRPr="00AE51A4">
          <w:rPr>
            <w:rFonts w:eastAsia="Times New Roman"/>
            <w:szCs w:val="24"/>
            <w:lang w:eastAsia="en-US"/>
          </w:rPr>
          <w:br/>
          <w:t>ΣΑΧΙΝΙΔΗΣ Ι. , σελ.</w:t>
        </w:r>
        <w:r w:rsidRPr="00AE51A4">
          <w:rPr>
            <w:rFonts w:eastAsia="Times New Roman"/>
            <w:szCs w:val="24"/>
            <w:lang w:eastAsia="en-US"/>
          </w:rPr>
          <w:br/>
          <w:t>ΣΤΡΑΤΗΣ Κ. , σελ.</w:t>
        </w:r>
        <w:r w:rsidRPr="00AE51A4">
          <w:rPr>
            <w:rFonts w:eastAsia="Times New Roman"/>
            <w:szCs w:val="24"/>
            <w:lang w:eastAsia="en-US"/>
          </w:rPr>
          <w:br/>
          <w:t>ΤΣΑΚΑΛΩΤΟΣ Ε. , σελ.</w:t>
        </w:r>
        <w:r w:rsidRPr="00AE51A4">
          <w:rPr>
            <w:rFonts w:eastAsia="Times New Roman"/>
            <w:szCs w:val="24"/>
            <w:lang w:eastAsia="en-US"/>
          </w:rPr>
          <w:br/>
        </w:r>
        <w:r w:rsidRPr="00AE51A4">
          <w:rPr>
            <w:rFonts w:eastAsia="Times New Roman"/>
            <w:szCs w:val="24"/>
            <w:lang w:eastAsia="en-US"/>
          </w:rPr>
          <w:br/>
          <w:t>ΠΑΡΕΜΒΑΣΕΙΣ:</w:t>
        </w:r>
        <w:r w:rsidRPr="00AE51A4">
          <w:rPr>
            <w:rFonts w:eastAsia="Times New Roman"/>
            <w:szCs w:val="24"/>
            <w:lang w:eastAsia="en-US"/>
          </w:rPr>
          <w:br/>
          <w:t>ΚΥΡΙΑΖΙΔΗΣ Δ. , σελ.</w:t>
        </w:r>
        <w:r w:rsidRPr="00AE51A4">
          <w:rPr>
            <w:rFonts w:eastAsia="Times New Roman"/>
            <w:szCs w:val="24"/>
            <w:lang w:eastAsia="en-US"/>
          </w:rPr>
          <w:br/>
        </w:r>
      </w:ins>
    </w:p>
    <w:p w14:paraId="42AE9E03" w14:textId="64708C9E" w:rsidR="00F00D30" w:rsidRDefault="00AE51A4">
      <w:pPr>
        <w:spacing w:line="600" w:lineRule="auto"/>
        <w:ind w:firstLine="720"/>
        <w:contextualSpacing/>
        <w:jc w:val="center"/>
        <w:rPr>
          <w:rFonts w:eastAsia="Times New Roman"/>
          <w:color w:val="1D2228"/>
          <w:szCs w:val="24"/>
        </w:rPr>
      </w:pPr>
      <w:r w:rsidRPr="00A41D5D">
        <w:rPr>
          <w:rFonts w:eastAsia="Times New Roman"/>
          <w:color w:val="1D2228"/>
          <w:szCs w:val="24"/>
        </w:rPr>
        <w:t>ΠΡΑΚΤΙΚΑ ΒΟΥΛΗΣ</w:t>
      </w:r>
    </w:p>
    <w:p w14:paraId="42AE9E04" w14:textId="77777777" w:rsidR="00F00D30" w:rsidRDefault="00AE51A4">
      <w:pPr>
        <w:spacing w:line="600" w:lineRule="auto"/>
        <w:ind w:firstLine="720"/>
        <w:contextualSpacing/>
        <w:jc w:val="center"/>
        <w:rPr>
          <w:rFonts w:eastAsia="Times New Roman"/>
          <w:color w:val="1D2228"/>
          <w:szCs w:val="24"/>
        </w:rPr>
      </w:pPr>
      <w:bookmarkStart w:id="29" w:name="_GoBack"/>
      <w:bookmarkEnd w:id="29"/>
      <w:r w:rsidRPr="00A41D5D">
        <w:rPr>
          <w:rFonts w:eastAsia="Times New Roman"/>
          <w:color w:val="1D2228"/>
          <w:szCs w:val="24"/>
        </w:rPr>
        <w:t>Ι</w:t>
      </w:r>
      <w:r w:rsidRPr="00A41D5D">
        <w:rPr>
          <w:rFonts w:eastAsia="Times New Roman"/>
          <w:color w:val="1D2228"/>
          <w:szCs w:val="24"/>
        </w:rPr>
        <w:t>Ζ΄ ΠΕΡΙΟΔΟΣ</w:t>
      </w:r>
    </w:p>
    <w:p w14:paraId="42AE9E05" w14:textId="77777777" w:rsidR="00F00D30" w:rsidRDefault="00AE51A4">
      <w:pPr>
        <w:spacing w:line="600" w:lineRule="auto"/>
        <w:ind w:firstLine="720"/>
        <w:contextualSpacing/>
        <w:jc w:val="center"/>
        <w:rPr>
          <w:rFonts w:eastAsia="Times New Roman"/>
          <w:color w:val="1D2228"/>
          <w:szCs w:val="24"/>
        </w:rPr>
      </w:pPr>
      <w:r w:rsidRPr="00A41D5D">
        <w:rPr>
          <w:rFonts w:eastAsia="Times New Roman"/>
          <w:color w:val="1D2228"/>
          <w:szCs w:val="24"/>
        </w:rPr>
        <w:t>ΠΡΟΕΔΡΕΥΟΜΕΝΗΣ ΚΟΙΝΟΒΟΥΛΕΥΤΙΚΗΣ ΔΗΜΟΚΡΑΤΙΑΣ</w:t>
      </w:r>
    </w:p>
    <w:p w14:paraId="42AE9E06" w14:textId="77777777" w:rsidR="00F00D30" w:rsidRDefault="00AE51A4">
      <w:pPr>
        <w:spacing w:line="600" w:lineRule="auto"/>
        <w:ind w:firstLine="720"/>
        <w:contextualSpacing/>
        <w:jc w:val="center"/>
        <w:rPr>
          <w:rFonts w:eastAsia="Times New Roman"/>
          <w:color w:val="1D2228"/>
          <w:szCs w:val="24"/>
        </w:rPr>
      </w:pPr>
      <w:r w:rsidRPr="00A41D5D">
        <w:rPr>
          <w:rFonts w:eastAsia="Times New Roman"/>
          <w:color w:val="1D2228"/>
          <w:szCs w:val="24"/>
        </w:rPr>
        <w:t>ΣΥΝΟΔΟΣ Δ΄</w:t>
      </w:r>
    </w:p>
    <w:p w14:paraId="42AE9E07" w14:textId="77777777" w:rsidR="00F00D30" w:rsidRDefault="00AE51A4">
      <w:pPr>
        <w:spacing w:line="600" w:lineRule="auto"/>
        <w:ind w:firstLine="720"/>
        <w:contextualSpacing/>
        <w:jc w:val="center"/>
        <w:rPr>
          <w:rFonts w:eastAsia="Times New Roman"/>
          <w:color w:val="1D2228"/>
          <w:szCs w:val="24"/>
        </w:rPr>
      </w:pPr>
      <w:r>
        <w:rPr>
          <w:rFonts w:eastAsia="Times New Roman"/>
          <w:color w:val="1D2228"/>
          <w:szCs w:val="24"/>
        </w:rPr>
        <w:t>ΣΥΝΕΔΡΙΑΣΗ ΡΙΑ</w:t>
      </w:r>
      <w:r w:rsidRPr="00A41D5D">
        <w:rPr>
          <w:rFonts w:eastAsia="Times New Roman"/>
          <w:color w:val="1D2228"/>
          <w:szCs w:val="24"/>
        </w:rPr>
        <w:t>΄</w:t>
      </w:r>
    </w:p>
    <w:p w14:paraId="42AE9E08" w14:textId="77777777" w:rsidR="00F00D30" w:rsidRDefault="00AE51A4">
      <w:pPr>
        <w:spacing w:line="600" w:lineRule="auto"/>
        <w:ind w:firstLine="720"/>
        <w:contextualSpacing/>
        <w:jc w:val="center"/>
        <w:rPr>
          <w:rFonts w:eastAsia="Times New Roman"/>
          <w:color w:val="1D2228"/>
          <w:szCs w:val="24"/>
        </w:rPr>
      </w:pPr>
      <w:r>
        <w:rPr>
          <w:rFonts w:eastAsia="Times New Roman"/>
          <w:color w:val="1D2228"/>
          <w:szCs w:val="24"/>
        </w:rPr>
        <w:t>Τρίτη 16</w:t>
      </w:r>
      <w:r w:rsidRPr="00A41D5D">
        <w:rPr>
          <w:rFonts w:eastAsia="Times New Roman"/>
          <w:color w:val="1D2228"/>
          <w:szCs w:val="24"/>
        </w:rPr>
        <w:t xml:space="preserve"> Απριλίου 2019</w:t>
      </w:r>
    </w:p>
    <w:p w14:paraId="42AE9E09" w14:textId="77777777" w:rsidR="00F00D30" w:rsidRDefault="00AE51A4">
      <w:pPr>
        <w:spacing w:line="600" w:lineRule="auto"/>
        <w:ind w:firstLine="720"/>
        <w:contextualSpacing/>
        <w:jc w:val="both"/>
        <w:rPr>
          <w:rFonts w:eastAsia="Times New Roman"/>
          <w:color w:val="1D2228"/>
          <w:szCs w:val="24"/>
        </w:rPr>
      </w:pPr>
      <w:r w:rsidRPr="00A41D5D">
        <w:rPr>
          <w:rFonts w:eastAsia="Times New Roman"/>
          <w:color w:val="1D2228"/>
          <w:szCs w:val="24"/>
        </w:rPr>
        <w:t>Αθήνα, σήμερα στις 1</w:t>
      </w:r>
      <w:r>
        <w:rPr>
          <w:rFonts w:eastAsia="Times New Roman"/>
          <w:color w:val="1D2228"/>
          <w:szCs w:val="24"/>
        </w:rPr>
        <w:t>6</w:t>
      </w:r>
      <w:r w:rsidRPr="00A41D5D">
        <w:rPr>
          <w:rFonts w:eastAsia="Times New Roman"/>
          <w:color w:val="1D2228"/>
          <w:szCs w:val="24"/>
        </w:rPr>
        <w:t xml:space="preserve"> Απριλίου 2019, ημέρα </w:t>
      </w:r>
      <w:r>
        <w:rPr>
          <w:rFonts w:eastAsia="Times New Roman"/>
          <w:color w:val="1D2228"/>
          <w:szCs w:val="24"/>
        </w:rPr>
        <w:t>Τρίτη</w:t>
      </w:r>
      <w:r w:rsidRPr="00A41D5D">
        <w:rPr>
          <w:rFonts w:eastAsia="Times New Roman"/>
          <w:color w:val="1D2228"/>
          <w:szCs w:val="24"/>
        </w:rPr>
        <w:t xml:space="preserve"> και ώρα </w:t>
      </w:r>
      <w:r>
        <w:rPr>
          <w:rFonts w:eastAsia="Times New Roman"/>
          <w:color w:val="1D2228"/>
          <w:szCs w:val="24"/>
        </w:rPr>
        <w:t>9</w:t>
      </w:r>
      <w:r w:rsidRPr="00A41D5D">
        <w:rPr>
          <w:rFonts w:eastAsia="Times New Roman"/>
          <w:color w:val="1D2228"/>
          <w:szCs w:val="24"/>
        </w:rPr>
        <w:t>.</w:t>
      </w:r>
      <w:r>
        <w:rPr>
          <w:rFonts w:eastAsia="Times New Roman"/>
          <w:color w:val="1D2228"/>
          <w:szCs w:val="24"/>
        </w:rPr>
        <w:t>42</w:t>
      </w:r>
      <w:r w:rsidRPr="00A41D5D">
        <w:rPr>
          <w:rFonts w:eastAsia="Times New Roman"/>
          <w:color w:val="1D2228"/>
          <w:szCs w:val="24"/>
        </w:rPr>
        <w:t>΄</w:t>
      </w:r>
      <w:r>
        <w:rPr>
          <w:rFonts w:eastAsia="Times New Roman"/>
          <w:color w:val="1D2228"/>
          <w:szCs w:val="24"/>
        </w:rPr>
        <w:t>,</w:t>
      </w:r>
      <w:r w:rsidRPr="00A41D5D">
        <w:rPr>
          <w:rFonts w:eastAsia="Times New Roman"/>
          <w:color w:val="1D2228"/>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EB45E8">
        <w:rPr>
          <w:rFonts w:eastAsia="Times New Roman"/>
          <w:b/>
          <w:color w:val="1D2228"/>
          <w:szCs w:val="24"/>
        </w:rPr>
        <w:t>ΝΙΚΗΤΑ ΚΑΚΛΑΜΑΝΗ</w:t>
      </w:r>
      <w:r w:rsidRPr="00A41D5D">
        <w:rPr>
          <w:rFonts w:eastAsia="Times New Roman"/>
          <w:color w:val="1D2228"/>
          <w:szCs w:val="24"/>
        </w:rPr>
        <w:t>.</w:t>
      </w:r>
    </w:p>
    <w:p w14:paraId="42AE9E0A" w14:textId="77777777" w:rsidR="00F00D30" w:rsidRDefault="00AE51A4">
      <w:pPr>
        <w:spacing w:line="600" w:lineRule="auto"/>
        <w:ind w:firstLine="720"/>
        <w:contextualSpacing/>
        <w:jc w:val="both"/>
        <w:rPr>
          <w:rFonts w:eastAsia="Times New Roman"/>
          <w:color w:val="1D2228"/>
          <w:szCs w:val="24"/>
        </w:rPr>
      </w:pPr>
      <w:r w:rsidRPr="00A41D5D">
        <w:rPr>
          <w:rFonts w:eastAsia="Times New Roman"/>
          <w:b/>
          <w:color w:val="1D2228"/>
          <w:szCs w:val="24"/>
        </w:rPr>
        <w:t>ΠΡΟΕΔΡΕΥΩΝ (Νικήτας Κακλαμάνης):</w:t>
      </w:r>
      <w:r w:rsidRPr="00A41D5D">
        <w:rPr>
          <w:rFonts w:eastAsia="Times New Roman"/>
          <w:color w:val="1D2228"/>
          <w:szCs w:val="24"/>
        </w:rPr>
        <w:t xml:space="preserve"> Κυρίες και κύριοι συνάδελφοι, αρχίζει η συνεδρίαση.</w:t>
      </w:r>
    </w:p>
    <w:p w14:paraId="42AE9E0B" w14:textId="77777777" w:rsidR="00F00D30" w:rsidRDefault="00AE51A4">
      <w:pPr>
        <w:spacing w:line="600" w:lineRule="auto"/>
        <w:ind w:firstLine="720"/>
        <w:contextualSpacing/>
        <w:jc w:val="both"/>
        <w:rPr>
          <w:rFonts w:eastAsia="Times New Roman"/>
          <w:color w:val="1D2228"/>
          <w:szCs w:val="24"/>
        </w:rPr>
      </w:pPr>
      <w:r w:rsidRPr="00A41D5D">
        <w:rPr>
          <w:rFonts w:eastAsia="Times New Roman"/>
          <w:color w:val="1D2228"/>
          <w:szCs w:val="24"/>
        </w:rPr>
        <w:t xml:space="preserve">(ΕΠΙΚΥΡΩΣΗ </w:t>
      </w:r>
      <w:r w:rsidRPr="00A41D5D">
        <w:rPr>
          <w:rFonts w:eastAsia="Times New Roman"/>
          <w:color w:val="1D2228"/>
          <w:szCs w:val="24"/>
        </w:rPr>
        <w:t xml:space="preserve">ΠΡΑΚΤΙΚΩΝ: Σύμφωνα με την από </w:t>
      </w:r>
      <w:r>
        <w:rPr>
          <w:rFonts w:eastAsia="Times New Roman"/>
          <w:color w:val="1D2228"/>
          <w:szCs w:val="24"/>
        </w:rPr>
        <w:t>15</w:t>
      </w:r>
      <w:r w:rsidRPr="00A41D5D">
        <w:rPr>
          <w:rFonts w:eastAsia="Times New Roman"/>
          <w:color w:val="1D2228"/>
          <w:szCs w:val="24"/>
        </w:rPr>
        <w:t>-</w:t>
      </w:r>
      <w:r>
        <w:rPr>
          <w:rFonts w:eastAsia="Times New Roman"/>
          <w:color w:val="1D2228"/>
          <w:szCs w:val="24"/>
        </w:rPr>
        <w:t>4</w:t>
      </w:r>
      <w:r w:rsidRPr="00A41D5D">
        <w:rPr>
          <w:rFonts w:eastAsia="Times New Roman"/>
          <w:color w:val="1D2228"/>
          <w:szCs w:val="24"/>
        </w:rPr>
        <w:t>-201</w:t>
      </w:r>
      <w:r>
        <w:rPr>
          <w:rFonts w:eastAsia="Times New Roman"/>
          <w:color w:val="1D2228"/>
          <w:szCs w:val="24"/>
        </w:rPr>
        <w:t>9</w:t>
      </w:r>
      <w:r w:rsidRPr="00A41D5D">
        <w:rPr>
          <w:rFonts w:eastAsia="Times New Roman"/>
          <w:color w:val="1D2228"/>
          <w:szCs w:val="24"/>
        </w:rPr>
        <w:t xml:space="preserve"> εξουσιοδότηση του Σώματος επικυρώθηκαν με ευθύνη του Προεδρείου τα Πρακτικά της </w:t>
      </w:r>
      <w:r>
        <w:rPr>
          <w:rFonts w:eastAsia="Times New Roman"/>
          <w:color w:val="1D2228"/>
          <w:szCs w:val="24"/>
        </w:rPr>
        <w:t>ΡΙ</w:t>
      </w:r>
      <w:r w:rsidRPr="00A41D5D">
        <w:rPr>
          <w:rFonts w:eastAsia="Times New Roman"/>
          <w:color w:val="1D2228"/>
          <w:szCs w:val="24"/>
        </w:rPr>
        <w:t xml:space="preserve">΄ συνεδριάσεώς του, </w:t>
      </w:r>
      <w:r>
        <w:rPr>
          <w:rFonts w:eastAsia="Times New Roman"/>
          <w:color w:val="1D2228"/>
          <w:szCs w:val="24"/>
        </w:rPr>
        <w:t>της Δευτέρας 15</w:t>
      </w:r>
      <w:r w:rsidRPr="00A41D5D">
        <w:rPr>
          <w:rFonts w:eastAsia="Times New Roman"/>
          <w:color w:val="1D2228"/>
          <w:szCs w:val="24"/>
        </w:rPr>
        <w:t xml:space="preserve"> </w:t>
      </w:r>
      <w:r>
        <w:rPr>
          <w:rFonts w:eastAsia="Times New Roman"/>
          <w:color w:val="1D2228"/>
          <w:szCs w:val="24"/>
        </w:rPr>
        <w:t>Απριλίου</w:t>
      </w:r>
      <w:r w:rsidRPr="00A41D5D">
        <w:rPr>
          <w:rFonts w:eastAsia="Times New Roman"/>
          <w:color w:val="1D2228"/>
          <w:szCs w:val="24"/>
        </w:rPr>
        <w:t xml:space="preserve"> 201</w:t>
      </w:r>
      <w:r>
        <w:rPr>
          <w:rFonts w:eastAsia="Times New Roman"/>
          <w:color w:val="1D2228"/>
          <w:szCs w:val="24"/>
        </w:rPr>
        <w:t>9</w:t>
      </w:r>
      <w:r w:rsidRPr="00A41D5D">
        <w:rPr>
          <w:rFonts w:eastAsia="Times New Roman"/>
          <w:color w:val="1D2228"/>
          <w:szCs w:val="24"/>
        </w:rPr>
        <w:t xml:space="preserve"> σε ό,τι αφορά την ψήφιση στο σύνολο τ</w:t>
      </w:r>
      <w:r>
        <w:rPr>
          <w:rFonts w:eastAsia="Times New Roman"/>
          <w:color w:val="1D2228"/>
          <w:szCs w:val="24"/>
        </w:rPr>
        <w:t>ου</w:t>
      </w:r>
      <w:r w:rsidRPr="00A41D5D">
        <w:rPr>
          <w:rFonts w:eastAsia="Times New Roman"/>
          <w:color w:val="1D2228"/>
          <w:szCs w:val="24"/>
        </w:rPr>
        <w:t xml:space="preserve"> </w:t>
      </w:r>
      <w:r w:rsidRPr="00A41D5D">
        <w:rPr>
          <w:rFonts w:eastAsia="Times New Roman"/>
          <w:color w:val="1D2228"/>
          <w:szCs w:val="24"/>
        </w:rPr>
        <w:lastRenderedPageBreak/>
        <w:t>σχεδί</w:t>
      </w:r>
      <w:r>
        <w:rPr>
          <w:rFonts w:eastAsia="Times New Roman"/>
          <w:color w:val="1D2228"/>
          <w:szCs w:val="24"/>
        </w:rPr>
        <w:t>ου</w:t>
      </w:r>
      <w:r w:rsidRPr="00A41D5D">
        <w:rPr>
          <w:rFonts w:eastAsia="Times New Roman"/>
          <w:color w:val="1D2228"/>
          <w:szCs w:val="24"/>
        </w:rPr>
        <w:t xml:space="preserve"> νόμου «Ι. Κύρωση της Συμφωνίας για τ</w:t>
      </w:r>
      <w:r w:rsidRPr="00A41D5D">
        <w:rPr>
          <w:rFonts w:eastAsia="Times New Roman"/>
          <w:color w:val="1D2228"/>
          <w:szCs w:val="24"/>
        </w:rPr>
        <w:t>ην Ασιατική Τράπεζα Υποδομών και Επενδύσεων, ΙΙ. Εναρμόνιση του Κώδικα Φ.Π.Α. με την Οδηγία (ΕΕ) 2016/1065, ΙΙΙ. Ενσωμάτωση των σημείων 1, 2, 4 και 5 του άρθρου 2 και των άρθρων 4, 6, 7 και 8 της Οδηγίας 1164/2016, IV. Τροποποίηση του ν. 2971/2001 και άλλε</w:t>
      </w:r>
      <w:r w:rsidRPr="00A41D5D">
        <w:rPr>
          <w:rFonts w:eastAsia="Times New Roman"/>
          <w:color w:val="1D2228"/>
          <w:szCs w:val="24"/>
        </w:rPr>
        <w:t>ς διατάξεις».</w:t>
      </w:r>
      <w:r>
        <w:rPr>
          <w:rFonts w:eastAsia="Times New Roman"/>
          <w:color w:val="1D2228"/>
          <w:szCs w:val="24"/>
        </w:rPr>
        <w:t>)</w:t>
      </w:r>
      <w:r w:rsidRPr="00A41D5D">
        <w:rPr>
          <w:rFonts w:eastAsia="Times New Roman"/>
          <w:color w:val="1D2228"/>
          <w:szCs w:val="24"/>
        </w:rPr>
        <w:t xml:space="preserve"> </w:t>
      </w:r>
    </w:p>
    <w:p w14:paraId="42AE9E0C"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Πριν εισέλθουμε στην ημερήσια διάταξη της Ολομέλειας, θα πραγματοποιηθεί αναφορά στη μνήμη του αείμνηστου συναδέλφου και πρώην Π</w:t>
      </w:r>
      <w:r w:rsidRPr="00A41D5D">
        <w:rPr>
          <w:rFonts w:eastAsia="Times New Roman"/>
          <w:color w:val="1D2228"/>
          <w:szCs w:val="24"/>
        </w:rPr>
        <w:t xml:space="preserve">ροέδρου </w:t>
      </w:r>
      <w:r>
        <w:rPr>
          <w:rFonts w:eastAsia="Times New Roman"/>
          <w:color w:val="1D2228"/>
          <w:szCs w:val="24"/>
        </w:rPr>
        <w:t>της Βουλής Δημητρίου Σιούφα.</w:t>
      </w:r>
    </w:p>
    <w:p w14:paraId="42AE9E0D"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Γι</w:t>
      </w:r>
      <w:r w:rsidRPr="00A41D5D">
        <w:rPr>
          <w:rFonts w:eastAsia="Times New Roman"/>
          <w:color w:val="1D2228"/>
          <w:szCs w:val="24"/>
        </w:rPr>
        <w:t>α να τιμήσουμε τη μνήμη του</w:t>
      </w:r>
      <w:r>
        <w:rPr>
          <w:rFonts w:eastAsia="Times New Roman"/>
          <w:color w:val="1D2228"/>
          <w:szCs w:val="24"/>
        </w:rPr>
        <w:t>,</w:t>
      </w:r>
      <w:r w:rsidRPr="00A41D5D">
        <w:rPr>
          <w:rFonts w:eastAsia="Times New Roman"/>
          <w:color w:val="1D2228"/>
          <w:szCs w:val="24"/>
        </w:rPr>
        <w:t xml:space="preserve"> θα γίνει </w:t>
      </w:r>
      <w:r>
        <w:rPr>
          <w:rFonts w:eastAsia="Times New Roman"/>
          <w:color w:val="1D2228"/>
          <w:szCs w:val="24"/>
        </w:rPr>
        <w:t xml:space="preserve">αναφορά από </w:t>
      </w:r>
      <w:r>
        <w:rPr>
          <w:rFonts w:eastAsia="Times New Roman"/>
          <w:color w:val="1D2228"/>
          <w:szCs w:val="24"/>
        </w:rPr>
        <w:t>ε</w:t>
      </w:r>
      <w:r>
        <w:rPr>
          <w:rFonts w:eastAsia="Times New Roman"/>
          <w:color w:val="1D2228"/>
          <w:szCs w:val="24"/>
        </w:rPr>
        <w:t>μένα εκ μέρους του Π</w:t>
      </w:r>
      <w:r w:rsidRPr="00A41D5D">
        <w:rPr>
          <w:rFonts w:eastAsia="Times New Roman"/>
          <w:color w:val="1D2228"/>
          <w:szCs w:val="24"/>
        </w:rPr>
        <w:t>ρο</w:t>
      </w:r>
      <w:r w:rsidRPr="00A41D5D">
        <w:rPr>
          <w:rFonts w:eastAsia="Times New Roman"/>
          <w:color w:val="1D2228"/>
          <w:szCs w:val="24"/>
        </w:rPr>
        <w:t>εδρείου της Βουλής</w:t>
      </w:r>
      <w:r>
        <w:rPr>
          <w:rFonts w:eastAsia="Times New Roman"/>
          <w:color w:val="1D2228"/>
          <w:szCs w:val="24"/>
        </w:rPr>
        <w:t>. Θ</w:t>
      </w:r>
      <w:r w:rsidRPr="00A41D5D">
        <w:rPr>
          <w:rFonts w:eastAsia="Times New Roman"/>
          <w:color w:val="1D2228"/>
          <w:szCs w:val="24"/>
        </w:rPr>
        <w:t>α λάβουν το</w:t>
      </w:r>
      <w:r>
        <w:rPr>
          <w:rFonts w:eastAsia="Times New Roman"/>
          <w:color w:val="1D2228"/>
          <w:szCs w:val="24"/>
        </w:rPr>
        <w:t>ν</w:t>
      </w:r>
      <w:r w:rsidRPr="00A41D5D">
        <w:rPr>
          <w:rFonts w:eastAsia="Times New Roman"/>
          <w:color w:val="1D2228"/>
          <w:szCs w:val="24"/>
        </w:rPr>
        <w:t xml:space="preserve"> λόγο δ</w:t>
      </w:r>
      <w:r>
        <w:rPr>
          <w:rFonts w:eastAsia="Times New Roman"/>
          <w:color w:val="1D2228"/>
          <w:szCs w:val="24"/>
        </w:rPr>
        <w:t>ι’ ολίγων συνάδελφοι Β</w:t>
      </w:r>
      <w:r w:rsidRPr="00A41D5D">
        <w:rPr>
          <w:rFonts w:eastAsia="Times New Roman"/>
          <w:color w:val="1D2228"/>
          <w:szCs w:val="24"/>
        </w:rPr>
        <w:t>ουλευτές</w:t>
      </w:r>
      <w:r>
        <w:rPr>
          <w:rFonts w:eastAsia="Times New Roman"/>
          <w:color w:val="1D2228"/>
          <w:szCs w:val="24"/>
        </w:rPr>
        <w:t>, ένας από κάθε Κοινοβουλευτική Ομάδα και ένας από τους Ανεξάρτητους Β</w:t>
      </w:r>
      <w:r w:rsidRPr="00A41D5D">
        <w:rPr>
          <w:rFonts w:eastAsia="Times New Roman"/>
          <w:color w:val="1D2228"/>
          <w:szCs w:val="24"/>
        </w:rPr>
        <w:t>ουλευτές</w:t>
      </w:r>
      <w:r>
        <w:rPr>
          <w:rFonts w:eastAsia="Times New Roman"/>
          <w:color w:val="1D2228"/>
          <w:szCs w:val="24"/>
        </w:rPr>
        <w:t>. Κ</w:t>
      </w:r>
      <w:r w:rsidRPr="00A41D5D">
        <w:rPr>
          <w:rFonts w:eastAsia="Times New Roman"/>
          <w:color w:val="1D2228"/>
          <w:szCs w:val="24"/>
        </w:rPr>
        <w:t xml:space="preserve">αι στο τέλος θα τηρηθεί </w:t>
      </w:r>
      <w:r>
        <w:rPr>
          <w:rFonts w:eastAsia="Times New Roman"/>
          <w:color w:val="1D2228"/>
          <w:szCs w:val="24"/>
        </w:rPr>
        <w:t>ε</w:t>
      </w:r>
      <w:r w:rsidRPr="00A41D5D">
        <w:rPr>
          <w:rFonts w:eastAsia="Times New Roman"/>
          <w:color w:val="1D2228"/>
          <w:szCs w:val="24"/>
        </w:rPr>
        <w:t>νός λεπτού σιγή στη μνήμη του</w:t>
      </w:r>
      <w:r>
        <w:rPr>
          <w:rFonts w:eastAsia="Times New Roman"/>
          <w:color w:val="1D2228"/>
          <w:szCs w:val="24"/>
        </w:rPr>
        <w:t>.</w:t>
      </w:r>
    </w:p>
    <w:p w14:paraId="42AE9E0E"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Εξοχότατε</w:t>
      </w:r>
      <w:r w:rsidRPr="00A41D5D">
        <w:rPr>
          <w:rFonts w:eastAsia="Times New Roman"/>
          <w:color w:val="1D2228"/>
          <w:szCs w:val="24"/>
        </w:rPr>
        <w:t xml:space="preserve"> Πρόεδρ</w:t>
      </w:r>
      <w:r>
        <w:rPr>
          <w:rFonts w:eastAsia="Times New Roman"/>
          <w:color w:val="1D2228"/>
          <w:szCs w:val="24"/>
        </w:rPr>
        <w:t>ε</w:t>
      </w:r>
      <w:r w:rsidRPr="00A41D5D">
        <w:rPr>
          <w:rFonts w:eastAsia="Times New Roman"/>
          <w:color w:val="1D2228"/>
          <w:szCs w:val="24"/>
        </w:rPr>
        <w:t xml:space="preserve"> της Δημοκρατίας</w:t>
      </w:r>
      <w:r>
        <w:rPr>
          <w:rFonts w:eastAsia="Times New Roman"/>
          <w:color w:val="1D2228"/>
          <w:szCs w:val="24"/>
        </w:rPr>
        <w:t>,</w:t>
      </w:r>
      <w:r w:rsidRPr="00A41D5D">
        <w:rPr>
          <w:rFonts w:eastAsia="Times New Roman"/>
          <w:color w:val="1D2228"/>
          <w:szCs w:val="24"/>
        </w:rPr>
        <w:t xml:space="preserve"> κυρίες και κύριοι συνάδελφοι</w:t>
      </w:r>
      <w:r>
        <w:rPr>
          <w:rFonts w:eastAsia="Times New Roman"/>
          <w:color w:val="1D2228"/>
          <w:szCs w:val="24"/>
        </w:rPr>
        <w:t>,</w:t>
      </w:r>
      <w:r w:rsidRPr="00A41D5D">
        <w:rPr>
          <w:rFonts w:eastAsia="Times New Roman"/>
          <w:color w:val="1D2228"/>
          <w:szCs w:val="24"/>
        </w:rPr>
        <w:t xml:space="preserve"> στη θέση από την οποία σας μιλώ εγώ σήμερα</w:t>
      </w:r>
      <w:r>
        <w:rPr>
          <w:rFonts w:eastAsia="Times New Roman"/>
          <w:color w:val="1D2228"/>
          <w:szCs w:val="24"/>
        </w:rPr>
        <w:t>,</w:t>
      </w:r>
      <w:r w:rsidRPr="00A41D5D">
        <w:rPr>
          <w:rFonts w:eastAsia="Times New Roman"/>
          <w:color w:val="1D2228"/>
          <w:szCs w:val="24"/>
        </w:rPr>
        <w:t xml:space="preserve"> πριν από μερικά χρόνια βρισκόταν ένας σπάνιος άνθρωπος και συνάμα ένας πολύτιμος φίλος για όλους</w:t>
      </w:r>
      <w:r>
        <w:rPr>
          <w:rFonts w:eastAsia="Times New Roman"/>
          <w:color w:val="1D2228"/>
          <w:szCs w:val="24"/>
        </w:rPr>
        <w:t xml:space="preserve">. Σήμερα, λοιπόν, έχω </w:t>
      </w:r>
      <w:r>
        <w:rPr>
          <w:rFonts w:eastAsia="Times New Roman"/>
          <w:color w:val="1D2228"/>
          <w:szCs w:val="24"/>
        </w:rPr>
        <w:lastRenderedPageBreak/>
        <w:t xml:space="preserve">την τιμή, αλλά και τη </w:t>
      </w:r>
      <w:r w:rsidRPr="00A41D5D">
        <w:rPr>
          <w:rFonts w:eastAsia="Times New Roman"/>
          <w:color w:val="1D2228"/>
          <w:szCs w:val="24"/>
        </w:rPr>
        <w:t>συναισθηματικά δύσκολη αποστολή να απευθύ</w:t>
      </w:r>
      <w:r w:rsidRPr="00A41D5D">
        <w:rPr>
          <w:rFonts w:eastAsia="Times New Roman"/>
          <w:color w:val="1D2228"/>
          <w:szCs w:val="24"/>
        </w:rPr>
        <w:t xml:space="preserve">νω </w:t>
      </w:r>
      <w:r>
        <w:rPr>
          <w:rFonts w:eastAsia="Times New Roman"/>
          <w:color w:val="1D2228"/>
          <w:szCs w:val="24"/>
        </w:rPr>
        <w:t>εκ μέρους του Π</w:t>
      </w:r>
      <w:r w:rsidRPr="00A41D5D">
        <w:rPr>
          <w:rFonts w:eastAsia="Times New Roman"/>
          <w:color w:val="1D2228"/>
          <w:szCs w:val="24"/>
        </w:rPr>
        <w:t>ροεδρείου της Βουλής δυο λόγια για το</w:t>
      </w:r>
      <w:r>
        <w:rPr>
          <w:rFonts w:eastAsia="Times New Roman"/>
          <w:color w:val="1D2228"/>
          <w:szCs w:val="24"/>
        </w:rPr>
        <w:t>ν</w:t>
      </w:r>
      <w:r w:rsidRPr="00A41D5D">
        <w:rPr>
          <w:rFonts w:eastAsia="Times New Roman"/>
          <w:color w:val="1D2228"/>
          <w:szCs w:val="24"/>
        </w:rPr>
        <w:t xml:space="preserve"> Δημήτρη </w:t>
      </w:r>
      <w:r>
        <w:rPr>
          <w:rFonts w:eastAsia="Times New Roman"/>
          <w:color w:val="1D2228"/>
          <w:szCs w:val="24"/>
        </w:rPr>
        <w:t xml:space="preserve">Σιούφα. </w:t>
      </w:r>
    </w:p>
    <w:p w14:paraId="42AE9E0F"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Ο Δημήτρης που έφυγε</w:t>
      </w:r>
      <w:r w:rsidRPr="00A41D5D">
        <w:rPr>
          <w:rFonts w:eastAsia="Times New Roman"/>
          <w:color w:val="1D2228"/>
          <w:szCs w:val="24"/>
        </w:rPr>
        <w:t xml:space="preserve"> από κοντά μας στις αρχές του χρόνου υπήρξε η ενσάρκωση της ακαμάτης προσπάθειας του ανθρώπου </w:t>
      </w:r>
      <w:r>
        <w:rPr>
          <w:rFonts w:eastAsia="Times New Roman"/>
          <w:color w:val="1D2228"/>
          <w:szCs w:val="24"/>
        </w:rPr>
        <w:t>γ</w:t>
      </w:r>
      <w:r w:rsidRPr="00A41D5D">
        <w:rPr>
          <w:rFonts w:eastAsia="Times New Roman"/>
          <w:color w:val="1D2228"/>
          <w:szCs w:val="24"/>
        </w:rPr>
        <w:t>ια μία καλύτερη ζωή</w:t>
      </w:r>
      <w:r>
        <w:rPr>
          <w:rFonts w:eastAsia="Times New Roman"/>
          <w:color w:val="1D2228"/>
          <w:szCs w:val="24"/>
        </w:rPr>
        <w:t>,</w:t>
      </w:r>
      <w:r w:rsidRPr="00A41D5D">
        <w:rPr>
          <w:rFonts w:eastAsia="Times New Roman"/>
          <w:color w:val="1D2228"/>
          <w:szCs w:val="24"/>
        </w:rPr>
        <w:t xml:space="preserve"> για εκείνον και για </w:t>
      </w:r>
      <w:r>
        <w:rPr>
          <w:rFonts w:eastAsia="Times New Roman"/>
          <w:color w:val="1D2228"/>
          <w:szCs w:val="24"/>
        </w:rPr>
        <w:t>τους γύρω</w:t>
      </w:r>
      <w:r w:rsidRPr="00A41D5D">
        <w:rPr>
          <w:rFonts w:eastAsia="Times New Roman"/>
          <w:color w:val="1D2228"/>
          <w:szCs w:val="24"/>
        </w:rPr>
        <w:t xml:space="preserve"> </w:t>
      </w:r>
      <w:r>
        <w:rPr>
          <w:rFonts w:eastAsia="Times New Roman"/>
          <w:color w:val="1D2228"/>
          <w:szCs w:val="24"/>
        </w:rPr>
        <w:t>τ</w:t>
      </w:r>
      <w:r w:rsidRPr="00A41D5D">
        <w:rPr>
          <w:rFonts w:eastAsia="Times New Roman"/>
          <w:color w:val="1D2228"/>
          <w:szCs w:val="24"/>
        </w:rPr>
        <w:t>ου</w:t>
      </w:r>
      <w:r>
        <w:rPr>
          <w:rFonts w:eastAsia="Times New Roman"/>
          <w:color w:val="1D2228"/>
          <w:szCs w:val="24"/>
        </w:rPr>
        <w:t>. Γ</w:t>
      </w:r>
      <w:r w:rsidRPr="00A41D5D">
        <w:rPr>
          <w:rFonts w:eastAsia="Times New Roman"/>
          <w:color w:val="1D2228"/>
          <w:szCs w:val="24"/>
        </w:rPr>
        <w:t>αλουχημένο</w:t>
      </w:r>
      <w:r w:rsidRPr="00A41D5D">
        <w:rPr>
          <w:rFonts w:eastAsia="Times New Roman"/>
          <w:color w:val="1D2228"/>
          <w:szCs w:val="24"/>
        </w:rPr>
        <w:t>ς με την αγάπη για τα κοινά και το</w:t>
      </w:r>
      <w:r>
        <w:rPr>
          <w:rFonts w:eastAsia="Times New Roman"/>
          <w:color w:val="1D2228"/>
          <w:szCs w:val="24"/>
        </w:rPr>
        <w:t>ν</w:t>
      </w:r>
      <w:r w:rsidRPr="00A41D5D">
        <w:rPr>
          <w:rFonts w:eastAsia="Times New Roman"/>
          <w:color w:val="1D2228"/>
          <w:szCs w:val="24"/>
        </w:rPr>
        <w:t xml:space="preserve"> λαό και προικισμένος παράλληλα με επιμονή και όρεξη για δουλειά ο Δημήτρης Σιούφας είχε τόσο τα όνειρα </w:t>
      </w:r>
      <w:r>
        <w:rPr>
          <w:rFonts w:eastAsia="Times New Roman"/>
          <w:color w:val="1D2228"/>
          <w:szCs w:val="24"/>
        </w:rPr>
        <w:t>ό</w:t>
      </w:r>
      <w:r w:rsidRPr="00A41D5D">
        <w:rPr>
          <w:rFonts w:eastAsia="Times New Roman"/>
          <w:color w:val="1D2228"/>
          <w:szCs w:val="24"/>
        </w:rPr>
        <w:t>σο και τη δύναμη να τα κάνει πράξη</w:t>
      </w:r>
      <w:r>
        <w:rPr>
          <w:rFonts w:eastAsia="Times New Roman"/>
          <w:color w:val="1D2228"/>
          <w:szCs w:val="24"/>
        </w:rPr>
        <w:t xml:space="preserve">. Σπούδασε, δούλεψε, </w:t>
      </w:r>
      <w:proofErr w:type="spellStart"/>
      <w:r>
        <w:rPr>
          <w:rFonts w:eastAsia="Times New Roman"/>
          <w:color w:val="1D2228"/>
          <w:szCs w:val="24"/>
        </w:rPr>
        <w:t>κόπιασε</w:t>
      </w:r>
      <w:proofErr w:type="spellEnd"/>
      <w:r w:rsidRPr="00A41D5D">
        <w:rPr>
          <w:rFonts w:eastAsia="Times New Roman"/>
          <w:color w:val="1D2228"/>
          <w:szCs w:val="24"/>
        </w:rPr>
        <w:t xml:space="preserve"> με μοναδικό γνώμονα αυτό που ο ίδιος είχε διατυπώσει </w:t>
      </w:r>
      <w:r w:rsidRPr="00A41D5D">
        <w:rPr>
          <w:rFonts w:eastAsia="Times New Roman"/>
          <w:color w:val="1D2228"/>
          <w:szCs w:val="24"/>
        </w:rPr>
        <w:t>τόσο εύστοχα</w:t>
      </w:r>
      <w:r>
        <w:rPr>
          <w:rFonts w:eastAsia="Times New Roman"/>
          <w:color w:val="1D2228"/>
          <w:szCs w:val="24"/>
        </w:rPr>
        <w:t>: «Κ</w:t>
      </w:r>
      <w:r w:rsidRPr="00A41D5D">
        <w:rPr>
          <w:rFonts w:eastAsia="Times New Roman"/>
          <w:color w:val="1D2228"/>
          <w:szCs w:val="24"/>
        </w:rPr>
        <w:t xml:space="preserve">ανένα σημαντικό έργο της πολιτικής δεν αξίζει ούτε μπορεί να </w:t>
      </w:r>
      <w:r>
        <w:rPr>
          <w:rFonts w:eastAsia="Times New Roman"/>
          <w:color w:val="1D2228"/>
          <w:szCs w:val="24"/>
        </w:rPr>
        <w:t xml:space="preserve">εμπνευστεί, </w:t>
      </w:r>
      <w:r w:rsidRPr="00A41D5D">
        <w:rPr>
          <w:rFonts w:eastAsia="Times New Roman"/>
          <w:color w:val="1D2228"/>
          <w:szCs w:val="24"/>
        </w:rPr>
        <w:t>να σχεδιαστεί</w:t>
      </w:r>
      <w:r>
        <w:rPr>
          <w:rFonts w:eastAsia="Times New Roman"/>
          <w:color w:val="1D2228"/>
          <w:szCs w:val="24"/>
        </w:rPr>
        <w:t>,</w:t>
      </w:r>
      <w:r w:rsidRPr="00A41D5D">
        <w:rPr>
          <w:rFonts w:eastAsia="Times New Roman"/>
          <w:color w:val="1D2228"/>
          <w:szCs w:val="24"/>
        </w:rPr>
        <w:t xml:space="preserve"> να προγραμματιστεί</w:t>
      </w:r>
      <w:r>
        <w:rPr>
          <w:rFonts w:eastAsia="Times New Roman"/>
          <w:color w:val="1D2228"/>
          <w:szCs w:val="24"/>
        </w:rPr>
        <w:t>,</w:t>
      </w:r>
      <w:r w:rsidRPr="00A41D5D">
        <w:rPr>
          <w:rFonts w:eastAsia="Times New Roman"/>
          <w:color w:val="1D2228"/>
          <w:szCs w:val="24"/>
        </w:rPr>
        <w:t xml:space="preserve"> να υλοποιηθεί και κυρίως</w:t>
      </w:r>
      <w:r>
        <w:rPr>
          <w:rFonts w:eastAsia="Times New Roman"/>
          <w:color w:val="1D2228"/>
          <w:szCs w:val="24"/>
        </w:rPr>
        <w:t>,</w:t>
      </w:r>
      <w:r w:rsidRPr="00A41D5D">
        <w:rPr>
          <w:rFonts w:eastAsia="Times New Roman"/>
          <w:color w:val="1D2228"/>
          <w:szCs w:val="24"/>
        </w:rPr>
        <w:t xml:space="preserve"> να διατηρηθεί και να ευδοκιμήσει</w:t>
      </w:r>
      <w:r>
        <w:rPr>
          <w:rFonts w:eastAsia="Times New Roman"/>
          <w:color w:val="1D2228"/>
          <w:szCs w:val="24"/>
        </w:rPr>
        <w:t>, ε</w:t>
      </w:r>
      <w:r w:rsidRPr="00A41D5D">
        <w:rPr>
          <w:rFonts w:eastAsia="Times New Roman"/>
          <w:color w:val="1D2228"/>
          <w:szCs w:val="24"/>
        </w:rPr>
        <w:t>άν δεν γίνει με έγνοια για τους πολλούς</w:t>
      </w:r>
      <w:r>
        <w:rPr>
          <w:rFonts w:eastAsia="Times New Roman"/>
          <w:color w:val="1D2228"/>
          <w:szCs w:val="24"/>
        </w:rPr>
        <w:t>,</w:t>
      </w:r>
      <w:r w:rsidRPr="00A41D5D">
        <w:rPr>
          <w:rFonts w:eastAsia="Times New Roman"/>
          <w:color w:val="1D2228"/>
          <w:szCs w:val="24"/>
        </w:rPr>
        <w:t xml:space="preserve"> με κόπο από πολλούς</w:t>
      </w:r>
      <w:r>
        <w:rPr>
          <w:rFonts w:eastAsia="Times New Roman"/>
          <w:color w:val="1D2228"/>
          <w:szCs w:val="24"/>
        </w:rPr>
        <w:t>,</w:t>
      </w:r>
      <w:r w:rsidRPr="00A41D5D">
        <w:rPr>
          <w:rFonts w:eastAsia="Times New Roman"/>
          <w:color w:val="1D2228"/>
          <w:szCs w:val="24"/>
        </w:rPr>
        <w:t xml:space="preserve"> με στόχο </w:t>
      </w:r>
      <w:r w:rsidRPr="00A41D5D">
        <w:rPr>
          <w:rFonts w:eastAsia="Times New Roman"/>
          <w:color w:val="1D2228"/>
          <w:szCs w:val="24"/>
        </w:rPr>
        <w:t xml:space="preserve">να γίνει κοινωνική κατάκτηση όλων και με </w:t>
      </w:r>
      <w:r>
        <w:rPr>
          <w:rFonts w:eastAsia="Times New Roman"/>
          <w:color w:val="1D2228"/>
          <w:szCs w:val="24"/>
        </w:rPr>
        <w:t xml:space="preserve">το </w:t>
      </w:r>
      <w:r w:rsidRPr="00A41D5D">
        <w:rPr>
          <w:rFonts w:eastAsia="Times New Roman"/>
          <w:color w:val="1D2228"/>
          <w:szCs w:val="24"/>
        </w:rPr>
        <w:t>νο</w:t>
      </w:r>
      <w:r>
        <w:rPr>
          <w:rFonts w:eastAsia="Times New Roman"/>
          <w:color w:val="1D2228"/>
          <w:szCs w:val="24"/>
        </w:rPr>
        <w:t>υ σ</w:t>
      </w:r>
      <w:r w:rsidRPr="00A41D5D">
        <w:rPr>
          <w:rFonts w:eastAsia="Times New Roman"/>
          <w:color w:val="1D2228"/>
          <w:szCs w:val="24"/>
        </w:rPr>
        <w:t>τις επόμενες γενιές</w:t>
      </w:r>
      <w:r>
        <w:rPr>
          <w:rFonts w:eastAsia="Times New Roman"/>
          <w:color w:val="1D2228"/>
          <w:szCs w:val="24"/>
        </w:rPr>
        <w:t>».</w:t>
      </w:r>
    </w:p>
    <w:p w14:paraId="42AE9E10"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Από τον </w:t>
      </w:r>
      <w:proofErr w:type="spellStart"/>
      <w:r>
        <w:rPr>
          <w:rFonts w:eastAsia="Times New Roman"/>
          <w:color w:val="1D2228"/>
          <w:szCs w:val="24"/>
        </w:rPr>
        <w:t>Ελληνόπυργο</w:t>
      </w:r>
      <w:proofErr w:type="spellEnd"/>
      <w:r>
        <w:rPr>
          <w:rFonts w:eastAsia="Times New Roman"/>
          <w:color w:val="1D2228"/>
          <w:szCs w:val="24"/>
        </w:rPr>
        <w:t xml:space="preserve"> Καρδίτσας </w:t>
      </w:r>
      <w:r w:rsidRPr="00A41D5D">
        <w:rPr>
          <w:rFonts w:eastAsia="Times New Roman"/>
          <w:color w:val="1D2228"/>
          <w:szCs w:val="24"/>
        </w:rPr>
        <w:t>όπου γεννήθηκε</w:t>
      </w:r>
      <w:r>
        <w:rPr>
          <w:rFonts w:eastAsia="Times New Roman"/>
          <w:color w:val="1D2228"/>
          <w:szCs w:val="24"/>
        </w:rPr>
        <w:t>,</w:t>
      </w:r>
      <w:r w:rsidRPr="00A41D5D">
        <w:rPr>
          <w:rFonts w:eastAsia="Times New Roman"/>
          <w:color w:val="1D2228"/>
          <w:szCs w:val="24"/>
        </w:rPr>
        <w:t xml:space="preserve"> βρέθηκε στα φοιτητικά έδραν</w:t>
      </w:r>
      <w:r>
        <w:rPr>
          <w:rFonts w:eastAsia="Times New Roman"/>
          <w:color w:val="1D2228"/>
          <w:szCs w:val="24"/>
        </w:rPr>
        <w:t xml:space="preserve">α της </w:t>
      </w:r>
      <w:proofErr w:type="spellStart"/>
      <w:r>
        <w:rPr>
          <w:rFonts w:eastAsia="Times New Roman"/>
          <w:color w:val="1D2228"/>
          <w:szCs w:val="24"/>
        </w:rPr>
        <w:t>Παντείου</w:t>
      </w:r>
      <w:proofErr w:type="spellEnd"/>
      <w:r>
        <w:rPr>
          <w:rFonts w:eastAsia="Times New Roman"/>
          <w:color w:val="1D2228"/>
          <w:szCs w:val="24"/>
        </w:rPr>
        <w:t xml:space="preserve"> και της Νομικής Σ</w:t>
      </w:r>
      <w:r w:rsidRPr="00A41D5D">
        <w:rPr>
          <w:rFonts w:eastAsia="Times New Roman"/>
          <w:color w:val="1D2228"/>
          <w:szCs w:val="24"/>
        </w:rPr>
        <w:t>χολής του Αριστοτελείου</w:t>
      </w:r>
      <w:r>
        <w:rPr>
          <w:rFonts w:eastAsia="Times New Roman"/>
          <w:color w:val="1D2228"/>
          <w:szCs w:val="24"/>
        </w:rPr>
        <w:t>. Κ</w:t>
      </w:r>
      <w:r w:rsidRPr="00A41D5D">
        <w:rPr>
          <w:rFonts w:eastAsia="Times New Roman"/>
          <w:color w:val="1D2228"/>
          <w:szCs w:val="24"/>
        </w:rPr>
        <w:t xml:space="preserve">αι από το 1981 ως το τέλος της ζωής του </w:t>
      </w:r>
      <w:r w:rsidRPr="00A41D5D">
        <w:rPr>
          <w:rFonts w:eastAsia="Times New Roman"/>
          <w:color w:val="1D2228"/>
          <w:szCs w:val="24"/>
        </w:rPr>
        <w:lastRenderedPageBreak/>
        <w:t>βρέθηκε πρόθυμ</w:t>
      </w:r>
      <w:r w:rsidRPr="00A41D5D">
        <w:rPr>
          <w:rFonts w:eastAsia="Times New Roman"/>
          <w:color w:val="1D2228"/>
          <w:szCs w:val="24"/>
        </w:rPr>
        <w:t xml:space="preserve">α σε κάθε </w:t>
      </w:r>
      <w:r>
        <w:rPr>
          <w:rFonts w:eastAsia="Times New Roman"/>
          <w:color w:val="1D2228"/>
          <w:szCs w:val="24"/>
        </w:rPr>
        <w:t>μετερίζι, όπου έ</w:t>
      </w:r>
      <w:r w:rsidRPr="00A41D5D">
        <w:rPr>
          <w:rFonts w:eastAsia="Times New Roman"/>
          <w:color w:val="1D2228"/>
          <w:szCs w:val="24"/>
        </w:rPr>
        <w:t>νιωθε ότι μπορούσε να προσφέρει</w:t>
      </w:r>
      <w:r>
        <w:rPr>
          <w:rFonts w:eastAsia="Times New Roman"/>
          <w:color w:val="1D2228"/>
          <w:szCs w:val="24"/>
        </w:rPr>
        <w:t>. Όπως είναι γνωστό, ο Δημήτρης εκτός από Βουλευτής διετέλεσε Π</w:t>
      </w:r>
      <w:r w:rsidRPr="00A41D5D">
        <w:rPr>
          <w:rFonts w:eastAsia="Times New Roman"/>
          <w:color w:val="1D2228"/>
          <w:szCs w:val="24"/>
        </w:rPr>
        <w:t xml:space="preserve">ρόεδρος του Ιδρύματος της Βουλής για τον </w:t>
      </w:r>
      <w:r>
        <w:rPr>
          <w:rFonts w:eastAsia="Times New Roman"/>
          <w:color w:val="1D2228"/>
          <w:szCs w:val="24"/>
        </w:rPr>
        <w:t>Κ</w:t>
      </w:r>
      <w:r w:rsidRPr="00A41D5D">
        <w:rPr>
          <w:rFonts w:eastAsia="Times New Roman"/>
          <w:color w:val="1D2228"/>
          <w:szCs w:val="24"/>
        </w:rPr>
        <w:t xml:space="preserve">οινοβουλευτισμό και τη </w:t>
      </w:r>
      <w:r>
        <w:rPr>
          <w:rFonts w:eastAsia="Times New Roman"/>
          <w:color w:val="1D2228"/>
          <w:szCs w:val="24"/>
        </w:rPr>
        <w:t>Δημοκρατία και Επίτιμος Π</w:t>
      </w:r>
      <w:r w:rsidRPr="00A41D5D">
        <w:rPr>
          <w:rFonts w:eastAsia="Times New Roman"/>
          <w:color w:val="1D2228"/>
          <w:szCs w:val="24"/>
        </w:rPr>
        <w:t xml:space="preserve">ρόεδρος του Εθνικού Ιδρύματος </w:t>
      </w:r>
      <w:r>
        <w:rPr>
          <w:rFonts w:eastAsia="Times New Roman"/>
          <w:color w:val="1D2228"/>
          <w:szCs w:val="24"/>
        </w:rPr>
        <w:t>Ε</w:t>
      </w:r>
      <w:r w:rsidRPr="00A41D5D">
        <w:rPr>
          <w:rFonts w:eastAsia="Times New Roman"/>
          <w:color w:val="1D2228"/>
          <w:szCs w:val="24"/>
        </w:rPr>
        <w:t xml:space="preserve">ρευνών και </w:t>
      </w:r>
      <w:r>
        <w:rPr>
          <w:rFonts w:eastAsia="Times New Roman"/>
          <w:color w:val="1D2228"/>
          <w:szCs w:val="24"/>
        </w:rPr>
        <w:t>Μελετών «Ελευθέριος Κ.</w:t>
      </w:r>
      <w:r w:rsidRPr="00A41D5D">
        <w:rPr>
          <w:rFonts w:eastAsia="Times New Roman"/>
          <w:color w:val="1D2228"/>
          <w:szCs w:val="24"/>
        </w:rPr>
        <w:t xml:space="preserve"> Βενιζέλος</w:t>
      </w:r>
      <w:r>
        <w:rPr>
          <w:rFonts w:eastAsia="Times New Roman"/>
          <w:color w:val="1D2228"/>
          <w:szCs w:val="24"/>
        </w:rPr>
        <w:t>». Υ</w:t>
      </w:r>
      <w:r w:rsidRPr="00A41D5D">
        <w:rPr>
          <w:rFonts w:eastAsia="Times New Roman"/>
          <w:color w:val="1D2228"/>
          <w:szCs w:val="24"/>
        </w:rPr>
        <w:t>πήρξε Πρόεδρος της Βουλής των Ελλήνων την περίοδο 2007-2009</w:t>
      </w:r>
      <w:r>
        <w:rPr>
          <w:rFonts w:eastAsia="Times New Roman"/>
          <w:color w:val="1D2228"/>
          <w:szCs w:val="24"/>
        </w:rPr>
        <w:t>, ε</w:t>
      </w:r>
      <w:r w:rsidRPr="00A41D5D">
        <w:rPr>
          <w:rFonts w:eastAsia="Times New Roman"/>
          <w:color w:val="1D2228"/>
          <w:szCs w:val="24"/>
        </w:rPr>
        <w:t xml:space="preserve">νώ κατά τη θητεία του στο Υπουργείο Ανάπτυξης αλλά και </w:t>
      </w:r>
      <w:r>
        <w:rPr>
          <w:rFonts w:eastAsia="Times New Roman"/>
          <w:color w:val="1D2228"/>
          <w:szCs w:val="24"/>
        </w:rPr>
        <w:t>Υγείας Πρόνοιας κ</w:t>
      </w:r>
      <w:r w:rsidRPr="00A41D5D">
        <w:rPr>
          <w:rFonts w:eastAsia="Times New Roman"/>
          <w:color w:val="1D2228"/>
          <w:szCs w:val="24"/>
        </w:rPr>
        <w:t>αι Κοινωνικών Ασφαλίσεων ολ</w:t>
      </w:r>
      <w:r>
        <w:rPr>
          <w:rFonts w:eastAsia="Times New Roman"/>
          <w:color w:val="1D2228"/>
          <w:szCs w:val="24"/>
        </w:rPr>
        <w:t>ο</w:t>
      </w:r>
      <w:r w:rsidRPr="00A41D5D">
        <w:rPr>
          <w:rFonts w:eastAsia="Times New Roman"/>
          <w:color w:val="1D2228"/>
          <w:szCs w:val="24"/>
        </w:rPr>
        <w:t>κλ</w:t>
      </w:r>
      <w:r>
        <w:rPr>
          <w:rFonts w:eastAsia="Times New Roman"/>
          <w:color w:val="1D2228"/>
          <w:szCs w:val="24"/>
        </w:rPr>
        <w:t xml:space="preserve">ήρωσε </w:t>
      </w:r>
      <w:r w:rsidRPr="00A41D5D">
        <w:rPr>
          <w:rFonts w:eastAsia="Times New Roman"/>
          <w:color w:val="1D2228"/>
          <w:szCs w:val="24"/>
        </w:rPr>
        <w:t xml:space="preserve">σημαντικές τομές </w:t>
      </w:r>
      <w:r>
        <w:rPr>
          <w:rFonts w:eastAsia="Times New Roman"/>
          <w:color w:val="1D2228"/>
          <w:szCs w:val="24"/>
        </w:rPr>
        <w:t>όπως</w:t>
      </w:r>
      <w:r w:rsidRPr="00A41D5D">
        <w:rPr>
          <w:rFonts w:eastAsia="Times New Roman"/>
          <w:color w:val="1D2228"/>
          <w:szCs w:val="24"/>
        </w:rPr>
        <w:t xml:space="preserve"> τη συγκρότηση του ΕΟΜΜΕΧ</w:t>
      </w:r>
      <w:r>
        <w:rPr>
          <w:rFonts w:eastAsia="Times New Roman"/>
          <w:color w:val="1D2228"/>
          <w:szCs w:val="24"/>
        </w:rPr>
        <w:t>,</w:t>
      </w:r>
      <w:r w:rsidRPr="00A41D5D">
        <w:rPr>
          <w:rFonts w:eastAsia="Times New Roman"/>
          <w:color w:val="1D2228"/>
          <w:szCs w:val="24"/>
        </w:rPr>
        <w:t xml:space="preserve"> τη</w:t>
      </w:r>
      <w:r w:rsidRPr="00A41D5D">
        <w:rPr>
          <w:rFonts w:eastAsia="Times New Roman"/>
          <w:color w:val="1D2228"/>
          <w:szCs w:val="24"/>
        </w:rPr>
        <w:t xml:space="preserve"> λειτουργία του </w:t>
      </w:r>
      <w:r>
        <w:rPr>
          <w:rFonts w:eastAsia="Times New Roman"/>
          <w:color w:val="1D2228"/>
          <w:szCs w:val="24"/>
        </w:rPr>
        <w:t>«Ω</w:t>
      </w:r>
      <w:r w:rsidRPr="00A41D5D">
        <w:rPr>
          <w:rFonts w:eastAsia="Times New Roman"/>
          <w:color w:val="1D2228"/>
          <w:szCs w:val="24"/>
        </w:rPr>
        <w:t>νασείου</w:t>
      </w:r>
      <w:r>
        <w:rPr>
          <w:rFonts w:eastAsia="Times New Roman"/>
          <w:color w:val="1D2228"/>
          <w:szCs w:val="24"/>
        </w:rPr>
        <w:t>»,</w:t>
      </w:r>
      <w:r w:rsidRPr="00A41D5D">
        <w:rPr>
          <w:rFonts w:eastAsia="Times New Roman"/>
          <w:color w:val="1D2228"/>
          <w:szCs w:val="24"/>
        </w:rPr>
        <w:t xml:space="preserve"> τη θέσπιση </w:t>
      </w:r>
      <w:r>
        <w:rPr>
          <w:rFonts w:eastAsia="Times New Roman"/>
          <w:color w:val="1D2228"/>
          <w:szCs w:val="24"/>
        </w:rPr>
        <w:t>ισόβιας</w:t>
      </w:r>
      <w:r w:rsidRPr="00A41D5D">
        <w:rPr>
          <w:rFonts w:eastAsia="Times New Roman"/>
          <w:color w:val="1D2228"/>
          <w:szCs w:val="24"/>
        </w:rPr>
        <w:t xml:space="preserve"> </w:t>
      </w:r>
      <w:r w:rsidRPr="00A41D5D">
        <w:rPr>
          <w:rFonts w:eastAsia="Times New Roman"/>
          <w:color w:val="1D2228"/>
          <w:szCs w:val="24"/>
        </w:rPr>
        <w:t>σ</w:t>
      </w:r>
      <w:r>
        <w:rPr>
          <w:rFonts w:eastAsia="Times New Roman"/>
          <w:color w:val="1D2228"/>
          <w:szCs w:val="24"/>
        </w:rPr>
        <w:t>ύνταξης</w:t>
      </w:r>
      <w:r w:rsidRPr="00A41D5D">
        <w:rPr>
          <w:rFonts w:eastAsia="Times New Roman"/>
          <w:color w:val="1D2228"/>
          <w:szCs w:val="24"/>
        </w:rPr>
        <w:t xml:space="preserve"> </w:t>
      </w:r>
      <w:r w:rsidRPr="00A41D5D">
        <w:rPr>
          <w:rFonts w:eastAsia="Times New Roman"/>
          <w:color w:val="1D2228"/>
          <w:szCs w:val="24"/>
        </w:rPr>
        <w:t>για τις πολύτεκνες μητέρες</w:t>
      </w:r>
      <w:r>
        <w:rPr>
          <w:rFonts w:eastAsia="Times New Roman"/>
          <w:color w:val="1D2228"/>
          <w:szCs w:val="24"/>
        </w:rPr>
        <w:t>. Π</w:t>
      </w:r>
      <w:r w:rsidRPr="00A41D5D">
        <w:rPr>
          <w:rFonts w:eastAsia="Times New Roman"/>
          <w:color w:val="1D2228"/>
          <w:szCs w:val="24"/>
        </w:rPr>
        <w:t>αράλληλα</w:t>
      </w:r>
      <w:r>
        <w:rPr>
          <w:rFonts w:eastAsia="Times New Roman"/>
          <w:color w:val="1D2228"/>
          <w:szCs w:val="24"/>
        </w:rPr>
        <w:t>,</w:t>
      </w:r>
      <w:r w:rsidRPr="00A41D5D">
        <w:rPr>
          <w:rFonts w:eastAsia="Times New Roman"/>
          <w:color w:val="1D2228"/>
          <w:szCs w:val="24"/>
        </w:rPr>
        <w:t xml:space="preserve"> προχώρησε στη θεμελίωση των Πανεπιστημιακών Νοσοκομείων </w:t>
      </w:r>
      <w:r>
        <w:rPr>
          <w:rFonts w:eastAsia="Times New Roman"/>
          <w:color w:val="1D2228"/>
          <w:szCs w:val="24"/>
        </w:rPr>
        <w:t>Θεσσαλίας και Δυτικών Σ</w:t>
      </w:r>
      <w:r w:rsidRPr="00A41D5D">
        <w:rPr>
          <w:rFonts w:eastAsia="Times New Roman"/>
          <w:color w:val="1D2228"/>
          <w:szCs w:val="24"/>
        </w:rPr>
        <w:t>υνοικιών Θεσσαλονίκης</w:t>
      </w:r>
      <w:r>
        <w:rPr>
          <w:rFonts w:eastAsia="Times New Roman"/>
          <w:color w:val="1D2228"/>
          <w:szCs w:val="24"/>
        </w:rPr>
        <w:t xml:space="preserve">, ενώ απέδειξε </w:t>
      </w:r>
      <w:r w:rsidRPr="00A41D5D">
        <w:rPr>
          <w:rFonts w:eastAsia="Times New Roman"/>
          <w:color w:val="1D2228"/>
          <w:szCs w:val="24"/>
        </w:rPr>
        <w:t>πλούσιο νομοθετικό έργο με κορυφαίο το νομοθέτ</w:t>
      </w:r>
      <w:r w:rsidRPr="00A41D5D">
        <w:rPr>
          <w:rFonts w:eastAsia="Times New Roman"/>
          <w:color w:val="1D2228"/>
          <w:szCs w:val="24"/>
        </w:rPr>
        <w:t>ημα 20</w:t>
      </w:r>
      <w:r>
        <w:rPr>
          <w:rFonts w:eastAsia="Times New Roman"/>
          <w:color w:val="1D2228"/>
          <w:szCs w:val="24"/>
        </w:rPr>
        <w:t>8</w:t>
      </w:r>
      <w:r w:rsidRPr="00A41D5D">
        <w:rPr>
          <w:rFonts w:eastAsia="Times New Roman"/>
          <w:color w:val="1D2228"/>
          <w:szCs w:val="24"/>
        </w:rPr>
        <w:t xml:space="preserve">4 του </w:t>
      </w:r>
      <w:r>
        <w:rPr>
          <w:rFonts w:eastAsia="Times New Roman"/>
          <w:color w:val="1D2228"/>
          <w:szCs w:val="24"/>
        </w:rPr>
        <w:t>19</w:t>
      </w:r>
      <w:r w:rsidRPr="00A41D5D">
        <w:rPr>
          <w:rFonts w:eastAsia="Times New Roman"/>
          <w:color w:val="1D2228"/>
          <w:szCs w:val="24"/>
        </w:rPr>
        <w:t xml:space="preserve">92 </w:t>
      </w:r>
      <w:r>
        <w:rPr>
          <w:rFonts w:eastAsia="Times New Roman"/>
          <w:color w:val="1D2228"/>
          <w:szCs w:val="24"/>
        </w:rPr>
        <w:t>γ</w:t>
      </w:r>
      <w:r w:rsidRPr="00A41D5D">
        <w:rPr>
          <w:rFonts w:eastAsia="Times New Roman"/>
          <w:color w:val="1D2228"/>
          <w:szCs w:val="24"/>
        </w:rPr>
        <w:t xml:space="preserve">ια την εξυγίανση και αναμόρφωση του </w:t>
      </w:r>
      <w:r>
        <w:rPr>
          <w:rFonts w:eastAsia="Times New Roman"/>
          <w:color w:val="1D2228"/>
          <w:szCs w:val="24"/>
        </w:rPr>
        <w:t>α</w:t>
      </w:r>
      <w:r w:rsidRPr="00A41D5D">
        <w:rPr>
          <w:rFonts w:eastAsia="Times New Roman"/>
          <w:color w:val="1D2228"/>
          <w:szCs w:val="24"/>
        </w:rPr>
        <w:t xml:space="preserve">σφαλιστικού </w:t>
      </w:r>
      <w:r>
        <w:rPr>
          <w:rFonts w:eastAsia="Times New Roman"/>
          <w:color w:val="1D2228"/>
          <w:szCs w:val="24"/>
        </w:rPr>
        <w:t>σ</w:t>
      </w:r>
      <w:r w:rsidRPr="00A41D5D">
        <w:rPr>
          <w:rFonts w:eastAsia="Times New Roman"/>
          <w:color w:val="1D2228"/>
          <w:szCs w:val="24"/>
        </w:rPr>
        <w:t xml:space="preserve">υστήματος της χώρας </w:t>
      </w:r>
      <w:r>
        <w:rPr>
          <w:rFonts w:eastAsia="Times New Roman"/>
          <w:color w:val="1D2228"/>
          <w:szCs w:val="24"/>
        </w:rPr>
        <w:t>μας,</w:t>
      </w:r>
      <w:r w:rsidRPr="00A41D5D">
        <w:rPr>
          <w:rFonts w:eastAsia="Times New Roman"/>
          <w:color w:val="1D2228"/>
          <w:szCs w:val="24"/>
        </w:rPr>
        <w:t xml:space="preserve"> που έθεσε νέες βάσεις ισότητας </w:t>
      </w:r>
      <w:r>
        <w:rPr>
          <w:rFonts w:eastAsia="Times New Roman"/>
          <w:color w:val="1D2228"/>
          <w:szCs w:val="24"/>
        </w:rPr>
        <w:t>σ</w:t>
      </w:r>
      <w:r w:rsidRPr="00A41D5D">
        <w:rPr>
          <w:rFonts w:eastAsia="Times New Roman"/>
          <w:color w:val="1D2228"/>
          <w:szCs w:val="24"/>
        </w:rPr>
        <w:t>τη ζωή</w:t>
      </w:r>
      <w:r>
        <w:rPr>
          <w:rFonts w:eastAsia="Times New Roman"/>
          <w:color w:val="1D2228"/>
          <w:szCs w:val="24"/>
        </w:rPr>
        <w:t>,</w:t>
      </w:r>
      <w:r w:rsidRPr="00A41D5D">
        <w:rPr>
          <w:rFonts w:eastAsia="Times New Roman"/>
          <w:color w:val="1D2228"/>
          <w:szCs w:val="24"/>
        </w:rPr>
        <w:t xml:space="preserve"> </w:t>
      </w:r>
      <w:r>
        <w:rPr>
          <w:rFonts w:eastAsia="Times New Roman"/>
          <w:color w:val="1D2228"/>
          <w:szCs w:val="24"/>
        </w:rPr>
        <w:t>σ</w:t>
      </w:r>
      <w:r w:rsidRPr="00A41D5D">
        <w:rPr>
          <w:rFonts w:eastAsia="Times New Roman"/>
          <w:color w:val="1D2228"/>
          <w:szCs w:val="24"/>
        </w:rPr>
        <w:t>τη συ</w:t>
      </w:r>
      <w:r>
        <w:rPr>
          <w:rFonts w:eastAsia="Times New Roman"/>
          <w:color w:val="1D2228"/>
          <w:szCs w:val="24"/>
        </w:rPr>
        <w:t>μμετοχή και στην προστασία του π</w:t>
      </w:r>
      <w:r w:rsidRPr="00A41D5D">
        <w:rPr>
          <w:rFonts w:eastAsia="Times New Roman"/>
          <w:color w:val="1D2228"/>
          <w:szCs w:val="24"/>
        </w:rPr>
        <w:t>ολίτη</w:t>
      </w:r>
      <w:r>
        <w:rPr>
          <w:rFonts w:eastAsia="Times New Roman"/>
          <w:color w:val="1D2228"/>
          <w:szCs w:val="24"/>
        </w:rPr>
        <w:t xml:space="preserve">, </w:t>
      </w:r>
      <w:r w:rsidRPr="00A41D5D">
        <w:rPr>
          <w:rFonts w:eastAsia="Times New Roman"/>
          <w:color w:val="1D2228"/>
          <w:szCs w:val="24"/>
        </w:rPr>
        <w:t>ένα έργο ποιοτικά και ποσοτικά πλούσιο</w:t>
      </w:r>
      <w:r>
        <w:rPr>
          <w:rFonts w:eastAsia="Times New Roman"/>
          <w:color w:val="1D2228"/>
          <w:szCs w:val="24"/>
        </w:rPr>
        <w:t>,</w:t>
      </w:r>
      <w:r w:rsidRPr="00A41D5D">
        <w:rPr>
          <w:rFonts w:eastAsia="Times New Roman"/>
          <w:color w:val="1D2228"/>
          <w:szCs w:val="24"/>
        </w:rPr>
        <w:t xml:space="preserve"> μία αδιάκοπη προσπάθεια</w:t>
      </w:r>
      <w:r>
        <w:rPr>
          <w:rFonts w:eastAsia="Times New Roman"/>
          <w:color w:val="1D2228"/>
          <w:szCs w:val="24"/>
        </w:rPr>
        <w:t xml:space="preserve"> γι’</w:t>
      </w:r>
      <w:r w:rsidRPr="00A41D5D">
        <w:rPr>
          <w:rFonts w:eastAsia="Times New Roman"/>
          <w:color w:val="1D2228"/>
          <w:szCs w:val="24"/>
        </w:rPr>
        <w:t xml:space="preserve"> αυτό το κ</w:t>
      </w:r>
      <w:r w:rsidRPr="00A41D5D">
        <w:rPr>
          <w:rFonts w:eastAsia="Times New Roman"/>
          <w:color w:val="1D2228"/>
          <w:szCs w:val="24"/>
        </w:rPr>
        <w:t xml:space="preserve">άτι καλύτερο </w:t>
      </w:r>
      <w:r w:rsidRPr="00A41D5D">
        <w:rPr>
          <w:rFonts w:eastAsia="Times New Roman"/>
          <w:color w:val="1D2228"/>
          <w:szCs w:val="24"/>
        </w:rPr>
        <w:lastRenderedPageBreak/>
        <w:t xml:space="preserve">στον τόπο </w:t>
      </w:r>
      <w:r>
        <w:rPr>
          <w:rFonts w:eastAsia="Times New Roman"/>
          <w:color w:val="1D2228"/>
          <w:szCs w:val="24"/>
        </w:rPr>
        <w:t>μας,</w:t>
      </w:r>
      <w:r w:rsidRPr="00A41D5D">
        <w:rPr>
          <w:rFonts w:eastAsia="Times New Roman"/>
          <w:color w:val="1D2228"/>
          <w:szCs w:val="24"/>
        </w:rPr>
        <w:t xml:space="preserve"> μία πορεία βασισμένη στο συναίσθημα και </w:t>
      </w:r>
      <w:r w:rsidRPr="00E22662">
        <w:rPr>
          <w:rFonts w:eastAsia="Times New Roman"/>
          <w:color w:val="1D2228"/>
          <w:szCs w:val="24"/>
        </w:rPr>
        <w:t>ισχυροποιημένη</w:t>
      </w:r>
      <w:r w:rsidRPr="00A41D5D">
        <w:rPr>
          <w:rFonts w:eastAsia="Times New Roman"/>
          <w:color w:val="1D2228"/>
          <w:szCs w:val="24"/>
        </w:rPr>
        <w:t xml:space="preserve"> με βαθιά γνώση και εμπειρία</w:t>
      </w:r>
      <w:r>
        <w:rPr>
          <w:rFonts w:eastAsia="Times New Roman"/>
          <w:color w:val="1D2228"/>
          <w:szCs w:val="24"/>
        </w:rPr>
        <w:t>.</w:t>
      </w:r>
      <w:r w:rsidRPr="00A41D5D">
        <w:rPr>
          <w:rFonts w:eastAsia="Times New Roman"/>
          <w:color w:val="1D2228"/>
          <w:szCs w:val="24"/>
        </w:rPr>
        <w:t xml:space="preserve"> Αυτή εί</w:t>
      </w:r>
      <w:r>
        <w:rPr>
          <w:rFonts w:eastAsia="Times New Roman"/>
          <w:color w:val="1D2228"/>
          <w:szCs w:val="24"/>
        </w:rPr>
        <w:t>ναι η παρακαταθήκη του Δημήτρη Σ</w:t>
      </w:r>
      <w:r w:rsidRPr="00A41D5D">
        <w:rPr>
          <w:rFonts w:eastAsia="Times New Roman"/>
          <w:color w:val="1D2228"/>
          <w:szCs w:val="24"/>
        </w:rPr>
        <w:t>ιούφα για τις επόμενες γενιές</w:t>
      </w:r>
      <w:r>
        <w:rPr>
          <w:rFonts w:eastAsia="Times New Roman"/>
          <w:color w:val="1D2228"/>
          <w:szCs w:val="24"/>
        </w:rPr>
        <w:t>.</w:t>
      </w:r>
    </w:p>
    <w:p w14:paraId="42AE9E11"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Κ</w:t>
      </w:r>
      <w:r w:rsidRPr="00A41D5D">
        <w:rPr>
          <w:rFonts w:eastAsia="Times New Roman"/>
          <w:color w:val="1D2228"/>
          <w:szCs w:val="24"/>
        </w:rPr>
        <w:t xml:space="preserve">άποτε σε μία ομιλία του έλεγε πως </w:t>
      </w:r>
      <w:r>
        <w:rPr>
          <w:rFonts w:eastAsia="Times New Roman"/>
          <w:color w:val="1D2228"/>
          <w:szCs w:val="24"/>
        </w:rPr>
        <w:t>«</w:t>
      </w:r>
      <w:r w:rsidRPr="00A41D5D">
        <w:rPr>
          <w:rFonts w:eastAsia="Times New Roman"/>
          <w:color w:val="1D2228"/>
          <w:szCs w:val="24"/>
        </w:rPr>
        <w:t>η υπέρτατη τιμή για ένα</w:t>
      </w:r>
      <w:r>
        <w:rPr>
          <w:rFonts w:eastAsia="Times New Roman"/>
          <w:color w:val="1D2228"/>
          <w:szCs w:val="24"/>
        </w:rPr>
        <w:t>ν</w:t>
      </w:r>
      <w:r w:rsidRPr="00A41D5D">
        <w:rPr>
          <w:rFonts w:eastAsia="Times New Roman"/>
          <w:color w:val="1D2228"/>
          <w:szCs w:val="24"/>
        </w:rPr>
        <w:t xml:space="preserve"> πολιτικό είναι η διάρκεια και η χρησιμότητα του έργου του</w:t>
      </w:r>
      <w:r>
        <w:rPr>
          <w:rFonts w:eastAsia="Times New Roman"/>
          <w:color w:val="1D2228"/>
          <w:szCs w:val="24"/>
        </w:rPr>
        <w:t>. Α</w:t>
      </w:r>
      <w:r w:rsidRPr="00A41D5D">
        <w:rPr>
          <w:rFonts w:eastAsia="Times New Roman"/>
          <w:color w:val="1D2228"/>
          <w:szCs w:val="24"/>
        </w:rPr>
        <w:t>υτό συνήθως κρίνεται ορθό μετά την αποχώρησή του από την πολιτική και τη ζωή</w:t>
      </w:r>
      <w:r>
        <w:rPr>
          <w:rFonts w:eastAsia="Times New Roman"/>
          <w:color w:val="1D2228"/>
          <w:szCs w:val="24"/>
        </w:rPr>
        <w:t xml:space="preserve">, όταν την ανάμνηση για τον πολιτικό </w:t>
      </w:r>
      <w:r w:rsidRPr="00A41D5D">
        <w:rPr>
          <w:rFonts w:eastAsia="Times New Roman"/>
          <w:color w:val="1D2228"/>
          <w:szCs w:val="24"/>
        </w:rPr>
        <w:t xml:space="preserve">συνοδεύει η ευγνωμοσύνη για το έργο του και αυτό </w:t>
      </w:r>
      <w:r>
        <w:rPr>
          <w:rFonts w:eastAsia="Times New Roman"/>
          <w:color w:val="1D2228"/>
          <w:szCs w:val="24"/>
        </w:rPr>
        <w:t>η</w:t>
      </w:r>
      <w:r w:rsidRPr="00A41D5D">
        <w:rPr>
          <w:rFonts w:eastAsia="Times New Roman"/>
          <w:color w:val="1D2228"/>
          <w:szCs w:val="24"/>
        </w:rPr>
        <w:t xml:space="preserve"> ιστορία δείχνει ότι είναι σπάνι</w:t>
      </w:r>
      <w:r w:rsidRPr="00A41D5D">
        <w:rPr>
          <w:rFonts w:eastAsia="Times New Roman"/>
          <w:color w:val="1D2228"/>
          <w:szCs w:val="24"/>
        </w:rPr>
        <w:t>ο</w:t>
      </w:r>
      <w:r>
        <w:rPr>
          <w:rFonts w:eastAsia="Times New Roman"/>
          <w:color w:val="1D2228"/>
          <w:szCs w:val="24"/>
        </w:rPr>
        <w:t>,</w:t>
      </w:r>
      <w:r w:rsidRPr="00A41D5D">
        <w:rPr>
          <w:rFonts w:eastAsia="Times New Roman"/>
          <w:color w:val="1D2228"/>
          <w:szCs w:val="24"/>
        </w:rPr>
        <w:t xml:space="preserve"> πολύ σπάνιο</w:t>
      </w:r>
      <w:r>
        <w:rPr>
          <w:rFonts w:eastAsia="Times New Roman"/>
          <w:color w:val="1D2228"/>
          <w:szCs w:val="24"/>
        </w:rPr>
        <w:t>». Προσωπικά, πιστεύω -και</w:t>
      </w:r>
      <w:r w:rsidRPr="00A41D5D">
        <w:rPr>
          <w:rFonts w:eastAsia="Times New Roman"/>
          <w:color w:val="1D2228"/>
          <w:szCs w:val="24"/>
        </w:rPr>
        <w:t xml:space="preserve"> αισθάνομαι πως θα συμφωνήσετε όλοι</w:t>
      </w:r>
      <w:r>
        <w:rPr>
          <w:rFonts w:eastAsia="Times New Roman"/>
          <w:color w:val="1D2228"/>
          <w:szCs w:val="24"/>
        </w:rPr>
        <w:t>-</w:t>
      </w:r>
      <w:r w:rsidRPr="00A41D5D">
        <w:rPr>
          <w:rFonts w:eastAsia="Times New Roman"/>
          <w:color w:val="1D2228"/>
          <w:szCs w:val="24"/>
        </w:rPr>
        <w:t xml:space="preserve"> ότι ο Δημήτρης κατέκτησε επάξια την υπέρτατη αυτή τιμή</w:t>
      </w:r>
      <w:r>
        <w:rPr>
          <w:rFonts w:eastAsia="Times New Roman"/>
          <w:color w:val="1D2228"/>
          <w:szCs w:val="24"/>
        </w:rPr>
        <w:t>. Το έργο του α</w:t>
      </w:r>
      <w:r w:rsidRPr="00A41D5D">
        <w:rPr>
          <w:rFonts w:eastAsia="Times New Roman"/>
          <w:color w:val="1D2228"/>
          <w:szCs w:val="24"/>
        </w:rPr>
        <w:t>ποδείχθηκε ζωντανό και γόνιμο</w:t>
      </w:r>
      <w:r>
        <w:rPr>
          <w:rFonts w:eastAsia="Times New Roman"/>
          <w:color w:val="1D2228"/>
          <w:szCs w:val="24"/>
        </w:rPr>
        <w:t>. Η προσφορά και το ήθ</w:t>
      </w:r>
      <w:r w:rsidRPr="00A41D5D">
        <w:rPr>
          <w:rFonts w:eastAsia="Times New Roman"/>
          <w:color w:val="1D2228"/>
          <w:szCs w:val="24"/>
        </w:rPr>
        <w:t>ος του αναδεικνύονται ως υλικά ατόφια και σπάνια</w:t>
      </w:r>
      <w:r>
        <w:rPr>
          <w:rFonts w:eastAsia="Times New Roman"/>
          <w:color w:val="1D2228"/>
          <w:szCs w:val="24"/>
        </w:rPr>
        <w:t>,</w:t>
      </w:r>
      <w:r w:rsidRPr="00A41D5D">
        <w:rPr>
          <w:rFonts w:eastAsia="Times New Roman"/>
          <w:color w:val="1D2228"/>
          <w:szCs w:val="24"/>
        </w:rPr>
        <w:t xml:space="preserve"> αλλά και </w:t>
      </w:r>
      <w:r w:rsidRPr="00A41D5D">
        <w:rPr>
          <w:rFonts w:eastAsia="Times New Roman"/>
          <w:color w:val="1D2228"/>
          <w:szCs w:val="24"/>
        </w:rPr>
        <w:t xml:space="preserve">έτοιμα να δώσουν νέους καρπούς </w:t>
      </w:r>
      <w:r>
        <w:rPr>
          <w:rFonts w:eastAsia="Times New Roman"/>
          <w:color w:val="1D2228"/>
          <w:szCs w:val="24"/>
        </w:rPr>
        <w:t>σ</w:t>
      </w:r>
      <w:r w:rsidRPr="00A41D5D">
        <w:rPr>
          <w:rFonts w:eastAsia="Times New Roman"/>
          <w:color w:val="1D2228"/>
          <w:szCs w:val="24"/>
        </w:rPr>
        <w:t>τις γενιές που έρχονται</w:t>
      </w:r>
      <w:r>
        <w:rPr>
          <w:rFonts w:eastAsia="Times New Roman"/>
          <w:color w:val="1D2228"/>
          <w:szCs w:val="24"/>
        </w:rPr>
        <w:t>.</w:t>
      </w:r>
    </w:p>
    <w:p w14:paraId="42AE9E12"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Έ</w:t>
      </w:r>
      <w:r w:rsidRPr="00A41D5D">
        <w:rPr>
          <w:rFonts w:eastAsia="Times New Roman"/>
          <w:color w:val="1D2228"/>
          <w:szCs w:val="24"/>
        </w:rPr>
        <w:t>χοντας όλα αυτά στο νου και την καρδιά</w:t>
      </w:r>
      <w:r>
        <w:rPr>
          <w:rFonts w:eastAsia="Times New Roman"/>
          <w:color w:val="1D2228"/>
          <w:szCs w:val="24"/>
        </w:rPr>
        <w:t>,</w:t>
      </w:r>
      <w:r w:rsidRPr="00A41D5D">
        <w:rPr>
          <w:rFonts w:eastAsia="Times New Roman"/>
          <w:color w:val="1D2228"/>
          <w:szCs w:val="24"/>
        </w:rPr>
        <w:t xml:space="preserve"> εμείς επιλέγουμε να το</w:t>
      </w:r>
      <w:r>
        <w:rPr>
          <w:rFonts w:eastAsia="Times New Roman"/>
          <w:color w:val="1D2228"/>
          <w:szCs w:val="24"/>
        </w:rPr>
        <w:t>ν</w:t>
      </w:r>
      <w:r w:rsidRPr="00A41D5D">
        <w:rPr>
          <w:rFonts w:eastAsia="Times New Roman"/>
          <w:color w:val="1D2228"/>
          <w:szCs w:val="24"/>
        </w:rPr>
        <w:t xml:space="preserve"> τιμήσουμε με αυτόν τον </w:t>
      </w:r>
      <w:r>
        <w:rPr>
          <w:rFonts w:eastAsia="Times New Roman"/>
          <w:color w:val="1D2228"/>
          <w:szCs w:val="24"/>
        </w:rPr>
        <w:t xml:space="preserve">λιτό </w:t>
      </w:r>
      <w:r w:rsidRPr="00A41D5D">
        <w:rPr>
          <w:rFonts w:eastAsia="Times New Roman"/>
          <w:color w:val="1D2228"/>
          <w:szCs w:val="24"/>
        </w:rPr>
        <w:t>τρόπο σήμερα και για πάντα</w:t>
      </w:r>
      <w:r>
        <w:rPr>
          <w:rFonts w:eastAsia="Times New Roman"/>
          <w:color w:val="1D2228"/>
          <w:szCs w:val="24"/>
        </w:rPr>
        <w:t>,</w:t>
      </w:r>
      <w:r w:rsidRPr="00A41D5D">
        <w:rPr>
          <w:rFonts w:eastAsia="Times New Roman"/>
          <w:color w:val="1D2228"/>
          <w:szCs w:val="24"/>
        </w:rPr>
        <w:t xml:space="preserve"> να συνεχίσουμε δηλαδή να προχωράμε στα σημερινά δύσβατα πολιτικά μονοπάτια με </w:t>
      </w:r>
      <w:r w:rsidRPr="00A41D5D">
        <w:rPr>
          <w:rFonts w:eastAsia="Times New Roman"/>
          <w:color w:val="1D2228"/>
          <w:szCs w:val="24"/>
        </w:rPr>
        <w:t>θάρρος</w:t>
      </w:r>
      <w:r>
        <w:rPr>
          <w:rFonts w:eastAsia="Times New Roman"/>
          <w:color w:val="1D2228"/>
          <w:szCs w:val="24"/>
        </w:rPr>
        <w:t>,</w:t>
      </w:r>
      <w:r w:rsidRPr="00A41D5D">
        <w:rPr>
          <w:rFonts w:eastAsia="Times New Roman"/>
          <w:color w:val="1D2228"/>
          <w:szCs w:val="24"/>
        </w:rPr>
        <w:t xml:space="preserve"> με φαντασία</w:t>
      </w:r>
      <w:r>
        <w:rPr>
          <w:rFonts w:eastAsia="Times New Roman"/>
          <w:color w:val="1D2228"/>
          <w:szCs w:val="24"/>
        </w:rPr>
        <w:t>,</w:t>
      </w:r>
      <w:r w:rsidRPr="00A41D5D">
        <w:rPr>
          <w:rFonts w:eastAsia="Times New Roman"/>
          <w:color w:val="1D2228"/>
          <w:szCs w:val="24"/>
        </w:rPr>
        <w:t xml:space="preserve"> με δύναμη </w:t>
      </w:r>
      <w:r w:rsidRPr="00A41D5D">
        <w:rPr>
          <w:rFonts w:eastAsia="Times New Roman"/>
          <w:color w:val="1D2228"/>
          <w:szCs w:val="24"/>
        </w:rPr>
        <w:lastRenderedPageBreak/>
        <w:t>και με εντιμότητα</w:t>
      </w:r>
      <w:r>
        <w:rPr>
          <w:rFonts w:eastAsia="Times New Roman"/>
          <w:color w:val="1D2228"/>
          <w:szCs w:val="24"/>
        </w:rPr>
        <w:t xml:space="preserve">, με οδηγό τα </w:t>
      </w:r>
      <w:r w:rsidRPr="00A41D5D">
        <w:rPr>
          <w:rFonts w:eastAsia="Times New Roman"/>
          <w:color w:val="1D2228"/>
          <w:szCs w:val="24"/>
        </w:rPr>
        <w:t>κοινά</w:t>
      </w:r>
      <w:r>
        <w:rPr>
          <w:rFonts w:eastAsia="Times New Roman"/>
          <w:color w:val="1D2228"/>
          <w:szCs w:val="24"/>
        </w:rPr>
        <w:t xml:space="preserve"> μας οράματα και τα όνειρα ε</w:t>
      </w:r>
      <w:r w:rsidRPr="00A41D5D">
        <w:rPr>
          <w:rFonts w:eastAsia="Times New Roman"/>
          <w:color w:val="1D2228"/>
          <w:szCs w:val="24"/>
        </w:rPr>
        <w:t>νός λαού που τώρα μας έχει ανάγκη περισσότερο από ποτέ</w:t>
      </w:r>
      <w:r>
        <w:rPr>
          <w:rFonts w:eastAsia="Times New Roman"/>
          <w:color w:val="1D2228"/>
          <w:szCs w:val="24"/>
        </w:rPr>
        <w:t>.</w:t>
      </w:r>
    </w:p>
    <w:p w14:paraId="42AE9E13"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Α</w:t>
      </w:r>
      <w:r w:rsidRPr="00A41D5D">
        <w:rPr>
          <w:rFonts w:eastAsia="Times New Roman"/>
          <w:color w:val="1D2228"/>
          <w:szCs w:val="24"/>
        </w:rPr>
        <w:t>ιωνία σου η μνήμη</w:t>
      </w:r>
      <w:r>
        <w:rPr>
          <w:rFonts w:eastAsia="Times New Roman"/>
          <w:color w:val="1D2228"/>
          <w:szCs w:val="24"/>
        </w:rPr>
        <w:t>,</w:t>
      </w:r>
      <w:r w:rsidRPr="00A41D5D">
        <w:rPr>
          <w:rFonts w:eastAsia="Times New Roman"/>
          <w:color w:val="1D2228"/>
          <w:szCs w:val="24"/>
        </w:rPr>
        <w:t xml:space="preserve"> αγαπημένε μου φίλε</w:t>
      </w:r>
      <w:r>
        <w:rPr>
          <w:rFonts w:eastAsia="Times New Roman"/>
          <w:color w:val="1D2228"/>
          <w:szCs w:val="24"/>
        </w:rPr>
        <w:t>.</w:t>
      </w:r>
    </w:p>
    <w:p w14:paraId="42AE9E14"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Πρώ</w:t>
      </w:r>
      <w:r w:rsidRPr="00A41D5D">
        <w:rPr>
          <w:rFonts w:eastAsia="Times New Roman"/>
          <w:color w:val="1D2228"/>
          <w:szCs w:val="24"/>
        </w:rPr>
        <w:t>τος ομιλητής από το</w:t>
      </w:r>
      <w:r>
        <w:rPr>
          <w:rFonts w:eastAsia="Times New Roman"/>
          <w:color w:val="1D2228"/>
          <w:szCs w:val="24"/>
        </w:rPr>
        <w:t>ν</w:t>
      </w:r>
      <w:r w:rsidRPr="00A41D5D">
        <w:rPr>
          <w:rFonts w:eastAsia="Times New Roman"/>
          <w:color w:val="1D2228"/>
          <w:szCs w:val="24"/>
        </w:rPr>
        <w:t xml:space="preserve"> ΣΥΡΙΖΑ θα είναι η συνάδελφος κ</w:t>
      </w:r>
      <w:r>
        <w:rPr>
          <w:rFonts w:eastAsia="Times New Roman"/>
          <w:color w:val="1D2228"/>
          <w:szCs w:val="24"/>
        </w:rPr>
        <w:t>.</w:t>
      </w:r>
      <w:r w:rsidRPr="00A41D5D">
        <w:rPr>
          <w:rFonts w:eastAsia="Times New Roman"/>
          <w:color w:val="1D2228"/>
          <w:szCs w:val="24"/>
        </w:rPr>
        <w:t xml:space="preserve"> Αφροδίτη </w:t>
      </w:r>
      <w:proofErr w:type="spellStart"/>
      <w:r>
        <w:rPr>
          <w:rFonts w:eastAsia="Times New Roman"/>
          <w:color w:val="1D2228"/>
          <w:szCs w:val="24"/>
        </w:rPr>
        <w:t>Θ</w:t>
      </w:r>
      <w:r w:rsidRPr="00A41D5D">
        <w:rPr>
          <w:rFonts w:eastAsia="Times New Roman"/>
          <w:color w:val="1D2228"/>
          <w:szCs w:val="24"/>
        </w:rPr>
        <w:t>εοπεφτάτου</w:t>
      </w:r>
      <w:proofErr w:type="spellEnd"/>
      <w:r>
        <w:rPr>
          <w:rFonts w:eastAsia="Times New Roman"/>
          <w:color w:val="1D2228"/>
          <w:szCs w:val="24"/>
        </w:rPr>
        <w:t>,</w:t>
      </w:r>
      <w:r w:rsidRPr="00A41D5D">
        <w:rPr>
          <w:rFonts w:eastAsia="Times New Roman"/>
          <w:color w:val="1D2228"/>
          <w:szCs w:val="24"/>
        </w:rPr>
        <w:t xml:space="preserve"> </w:t>
      </w:r>
      <w:r>
        <w:rPr>
          <w:rFonts w:eastAsia="Times New Roman"/>
          <w:color w:val="1D2228"/>
          <w:szCs w:val="24"/>
        </w:rPr>
        <w:t>Γενική Γραμματέας τ</w:t>
      </w:r>
      <w:r w:rsidRPr="00A41D5D">
        <w:rPr>
          <w:rFonts w:eastAsia="Times New Roman"/>
          <w:color w:val="1D2228"/>
          <w:szCs w:val="24"/>
        </w:rPr>
        <w:t>ης Κοινοβουλευτικής Ομάδας του ΣΥΡΙΖΑ</w:t>
      </w:r>
      <w:r>
        <w:rPr>
          <w:rFonts w:eastAsia="Times New Roman"/>
          <w:color w:val="1D2228"/>
          <w:szCs w:val="24"/>
        </w:rPr>
        <w:t>.</w:t>
      </w:r>
    </w:p>
    <w:p w14:paraId="42AE9E15"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Ορίστε, κυρία </w:t>
      </w:r>
      <w:proofErr w:type="spellStart"/>
      <w:r>
        <w:rPr>
          <w:rFonts w:eastAsia="Times New Roman"/>
          <w:color w:val="1D2228"/>
          <w:szCs w:val="24"/>
        </w:rPr>
        <w:t>Θ</w:t>
      </w:r>
      <w:r w:rsidRPr="00A41D5D">
        <w:rPr>
          <w:rFonts w:eastAsia="Times New Roman"/>
          <w:color w:val="1D2228"/>
          <w:szCs w:val="24"/>
        </w:rPr>
        <w:t>εοπεφτάτου</w:t>
      </w:r>
      <w:proofErr w:type="spellEnd"/>
      <w:r>
        <w:rPr>
          <w:rFonts w:eastAsia="Times New Roman"/>
          <w:color w:val="1D2228"/>
          <w:szCs w:val="24"/>
        </w:rPr>
        <w:t>,</w:t>
      </w:r>
      <w:r w:rsidRPr="00A41D5D">
        <w:rPr>
          <w:rFonts w:eastAsia="Times New Roman"/>
          <w:color w:val="1D2228"/>
          <w:szCs w:val="24"/>
        </w:rPr>
        <w:t xml:space="preserve"> έχε</w:t>
      </w:r>
      <w:r>
        <w:rPr>
          <w:rFonts w:eastAsia="Times New Roman"/>
          <w:color w:val="1D2228"/>
          <w:szCs w:val="24"/>
        </w:rPr>
        <w:t>τε</w:t>
      </w:r>
      <w:r w:rsidRPr="00A41D5D">
        <w:rPr>
          <w:rFonts w:eastAsia="Times New Roman"/>
          <w:color w:val="1D2228"/>
          <w:szCs w:val="24"/>
        </w:rPr>
        <w:t xml:space="preserve"> το</w:t>
      </w:r>
      <w:r>
        <w:rPr>
          <w:rFonts w:eastAsia="Times New Roman"/>
          <w:color w:val="1D2228"/>
          <w:szCs w:val="24"/>
        </w:rPr>
        <w:t>ν</w:t>
      </w:r>
      <w:r w:rsidRPr="00A41D5D">
        <w:rPr>
          <w:rFonts w:eastAsia="Times New Roman"/>
          <w:color w:val="1D2228"/>
          <w:szCs w:val="24"/>
        </w:rPr>
        <w:t xml:space="preserve"> λόγο</w:t>
      </w:r>
      <w:r>
        <w:rPr>
          <w:rFonts w:eastAsia="Times New Roman"/>
          <w:color w:val="1D2228"/>
          <w:szCs w:val="24"/>
        </w:rPr>
        <w:t>.</w:t>
      </w:r>
    </w:p>
    <w:p w14:paraId="42AE9E16" w14:textId="77777777" w:rsidR="00F00D30" w:rsidRDefault="00AE51A4">
      <w:pPr>
        <w:spacing w:line="600" w:lineRule="auto"/>
        <w:ind w:firstLine="720"/>
        <w:contextualSpacing/>
        <w:jc w:val="both"/>
        <w:rPr>
          <w:rFonts w:eastAsia="Times New Roman"/>
          <w:color w:val="1D2228"/>
          <w:szCs w:val="24"/>
        </w:rPr>
      </w:pPr>
      <w:r w:rsidRPr="003D6FCB">
        <w:rPr>
          <w:rFonts w:eastAsia="Times New Roman"/>
          <w:b/>
          <w:color w:val="1D2228"/>
          <w:szCs w:val="24"/>
        </w:rPr>
        <w:t>ΑΦΡΟΔΙΤΗ ΘΕΟΠΕΦΤΑΤΟΥ:</w:t>
      </w:r>
      <w:r>
        <w:rPr>
          <w:rFonts w:eastAsia="Times New Roman"/>
          <w:color w:val="1D2228"/>
          <w:szCs w:val="24"/>
        </w:rPr>
        <w:t xml:space="preserve"> Ε</w:t>
      </w:r>
      <w:r w:rsidRPr="00A41D5D">
        <w:rPr>
          <w:rFonts w:eastAsia="Times New Roman"/>
          <w:color w:val="1D2228"/>
          <w:szCs w:val="24"/>
        </w:rPr>
        <w:t>υχαριστώ</w:t>
      </w:r>
      <w:r>
        <w:rPr>
          <w:rFonts w:eastAsia="Times New Roman"/>
          <w:color w:val="1D2228"/>
          <w:szCs w:val="24"/>
        </w:rPr>
        <w:t>, κύριε Π</w:t>
      </w:r>
      <w:r w:rsidRPr="00A41D5D">
        <w:rPr>
          <w:rFonts w:eastAsia="Times New Roman"/>
          <w:color w:val="1D2228"/>
          <w:szCs w:val="24"/>
        </w:rPr>
        <w:t>ρόεδρε</w:t>
      </w:r>
      <w:r>
        <w:rPr>
          <w:rFonts w:eastAsia="Times New Roman"/>
          <w:color w:val="1D2228"/>
          <w:szCs w:val="24"/>
        </w:rPr>
        <w:t>.</w:t>
      </w:r>
    </w:p>
    <w:p w14:paraId="42AE9E17"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Κ</w:t>
      </w:r>
      <w:r w:rsidRPr="00A41D5D">
        <w:rPr>
          <w:rFonts w:eastAsia="Times New Roman"/>
          <w:color w:val="1D2228"/>
          <w:szCs w:val="24"/>
        </w:rPr>
        <w:t>υρίες και κύριοι συνάδελφοι</w:t>
      </w:r>
      <w:r>
        <w:rPr>
          <w:rFonts w:eastAsia="Times New Roman"/>
          <w:color w:val="1D2228"/>
          <w:szCs w:val="24"/>
        </w:rPr>
        <w:t>,</w:t>
      </w:r>
      <w:r w:rsidRPr="00A41D5D">
        <w:rPr>
          <w:rFonts w:eastAsia="Times New Roman"/>
          <w:color w:val="1D2228"/>
          <w:szCs w:val="24"/>
        </w:rPr>
        <w:t xml:space="preserve"> σήμερα τιμούμε τη μνήμη του εκλεκτού συναδέλφου μας Δημήτρη </w:t>
      </w:r>
      <w:r>
        <w:rPr>
          <w:rFonts w:eastAsia="Times New Roman"/>
          <w:color w:val="1D2228"/>
          <w:szCs w:val="24"/>
        </w:rPr>
        <w:t>Σ</w:t>
      </w:r>
      <w:r w:rsidRPr="00A41D5D">
        <w:rPr>
          <w:rFonts w:eastAsia="Times New Roman"/>
          <w:color w:val="1D2228"/>
          <w:szCs w:val="24"/>
        </w:rPr>
        <w:t xml:space="preserve">ιούφα που έφυγε πριν λίγο καιρό από κοντά </w:t>
      </w:r>
      <w:r>
        <w:rPr>
          <w:rFonts w:eastAsia="Times New Roman"/>
          <w:color w:val="1D2228"/>
          <w:szCs w:val="24"/>
        </w:rPr>
        <w:t>μας. Εκ μέρους της Κοινοβουλευτικής Ομάδας του ΣΥΡΙΖΑ και ε</w:t>
      </w:r>
      <w:r w:rsidRPr="00A41D5D">
        <w:rPr>
          <w:rFonts w:eastAsia="Times New Roman"/>
          <w:color w:val="1D2228"/>
          <w:szCs w:val="24"/>
        </w:rPr>
        <w:t xml:space="preserve">μένα προσωπικά εκφράζω τα θερμά μου συλλυπητήρια τόσο </w:t>
      </w:r>
      <w:r>
        <w:rPr>
          <w:rFonts w:eastAsia="Times New Roman"/>
          <w:color w:val="1D2228"/>
          <w:szCs w:val="24"/>
        </w:rPr>
        <w:t>στους οικείους του όσο και στο κ</w:t>
      </w:r>
      <w:r w:rsidRPr="00A41D5D">
        <w:rPr>
          <w:rFonts w:eastAsia="Times New Roman"/>
          <w:color w:val="1D2228"/>
          <w:szCs w:val="24"/>
        </w:rPr>
        <w:t>όμμα της Νέας Δημοκρατίας</w:t>
      </w:r>
      <w:r>
        <w:rPr>
          <w:rFonts w:eastAsia="Times New Roman"/>
          <w:color w:val="1D2228"/>
          <w:szCs w:val="24"/>
        </w:rPr>
        <w:t xml:space="preserve">. </w:t>
      </w:r>
    </w:p>
    <w:p w14:paraId="42AE9E18"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κύριος Πρόεδρος πριν, οι συναγωνιστές, </w:t>
      </w:r>
      <w:r>
        <w:rPr>
          <w:rFonts w:eastAsia="Times New Roman"/>
          <w:color w:val="222222"/>
          <w:szCs w:val="24"/>
          <w:shd w:val="clear" w:color="auto" w:fill="FFFFFF"/>
        </w:rPr>
        <w:t>οι συνάδελφοι και φίλοι του Δημήτρη Σιούφα εξάρουν την ποιότητα και τη σταθερότητα της μακράς πολιτικής του πορείας αλλά και τις ιδιαίτε</w:t>
      </w:r>
      <w:r>
        <w:rPr>
          <w:rFonts w:eastAsia="Times New Roman"/>
          <w:color w:val="222222"/>
          <w:szCs w:val="24"/>
          <w:shd w:val="clear" w:color="auto" w:fill="FFFFFF"/>
        </w:rPr>
        <w:lastRenderedPageBreak/>
        <w:t>ρες πτυχές της προσωπικότητας του εκλιπόντος, μια μακρά καταξιωμένη σταδιοδρομία τριών δεκαετιών, η οποία χαρακτηρίστηκε</w:t>
      </w:r>
      <w:r>
        <w:rPr>
          <w:rFonts w:eastAsia="Times New Roman"/>
          <w:color w:val="222222"/>
          <w:szCs w:val="24"/>
          <w:shd w:val="clear" w:color="auto" w:fill="FFFFFF"/>
        </w:rPr>
        <w:t xml:space="preserve"> από ήθος, σοβαρότητα και νηφαλιότητα. </w:t>
      </w:r>
    </w:p>
    <w:p w14:paraId="42AE9E19"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Εξελέγη Βουλευτής στην ιδιαίτερη πατρίδα του, την Καρδίτσα, και στη συνέχεια μετήλθε τα ύπατα κοινοβουλευτικά, κομματικά και πολιτικά αξιώματα, τα οποία υπηρέτησε με συνέπεια και αφοσίωση, έχοντας ως μοναδικό γνώμονα</w:t>
      </w:r>
      <w:r>
        <w:rPr>
          <w:rFonts w:eastAsia="Times New Roman"/>
          <w:color w:val="222222"/>
          <w:szCs w:val="24"/>
          <w:shd w:val="clear" w:color="auto" w:fill="FFFFFF"/>
        </w:rPr>
        <w:t xml:space="preserve"> το συλλογικό συμφέρον: Κοινοβουλευτικός Εκπρόσωπος, Υφυπουργός, Υπουργός, Γραμματέας Πολιτικού Σχεδιασμού, μέλος πολιτικού συμβουλίου, Γραμματέας Κοινοβουλευτικής Ομάδας και τέλος, Πρόεδρος της Βουλής. Ως Πρόεδρος της Εθνικής Αντιπροσωπείας άσκησε υποδειγ</w:t>
      </w:r>
      <w:r>
        <w:rPr>
          <w:rFonts w:eastAsia="Times New Roman"/>
          <w:color w:val="222222"/>
          <w:szCs w:val="24"/>
          <w:shd w:val="clear" w:color="auto" w:fill="FFFFFF"/>
        </w:rPr>
        <w:t xml:space="preserve">ματικά και αμερόληπτα τα καθήκοντά του, προάγοντας τον κοινοβουλευτισμό και τη δημοκρατία, όπως άλλωστε έκανε και ως Πρόεδρος του Ιδρύματος της Βουλής. </w:t>
      </w:r>
    </w:p>
    <w:p w14:paraId="42AE9E1A"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ο Δημήτρης Σιούφας αποτέλεσε ένα παράδειγμα προσωπικού ήθους και πολιτική</w:t>
      </w:r>
      <w:r>
        <w:rPr>
          <w:rFonts w:eastAsia="Times New Roman"/>
          <w:color w:val="222222"/>
          <w:szCs w:val="24"/>
          <w:shd w:val="clear" w:color="auto" w:fill="FFFFFF"/>
        </w:rPr>
        <w:t xml:space="preserve">ς συνέπειας, αφήνοντας το δικό του αποτύπωμα στην ιστορία του κοινοβουλευτισμού αλλά και ένα σημαντικό πολιτικό και νομοθετικό έργο. Εξέφρασε έναν ιδιαίτερο πολιτικό πολιτισμό, κερδίζοντας </w:t>
      </w:r>
      <w:r>
        <w:rPr>
          <w:rFonts w:eastAsia="Times New Roman"/>
          <w:color w:val="222222"/>
          <w:szCs w:val="24"/>
          <w:shd w:val="clear" w:color="auto" w:fill="FFFFFF"/>
        </w:rPr>
        <w:lastRenderedPageBreak/>
        <w:t xml:space="preserve">τον σεβασμό ακόμα και των πολιτικών του αντιπάλων. Τιμώντας λοιπόν </w:t>
      </w:r>
      <w:r>
        <w:rPr>
          <w:rFonts w:eastAsia="Times New Roman"/>
          <w:color w:val="222222"/>
          <w:szCs w:val="24"/>
          <w:shd w:val="clear" w:color="auto" w:fill="FFFFFF"/>
        </w:rPr>
        <w:t>τη μνήμη του οφείλουμε να αφομοιώσουμε αυτά τα μαθήματα δημοκρατίας που μας δίδαξε με τη συλλογική δουλειά, τη μετριοπάθεια και τη νηφαλιότητα, αξίες που συμβάλλουν στον δημόσιο λόγο και που σήμερα έχουμε μεγάλη ανάγκη.</w:t>
      </w:r>
    </w:p>
    <w:p w14:paraId="42AE9E1B"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42AE9E1C" w14:textId="77777777" w:rsidR="00F00D30" w:rsidRDefault="00AE51A4">
      <w:pPr>
        <w:tabs>
          <w:tab w:val="left" w:pos="1905"/>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w:t>
      </w:r>
      <w:r>
        <w:rPr>
          <w:rFonts w:eastAsia="Times New Roman"/>
          <w:color w:val="222222"/>
          <w:szCs w:val="24"/>
          <w:shd w:val="clear" w:color="auto" w:fill="FFFFFF"/>
        </w:rPr>
        <w:t>όλες τις πτέρυγες της Βουλής)</w:t>
      </w:r>
    </w:p>
    <w:p w14:paraId="42AE9E1D"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sidRPr="00214D83">
        <w:rPr>
          <w:rFonts w:eastAsia="Times New Roman"/>
          <w:b/>
          <w:bCs/>
          <w:color w:val="222222"/>
          <w:szCs w:val="24"/>
          <w:shd w:val="clear" w:color="auto" w:fill="FFFFFF"/>
        </w:rPr>
        <w:t xml:space="preserve">ΠΡΟΕΔΡΕΥΩΝ (Νικήτας Κακλαμάνης): </w:t>
      </w:r>
      <w:r>
        <w:rPr>
          <w:rFonts w:eastAsia="Times New Roman"/>
          <w:bCs/>
          <w:color w:val="222222"/>
          <w:szCs w:val="24"/>
          <w:shd w:val="clear" w:color="auto" w:fill="FFFFFF"/>
        </w:rPr>
        <w:t>Τον λόγο έχει ο</w:t>
      </w:r>
      <w:r>
        <w:rPr>
          <w:rFonts w:eastAsia="Times New Roman"/>
          <w:color w:val="222222"/>
          <w:szCs w:val="24"/>
          <w:shd w:val="clear" w:color="auto" w:fill="FFFFFF"/>
        </w:rPr>
        <w:t xml:space="preserve"> συντοπίτης του, Γενικός Γραμματέας της Κοινοβουλευτικής Ομάδας της Νέας Δημοκρατίας, κ. Κωνσταντίνος Τσιάρας.</w:t>
      </w:r>
    </w:p>
    <w:p w14:paraId="42AE9E1E"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sidRPr="00214D83">
        <w:rPr>
          <w:rFonts w:eastAsia="Times New Roman"/>
          <w:b/>
          <w:color w:val="222222"/>
          <w:szCs w:val="24"/>
          <w:shd w:val="clear" w:color="auto" w:fill="FFFFFF"/>
        </w:rPr>
        <w:t xml:space="preserve">ΚΩΝΣΤΑΝΤΙΝΟΣ ΤΣΙΑΡΑΣ: </w:t>
      </w:r>
      <w:r>
        <w:rPr>
          <w:rFonts w:eastAsia="Times New Roman"/>
          <w:color w:val="222222"/>
          <w:szCs w:val="24"/>
          <w:shd w:val="clear" w:color="auto" w:fill="FFFFFF"/>
        </w:rPr>
        <w:t>Κύριε Πρόεδρε της Ελληνικής Δημοκρατίας, κυρί</w:t>
      </w:r>
      <w:r>
        <w:rPr>
          <w:rFonts w:eastAsia="Times New Roman"/>
          <w:color w:val="222222"/>
          <w:szCs w:val="24"/>
          <w:shd w:val="clear" w:color="auto" w:fill="FFFFFF"/>
        </w:rPr>
        <w:t xml:space="preserve">ες και κύριοι συνάδελφοι, αποτελεί ιδιαίτερη τιμή για </w:t>
      </w:r>
      <w:r>
        <w:rPr>
          <w:rFonts w:eastAsia="Times New Roman"/>
          <w:color w:val="222222"/>
          <w:szCs w:val="24"/>
          <w:shd w:val="clear" w:color="auto" w:fill="FFFFFF"/>
        </w:rPr>
        <w:t>ε</w:t>
      </w:r>
      <w:r>
        <w:rPr>
          <w:rFonts w:eastAsia="Times New Roman"/>
          <w:color w:val="222222"/>
          <w:szCs w:val="24"/>
          <w:shd w:val="clear" w:color="auto" w:fill="FFFFFF"/>
        </w:rPr>
        <w:t xml:space="preserve">μένα να μιλήσω από αυτό το Βήμα για μια μεγάλη κοινοβουλευτική και πολιτική προσωπικότητα, τον αείμνηστο Δημήτρη Σιούφα, τον πολιτικό άνδρα που ξεκίνησε από τον </w:t>
      </w:r>
      <w:proofErr w:type="spellStart"/>
      <w:r>
        <w:rPr>
          <w:rFonts w:eastAsia="Times New Roman"/>
          <w:color w:val="222222"/>
          <w:szCs w:val="24"/>
          <w:shd w:val="clear" w:color="auto" w:fill="FFFFFF"/>
        </w:rPr>
        <w:t>Ελληνόπυργο</w:t>
      </w:r>
      <w:proofErr w:type="spellEnd"/>
      <w:r>
        <w:rPr>
          <w:rFonts w:eastAsia="Times New Roman"/>
          <w:color w:val="222222"/>
          <w:szCs w:val="24"/>
          <w:shd w:val="clear" w:color="auto" w:fill="FFFFFF"/>
        </w:rPr>
        <w:t xml:space="preserve"> της ορεινής Καρδίτσας και διέγραψε μια μακρά πολιτική διαδρομή για να αφήσει με τις πρωτοβουλίες του ανεξίτηλο το αποτύπωμά του στον δημόσιο βίο της πατρίδας μας. Ακόμη </w:t>
      </w:r>
      <w:r>
        <w:rPr>
          <w:rFonts w:eastAsia="Times New Roman"/>
          <w:color w:val="222222"/>
          <w:szCs w:val="24"/>
          <w:shd w:val="clear" w:color="auto" w:fill="FFFFFF"/>
        </w:rPr>
        <w:lastRenderedPageBreak/>
        <w:t>και ως Βουλευτής Επικρατείας στην τελευταία περίοδο της κοινοβουλευτικής του θητείας ο</w:t>
      </w:r>
      <w:r>
        <w:rPr>
          <w:rFonts w:eastAsia="Times New Roman"/>
          <w:color w:val="222222"/>
          <w:szCs w:val="24"/>
          <w:shd w:val="clear" w:color="auto" w:fill="FFFFFF"/>
        </w:rPr>
        <w:t xml:space="preserve"> Δημήτρης Σιούφας παρέμεινε Βουλευτής Καρδίτσας. </w:t>
      </w:r>
    </w:p>
    <w:p w14:paraId="42AE9E1F"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Πολιτικός με βαθιά γνώση των προβλημάτων του </w:t>
      </w:r>
      <w:r>
        <w:rPr>
          <w:rFonts w:eastAsia="Times New Roman"/>
          <w:color w:val="222222"/>
          <w:szCs w:val="24"/>
          <w:shd w:val="clear" w:color="auto" w:fill="FFFFFF"/>
        </w:rPr>
        <w:t>νομού</w:t>
      </w:r>
      <w:r>
        <w:rPr>
          <w:rFonts w:eastAsia="Times New Roman"/>
          <w:color w:val="222222"/>
          <w:szCs w:val="24"/>
          <w:shd w:val="clear" w:color="auto" w:fill="FFFFFF"/>
        </w:rPr>
        <w:t>, πάντοτε επέλεγε να περιγράψει τις πολύπλευρες δυνατότητες της περιοχής μας και να δημιουργήσει πραγματικές ευκαιρίες για το αύριο στην ιδιαίτερη πατρίδα μ</w:t>
      </w:r>
      <w:r>
        <w:rPr>
          <w:rFonts w:eastAsia="Times New Roman"/>
          <w:color w:val="222222"/>
          <w:szCs w:val="24"/>
          <w:shd w:val="clear" w:color="auto" w:fill="FFFFFF"/>
        </w:rPr>
        <w:t>ας. Διορατικός πολιτικός, δεν έβλεπε την πολιτική μυωπικά, αντίθετα έστρεφε το βλέμμα του πιο μακριά από τις εφήμερες εντυπώσεις, που πολλές φορές δημιουργούσε η πολιτική επικαιρότητα. Στην αναμέτρησή του με τις πολιτικές προκλήσεις ο Δημήτρης Σιούφας ανέδ</w:t>
      </w:r>
      <w:r>
        <w:rPr>
          <w:rFonts w:eastAsia="Times New Roman"/>
          <w:color w:val="222222"/>
          <w:szCs w:val="24"/>
          <w:shd w:val="clear" w:color="auto" w:fill="FFFFFF"/>
        </w:rPr>
        <w:t xml:space="preserve">ειξε το πολιτικό του ανάστημα και κατέκτησε τη δική του ξεχωριστή θέση στο </w:t>
      </w:r>
      <w:proofErr w:type="spellStart"/>
      <w:r>
        <w:rPr>
          <w:rFonts w:eastAsia="Times New Roman"/>
          <w:color w:val="222222"/>
          <w:szCs w:val="24"/>
          <w:shd w:val="clear" w:color="auto" w:fill="FFFFFF"/>
        </w:rPr>
        <w:t>πάνθεον</w:t>
      </w:r>
      <w:proofErr w:type="spellEnd"/>
      <w:r>
        <w:rPr>
          <w:rFonts w:eastAsia="Times New Roman"/>
          <w:color w:val="222222"/>
          <w:szCs w:val="24"/>
          <w:shd w:val="clear" w:color="auto" w:fill="FFFFFF"/>
        </w:rPr>
        <w:t xml:space="preserve"> των μεγάλων προσωπικοτήτων, που γέννησε ο τόπος μας, η Καρδίτσα. Στη μακρά του πολιτική διαδρομή ευτύχησε να υπηρετήσει δίπλα σε δύο Πρωθυπουργούς, στον αείμνηστο Κωνσταντίν</w:t>
      </w:r>
      <w:r>
        <w:rPr>
          <w:rFonts w:eastAsia="Times New Roman"/>
          <w:color w:val="222222"/>
          <w:szCs w:val="24"/>
          <w:shd w:val="clear" w:color="auto" w:fill="FFFFFF"/>
        </w:rPr>
        <w:t xml:space="preserve">ο Μητσοτάκη και τον Κώστα Καραμανλή, τιμώντας επάξια την εμπιστοσύνη που έδειξαν στις ικανότητες και την αποτελεσματικότητά του, τόσο στο Υπουργείο Υγείας, Πρόνοιας και Κοινωνικών Ασφαλίσεων όσο και στο Υπουργείο Ανάπτυξης. </w:t>
      </w:r>
    </w:p>
    <w:p w14:paraId="42AE9E20"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Σε εποχές δύσκολες, που οι πολι</w:t>
      </w:r>
      <w:r>
        <w:rPr>
          <w:rFonts w:eastAsia="Times New Roman"/>
          <w:color w:val="222222"/>
          <w:szCs w:val="24"/>
          <w:shd w:val="clear" w:color="auto" w:fill="FFFFFF"/>
        </w:rPr>
        <w:t>τικοί αποφεύγουν την ευθύνη, ο Δημήτρης Σιούφας δεν φοβήθηκε ποτέ τις προκλήσεις. Στην πολυκύμαντη πορεία του δεν δίστασε να αναμετρηθεί και τελικά να νικήσει τον λαϊκισμό και τη δημαγωγία. Γι’ αυτό η ιστορία έχει ήδη αναγνωρίσει στον Δημήτρη Σιούφα τις νο</w:t>
      </w:r>
      <w:r>
        <w:rPr>
          <w:rFonts w:eastAsia="Times New Roman"/>
          <w:color w:val="222222"/>
          <w:szCs w:val="24"/>
          <w:shd w:val="clear" w:color="auto" w:fill="FFFFFF"/>
        </w:rPr>
        <w:t>μοθετικές πρωτοβουλίες που έσωσαν το πολύπαθο ασφαλιστικό μας σύστημα το 1992. Άλλωστε, αυτό όφειλε να πράξει ως ένας πολιτικός άνδρας που δεν έχανε ποτέ τη μεγάλη εικόνα, ένας πολιτικός που γνώριζε αφ</w:t>
      </w:r>
      <w:r>
        <w:rPr>
          <w:rFonts w:eastAsia="Times New Roman"/>
          <w:color w:val="222222"/>
          <w:szCs w:val="24"/>
          <w:shd w:val="clear" w:color="auto" w:fill="FFFFFF"/>
        </w:rPr>
        <w:t xml:space="preserve">’ </w:t>
      </w:r>
      <w:r>
        <w:rPr>
          <w:rFonts w:eastAsia="Times New Roman"/>
          <w:color w:val="222222"/>
          <w:szCs w:val="24"/>
          <w:shd w:val="clear" w:color="auto" w:fill="FFFFFF"/>
        </w:rPr>
        <w:t>ενός μεν τις δυνατότητες της Ελλάδος, 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 δε α</w:t>
      </w:r>
      <w:r>
        <w:rPr>
          <w:rFonts w:eastAsia="Times New Roman"/>
          <w:color w:val="222222"/>
          <w:szCs w:val="24"/>
          <w:shd w:val="clear" w:color="auto" w:fill="FFFFFF"/>
        </w:rPr>
        <w:t xml:space="preserve">ναγνώριζε στην πατρίδα μας έναν ευρύτερο γεωπολιτικό ρόλο. Άλλωστε, μέσα από αυτό το πρίσμα, ο Δημήτρης Σιούφας διέβλεψε έγκαιρα τις ευκαιρίες που </w:t>
      </w:r>
      <w:proofErr w:type="spellStart"/>
      <w:r>
        <w:rPr>
          <w:rFonts w:eastAsia="Times New Roman"/>
          <w:color w:val="222222"/>
          <w:szCs w:val="24"/>
          <w:shd w:val="clear" w:color="auto" w:fill="FFFFFF"/>
        </w:rPr>
        <w:t>προδιέγραφε</w:t>
      </w:r>
      <w:proofErr w:type="spellEnd"/>
      <w:r>
        <w:rPr>
          <w:rFonts w:eastAsia="Times New Roman"/>
          <w:color w:val="222222"/>
          <w:szCs w:val="24"/>
          <w:shd w:val="clear" w:color="auto" w:fill="FFFFFF"/>
        </w:rPr>
        <w:t xml:space="preserve"> η διπλωματία των αγωγών και κατάφερε να προωθήσει για την Ελλάδα έναν ιδιαίτερα κρίσιμο ρόλο για </w:t>
      </w:r>
      <w:r>
        <w:rPr>
          <w:rFonts w:eastAsia="Times New Roman"/>
          <w:color w:val="222222"/>
          <w:szCs w:val="24"/>
          <w:shd w:val="clear" w:color="auto" w:fill="FFFFFF"/>
        </w:rPr>
        <w:t xml:space="preserve">την ενεργειακή επάρκεια αλλά βεβαίως και για την ενεργειακή ασφάλεια της </w:t>
      </w:r>
      <w:r>
        <w:rPr>
          <w:rFonts w:eastAsia="Times New Roman"/>
          <w:color w:val="222222"/>
          <w:szCs w:val="24"/>
          <w:shd w:val="clear" w:color="auto" w:fill="FFFFFF"/>
        </w:rPr>
        <w:t>Δ</w:t>
      </w:r>
      <w:r>
        <w:rPr>
          <w:rFonts w:eastAsia="Times New Roman"/>
          <w:color w:val="222222"/>
          <w:szCs w:val="24"/>
          <w:shd w:val="clear" w:color="auto" w:fill="FFFFFF"/>
        </w:rPr>
        <w:t xml:space="preserve">υτικής </w:t>
      </w:r>
      <w:r>
        <w:rPr>
          <w:rFonts w:eastAsia="Times New Roman"/>
          <w:color w:val="222222"/>
          <w:szCs w:val="24"/>
          <w:shd w:val="clear" w:color="auto" w:fill="FFFFFF"/>
        </w:rPr>
        <w:t>Ευρώπης.</w:t>
      </w:r>
    </w:p>
    <w:p w14:paraId="42AE9E21"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ευρεία αντίληψη της διπλωματικής σκακιέρας, ο Δημήτρης Σιούφας κατάφερε να ενισχύσει τη διεθνή θέση της χώρας και από τη θέση του Προέδρου της Βουλής, αναδεικνύοντ</w:t>
      </w:r>
      <w:r>
        <w:rPr>
          <w:rFonts w:eastAsia="Times New Roman"/>
          <w:color w:val="222222"/>
          <w:szCs w:val="24"/>
          <w:shd w:val="clear" w:color="auto" w:fill="FFFFFF"/>
        </w:rPr>
        <w:t xml:space="preserve">ας </w:t>
      </w:r>
      <w:r>
        <w:rPr>
          <w:rFonts w:eastAsia="Times New Roman"/>
          <w:color w:val="222222"/>
          <w:szCs w:val="24"/>
          <w:shd w:val="clear" w:color="auto" w:fill="FFFFFF"/>
        </w:rPr>
        <w:lastRenderedPageBreak/>
        <w:t xml:space="preserve">τη διεθνή εικόνα της Ελλάδος ως μήτρας του κοινοβουλευτισμού αλλά και της σύγχρονης δημοκρατίας. Από το ύπατο κοινοβουλευτικό αξίωμα κατάφερε να διευρύνει τον θεσμικό ρόλο του Κοινοβουλίου και να αναδείξει τη θεσμική αποστολή της Βουλής των Ελλήνων. Με </w:t>
      </w:r>
      <w:r>
        <w:rPr>
          <w:rFonts w:eastAsia="Times New Roman"/>
          <w:color w:val="222222"/>
          <w:szCs w:val="24"/>
          <w:shd w:val="clear" w:color="auto" w:fill="FFFFFF"/>
        </w:rPr>
        <w:t>τις πρωτοβουλίες του μετέτρεψε τη Βουλή των Ελλήνων από παρατηρητή της διεθνούς πολιτικής σε ενεργητικό παίκτη. Η κοινοβουλευτική διπλωματία -όσοι τουλάχιστον από εμάς υπηρετούμε εδώ και πολλά χρόνια το ελληνικό Κοινοβούλιο το γνωρίζουμε- συνδέεται άρρηκτα</w:t>
      </w:r>
      <w:r>
        <w:rPr>
          <w:rFonts w:eastAsia="Times New Roman"/>
          <w:color w:val="222222"/>
          <w:szCs w:val="24"/>
          <w:shd w:val="clear" w:color="auto" w:fill="FFFFFF"/>
        </w:rPr>
        <w:t xml:space="preserve"> με το όνομα του ευπατρίδη Δημήτρη Σιούφα. </w:t>
      </w:r>
    </w:p>
    <w:p w14:paraId="42AE9E22"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Δημήτρης Σιούφας όμως άλλαξε και την εσωτερική εικόνα της Βουλής, με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παρεμβάσεις στον διάκοσμο του κτιρίου και με μια μεγάλη ανακαίνιση που ανέδειξε την πλούσια ιστορικότητα του κτιρίου της Βουλής. </w:t>
      </w:r>
    </w:p>
    <w:p w14:paraId="42AE9E23"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Βαθύτατα πολιτική προσωπικότητα, ο Δημήτρης Σιούφας στήριζε ανέκαθεν την πολιτική του δράση σε δύο πυλώνες, στους πολίτες και στους θεσμούς του πολιτεύματός μας. Δεν είναι τυχαίο άλλωστε ότι στον Δημήτρη Σιούφα ανήκει η πρωτοβουλία για τη σύσταση του Συνη</w:t>
      </w:r>
      <w:r>
        <w:rPr>
          <w:rFonts w:eastAsia="Times New Roman"/>
          <w:color w:val="222222"/>
          <w:szCs w:val="24"/>
          <w:shd w:val="clear" w:color="auto" w:fill="FFFFFF"/>
        </w:rPr>
        <w:t xml:space="preserve">γόρου του Καταναλωτή, ως μιας </w:t>
      </w:r>
      <w:r>
        <w:rPr>
          <w:rFonts w:eastAsia="Times New Roman"/>
          <w:color w:val="222222"/>
          <w:szCs w:val="24"/>
          <w:shd w:val="clear" w:color="auto" w:fill="FFFFFF"/>
        </w:rPr>
        <w:lastRenderedPageBreak/>
        <w:t>από τις κυριότερες ανεξάρτητες αρχές, που αφ</w:t>
      </w:r>
      <w:r>
        <w:rPr>
          <w:rFonts w:eastAsia="Times New Roman"/>
          <w:color w:val="222222"/>
          <w:szCs w:val="24"/>
          <w:shd w:val="clear" w:color="auto" w:fill="FFFFFF"/>
        </w:rPr>
        <w:t xml:space="preserve">’ </w:t>
      </w:r>
      <w:r>
        <w:rPr>
          <w:rFonts w:eastAsia="Times New Roman"/>
          <w:color w:val="222222"/>
          <w:szCs w:val="24"/>
          <w:shd w:val="clear" w:color="auto" w:fill="FFFFFF"/>
        </w:rPr>
        <w:t>ενός προστατεύουν τους πολίτες και 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 διασφαλίζουν την ποιότητα της δημοκρατίας μας.</w:t>
      </w:r>
    </w:p>
    <w:p w14:paraId="42AE9E24"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sidRPr="00D76A64">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ο Δημήτρης Σιούφας πολιτεύτηκε σε ιδιαίτερα πολωμένες περ</w:t>
      </w:r>
      <w:r>
        <w:rPr>
          <w:rFonts w:eastAsia="Times New Roman"/>
          <w:color w:val="222222"/>
          <w:szCs w:val="24"/>
          <w:shd w:val="clear" w:color="auto" w:fill="FFFFFF"/>
        </w:rPr>
        <w:t>ιόδους. Όμως, παρά τα πάθη και τις οξείες αντιπαραθέσεις της εποχής, διέθετε την πολιτική ωριμότητα να μην μετατρέψει ποτέ τις πολιτικές αντιπαραθέσεις σε προσωπικές διενέξεις. Αντίθετα, εργάστηκε συστηματικά από όλες τις θέσεις τις οποίες κατείχε για τη δ</w:t>
      </w:r>
      <w:r>
        <w:rPr>
          <w:rFonts w:eastAsia="Times New Roman"/>
          <w:color w:val="222222"/>
          <w:szCs w:val="24"/>
          <w:shd w:val="clear" w:color="auto" w:fill="FFFFFF"/>
        </w:rPr>
        <w:t xml:space="preserve">ιαμόρφωση ευρύτερων συναινέσεων, για τη δημιουργία όρων που ευνοούσαν τη συνεννόηση και έδιναν χώρο για να ευδοκιμήσει η συνεργασία των πολιτικών δυνάμεων. </w:t>
      </w:r>
    </w:p>
    <w:p w14:paraId="42AE9E25"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τις νεότερες γενιές πολιτικών ο Δημήτρης Σιούφας στάθηκε ένας πραγματικός δάσκαλος. Οι </w:t>
      </w:r>
      <w:proofErr w:type="spellStart"/>
      <w:r>
        <w:rPr>
          <w:rFonts w:eastAsia="Times New Roman"/>
          <w:color w:val="222222"/>
          <w:szCs w:val="24"/>
          <w:shd w:val="clear" w:color="auto" w:fill="FFFFFF"/>
        </w:rPr>
        <w:t>Καρδιτσι</w:t>
      </w:r>
      <w:r>
        <w:rPr>
          <w:rFonts w:eastAsia="Times New Roman"/>
          <w:color w:val="222222"/>
          <w:szCs w:val="24"/>
          <w:shd w:val="clear" w:color="auto" w:fill="FFFFFF"/>
        </w:rPr>
        <w:t>ώτες</w:t>
      </w:r>
      <w:proofErr w:type="spellEnd"/>
      <w:r>
        <w:rPr>
          <w:rFonts w:eastAsia="Times New Roman"/>
          <w:color w:val="222222"/>
          <w:szCs w:val="24"/>
          <w:shd w:val="clear" w:color="auto" w:fill="FFFFFF"/>
        </w:rPr>
        <w:t xml:space="preserve"> τού οφείλουμε πολλά. Οι Έλληνες όλοι </w:t>
      </w:r>
      <w:r>
        <w:rPr>
          <w:rFonts w:eastAsia="Times New Roman"/>
          <w:color w:val="222222"/>
          <w:szCs w:val="24"/>
          <w:shd w:val="clear" w:color="auto" w:fill="FFFFFF"/>
        </w:rPr>
        <w:t xml:space="preserve">τού </w:t>
      </w:r>
      <w:r>
        <w:rPr>
          <w:rFonts w:eastAsia="Times New Roman"/>
          <w:color w:val="222222"/>
          <w:szCs w:val="24"/>
          <w:shd w:val="clear" w:color="auto" w:fill="FFFFFF"/>
        </w:rPr>
        <w:t>οφείλουμε πολλά.</w:t>
      </w:r>
    </w:p>
    <w:p w14:paraId="42AE9E26"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42AE9E27" w14:textId="77777777" w:rsidR="00F00D30" w:rsidRDefault="00AE51A4">
      <w:pPr>
        <w:tabs>
          <w:tab w:val="left" w:pos="1905"/>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όλες τις πτέρυγες της Βουλής)</w:t>
      </w:r>
    </w:p>
    <w:p w14:paraId="42AE9E28" w14:textId="77777777" w:rsidR="00F00D30" w:rsidRDefault="00AE51A4">
      <w:pPr>
        <w:spacing w:line="600" w:lineRule="auto"/>
        <w:ind w:firstLine="720"/>
        <w:jc w:val="both"/>
        <w:rPr>
          <w:rFonts w:eastAsia="Times New Roman" w:cs="Times New Roman"/>
          <w:szCs w:val="24"/>
        </w:rPr>
      </w:pPr>
      <w:r w:rsidRPr="00282001">
        <w:rPr>
          <w:rFonts w:eastAsia="Times New Roman"/>
          <w:b/>
          <w:bCs/>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Πριν καλέσω στο Βήμα τον εκπρόσωπο της Δημοκρατικής Συμπαράταξης, Ε΄ Αντιπρόεδρο της Βουλή</w:t>
      </w:r>
      <w:r>
        <w:rPr>
          <w:rFonts w:eastAsia="Times New Roman"/>
          <w:color w:val="222222"/>
          <w:szCs w:val="24"/>
          <w:shd w:val="clear" w:color="auto" w:fill="FFFFFF"/>
        </w:rPr>
        <w:t xml:space="preserve">ς κ. Δημήτριο </w:t>
      </w:r>
      <w:proofErr w:type="spellStart"/>
      <w:r>
        <w:rPr>
          <w:rFonts w:eastAsia="Times New Roman"/>
          <w:color w:val="222222"/>
          <w:szCs w:val="24"/>
          <w:shd w:val="clear" w:color="auto" w:fill="FFFFFF"/>
        </w:rPr>
        <w:t>Κρεμαστινό</w:t>
      </w:r>
      <w:proofErr w:type="spellEnd"/>
      <w:r>
        <w:rPr>
          <w:rFonts w:eastAsia="Times New Roman"/>
          <w:color w:val="222222"/>
          <w:szCs w:val="24"/>
          <w:shd w:val="clear" w:color="auto" w:fill="FFFFFF"/>
        </w:rPr>
        <w:t xml:space="preserve">, </w:t>
      </w:r>
      <w:r w:rsidRPr="00F038AF">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sidRPr="00F038AF">
        <w:rPr>
          <w:rFonts w:eastAsia="Times New Roman"/>
          <w:szCs w:val="24"/>
        </w:rPr>
        <w:t>τρόπο οργάνωσης και λειτουργίας της Βουλής</w:t>
      </w:r>
      <w:r w:rsidRPr="00F038AF">
        <w:rPr>
          <w:rFonts w:eastAsia="Times New Roman" w:cs="Times New Roman"/>
          <w:szCs w:val="24"/>
        </w:rPr>
        <w:t xml:space="preserve">, </w:t>
      </w:r>
      <w:r>
        <w:rPr>
          <w:rFonts w:eastAsia="Times New Roman" w:cs="Times New Roman"/>
          <w:szCs w:val="24"/>
        </w:rPr>
        <w:t>μαθητές και μαθήτριες</w:t>
      </w:r>
      <w:r>
        <w:rPr>
          <w:rFonts w:eastAsia="Times New Roman" w:cs="Times New Roman"/>
          <w:szCs w:val="24"/>
        </w:rPr>
        <w:t xml:space="preserve"> και οι συνοδοί εκπαιδευτικοί τους </w:t>
      </w:r>
      <w:r w:rsidRPr="00F038AF">
        <w:rPr>
          <w:rFonts w:eastAsia="Times New Roman" w:cs="Times New Roman"/>
          <w:szCs w:val="24"/>
        </w:rPr>
        <w:t xml:space="preserve">από το Δημοτικό Σχολείο </w:t>
      </w:r>
      <w:proofErr w:type="spellStart"/>
      <w:r>
        <w:rPr>
          <w:rFonts w:eastAsia="Times New Roman" w:cs="Times New Roman"/>
          <w:szCs w:val="24"/>
        </w:rPr>
        <w:t>Φηρών</w:t>
      </w:r>
      <w:proofErr w:type="spellEnd"/>
      <w:r>
        <w:rPr>
          <w:rFonts w:eastAsia="Times New Roman" w:cs="Times New Roman"/>
          <w:szCs w:val="24"/>
        </w:rPr>
        <w:t xml:space="preserve"> Θήρας</w:t>
      </w:r>
      <w:r w:rsidRPr="00F038AF">
        <w:rPr>
          <w:rFonts w:eastAsia="Times New Roman" w:cs="Times New Roman"/>
          <w:szCs w:val="24"/>
        </w:rPr>
        <w:t xml:space="preserve">. </w:t>
      </w:r>
    </w:p>
    <w:p w14:paraId="42AE9E29" w14:textId="77777777" w:rsidR="00F00D30" w:rsidRDefault="00AE51A4">
      <w:pPr>
        <w:spacing w:line="600" w:lineRule="auto"/>
        <w:ind w:firstLine="720"/>
        <w:jc w:val="both"/>
        <w:rPr>
          <w:rFonts w:eastAsia="Times New Roman" w:cs="Times New Roman"/>
          <w:szCs w:val="24"/>
        </w:rPr>
      </w:pPr>
      <w:r w:rsidRPr="00F038AF">
        <w:rPr>
          <w:rFonts w:eastAsia="Times New Roman" w:cs="Times New Roman"/>
          <w:szCs w:val="24"/>
        </w:rPr>
        <w:t xml:space="preserve">Η Βουλή σάς καλωσορίζει. </w:t>
      </w:r>
    </w:p>
    <w:p w14:paraId="42AE9E2A" w14:textId="77777777" w:rsidR="00F00D30" w:rsidRDefault="00AE51A4">
      <w:pPr>
        <w:spacing w:line="600" w:lineRule="auto"/>
        <w:ind w:firstLine="720"/>
        <w:jc w:val="center"/>
        <w:rPr>
          <w:rFonts w:eastAsia="Times New Roman"/>
          <w:szCs w:val="24"/>
        </w:rPr>
      </w:pPr>
      <w:r w:rsidRPr="00F038AF">
        <w:rPr>
          <w:rFonts w:eastAsia="Times New Roman"/>
          <w:szCs w:val="24"/>
        </w:rPr>
        <w:t>(Χειροκροτήματα απ’ όλες τις πτέρυγες της Βουλής)</w:t>
      </w:r>
    </w:p>
    <w:p w14:paraId="42AE9E2B"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ενημερώσω τα παιδιά που </w:t>
      </w:r>
      <w:r>
        <w:rPr>
          <w:rFonts w:eastAsia="Times New Roman"/>
          <w:color w:val="222222"/>
          <w:szCs w:val="24"/>
          <w:shd w:val="clear" w:color="auto" w:fill="FFFFFF"/>
        </w:rPr>
        <w:t>παρακολουθούν από τα άνω δυτικά θεωρία ότι σήμερα γίνεται ένα πολιτικό μνημόσυνο στη μνήμη του πρώην Προέδρου της Βουλής Δημητρίου Σιούφα. Αυτή τη σεμνή τελετή λοιπόν παρακολουθείτε και σας καλωσορίζουμε στη Βουλή.</w:t>
      </w:r>
    </w:p>
    <w:p w14:paraId="42AE9E2C"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Κρεμαστινέ</w:t>
      </w:r>
      <w:proofErr w:type="spellEnd"/>
      <w:r>
        <w:rPr>
          <w:rFonts w:eastAsia="Times New Roman"/>
          <w:color w:val="222222"/>
          <w:szCs w:val="24"/>
          <w:shd w:val="clear" w:color="auto" w:fill="FFFFFF"/>
        </w:rPr>
        <w:t>, έχετε τον λόγο.</w:t>
      </w:r>
    </w:p>
    <w:p w14:paraId="42AE9E2D"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sidRPr="00B40A9E">
        <w:rPr>
          <w:rFonts w:eastAsia="Times New Roman"/>
          <w:b/>
          <w:color w:val="222222"/>
          <w:szCs w:val="24"/>
          <w:shd w:val="clear" w:color="auto" w:fill="FFFFFF"/>
        </w:rPr>
        <w:lastRenderedPageBreak/>
        <w:t>ΔΗΜΗΤΡΙ</w:t>
      </w:r>
      <w:r w:rsidRPr="00B40A9E">
        <w:rPr>
          <w:rFonts w:eastAsia="Times New Roman"/>
          <w:b/>
          <w:color w:val="222222"/>
          <w:szCs w:val="24"/>
          <w:shd w:val="clear" w:color="auto" w:fill="FFFFFF"/>
        </w:rPr>
        <w:t>ΟΣ ΚΡΕΜΑΣΤΙΝΟΣ</w:t>
      </w:r>
      <w:r>
        <w:rPr>
          <w:rFonts w:eastAsia="Times New Roman"/>
          <w:color w:val="222222"/>
          <w:szCs w:val="24"/>
          <w:shd w:val="clear" w:color="auto" w:fill="FFFFFF"/>
        </w:rPr>
        <w:t xml:space="preserve"> </w:t>
      </w:r>
      <w:r w:rsidRPr="00FF2569">
        <w:rPr>
          <w:rFonts w:eastAsia="Times New Roman"/>
          <w:b/>
          <w:color w:val="222222"/>
          <w:szCs w:val="24"/>
          <w:shd w:val="clear" w:color="auto" w:fill="FFFFFF"/>
        </w:rPr>
        <w:t>(Ε΄ Αντιπρόεδρος της Βουλής):</w:t>
      </w:r>
      <w:r>
        <w:rPr>
          <w:rFonts w:eastAsia="Times New Roman"/>
          <w:color w:val="222222"/>
          <w:szCs w:val="24"/>
          <w:shd w:val="clear" w:color="auto" w:fill="FFFFFF"/>
        </w:rPr>
        <w:t xml:space="preserve"> Εξοχότατε κύριε Πρόεδρε της Ελληνικής Δημοκρατίας, είναι κοινός ανθρώπινος κλήρος ο θάνατος, κοινή όμως δεν είναι η ζωή. Η ζωή, όπως και η προσωπικότητα του κάθε ανθρώπου, είναι μοναδική και ανεπανάληπτη. Η απώλ</w:t>
      </w:r>
      <w:r>
        <w:rPr>
          <w:rFonts w:eastAsia="Times New Roman"/>
          <w:color w:val="222222"/>
          <w:szCs w:val="24"/>
          <w:shd w:val="clear" w:color="auto" w:fill="FFFFFF"/>
        </w:rPr>
        <w:t xml:space="preserve">ειά της αφήνει δυσαναπλήρωτο κενό, ιδιαίτερα μάλιστα σε ορισμένες, συγκεκριμένες περιπτώσεις, σε αυτές που ανήκουν άνθρωποι σαν τον Δημήτρη Σιούφα. </w:t>
      </w:r>
    </w:p>
    <w:p w14:paraId="42AE9E2E" w14:textId="77777777" w:rsidR="00F00D30" w:rsidRDefault="00AE51A4">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Δημήτρη Σιούφα τον γνώρισα ως Υπουργό Υγείας, Πρόνοιας και Κοινωνικών Ασφαλίσεων. Μάλιστα τον διαδέχθηκ</w:t>
      </w:r>
      <w:r>
        <w:rPr>
          <w:rFonts w:eastAsia="Times New Roman"/>
          <w:color w:val="222222"/>
          <w:szCs w:val="24"/>
          <w:shd w:val="clear" w:color="auto" w:fill="FFFFFF"/>
        </w:rPr>
        <w:t>α ως εξωκοινοβουλευτικός υπουργός στο ίδιο Υπουργείο, τότε που ο τομέας των κοινωνικών ασφαλίσεων ανήκε στο Υπουργείο Υγείας. Από τη θέση αυτή διέκρινα ότι η πολιτική του, και ιδιαίτερα για τα ασφαλιστικά ταμεία, υπήρξε σωτήρια. Εκεί διαπίστωσα ότι τα μέτρ</w:t>
      </w:r>
      <w:r>
        <w:rPr>
          <w:rFonts w:eastAsia="Times New Roman"/>
          <w:color w:val="222222"/>
          <w:szCs w:val="24"/>
          <w:shd w:val="clear" w:color="auto" w:fill="FFFFFF"/>
        </w:rPr>
        <w:t xml:space="preserve">α που είχε λάβει και που είχαν επικριθεί από την τότε αντιπολίτευση, </w:t>
      </w:r>
      <w:proofErr w:type="spellStart"/>
      <w:r>
        <w:rPr>
          <w:rFonts w:eastAsia="Times New Roman"/>
          <w:color w:val="222222"/>
          <w:szCs w:val="24"/>
          <w:shd w:val="clear" w:color="auto" w:fill="FFFFFF"/>
        </w:rPr>
        <w:t>παρ</w:t>
      </w:r>
      <w:r>
        <w:rPr>
          <w:rFonts w:eastAsia="Times New Roman"/>
          <w:color w:val="222222"/>
          <w:szCs w:val="24"/>
          <w:shd w:val="clear" w:color="auto" w:fill="FFFFFF"/>
        </w:rPr>
        <w:t>’</w:t>
      </w:r>
      <w:r>
        <w:rPr>
          <w:rFonts w:eastAsia="Times New Roman"/>
          <w:color w:val="222222"/>
          <w:szCs w:val="24"/>
          <w:shd w:val="clear" w:color="auto" w:fill="FFFFFF"/>
        </w:rPr>
        <w:t>ότι</w:t>
      </w:r>
      <w:proofErr w:type="spellEnd"/>
      <w:r>
        <w:rPr>
          <w:rFonts w:eastAsia="Times New Roman"/>
          <w:color w:val="222222"/>
          <w:szCs w:val="24"/>
          <w:shd w:val="clear" w:color="auto" w:fill="FFFFFF"/>
        </w:rPr>
        <w:t xml:space="preserve"> μη λαοφιλή, ήταν ουσιαστικά και απαραίτητα για την επιβίωση των ασφαλιστικών ταμείων. Γι’ αυτό και τα </w:t>
      </w:r>
      <w:r>
        <w:rPr>
          <w:rFonts w:eastAsia="Times New Roman"/>
          <w:color w:val="222222"/>
          <w:szCs w:val="24"/>
          <w:shd w:val="clear" w:color="auto" w:fill="FFFFFF"/>
        </w:rPr>
        <w:t>διατήρησα</w:t>
      </w:r>
      <w:r>
        <w:rPr>
          <w:rFonts w:eastAsia="Times New Roman"/>
          <w:color w:val="222222"/>
          <w:szCs w:val="24"/>
          <w:shd w:val="clear" w:color="auto" w:fill="FFFFFF"/>
        </w:rPr>
        <w:t xml:space="preserve">. Τα μέτρα αυτά έδωσαν τη δυνατότητα </w:t>
      </w:r>
      <w:r>
        <w:rPr>
          <w:rFonts w:eastAsia="Times New Roman"/>
          <w:color w:val="222222"/>
          <w:szCs w:val="24"/>
          <w:shd w:val="clear" w:color="auto" w:fill="FFFFFF"/>
        </w:rPr>
        <w:lastRenderedPageBreak/>
        <w:t>στα ασφαλιστικά ταμεία να επιβι</w:t>
      </w:r>
      <w:r>
        <w:rPr>
          <w:rFonts w:eastAsia="Times New Roman"/>
          <w:color w:val="222222"/>
          <w:szCs w:val="24"/>
          <w:shd w:val="clear" w:color="auto" w:fill="FFFFFF"/>
        </w:rPr>
        <w:t>ώσουν μέχρι και την περίοδο της οικονομικής κρίσης.</w:t>
      </w:r>
    </w:p>
    <w:p w14:paraId="42AE9E2F"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Γενικά</w:t>
      </w:r>
      <w:r>
        <w:rPr>
          <w:rFonts w:eastAsia="Times New Roman" w:cs="Times New Roman"/>
          <w:szCs w:val="24"/>
        </w:rPr>
        <w:t>,</w:t>
      </w:r>
      <w:r w:rsidRPr="00846D13">
        <w:rPr>
          <w:rFonts w:eastAsia="Times New Roman" w:cs="Times New Roman"/>
          <w:szCs w:val="24"/>
        </w:rPr>
        <w:t xml:space="preserve"> το πέρασμά του από το Υπουργείο Υγείας</w:t>
      </w:r>
      <w:r>
        <w:rPr>
          <w:rFonts w:eastAsia="Times New Roman" w:cs="Times New Roman"/>
          <w:szCs w:val="24"/>
        </w:rPr>
        <w:t>,</w:t>
      </w:r>
      <w:r w:rsidRPr="00846D13">
        <w:rPr>
          <w:rFonts w:eastAsia="Times New Roman" w:cs="Times New Roman"/>
          <w:szCs w:val="24"/>
        </w:rPr>
        <w:t xml:space="preserve"> Πρόνοιας</w:t>
      </w:r>
      <w:r>
        <w:rPr>
          <w:rFonts w:eastAsia="Times New Roman" w:cs="Times New Roman"/>
          <w:szCs w:val="24"/>
        </w:rPr>
        <w:t>,</w:t>
      </w:r>
      <w:r w:rsidRPr="00846D13">
        <w:rPr>
          <w:rFonts w:eastAsia="Times New Roman" w:cs="Times New Roman"/>
          <w:szCs w:val="24"/>
        </w:rPr>
        <w:t xml:space="preserve"> Κοινωνικών Ασφαλίσεων και Ανάπτυξης άφησε το στίγμα του</w:t>
      </w:r>
      <w:r>
        <w:rPr>
          <w:rFonts w:eastAsia="Times New Roman" w:cs="Times New Roman"/>
          <w:szCs w:val="24"/>
        </w:rPr>
        <w:t>, το οποίο ήταν βέβαια ιδιαίτερα επιτυχές.</w:t>
      </w:r>
      <w:r w:rsidRPr="00846D13">
        <w:rPr>
          <w:rFonts w:eastAsia="Times New Roman" w:cs="Times New Roman"/>
          <w:szCs w:val="24"/>
        </w:rPr>
        <w:t xml:space="preserve"> </w:t>
      </w:r>
    </w:p>
    <w:p w14:paraId="42AE9E30"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Ο Δημήτρης Σιούφας σεμνός και απέριττος υπήρξε </w:t>
      </w:r>
      <w:r w:rsidRPr="00846D13">
        <w:rPr>
          <w:rFonts w:eastAsia="Times New Roman" w:cs="Times New Roman"/>
          <w:szCs w:val="24"/>
        </w:rPr>
        <w:t>άνθρωπος της ουσίας και όχι άνθρωπος του σόου</w:t>
      </w:r>
      <w:r w:rsidRPr="00F50CB3">
        <w:rPr>
          <w:rFonts w:eastAsia="Times New Roman" w:cs="Times New Roman"/>
          <w:szCs w:val="24"/>
        </w:rPr>
        <w:t>,</w:t>
      </w:r>
      <w:r w:rsidRPr="00846D13">
        <w:rPr>
          <w:rFonts w:eastAsia="Times New Roman" w:cs="Times New Roman"/>
          <w:szCs w:val="24"/>
        </w:rPr>
        <w:t xml:space="preserve"> ιδιαίτερα του τηλεοπτικού</w:t>
      </w:r>
      <w:r>
        <w:rPr>
          <w:rFonts w:eastAsia="Times New Roman" w:cs="Times New Roman"/>
          <w:szCs w:val="24"/>
        </w:rPr>
        <w:t>,</w:t>
      </w:r>
      <w:r w:rsidRPr="00846D13">
        <w:rPr>
          <w:rFonts w:eastAsia="Times New Roman" w:cs="Times New Roman"/>
          <w:szCs w:val="24"/>
        </w:rPr>
        <w:t xml:space="preserve"> μία νόσο από την οποία πάσχει και υποφέρει η σημερινή πολιτική ζωή και από την οποία φαίνεται ότι είναι πολύ δύσκολο να απαλλαγεί</w:t>
      </w:r>
      <w:r>
        <w:rPr>
          <w:rFonts w:eastAsia="Times New Roman" w:cs="Times New Roman"/>
          <w:szCs w:val="24"/>
        </w:rPr>
        <w:t>.</w:t>
      </w:r>
      <w:r w:rsidRPr="00846D13">
        <w:rPr>
          <w:rFonts w:eastAsia="Times New Roman" w:cs="Times New Roman"/>
          <w:szCs w:val="24"/>
        </w:rPr>
        <w:t xml:space="preserve"> Ο Δημήτρης Σιούφας υπήρξε άνθρωπος του μέτρου και ό</w:t>
      </w:r>
      <w:r w:rsidRPr="00846D13">
        <w:rPr>
          <w:rFonts w:eastAsia="Times New Roman" w:cs="Times New Roman"/>
          <w:szCs w:val="24"/>
        </w:rPr>
        <w:t>χι της υπερβολής</w:t>
      </w:r>
      <w:r>
        <w:rPr>
          <w:rFonts w:eastAsia="Times New Roman" w:cs="Times New Roman"/>
          <w:szCs w:val="24"/>
        </w:rPr>
        <w:t>,</w:t>
      </w:r>
      <w:r w:rsidRPr="00846D13">
        <w:rPr>
          <w:rFonts w:eastAsia="Times New Roman" w:cs="Times New Roman"/>
          <w:szCs w:val="24"/>
        </w:rPr>
        <w:t xml:space="preserve"> στοιχεία τα οποία έπρεπε να κοσμούν τους σημερινούς </w:t>
      </w:r>
      <w:r>
        <w:rPr>
          <w:rFonts w:eastAsia="Times New Roman" w:cs="Times New Roman"/>
          <w:szCs w:val="24"/>
        </w:rPr>
        <w:t xml:space="preserve">πολιτικούς. </w:t>
      </w:r>
    </w:p>
    <w:p w14:paraId="42AE9E31"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Γενικά</w:t>
      </w:r>
      <w:r>
        <w:rPr>
          <w:rFonts w:eastAsia="Times New Roman" w:cs="Times New Roman"/>
          <w:szCs w:val="24"/>
        </w:rPr>
        <w:t>,</w:t>
      </w:r>
      <w:r w:rsidRPr="00846D13">
        <w:rPr>
          <w:rFonts w:eastAsia="Times New Roman" w:cs="Times New Roman"/>
          <w:szCs w:val="24"/>
        </w:rPr>
        <w:t xml:space="preserve"> από τις θέσεις των Υπουργείων που υπηρέτησε ως Υπουργός</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αλλά και ω</w:t>
      </w:r>
      <w:r w:rsidRPr="00846D13">
        <w:rPr>
          <w:rFonts w:eastAsia="Times New Roman" w:cs="Times New Roman"/>
          <w:szCs w:val="24"/>
        </w:rPr>
        <w:t>ς Πρόεδρο</w:t>
      </w:r>
      <w:r>
        <w:rPr>
          <w:rFonts w:eastAsia="Times New Roman" w:cs="Times New Roman"/>
          <w:szCs w:val="24"/>
        </w:rPr>
        <w:t>ς της Βουλής επέδειξε την ίδια σ</w:t>
      </w:r>
      <w:r w:rsidRPr="00846D13">
        <w:rPr>
          <w:rFonts w:eastAsia="Times New Roman" w:cs="Times New Roman"/>
          <w:szCs w:val="24"/>
        </w:rPr>
        <w:t>οφία και σωφροσύνη</w:t>
      </w:r>
      <w:r>
        <w:rPr>
          <w:rFonts w:eastAsia="Times New Roman" w:cs="Times New Roman"/>
          <w:szCs w:val="24"/>
        </w:rPr>
        <w:t>.</w:t>
      </w:r>
      <w:r w:rsidRPr="00846D13">
        <w:rPr>
          <w:rFonts w:eastAsia="Times New Roman" w:cs="Times New Roman"/>
          <w:szCs w:val="24"/>
        </w:rPr>
        <w:t xml:space="preserve"> Άλλωστε</w:t>
      </w:r>
      <w:r>
        <w:rPr>
          <w:rFonts w:eastAsia="Times New Roman" w:cs="Times New Roman"/>
          <w:szCs w:val="24"/>
        </w:rPr>
        <w:t>,</w:t>
      </w:r>
      <w:r w:rsidRPr="00846D13">
        <w:rPr>
          <w:rFonts w:eastAsia="Times New Roman" w:cs="Times New Roman"/>
          <w:szCs w:val="24"/>
        </w:rPr>
        <w:t xml:space="preserve"> για αυτό και η </w:t>
      </w:r>
      <w:r>
        <w:rPr>
          <w:rFonts w:eastAsia="Times New Roman" w:cs="Times New Roman"/>
          <w:szCs w:val="24"/>
        </w:rPr>
        <w:t>π</w:t>
      </w:r>
      <w:r w:rsidRPr="00846D13">
        <w:rPr>
          <w:rFonts w:eastAsia="Times New Roman" w:cs="Times New Roman"/>
          <w:szCs w:val="24"/>
        </w:rPr>
        <w:t xml:space="preserve">ολιτεία </w:t>
      </w:r>
      <w:r w:rsidRPr="00846D13">
        <w:rPr>
          <w:rFonts w:eastAsia="Times New Roman" w:cs="Times New Roman"/>
          <w:szCs w:val="24"/>
        </w:rPr>
        <w:t xml:space="preserve">τον </w:t>
      </w:r>
      <w:proofErr w:type="spellStart"/>
      <w:r>
        <w:rPr>
          <w:rFonts w:eastAsia="Times New Roman" w:cs="Times New Roman"/>
          <w:szCs w:val="24"/>
        </w:rPr>
        <w:t>ε</w:t>
      </w:r>
      <w:r w:rsidRPr="00846D13">
        <w:rPr>
          <w:rFonts w:eastAsia="Times New Roman" w:cs="Times New Roman"/>
          <w:szCs w:val="24"/>
        </w:rPr>
        <w:t>τίμησε</w:t>
      </w:r>
      <w:proofErr w:type="spellEnd"/>
      <w:r w:rsidRPr="00846D13">
        <w:rPr>
          <w:rFonts w:eastAsia="Times New Roman" w:cs="Times New Roman"/>
          <w:szCs w:val="24"/>
        </w:rPr>
        <w:t xml:space="preserve"> με τόσες πολλές διακρίσεις</w:t>
      </w:r>
      <w:r>
        <w:rPr>
          <w:rFonts w:eastAsia="Times New Roman" w:cs="Times New Roman"/>
          <w:szCs w:val="24"/>
        </w:rPr>
        <w:t>.</w:t>
      </w:r>
      <w:r w:rsidRPr="00846D13">
        <w:rPr>
          <w:rFonts w:eastAsia="Times New Roman" w:cs="Times New Roman"/>
          <w:szCs w:val="24"/>
        </w:rPr>
        <w:t xml:space="preserve"> </w:t>
      </w:r>
    </w:p>
    <w:p w14:paraId="42AE9E32"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lastRenderedPageBreak/>
        <w:t>Σήμερα</w:t>
      </w:r>
      <w:r>
        <w:rPr>
          <w:rFonts w:eastAsia="Times New Roman" w:cs="Times New Roman"/>
          <w:szCs w:val="24"/>
        </w:rPr>
        <w:t>,</w:t>
      </w:r>
      <w:r w:rsidRPr="00846D13">
        <w:rPr>
          <w:rFonts w:eastAsia="Times New Roman" w:cs="Times New Roman"/>
          <w:szCs w:val="24"/>
        </w:rPr>
        <w:t xml:space="preserve"> η Βουλή χρειάζεται νέους ανθρώπους σαν το</w:t>
      </w:r>
      <w:r>
        <w:rPr>
          <w:rFonts w:eastAsia="Times New Roman" w:cs="Times New Roman"/>
          <w:szCs w:val="24"/>
        </w:rPr>
        <w:t>ν</w:t>
      </w:r>
      <w:r w:rsidRPr="00846D13">
        <w:rPr>
          <w:rFonts w:eastAsia="Times New Roman" w:cs="Times New Roman"/>
          <w:szCs w:val="24"/>
        </w:rPr>
        <w:t xml:space="preserve"> Δημήτρη Σιούφα σε όλα τα κόμματα</w:t>
      </w:r>
      <w:r>
        <w:rPr>
          <w:rFonts w:eastAsia="Times New Roman" w:cs="Times New Roman"/>
          <w:szCs w:val="24"/>
        </w:rPr>
        <w:t>.</w:t>
      </w:r>
      <w:r w:rsidRPr="00846D13">
        <w:rPr>
          <w:rFonts w:eastAsia="Times New Roman" w:cs="Times New Roman"/>
          <w:szCs w:val="24"/>
        </w:rPr>
        <w:t xml:space="preserve"> Δυστυχώς</w:t>
      </w:r>
      <w:r>
        <w:rPr>
          <w:rFonts w:eastAsia="Times New Roman" w:cs="Times New Roman"/>
          <w:szCs w:val="24"/>
        </w:rPr>
        <w:t>,</w:t>
      </w:r>
      <w:r w:rsidRPr="00846D13">
        <w:rPr>
          <w:rFonts w:eastAsia="Times New Roman" w:cs="Times New Roman"/>
          <w:szCs w:val="24"/>
        </w:rPr>
        <w:t xml:space="preserve"> σπανίζουν</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Τ</w:t>
      </w:r>
      <w:r w:rsidRPr="00846D13">
        <w:rPr>
          <w:rFonts w:eastAsia="Times New Roman" w:cs="Times New Roman"/>
          <w:szCs w:val="24"/>
        </w:rPr>
        <w:t>έτοιοι άνθρωποι εί</w:t>
      </w:r>
      <w:r>
        <w:rPr>
          <w:rFonts w:eastAsia="Times New Roman" w:cs="Times New Roman"/>
          <w:szCs w:val="24"/>
        </w:rPr>
        <w:t>ναι απαραίτητοι για να καθίσταται ισχυρότερο τ</w:t>
      </w:r>
      <w:r w:rsidRPr="00846D13">
        <w:rPr>
          <w:rFonts w:eastAsia="Times New Roman" w:cs="Times New Roman"/>
          <w:szCs w:val="24"/>
        </w:rPr>
        <w:t>ο κοινοβουλευτικό πολίτευμα</w:t>
      </w:r>
      <w:r>
        <w:rPr>
          <w:rFonts w:eastAsia="Times New Roman" w:cs="Times New Roman"/>
          <w:szCs w:val="24"/>
        </w:rPr>
        <w:t>,</w:t>
      </w:r>
      <w:r w:rsidRPr="00846D13">
        <w:rPr>
          <w:rFonts w:eastAsia="Times New Roman" w:cs="Times New Roman"/>
          <w:szCs w:val="24"/>
        </w:rPr>
        <w:t xml:space="preserve"> για να υπηρετεί την</w:t>
      </w:r>
      <w:r w:rsidRPr="00846D13">
        <w:rPr>
          <w:rFonts w:eastAsia="Times New Roman" w:cs="Times New Roman"/>
          <w:szCs w:val="24"/>
        </w:rPr>
        <w:t xml:space="preserve"> ουσία της </w:t>
      </w:r>
      <w:r>
        <w:rPr>
          <w:rFonts w:eastAsia="Times New Roman" w:cs="Times New Roman"/>
          <w:szCs w:val="24"/>
        </w:rPr>
        <w:t>δ</w:t>
      </w:r>
      <w:r w:rsidRPr="00846D13">
        <w:rPr>
          <w:rFonts w:eastAsia="Times New Roman" w:cs="Times New Roman"/>
          <w:szCs w:val="24"/>
        </w:rPr>
        <w:t>ημοκρατίας</w:t>
      </w:r>
      <w:r>
        <w:rPr>
          <w:rFonts w:eastAsia="Times New Roman" w:cs="Times New Roman"/>
          <w:szCs w:val="24"/>
        </w:rPr>
        <w:t>.</w:t>
      </w:r>
    </w:p>
    <w:p w14:paraId="42AE9E33"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Εκφράζουμε </w:t>
      </w:r>
      <w:r>
        <w:rPr>
          <w:rFonts w:eastAsia="Times New Roman" w:cs="Times New Roman"/>
          <w:szCs w:val="24"/>
        </w:rPr>
        <w:t>τα θερμά μας «σ</w:t>
      </w:r>
      <w:r w:rsidRPr="00846D13">
        <w:rPr>
          <w:rFonts w:eastAsia="Times New Roman" w:cs="Times New Roman"/>
          <w:szCs w:val="24"/>
        </w:rPr>
        <w:t>υλλυπητήρια</w:t>
      </w:r>
      <w:r>
        <w:rPr>
          <w:rFonts w:eastAsia="Times New Roman" w:cs="Times New Roman"/>
          <w:szCs w:val="24"/>
        </w:rPr>
        <w:t>»</w:t>
      </w:r>
      <w:r w:rsidRPr="00846D13">
        <w:rPr>
          <w:rFonts w:eastAsia="Times New Roman" w:cs="Times New Roman"/>
          <w:szCs w:val="24"/>
        </w:rPr>
        <w:t xml:space="preserve"> στην οικογένεια του Δημήτρη Σιούφα από το Κίνημα Αλλαγής και </w:t>
      </w:r>
      <w:r>
        <w:rPr>
          <w:rFonts w:eastAsia="Times New Roman" w:cs="Times New Roman"/>
          <w:szCs w:val="24"/>
        </w:rPr>
        <w:t>ιδιαιτέρως</w:t>
      </w:r>
      <w:r w:rsidRPr="00846D13">
        <w:rPr>
          <w:rFonts w:eastAsia="Times New Roman" w:cs="Times New Roman"/>
          <w:szCs w:val="24"/>
        </w:rPr>
        <w:t xml:space="preserve"> </w:t>
      </w:r>
      <w:r w:rsidRPr="00846D13">
        <w:rPr>
          <w:rFonts w:eastAsia="Times New Roman" w:cs="Times New Roman"/>
          <w:szCs w:val="24"/>
        </w:rPr>
        <w:t xml:space="preserve">από την Πρόεδρο </w:t>
      </w:r>
      <w:r>
        <w:rPr>
          <w:rFonts w:eastAsia="Times New Roman" w:cs="Times New Roman"/>
          <w:szCs w:val="24"/>
        </w:rPr>
        <w:t>του, την κ.</w:t>
      </w:r>
      <w:r w:rsidRPr="00846D13">
        <w:rPr>
          <w:rFonts w:eastAsia="Times New Roman" w:cs="Times New Roman"/>
          <w:szCs w:val="24"/>
        </w:rPr>
        <w:t xml:space="preserve"> Γεννηματά</w:t>
      </w:r>
      <w:r>
        <w:rPr>
          <w:rFonts w:eastAsia="Times New Roman" w:cs="Times New Roman"/>
          <w:szCs w:val="24"/>
        </w:rPr>
        <w:t>.</w:t>
      </w:r>
      <w:r w:rsidRPr="00846D13">
        <w:rPr>
          <w:rFonts w:eastAsia="Times New Roman" w:cs="Times New Roman"/>
          <w:szCs w:val="24"/>
        </w:rPr>
        <w:t xml:space="preserve"> Η μνήμη του θα μείνει ανεξίτηλη </w:t>
      </w:r>
      <w:r>
        <w:rPr>
          <w:rFonts w:eastAsia="Times New Roman" w:cs="Times New Roman"/>
          <w:szCs w:val="24"/>
        </w:rPr>
        <w:t>για ε</w:t>
      </w:r>
      <w:r w:rsidRPr="00846D13">
        <w:rPr>
          <w:rFonts w:eastAsia="Times New Roman" w:cs="Times New Roman"/>
          <w:szCs w:val="24"/>
        </w:rPr>
        <w:t>μάς</w:t>
      </w:r>
      <w:r>
        <w:rPr>
          <w:rFonts w:eastAsia="Times New Roman" w:cs="Times New Roman"/>
          <w:szCs w:val="24"/>
        </w:rPr>
        <w:t>.</w:t>
      </w:r>
    </w:p>
    <w:p w14:paraId="42AE9E34" w14:textId="77777777" w:rsidR="00F00D30" w:rsidRDefault="00AE51A4">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2AE9E35" w14:textId="77777777" w:rsidR="00F00D30" w:rsidRDefault="00AE51A4">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 xml:space="preserve">Νικήτας </w:t>
      </w:r>
      <w:r>
        <w:rPr>
          <w:rFonts w:eastAsia="Times New Roman" w:cs="Times New Roman"/>
          <w:b/>
          <w:szCs w:val="24"/>
        </w:rPr>
        <w:t>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Εκ μέρους του Κομμουνιστικού Κόμματος </w:t>
      </w:r>
      <w:r>
        <w:rPr>
          <w:rFonts w:eastAsia="Times New Roman" w:cs="Times New Roman"/>
          <w:szCs w:val="24"/>
        </w:rPr>
        <w:t xml:space="preserve">Ελλάδας </w:t>
      </w:r>
      <w:r>
        <w:rPr>
          <w:rFonts w:eastAsia="Times New Roman" w:cs="Times New Roman"/>
          <w:szCs w:val="24"/>
        </w:rPr>
        <w:t xml:space="preserve">τον λόγο θα λάβει ο </w:t>
      </w:r>
      <w:r>
        <w:rPr>
          <w:rFonts w:eastAsia="Times New Roman" w:cs="Times New Roman"/>
          <w:szCs w:val="24"/>
        </w:rPr>
        <w:t xml:space="preserve">ΣΤ΄ </w:t>
      </w:r>
      <w:r>
        <w:rPr>
          <w:rFonts w:eastAsia="Times New Roman" w:cs="Times New Roman"/>
          <w:szCs w:val="24"/>
        </w:rPr>
        <w:t>Αντιπρόεδρος</w:t>
      </w:r>
      <w:r w:rsidRPr="00F50CB3">
        <w:rPr>
          <w:rFonts w:eastAsia="Times New Roman" w:cs="Times New Roman"/>
          <w:szCs w:val="24"/>
        </w:rPr>
        <w:t xml:space="preserve"> </w:t>
      </w:r>
      <w:r>
        <w:rPr>
          <w:rFonts w:eastAsia="Times New Roman" w:cs="Times New Roman"/>
          <w:szCs w:val="24"/>
        </w:rPr>
        <w:t xml:space="preserve">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w:t>
      </w:r>
    </w:p>
    <w:p w14:paraId="42AE9E36"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14:paraId="42AE9E37"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Πρόεδρε της </w:t>
      </w:r>
      <w:r w:rsidRPr="00846D13">
        <w:rPr>
          <w:rFonts w:eastAsia="Times New Roman" w:cs="Times New Roman"/>
          <w:szCs w:val="24"/>
        </w:rPr>
        <w:t>Ελληνικής Δημοκρατίας</w:t>
      </w:r>
      <w:r>
        <w:rPr>
          <w:rFonts w:eastAsia="Times New Roman" w:cs="Times New Roman"/>
          <w:szCs w:val="24"/>
        </w:rPr>
        <w:t>,</w:t>
      </w:r>
      <w:r w:rsidRPr="00846D13">
        <w:rPr>
          <w:rFonts w:eastAsia="Times New Roman" w:cs="Times New Roman"/>
          <w:szCs w:val="24"/>
        </w:rPr>
        <w:t xml:space="preserve"> κυρίε</w:t>
      </w:r>
      <w:r w:rsidRPr="00846D13">
        <w:rPr>
          <w:rFonts w:eastAsia="Times New Roman" w:cs="Times New Roman"/>
          <w:szCs w:val="24"/>
        </w:rPr>
        <w:t>ς και κύριοι συνάδελφοι</w:t>
      </w:r>
      <w:r>
        <w:rPr>
          <w:rFonts w:eastAsia="Times New Roman" w:cs="Times New Roman"/>
          <w:szCs w:val="24"/>
        </w:rPr>
        <w:t>,</w:t>
      </w:r>
      <w:r w:rsidRPr="00846D13">
        <w:rPr>
          <w:rFonts w:eastAsia="Times New Roman" w:cs="Times New Roman"/>
          <w:szCs w:val="24"/>
        </w:rPr>
        <w:t xml:space="preserve"> ο Δημήτρης Σιούφας</w:t>
      </w:r>
      <w:r>
        <w:rPr>
          <w:rFonts w:eastAsia="Times New Roman" w:cs="Times New Roman"/>
          <w:szCs w:val="24"/>
        </w:rPr>
        <w:t>,</w:t>
      </w:r>
      <w:r w:rsidRPr="00846D13">
        <w:rPr>
          <w:rFonts w:eastAsia="Times New Roman" w:cs="Times New Roman"/>
          <w:szCs w:val="24"/>
        </w:rPr>
        <w:t xml:space="preserve"> γεννημένος στον </w:t>
      </w:r>
      <w:proofErr w:type="spellStart"/>
      <w:r w:rsidRPr="00846D13">
        <w:rPr>
          <w:rFonts w:eastAsia="Times New Roman" w:cs="Times New Roman"/>
          <w:szCs w:val="24"/>
        </w:rPr>
        <w:t>Ελληνόπυργο</w:t>
      </w:r>
      <w:proofErr w:type="spellEnd"/>
      <w:r w:rsidRPr="00846D13">
        <w:rPr>
          <w:rFonts w:eastAsia="Times New Roman" w:cs="Times New Roman"/>
          <w:szCs w:val="24"/>
        </w:rPr>
        <w:t xml:space="preserve"> Καρδίτσας</w:t>
      </w:r>
      <w:r>
        <w:rPr>
          <w:rFonts w:eastAsia="Times New Roman" w:cs="Times New Roman"/>
          <w:szCs w:val="24"/>
        </w:rPr>
        <w:t>,</w:t>
      </w:r>
      <w:r w:rsidRPr="00846D13">
        <w:rPr>
          <w:rFonts w:eastAsia="Times New Roman" w:cs="Times New Roman"/>
          <w:szCs w:val="24"/>
        </w:rPr>
        <w:t xml:space="preserve"> εκλέχθηκε για πρώτη φορά Βουλευτής με </w:t>
      </w:r>
      <w:r w:rsidRPr="00846D13">
        <w:rPr>
          <w:rFonts w:eastAsia="Times New Roman" w:cs="Times New Roman"/>
          <w:szCs w:val="24"/>
        </w:rPr>
        <w:lastRenderedPageBreak/>
        <w:t xml:space="preserve">το κόμμα που </w:t>
      </w:r>
      <w:r>
        <w:rPr>
          <w:rFonts w:eastAsia="Times New Roman" w:cs="Times New Roman"/>
          <w:szCs w:val="24"/>
        </w:rPr>
        <w:t xml:space="preserve">άνηκε, </w:t>
      </w:r>
      <w:r w:rsidRPr="00846D13">
        <w:rPr>
          <w:rFonts w:eastAsia="Times New Roman" w:cs="Times New Roman"/>
          <w:szCs w:val="24"/>
        </w:rPr>
        <w:t>τη Νέα Δημοκρατία το 1981</w:t>
      </w:r>
      <w:r>
        <w:rPr>
          <w:rFonts w:eastAsia="Times New Roman" w:cs="Times New Roman"/>
          <w:szCs w:val="24"/>
        </w:rPr>
        <w:t>.</w:t>
      </w:r>
      <w:r w:rsidRPr="00846D13">
        <w:rPr>
          <w:rFonts w:eastAsia="Times New Roman" w:cs="Times New Roman"/>
          <w:szCs w:val="24"/>
        </w:rPr>
        <w:t xml:space="preserve"> Έκτοτε</w:t>
      </w:r>
      <w:r>
        <w:rPr>
          <w:rFonts w:eastAsia="Times New Roman" w:cs="Times New Roman"/>
          <w:szCs w:val="24"/>
        </w:rPr>
        <w:t>,</w:t>
      </w:r>
      <w:r w:rsidRPr="00846D13">
        <w:rPr>
          <w:rFonts w:eastAsia="Times New Roman" w:cs="Times New Roman"/>
          <w:szCs w:val="24"/>
        </w:rPr>
        <w:t xml:space="preserve"> εκλεγόταν ανελλιπώς μέχρι το 2012</w:t>
      </w:r>
      <w:r>
        <w:rPr>
          <w:rFonts w:eastAsia="Times New Roman" w:cs="Times New Roman"/>
          <w:szCs w:val="24"/>
        </w:rPr>
        <w:t>, ο</w:t>
      </w:r>
      <w:r w:rsidRPr="00846D13">
        <w:rPr>
          <w:rFonts w:eastAsia="Times New Roman" w:cs="Times New Roman"/>
          <w:szCs w:val="24"/>
        </w:rPr>
        <w:t>πότε αποχώρησε από την ενεργό πολιτική δρά</w:t>
      </w:r>
      <w:r>
        <w:rPr>
          <w:rFonts w:eastAsia="Times New Roman" w:cs="Times New Roman"/>
          <w:szCs w:val="24"/>
        </w:rPr>
        <w:t>σ</w:t>
      </w:r>
      <w:r w:rsidRPr="00846D13">
        <w:rPr>
          <w:rFonts w:eastAsia="Times New Roman" w:cs="Times New Roman"/>
          <w:szCs w:val="24"/>
        </w:rPr>
        <w:t>η</w:t>
      </w:r>
      <w:r>
        <w:rPr>
          <w:rFonts w:eastAsia="Times New Roman" w:cs="Times New Roman"/>
          <w:szCs w:val="24"/>
        </w:rPr>
        <w:t>.</w:t>
      </w:r>
    </w:p>
    <w:p w14:paraId="42AE9E38"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Στη </w:t>
      </w:r>
      <w:r>
        <w:rPr>
          <w:rFonts w:eastAsia="Times New Roman" w:cs="Times New Roman"/>
          <w:szCs w:val="24"/>
        </w:rPr>
        <w:t>διάρκεια της πολύχρονης α</w:t>
      </w:r>
      <w:r w:rsidRPr="00846D13">
        <w:rPr>
          <w:rFonts w:eastAsia="Times New Roman" w:cs="Times New Roman"/>
          <w:szCs w:val="24"/>
        </w:rPr>
        <w:t>υτής διαδρομής του αναδείχθηκε σε κορυφαίο στέλεχος του κόμματος του</w:t>
      </w:r>
      <w:r>
        <w:rPr>
          <w:rFonts w:eastAsia="Times New Roman" w:cs="Times New Roman"/>
          <w:szCs w:val="24"/>
        </w:rPr>
        <w:t>,</w:t>
      </w:r>
      <w:r w:rsidRPr="00846D13">
        <w:rPr>
          <w:rFonts w:eastAsia="Times New Roman" w:cs="Times New Roman"/>
          <w:szCs w:val="24"/>
        </w:rPr>
        <w:t xml:space="preserve"> το οποίο υπηρέτησε από διάφορες θέσεις στη Βουλή και τις Κυβερνήσεις της Νέας Δημοκρατίας</w:t>
      </w:r>
      <w:r>
        <w:rPr>
          <w:rFonts w:eastAsia="Times New Roman" w:cs="Times New Roman"/>
          <w:szCs w:val="24"/>
        </w:rPr>
        <w:t>.</w:t>
      </w:r>
      <w:r w:rsidRPr="00846D13">
        <w:rPr>
          <w:rFonts w:eastAsia="Times New Roman" w:cs="Times New Roman"/>
          <w:szCs w:val="24"/>
        </w:rPr>
        <w:t xml:space="preserve"> Στη διάρκεια όλης αυτής της πορείας ήταν χαρακτηριστικός ο τρόπ</w:t>
      </w:r>
      <w:r w:rsidRPr="00846D13">
        <w:rPr>
          <w:rFonts w:eastAsia="Times New Roman" w:cs="Times New Roman"/>
          <w:szCs w:val="24"/>
        </w:rPr>
        <w:t>ος που αντιμετώπιζε την πολιτική αντιπαράθεση και μέσα και έξω από τη Βουλή</w:t>
      </w:r>
      <w:r>
        <w:rPr>
          <w:rFonts w:eastAsia="Times New Roman" w:cs="Times New Roman"/>
          <w:szCs w:val="24"/>
        </w:rPr>
        <w:t>.</w:t>
      </w:r>
      <w:r w:rsidRPr="00846D13">
        <w:rPr>
          <w:rFonts w:eastAsia="Times New Roman" w:cs="Times New Roman"/>
          <w:szCs w:val="24"/>
        </w:rPr>
        <w:t xml:space="preserve"> Άκουγε τους συνομιλητές του </w:t>
      </w:r>
      <w:r>
        <w:rPr>
          <w:rFonts w:eastAsia="Times New Roman" w:cs="Times New Roman"/>
          <w:szCs w:val="24"/>
        </w:rPr>
        <w:t xml:space="preserve">και επεδίωκε </w:t>
      </w:r>
      <w:r w:rsidRPr="00846D13">
        <w:rPr>
          <w:rFonts w:eastAsia="Times New Roman" w:cs="Times New Roman"/>
          <w:szCs w:val="24"/>
        </w:rPr>
        <w:t xml:space="preserve">να υπερασπιστεί τις απόψεις του με επιχειρήματα και έτσι να </w:t>
      </w:r>
      <w:r>
        <w:rPr>
          <w:rFonts w:eastAsia="Times New Roman" w:cs="Times New Roman"/>
          <w:szCs w:val="24"/>
        </w:rPr>
        <w:t xml:space="preserve">γίνεται </w:t>
      </w:r>
      <w:r w:rsidRPr="00846D13">
        <w:rPr>
          <w:rFonts w:eastAsia="Times New Roman" w:cs="Times New Roman"/>
          <w:szCs w:val="24"/>
        </w:rPr>
        <w:t>η πολιτική αντιπαράθεση επί της ουσίας</w:t>
      </w:r>
      <w:r>
        <w:rPr>
          <w:rFonts w:eastAsia="Times New Roman" w:cs="Times New Roman"/>
          <w:szCs w:val="24"/>
        </w:rPr>
        <w:t>.</w:t>
      </w:r>
      <w:r w:rsidRPr="00846D13">
        <w:rPr>
          <w:rFonts w:eastAsia="Times New Roman" w:cs="Times New Roman"/>
          <w:szCs w:val="24"/>
        </w:rPr>
        <w:t xml:space="preserve"> </w:t>
      </w:r>
    </w:p>
    <w:p w14:paraId="42AE9E39"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Την περίοδο 2007-2009 που διε</w:t>
      </w:r>
      <w:r w:rsidRPr="00846D13">
        <w:rPr>
          <w:rFonts w:eastAsia="Times New Roman" w:cs="Times New Roman"/>
          <w:szCs w:val="24"/>
        </w:rPr>
        <w:t>τέλεσε Πρόεδρος της Βουλής χρειάστηκε να χειριστεί δύσκολα ζητήματα που αναδείχθηκαν εκείνη την περίοδο</w:t>
      </w:r>
      <w:r>
        <w:rPr>
          <w:rFonts w:eastAsia="Times New Roman" w:cs="Times New Roman"/>
          <w:szCs w:val="24"/>
        </w:rPr>
        <w:t>.</w:t>
      </w:r>
      <w:r w:rsidRPr="00846D13">
        <w:rPr>
          <w:rFonts w:eastAsia="Times New Roman" w:cs="Times New Roman"/>
          <w:szCs w:val="24"/>
        </w:rPr>
        <w:t xml:space="preserve"> Χειρίστηκε αυτές τις υποθέσεις</w:t>
      </w:r>
      <w:r>
        <w:rPr>
          <w:rFonts w:eastAsia="Times New Roman" w:cs="Times New Roman"/>
          <w:szCs w:val="24"/>
        </w:rPr>
        <w:t>,</w:t>
      </w:r>
      <w:r w:rsidRPr="00846D13">
        <w:rPr>
          <w:rFonts w:eastAsia="Times New Roman" w:cs="Times New Roman"/>
          <w:szCs w:val="24"/>
        </w:rPr>
        <w:t xml:space="preserve"> αποφεύγοντας </w:t>
      </w:r>
      <w:proofErr w:type="spellStart"/>
      <w:r w:rsidRPr="00846D13">
        <w:rPr>
          <w:rFonts w:eastAsia="Times New Roman" w:cs="Times New Roman"/>
          <w:szCs w:val="24"/>
        </w:rPr>
        <w:t>τακτικισμούς</w:t>
      </w:r>
      <w:proofErr w:type="spellEnd"/>
      <w:r w:rsidRPr="00846D13">
        <w:rPr>
          <w:rFonts w:eastAsia="Times New Roman" w:cs="Times New Roman"/>
          <w:szCs w:val="24"/>
        </w:rPr>
        <w:t xml:space="preserve"> και </w:t>
      </w:r>
      <w:r w:rsidRPr="00846D13">
        <w:rPr>
          <w:rFonts w:eastAsia="Times New Roman" w:cs="Times New Roman"/>
          <w:szCs w:val="24"/>
        </w:rPr>
        <w:t>αιφνιδιασμ</w:t>
      </w:r>
      <w:r>
        <w:rPr>
          <w:rFonts w:eastAsia="Times New Roman" w:cs="Times New Roman"/>
          <w:szCs w:val="24"/>
        </w:rPr>
        <w:t>ού</w:t>
      </w:r>
      <w:r w:rsidRPr="00846D13">
        <w:rPr>
          <w:rFonts w:eastAsia="Times New Roman" w:cs="Times New Roman"/>
          <w:szCs w:val="24"/>
        </w:rPr>
        <w:t>ς</w:t>
      </w:r>
      <w:r>
        <w:rPr>
          <w:rFonts w:eastAsia="Times New Roman" w:cs="Times New Roman"/>
          <w:szCs w:val="24"/>
        </w:rPr>
        <w:t>,</w:t>
      </w:r>
      <w:r w:rsidRPr="00846D13">
        <w:rPr>
          <w:rFonts w:eastAsia="Times New Roman" w:cs="Times New Roman"/>
          <w:szCs w:val="24"/>
        </w:rPr>
        <w:t xml:space="preserve"> τόσο κατά τη νομοθετική διαδικασία</w:t>
      </w:r>
      <w:r>
        <w:rPr>
          <w:rFonts w:eastAsia="Times New Roman" w:cs="Times New Roman"/>
          <w:szCs w:val="24"/>
        </w:rPr>
        <w:t>,</w:t>
      </w:r>
      <w:r w:rsidRPr="00846D13">
        <w:rPr>
          <w:rFonts w:eastAsia="Times New Roman" w:cs="Times New Roman"/>
          <w:szCs w:val="24"/>
        </w:rPr>
        <w:t xml:space="preserve"> όσο και στις άλλες κοινοβουλευτικές διαδικασίες</w:t>
      </w:r>
      <w:r>
        <w:rPr>
          <w:rFonts w:eastAsia="Times New Roman" w:cs="Times New Roman"/>
          <w:szCs w:val="24"/>
        </w:rPr>
        <w:t>.</w:t>
      </w:r>
      <w:r w:rsidRPr="00846D13">
        <w:rPr>
          <w:rFonts w:eastAsia="Times New Roman" w:cs="Times New Roman"/>
          <w:szCs w:val="24"/>
        </w:rPr>
        <w:t xml:space="preserve"> Γενικότερα</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μπορούμε</w:t>
      </w:r>
      <w:r w:rsidRPr="00846D13">
        <w:rPr>
          <w:rFonts w:eastAsia="Times New Roman" w:cs="Times New Roman"/>
          <w:szCs w:val="24"/>
        </w:rPr>
        <w:t xml:space="preserve"> να σημειώσουμε ότι συνέβαλ</w:t>
      </w:r>
      <w:r>
        <w:rPr>
          <w:rFonts w:eastAsia="Times New Roman" w:cs="Times New Roman"/>
          <w:szCs w:val="24"/>
        </w:rPr>
        <w:t>λ</w:t>
      </w:r>
      <w:r w:rsidRPr="00846D13">
        <w:rPr>
          <w:rFonts w:eastAsia="Times New Roman" w:cs="Times New Roman"/>
          <w:szCs w:val="24"/>
        </w:rPr>
        <w:t xml:space="preserve">ε </w:t>
      </w:r>
      <w:r w:rsidRPr="00846D13">
        <w:rPr>
          <w:rFonts w:eastAsia="Times New Roman" w:cs="Times New Roman"/>
          <w:szCs w:val="24"/>
        </w:rPr>
        <w:lastRenderedPageBreak/>
        <w:t>στο να μην χάνετε στο μέτρο του δυνατού η ουσία της πολιτικής αντιπαράθεσης</w:t>
      </w:r>
      <w:r>
        <w:rPr>
          <w:rFonts w:eastAsia="Times New Roman" w:cs="Times New Roman"/>
          <w:szCs w:val="24"/>
        </w:rPr>
        <w:t>.</w:t>
      </w:r>
    </w:p>
    <w:p w14:paraId="42AE9E3A"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Με αυτές τις σύντομες σκέψεις</w:t>
      </w:r>
      <w:r>
        <w:rPr>
          <w:rFonts w:eastAsia="Times New Roman" w:cs="Times New Roman"/>
          <w:szCs w:val="24"/>
        </w:rPr>
        <w:t>, θ</w:t>
      </w:r>
      <w:r w:rsidRPr="00846D13">
        <w:rPr>
          <w:rFonts w:eastAsia="Times New Roman" w:cs="Times New Roman"/>
          <w:szCs w:val="24"/>
        </w:rPr>
        <w:t xml:space="preserve">α θέλαμε για μία ακόμη φορά </w:t>
      </w:r>
      <w:r>
        <w:rPr>
          <w:rFonts w:eastAsia="Times New Roman" w:cs="Times New Roman"/>
          <w:szCs w:val="24"/>
        </w:rPr>
        <w:t>να εκφράσουμε τα ει</w:t>
      </w:r>
      <w:r>
        <w:rPr>
          <w:rFonts w:eastAsia="Times New Roman" w:cs="Times New Roman"/>
          <w:szCs w:val="24"/>
        </w:rPr>
        <w:t>λικρινή μας «σ</w:t>
      </w:r>
      <w:r w:rsidRPr="00846D13">
        <w:rPr>
          <w:rFonts w:eastAsia="Times New Roman" w:cs="Times New Roman"/>
          <w:szCs w:val="24"/>
        </w:rPr>
        <w:t>υλλυπητήρια</w:t>
      </w:r>
      <w:r>
        <w:rPr>
          <w:rFonts w:eastAsia="Times New Roman" w:cs="Times New Roman"/>
          <w:szCs w:val="24"/>
        </w:rPr>
        <w:t>»</w:t>
      </w:r>
      <w:r w:rsidRPr="00846D13">
        <w:rPr>
          <w:rFonts w:eastAsia="Times New Roman" w:cs="Times New Roman"/>
          <w:szCs w:val="24"/>
        </w:rPr>
        <w:t xml:space="preserve"> στην οικογένειά του</w:t>
      </w:r>
      <w:r>
        <w:rPr>
          <w:rFonts w:eastAsia="Times New Roman" w:cs="Times New Roman"/>
          <w:szCs w:val="24"/>
        </w:rPr>
        <w:t>,</w:t>
      </w:r>
      <w:r w:rsidRPr="00846D13">
        <w:rPr>
          <w:rFonts w:eastAsia="Times New Roman" w:cs="Times New Roman"/>
          <w:szCs w:val="24"/>
        </w:rPr>
        <w:t xml:space="preserve"> αλλά και στο κόμμα του</w:t>
      </w:r>
      <w:r>
        <w:rPr>
          <w:rFonts w:eastAsia="Times New Roman" w:cs="Times New Roman"/>
          <w:szCs w:val="24"/>
        </w:rPr>
        <w:t>.</w:t>
      </w:r>
    </w:p>
    <w:p w14:paraId="42AE9E3B"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AE9E3C" w14:textId="77777777" w:rsidR="00F00D30" w:rsidRDefault="00AE51A4">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2AE9E3D"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Εκ μέρους της Ένωσης Κεντρώων θα μιλήσει ο Βουλευτής </w:t>
      </w:r>
      <w:r>
        <w:rPr>
          <w:rFonts w:eastAsia="Times New Roman" w:cs="Times New Roman"/>
          <w:szCs w:val="24"/>
        </w:rPr>
        <w:t xml:space="preserve">Α΄ </w:t>
      </w:r>
      <w:r>
        <w:rPr>
          <w:rFonts w:eastAsia="Times New Roman" w:cs="Times New Roman"/>
          <w:szCs w:val="24"/>
        </w:rPr>
        <w:t xml:space="preserve">Θεσσαλονίκης κ. Ιωάννης </w:t>
      </w:r>
      <w:proofErr w:type="spellStart"/>
      <w:r>
        <w:rPr>
          <w:rFonts w:eastAsia="Times New Roman" w:cs="Times New Roman"/>
          <w:szCs w:val="24"/>
        </w:rPr>
        <w:t>Σαρίδης</w:t>
      </w:r>
      <w:proofErr w:type="spellEnd"/>
      <w:r>
        <w:rPr>
          <w:rFonts w:eastAsia="Times New Roman" w:cs="Times New Roman"/>
          <w:szCs w:val="24"/>
        </w:rPr>
        <w:t xml:space="preserve">. </w:t>
      </w:r>
    </w:p>
    <w:p w14:paraId="42AE9E3E"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w:t>
      </w:r>
      <w:r>
        <w:rPr>
          <w:rFonts w:eastAsia="Times New Roman" w:cs="Times New Roman"/>
          <w:szCs w:val="24"/>
        </w:rPr>
        <w:t xml:space="preserve">κύριε Πρόεδρε. </w:t>
      </w:r>
    </w:p>
    <w:p w14:paraId="42AE9E3F"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Εξοχότατε, κύριε Πρόεδρε της Ελληνικής Δημοκρατίας, κύριε Πρόεδρε της Βουλής των Ελλήνων, κ</w:t>
      </w:r>
      <w:r w:rsidRPr="00846D13">
        <w:rPr>
          <w:rFonts w:eastAsia="Times New Roman" w:cs="Times New Roman"/>
          <w:szCs w:val="24"/>
        </w:rPr>
        <w:t>υρίες και κύριοι συνάδελφοι</w:t>
      </w:r>
      <w:r>
        <w:rPr>
          <w:rFonts w:eastAsia="Times New Roman" w:cs="Times New Roman"/>
          <w:szCs w:val="24"/>
        </w:rPr>
        <w:t>,</w:t>
      </w:r>
      <w:r w:rsidRPr="00846D13">
        <w:rPr>
          <w:rFonts w:eastAsia="Times New Roman" w:cs="Times New Roman"/>
          <w:szCs w:val="24"/>
        </w:rPr>
        <w:t xml:space="preserve"> σήμερα τιμούμε τη μνήμη του Δημήτρη Σιούφα</w:t>
      </w:r>
      <w:r>
        <w:rPr>
          <w:rFonts w:eastAsia="Times New Roman" w:cs="Times New Roman"/>
          <w:szCs w:val="24"/>
        </w:rPr>
        <w:t>.</w:t>
      </w:r>
      <w:r w:rsidRPr="00846D13">
        <w:rPr>
          <w:rFonts w:eastAsia="Times New Roman" w:cs="Times New Roman"/>
          <w:szCs w:val="24"/>
        </w:rPr>
        <w:t xml:space="preserve"> Θα ήθελα και εγώ με τη σειρά μου να εκφράσω το</w:t>
      </w:r>
      <w:r>
        <w:rPr>
          <w:rFonts w:eastAsia="Times New Roman" w:cs="Times New Roman"/>
          <w:szCs w:val="24"/>
        </w:rPr>
        <w:t>ν</w:t>
      </w:r>
      <w:r w:rsidRPr="00846D13">
        <w:rPr>
          <w:rFonts w:eastAsia="Times New Roman" w:cs="Times New Roman"/>
          <w:szCs w:val="24"/>
        </w:rPr>
        <w:t xml:space="preserve"> σεβασμό της Ένωσης Κεντρώων</w:t>
      </w:r>
      <w:r>
        <w:rPr>
          <w:rFonts w:eastAsia="Times New Roman" w:cs="Times New Roman"/>
          <w:szCs w:val="24"/>
        </w:rPr>
        <w:t>,</w:t>
      </w:r>
      <w:r w:rsidRPr="00846D13">
        <w:rPr>
          <w:rFonts w:eastAsia="Times New Roman" w:cs="Times New Roman"/>
          <w:szCs w:val="24"/>
        </w:rPr>
        <w:t xml:space="preserve"> το</w:t>
      </w:r>
      <w:r>
        <w:rPr>
          <w:rFonts w:eastAsia="Times New Roman" w:cs="Times New Roman"/>
          <w:szCs w:val="24"/>
        </w:rPr>
        <w:t>ν</w:t>
      </w:r>
      <w:r w:rsidRPr="00846D13">
        <w:rPr>
          <w:rFonts w:eastAsia="Times New Roman" w:cs="Times New Roman"/>
          <w:szCs w:val="24"/>
        </w:rPr>
        <w:t xml:space="preserve"> σεβασμό του Βασίλη Λεβέντη</w:t>
      </w:r>
      <w:r>
        <w:rPr>
          <w:rFonts w:eastAsia="Times New Roman" w:cs="Times New Roman"/>
          <w:szCs w:val="24"/>
        </w:rPr>
        <w:t>,</w:t>
      </w:r>
      <w:r w:rsidRPr="00846D13">
        <w:rPr>
          <w:rFonts w:eastAsia="Times New Roman" w:cs="Times New Roman"/>
          <w:szCs w:val="24"/>
        </w:rPr>
        <w:t xml:space="preserve"> αλλά και τον προσωπικό μου σεβασμό για ένα</w:t>
      </w:r>
      <w:r>
        <w:rPr>
          <w:rFonts w:eastAsia="Times New Roman" w:cs="Times New Roman"/>
          <w:szCs w:val="24"/>
        </w:rPr>
        <w:t>ν</w:t>
      </w:r>
      <w:r w:rsidRPr="00846D13">
        <w:rPr>
          <w:rFonts w:eastAsia="Times New Roman" w:cs="Times New Roman"/>
          <w:szCs w:val="24"/>
        </w:rPr>
        <w:t xml:space="preserve"> πολιτικό άντρα που η πορεία του χαρακτηρίστηκε ακριβώς από αυτήν τη λέξη</w:t>
      </w:r>
      <w:r>
        <w:rPr>
          <w:rFonts w:eastAsia="Times New Roman" w:cs="Times New Roman"/>
          <w:szCs w:val="24"/>
        </w:rPr>
        <w:t>,</w:t>
      </w:r>
      <w:r w:rsidRPr="00846D13">
        <w:rPr>
          <w:rFonts w:eastAsia="Times New Roman" w:cs="Times New Roman"/>
          <w:szCs w:val="24"/>
        </w:rPr>
        <w:t xml:space="preserve"> τη λέξη </w:t>
      </w:r>
      <w:r>
        <w:rPr>
          <w:rFonts w:eastAsia="Times New Roman" w:cs="Times New Roman"/>
          <w:szCs w:val="24"/>
        </w:rPr>
        <w:lastRenderedPageBreak/>
        <w:t>«</w:t>
      </w:r>
      <w:r w:rsidRPr="00846D13">
        <w:rPr>
          <w:rFonts w:eastAsia="Times New Roman" w:cs="Times New Roman"/>
          <w:szCs w:val="24"/>
        </w:rPr>
        <w:t>σεβασμός</w:t>
      </w:r>
      <w:r>
        <w:rPr>
          <w:rFonts w:eastAsia="Times New Roman" w:cs="Times New Roman"/>
          <w:szCs w:val="24"/>
        </w:rPr>
        <w:t>».</w:t>
      </w:r>
      <w:r w:rsidRPr="00846D13">
        <w:rPr>
          <w:rFonts w:eastAsia="Times New Roman" w:cs="Times New Roman"/>
          <w:szCs w:val="24"/>
        </w:rPr>
        <w:t xml:space="preserve"> Υπήρξε άνθρωπος</w:t>
      </w:r>
      <w:r>
        <w:rPr>
          <w:rFonts w:eastAsia="Times New Roman" w:cs="Times New Roman"/>
          <w:szCs w:val="24"/>
        </w:rPr>
        <w:t>,</w:t>
      </w:r>
      <w:r w:rsidRPr="00846D13">
        <w:rPr>
          <w:rFonts w:eastAsia="Times New Roman" w:cs="Times New Roman"/>
          <w:szCs w:val="24"/>
        </w:rPr>
        <w:t xml:space="preserve"> ο οποίος σεβόταν και το μυρμήγκι</w:t>
      </w:r>
      <w:r>
        <w:rPr>
          <w:rFonts w:eastAsia="Times New Roman" w:cs="Times New Roman"/>
          <w:szCs w:val="24"/>
        </w:rPr>
        <w:t>.</w:t>
      </w:r>
      <w:r w:rsidRPr="00846D13">
        <w:rPr>
          <w:rFonts w:eastAsia="Times New Roman" w:cs="Times New Roman"/>
          <w:szCs w:val="24"/>
        </w:rPr>
        <w:t xml:space="preserve"> Ως εκ τούτου</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ήταν πολύ λ</w:t>
      </w:r>
      <w:r w:rsidRPr="00846D13">
        <w:rPr>
          <w:rFonts w:eastAsia="Times New Roman" w:cs="Times New Roman"/>
          <w:szCs w:val="24"/>
        </w:rPr>
        <w:t>ογικό ο σ</w:t>
      </w:r>
      <w:r w:rsidRPr="00846D13">
        <w:rPr>
          <w:rFonts w:eastAsia="Times New Roman" w:cs="Times New Roman"/>
          <w:szCs w:val="24"/>
        </w:rPr>
        <w:t>εβασμός των Ελλήνων</w:t>
      </w:r>
      <w:r>
        <w:rPr>
          <w:rFonts w:eastAsia="Times New Roman" w:cs="Times New Roman"/>
          <w:szCs w:val="24"/>
        </w:rPr>
        <w:t xml:space="preserve"> να</w:t>
      </w:r>
      <w:r w:rsidRPr="00846D13">
        <w:rPr>
          <w:rFonts w:eastAsia="Times New Roman" w:cs="Times New Roman"/>
          <w:szCs w:val="24"/>
        </w:rPr>
        <w:t xml:space="preserve"> εξακολουθήσει να συνοδεύει τη μνήμη του και το όνομά του</w:t>
      </w:r>
      <w:r>
        <w:rPr>
          <w:rFonts w:eastAsia="Times New Roman" w:cs="Times New Roman"/>
          <w:szCs w:val="24"/>
        </w:rPr>
        <w:t>,</w:t>
      </w:r>
      <w:r w:rsidRPr="00846D13">
        <w:rPr>
          <w:rFonts w:eastAsia="Times New Roman" w:cs="Times New Roman"/>
          <w:szCs w:val="24"/>
        </w:rPr>
        <w:t xml:space="preserve"> όπως ακριβώς τον ακολούθησε σε ολόκληρη την πολιτική του και προσωπική του πορεία</w:t>
      </w:r>
      <w:r>
        <w:rPr>
          <w:rFonts w:eastAsia="Times New Roman" w:cs="Times New Roman"/>
          <w:szCs w:val="24"/>
        </w:rPr>
        <w:t>.</w:t>
      </w:r>
    </w:p>
    <w:p w14:paraId="42AE9E40"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Δεν είχα την ευκαιρία να γνωρίσω αυτόν τον άνθρωπο </w:t>
      </w:r>
      <w:r>
        <w:rPr>
          <w:rFonts w:eastAsia="Times New Roman" w:cs="Times New Roman"/>
          <w:szCs w:val="24"/>
        </w:rPr>
        <w:t xml:space="preserve">ή να εργαστώ </w:t>
      </w:r>
      <w:r w:rsidRPr="00846D13">
        <w:rPr>
          <w:rFonts w:eastAsia="Times New Roman" w:cs="Times New Roman"/>
          <w:szCs w:val="24"/>
        </w:rPr>
        <w:t>δίπλα του</w:t>
      </w:r>
      <w:r>
        <w:rPr>
          <w:rFonts w:eastAsia="Times New Roman" w:cs="Times New Roman"/>
          <w:szCs w:val="24"/>
        </w:rPr>
        <w:t>, όπως πολλοί άλλοι</w:t>
      </w:r>
      <w:r>
        <w:rPr>
          <w:rFonts w:eastAsia="Times New Roman" w:cs="Times New Roman"/>
          <w:szCs w:val="24"/>
        </w:rPr>
        <w:t xml:space="preserve"> συνάδελφοι μ</w:t>
      </w:r>
      <w:r w:rsidRPr="00846D13">
        <w:rPr>
          <w:rFonts w:eastAsia="Times New Roman" w:cs="Times New Roman"/>
          <w:szCs w:val="24"/>
        </w:rPr>
        <w:t>έσα σε αυτήν την Αίθουσα</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Κ</w:t>
      </w:r>
      <w:r w:rsidRPr="00846D13">
        <w:rPr>
          <w:rFonts w:eastAsia="Times New Roman" w:cs="Times New Roman"/>
          <w:szCs w:val="24"/>
        </w:rPr>
        <w:t>αθώς</w:t>
      </w:r>
      <w:r>
        <w:rPr>
          <w:rFonts w:eastAsia="Times New Roman" w:cs="Times New Roman"/>
          <w:szCs w:val="24"/>
        </w:rPr>
        <w:t>, όμως,</w:t>
      </w:r>
      <w:r w:rsidRPr="00846D13">
        <w:rPr>
          <w:rFonts w:eastAsia="Times New Roman" w:cs="Times New Roman"/>
          <w:szCs w:val="24"/>
        </w:rPr>
        <w:t xml:space="preserve"> οι ιστορίες για τον εργατικό και θαρραλέο Δημήτρη Σιούφα δεν σταμάτησαν ποτέ να ακούγονται στις Αίθουσες της Βουλής</w:t>
      </w:r>
      <w:r>
        <w:rPr>
          <w:rFonts w:eastAsia="Times New Roman" w:cs="Times New Roman"/>
          <w:szCs w:val="24"/>
        </w:rPr>
        <w:t>,</w:t>
      </w:r>
      <w:r w:rsidRPr="00846D13">
        <w:rPr>
          <w:rFonts w:eastAsia="Times New Roman" w:cs="Times New Roman"/>
          <w:szCs w:val="24"/>
        </w:rPr>
        <w:t xml:space="preserve"> στους διαδρόμους της Βουλής</w:t>
      </w:r>
      <w:r>
        <w:rPr>
          <w:rFonts w:eastAsia="Times New Roman" w:cs="Times New Roman"/>
          <w:szCs w:val="24"/>
        </w:rPr>
        <w:t>, θ</w:t>
      </w:r>
      <w:r w:rsidRPr="00846D13">
        <w:rPr>
          <w:rFonts w:eastAsia="Times New Roman" w:cs="Times New Roman"/>
          <w:szCs w:val="24"/>
        </w:rPr>
        <w:t>α προσπαθήσω να ανταπεξέλθω σε αυτό το δύσκολο έργο και ν</w:t>
      </w:r>
      <w:r w:rsidRPr="00846D13">
        <w:rPr>
          <w:rFonts w:eastAsia="Times New Roman" w:cs="Times New Roman"/>
          <w:szCs w:val="24"/>
        </w:rPr>
        <w:t>α μιλήσω για αυτόν με βάση την εικόνα</w:t>
      </w:r>
      <w:r>
        <w:rPr>
          <w:rFonts w:eastAsia="Times New Roman" w:cs="Times New Roman"/>
          <w:szCs w:val="24"/>
        </w:rPr>
        <w:t>,</w:t>
      </w:r>
      <w:r w:rsidRPr="00846D13">
        <w:rPr>
          <w:rFonts w:eastAsia="Times New Roman" w:cs="Times New Roman"/>
          <w:szCs w:val="24"/>
        </w:rPr>
        <w:t xml:space="preserve"> την οποία έχουν οι πολιτικοί του αντίπαλοι</w:t>
      </w:r>
      <w:r>
        <w:rPr>
          <w:rFonts w:eastAsia="Times New Roman" w:cs="Times New Roman"/>
          <w:szCs w:val="24"/>
        </w:rPr>
        <w:t>, α</w:t>
      </w:r>
      <w:r w:rsidRPr="00846D13">
        <w:rPr>
          <w:rFonts w:eastAsia="Times New Roman" w:cs="Times New Roman"/>
          <w:szCs w:val="24"/>
        </w:rPr>
        <w:t>λλά και οι πολιτικοί του φίλοι</w:t>
      </w:r>
      <w:r>
        <w:rPr>
          <w:rFonts w:eastAsia="Times New Roman" w:cs="Times New Roman"/>
          <w:szCs w:val="24"/>
        </w:rPr>
        <w:t>.</w:t>
      </w:r>
    </w:p>
    <w:p w14:paraId="42AE9E41"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Πάντα όλοι μιλάνε </w:t>
      </w:r>
      <w:r>
        <w:rPr>
          <w:rFonts w:eastAsia="Times New Roman" w:cs="Times New Roman"/>
          <w:szCs w:val="24"/>
        </w:rPr>
        <w:t xml:space="preserve">με </w:t>
      </w:r>
      <w:r w:rsidRPr="00846D13">
        <w:rPr>
          <w:rFonts w:eastAsia="Times New Roman" w:cs="Times New Roman"/>
          <w:szCs w:val="24"/>
        </w:rPr>
        <w:t>σεβασμό για τον Δημήτριο Σιούφα</w:t>
      </w:r>
      <w:r>
        <w:rPr>
          <w:rFonts w:eastAsia="Times New Roman" w:cs="Times New Roman"/>
          <w:szCs w:val="24"/>
        </w:rPr>
        <w:t>.</w:t>
      </w:r>
      <w:r w:rsidRPr="00846D13">
        <w:rPr>
          <w:rFonts w:eastAsia="Times New Roman" w:cs="Times New Roman"/>
          <w:szCs w:val="24"/>
        </w:rPr>
        <w:t xml:space="preserve"> Αναφέρονται στις πράξεις του κάθε φορά που χρειάζεται ένα παράδειγμα αγάπης για την πα</w:t>
      </w:r>
      <w:r w:rsidRPr="00846D13">
        <w:rPr>
          <w:rFonts w:eastAsia="Times New Roman" w:cs="Times New Roman"/>
          <w:szCs w:val="24"/>
        </w:rPr>
        <w:t>τρίδα</w:t>
      </w:r>
      <w:r>
        <w:rPr>
          <w:rFonts w:eastAsia="Times New Roman" w:cs="Times New Roman"/>
          <w:szCs w:val="24"/>
        </w:rPr>
        <w:t>,</w:t>
      </w:r>
      <w:r w:rsidRPr="00846D13">
        <w:rPr>
          <w:rFonts w:eastAsia="Times New Roman" w:cs="Times New Roman"/>
          <w:szCs w:val="24"/>
        </w:rPr>
        <w:t xml:space="preserve"> πίστης στην Ελληνική Δημοκρατία</w:t>
      </w:r>
      <w:r>
        <w:rPr>
          <w:rFonts w:eastAsia="Times New Roman" w:cs="Times New Roman"/>
          <w:szCs w:val="24"/>
        </w:rPr>
        <w:t>,</w:t>
      </w:r>
      <w:r w:rsidRPr="00846D13">
        <w:rPr>
          <w:rFonts w:eastAsia="Times New Roman" w:cs="Times New Roman"/>
          <w:szCs w:val="24"/>
        </w:rPr>
        <w:t xml:space="preserve"> δικαιοσύνης στη λήψη αποφάσεων</w:t>
      </w:r>
      <w:r>
        <w:rPr>
          <w:rFonts w:eastAsia="Times New Roman" w:cs="Times New Roman"/>
          <w:szCs w:val="24"/>
        </w:rPr>
        <w:t>,</w:t>
      </w:r>
      <w:r w:rsidRPr="00846D13">
        <w:rPr>
          <w:rFonts w:eastAsia="Times New Roman" w:cs="Times New Roman"/>
          <w:szCs w:val="24"/>
        </w:rPr>
        <w:t xml:space="preserve"> ρεαλισμού και διαχείρισης δύσκολων υποθέσεων και καταστάσεων</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Ήταν π</w:t>
      </w:r>
      <w:r w:rsidRPr="00846D13">
        <w:rPr>
          <w:rFonts w:eastAsia="Times New Roman" w:cs="Times New Roman"/>
          <w:szCs w:val="24"/>
        </w:rPr>
        <w:t xml:space="preserve">άντα </w:t>
      </w:r>
      <w:r w:rsidRPr="00846D13">
        <w:rPr>
          <w:rFonts w:eastAsia="Times New Roman" w:cs="Times New Roman"/>
          <w:szCs w:val="24"/>
        </w:rPr>
        <w:lastRenderedPageBreak/>
        <w:t>έτοιμος να αναλάβει την ευθύνη προσωπικά</w:t>
      </w:r>
      <w:r>
        <w:rPr>
          <w:rFonts w:eastAsia="Times New Roman" w:cs="Times New Roman"/>
          <w:szCs w:val="24"/>
        </w:rPr>
        <w:t>,</w:t>
      </w:r>
      <w:r w:rsidRPr="00846D13">
        <w:rPr>
          <w:rFonts w:eastAsia="Times New Roman" w:cs="Times New Roman"/>
          <w:szCs w:val="24"/>
        </w:rPr>
        <w:t xml:space="preserve"> πάντα καλά ενημερωμένος και με σφαιρική αντίληψη των πραγμάτων</w:t>
      </w:r>
      <w:r>
        <w:rPr>
          <w:rFonts w:eastAsia="Times New Roman" w:cs="Times New Roman"/>
          <w:szCs w:val="24"/>
        </w:rPr>
        <w:t>,</w:t>
      </w:r>
      <w:r w:rsidRPr="00846D13">
        <w:rPr>
          <w:rFonts w:eastAsia="Times New Roman" w:cs="Times New Roman"/>
          <w:szCs w:val="24"/>
        </w:rPr>
        <w:t xml:space="preserve"> έτοιμ</w:t>
      </w:r>
      <w:r w:rsidRPr="00846D13">
        <w:rPr>
          <w:rFonts w:eastAsia="Times New Roman" w:cs="Times New Roman"/>
          <w:szCs w:val="24"/>
        </w:rPr>
        <w:t>ος να εργαστεί χωρίς σταματημό και να προσφέρει λύσεις για το καλό του τόπου</w:t>
      </w:r>
      <w:r>
        <w:rPr>
          <w:rFonts w:eastAsia="Times New Roman" w:cs="Times New Roman"/>
          <w:szCs w:val="24"/>
        </w:rPr>
        <w:t>,</w:t>
      </w:r>
      <w:r w:rsidRPr="00846D13">
        <w:rPr>
          <w:rFonts w:eastAsia="Times New Roman" w:cs="Times New Roman"/>
          <w:szCs w:val="24"/>
        </w:rPr>
        <w:t xml:space="preserve"> για το καλό της </w:t>
      </w:r>
      <w:r>
        <w:rPr>
          <w:rFonts w:eastAsia="Times New Roman" w:cs="Times New Roman"/>
          <w:szCs w:val="24"/>
        </w:rPr>
        <w:t>δ</w:t>
      </w:r>
      <w:r w:rsidRPr="00846D13">
        <w:rPr>
          <w:rFonts w:eastAsia="Times New Roman" w:cs="Times New Roman"/>
          <w:szCs w:val="24"/>
        </w:rPr>
        <w:t>ημοκρατίας</w:t>
      </w:r>
      <w:r>
        <w:rPr>
          <w:rFonts w:eastAsia="Times New Roman" w:cs="Times New Roman"/>
          <w:szCs w:val="24"/>
        </w:rPr>
        <w:t>.</w:t>
      </w:r>
      <w:r w:rsidRPr="00846D13">
        <w:rPr>
          <w:rFonts w:eastAsia="Times New Roman" w:cs="Times New Roman"/>
          <w:szCs w:val="24"/>
        </w:rPr>
        <w:t xml:space="preserve"> Έβαζε προτεραιότητες που σήμερα λείπουν από την πολιτική ζωή του τόπου</w:t>
      </w:r>
      <w:r>
        <w:rPr>
          <w:rFonts w:eastAsia="Times New Roman" w:cs="Times New Roman"/>
          <w:szCs w:val="24"/>
        </w:rPr>
        <w:t>, όπως π</w:t>
      </w:r>
      <w:r w:rsidRPr="00846D13">
        <w:rPr>
          <w:rFonts w:eastAsia="Times New Roman" w:cs="Times New Roman"/>
          <w:szCs w:val="24"/>
        </w:rPr>
        <w:t>άνω από όλα</w:t>
      </w:r>
      <w:r>
        <w:rPr>
          <w:rFonts w:eastAsia="Times New Roman" w:cs="Times New Roman"/>
          <w:szCs w:val="24"/>
        </w:rPr>
        <w:t>,</w:t>
      </w:r>
      <w:r w:rsidRPr="00846D13">
        <w:rPr>
          <w:rFonts w:eastAsia="Times New Roman" w:cs="Times New Roman"/>
          <w:szCs w:val="24"/>
        </w:rPr>
        <w:t xml:space="preserve"> η ενότητα των Ελλήνων</w:t>
      </w:r>
      <w:r>
        <w:rPr>
          <w:rFonts w:eastAsia="Times New Roman" w:cs="Times New Roman"/>
          <w:szCs w:val="24"/>
        </w:rPr>
        <w:t>, π</w:t>
      </w:r>
      <w:r w:rsidRPr="00846D13">
        <w:rPr>
          <w:rFonts w:eastAsia="Times New Roman" w:cs="Times New Roman"/>
          <w:szCs w:val="24"/>
        </w:rPr>
        <w:t>άνω από όλα</w:t>
      </w:r>
      <w:r>
        <w:rPr>
          <w:rFonts w:eastAsia="Times New Roman" w:cs="Times New Roman"/>
          <w:szCs w:val="24"/>
        </w:rPr>
        <w:t>,</w:t>
      </w:r>
      <w:r w:rsidRPr="00846D13">
        <w:rPr>
          <w:rFonts w:eastAsia="Times New Roman" w:cs="Times New Roman"/>
          <w:szCs w:val="24"/>
        </w:rPr>
        <w:t xml:space="preserve"> η Ελληνική Δημοκρατία</w:t>
      </w:r>
      <w:r>
        <w:rPr>
          <w:rFonts w:eastAsia="Times New Roman" w:cs="Times New Roman"/>
          <w:szCs w:val="24"/>
        </w:rPr>
        <w:t>.</w:t>
      </w:r>
      <w:r w:rsidRPr="00846D13">
        <w:rPr>
          <w:rFonts w:eastAsia="Times New Roman" w:cs="Times New Roman"/>
          <w:szCs w:val="24"/>
        </w:rPr>
        <w:t xml:space="preserve"> Δεν αποδέχτηκε ποτέ τις προσωπικές επιθέσεις και τα χτυπήματα κάτω από την ζώνη ως μέρος της πολιτικής αντιπαράθεσης</w:t>
      </w:r>
      <w:r>
        <w:rPr>
          <w:rFonts w:eastAsia="Times New Roman" w:cs="Times New Roman"/>
          <w:szCs w:val="24"/>
        </w:rPr>
        <w:t>.</w:t>
      </w:r>
      <w:r w:rsidRPr="00846D13">
        <w:rPr>
          <w:rFonts w:eastAsia="Times New Roman" w:cs="Times New Roman"/>
          <w:szCs w:val="24"/>
        </w:rPr>
        <w:t xml:space="preserve"> Αντιθέτως</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είναι γνωστό πως ε</w:t>
      </w:r>
      <w:r w:rsidRPr="00846D13">
        <w:rPr>
          <w:rFonts w:eastAsia="Times New Roman" w:cs="Times New Roman"/>
          <w:szCs w:val="24"/>
        </w:rPr>
        <w:t>ργάστηκε σκληρά για να κατανοήσουν όλοι τη θεσμική αξία που έχει το να τηρούνται τα όρια της λογικής και τη</w:t>
      </w:r>
      <w:r w:rsidRPr="00846D13">
        <w:rPr>
          <w:rFonts w:eastAsia="Times New Roman" w:cs="Times New Roman"/>
          <w:szCs w:val="24"/>
        </w:rPr>
        <w:t>ς ευπρέπειας που επιβάλλει ο σεβασμός στη Δημοκρατία και στον Κοινοβουλευτισμό</w:t>
      </w:r>
      <w:r>
        <w:rPr>
          <w:rFonts w:eastAsia="Times New Roman" w:cs="Times New Roman"/>
          <w:szCs w:val="24"/>
        </w:rPr>
        <w:t>.</w:t>
      </w:r>
    </w:p>
    <w:p w14:paraId="42AE9E42"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Πριν κατέβω από το Βήμα</w:t>
      </w:r>
      <w:r>
        <w:rPr>
          <w:rFonts w:eastAsia="Times New Roman" w:cs="Times New Roman"/>
          <w:szCs w:val="24"/>
        </w:rPr>
        <w:t>,</w:t>
      </w:r>
      <w:r w:rsidRPr="00846D13">
        <w:rPr>
          <w:rFonts w:eastAsia="Times New Roman" w:cs="Times New Roman"/>
          <w:szCs w:val="24"/>
        </w:rPr>
        <w:t xml:space="preserve"> θα ήθελα να κάνω μία ιδιαίτερη αναφορά στο έργο του</w:t>
      </w:r>
      <w:r>
        <w:rPr>
          <w:rFonts w:eastAsia="Times New Roman" w:cs="Times New Roman"/>
          <w:szCs w:val="24"/>
        </w:rPr>
        <w:t>,</w:t>
      </w:r>
      <w:r w:rsidRPr="00846D13">
        <w:rPr>
          <w:rFonts w:eastAsia="Times New Roman" w:cs="Times New Roman"/>
          <w:szCs w:val="24"/>
        </w:rPr>
        <w:t xml:space="preserve"> σχετικά με την ενίσχυση του θεσμού της Κοινοβουλευτικής Δημοκρατίας της χώρας </w:t>
      </w:r>
      <w:r>
        <w:rPr>
          <w:rFonts w:eastAsia="Times New Roman" w:cs="Times New Roman"/>
          <w:szCs w:val="24"/>
        </w:rPr>
        <w:t>μας.</w:t>
      </w:r>
    </w:p>
    <w:p w14:paraId="42AE9E43"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Ως μέλος της Επ</w:t>
      </w:r>
      <w:r w:rsidRPr="00846D13">
        <w:rPr>
          <w:rFonts w:eastAsia="Times New Roman" w:cs="Times New Roman"/>
          <w:szCs w:val="24"/>
        </w:rPr>
        <w:t>ιτροπής Εθνικής Άμυνας και Εξωτερικών Υποθέσεων πολλές φορές έχω βρει μπροστά μου το όνομα του Δημήτρη Σιούφα</w:t>
      </w:r>
      <w:r>
        <w:rPr>
          <w:rFonts w:eastAsia="Times New Roman" w:cs="Times New Roman"/>
          <w:szCs w:val="24"/>
        </w:rPr>
        <w:t>,</w:t>
      </w:r>
      <w:r w:rsidRPr="00846D13">
        <w:rPr>
          <w:rFonts w:eastAsia="Times New Roman" w:cs="Times New Roman"/>
          <w:szCs w:val="24"/>
        </w:rPr>
        <w:t xml:space="preserve"> πάντα για καλό και πάντα για πράγματα που </w:t>
      </w:r>
      <w:r w:rsidRPr="00846D13">
        <w:rPr>
          <w:rFonts w:eastAsia="Times New Roman" w:cs="Times New Roman"/>
          <w:szCs w:val="24"/>
        </w:rPr>
        <w:lastRenderedPageBreak/>
        <w:t xml:space="preserve">ενδεχομένως δεν </w:t>
      </w:r>
      <w:r>
        <w:rPr>
          <w:rFonts w:eastAsia="Times New Roman" w:cs="Times New Roman"/>
          <w:szCs w:val="24"/>
        </w:rPr>
        <w:t xml:space="preserve">μαθεύτηκαν </w:t>
      </w:r>
      <w:r w:rsidRPr="00846D13">
        <w:rPr>
          <w:rFonts w:eastAsia="Times New Roman" w:cs="Times New Roman"/>
          <w:szCs w:val="24"/>
        </w:rPr>
        <w:t xml:space="preserve">ποτέ και τα </w:t>
      </w:r>
      <w:r>
        <w:rPr>
          <w:rFonts w:eastAsia="Times New Roman" w:cs="Times New Roman"/>
          <w:szCs w:val="24"/>
        </w:rPr>
        <w:t>ή</w:t>
      </w:r>
      <w:r w:rsidRPr="00846D13">
        <w:rPr>
          <w:rFonts w:eastAsia="Times New Roman" w:cs="Times New Roman"/>
          <w:szCs w:val="24"/>
        </w:rPr>
        <w:t>ξεραν μόνο οι κοινοβουλευτικοί και δεν τα γνώριζε ο κόσμος</w:t>
      </w:r>
      <w:r>
        <w:rPr>
          <w:rFonts w:eastAsia="Times New Roman" w:cs="Times New Roman"/>
          <w:szCs w:val="24"/>
        </w:rPr>
        <w:t>,</w:t>
      </w:r>
      <w:r w:rsidRPr="00846D13">
        <w:rPr>
          <w:rFonts w:eastAsia="Times New Roman" w:cs="Times New Roman"/>
          <w:szCs w:val="24"/>
        </w:rPr>
        <w:t xml:space="preserve"> οι </w:t>
      </w:r>
      <w:r w:rsidRPr="00846D13">
        <w:rPr>
          <w:rFonts w:eastAsia="Times New Roman" w:cs="Times New Roman"/>
          <w:szCs w:val="24"/>
        </w:rPr>
        <w:t>Έλληνες πολίτες</w:t>
      </w:r>
      <w:r>
        <w:rPr>
          <w:rFonts w:eastAsia="Times New Roman" w:cs="Times New Roman"/>
          <w:szCs w:val="24"/>
        </w:rPr>
        <w:t>.</w:t>
      </w:r>
      <w:r w:rsidRPr="00846D13">
        <w:rPr>
          <w:rFonts w:eastAsia="Times New Roman" w:cs="Times New Roman"/>
          <w:szCs w:val="24"/>
        </w:rPr>
        <w:t xml:space="preserve"> Ο Δημήτρης Σιούφας έκανε πράγματα για την πατρίδα του που οι περισσότεροι Έλληνες ενδεχομένως αυτή τη στιγμή να μην τα ξέρουν</w:t>
      </w:r>
      <w:r>
        <w:rPr>
          <w:rFonts w:eastAsia="Times New Roman" w:cs="Times New Roman"/>
          <w:szCs w:val="24"/>
        </w:rPr>
        <w:t>.</w:t>
      </w:r>
      <w:r w:rsidRPr="00846D13">
        <w:rPr>
          <w:rFonts w:eastAsia="Times New Roman" w:cs="Times New Roman"/>
          <w:szCs w:val="24"/>
        </w:rPr>
        <w:t xml:space="preserve"> Είναι γνωστό </w:t>
      </w:r>
      <w:r>
        <w:rPr>
          <w:rFonts w:eastAsia="Times New Roman" w:cs="Times New Roman"/>
          <w:szCs w:val="24"/>
        </w:rPr>
        <w:t xml:space="preserve">στους περισσότερους κοινοβουλευτικούς </w:t>
      </w:r>
      <w:r w:rsidRPr="00846D13">
        <w:rPr>
          <w:rFonts w:eastAsia="Times New Roman" w:cs="Times New Roman"/>
          <w:szCs w:val="24"/>
        </w:rPr>
        <w:t xml:space="preserve">ότι από το αξίωμα του Προέδρου της Βουλής επέστρεψε ως απαράδεκτη την πρώτη επιστολή που έλαβε από τον τότε Πρόεδρο της Βουλής των Σκοπίων στην οποία αναγραφόταν το όνομα </w:t>
      </w:r>
      <w:r>
        <w:rPr>
          <w:rFonts w:eastAsia="Times New Roman" w:cs="Times New Roman"/>
          <w:szCs w:val="24"/>
        </w:rPr>
        <w:t xml:space="preserve">«Δημοκρατία της Μακεδονίας». </w:t>
      </w:r>
    </w:p>
    <w:p w14:paraId="42AE9E44"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Οφείλουμε να μάθουμε όσα μπορούμε </w:t>
      </w:r>
      <w:r>
        <w:rPr>
          <w:rFonts w:eastAsia="Times New Roman" w:cs="Times New Roman"/>
          <w:szCs w:val="24"/>
        </w:rPr>
        <w:t>περισσότερα από τις π</w:t>
      </w:r>
      <w:r>
        <w:rPr>
          <w:rFonts w:eastAsia="Times New Roman" w:cs="Times New Roman"/>
          <w:szCs w:val="24"/>
        </w:rPr>
        <w:t>ράξεις του</w:t>
      </w:r>
      <w:r w:rsidRPr="00846D13">
        <w:rPr>
          <w:rFonts w:eastAsia="Times New Roman" w:cs="Times New Roman"/>
          <w:szCs w:val="24"/>
        </w:rPr>
        <w:t xml:space="preserve"> και να μεταφέρουμε τα διδάγματα του στο σήμερα</w:t>
      </w:r>
      <w:r>
        <w:rPr>
          <w:rFonts w:eastAsia="Times New Roman" w:cs="Times New Roman"/>
          <w:szCs w:val="24"/>
        </w:rPr>
        <w:t>,</w:t>
      </w:r>
      <w:r w:rsidRPr="00846D13">
        <w:rPr>
          <w:rFonts w:eastAsia="Times New Roman" w:cs="Times New Roman"/>
          <w:szCs w:val="24"/>
        </w:rPr>
        <w:t xml:space="preserve"> στην υπηρεσία ενδεχομένως και των μελλοντικών γεν</w:t>
      </w:r>
      <w:r>
        <w:rPr>
          <w:rFonts w:eastAsia="Times New Roman" w:cs="Times New Roman"/>
          <w:szCs w:val="24"/>
        </w:rPr>
        <w:t>εών για τις οποίες τόσο σκληρά ε</w:t>
      </w:r>
      <w:r w:rsidRPr="00846D13">
        <w:rPr>
          <w:rFonts w:eastAsia="Times New Roman" w:cs="Times New Roman"/>
          <w:szCs w:val="24"/>
        </w:rPr>
        <w:t xml:space="preserve">ργάστηκε ο </w:t>
      </w:r>
      <w:r>
        <w:rPr>
          <w:rFonts w:eastAsia="Times New Roman" w:cs="Times New Roman"/>
          <w:szCs w:val="24"/>
        </w:rPr>
        <w:t xml:space="preserve">Δημήτρης </w:t>
      </w:r>
      <w:r w:rsidRPr="00846D13">
        <w:rPr>
          <w:rFonts w:eastAsia="Times New Roman" w:cs="Times New Roman"/>
          <w:szCs w:val="24"/>
        </w:rPr>
        <w:t>Σιούφας</w:t>
      </w:r>
      <w:r>
        <w:rPr>
          <w:rFonts w:eastAsia="Times New Roman" w:cs="Times New Roman"/>
          <w:szCs w:val="24"/>
        </w:rPr>
        <w:t>.</w:t>
      </w:r>
      <w:r w:rsidRPr="00846D13">
        <w:rPr>
          <w:rFonts w:eastAsia="Times New Roman" w:cs="Times New Roman"/>
          <w:szCs w:val="24"/>
        </w:rPr>
        <w:t xml:space="preserve"> Τόσο </w:t>
      </w:r>
      <w:r>
        <w:rPr>
          <w:rFonts w:eastAsia="Times New Roman" w:cs="Times New Roman"/>
          <w:szCs w:val="24"/>
        </w:rPr>
        <w:t>αποτελεσματικά ε</w:t>
      </w:r>
      <w:r w:rsidRPr="00846D13">
        <w:rPr>
          <w:rFonts w:eastAsia="Times New Roman" w:cs="Times New Roman"/>
          <w:szCs w:val="24"/>
        </w:rPr>
        <w:t>ργάστηκε ο Δημήτρης Σ</w:t>
      </w:r>
      <w:r>
        <w:rPr>
          <w:rFonts w:eastAsia="Times New Roman" w:cs="Times New Roman"/>
          <w:szCs w:val="24"/>
        </w:rPr>
        <w:t>ιούφας.</w:t>
      </w:r>
    </w:p>
    <w:p w14:paraId="42AE9E45"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Αιωνία του η μνήμη</w:t>
      </w:r>
      <w:r>
        <w:rPr>
          <w:rFonts w:eastAsia="Times New Roman" w:cs="Times New Roman"/>
          <w:szCs w:val="24"/>
        </w:rPr>
        <w:t>.</w:t>
      </w:r>
    </w:p>
    <w:p w14:paraId="42AE9E46" w14:textId="77777777" w:rsidR="00F00D30" w:rsidRDefault="00AE51A4">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2AE9E47"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Εκ μέρους της </w:t>
      </w:r>
      <w:proofErr w:type="spellStart"/>
      <w:r>
        <w:rPr>
          <w:rFonts w:eastAsia="Times New Roman" w:cs="Times New Roman"/>
          <w:szCs w:val="24"/>
        </w:rPr>
        <w:t>ομάδος</w:t>
      </w:r>
      <w:proofErr w:type="spellEnd"/>
      <w:r>
        <w:rPr>
          <w:rFonts w:eastAsia="Times New Roman" w:cs="Times New Roman"/>
          <w:szCs w:val="24"/>
        </w:rPr>
        <w:t xml:space="preserve"> των Ανεξαρτήτων Βουλευτών θα λάβει τον λόγο ο συνάδελφος κ. Δημήτριος Καμμένος. </w:t>
      </w:r>
    </w:p>
    <w:p w14:paraId="42AE9E48"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κύριε Πρόεδρε. </w:t>
      </w:r>
    </w:p>
    <w:p w14:paraId="42AE9E49"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Εξοχότατε</w:t>
      </w:r>
      <w:r>
        <w:rPr>
          <w:rFonts w:eastAsia="Times New Roman" w:cs="Times New Roman"/>
          <w:szCs w:val="24"/>
        </w:rPr>
        <w:t>,</w:t>
      </w:r>
      <w:r w:rsidRPr="00846D13">
        <w:rPr>
          <w:rFonts w:eastAsia="Times New Roman" w:cs="Times New Roman"/>
          <w:szCs w:val="24"/>
        </w:rPr>
        <w:t xml:space="preserve"> κύριε Πρόεδρε </w:t>
      </w:r>
      <w:r>
        <w:rPr>
          <w:rFonts w:eastAsia="Times New Roman" w:cs="Times New Roman"/>
          <w:szCs w:val="24"/>
        </w:rPr>
        <w:t xml:space="preserve">της Ελληνικής Δημοκρατίας, αξιότιμε, κύριε </w:t>
      </w:r>
      <w:r>
        <w:rPr>
          <w:rFonts w:eastAsia="Times New Roman" w:cs="Times New Roman"/>
          <w:szCs w:val="24"/>
        </w:rPr>
        <w:t>Πρόεδρε της</w:t>
      </w:r>
      <w:r w:rsidRPr="00846D13">
        <w:rPr>
          <w:rFonts w:eastAsia="Times New Roman" w:cs="Times New Roman"/>
          <w:szCs w:val="24"/>
        </w:rPr>
        <w:t xml:space="preserve"> Βουλής</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 xml:space="preserve">κυρίες και κύριοι συνάδελφοι, </w:t>
      </w:r>
      <w:r w:rsidRPr="00846D13">
        <w:rPr>
          <w:rFonts w:eastAsia="Times New Roman" w:cs="Times New Roman"/>
          <w:szCs w:val="24"/>
        </w:rPr>
        <w:t>ο Δημήτρης Σιούφας αποτελούσε υπόδειγμα πολιτικού</w:t>
      </w:r>
      <w:r>
        <w:rPr>
          <w:rFonts w:eastAsia="Times New Roman" w:cs="Times New Roman"/>
          <w:szCs w:val="24"/>
        </w:rPr>
        <w:t>.</w:t>
      </w:r>
      <w:r w:rsidRPr="00846D13">
        <w:rPr>
          <w:rFonts w:eastAsia="Times New Roman" w:cs="Times New Roman"/>
          <w:szCs w:val="24"/>
        </w:rPr>
        <w:t xml:space="preserve"> Είχα την τύχη να τον γνωρίσω στις Διασκέψεις των Προέδρων στο Ίδρυμα της Βουλής</w:t>
      </w:r>
      <w:r>
        <w:rPr>
          <w:rFonts w:eastAsia="Times New Roman" w:cs="Times New Roman"/>
          <w:szCs w:val="24"/>
        </w:rPr>
        <w:t>,</w:t>
      </w:r>
      <w:r w:rsidRPr="00846D13">
        <w:rPr>
          <w:rFonts w:eastAsia="Times New Roman" w:cs="Times New Roman"/>
          <w:szCs w:val="24"/>
        </w:rPr>
        <w:t xml:space="preserve"> όπου συμμετείχα ως </w:t>
      </w:r>
      <w:r>
        <w:rPr>
          <w:rFonts w:eastAsia="Times New Roman" w:cs="Times New Roman"/>
          <w:szCs w:val="24"/>
        </w:rPr>
        <w:t xml:space="preserve">Αντιπρόεδρος </w:t>
      </w:r>
      <w:r w:rsidRPr="00846D13">
        <w:rPr>
          <w:rFonts w:eastAsia="Times New Roman" w:cs="Times New Roman"/>
          <w:szCs w:val="24"/>
        </w:rPr>
        <w:t>της Βουλής για ένα έτος</w:t>
      </w:r>
      <w:r>
        <w:rPr>
          <w:rFonts w:eastAsia="Times New Roman" w:cs="Times New Roman"/>
          <w:szCs w:val="24"/>
        </w:rPr>
        <w:t>. Μεγάλη εντύπωση μ</w:t>
      </w:r>
      <w:r>
        <w:rPr>
          <w:rFonts w:eastAsia="Times New Roman" w:cs="Times New Roman"/>
          <w:szCs w:val="24"/>
        </w:rPr>
        <w:t xml:space="preserve">ου έκανε </w:t>
      </w:r>
      <w:r w:rsidRPr="00846D13">
        <w:rPr>
          <w:rFonts w:eastAsia="Times New Roman" w:cs="Times New Roman"/>
          <w:szCs w:val="24"/>
        </w:rPr>
        <w:t>η προσήνεια του</w:t>
      </w:r>
      <w:r>
        <w:rPr>
          <w:rFonts w:eastAsia="Times New Roman" w:cs="Times New Roman"/>
          <w:szCs w:val="24"/>
        </w:rPr>
        <w:t>, ο</w:t>
      </w:r>
      <w:r w:rsidRPr="00846D13">
        <w:rPr>
          <w:rFonts w:eastAsia="Times New Roman" w:cs="Times New Roman"/>
          <w:szCs w:val="24"/>
        </w:rPr>
        <w:t xml:space="preserve"> χαρακτήρας του</w:t>
      </w:r>
      <w:r>
        <w:rPr>
          <w:rFonts w:eastAsia="Times New Roman" w:cs="Times New Roman"/>
          <w:szCs w:val="24"/>
        </w:rPr>
        <w:t>,</w:t>
      </w:r>
      <w:r w:rsidRPr="00846D13">
        <w:rPr>
          <w:rFonts w:eastAsia="Times New Roman" w:cs="Times New Roman"/>
          <w:szCs w:val="24"/>
        </w:rPr>
        <w:t xml:space="preserve"> ο τρόπος με τον οποίο άκουγε </w:t>
      </w:r>
      <w:r>
        <w:rPr>
          <w:rFonts w:eastAsia="Times New Roman" w:cs="Times New Roman"/>
          <w:szCs w:val="24"/>
        </w:rPr>
        <w:t>ε</w:t>
      </w:r>
      <w:r w:rsidRPr="00846D13">
        <w:rPr>
          <w:rFonts w:eastAsia="Times New Roman" w:cs="Times New Roman"/>
          <w:szCs w:val="24"/>
        </w:rPr>
        <w:t>μάς τους νεότερους Βουλευτές</w:t>
      </w:r>
      <w:r>
        <w:rPr>
          <w:rFonts w:eastAsia="Times New Roman" w:cs="Times New Roman"/>
          <w:szCs w:val="24"/>
        </w:rPr>
        <w:t>,</w:t>
      </w:r>
      <w:r w:rsidRPr="00846D13">
        <w:rPr>
          <w:rFonts w:eastAsia="Times New Roman" w:cs="Times New Roman"/>
          <w:szCs w:val="24"/>
        </w:rPr>
        <w:t xml:space="preserve"> τις ιδέες μας και πάντοτε είχε έναν καλό λόγο να πει δημιουργικό</w:t>
      </w:r>
      <w:r>
        <w:rPr>
          <w:rFonts w:eastAsia="Times New Roman" w:cs="Times New Roman"/>
          <w:szCs w:val="24"/>
        </w:rPr>
        <w:t>.</w:t>
      </w:r>
      <w:r w:rsidRPr="00846D13">
        <w:rPr>
          <w:rFonts w:eastAsia="Times New Roman" w:cs="Times New Roman"/>
          <w:szCs w:val="24"/>
        </w:rPr>
        <w:t xml:space="preserve"> Το μυαλό του </w:t>
      </w:r>
      <w:r>
        <w:rPr>
          <w:rFonts w:eastAsia="Times New Roman" w:cs="Times New Roman"/>
          <w:szCs w:val="24"/>
        </w:rPr>
        <w:t xml:space="preserve">ήταν </w:t>
      </w:r>
      <w:r w:rsidRPr="00846D13">
        <w:rPr>
          <w:rFonts w:eastAsia="Times New Roman" w:cs="Times New Roman"/>
          <w:szCs w:val="24"/>
        </w:rPr>
        <w:t xml:space="preserve">πάντοτε υπέρ του να βρούμε λύσεις </w:t>
      </w:r>
      <w:r>
        <w:rPr>
          <w:rFonts w:eastAsia="Times New Roman" w:cs="Times New Roman"/>
          <w:szCs w:val="24"/>
        </w:rPr>
        <w:t>για το Κοινοβούλιο, οι οποίες θα β</w:t>
      </w:r>
      <w:r>
        <w:rPr>
          <w:rFonts w:eastAsia="Times New Roman" w:cs="Times New Roman"/>
          <w:szCs w:val="24"/>
        </w:rPr>
        <w:t xml:space="preserve">οηθήσουν </w:t>
      </w:r>
      <w:r w:rsidRPr="00846D13">
        <w:rPr>
          <w:rFonts w:eastAsia="Times New Roman" w:cs="Times New Roman"/>
          <w:szCs w:val="24"/>
        </w:rPr>
        <w:t xml:space="preserve">τη </w:t>
      </w:r>
      <w:r>
        <w:rPr>
          <w:rFonts w:eastAsia="Times New Roman" w:cs="Times New Roman"/>
          <w:szCs w:val="24"/>
        </w:rPr>
        <w:t>δ</w:t>
      </w:r>
      <w:r w:rsidRPr="00846D13">
        <w:rPr>
          <w:rFonts w:eastAsia="Times New Roman" w:cs="Times New Roman"/>
          <w:szCs w:val="24"/>
        </w:rPr>
        <w:t xml:space="preserve">ημοκρατία </w:t>
      </w:r>
      <w:r>
        <w:rPr>
          <w:rFonts w:eastAsia="Times New Roman" w:cs="Times New Roman"/>
          <w:szCs w:val="24"/>
        </w:rPr>
        <w:t xml:space="preserve">και εμάς τους ίδιους. </w:t>
      </w:r>
    </w:p>
    <w:p w14:paraId="42AE9E4A"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Η πορεία του χαρακτηρίστηκε από συνέπεια</w:t>
      </w:r>
      <w:r>
        <w:rPr>
          <w:rFonts w:eastAsia="Times New Roman" w:cs="Times New Roman"/>
          <w:szCs w:val="24"/>
        </w:rPr>
        <w:t>,</w:t>
      </w:r>
      <w:r w:rsidRPr="00846D13">
        <w:rPr>
          <w:rFonts w:eastAsia="Times New Roman" w:cs="Times New Roman"/>
          <w:szCs w:val="24"/>
        </w:rPr>
        <w:t xml:space="preserve"> αγωνιστικότητα για τις ιδέες και τις αρχές του</w:t>
      </w:r>
      <w:r>
        <w:rPr>
          <w:rFonts w:eastAsia="Times New Roman" w:cs="Times New Roman"/>
          <w:szCs w:val="24"/>
        </w:rPr>
        <w:t>.</w:t>
      </w:r>
      <w:r w:rsidRPr="00846D13">
        <w:rPr>
          <w:rFonts w:eastAsia="Times New Roman" w:cs="Times New Roman"/>
          <w:szCs w:val="24"/>
        </w:rPr>
        <w:t xml:space="preserve"> Κατά τη μακρά πολιτική του </w:t>
      </w:r>
      <w:r w:rsidRPr="00846D13">
        <w:rPr>
          <w:rFonts w:eastAsia="Times New Roman" w:cs="Times New Roman"/>
          <w:szCs w:val="24"/>
        </w:rPr>
        <w:lastRenderedPageBreak/>
        <w:t>σταδιοδρομία</w:t>
      </w:r>
      <w:r>
        <w:rPr>
          <w:rFonts w:eastAsia="Times New Roman" w:cs="Times New Roman"/>
          <w:szCs w:val="24"/>
        </w:rPr>
        <w:t>,</w:t>
      </w:r>
      <w:r w:rsidRPr="00846D13">
        <w:rPr>
          <w:rFonts w:eastAsia="Times New Roman" w:cs="Times New Roman"/>
          <w:szCs w:val="24"/>
        </w:rPr>
        <w:t xml:space="preserve"> ως Βουλευτής</w:t>
      </w:r>
      <w:r>
        <w:rPr>
          <w:rFonts w:eastAsia="Times New Roman" w:cs="Times New Roman"/>
          <w:szCs w:val="24"/>
        </w:rPr>
        <w:t>,</w:t>
      </w:r>
      <w:r w:rsidRPr="00846D13">
        <w:rPr>
          <w:rFonts w:eastAsia="Times New Roman" w:cs="Times New Roman"/>
          <w:szCs w:val="24"/>
        </w:rPr>
        <w:t xml:space="preserve"> Υπουργός και </w:t>
      </w:r>
      <w:r>
        <w:rPr>
          <w:rFonts w:eastAsia="Times New Roman" w:cs="Times New Roman"/>
          <w:szCs w:val="24"/>
        </w:rPr>
        <w:t xml:space="preserve">Πρόεδρος </w:t>
      </w:r>
      <w:r w:rsidRPr="00846D13">
        <w:rPr>
          <w:rFonts w:eastAsia="Times New Roman" w:cs="Times New Roman"/>
          <w:szCs w:val="24"/>
        </w:rPr>
        <w:t>της Βουλής των Ελλήνων υπηρέτησε με συνέπει</w:t>
      </w:r>
      <w:r w:rsidRPr="00846D13">
        <w:rPr>
          <w:rFonts w:eastAsia="Times New Roman" w:cs="Times New Roman"/>
          <w:szCs w:val="24"/>
        </w:rPr>
        <w:t>α και δυναμισμό τις ιδέες τις οποίες πρέσβευε</w:t>
      </w:r>
      <w:r>
        <w:rPr>
          <w:rFonts w:eastAsia="Times New Roman" w:cs="Times New Roman"/>
          <w:szCs w:val="24"/>
        </w:rPr>
        <w:t>.</w:t>
      </w:r>
      <w:r w:rsidRPr="00846D13">
        <w:rPr>
          <w:rFonts w:eastAsia="Times New Roman" w:cs="Times New Roman"/>
          <w:szCs w:val="24"/>
        </w:rPr>
        <w:t xml:space="preserve"> Αναδείχθηκε σε κορυφαία</w:t>
      </w:r>
      <w:r>
        <w:rPr>
          <w:rFonts w:eastAsia="Times New Roman" w:cs="Times New Roman"/>
          <w:szCs w:val="24"/>
        </w:rPr>
        <w:t xml:space="preserve"> θεσμικά αξιώματα από τα οποία ε</w:t>
      </w:r>
      <w:r w:rsidRPr="00846D13">
        <w:rPr>
          <w:rFonts w:eastAsia="Times New Roman" w:cs="Times New Roman"/>
          <w:szCs w:val="24"/>
        </w:rPr>
        <w:t xml:space="preserve">ργάστηκε ευσυνείδητα για τις αρχές </w:t>
      </w:r>
      <w:r>
        <w:rPr>
          <w:rFonts w:eastAsia="Times New Roman" w:cs="Times New Roman"/>
          <w:szCs w:val="24"/>
        </w:rPr>
        <w:t xml:space="preserve">της </w:t>
      </w:r>
      <w:r w:rsidRPr="00846D13">
        <w:rPr>
          <w:rFonts w:eastAsia="Times New Roman" w:cs="Times New Roman"/>
          <w:szCs w:val="24"/>
        </w:rPr>
        <w:t>Δημοκρατίας και του Κοινοβουλευτισμού</w:t>
      </w:r>
      <w:r>
        <w:rPr>
          <w:rFonts w:eastAsia="Times New Roman" w:cs="Times New Roman"/>
          <w:szCs w:val="24"/>
        </w:rPr>
        <w:t>.</w:t>
      </w:r>
      <w:r w:rsidRPr="00846D13">
        <w:rPr>
          <w:rFonts w:eastAsia="Times New Roman" w:cs="Times New Roman"/>
          <w:szCs w:val="24"/>
        </w:rPr>
        <w:t xml:space="preserve"> Δυναμικός και αποτελεσματικός με όραμα για τον τόπο σφράγισε με την πολιτική του το</w:t>
      </w:r>
      <w:r>
        <w:rPr>
          <w:rFonts w:eastAsia="Times New Roman" w:cs="Times New Roman"/>
          <w:szCs w:val="24"/>
        </w:rPr>
        <w:t>ν</w:t>
      </w:r>
      <w:r w:rsidRPr="00846D13">
        <w:rPr>
          <w:rFonts w:eastAsia="Times New Roman" w:cs="Times New Roman"/>
          <w:szCs w:val="24"/>
        </w:rPr>
        <w:t xml:space="preserve"> δημόσιο βίο της χώρας</w:t>
      </w:r>
      <w:r>
        <w:rPr>
          <w:rFonts w:eastAsia="Times New Roman" w:cs="Times New Roman"/>
          <w:szCs w:val="24"/>
        </w:rPr>
        <w:t>.</w:t>
      </w:r>
      <w:r w:rsidRPr="00846D13">
        <w:rPr>
          <w:rFonts w:eastAsia="Times New Roman" w:cs="Times New Roman"/>
          <w:szCs w:val="24"/>
        </w:rPr>
        <w:t xml:space="preserve"> </w:t>
      </w:r>
    </w:p>
    <w:p w14:paraId="42AE9E4B"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Γεννημένος στην Καρδίτσα στα δύσκολα χρόνια </w:t>
      </w:r>
      <w:r>
        <w:rPr>
          <w:rFonts w:eastAsia="Times New Roman" w:cs="Times New Roman"/>
          <w:szCs w:val="24"/>
        </w:rPr>
        <w:t xml:space="preserve">τις δεκαετίας του ’40 </w:t>
      </w:r>
      <w:r w:rsidRPr="00846D13">
        <w:rPr>
          <w:rFonts w:eastAsia="Times New Roman" w:cs="Times New Roman"/>
          <w:szCs w:val="24"/>
        </w:rPr>
        <w:t>πορεύτηκε με υψηλό ήθος</w:t>
      </w:r>
      <w:r>
        <w:rPr>
          <w:rFonts w:eastAsia="Times New Roman" w:cs="Times New Roman"/>
          <w:szCs w:val="24"/>
        </w:rPr>
        <w:t>,</w:t>
      </w:r>
      <w:r w:rsidRPr="00846D13">
        <w:rPr>
          <w:rFonts w:eastAsia="Times New Roman" w:cs="Times New Roman"/>
          <w:szCs w:val="24"/>
        </w:rPr>
        <w:t xml:space="preserve"> εντιμότητα και αξιοπρέπεια</w:t>
      </w:r>
      <w:r>
        <w:rPr>
          <w:rFonts w:eastAsia="Times New Roman" w:cs="Times New Roman"/>
          <w:szCs w:val="24"/>
        </w:rPr>
        <w:t>.</w:t>
      </w:r>
      <w:r w:rsidRPr="00846D13">
        <w:rPr>
          <w:rFonts w:eastAsia="Times New Roman" w:cs="Times New Roman"/>
          <w:szCs w:val="24"/>
        </w:rPr>
        <w:t xml:space="preserve"> Η κλήση και η αγάπη του για</w:t>
      </w:r>
      <w:r w:rsidRPr="00846D13">
        <w:rPr>
          <w:rFonts w:eastAsia="Times New Roman" w:cs="Times New Roman"/>
          <w:szCs w:val="24"/>
        </w:rPr>
        <w:t xml:space="preserve"> τα νομικά και τις αρχές της δικαιοσύνης</w:t>
      </w:r>
      <w:r>
        <w:rPr>
          <w:rFonts w:eastAsia="Times New Roman" w:cs="Times New Roman"/>
          <w:szCs w:val="24"/>
        </w:rPr>
        <w:t>,</w:t>
      </w:r>
      <w:r w:rsidRPr="00846D13">
        <w:rPr>
          <w:rFonts w:eastAsia="Times New Roman" w:cs="Times New Roman"/>
          <w:szCs w:val="24"/>
        </w:rPr>
        <w:t xml:space="preserve"> της ισοπολιτείας</w:t>
      </w:r>
      <w:r>
        <w:rPr>
          <w:rFonts w:eastAsia="Times New Roman" w:cs="Times New Roman"/>
          <w:szCs w:val="24"/>
        </w:rPr>
        <w:t>,</w:t>
      </w:r>
      <w:r w:rsidRPr="00846D13">
        <w:rPr>
          <w:rFonts w:eastAsia="Times New Roman" w:cs="Times New Roman"/>
          <w:szCs w:val="24"/>
        </w:rPr>
        <w:t xml:space="preserve"> των ανθρωπίνων δικαιωμάτ</w:t>
      </w:r>
      <w:r>
        <w:rPr>
          <w:rFonts w:eastAsia="Times New Roman" w:cs="Times New Roman"/>
          <w:szCs w:val="24"/>
        </w:rPr>
        <w:t>ων τον οδήγησαν σε σπουδές στη ν</w:t>
      </w:r>
      <w:r w:rsidRPr="00846D13">
        <w:rPr>
          <w:rFonts w:eastAsia="Times New Roman" w:cs="Times New Roman"/>
          <w:szCs w:val="24"/>
        </w:rPr>
        <w:t>ομική επιστήμη</w:t>
      </w:r>
      <w:r>
        <w:rPr>
          <w:rFonts w:eastAsia="Times New Roman" w:cs="Times New Roman"/>
          <w:szCs w:val="24"/>
        </w:rPr>
        <w:t>.</w:t>
      </w:r>
      <w:r w:rsidRPr="00846D13">
        <w:rPr>
          <w:rFonts w:eastAsia="Times New Roman" w:cs="Times New Roman"/>
          <w:szCs w:val="24"/>
        </w:rPr>
        <w:t xml:space="preserve"> Όμως </w:t>
      </w:r>
      <w:r>
        <w:rPr>
          <w:rFonts w:eastAsia="Times New Roman" w:cs="Times New Roman"/>
          <w:szCs w:val="24"/>
        </w:rPr>
        <w:t>πέραν αυτής,</w:t>
      </w:r>
      <w:r w:rsidRPr="00846D13">
        <w:rPr>
          <w:rFonts w:eastAsia="Times New Roman" w:cs="Times New Roman"/>
          <w:szCs w:val="24"/>
        </w:rPr>
        <w:t xml:space="preserve"> υπηρέτησε με ζήλο τη μαχόμενη πολιτική</w:t>
      </w:r>
      <w:r>
        <w:rPr>
          <w:rFonts w:eastAsia="Times New Roman" w:cs="Times New Roman"/>
          <w:szCs w:val="24"/>
        </w:rPr>
        <w:t>.</w:t>
      </w:r>
      <w:r w:rsidRPr="00846D13">
        <w:rPr>
          <w:rFonts w:eastAsia="Times New Roman" w:cs="Times New Roman"/>
          <w:szCs w:val="24"/>
        </w:rPr>
        <w:t xml:space="preserve"> Ήταν υπέρμαχος της σύγχρονης δημοκρατικής πορείας της Ελλάδος με έ</w:t>
      </w:r>
      <w:r w:rsidRPr="00846D13">
        <w:rPr>
          <w:rFonts w:eastAsia="Times New Roman" w:cs="Times New Roman"/>
          <w:szCs w:val="24"/>
        </w:rPr>
        <w:t>ργα και όχι με λόγια</w:t>
      </w:r>
      <w:r>
        <w:rPr>
          <w:rFonts w:eastAsia="Times New Roman" w:cs="Times New Roman"/>
          <w:szCs w:val="24"/>
        </w:rPr>
        <w:t>.</w:t>
      </w:r>
      <w:r w:rsidRPr="00846D13">
        <w:rPr>
          <w:rFonts w:eastAsia="Times New Roman" w:cs="Times New Roman"/>
          <w:szCs w:val="24"/>
        </w:rPr>
        <w:t xml:space="preserve"> </w:t>
      </w:r>
    </w:p>
    <w:p w14:paraId="42AE9E4C" w14:textId="77777777" w:rsidR="00F00D30" w:rsidRDefault="00AE51A4">
      <w:pPr>
        <w:tabs>
          <w:tab w:val="left" w:pos="6168"/>
        </w:tabs>
        <w:spacing w:line="600" w:lineRule="auto"/>
        <w:ind w:firstLine="720"/>
        <w:jc w:val="both"/>
        <w:rPr>
          <w:rFonts w:eastAsia="Times New Roman" w:cs="Times New Roman"/>
          <w:szCs w:val="24"/>
        </w:rPr>
      </w:pPr>
      <w:r w:rsidRPr="00846D13">
        <w:rPr>
          <w:rFonts w:eastAsia="Times New Roman" w:cs="Times New Roman"/>
          <w:szCs w:val="24"/>
        </w:rPr>
        <w:t xml:space="preserve">Εξελέγη Βουλευτής πρώτη φορά το 1981 στην Καρδίτσα με το αγαπημένο του </w:t>
      </w:r>
      <w:r>
        <w:rPr>
          <w:rFonts w:eastAsia="Times New Roman" w:cs="Times New Roman"/>
          <w:szCs w:val="24"/>
        </w:rPr>
        <w:t xml:space="preserve">κόμμα το οποίο </w:t>
      </w:r>
      <w:r w:rsidRPr="00846D13">
        <w:rPr>
          <w:rFonts w:eastAsia="Times New Roman" w:cs="Times New Roman"/>
          <w:szCs w:val="24"/>
        </w:rPr>
        <w:t xml:space="preserve">υπηρέτησε </w:t>
      </w:r>
      <w:r>
        <w:rPr>
          <w:rFonts w:eastAsia="Times New Roman" w:cs="Times New Roman"/>
          <w:szCs w:val="24"/>
        </w:rPr>
        <w:t xml:space="preserve">εντίμως </w:t>
      </w:r>
      <w:r>
        <w:rPr>
          <w:rFonts w:eastAsia="Times New Roman" w:cs="Times New Roman"/>
          <w:szCs w:val="24"/>
        </w:rPr>
        <w:t xml:space="preserve">για πολλές δεκαετίες, </w:t>
      </w:r>
      <w:r w:rsidRPr="00846D13">
        <w:rPr>
          <w:rFonts w:eastAsia="Times New Roman" w:cs="Times New Roman"/>
          <w:szCs w:val="24"/>
        </w:rPr>
        <w:t>τη Νέα Δημοκρατία</w:t>
      </w:r>
      <w:r>
        <w:rPr>
          <w:rFonts w:eastAsia="Times New Roman" w:cs="Times New Roman"/>
          <w:szCs w:val="24"/>
        </w:rPr>
        <w:t>.</w:t>
      </w:r>
      <w:r w:rsidRPr="00846D13">
        <w:rPr>
          <w:rFonts w:eastAsia="Times New Roman" w:cs="Times New Roman"/>
          <w:szCs w:val="24"/>
        </w:rPr>
        <w:t xml:space="preserve"> </w:t>
      </w:r>
      <w:r>
        <w:rPr>
          <w:rFonts w:eastAsia="Times New Roman" w:cs="Times New Roman"/>
          <w:szCs w:val="24"/>
        </w:rPr>
        <w:t xml:space="preserve">Ξεχώρισε αμέσως </w:t>
      </w:r>
      <w:r w:rsidRPr="00846D13">
        <w:rPr>
          <w:rFonts w:eastAsia="Times New Roman" w:cs="Times New Roman"/>
          <w:szCs w:val="24"/>
        </w:rPr>
        <w:t>για την πολιτική του οξυδέρκεια</w:t>
      </w:r>
      <w:r>
        <w:rPr>
          <w:rFonts w:eastAsia="Times New Roman" w:cs="Times New Roman"/>
          <w:szCs w:val="24"/>
        </w:rPr>
        <w:t>,</w:t>
      </w:r>
      <w:r w:rsidRPr="00846D13">
        <w:rPr>
          <w:rFonts w:eastAsia="Times New Roman" w:cs="Times New Roman"/>
          <w:szCs w:val="24"/>
        </w:rPr>
        <w:t xml:space="preserve"> την προσήνεια του και τη ρητορική του </w:t>
      </w:r>
      <w:r w:rsidRPr="00846D13">
        <w:rPr>
          <w:rFonts w:eastAsia="Times New Roman" w:cs="Times New Roman"/>
          <w:szCs w:val="24"/>
        </w:rPr>
        <w:lastRenderedPageBreak/>
        <w:t>ι</w:t>
      </w:r>
      <w:r w:rsidRPr="00846D13">
        <w:rPr>
          <w:rFonts w:eastAsia="Times New Roman" w:cs="Times New Roman"/>
          <w:szCs w:val="24"/>
        </w:rPr>
        <w:t>κανότητα</w:t>
      </w:r>
      <w:r>
        <w:rPr>
          <w:rFonts w:eastAsia="Times New Roman" w:cs="Times New Roman"/>
          <w:szCs w:val="24"/>
        </w:rPr>
        <w:t>.</w:t>
      </w:r>
      <w:r w:rsidRPr="00846D13">
        <w:rPr>
          <w:rFonts w:eastAsia="Times New Roman" w:cs="Times New Roman"/>
          <w:szCs w:val="24"/>
        </w:rPr>
        <w:t xml:space="preserve"> Επέδειξε μία δραστήρια και </w:t>
      </w:r>
      <w:r>
        <w:rPr>
          <w:rFonts w:eastAsia="Times New Roman" w:cs="Times New Roman"/>
          <w:szCs w:val="24"/>
        </w:rPr>
        <w:t xml:space="preserve">πάντοτε </w:t>
      </w:r>
      <w:r w:rsidRPr="00846D13">
        <w:rPr>
          <w:rFonts w:eastAsia="Times New Roman" w:cs="Times New Roman"/>
          <w:szCs w:val="24"/>
        </w:rPr>
        <w:t xml:space="preserve">συνεπή παρουσία στη Βουλή των Ελλήνων και άσκησε </w:t>
      </w:r>
      <w:r>
        <w:rPr>
          <w:rFonts w:eastAsia="Times New Roman" w:cs="Times New Roman"/>
          <w:szCs w:val="24"/>
        </w:rPr>
        <w:t>υποδειγματικά τα καθήκοντά του ω</w:t>
      </w:r>
      <w:r w:rsidRPr="00846D13">
        <w:rPr>
          <w:rFonts w:eastAsia="Times New Roman" w:cs="Times New Roman"/>
          <w:szCs w:val="24"/>
        </w:rPr>
        <w:t>ς Πρόεδρος της Βουλής</w:t>
      </w:r>
      <w:r>
        <w:rPr>
          <w:rFonts w:eastAsia="Times New Roman" w:cs="Times New Roman"/>
          <w:szCs w:val="24"/>
        </w:rPr>
        <w:t>.</w:t>
      </w:r>
      <w:r w:rsidRPr="00846D13">
        <w:rPr>
          <w:rFonts w:eastAsia="Times New Roman" w:cs="Times New Roman"/>
          <w:szCs w:val="24"/>
        </w:rPr>
        <w:t xml:space="preserve"> </w:t>
      </w:r>
    </w:p>
    <w:p w14:paraId="42AE9E4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μακρόχρονη πολιτική σταδιοδρομία του και η θητεία του σε δημόσια αξιώματα ανέδειξαν τη μαχητικότητα και </w:t>
      </w:r>
      <w:r>
        <w:rPr>
          <w:rFonts w:eastAsia="Times New Roman" w:cs="Times New Roman"/>
          <w:szCs w:val="24"/>
        </w:rPr>
        <w:t>τη βαθιά προσήλωσή του στις ιδέες, μέχρι τέλους.</w:t>
      </w:r>
    </w:p>
    <w:p w14:paraId="42AE9E4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Στην πορεία του τον κατηύθυνε πάντοτε η αίσθηση του δημοσίου καθήκοντος, της εθνικής χρησιμότητας, αρχές οι οποίες πιθανόν να λείπουν σήμερα από πολλούς από εμάς. Άνθρωπος ελεύθερος, μαχητής και ιδεολόγος, ε</w:t>
      </w:r>
      <w:r>
        <w:rPr>
          <w:rFonts w:eastAsia="Times New Roman" w:cs="Times New Roman"/>
          <w:szCs w:val="24"/>
        </w:rPr>
        <w:t>ίχε πάθος, αλλά και ειλικρινή πρόθεση να υπηρετήσει με τις ιδέες του τη δημοκρατία. Και είναι σήμερα που χρειαζόμαστε ανθρώπους, αλλά εκείνον περισσότερο από κάθε άλλη εποχή, πολιτικούς που στη ζωή τους θα προτάσσουν το εμείς και όχι το εγώ και που κατά τη</w:t>
      </w:r>
      <w:r>
        <w:rPr>
          <w:rFonts w:eastAsia="Times New Roman" w:cs="Times New Roman"/>
          <w:szCs w:val="24"/>
        </w:rPr>
        <w:t xml:space="preserve"> διάρκεια του βίου μας η εργατικότητά μας, η εγκυρότητά μας, χωρίς τον Δημήτριο Σιούφα, πάντοτε να έχει γνώμονα το όφελος του κοινωνικού συνόλου, κράτους δικαίου και την </w:t>
      </w:r>
      <w:r>
        <w:rPr>
          <w:rFonts w:eastAsia="Times New Roman" w:cs="Times New Roman"/>
          <w:szCs w:val="24"/>
        </w:rPr>
        <w:t>Ελληνική Δημοκρατία</w:t>
      </w:r>
      <w:r>
        <w:rPr>
          <w:rFonts w:eastAsia="Times New Roman" w:cs="Times New Roman"/>
          <w:szCs w:val="24"/>
        </w:rPr>
        <w:t xml:space="preserve">. </w:t>
      </w:r>
    </w:p>
    <w:p w14:paraId="42AE9E4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Επρόκειτο για έναν πραγματικό ευπατρίδη της πολιτικής. Δίδαξε ότ</w:t>
      </w:r>
      <w:r>
        <w:rPr>
          <w:rFonts w:eastAsia="Times New Roman" w:cs="Times New Roman"/>
          <w:szCs w:val="24"/>
        </w:rPr>
        <w:t xml:space="preserve">ι οι πολιτικοί αγώνες κερδίζονται με ομαδικό πνεύμα και απέδειξε ότι το μέγεθος των πολιτικών </w:t>
      </w:r>
      <w:proofErr w:type="spellStart"/>
      <w:r>
        <w:rPr>
          <w:rFonts w:eastAsia="Times New Roman" w:cs="Times New Roman"/>
          <w:szCs w:val="24"/>
        </w:rPr>
        <w:t>μετράται</w:t>
      </w:r>
      <w:proofErr w:type="spellEnd"/>
      <w:r>
        <w:rPr>
          <w:rFonts w:eastAsia="Times New Roman" w:cs="Times New Roman"/>
          <w:szCs w:val="24"/>
        </w:rPr>
        <w:t>, όχι από την κοινωνική τους δεινότητα και ικανότητα ή την εικόνα, αλλά από την τόλμη τους, τη συνέπειά τους και την αποτελεσματικότητα, την οποία δείχνου</w:t>
      </w:r>
      <w:r>
        <w:rPr>
          <w:rFonts w:eastAsia="Times New Roman" w:cs="Times New Roman"/>
          <w:szCs w:val="24"/>
        </w:rPr>
        <w:t>ν στην πράξη.</w:t>
      </w:r>
    </w:p>
    <w:p w14:paraId="42AE9E5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επιβλητική του παρουσία στον πολιτικό στοχασμό, αλλά και τον πολιτικό βίο της χώρας μας αποτελεί διαρκές σημείο αναφοράς για όλους μας και διαρκή υπόμνηση του μεγάλου κενού που μας άφησε. </w:t>
      </w:r>
    </w:p>
    <w:p w14:paraId="42AE9E5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Ο Δημήτρης Σιούφας έφυγε νωρίς. Πρόλαβε, όμως, να π</w:t>
      </w:r>
      <w:r>
        <w:rPr>
          <w:rFonts w:eastAsia="Times New Roman" w:cs="Times New Roman"/>
          <w:szCs w:val="24"/>
        </w:rPr>
        <w:t>ροσφέρει πολλά στην πολιτική μας ζωή. Οι ομιλίες σήμερα το αποδεικνύουν περίτρανα. Θα μείνει στην ιστορία του τόπου ως ένα υπόδειγμα προσώπου, ήθους και πολιτικής συνέπειας. Ο αποχαιρετισμός μιας απαστράπτουσας πνευματικής προσωπικότητας που τίμησε την πολ</w:t>
      </w:r>
      <w:r>
        <w:rPr>
          <w:rFonts w:eastAsia="Times New Roman" w:cs="Times New Roman"/>
          <w:szCs w:val="24"/>
        </w:rPr>
        <w:t xml:space="preserve">ιτική, την επιστήμη και τον νομικό πολιτισμό δεν είναι εύκολο καθήκον για κανέναν από εμάς και τα λόγια όλων μας μοιάζουν φτωχά και ανήμπορα να περιγράψουν το ανάστημα και τις διαστάσεις της προσωπικότητάς του και της </w:t>
      </w:r>
      <w:r>
        <w:rPr>
          <w:rFonts w:eastAsia="Times New Roman" w:cs="Times New Roman"/>
          <w:szCs w:val="24"/>
        </w:rPr>
        <w:lastRenderedPageBreak/>
        <w:t>προσφοράς του, τις οποίες τις βλέπουμε</w:t>
      </w:r>
      <w:r>
        <w:rPr>
          <w:rFonts w:eastAsia="Times New Roman" w:cs="Times New Roman"/>
          <w:szCs w:val="24"/>
        </w:rPr>
        <w:t xml:space="preserve"> κάθε ημέρα στο νομοθετικό έργο της Βουλής.</w:t>
      </w:r>
    </w:p>
    <w:p w14:paraId="42AE9E5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Στη σύζυγό του, στα παιδιά του, στη μεγάλη οικογένεια της Νέας Δημοκρατίας, αισθάνομαι την ανάγκη να εκφράσω τα ειλικρινή μου συλλυπητήρια, να τους συνοδεύει πάντα η ανάμνησή του. Άξιος ο βίος του, αιωνία του η μ</w:t>
      </w:r>
      <w:r>
        <w:rPr>
          <w:rFonts w:eastAsia="Times New Roman" w:cs="Times New Roman"/>
          <w:szCs w:val="24"/>
        </w:rPr>
        <w:t>νήμη!</w:t>
      </w:r>
    </w:p>
    <w:p w14:paraId="42AE9E5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AE9E54"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2AE9E55" w14:textId="77777777" w:rsidR="00F00D30" w:rsidRDefault="00AE51A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Η σημερινή εκδήλωση θα κλείσει με μία σύντομη τοποθέτηση του Προέδρου της Βουλής, κυρίου Νικολάου </w:t>
      </w:r>
      <w:proofErr w:type="spellStart"/>
      <w:r>
        <w:rPr>
          <w:rFonts w:eastAsia="Times New Roman" w:cs="Times New Roman"/>
          <w:szCs w:val="24"/>
        </w:rPr>
        <w:t>Βούτση</w:t>
      </w:r>
      <w:proofErr w:type="spellEnd"/>
      <w:r>
        <w:rPr>
          <w:rFonts w:eastAsia="Times New Roman" w:cs="Times New Roman"/>
          <w:szCs w:val="24"/>
        </w:rPr>
        <w:t>.</w:t>
      </w:r>
    </w:p>
    <w:p w14:paraId="42AE9E56"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sidRPr="00FB5F6B">
        <w:rPr>
          <w:rFonts w:eastAsia="Times New Roman" w:cs="Times New Roman"/>
          <w:b/>
          <w:szCs w:val="24"/>
        </w:rPr>
        <w:t>):</w:t>
      </w:r>
      <w:r>
        <w:rPr>
          <w:rFonts w:eastAsia="Times New Roman" w:cs="Times New Roman"/>
          <w:szCs w:val="24"/>
        </w:rPr>
        <w:t xml:space="preserve"> Κύριε Πρόεδρε της Ελληνικής Δημοκρατίας, ζήτησα τον λόγο εκτός της σειράς που είχε καθοριστεί, διότι αισθάνομαι την ανάγκη, αλλά και την υποχρέωση να αναφερθώ στο αποτύπωμα που άφησε ο Δημήτρης ο Σιούφας την τελευταία, την πρόσφατη τετραετία, που δεν ήταν</w:t>
      </w:r>
      <w:r>
        <w:rPr>
          <w:rFonts w:eastAsia="Times New Roman" w:cs="Times New Roman"/>
          <w:szCs w:val="24"/>
        </w:rPr>
        <w:t xml:space="preserve"> μαζί μας σε αυτά τα έδρανα. Και να αναφερθώ, </w:t>
      </w:r>
      <w:r>
        <w:rPr>
          <w:rFonts w:eastAsia="Times New Roman" w:cs="Times New Roman"/>
          <w:szCs w:val="24"/>
        </w:rPr>
        <w:lastRenderedPageBreak/>
        <w:t>διότι πραγματικά</w:t>
      </w:r>
      <w:r w:rsidRPr="00D63EC4">
        <w:rPr>
          <w:rFonts w:eastAsia="Times New Roman" w:cs="Times New Roman"/>
          <w:szCs w:val="24"/>
        </w:rPr>
        <w:t>,</w:t>
      </w:r>
      <w:r>
        <w:rPr>
          <w:rFonts w:eastAsia="Times New Roman" w:cs="Times New Roman"/>
          <w:szCs w:val="24"/>
        </w:rPr>
        <w:t xml:space="preserve"> με θαυμασμό και με υποχρέωση προς τον πολιτικό άντρα, αισθάνθηκα αυτή την παρουσία</w:t>
      </w:r>
      <w:r w:rsidRPr="00D63EC4">
        <w:rPr>
          <w:rFonts w:eastAsia="Times New Roman" w:cs="Times New Roman"/>
          <w:szCs w:val="24"/>
        </w:rPr>
        <w:t>,</w:t>
      </w:r>
      <w:r>
        <w:rPr>
          <w:rFonts w:eastAsia="Times New Roman" w:cs="Times New Roman"/>
          <w:szCs w:val="24"/>
        </w:rPr>
        <w:t xml:space="preserve"> αυτά τα τέσσερα χρόνια, μέχρι την τελευταία στιγμή.</w:t>
      </w:r>
    </w:p>
    <w:p w14:paraId="42AE9E5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Ο Δημήτρης Σιούφας ήταν παρών μέσα στη Βουλή όλη αυτή τη</w:t>
      </w:r>
      <w:r>
        <w:rPr>
          <w:rFonts w:eastAsia="Times New Roman" w:cs="Times New Roman"/>
          <w:szCs w:val="24"/>
        </w:rPr>
        <w:t xml:space="preserve">ν τετραετία. Σας το λέω ευθέως, ότι τον αισθανόμουν δίπλα μου σε κάθε εκδήλωση, έκδοση, ημερίδα, συνέδριο, εκδήλωση με τους διοικητικούς της Βουλής. Έδωσε τη δική του παρακαταθήκη και το αρχείο του στη Βιβλιοθήκη της Βουλής έγκαιρα, έτσι όπως θα έπρεπε να </w:t>
      </w:r>
      <w:r>
        <w:rPr>
          <w:rFonts w:eastAsia="Times New Roman" w:cs="Times New Roman"/>
          <w:szCs w:val="24"/>
        </w:rPr>
        <w:t>κάνουν όλοι που έχουν περάσει από αυτά τα αξιώματα. Κυρίως, όμως, αυτήν την τετραετία, χωρίς ίχνος αντιπαλότητας, αλλά πάντοτε με θετικό πρόσημο. Ήταν παρών και στα διοικητικά συμβούλια του Ιδρύματος για τον Κοινοβουλευτισμό και τη Δημοκρατία, με προτάσεις</w:t>
      </w:r>
      <w:r>
        <w:rPr>
          <w:rFonts w:eastAsia="Times New Roman" w:cs="Times New Roman"/>
          <w:szCs w:val="24"/>
        </w:rPr>
        <w:t xml:space="preserve">, οι οποίες </w:t>
      </w:r>
      <w:proofErr w:type="spellStart"/>
      <w:r>
        <w:rPr>
          <w:rFonts w:eastAsia="Times New Roman" w:cs="Times New Roman"/>
          <w:szCs w:val="24"/>
        </w:rPr>
        <w:t>εγίνοντο</w:t>
      </w:r>
      <w:proofErr w:type="spellEnd"/>
      <w:r>
        <w:rPr>
          <w:rFonts w:eastAsia="Times New Roman" w:cs="Times New Roman"/>
          <w:szCs w:val="24"/>
        </w:rPr>
        <w:t xml:space="preserve"> δεκτές</w:t>
      </w:r>
      <w:r w:rsidRPr="00D63EC4">
        <w:rPr>
          <w:rFonts w:eastAsia="Times New Roman" w:cs="Times New Roman"/>
          <w:szCs w:val="24"/>
        </w:rPr>
        <w:t>,</w:t>
      </w:r>
      <w:r>
        <w:rPr>
          <w:rFonts w:eastAsia="Times New Roman" w:cs="Times New Roman"/>
          <w:szCs w:val="24"/>
        </w:rPr>
        <w:t xml:space="preserve"> κατά κανόνα</w:t>
      </w:r>
      <w:r w:rsidRPr="00D63EC4">
        <w:rPr>
          <w:rFonts w:eastAsia="Times New Roman" w:cs="Times New Roman"/>
          <w:szCs w:val="24"/>
        </w:rPr>
        <w:t>,</w:t>
      </w:r>
      <w:r>
        <w:rPr>
          <w:rFonts w:eastAsia="Times New Roman" w:cs="Times New Roman"/>
          <w:szCs w:val="24"/>
        </w:rPr>
        <w:t xml:space="preserve"> για την υλοποίηση του προγράμματος, όπως και από άλλους πρώην Προέδρους της Βουλής.</w:t>
      </w:r>
    </w:p>
    <w:p w14:paraId="42AE9E5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Αισθάνομαι, λοιπόν, την ανάγκη να κάνω αυτή την κατάθεση, διότι πραγματικά το αποτύπωμά του αποτελεί μία θετική παρακαταθήκη και θ</w:t>
      </w:r>
      <w:r>
        <w:rPr>
          <w:rFonts w:eastAsia="Times New Roman" w:cs="Times New Roman"/>
          <w:szCs w:val="24"/>
        </w:rPr>
        <w:t xml:space="preserve">α έλεγα ότι είναι κάτι πάρα πολύ σημαντικό για την ίδια την παράταξή του, για τη δημοκρατία, για το πολιτικό </w:t>
      </w:r>
      <w:r>
        <w:rPr>
          <w:rFonts w:eastAsia="Times New Roman" w:cs="Times New Roman"/>
          <w:szCs w:val="24"/>
        </w:rPr>
        <w:lastRenderedPageBreak/>
        <w:t xml:space="preserve">σύστημα, αλλά και για τον κοινοβουλευτισμό. Είμαι ευτυχής που κάθισα στο ίδιο έδρανο που ήταν ο Δημήτρης αυτά τα χρόνια. </w:t>
      </w:r>
    </w:p>
    <w:p w14:paraId="42AE9E5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AE9E5A" w14:textId="77777777" w:rsidR="00F00D30" w:rsidRDefault="00AE51A4">
      <w:pPr>
        <w:spacing w:line="600" w:lineRule="auto"/>
        <w:ind w:firstLine="720"/>
        <w:jc w:val="center"/>
        <w:rPr>
          <w:rFonts w:eastAsia="Times New Roman" w:cs="Times New Roman"/>
          <w:szCs w:val="24"/>
        </w:rPr>
      </w:pPr>
      <w:r w:rsidRPr="007F107E">
        <w:rPr>
          <w:rFonts w:eastAsia="Times New Roman" w:cs="Times New Roman"/>
          <w:szCs w:val="24"/>
        </w:rPr>
        <w:t>(Χειρ</w:t>
      </w:r>
      <w:r w:rsidRPr="007F107E">
        <w:rPr>
          <w:rFonts w:eastAsia="Times New Roman" w:cs="Times New Roman"/>
          <w:szCs w:val="24"/>
        </w:rPr>
        <w:t>οκροτήματα απ</w:t>
      </w:r>
      <w:r>
        <w:rPr>
          <w:rFonts w:eastAsia="Times New Roman" w:cs="Times New Roman"/>
          <w:szCs w:val="24"/>
        </w:rPr>
        <w:t>’</w:t>
      </w:r>
      <w:r w:rsidRPr="007F107E">
        <w:rPr>
          <w:rFonts w:eastAsia="Times New Roman" w:cs="Times New Roman"/>
          <w:szCs w:val="24"/>
        </w:rPr>
        <w:t xml:space="preserve"> όλες τις πτέρυγες της Βουλής)</w:t>
      </w:r>
    </w:p>
    <w:p w14:paraId="42AE9E5B" w14:textId="77777777" w:rsidR="00F00D30" w:rsidRDefault="00AE51A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σας παρακαλώ τώρα να τηρήσουμε ενός λεπτού σιγή στη μνήμη του Δημητρίου Σιούφα.</w:t>
      </w:r>
    </w:p>
    <w:p w14:paraId="42AE9E5C"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42AE9E5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Να ενημερώσ</w:t>
      </w:r>
      <w:r>
        <w:rPr>
          <w:rFonts w:eastAsia="Times New Roman" w:cs="Times New Roman"/>
          <w:szCs w:val="24"/>
        </w:rPr>
        <w:t xml:space="preserve">ω το Σώμα πως σε αυτό το σημείο θα διακόψουμε </w:t>
      </w:r>
      <w:r>
        <w:rPr>
          <w:rFonts w:eastAsia="Times New Roman" w:cs="Times New Roman"/>
          <w:szCs w:val="24"/>
        </w:rPr>
        <w:t>μέχρι τις 10.30</w:t>
      </w:r>
      <w:r>
        <w:rPr>
          <w:rFonts w:eastAsia="Times New Roman" w:cs="Times New Roman"/>
          <w:szCs w:val="24"/>
        </w:rPr>
        <w:t>΄</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θα </w:t>
      </w:r>
      <w:r>
        <w:rPr>
          <w:rFonts w:eastAsia="Times New Roman" w:cs="Times New Roman"/>
          <w:szCs w:val="24"/>
        </w:rPr>
        <w:t>συνεχίσουμε</w:t>
      </w:r>
      <w:r>
        <w:rPr>
          <w:rFonts w:eastAsia="Times New Roman" w:cs="Times New Roman"/>
          <w:szCs w:val="24"/>
        </w:rPr>
        <w:t xml:space="preserve"> με </w:t>
      </w:r>
      <w:r>
        <w:rPr>
          <w:rFonts w:eastAsia="Times New Roman" w:cs="Times New Roman"/>
          <w:szCs w:val="24"/>
        </w:rPr>
        <w:t xml:space="preserve">το </w:t>
      </w:r>
      <w:r>
        <w:rPr>
          <w:rFonts w:eastAsia="Times New Roman" w:cs="Times New Roman"/>
          <w:szCs w:val="24"/>
        </w:rPr>
        <w:t>νομοθετικό έργο.</w:t>
      </w:r>
    </w:p>
    <w:p w14:paraId="42AE9E5E"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(ΔΙΑΚΟΠΗ)</w:t>
      </w:r>
    </w:p>
    <w:p w14:paraId="42AE9E5F"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42AE9E60"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συνεχίζ</w:t>
      </w:r>
      <w:r>
        <w:rPr>
          <w:rFonts w:eastAsia="Times New Roman" w:cs="Times New Roman"/>
          <w:szCs w:val="24"/>
        </w:rPr>
        <w:t xml:space="preserve">εται η συνεδρίαση. </w:t>
      </w:r>
    </w:p>
    <w:p w14:paraId="42AE9E6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Γ</w:t>
      </w:r>
      <w:r w:rsidRPr="000637E3">
        <w:rPr>
          <w:rFonts w:eastAsia="Times New Roman" w:cs="Times New Roman"/>
          <w:szCs w:val="24"/>
        </w:rPr>
        <w:t xml:space="preserve">ίνεται γνωστό </w:t>
      </w:r>
      <w:r>
        <w:rPr>
          <w:rFonts w:eastAsia="Times New Roman" w:cs="Times New Roman"/>
          <w:szCs w:val="24"/>
        </w:rPr>
        <w:t xml:space="preserve">στο Σώμα ότι </w:t>
      </w:r>
      <w:r>
        <w:rPr>
          <w:rFonts w:eastAsia="Times New Roman" w:cs="Times New Roman"/>
          <w:szCs w:val="24"/>
        </w:rPr>
        <w:t xml:space="preserve">τη συνεδρίασή μας </w:t>
      </w:r>
      <w:r w:rsidRPr="000637E3">
        <w:rPr>
          <w:rFonts w:eastAsia="Times New Roman" w:cs="Times New Roman"/>
          <w:szCs w:val="24"/>
        </w:rPr>
        <w:t xml:space="preserve">παρακολουθούν </w:t>
      </w:r>
      <w:r>
        <w:rPr>
          <w:rFonts w:eastAsia="Times New Roman" w:cs="Times New Roman"/>
          <w:szCs w:val="24"/>
        </w:rPr>
        <w:t>από τα άνω</w:t>
      </w:r>
      <w:r w:rsidRPr="000637E3">
        <w:rPr>
          <w:rFonts w:eastAsia="Times New Roman" w:cs="Times New Roman"/>
          <w:szCs w:val="24"/>
        </w:rPr>
        <w:t xml:space="preserve"> δυτικά θεωρία </w:t>
      </w:r>
      <w:r>
        <w:rPr>
          <w:rFonts w:eastAsia="Times New Roman" w:cs="Times New Roman"/>
          <w:szCs w:val="24"/>
        </w:rPr>
        <w:t>τριάντα έξι</w:t>
      </w:r>
      <w:r w:rsidRPr="000637E3">
        <w:rPr>
          <w:rFonts w:eastAsia="Times New Roman" w:cs="Times New Roman"/>
          <w:szCs w:val="24"/>
        </w:rPr>
        <w:t xml:space="preserve"> μαθήτριες και μαθητές και </w:t>
      </w:r>
      <w:r>
        <w:rPr>
          <w:rFonts w:eastAsia="Times New Roman" w:cs="Times New Roman"/>
          <w:szCs w:val="24"/>
        </w:rPr>
        <w:t>τρεις</w:t>
      </w:r>
      <w:r w:rsidRPr="000637E3">
        <w:rPr>
          <w:rFonts w:eastAsia="Times New Roman" w:cs="Times New Roman"/>
          <w:szCs w:val="24"/>
        </w:rPr>
        <w:t xml:space="preserve"> εκπαιδευτικοί </w:t>
      </w:r>
      <w:r>
        <w:rPr>
          <w:rFonts w:eastAsia="Times New Roman" w:cs="Times New Roman"/>
          <w:szCs w:val="24"/>
        </w:rPr>
        <w:t xml:space="preserve">συνοδοί τους </w:t>
      </w:r>
      <w:r w:rsidRPr="000637E3">
        <w:rPr>
          <w:rFonts w:eastAsia="Times New Roman" w:cs="Times New Roman"/>
          <w:szCs w:val="24"/>
        </w:rPr>
        <w:t>από το 1</w:t>
      </w:r>
      <w:r w:rsidRPr="000637E3">
        <w:rPr>
          <w:rFonts w:eastAsia="Times New Roman" w:cs="Times New Roman"/>
          <w:szCs w:val="24"/>
          <w:vertAlign w:val="superscript"/>
        </w:rPr>
        <w:t>ο</w:t>
      </w:r>
      <w:r>
        <w:rPr>
          <w:rFonts w:eastAsia="Times New Roman" w:cs="Times New Roman"/>
          <w:szCs w:val="24"/>
        </w:rPr>
        <w:t xml:space="preserve"> </w:t>
      </w:r>
      <w:r w:rsidRPr="000637E3">
        <w:rPr>
          <w:rFonts w:eastAsia="Times New Roman" w:cs="Times New Roman"/>
          <w:szCs w:val="24"/>
        </w:rPr>
        <w:t>Δημοτικό Σχολείο Αγίων Θεοδώρων</w:t>
      </w:r>
      <w:r>
        <w:rPr>
          <w:rFonts w:eastAsia="Times New Roman" w:cs="Times New Roman"/>
          <w:szCs w:val="24"/>
        </w:rPr>
        <w:t>.</w:t>
      </w:r>
    </w:p>
    <w:p w14:paraId="42AE9E62" w14:textId="77777777" w:rsidR="00F00D30" w:rsidRDefault="00AE51A4">
      <w:pPr>
        <w:spacing w:line="600" w:lineRule="auto"/>
        <w:ind w:firstLine="720"/>
        <w:jc w:val="both"/>
        <w:rPr>
          <w:rFonts w:eastAsia="Times New Roman" w:cs="Times New Roman"/>
          <w:szCs w:val="24"/>
        </w:rPr>
      </w:pPr>
      <w:r w:rsidRPr="000637E3">
        <w:rPr>
          <w:rFonts w:eastAsia="Times New Roman" w:cs="Times New Roman"/>
          <w:szCs w:val="24"/>
        </w:rPr>
        <w:t xml:space="preserve">Καλώς ήρθατε στη </w:t>
      </w:r>
      <w:r>
        <w:rPr>
          <w:rFonts w:eastAsia="Times New Roman" w:cs="Times New Roman"/>
          <w:szCs w:val="24"/>
        </w:rPr>
        <w:t>Β</w:t>
      </w:r>
      <w:r w:rsidRPr="000637E3">
        <w:rPr>
          <w:rFonts w:eastAsia="Times New Roman" w:cs="Times New Roman"/>
          <w:szCs w:val="24"/>
        </w:rPr>
        <w:t>ουλή</w:t>
      </w:r>
      <w:r>
        <w:rPr>
          <w:rFonts w:eastAsia="Times New Roman" w:cs="Times New Roman"/>
          <w:szCs w:val="24"/>
        </w:rPr>
        <w:t>.</w:t>
      </w:r>
    </w:p>
    <w:p w14:paraId="42AE9E63"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2AE9E64" w14:textId="77777777" w:rsidR="00F00D30" w:rsidRDefault="00AE51A4">
      <w:pPr>
        <w:spacing w:line="600" w:lineRule="auto"/>
        <w:ind w:firstLine="720"/>
        <w:jc w:val="center"/>
        <w:rPr>
          <w:rFonts w:eastAsia="Times New Roman" w:cs="Times New Roman"/>
          <w:color w:val="FF0000"/>
          <w:szCs w:val="24"/>
        </w:rPr>
      </w:pPr>
      <w:r w:rsidRPr="001B23C6">
        <w:rPr>
          <w:rFonts w:eastAsia="Times New Roman" w:cs="Times New Roman"/>
          <w:color w:val="FF0000"/>
          <w:szCs w:val="24"/>
        </w:rPr>
        <w:t>(ΑΛΛΑΓΗ ΣΕΛ</w:t>
      </w:r>
      <w:r w:rsidRPr="001B23C6">
        <w:rPr>
          <w:rFonts w:eastAsia="Times New Roman" w:cs="Times New Roman"/>
          <w:color w:val="FF0000"/>
          <w:szCs w:val="24"/>
        </w:rPr>
        <w:t>ΙΔΑΣ</w:t>
      </w:r>
      <w:r w:rsidRPr="001B23C6">
        <w:rPr>
          <w:rFonts w:eastAsia="Times New Roman" w:cs="Times New Roman"/>
          <w:color w:val="FF0000"/>
          <w:szCs w:val="24"/>
        </w:rPr>
        <w:t xml:space="preserve"> ΛΟΓΩ ΑΛΛΑΓΗΣ ΘΕΜΑΤΟΣ</w:t>
      </w:r>
      <w:r w:rsidRPr="001B23C6">
        <w:rPr>
          <w:rFonts w:eastAsia="Times New Roman" w:cs="Times New Roman"/>
          <w:color w:val="FF0000"/>
          <w:szCs w:val="24"/>
        </w:rPr>
        <w:t>)</w:t>
      </w:r>
    </w:p>
    <w:p w14:paraId="42AE9E65"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εισερχόμ</w:t>
      </w:r>
      <w:r>
        <w:rPr>
          <w:rFonts w:eastAsia="Times New Roman" w:cs="Times New Roman"/>
          <w:szCs w:val="24"/>
        </w:rPr>
        <w:t>αστε</w:t>
      </w:r>
      <w:r w:rsidRPr="000637E3">
        <w:rPr>
          <w:rFonts w:eastAsia="Times New Roman" w:cs="Times New Roman"/>
          <w:szCs w:val="24"/>
        </w:rPr>
        <w:t xml:space="preserve"> στη συμπληρωματική ημερήσια διάταξη </w:t>
      </w:r>
      <w:r>
        <w:rPr>
          <w:rFonts w:eastAsia="Times New Roman" w:cs="Times New Roman"/>
          <w:szCs w:val="24"/>
        </w:rPr>
        <w:t>της</w:t>
      </w:r>
    </w:p>
    <w:p w14:paraId="42AE9E66" w14:textId="77777777" w:rsidR="00F00D30" w:rsidRDefault="00AE51A4">
      <w:pPr>
        <w:spacing w:line="600" w:lineRule="auto"/>
        <w:ind w:firstLine="720"/>
        <w:jc w:val="center"/>
        <w:rPr>
          <w:rFonts w:eastAsia="Times New Roman" w:cs="Times New Roman"/>
          <w:szCs w:val="24"/>
        </w:rPr>
      </w:pPr>
      <w:r>
        <w:rPr>
          <w:rFonts w:eastAsia="Times New Roman" w:cs="Times New Roman"/>
          <w:b/>
          <w:szCs w:val="24"/>
        </w:rPr>
        <w:t>ΝΟΜΟΘΕΤΙΚΗΣ ΕΡΓΑΣΙΑΣ</w:t>
      </w:r>
    </w:p>
    <w:p w14:paraId="42AE9E6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Μόνη </w:t>
      </w:r>
      <w:r w:rsidRPr="000637E3">
        <w:rPr>
          <w:rFonts w:eastAsia="Times New Roman" w:cs="Times New Roman"/>
          <w:szCs w:val="24"/>
        </w:rPr>
        <w:t>συζήτηση και ψήφιση επί της αρχής</w:t>
      </w:r>
      <w:r>
        <w:rPr>
          <w:rFonts w:eastAsia="Times New Roman" w:cs="Times New Roman"/>
          <w:szCs w:val="24"/>
        </w:rPr>
        <w:t>,</w:t>
      </w:r>
      <w:r w:rsidRPr="000637E3">
        <w:rPr>
          <w:rFonts w:eastAsia="Times New Roman" w:cs="Times New Roman"/>
          <w:szCs w:val="24"/>
        </w:rPr>
        <w:t xml:space="preserve"> των άρθρων και του συνόλου του σχεδίου νόμου του </w:t>
      </w:r>
      <w:r>
        <w:rPr>
          <w:rFonts w:eastAsia="Times New Roman" w:cs="Times New Roman"/>
          <w:szCs w:val="24"/>
        </w:rPr>
        <w:t>Υ</w:t>
      </w:r>
      <w:r w:rsidRPr="000637E3">
        <w:rPr>
          <w:rFonts w:eastAsia="Times New Roman" w:cs="Times New Roman"/>
          <w:szCs w:val="24"/>
        </w:rPr>
        <w:t xml:space="preserve">πουργείου </w:t>
      </w:r>
      <w:r>
        <w:rPr>
          <w:rFonts w:eastAsia="Times New Roman" w:cs="Times New Roman"/>
          <w:szCs w:val="24"/>
        </w:rPr>
        <w:t>Ο</w:t>
      </w:r>
      <w:r w:rsidRPr="000637E3">
        <w:rPr>
          <w:rFonts w:eastAsia="Times New Roman" w:cs="Times New Roman"/>
          <w:szCs w:val="24"/>
        </w:rPr>
        <w:t xml:space="preserve">ικονομίας και </w:t>
      </w:r>
      <w:r>
        <w:rPr>
          <w:rFonts w:eastAsia="Times New Roman" w:cs="Times New Roman"/>
          <w:szCs w:val="24"/>
        </w:rPr>
        <w:t>Α</w:t>
      </w:r>
      <w:r w:rsidRPr="000637E3">
        <w:rPr>
          <w:rFonts w:eastAsia="Times New Roman" w:cs="Times New Roman"/>
          <w:szCs w:val="24"/>
        </w:rPr>
        <w:t>νάπτυξης</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«Ε</w:t>
      </w:r>
      <w:r w:rsidRPr="000637E3">
        <w:rPr>
          <w:rFonts w:eastAsia="Times New Roman" w:cs="Times New Roman"/>
          <w:szCs w:val="24"/>
        </w:rPr>
        <w:t xml:space="preserve">λληνική </w:t>
      </w:r>
      <w:r>
        <w:rPr>
          <w:rFonts w:eastAsia="Times New Roman" w:cs="Times New Roman"/>
          <w:szCs w:val="24"/>
        </w:rPr>
        <w:t>Α</w:t>
      </w:r>
      <w:r w:rsidRPr="000637E3">
        <w:rPr>
          <w:rFonts w:eastAsia="Times New Roman" w:cs="Times New Roman"/>
          <w:szCs w:val="24"/>
        </w:rPr>
        <w:t xml:space="preserve">ναπτυξιακή </w:t>
      </w:r>
      <w:r>
        <w:rPr>
          <w:rFonts w:eastAsia="Times New Roman" w:cs="Times New Roman"/>
          <w:szCs w:val="24"/>
        </w:rPr>
        <w:t>Τ</w:t>
      </w:r>
      <w:r w:rsidRPr="000637E3">
        <w:rPr>
          <w:rFonts w:eastAsia="Times New Roman" w:cs="Times New Roman"/>
          <w:szCs w:val="24"/>
        </w:rPr>
        <w:t xml:space="preserve">ράπεζα και προσέλκυση </w:t>
      </w:r>
      <w:r w:rsidRPr="000637E3">
        <w:rPr>
          <w:rFonts w:eastAsia="Times New Roman" w:cs="Times New Roman"/>
          <w:szCs w:val="24"/>
        </w:rPr>
        <w:t>Σ</w:t>
      </w:r>
      <w:r w:rsidRPr="000637E3">
        <w:rPr>
          <w:rFonts w:eastAsia="Times New Roman" w:cs="Times New Roman"/>
          <w:szCs w:val="24"/>
        </w:rPr>
        <w:t xml:space="preserve">τρατηγικών </w:t>
      </w:r>
      <w:r>
        <w:rPr>
          <w:rFonts w:eastAsia="Times New Roman" w:cs="Times New Roman"/>
          <w:szCs w:val="24"/>
        </w:rPr>
        <w:t>Ε</w:t>
      </w:r>
      <w:r w:rsidRPr="000637E3">
        <w:rPr>
          <w:rFonts w:eastAsia="Times New Roman" w:cs="Times New Roman"/>
          <w:szCs w:val="24"/>
        </w:rPr>
        <w:t>πενδύσεων και άλλες διατάξεις</w:t>
      </w:r>
      <w:r>
        <w:rPr>
          <w:rFonts w:eastAsia="Times New Roman" w:cs="Times New Roman"/>
          <w:szCs w:val="24"/>
        </w:rPr>
        <w:t>».</w:t>
      </w:r>
    </w:p>
    <w:p w14:paraId="42AE9E6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w:t>
      </w:r>
      <w:r w:rsidRPr="000637E3">
        <w:rPr>
          <w:rFonts w:eastAsia="Times New Roman" w:cs="Times New Roman"/>
          <w:szCs w:val="24"/>
        </w:rPr>
        <w:t xml:space="preserve"> </w:t>
      </w:r>
      <w:r>
        <w:rPr>
          <w:rFonts w:eastAsia="Times New Roman" w:cs="Times New Roman"/>
          <w:szCs w:val="24"/>
        </w:rPr>
        <w:t>Δ</w:t>
      </w:r>
      <w:r w:rsidRPr="000637E3">
        <w:rPr>
          <w:rFonts w:eastAsia="Times New Roman" w:cs="Times New Roman"/>
          <w:szCs w:val="24"/>
        </w:rPr>
        <w:t xml:space="preserve">ιάσκεψη των </w:t>
      </w:r>
      <w:r>
        <w:rPr>
          <w:rFonts w:eastAsia="Times New Roman" w:cs="Times New Roman"/>
          <w:szCs w:val="24"/>
        </w:rPr>
        <w:t>Π</w:t>
      </w:r>
      <w:r w:rsidRPr="000637E3">
        <w:rPr>
          <w:rFonts w:eastAsia="Times New Roman" w:cs="Times New Roman"/>
          <w:szCs w:val="24"/>
        </w:rPr>
        <w:t xml:space="preserve">ροέδρων αποφάσισε στη συνεδρίασή </w:t>
      </w:r>
      <w:r>
        <w:rPr>
          <w:rFonts w:eastAsia="Times New Roman" w:cs="Times New Roman"/>
          <w:szCs w:val="24"/>
        </w:rPr>
        <w:t>της στις</w:t>
      </w:r>
      <w:r w:rsidRPr="000637E3">
        <w:rPr>
          <w:rFonts w:eastAsia="Times New Roman" w:cs="Times New Roman"/>
          <w:szCs w:val="24"/>
        </w:rPr>
        <w:t xml:space="preserve"> 11</w:t>
      </w:r>
      <w:r>
        <w:rPr>
          <w:rFonts w:eastAsia="Times New Roman" w:cs="Times New Roman"/>
          <w:szCs w:val="24"/>
        </w:rPr>
        <w:t xml:space="preserve"> </w:t>
      </w:r>
      <w:r w:rsidRPr="000637E3">
        <w:rPr>
          <w:rFonts w:eastAsia="Times New Roman" w:cs="Times New Roman"/>
          <w:szCs w:val="24"/>
        </w:rPr>
        <w:t xml:space="preserve">Απριλίου </w:t>
      </w:r>
      <w:r>
        <w:rPr>
          <w:rFonts w:eastAsia="Times New Roman" w:cs="Times New Roman"/>
          <w:szCs w:val="24"/>
        </w:rPr>
        <w:t xml:space="preserve">του </w:t>
      </w:r>
      <w:r w:rsidRPr="000637E3">
        <w:rPr>
          <w:rFonts w:eastAsia="Times New Roman" w:cs="Times New Roman"/>
          <w:szCs w:val="24"/>
        </w:rPr>
        <w:t>2019</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τ</w:t>
      </w:r>
      <w:r w:rsidRPr="000637E3">
        <w:rPr>
          <w:rFonts w:eastAsia="Times New Roman" w:cs="Times New Roman"/>
          <w:szCs w:val="24"/>
        </w:rPr>
        <w:t xml:space="preserve">η συζήτηση του νομοσχεδίου σε </w:t>
      </w:r>
      <w:r w:rsidRPr="000637E3">
        <w:rPr>
          <w:rFonts w:eastAsia="Times New Roman" w:cs="Times New Roman"/>
          <w:szCs w:val="24"/>
        </w:rPr>
        <w:lastRenderedPageBreak/>
        <w:t>μία συνεδρίαση</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ενι</w:t>
      </w:r>
      <w:r>
        <w:rPr>
          <w:rFonts w:eastAsia="Times New Roman" w:cs="Times New Roman"/>
          <w:szCs w:val="24"/>
        </w:rPr>
        <w:t>αία</w:t>
      </w:r>
      <w:r w:rsidRPr="000637E3">
        <w:rPr>
          <w:rFonts w:eastAsia="Times New Roman" w:cs="Times New Roman"/>
          <w:szCs w:val="24"/>
        </w:rPr>
        <w:t xml:space="preserve"> επί της αρχής</w:t>
      </w:r>
      <w:r>
        <w:rPr>
          <w:rFonts w:eastAsia="Times New Roman" w:cs="Times New Roman"/>
          <w:szCs w:val="24"/>
        </w:rPr>
        <w:t>,</w:t>
      </w:r>
      <w:r w:rsidRPr="000637E3">
        <w:rPr>
          <w:rFonts w:eastAsia="Times New Roman" w:cs="Times New Roman"/>
          <w:szCs w:val="24"/>
        </w:rPr>
        <w:t xml:space="preserve"> των άρθρων και των τροπολογιών</w:t>
      </w:r>
      <w:r>
        <w:rPr>
          <w:rFonts w:eastAsia="Times New Roman" w:cs="Times New Roman"/>
          <w:szCs w:val="24"/>
        </w:rPr>
        <w:t>.</w:t>
      </w:r>
      <w:r>
        <w:rPr>
          <w:rFonts w:eastAsia="Times New Roman" w:cs="Times New Roman"/>
          <w:szCs w:val="24"/>
        </w:rPr>
        <w:t xml:space="preserve"> </w:t>
      </w:r>
    </w:p>
    <w:p w14:paraId="42AE9E6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 Σώμα συμφωνεί;</w:t>
      </w:r>
    </w:p>
    <w:p w14:paraId="42AE9E6A"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2AE9E6B"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Σώμα συμφώνησε </w:t>
      </w:r>
      <w:r w:rsidRPr="000637E3">
        <w:rPr>
          <w:rFonts w:eastAsia="Times New Roman" w:cs="Times New Roman"/>
          <w:szCs w:val="24"/>
        </w:rPr>
        <w:t>ομοφώνως</w:t>
      </w:r>
      <w:r>
        <w:rPr>
          <w:rFonts w:eastAsia="Times New Roman" w:cs="Times New Roman"/>
          <w:szCs w:val="24"/>
        </w:rPr>
        <w:t>.</w:t>
      </w:r>
    </w:p>
    <w:p w14:paraId="42AE9E6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Υπ</w:t>
      </w:r>
      <w:r w:rsidRPr="000637E3">
        <w:rPr>
          <w:rFonts w:eastAsia="Times New Roman" w:cs="Times New Roman"/>
          <w:szCs w:val="24"/>
        </w:rPr>
        <w:t xml:space="preserve">άρχουν τρεις υπουργικές </w:t>
      </w:r>
      <w:r>
        <w:rPr>
          <w:rFonts w:eastAsia="Times New Roman" w:cs="Times New Roman"/>
          <w:szCs w:val="24"/>
        </w:rPr>
        <w:t>τροπολογίες. Οι δύο</w:t>
      </w:r>
      <w:r w:rsidRPr="000637E3">
        <w:rPr>
          <w:rFonts w:eastAsia="Times New Roman" w:cs="Times New Roman"/>
          <w:szCs w:val="24"/>
        </w:rPr>
        <w:t xml:space="preserve"> έχουν ήδη ενσωματωθεί στο νομοσχέδιο από τ</w:t>
      </w:r>
      <w:r w:rsidRPr="000637E3">
        <w:rPr>
          <w:rFonts w:eastAsia="Times New Roman" w:cs="Times New Roman"/>
          <w:szCs w:val="24"/>
        </w:rPr>
        <w:t xml:space="preserve">η συζήτηση που έγινε στην </w:t>
      </w:r>
      <w:r>
        <w:rPr>
          <w:rFonts w:eastAsia="Times New Roman" w:cs="Times New Roman"/>
          <w:szCs w:val="24"/>
        </w:rPr>
        <w:t>ε</w:t>
      </w:r>
      <w:r>
        <w:rPr>
          <w:rFonts w:eastAsia="Times New Roman" w:cs="Times New Roman"/>
          <w:szCs w:val="24"/>
        </w:rPr>
        <w:t>πιτροπή. Υ</w:t>
      </w:r>
      <w:r w:rsidRPr="000637E3">
        <w:rPr>
          <w:rFonts w:eastAsia="Times New Roman" w:cs="Times New Roman"/>
          <w:szCs w:val="24"/>
        </w:rPr>
        <w:t xml:space="preserve">πάρχει </w:t>
      </w:r>
      <w:r>
        <w:rPr>
          <w:rFonts w:eastAsia="Times New Roman" w:cs="Times New Roman"/>
          <w:szCs w:val="24"/>
        </w:rPr>
        <w:t>και μια</w:t>
      </w:r>
      <w:r w:rsidRPr="000637E3">
        <w:rPr>
          <w:rFonts w:eastAsia="Times New Roman" w:cs="Times New Roman"/>
          <w:szCs w:val="24"/>
        </w:rPr>
        <w:t xml:space="preserve"> τρίτη που κάποια στιγμή θα έρθει ο κ</w:t>
      </w:r>
      <w:r>
        <w:rPr>
          <w:rFonts w:eastAsia="Times New Roman" w:cs="Times New Roman"/>
          <w:szCs w:val="24"/>
        </w:rPr>
        <w:t>.</w:t>
      </w:r>
      <w:r w:rsidRPr="000637E3">
        <w:rPr>
          <w:rFonts w:eastAsia="Times New Roman" w:cs="Times New Roman"/>
          <w:szCs w:val="24"/>
        </w:rPr>
        <w:t xml:space="preserve"> </w:t>
      </w:r>
      <w:proofErr w:type="spellStart"/>
      <w:r w:rsidRPr="000637E3">
        <w:rPr>
          <w:rFonts w:eastAsia="Times New Roman" w:cs="Times New Roman"/>
          <w:szCs w:val="24"/>
        </w:rPr>
        <w:t>Τσακαλώτος</w:t>
      </w:r>
      <w:proofErr w:type="spellEnd"/>
      <w:r w:rsidRPr="000637E3">
        <w:rPr>
          <w:rFonts w:eastAsia="Times New Roman" w:cs="Times New Roman"/>
          <w:szCs w:val="24"/>
        </w:rPr>
        <w:t xml:space="preserve"> να την παρουσιάσει και να την υπερασπιστεί</w:t>
      </w:r>
      <w:r>
        <w:rPr>
          <w:rFonts w:eastAsia="Times New Roman" w:cs="Times New Roman"/>
          <w:szCs w:val="24"/>
        </w:rPr>
        <w:t>. Ο Υ</w:t>
      </w:r>
      <w:r w:rsidRPr="000637E3">
        <w:rPr>
          <w:rFonts w:eastAsia="Times New Roman" w:cs="Times New Roman"/>
          <w:szCs w:val="24"/>
        </w:rPr>
        <w:t>φυπουργ</w:t>
      </w:r>
      <w:r>
        <w:rPr>
          <w:rFonts w:eastAsia="Times New Roman" w:cs="Times New Roman"/>
          <w:szCs w:val="24"/>
        </w:rPr>
        <w:t>ός</w:t>
      </w:r>
      <w:r w:rsidRPr="000637E3">
        <w:rPr>
          <w:rFonts w:eastAsia="Times New Roman" w:cs="Times New Roman"/>
          <w:szCs w:val="24"/>
        </w:rPr>
        <w:t xml:space="preserve"> κ</w:t>
      </w:r>
      <w:r>
        <w:rPr>
          <w:rFonts w:eastAsia="Times New Roman" w:cs="Times New Roman"/>
          <w:szCs w:val="24"/>
        </w:rPr>
        <w:t>.</w:t>
      </w:r>
      <w:r w:rsidRPr="000637E3">
        <w:rPr>
          <w:rFonts w:eastAsia="Times New Roman" w:cs="Times New Roman"/>
          <w:szCs w:val="24"/>
        </w:rPr>
        <w:t xml:space="preserve"> Στρατή</w:t>
      </w:r>
      <w:r>
        <w:rPr>
          <w:rFonts w:eastAsia="Times New Roman" w:cs="Times New Roman"/>
          <w:szCs w:val="24"/>
        </w:rPr>
        <w:t>ς</w:t>
      </w:r>
      <w:r w:rsidRPr="000637E3">
        <w:rPr>
          <w:rFonts w:eastAsia="Times New Roman" w:cs="Times New Roman"/>
          <w:szCs w:val="24"/>
        </w:rPr>
        <w:t xml:space="preserve"> είναι εδώ</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sidRPr="000637E3">
        <w:rPr>
          <w:rFonts w:eastAsia="Times New Roman" w:cs="Times New Roman"/>
          <w:szCs w:val="24"/>
        </w:rPr>
        <w:t xml:space="preserve">ότι έχει ενσωματωθεί </w:t>
      </w:r>
      <w:r>
        <w:rPr>
          <w:rFonts w:eastAsia="Times New Roman" w:cs="Times New Roman"/>
          <w:szCs w:val="24"/>
        </w:rPr>
        <w:t>η τροπολογία του -και ε</w:t>
      </w:r>
      <w:r w:rsidRPr="000637E3">
        <w:rPr>
          <w:rFonts w:eastAsia="Times New Roman" w:cs="Times New Roman"/>
          <w:szCs w:val="24"/>
        </w:rPr>
        <w:t xml:space="preserve">ίναι </w:t>
      </w:r>
      <w:r>
        <w:rPr>
          <w:rFonts w:eastAsia="Times New Roman" w:cs="Times New Roman"/>
          <w:szCs w:val="24"/>
        </w:rPr>
        <w:t>ευγένειά</w:t>
      </w:r>
      <w:r w:rsidRPr="000637E3">
        <w:rPr>
          <w:rFonts w:eastAsia="Times New Roman" w:cs="Times New Roman"/>
          <w:szCs w:val="24"/>
        </w:rPr>
        <w:t xml:space="preserve"> του</w:t>
      </w:r>
      <w:r>
        <w:rPr>
          <w:rFonts w:eastAsia="Times New Roman" w:cs="Times New Roman"/>
          <w:szCs w:val="24"/>
        </w:rPr>
        <w:t xml:space="preserve">- σε περίπτωση που </w:t>
      </w:r>
      <w:r w:rsidRPr="000637E3">
        <w:rPr>
          <w:rFonts w:eastAsia="Times New Roman" w:cs="Times New Roman"/>
          <w:szCs w:val="24"/>
        </w:rPr>
        <w:t xml:space="preserve">κάποιος συνάδελφος από τους </w:t>
      </w:r>
      <w:r>
        <w:rPr>
          <w:rFonts w:eastAsia="Times New Roman" w:cs="Times New Roman"/>
          <w:szCs w:val="24"/>
        </w:rPr>
        <w:t>ε</w:t>
      </w:r>
      <w:r w:rsidRPr="000637E3">
        <w:rPr>
          <w:rFonts w:eastAsia="Times New Roman" w:cs="Times New Roman"/>
          <w:szCs w:val="24"/>
        </w:rPr>
        <w:t xml:space="preserve">ισηγητές </w:t>
      </w:r>
      <w:r>
        <w:rPr>
          <w:rFonts w:eastAsia="Times New Roman" w:cs="Times New Roman"/>
          <w:szCs w:val="24"/>
        </w:rPr>
        <w:t xml:space="preserve">θέλει </w:t>
      </w:r>
      <w:r w:rsidRPr="000637E3">
        <w:rPr>
          <w:rFonts w:eastAsia="Times New Roman" w:cs="Times New Roman"/>
          <w:szCs w:val="24"/>
        </w:rPr>
        <w:t>να του κάνει κάποια διευκρινιστική ερώτηση</w:t>
      </w:r>
      <w:r>
        <w:rPr>
          <w:rFonts w:eastAsia="Times New Roman" w:cs="Times New Roman"/>
          <w:szCs w:val="24"/>
        </w:rPr>
        <w:t>. Ε</w:t>
      </w:r>
      <w:r w:rsidRPr="000637E3">
        <w:rPr>
          <w:rFonts w:eastAsia="Times New Roman" w:cs="Times New Roman"/>
          <w:szCs w:val="24"/>
        </w:rPr>
        <w:t>ίναι η τροπολογία</w:t>
      </w:r>
      <w:r>
        <w:rPr>
          <w:rFonts w:eastAsia="Times New Roman" w:cs="Times New Roman"/>
          <w:szCs w:val="24"/>
        </w:rPr>
        <w:t>:</w:t>
      </w:r>
      <w:r>
        <w:rPr>
          <w:rFonts w:eastAsia="Times New Roman" w:cs="Times New Roman"/>
          <w:szCs w:val="24"/>
        </w:rPr>
        <w:t xml:space="preserve"> «Ρ</w:t>
      </w:r>
      <w:r w:rsidRPr="000637E3">
        <w:rPr>
          <w:rFonts w:eastAsia="Times New Roman" w:cs="Times New Roman"/>
          <w:szCs w:val="24"/>
        </w:rPr>
        <w:t xml:space="preserve">ύθμιση θεμάτων του </w:t>
      </w:r>
      <w:r>
        <w:rPr>
          <w:rFonts w:eastAsia="Times New Roman" w:cs="Times New Roman"/>
          <w:szCs w:val="24"/>
        </w:rPr>
        <w:t>Υ</w:t>
      </w:r>
      <w:r w:rsidRPr="000637E3">
        <w:rPr>
          <w:rFonts w:eastAsia="Times New Roman" w:cs="Times New Roman"/>
          <w:szCs w:val="24"/>
        </w:rPr>
        <w:t xml:space="preserve">πουργείου </w:t>
      </w:r>
      <w:r>
        <w:rPr>
          <w:rFonts w:eastAsia="Times New Roman" w:cs="Times New Roman"/>
          <w:szCs w:val="24"/>
        </w:rPr>
        <w:t>Π</w:t>
      </w:r>
      <w:r w:rsidRPr="000637E3">
        <w:rPr>
          <w:rFonts w:eastAsia="Times New Roman" w:cs="Times New Roman"/>
          <w:szCs w:val="24"/>
        </w:rPr>
        <w:t xml:space="preserve">ολιτισμού και </w:t>
      </w:r>
      <w:r>
        <w:rPr>
          <w:rFonts w:eastAsia="Times New Roman" w:cs="Times New Roman"/>
          <w:szCs w:val="24"/>
        </w:rPr>
        <w:t>Α</w:t>
      </w:r>
      <w:r w:rsidRPr="000637E3">
        <w:rPr>
          <w:rFonts w:eastAsia="Times New Roman" w:cs="Times New Roman"/>
          <w:szCs w:val="24"/>
        </w:rPr>
        <w:t>θλητισμού</w:t>
      </w:r>
      <w:r>
        <w:rPr>
          <w:rFonts w:eastAsia="Times New Roman" w:cs="Times New Roman"/>
          <w:szCs w:val="24"/>
        </w:rPr>
        <w:t>».</w:t>
      </w:r>
      <w:r w:rsidRPr="000637E3">
        <w:rPr>
          <w:rFonts w:eastAsia="Times New Roman" w:cs="Times New Roman"/>
          <w:szCs w:val="24"/>
        </w:rPr>
        <w:t xml:space="preserve"> </w:t>
      </w:r>
    </w:p>
    <w:p w14:paraId="42AE9E6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w:t>
      </w:r>
      <w:r w:rsidRPr="000637E3">
        <w:rPr>
          <w:rFonts w:eastAsia="Times New Roman" w:cs="Times New Roman"/>
          <w:szCs w:val="24"/>
        </w:rPr>
        <w:t>πό ό</w:t>
      </w:r>
      <w:r>
        <w:rPr>
          <w:rFonts w:eastAsia="Times New Roman" w:cs="Times New Roman"/>
          <w:szCs w:val="24"/>
        </w:rPr>
        <w:t>,</w:t>
      </w:r>
      <w:r w:rsidRPr="000637E3">
        <w:rPr>
          <w:rFonts w:eastAsia="Times New Roman" w:cs="Times New Roman"/>
          <w:szCs w:val="24"/>
        </w:rPr>
        <w:t>τι βλέπω δεν υπάρχει</w:t>
      </w:r>
      <w:r>
        <w:rPr>
          <w:rFonts w:eastAsia="Times New Roman" w:cs="Times New Roman"/>
          <w:szCs w:val="24"/>
        </w:rPr>
        <w:t xml:space="preserve"> κάποιος συνάδελφος.</w:t>
      </w:r>
    </w:p>
    <w:p w14:paraId="42AE9E6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Κύριε Στρατή, </w:t>
      </w:r>
      <w:r w:rsidRPr="000637E3">
        <w:rPr>
          <w:rFonts w:eastAsia="Times New Roman" w:cs="Times New Roman"/>
          <w:szCs w:val="24"/>
        </w:rPr>
        <w:t>μήπως θ</w:t>
      </w:r>
      <w:r w:rsidRPr="000637E3">
        <w:rPr>
          <w:rFonts w:eastAsia="Times New Roman" w:cs="Times New Roman"/>
          <w:szCs w:val="24"/>
        </w:rPr>
        <w:t>έλετε το</w:t>
      </w:r>
      <w:r>
        <w:rPr>
          <w:rFonts w:eastAsia="Times New Roman" w:cs="Times New Roman"/>
          <w:szCs w:val="24"/>
        </w:rPr>
        <w:t>ν</w:t>
      </w:r>
      <w:r w:rsidRPr="000637E3">
        <w:rPr>
          <w:rFonts w:eastAsia="Times New Roman" w:cs="Times New Roman"/>
          <w:szCs w:val="24"/>
        </w:rPr>
        <w:t xml:space="preserve"> λόγο για πέντε λεπτά</w:t>
      </w:r>
      <w:r>
        <w:rPr>
          <w:rFonts w:eastAsia="Times New Roman" w:cs="Times New Roman"/>
          <w:szCs w:val="24"/>
        </w:rPr>
        <w:t>, γ</w:t>
      </w:r>
      <w:r w:rsidRPr="000637E3">
        <w:rPr>
          <w:rFonts w:eastAsia="Times New Roman" w:cs="Times New Roman"/>
          <w:szCs w:val="24"/>
        </w:rPr>
        <w:t xml:space="preserve">ια να σας </w:t>
      </w:r>
      <w:r>
        <w:rPr>
          <w:rFonts w:eastAsia="Times New Roman" w:cs="Times New Roman"/>
          <w:szCs w:val="24"/>
        </w:rPr>
        <w:t>απεγκλωβίσουμε;</w:t>
      </w:r>
    </w:p>
    <w:p w14:paraId="42AE9E6F"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ΣΤΡΑΤΗΣ (Υφυπουργός Πολιτισμού και Α</w:t>
      </w:r>
      <w:r w:rsidRPr="007D564E">
        <w:rPr>
          <w:rFonts w:eastAsia="Times New Roman" w:cs="Times New Roman"/>
          <w:b/>
          <w:szCs w:val="24"/>
        </w:rPr>
        <w:t>θλητισμού</w:t>
      </w:r>
      <w:r>
        <w:rPr>
          <w:rFonts w:eastAsia="Times New Roman" w:cs="Times New Roman"/>
          <w:b/>
          <w:szCs w:val="24"/>
        </w:rPr>
        <w:t>):</w:t>
      </w:r>
      <w:r w:rsidRPr="000637E3">
        <w:rPr>
          <w:rFonts w:eastAsia="Times New Roman" w:cs="Times New Roman"/>
          <w:szCs w:val="24"/>
        </w:rPr>
        <w:t xml:space="preserve"> </w:t>
      </w:r>
      <w:r>
        <w:rPr>
          <w:rFonts w:eastAsia="Times New Roman" w:cs="Times New Roman"/>
          <w:szCs w:val="24"/>
        </w:rPr>
        <w:t>Ναι, κύριε Πρόεδρε.</w:t>
      </w:r>
    </w:p>
    <w:p w14:paraId="42AE9E70"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0637E3">
        <w:rPr>
          <w:rFonts w:eastAsia="Times New Roman" w:cs="Times New Roman"/>
          <w:szCs w:val="24"/>
        </w:rPr>
        <w:t>Ορίστε</w:t>
      </w:r>
      <w:r>
        <w:rPr>
          <w:rFonts w:eastAsia="Times New Roman" w:cs="Times New Roman"/>
          <w:szCs w:val="24"/>
        </w:rPr>
        <w:t>, κύριε Υφυπουργέ, έχετε τον</w:t>
      </w:r>
      <w:r w:rsidRPr="000637E3">
        <w:rPr>
          <w:rFonts w:eastAsia="Times New Roman" w:cs="Times New Roman"/>
          <w:szCs w:val="24"/>
        </w:rPr>
        <w:t xml:space="preserve"> λόγο για κάποια συμπληρωματική τοποθέτηση</w:t>
      </w:r>
      <w:r>
        <w:rPr>
          <w:rFonts w:eastAsia="Times New Roman" w:cs="Times New Roman"/>
          <w:szCs w:val="24"/>
        </w:rPr>
        <w:t>,</w:t>
      </w:r>
      <w:r w:rsidRPr="000637E3">
        <w:rPr>
          <w:rFonts w:eastAsia="Times New Roman" w:cs="Times New Roman"/>
          <w:szCs w:val="24"/>
        </w:rPr>
        <w:t xml:space="preserve"> παρ</w:t>
      </w:r>
      <w:r>
        <w:rPr>
          <w:rFonts w:eastAsia="Times New Roman" w:cs="Times New Roman"/>
          <w:szCs w:val="24"/>
        </w:rPr>
        <w:t xml:space="preserve">’ </w:t>
      </w:r>
      <w:r w:rsidRPr="000637E3">
        <w:rPr>
          <w:rFonts w:eastAsia="Times New Roman" w:cs="Times New Roman"/>
          <w:szCs w:val="24"/>
        </w:rPr>
        <w:t>ότι έχει λήξει το θέμα</w:t>
      </w:r>
      <w:r>
        <w:rPr>
          <w:rFonts w:eastAsia="Times New Roman" w:cs="Times New Roman"/>
          <w:szCs w:val="24"/>
        </w:rPr>
        <w:t>.</w:t>
      </w:r>
    </w:p>
    <w:p w14:paraId="42AE9E71"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ΚΩΝΣΤΑΝΤΙΝΟΣ ΣΤΡΑΤΗΣ (Υφυπουργός Πολιτισμού και </w:t>
      </w:r>
      <w:r>
        <w:rPr>
          <w:rFonts w:eastAsia="Times New Roman" w:cs="Times New Roman"/>
          <w:b/>
          <w:szCs w:val="24"/>
        </w:rPr>
        <w:t>Α</w:t>
      </w:r>
      <w:r w:rsidRPr="007D564E">
        <w:rPr>
          <w:rFonts w:eastAsia="Times New Roman" w:cs="Times New Roman"/>
          <w:b/>
          <w:szCs w:val="24"/>
        </w:rPr>
        <w:t>θλητισμού</w:t>
      </w:r>
      <w:r>
        <w:rPr>
          <w:rFonts w:eastAsia="Times New Roman" w:cs="Times New Roman"/>
          <w:b/>
          <w:szCs w:val="24"/>
        </w:rPr>
        <w:t>):</w:t>
      </w:r>
      <w:r>
        <w:rPr>
          <w:rFonts w:eastAsia="Times New Roman" w:cs="Times New Roman"/>
          <w:szCs w:val="24"/>
        </w:rPr>
        <w:t xml:space="preserve"> </w:t>
      </w:r>
      <w:r w:rsidRPr="000637E3">
        <w:rPr>
          <w:rFonts w:eastAsia="Times New Roman" w:cs="Times New Roman"/>
          <w:szCs w:val="24"/>
        </w:rPr>
        <w:t>Κατ</w:t>
      </w:r>
      <w:r>
        <w:rPr>
          <w:rFonts w:eastAsia="Times New Roman" w:cs="Times New Roman"/>
          <w:szCs w:val="24"/>
        </w:rPr>
        <w:t xml:space="preserve">’ </w:t>
      </w:r>
      <w:r w:rsidRPr="000637E3">
        <w:rPr>
          <w:rFonts w:eastAsia="Times New Roman" w:cs="Times New Roman"/>
          <w:szCs w:val="24"/>
        </w:rPr>
        <w:t>αρχάς</w:t>
      </w:r>
      <w:r>
        <w:rPr>
          <w:rFonts w:eastAsia="Times New Roman" w:cs="Times New Roman"/>
          <w:szCs w:val="24"/>
        </w:rPr>
        <w:t>,</w:t>
      </w:r>
      <w:r w:rsidRPr="000637E3">
        <w:rPr>
          <w:rFonts w:eastAsia="Times New Roman" w:cs="Times New Roman"/>
          <w:szCs w:val="24"/>
        </w:rPr>
        <w:t xml:space="preserve"> οφείλουμε να πούμε ότι σήμερα</w:t>
      </w:r>
      <w:r>
        <w:rPr>
          <w:rFonts w:eastAsia="Times New Roman" w:cs="Times New Roman"/>
          <w:szCs w:val="24"/>
        </w:rPr>
        <w:t xml:space="preserve"> είναι μια</w:t>
      </w:r>
      <w:r w:rsidRPr="000637E3">
        <w:rPr>
          <w:rFonts w:eastAsia="Times New Roman" w:cs="Times New Roman"/>
          <w:szCs w:val="24"/>
        </w:rPr>
        <w:t xml:space="preserve"> αποφράδα </w:t>
      </w:r>
      <w:r>
        <w:rPr>
          <w:rFonts w:eastAsia="Times New Roman" w:cs="Times New Roman"/>
          <w:szCs w:val="24"/>
        </w:rPr>
        <w:t>μέρα για τον παγκόσμιο πολιτισμό, για ολόκληρη</w:t>
      </w:r>
      <w:r w:rsidRPr="000637E3">
        <w:rPr>
          <w:rFonts w:eastAsia="Times New Roman" w:cs="Times New Roman"/>
          <w:szCs w:val="24"/>
        </w:rPr>
        <w:t xml:space="preserve"> την ανθρωπότητα</w:t>
      </w:r>
      <w:r>
        <w:rPr>
          <w:rFonts w:eastAsia="Times New Roman" w:cs="Times New Roman"/>
          <w:szCs w:val="24"/>
        </w:rPr>
        <w:t xml:space="preserve">. Όταν </w:t>
      </w:r>
      <w:r w:rsidRPr="000637E3">
        <w:rPr>
          <w:rFonts w:eastAsia="Times New Roman" w:cs="Times New Roman"/>
          <w:szCs w:val="24"/>
        </w:rPr>
        <w:t xml:space="preserve">ένα μνημείο παγκόσμιας κληρονομιάς </w:t>
      </w:r>
      <w:r w:rsidRPr="000637E3">
        <w:rPr>
          <w:rFonts w:eastAsia="Times New Roman" w:cs="Times New Roman"/>
          <w:szCs w:val="24"/>
        </w:rPr>
        <w:t>υφίσταται τραύμα</w:t>
      </w:r>
      <w:r>
        <w:rPr>
          <w:rFonts w:eastAsia="Times New Roman" w:cs="Times New Roman"/>
          <w:szCs w:val="24"/>
        </w:rPr>
        <w:t>, όπως αυτό</w:t>
      </w:r>
      <w:r w:rsidRPr="000637E3">
        <w:rPr>
          <w:rFonts w:eastAsia="Times New Roman" w:cs="Times New Roman"/>
          <w:szCs w:val="24"/>
        </w:rPr>
        <w:t xml:space="preserve"> που υπέστη χθες το βράδυ η Παναγία των </w:t>
      </w:r>
      <w:proofErr w:type="spellStart"/>
      <w:r w:rsidRPr="000637E3">
        <w:rPr>
          <w:rFonts w:eastAsia="Times New Roman" w:cs="Times New Roman"/>
          <w:szCs w:val="24"/>
        </w:rPr>
        <w:t>Παρισίων</w:t>
      </w:r>
      <w:proofErr w:type="spellEnd"/>
      <w:r>
        <w:rPr>
          <w:rFonts w:eastAsia="Times New Roman" w:cs="Times New Roman"/>
          <w:szCs w:val="24"/>
        </w:rPr>
        <w:t>, τ</w:t>
      </w:r>
      <w:r w:rsidRPr="000637E3">
        <w:rPr>
          <w:rFonts w:eastAsia="Times New Roman" w:cs="Times New Roman"/>
          <w:szCs w:val="24"/>
        </w:rPr>
        <w:t>α λόγια δεν είναι αρκετά για να εκφράσουν το μέγεθος της καταστροφής</w:t>
      </w:r>
      <w:r>
        <w:rPr>
          <w:rFonts w:eastAsia="Times New Roman" w:cs="Times New Roman"/>
          <w:szCs w:val="24"/>
        </w:rPr>
        <w:t>. Μ</w:t>
      </w:r>
      <w:r w:rsidRPr="000637E3">
        <w:rPr>
          <w:rFonts w:eastAsia="Times New Roman" w:cs="Times New Roman"/>
          <w:szCs w:val="24"/>
        </w:rPr>
        <w:t>έσα σε λίγες ώρες χάθηκαν αιώνες ιστορίας</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Π</w:t>
      </w:r>
      <w:r w:rsidRPr="000637E3">
        <w:rPr>
          <w:rFonts w:eastAsia="Times New Roman" w:cs="Times New Roman"/>
          <w:szCs w:val="24"/>
        </w:rPr>
        <w:t>ρώτο μέλημα σε αυτή</w:t>
      </w:r>
      <w:r>
        <w:rPr>
          <w:rFonts w:eastAsia="Times New Roman" w:cs="Times New Roman"/>
          <w:szCs w:val="24"/>
        </w:rPr>
        <w:t>ν</w:t>
      </w:r>
      <w:r w:rsidRPr="000637E3">
        <w:rPr>
          <w:rFonts w:eastAsia="Times New Roman" w:cs="Times New Roman"/>
          <w:szCs w:val="24"/>
        </w:rPr>
        <w:t xml:space="preserve"> τη φάση είναι να προστατευτεί από περαιτέρ</w:t>
      </w:r>
      <w:r w:rsidRPr="000637E3">
        <w:rPr>
          <w:rFonts w:eastAsia="Times New Roman" w:cs="Times New Roman"/>
          <w:szCs w:val="24"/>
        </w:rPr>
        <w:t xml:space="preserve">ω καταστροφή το </w:t>
      </w:r>
      <w:r>
        <w:rPr>
          <w:rFonts w:eastAsia="Times New Roman" w:cs="Times New Roman"/>
          <w:szCs w:val="24"/>
        </w:rPr>
        <w:t>μ</w:t>
      </w:r>
      <w:r w:rsidRPr="000637E3">
        <w:rPr>
          <w:rFonts w:eastAsia="Times New Roman" w:cs="Times New Roman"/>
          <w:szCs w:val="24"/>
        </w:rPr>
        <w:t>νημείο που</w:t>
      </w:r>
      <w:r>
        <w:rPr>
          <w:rFonts w:eastAsia="Times New Roman" w:cs="Times New Roman"/>
          <w:szCs w:val="24"/>
        </w:rPr>
        <w:t>, δυστυχώς,</w:t>
      </w:r>
      <w:r w:rsidRPr="000637E3">
        <w:rPr>
          <w:rFonts w:eastAsia="Times New Roman" w:cs="Times New Roman"/>
          <w:szCs w:val="24"/>
        </w:rPr>
        <w:t xml:space="preserve"> παραμένει ασκεπές</w:t>
      </w:r>
      <w:r>
        <w:rPr>
          <w:rFonts w:eastAsia="Times New Roman" w:cs="Times New Roman"/>
          <w:szCs w:val="24"/>
        </w:rPr>
        <w:t xml:space="preserve"> </w:t>
      </w:r>
      <w:r w:rsidRPr="000637E3">
        <w:rPr>
          <w:rFonts w:eastAsia="Times New Roman" w:cs="Times New Roman"/>
          <w:szCs w:val="24"/>
        </w:rPr>
        <w:t xml:space="preserve">μετά τη </w:t>
      </w:r>
      <w:r>
        <w:rPr>
          <w:rFonts w:eastAsia="Times New Roman" w:cs="Times New Roman"/>
          <w:szCs w:val="24"/>
        </w:rPr>
        <w:t xml:space="preserve">χθεσινή </w:t>
      </w:r>
      <w:r w:rsidRPr="000637E3">
        <w:rPr>
          <w:rFonts w:eastAsia="Times New Roman" w:cs="Times New Roman"/>
          <w:szCs w:val="24"/>
        </w:rPr>
        <w:t>φωτιά και αμέσως μετά</w:t>
      </w:r>
      <w:r>
        <w:rPr>
          <w:rFonts w:eastAsia="Times New Roman" w:cs="Times New Roman"/>
          <w:szCs w:val="24"/>
        </w:rPr>
        <w:t>, βεβαίως, ν</w:t>
      </w:r>
      <w:r w:rsidRPr="000637E3">
        <w:rPr>
          <w:rFonts w:eastAsia="Times New Roman" w:cs="Times New Roman"/>
          <w:szCs w:val="24"/>
        </w:rPr>
        <w:t>α ξεκινήσει η μελέτη και το έργο της αποκατάστασης</w:t>
      </w:r>
      <w:r>
        <w:rPr>
          <w:rFonts w:eastAsia="Times New Roman" w:cs="Times New Roman"/>
          <w:szCs w:val="24"/>
        </w:rPr>
        <w:t>.</w:t>
      </w:r>
    </w:p>
    <w:p w14:paraId="42AE9E7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Η</w:t>
      </w:r>
      <w:r w:rsidRPr="000637E3">
        <w:rPr>
          <w:rFonts w:eastAsia="Times New Roman" w:cs="Times New Roman"/>
          <w:szCs w:val="24"/>
        </w:rPr>
        <w:t xml:space="preserve"> χώρα μας είναι πρόθυμη και έτοιμη να συνεισφέρει με οποιο</w:t>
      </w:r>
      <w:r>
        <w:rPr>
          <w:rFonts w:eastAsia="Times New Roman" w:cs="Times New Roman"/>
          <w:szCs w:val="24"/>
        </w:rPr>
        <w:t>ν</w:t>
      </w:r>
      <w:r w:rsidRPr="000637E3">
        <w:rPr>
          <w:rFonts w:eastAsia="Times New Roman" w:cs="Times New Roman"/>
          <w:szCs w:val="24"/>
        </w:rPr>
        <w:t>δήποτε τρόπο κριθεί ωφέλιμο</w:t>
      </w:r>
      <w:r>
        <w:rPr>
          <w:rFonts w:eastAsia="Times New Roman" w:cs="Times New Roman"/>
          <w:szCs w:val="24"/>
        </w:rPr>
        <w:t>ς. Εκφράζου</w:t>
      </w:r>
      <w:r>
        <w:rPr>
          <w:rFonts w:eastAsia="Times New Roman" w:cs="Times New Roman"/>
          <w:szCs w:val="24"/>
        </w:rPr>
        <w:t xml:space="preserve">με, βέβαια, </w:t>
      </w:r>
      <w:r w:rsidRPr="000637E3">
        <w:rPr>
          <w:rFonts w:eastAsia="Times New Roman" w:cs="Times New Roman"/>
          <w:szCs w:val="24"/>
        </w:rPr>
        <w:t>και τη συμπαράστασή μας στο</w:t>
      </w:r>
      <w:r>
        <w:rPr>
          <w:rFonts w:eastAsia="Times New Roman" w:cs="Times New Roman"/>
          <w:szCs w:val="24"/>
        </w:rPr>
        <w:t>ν γ</w:t>
      </w:r>
      <w:r w:rsidRPr="000637E3">
        <w:rPr>
          <w:rFonts w:eastAsia="Times New Roman" w:cs="Times New Roman"/>
          <w:szCs w:val="24"/>
        </w:rPr>
        <w:t>αλλικό λαό</w:t>
      </w:r>
      <w:r>
        <w:rPr>
          <w:rFonts w:eastAsia="Times New Roman" w:cs="Times New Roman"/>
          <w:szCs w:val="24"/>
        </w:rPr>
        <w:t>.</w:t>
      </w:r>
    </w:p>
    <w:p w14:paraId="42AE9E7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w:t>
      </w:r>
      <w:r w:rsidRPr="000637E3">
        <w:rPr>
          <w:rFonts w:eastAsia="Times New Roman" w:cs="Times New Roman"/>
          <w:szCs w:val="24"/>
        </w:rPr>
        <w:t xml:space="preserve"> τροπολογία την οποία εισηγείται το Υπουργείο Πολιτισμού</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αφορά</w:t>
      </w:r>
      <w:r w:rsidRPr="000637E3">
        <w:rPr>
          <w:rFonts w:eastAsia="Times New Roman" w:cs="Times New Roman"/>
          <w:szCs w:val="24"/>
        </w:rPr>
        <w:t xml:space="preserve"> το κρίσιμο ζήτημα της οργάνωσης και του συντονισμού της φύλαξης των αρχαιολογικών χώρων</w:t>
      </w:r>
      <w:r>
        <w:rPr>
          <w:rFonts w:eastAsia="Times New Roman" w:cs="Times New Roman"/>
          <w:szCs w:val="24"/>
        </w:rPr>
        <w:t>, των</w:t>
      </w:r>
      <w:r w:rsidRPr="000637E3">
        <w:rPr>
          <w:rFonts w:eastAsia="Times New Roman" w:cs="Times New Roman"/>
          <w:szCs w:val="24"/>
        </w:rPr>
        <w:t xml:space="preserve"> μνημείων και των </w:t>
      </w:r>
      <w:r>
        <w:rPr>
          <w:rFonts w:eastAsia="Times New Roman" w:cs="Times New Roman"/>
          <w:szCs w:val="24"/>
        </w:rPr>
        <w:t>μ</w:t>
      </w:r>
      <w:r w:rsidRPr="000637E3">
        <w:rPr>
          <w:rFonts w:eastAsia="Times New Roman" w:cs="Times New Roman"/>
          <w:szCs w:val="24"/>
        </w:rPr>
        <w:t>ουσείων της χώρας</w:t>
      </w:r>
      <w:r>
        <w:rPr>
          <w:rFonts w:eastAsia="Times New Roman" w:cs="Times New Roman"/>
          <w:szCs w:val="24"/>
        </w:rPr>
        <w:t>. Σ</w:t>
      </w:r>
      <w:r w:rsidRPr="000637E3">
        <w:rPr>
          <w:rFonts w:eastAsia="Times New Roman" w:cs="Times New Roman"/>
          <w:szCs w:val="24"/>
        </w:rPr>
        <w:t>το οργ</w:t>
      </w:r>
      <w:r w:rsidRPr="000637E3">
        <w:rPr>
          <w:rFonts w:eastAsia="Times New Roman" w:cs="Times New Roman"/>
          <w:szCs w:val="24"/>
        </w:rPr>
        <w:t xml:space="preserve">ανόγραμμα του </w:t>
      </w:r>
      <w:r>
        <w:rPr>
          <w:rFonts w:eastAsia="Times New Roman" w:cs="Times New Roman"/>
          <w:szCs w:val="24"/>
        </w:rPr>
        <w:t>Υ</w:t>
      </w:r>
      <w:r w:rsidRPr="000637E3">
        <w:rPr>
          <w:rFonts w:eastAsia="Times New Roman" w:cs="Times New Roman"/>
          <w:szCs w:val="24"/>
        </w:rPr>
        <w:t xml:space="preserve">πουργείου </w:t>
      </w:r>
      <w:r>
        <w:rPr>
          <w:rFonts w:eastAsia="Times New Roman" w:cs="Times New Roman"/>
          <w:szCs w:val="24"/>
        </w:rPr>
        <w:t>Π</w:t>
      </w:r>
      <w:r w:rsidRPr="000637E3">
        <w:rPr>
          <w:rFonts w:eastAsia="Times New Roman" w:cs="Times New Roman"/>
          <w:szCs w:val="24"/>
        </w:rPr>
        <w:t xml:space="preserve">ολιτισμού του 2018 προστέθηκε </w:t>
      </w:r>
      <w:r>
        <w:rPr>
          <w:rFonts w:eastAsia="Times New Roman" w:cs="Times New Roman"/>
          <w:szCs w:val="24"/>
        </w:rPr>
        <w:t>θέση</w:t>
      </w:r>
      <w:r w:rsidRPr="000637E3">
        <w:rPr>
          <w:rFonts w:eastAsia="Times New Roman" w:cs="Times New Roman"/>
          <w:szCs w:val="24"/>
        </w:rPr>
        <w:t xml:space="preserve"> </w:t>
      </w:r>
      <w:r>
        <w:rPr>
          <w:rFonts w:eastAsia="Times New Roman" w:cs="Times New Roman"/>
          <w:szCs w:val="24"/>
        </w:rPr>
        <w:t>«</w:t>
      </w:r>
      <w:r w:rsidRPr="000637E3">
        <w:rPr>
          <w:rFonts w:eastAsia="Times New Roman" w:cs="Times New Roman"/>
          <w:szCs w:val="24"/>
        </w:rPr>
        <w:t xml:space="preserve">επικεφαλής </w:t>
      </w:r>
      <w:r>
        <w:rPr>
          <w:rFonts w:eastAsia="Times New Roman" w:cs="Times New Roman"/>
          <w:szCs w:val="24"/>
        </w:rPr>
        <w:t>γ</w:t>
      </w:r>
      <w:r w:rsidRPr="000637E3">
        <w:rPr>
          <w:rFonts w:eastAsia="Times New Roman" w:cs="Times New Roman"/>
          <w:szCs w:val="24"/>
        </w:rPr>
        <w:t>ραφείο</w:t>
      </w:r>
      <w:r>
        <w:rPr>
          <w:rFonts w:eastAsia="Times New Roman" w:cs="Times New Roman"/>
          <w:szCs w:val="24"/>
        </w:rPr>
        <w:t>υ</w:t>
      </w:r>
      <w:r w:rsidRPr="000637E3">
        <w:rPr>
          <w:rFonts w:eastAsia="Times New Roman" w:cs="Times New Roman"/>
          <w:szCs w:val="24"/>
        </w:rPr>
        <w:t xml:space="preserve"> </w:t>
      </w:r>
      <w:r>
        <w:rPr>
          <w:rFonts w:eastAsia="Times New Roman" w:cs="Times New Roman"/>
          <w:szCs w:val="24"/>
        </w:rPr>
        <w:t>φ</w:t>
      </w:r>
      <w:r w:rsidRPr="000637E3">
        <w:rPr>
          <w:rFonts w:eastAsia="Times New Roman" w:cs="Times New Roman"/>
          <w:szCs w:val="24"/>
        </w:rPr>
        <w:t>ύλαξης</w:t>
      </w:r>
      <w:r>
        <w:rPr>
          <w:rFonts w:eastAsia="Times New Roman" w:cs="Times New Roman"/>
          <w:szCs w:val="24"/>
        </w:rPr>
        <w:t>»</w:t>
      </w:r>
      <w:r w:rsidRPr="000637E3">
        <w:rPr>
          <w:rFonts w:eastAsia="Times New Roman" w:cs="Times New Roman"/>
          <w:szCs w:val="24"/>
        </w:rPr>
        <w:t xml:space="preserve"> και θεσπίστηκε για πρώτη φορά μ</w:t>
      </w:r>
      <w:r>
        <w:rPr>
          <w:rFonts w:eastAsia="Times New Roman" w:cs="Times New Roman"/>
          <w:szCs w:val="24"/>
        </w:rPr>
        <w:t>ι</w:t>
      </w:r>
      <w:r w:rsidRPr="000637E3">
        <w:rPr>
          <w:rFonts w:eastAsia="Times New Roman" w:cs="Times New Roman"/>
          <w:szCs w:val="24"/>
        </w:rPr>
        <w:t>α θέση που υπήρχε</w:t>
      </w:r>
      <w:r>
        <w:rPr>
          <w:rFonts w:eastAsia="Times New Roman" w:cs="Times New Roman"/>
          <w:szCs w:val="24"/>
        </w:rPr>
        <w:t>,</w:t>
      </w:r>
      <w:r w:rsidRPr="000637E3">
        <w:rPr>
          <w:rFonts w:eastAsia="Times New Roman" w:cs="Times New Roman"/>
          <w:szCs w:val="24"/>
        </w:rPr>
        <w:t xml:space="preserve"> αλλά δεν υπήρχε ποτέ θεσμικά</w:t>
      </w:r>
      <w:r>
        <w:rPr>
          <w:rFonts w:eastAsia="Times New Roman" w:cs="Times New Roman"/>
          <w:szCs w:val="24"/>
        </w:rPr>
        <w:t>,</w:t>
      </w:r>
      <w:r w:rsidRPr="000637E3">
        <w:rPr>
          <w:rFonts w:eastAsia="Times New Roman" w:cs="Times New Roman"/>
          <w:szCs w:val="24"/>
        </w:rPr>
        <w:t xml:space="preserve"> η θέση του </w:t>
      </w:r>
      <w:r>
        <w:rPr>
          <w:rFonts w:eastAsia="Times New Roman" w:cs="Times New Roman"/>
          <w:szCs w:val="24"/>
        </w:rPr>
        <w:t>α</w:t>
      </w:r>
      <w:r w:rsidRPr="000637E3">
        <w:rPr>
          <w:rFonts w:eastAsia="Times New Roman" w:cs="Times New Roman"/>
          <w:szCs w:val="24"/>
        </w:rPr>
        <w:t>ρχιφύλακα</w:t>
      </w:r>
      <w:r>
        <w:rPr>
          <w:rFonts w:eastAsia="Times New Roman" w:cs="Times New Roman"/>
          <w:szCs w:val="24"/>
        </w:rPr>
        <w:t>.</w:t>
      </w:r>
    </w:p>
    <w:p w14:paraId="42AE9E7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Μ</w:t>
      </w:r>
      <w:r w:rsidRPr="000637E3">
        <w:rPr>
          <w:rFonts w:eastAsia="Times New Roman" w:cs="Times New Roman"/>
          <w:szCs w:val="24"/>
        </w:rPr>
        <w:t xml:space="preserve">ε δεδομένο ότι οι συγκεκριμένες θέσεις δεν αποτελούν θέσεις </w:t>
      </w:r>
      <w:r w:rsidRPr="000637E3">
        <w:rPr>
          <w:rFonts w:eastAsia="Times New Roman" w:cs="Times New Roman"/>
          <w:szCs w:val="24"/>
        </w:rPr>
        <w:t>ευθύνης</w:t>
      </w:r>
      <w:r>
        <w:rPr>
          <w:rFonts w:eastAsia="Times New Roman" w:cs="Times New Roman"/>
          <w:szCs w:val="24"/>
        </w:rPr>
        <w:t>,</w:t>
      </w:r>
      <w:r w:rsidRPr="000637E3">
        <w:rPr>
          <w:rFonts w:eastAsia="Times New Roman" w:cs="Times New Roman"/>
          <w:szCs w:val="24"/>
        </w:rPr>
        <w:t xml:space="preserve"> δεν μπορεί </w:t>
      </w:r>
      <w:r>
        <w:rPr>
          <w:rFonts w:eastAsia="Times New Roman" w:cs="Times New Roman"/>
          <w:szCs w:val="24"/>
        </w:rPr>
        <w:t>μ</w:t>
      </w:r>
      <w:r w:rsidRPr="000637E3">
        <w:rPr>
          <w:rFonts w:eastAsia="Times New Roman" w:cs="Times New Roman"/>
          <w:szCs w:val="24"/>
        </w:rPr>
        <w:t xml:space="preserve">ε ευθύ τρόπο να εφαρμοστούν οι διατάξεις του </w:t>
      </w:r>
      <w:r>
        <w:rPr>
          <w:rFonts w:eastAsia="Times New Roman" w:cs="Times New Roman"/>
          <w:szCs w:val="24"/>
        </w:rPr>
        <w:t>Δημοσιοϋπαλληλικού Κ</w:t>
      </w:r>
      <w:r w:rsidRPr="000637E3">
        <w:rPr>
          <w:rFonts w:eastAsia="Times New Roman" w:cs="Times New Roman"/>
          <w:szCs w:val="24"/>
        </w:rPr>
        <w:t>ώδικα για την επιλογή προσωπικού</w:t>
      </w:r>
      <w:r>
        <w:rPr>
          <w:rFonts w:eastAsia="Times New Roman" w:cs="Times New Roman"/>
          <w:szCs w:val="24"/>
        </w:rPr>
        <w:t xml:space="preserve">. </w:t>
      </w:r>
      <w:r w:rsidRPr="000637E3">
        <w:rPr>
          <w:rFonts w:eastAsia="Times New Roman" w:cs="Times New Roman"/>
          <w:szCs w:val="24"/>
        </w:rPr>
        <w:t>Επομένως</w:t>
      </w:r>
      <w:r>
        <w:rPr>
          <w:rFonts w:eastAsia="Times New Roman" w:cs="Times New Roman"/>
          <w:szCs w:val="24"/>
        </w:rPr>
        <w:t>,</w:t>
      </w:r>
      <w:r w:rsidRPr="000637E3">
        <w:rPr>
          <w:rFonts w:eastAsia="Times New Roman" w:cs="Times New Roman"/>
          <w:szCs w:val="24"/>
        </w:rPr>
        <w:t xml:space="preserve"> αντικαθιστώντας μ</w:t>
      </w:r>
      <w:r>
        <w:rPr>
          <w:rFonts w:eastAsia="Times New Roman" w:cs="Times New Roman"/>
          <w:szCs w:val="24"/>
        </w:rPr>
        <w:t>ι</w:t>
      </w:r>
      <w:r w:rsidRPr="000637E3">
        <w:rPr>
          <w:rFonts w:eastAsia="Times New Roman" w:cs="Times New Roman"/>
          <w:szCs w:val="24"/>
        </w:rPr>
        <w:t>α άτυπη διαδικασία απευθείας επιλογή</w:t>
      </w:r>
      <w:r>
        <w:rPr>
          <w:rFonts w:eastAsia="Times New Roman" w:cs="Times New Roman"/>
          <w:szCs w:val="24"/>
        </w:rPr>
        <w:t>ς</w:t>
      </w:r>
      <w:r w:rsidRPr="000637E3">
        <w:rPr>
          <w:rFonts w:eastAsia="Times New Roman" w:cs="Times New Roman"/>
          <w:szCs w:val="24"/>
        </w:rPr>
        <w:t xml:space="preserve"> από την πολιτική ηγεσία</w:t>
      </w:r>
      <w:r>
        <w:rPr>
          <w:rFonts w:eastAsia="Times New Roman" w:cs="Times New Roman"/>
          <w:szCs w:val="24"/>
        </w:rPr>
        <w:t>, εισάγουμε μι</w:t>
      </w:r>
      <w:r w:rsidRPr="000637E3">
        <w:rPr>
          <w:rFonts w:eastAsia="Times New Roman" w:cs="Times New Roman"/>
          <w:szCs w:val="24"/>
        </w:rPr>
        <w:t>α ρύθμιση που φέρνει αξιοκρατία κ</w:t>
      </w:r>
      <w:r w:rsidRPr="000637E3">
        <w:rPr>
          <w:rFonts w:eastAsia="Times New Roman" w:cs="Times New Roman"/>
          <w:szCs w:val="24"/>
        </w:rPr>
        <w:t>αι διαφάνεια</w:t>
      </w:r>
      <w:r>
        <w:rPr>
          <w:rFonts w:eastAsia="Times New Roman" w:cs="Times New Roman"/>
          <w:szCs w:val="24"/>
        </w:rPr>
        <w:t>,</w:t>
      </w:r>
      <w:r w:rsidRPr="000637E3">
        <w:rPr>
          <w:rFonts w:eastAsia="Times New Roman" w:cs="Times New Roman"/>
          <w:szCs w:val="24"/>
        </w:rPr>
        <w:t xml:space="preserve"> εφαρμόζοντας τα στοιχεία που έχει ο </w:t>
      </w:r>
      <w:r>
        <w:rPr>
          <w:rFonts w:eastAsia="Times New Roman" w:cs="Times New Roman"/>
          <w:szCs w:val="24"/>
        </w:rPr>
        <w:t>Υπαλληλικός Κώδικας για την επιλογή</w:t>
      </w:r>
      <w:r w:rsidRPr="000637E3">
        <w:rPr>
          <w:rFonts w:eastAsia="Times New Roman" w:cs="Times New Roman"/>
          <w:szCs w:val="24"/>
        </w:rPr>
        <w:t xml:space="preserve"> </w:t>
      </w:r>
      <w:r>
        <w:rPr>
          <w:rFonts w:eastAsia="Times New Roman" w:cs="Times New Roman"/>
          <w:szCs w:val="24"/>
        </w:rPr>
        <w:t>αυτού</w:t>
      </w:r>
      <w:r w:rsidRPr="000637E3">
        <w:rPr>
          <w:rFonts w:eastAsia="Times New Roman" w:cs="Times New Roman"/>
          <w:szCs w:val="24"/>
        </w:rPr>
        <w:t xml:space="preserve"> του προσωπικού</w:t>
      </w:r>
      <w:r>
        <w:rPr>
          <w:rFonts w:eastAsia="Times New Roman" w:cs="Times New Roman"/>
          <w:szCs w:val="24"/>
        </w:rPr>
        <w:t>.</w:t>
      </w:r>
    </w:p>
    <w:p w14:paraId="42AE9E7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14:paraId="42AE9E76"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Κατ’ αρχάς, εκ μέρους του Προεδρείου που εκπροσωπεί το σύνολο της Βουλής, </w:t>
      </w:r>
      <w:r w:rsidRPr="000637E3">
        <w:rPr>
          <w:rFonts w:eastAsia="Times New Roman" w:cs="Times New Roman"/>
          <w:szCs w:val="24"/>
        </w:rPr>
        <w:t>προσυπογράφ</w:t>
      </w:r>
      <w:r w:rsidRPr="000637E3">
        <w:rPr>
          <w:rFonts w:eastAsia="Times New Roman" w:cs="Times New Roman"/>
          <w:szCs w:val="24"/>
        </w:rPr>
        <w:t xml:space="preserve">ουμε τα όσα είπε ο </w:t>
      </w:r>
      <w:r>
        <w:rPr>
          <w:rFonts w:eastAsia="Times New Roman" w:cs="Times New Roman"/>
          <w:szCs w:val="24"/>
        </w:rPr>
        <w:t xml:space="preserve">κύριος </w:t>
      </w:r>
      <w:r w:rsidRPr="000637E3">
        <w:rPr>
          <w:rFonts w:eastAsia="Times New Roman" w:cs="Times New Roman"/>
          <w:szCs w:val="24"/>
        </w:rPr>
        <w:t xml:space="preserve">Υφυπουργός για την πολιτιστική καταστροφή που έγινε χθες στην Παναγία των </w:t>
      </w:r>
      <w:proofErr w:type="spellStart"/>
      <w:r w:rsidRPr="000637E3">
        <w:rPr>
          <w:rFonts w:eastAsia="Times New Roman" w:cs="Times New Roman"/>
          <w:szCs w:val="24"/>
        </w:rPr>
        <w:t>Παρισίων</w:t>
      </w:r>
      <w:proofErr w:type="spellEnd"/>
      <w:r>
        <w:rPr>
          <w:rFonts w:eastAsia="Times New Roman" w:cs="Times New Roman"/>
          <w:szCs w:val="24"/>
        </w:rPr>
        <w:t>. Η</w:t>
      </w:r>
      <w:r w:rsidRPr="000637E3">
        <w:rPr>
          <w:rFonts w:eastAsia="Times New Roman" w:cs="Times New Roman"/>
          <w:szCs w:val="24"/>
        </w:rPr>
        <w:t xml:space="preserve"> Βουλή των Ελλήνων </w:t>
      </w:r>
      <w:r>
        <w:rPr>
          <w:rFonts w:eastAsia="Times New Roman" w:cs="Times New Roman"/>
          <w:szCs w:val="24"/>
        </w:rPr>
        <w:t xml:space="preserve">εκφράζει </w:t>
      </w:r>
      <w:r w:rsidRPr="000637E3">
        <w:rPr>
          <w:rFonts w:eastAsia="Times New Roman" w:cs="Times New Roman"/>
          <w:szCs w:val="24"/>
        </w:rPr>
        <w:t xml:space="preserve">την πλήρη συμπαράστασή της στους συναδέλφους μας της Βουλής της Γαλλίας και </w:t>
      </w:r>
      <w:r>
        <w:rPr>
          <w:rFonts w:eastAsia="Times New Roman" w:cs="Times New Roman"/>
          <w:szCs w:val="24"/>
        </w:rPr>
        <w:t>β</w:t>
      </w:r>
      <w:r w:rsidRPr="000637E3">
        <w:rPr>
          <w:rFonts w:eastAsia="Times New Roman" w:cs="Times New Roman"/>
          <w:szCs w:val="24"/>
        </w:rPr>
        <w:t xml:space="preserve">εβαίως και </w:t>
      </w:r>
      <w:r>
        <w:rPr>
          <w:rFonts w:eastAsia="Times New Roman" w:cs="Times New Roman"/>
          <w:szCs w:val="24"/>
        </w:rPr>
        <w:t>στον</w:t>
      </w:r>
      <w:r w:rsidRPr="000637E3">
        <w:rPr>
          <w:rFonts w:eastAsia="Times New Roman" w:cs="Times New Roman"/>
          <w:szCs w:val="24"/>
        </w:rPr>
        <w:t xml:space="preserve"> γαλλικ</w:t>
      </w:r>
      <w:r>
        <w:rPr>
          <w:rFonts w:eastAsia="Times New Roman" w:cs="Times New Roman"/>
          <w:szCs w:val="24"/>
        </w:rPr>
        <w:t>ό</w:t>
      </w:r>
      <w:r w:rsidRPr="000637E3">
        <w:rPr>
          <w:rFonts w:eastAsia="Times New Roman" w:cs="Times New Roman"/>
          <w:szCs w:val="24"/>
        </w:rPr>
        <w:t xml:space="preserve"> λα</w:t>
      </w:r>
      <w:r>
        <w:rPr>
          <w:rFonts w:eastAsia="Times New Roman" w:cs="Times New Roman"/>
          <w:szCs w:val="24"/>
        </w:rPr>
        <w:t>ό.</w:t>
      </w:r>
    </w:p>
    <w:p w14:paraId="42AE9E7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Τον</w:t>
      </w:r>
      <w:r w:rsidRPr="000637E3">
        <w:rPr>
          <w:rFonts w:eastAsia="Times New Roman" w:cs="Times New Roman"/>
          <w:szCs w:val="24"/>
        </w:rPr>
        <w:t xml:space="preserve"> λόγο έχ</w:t>
      </w:r>
      <w:r w:rsidRPr="000637E3">
        <w:rPr>
          <w:rFonts w:eastAsia="Times New Roman" w:cs="Times New Roman"/>
          <w:szCs w:val="24"/>
        </w:rPr>
        <w:t xml:space="preserve">ει ο </w:t>
      </w:r>
      <w:r>
        <w:rPr>
          <w:rFonts w:eastAsia="Times New Roman" w:cs="Times New Roman"/>
          <w:szCs w:val="24"/>
        </w:rPr>
        <w:t>κ.</w:t>
      </w:r>
      <w:r w:rsidRPr="000637E3">
        <w:rPr>
          <w:rFonts w:eastAsia="Times New Roman" w:cs="Times New Roman"/>
          <w:szCs w:val="24"/>
        </w:rPr>
        <w:t xml:space="preserve"> Γεώργιος </w:t>
      </w:r>
      <w:proofErr w:type="spellStart"/>
      <w:r>
        <w:rPr>
          <w:rFonts w:eastAsia="Times New Roman" w:cs="Times New Roman"/>
          <w:szCs w:val="24"/>
        </w:rPr>
        <w:t>Ουρσουζίδης</w:t>
      </w:r>
      <w:proofErr w:type="spellEnd"/>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γ</w:t>
      </w:r>
      <w:r w:rsidRPr="000637E3">
        <w:rPr>
          <w:rFonts w:eastAsia="Times New Roman" w:cs="Times New Roman"/>
          <w:szCs w:val="24"/>
        </w:rPr>
        <w:t xml:space="preserve">ενικός </w:t>
      </w:r>
      <w:r>
        <w:rPr>
          <w:rFonts w:eastAsia="Times New Roman" w:cs="Times New Roman"/>
          <w:szCs w:val="24"/>
        </w:rPr>
        <w:t>ε</w:t>
      </w:r>
      <w:r w:rsidRPr="000637E3">
        <w:rPr>
          <w:rFonts w:eastAsia="Times New Roman" w:cs="Times New Roman"/>
          <w:szCs w:val="24"/>
        </w:rPr>
        <w:t>ισηγητής του ΣΥΡΙΖΑ</w:t>
      </w:r>
      <w:r>
        <w:rPr>
          <w:rFonts w:eastAsia="Times New Roman" w:cs="Times New Roman"/>
          <w:szCs w:val="24"/>
        </w:rPr>
        <w:t xml:space="preserve">. </w:t>
      </w:r>
    </w:p>
    <w:p w14:paraId="42AE9E7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w:t>
      </w:r>
      <w:r w:rsidRPr="000637E3">
        <w:rPr>
          <w:rFonts w:eastAsia="Times New Roman" w:cs="Times New Roman"/>
          <w:szCs w:val="24"/>
        </w:rPr>
        <w:t xml:space="preserve">νοίγει </w:t>
      </w:r>
      <w:r>
        <w:rPr>
          <w:rFonts w:eastAsia="Times New Roman" w:cs="Times New Roman"/>
          <w:szCs w:val="24"/>
        </w:rPr>
        <w:t>ο κατάλογος</w:t>
      </w:r>
      <w:r w:rsidRPr="000637E3">
        <w:rPr>
          <w:rFonts w:eastAsia="Times New Roman" w:cs="Times New Roman"/>
          <w:szCs w:val="24"/>
        </w:rPr>
        <w:t xml:space="preserve"> για όσους συναδέλφους θέλουν να γραφτούν ηλεκτρονικά</w:t>
      </w:r>
      <w:r>
        <w:rPr>
          <w:rFonts w:eastAsia="Times New Roman" w:cs="Times New Roman"/>
          <w:szCs w:val="24"/>
        </w:rPr>
        <w:t>. Τ</w:t>
      </w:r>
      <w:r w:rsidRPr="000637E3">
        <w:rPr>
          <w:rFonts w:eastAsia="Times New Roman" w:cs="Times New Roman"/>
          <w:szCs w:val="24"/>
        </w:rPr>
        <w:t xml:space="preserve">ο σύστημα </w:t>
      </w:r>
      <w:r>
        <w:rPr>
          <w:rFonts w:eastAsia="Times New Roman" w:cs="Times New Roman"/>
          <w:szCs w:val="24"/>
        </w:rPr>
        <w:t>θ</w:t>
      </w:r>
      <w:r w:rsidRPr="000637E3">
        <w:rPr>
          <w:rFonts w:eastAsia="Times New Roman" w:cs="Times New Roman"/>
          <w:szCs w:val="24"/>
        </w:rPr>
        <w:t>α κλείσει μόλις κατέβει από το Βήμα ο κ</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Κ</w:t>
      </w:r>
      <w:r w:rsidRPr="000637E3">
        <w:rPr>
          <w:rFonts w:eastAsia="Times New Roman" w:cs="Times New Roman"/>
          <w:szCs w:val="24"/>
        </w:rPr>
        <w:t>ατσαφάδος</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ε</w:t>
      </w:r>
      <w:r w:rsidRPr="000637E3">
        <w:rPr>
          <w:rFonts w:eastAsia="Times New Roman" w:cs="Times New Roman"/>
          <w:szCs w:val="24"/>
        </w:rPr>
        <w:t>ισηγητής της Νέας Δημοκρατίας</w:t>
      </w:r>
      <w:r>
        <w:rPr>
          <w:rFonts w:eastAsia="Times New Roman" w:cs="Times New Roman"/>
          <w:szCs w:val="24"/>
        </w:rPr>
        <w:t>.</w:t>
      </w:r>
    </w:p>
    <w:p w14:paraId="42AE9E7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Ουρσουζίδη</w:t>
      </w:r>
      <w:proofErr w:type="spellEnd"/>
      <w:r>
        <w:rPr>
          <w:rFonts w:eastAsia="Times New Roman" w:cs="Times New Roman"/>
          <w:szCs w:val="24"/>
        </w:rPr>
        <w:t xml:space="preserve">, </w:t>
      </w:r>
      <w:r>
        <w:rPr>
          <w:rFonts w:eastAsia="Times New Roman" w:cs="Times New Roman"/>
          <w:szCs w:val="24"/>
        </w:rPr>
        <w:t>έχετε τον λόγο.</w:t>
      </w:r>
    </w:p>
    <w:p w14:paraId="42AE9E7A"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Ε</w:t>
      </w:r>
      <w:r w:rsidRPr="000637E3">
        <w:rPr>
          <w:rFonts w:eastAsia="Times New Roman" w:cs="Times New Roman"/>
          <w:szCs w:val="24"/>
        </w:rPr>
        <w:t>υχαριστώ πολύ</w:t>
      </w:r>
      <w:r>
        <w:rPr>
          <w:rFonts w:eastAsia="Times New Roman" w:cs="Times New Roman"/>
          <w:szCs w:val="24"/>
        </w:rPr>
        <w:t>,</w:t>
      </w:r>
      <w:r w:rsidRPr="000637E3">
        <w:rPr>
          <w:rFonts w:eastAsia="Times New Roman" w:cs="Times New Roman"/>
          <w:szCs w:val="24"/>
        </w:rPr>
        <w:t xml:space="preserve"> κύριε </w:t>
      </w:r>
      <w:r>
        <w:rPr>
          <w:rFonts w:eastAsia="Times New Roman" w:cs="Times New Roman"/>
          <w:szCs w:val="24"/>
        </w:rPr>
        <w:t>Π</w:t>
      </w:r>
      <w:r w:rsidRPr="000637E3">
        <w:rPr>
          <w:rFonts w:eastAsia="Times New Roman" w:cs="Times New Roman"/>
          <w:szCs w:val="24"/>
        </w:rPr>
        <w:t>ρόεδρε</w:t>
      </w:r>
      <w:r>
        <w:rPr>
          <w:rFonts w:eastAsia="Times New Roman" w:cs="Times New Roman"/>
          <w:szCs w:val="24"/>
        </w:rPr>
        <w:t>.</w:t>
      </w:r>
    </w:p>
    <w:p w14:paraId="42AE9E7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Κύριε Υπουργέ, α</w:t>
      </w:r>
      <w:r w:rsidRPr="000637E3">
        <w:rPr>
          <w:rFonts w:eastAsia="Times New Roman" w:cs="Times New Roman"/>
          <w:szCs w:val="24"/>
        </w:rPr>
        <w:t>γαπητοί συνάδελφοι</w:t>
      </w:r>
      <w:r>
        <w:rPr>
          <w:rFonts w:eastAsia="Times New Roman" w:cs="Times New Roman"/>
          <w:szCs w:val="24"/>
        </w:rPr>
        <w:t xml:space="preserve">, δεν μπορώ κι </w:t>
      </w:r>
      <w:r w:rsidRPr="000637E3">
        <w:rPr>
          <w:rFonts w:eastAsia="Times New Roman" w:cs="Times New Roman"/>
          <w:szCs w:val="24"/>
        </w:rPr>
        <w:t xml:space="preserve">εγώ </w:t>
      </w:r>
      <w:r>
        <w:rPr>
          <w:rFonts w:eastAsia="Times New Roman" w:cs="Times New Roman"/>
          <w:szCs w:val="24"/>
        </w:rPr>
        <w:t>να μην κάνω</w:t>
      </w:r>
      <w:r w:rsidRPr="000637E3">
        <w:rPr>
          <w:rFonts w:eastAsia="Times New Roman" w:cs="Times New Roman"/>
          <w:szCs w:val="24"/>
        </w:rPr>
        <w:t xml:space="preserve"> μία αναφορά </w:t>
      </w:r>
      <w:r>
        <w:rPr>
          <w:rFonts w:eastAsia="Times New Roman" w:cs="Times New Roman"/>
          <w:szCs w:val="24"/>
        </w:rPr>
        <w:t>σ</w:t>
      </w:r>
      <w:r w:rsidRPr="000637E3">
        <w:rPr>
          <w:rFonts w:eastAsia="Times New Roman" w:cs="Times New Roman"/>
          <w:szCs w:val="24"/>
        </w:rPr>
        <w:t xml:space="preserve">το τραγικό γεγονός που συνέβη στο </w:t>
      </w:r>
      <w:r w:rsidRPr="000637E3">
        <w:rPr>
          <w:rFonts w:eastAsia="Times New Roman" w:cs="Times New Roman"/>
          <w:szCs w:val="24"/>
        </w:rPr>
        <w:lastRenderedPageBreak/>
        <w:t>Παρίσι</w:t>
      </w:r>
      <w:r>
        <w:rPr>
          <w:rFonts w:eastAsia="Times New Roman" w:cs="Times New Roman"/>
          <w:szCs w:val="24"/>
        </w:rPr>
        <w:t>, σε έ</w:t>
      </w:r>
      <w:r w:rsidRPr="000637E3">
        <w:rPr>
          <w:rFonts w:eastAsia="Times New Roman" w:cs="Times New Roman"/>
          <w:szCs w:val="24"/>
        </w:rPr>
        <w:t>να μνημείο παγκόσμιας πολιτιστικής κληρονομιάς</w:t>
      </w:r>
      <w:r>
        <w:rPr>
          <w:rFonts w:eastAsia="Times New Roman" w:cs="Times New Roman"/>
          <w:szCs w:val="24"/>
        </w:rPr>
        <w:t>. Ή</w:t>
      </w:r>
      <w:r w:rsidRPr="000637E3">
        <w:rPr>
          <w:rFonts w:eastAsia="Times New Roman" w:cs="Times New Roman"/>
          <w:szCs w:val="24"/>
        </w:rPr>
        <w:t xml:space="preserve">ταν αδιανόητο </w:t>
      </w:r>
      <w:r w:rsidRPr="000637E3">
        <w:rPr>
          <w:rFonts w:eastAsia="Times New Roman" w:cs="Times New Roman"/>
          <w:szCs w:val="24"/>
        </w:rPr>
        <w:t>αυτό που συνέβη</w:t>
      </w:r>
      <w:r>
        <w:rPr>
          <w:rFonts w:eastAsia="Times New Roman" w:cs="Times New Roman"/>
          <w:szCs w:val="24"/>
        </w:rPr>
        <w:t>,</w:t>
      </w:r>
      <w:r w:rsidRPr="000637E3">
        <w:rPr>
          <w:rFonts w:eastAsia="Times New Roman" w:cs="Times New Roman"/>
          <w:szCs w:val="24"/>
        </w:rPr>
        <w:t xml:space="preserve"> να παραδοθεί στις φλόγες το </w:t>
      </w:r>
      <w:proofErr w:type="spellStart"/>
      <w:r w:rsidRPr="000637E3">
        <w:rPr>
          <w:rFonts w:eastAsia="Times New Roman" w:cs="Times New Roman"/>
          <w:szCs w:val="24"/>
        </w:rPr>
        <w:t>τοπόσημο</w:t>
      </w:r>
      <w:proofErr w:type="spellEnd"/>
      <w:r w:rsidRPr="000637E3">
        <w:rPr>
          <w:rFonts w:eastAsia="Times New Roman" w:cs="Times New Roman"/>
          <w:szCs w:val="24"/>
        </w:rPr>
        <w:t xml:space="preserve"> της ιστορικής πόλης των </w:t>
      </w:r>
      <w:proofErr w:type="spellStart"/>
      <w:r w:rsidRPr="000637E3">
        <w:rPr>
          <w:rFonts w:eastAsia="Times New Roman" w:cs="Times New Roman"/>
          <w:szCs w:val="24"/>
        </w:rPr>
        <w:t>Παρισίων</w:t>
      </w:r>
      <w:proofErr w:type="spellEnd"/>
      <w:r>
        <w:rPr>
          <w:rFonts w:eastAsia="Times New Roman" w:cs="Times New Roman"/>
          <w:szCs w:val="24"/>
        </w:rPr>
        <w:t>, το οποίο αλλάζει οριστικά μορφή. Δ</w:t>
      </w:r>
      <w:r w:rsidRPr="000637E3">
        <w:rPr>
          <w:rFonts w:eastAsia="Times New Roman" w:cs="Times New Roman"/>
          <w:szCs w:val="24"/>
        </w:rPr>
        <w:t xml:space="preserve">εν μπορώ παρά να εκφράσω την οδύνη μου και την αλληλεγγύη </w:t>
      </w:r>
      <w:r>
        <w:rPr>
          <w:rFonts w:eastAsia="Times New Roman" w:cs="Times New Roman"/>
          <w:szCs w:val="24"/>
        </w:rPr>
        <w:t>μου στον γ</w:t>
      </w:r>
      <w:r w:rsidRPr="000637E3">
        <w:rPr>
          <w:rFonts w:eastAsia="Times New Roman" w:cs="Times New Roman"/>
          <w:szCs w:val="24"/>
        </w:rPr>
        <w:t>αλλικό λαό</w:t>
      </w:r>
      <w:r>
        <w:rPr>
          <w:rFonts w:eastAsia="Times New Roman" w:cs="Times New Roman"/>
          <w:szCs w:val="24"/>
        </w:rPr>
        <w:t>.</w:t>
      </w:r>
    </w:p>
    <w:p w14:paraId="42AE9E7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w:t>
      </w:r>
    </w:p>
    <w:p w14:paraId="42AE9E7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 πρώτο μέρος του νομοσ</w:t>
      </w:r>
      <w:r>
        <w:rPr>
          <w:rFonts w:eastAsia="Times New Roman" w:cs="Times New Roman"/>
          <w:szCs w:val="24"/>
        </w:rPr>
        <w:t>χεδίου α</w:t>
      </w:r>
      <w:r w:rsidRPr="000637E3">
        <w:rPr>
          <w:rFonts w:eastAsia="Times New Roman" w:cs="Times New Roman"/>
          <w:szCs w:val="24"/>
        </w:rPr>
        <w:t xml:space="preserve">φορά στην ίδρυση </w:t>
      </w:r>
      <w:r>
        <w:rPr>
          <w:rFonts w:eastAsia="Times New Roman" w:cs="Times New Roman"/>
          <w:szCs w:val="24"/>
        </w:rPr>
        <w:t xml:space="preserve">της Ελληνικής Αναπτυξιακής Τράπεζας. Η </w:t>
      </w:r>
      <w:r w:rsidRPr="000637E3">
        <w:rPr>
          <w:rFonts w:eastAsia="Times New Roman" w:cs="Times New Roman"/>
          <w:szCs w:val="24"/>
        </w:rPr>
        <w:t>πρωτόγνωρη κρίση</w:t>
      </w:r>
      <w:r>
        <w:rPr>
          <w:rFonts w:eastAsia="Times New Roman" w:cs="Times New Roman"/>
          <w:szCs w:val="24"/>
        </w:rPr>
        <w:t>, μακράν η</w:t>
      </w:r>
      <w:r w:rsidRPr="000637E3">
        <w:rPr>
          <w:rFonts w:eastAsia="Times New Roman" w:cs="Times New Roman"/>
          <w:szCs w:val="24"/>
        </w:rPr>
        <w:t xml:space="preserve"> χειρότερη σε περίοδο </w:t>
      </w:r>
      <w:r>
        <w:rPr>
          <w:rFonts w:eastAsia="Times New Roman" w:cs="Times New Roman"/>
          <w:szCs w:val="24"/>
        </w:rPr>
        <w:t>ε</w:t>
      </w:r>
      <w:r w:rsidRPr="000637E3">
        <w:rPr>
          <w:rFonts w:eastAsia="Times New Roman" w:cs="Times New Roman"/>
          <w:szCs w:val="24"/>
        </w:rPr>
        <w:t xml:space="preserve">ιρήνης που βίωσε η χώρα την τελευταία </w:t>
      </w:r>
      <w:r>
        <w:rPr>
          <w:rFonts w:eastAsia="Times New Roman" w:cs="Times New Roman"/>
          <w:szCs w:val="24"/>
        </w:rPr>
        <w:t>δεκα</w:t>
      </w:r>
      <w:r w:rsidRPr="000637E3">
        <w:rPr>
          <w:rFonts w:eastAsia="Times New Roman" w:cs="Times New Roman"/>
          <w:szCs w:val="24"/>
        </w:rPr>
        <w:t>ετία</w:t>
      </w:r>
      <w:r>
        <w:rPr>
          <w:rFonts w:eastAsia="Times New Roman" w:cs="Times New Roman"/>
          <w:szCs w:val="24"/>
        </w:rPr>
        <w:t>,</w:t>
      </w:r>
      <w:r w:rsidRPr="000637E3">
        <w:rPr>
          <w:rFonts w:eastAsia="Times New Roman" w:cs="Times New Roman"/>
          <w:szCs w:val="24"/>
        </w:rPr>
        <w:t xml:space="preserve"> αναντίρρητα επηρέασε αρνητικά την ικανότητα δανεισμού των πιστωτικών ιδρυμάτων</w:t>
      </w:r>
      <w:r>
        <w:rPr>
          <w:rFonts w:eastAsia="Times New Roman" w:cs="Times New Roman"/>
          <w:szCs w:val="24"/>
        </w:rPr>
        <w:t>,</w:t>
      </w:r>
      <w:r w:rsidRPr="000637E3">
        <w:rPr>
          <w:rFonts w:eastAsia="Times New Roman" w:cs="Times New Roman"/>
          <w:szCs w:val="24"/>
        </w:rPr>
        <w:t xml:space="preserve"> με αποτέλεσμα ν</w:t>
      </w:r>
      <w:r w:rsidRPr="000637E3">
        <w:rPr>
          <w:rFonts w:eastAsia="Times New Roman" w:cs="Times New Roman"/>
          <w:szCs w:val="24"/>
        </w:rPr>
        <w:t>α ελαχιστοποιηθούν οι δυνατότητες δανεισμού για τις ελληνικές επιχειρήσεις</w:t>
      </w:r>
      <w:r>
        <w:rPr>
          <w:rFonts w:eastAsia="Times New Roman" w:cs="Times New Roman"/>
          <w:szCs w:val="24"/>
        </w:rPr>
        <w:t>,</w:t>
      </w:r>
      <w:r w:rsidRPr="000637E3">
        <w:rPr>
          <w:rFonts w:eastAsia="Times New Roman" w:cs="Times New Roman"/>
          <w:szCs w:val="24"/>
        </w:rPr>
        <w:t xml:space="preserve"> </w:t>
      </w:r>
      <w:proofErr w:type="spellStart"/>
      <w:r w:rsidRPr="000637E3">
        <w:rPr>
          <w:rFonts w:eastAsia="Times New Roman" w:cs="Times New Roman"/>
          <w:szCs w:val="24"/>
        </w:rPr>
        <w:t>πόσ</w:t>
      </w:r>
      <w:r>
        <w:rPr>
          <w:rFonts w:eastAsia="Times New Roman" w:cs="Times New Roman"/>
          <w:szCs w:val="24"/>
        </w:rPr>
        <w:t>ω</w:t>
      </w:r>
      <w:proofErr w:type="spellEnd"/>
      <w:r w:rsidRPr="000637E3">
        <w:rPr>
          <w:rFonts w:eastAsia="Times New Roman" w:cs="Times New Roman"/>
          <w:szCs w:val="24"/>
        </w:rPr>
        <w:t xml:space="preserve"> μάλλον του φθηνού δανεισμού</w:t>
      </w:r>
      <w:r>
        <w:rPr>
          <w:rFonts w:eastAsia="Times New Roman" w:cs="Times New Roman"/>
          <w:szCs w:val="24"/>
        </w:rPr>
        <w:t>.</w:t>
      </w:r>
      <w:r w:rsidRPr="000637E3">
        <w:rPr>
          <w:rFonts w:eastAsia="Times New Roman" w:cs="Times New Roman"/>
          <w:szCs w:val="24"/>
        </w:rPr>
        <w:t xml:space="preserve"> Με λίγα λόγια</w:t>
      </w:r>
      <w:r>
        <w:rPr>
          <w:rFonts w:eastAsia="Times New Roman" w:cs="Times New Roman"/>
          <w:szCs w:val="24"/>
        </w:rPr>
        <w:t>,</w:t>
      </w:r>
      <w:r w:rsidRPr="000637E3">
        <w:rPr>
          <w:rFonts w:eastAsia="Times New Roman" w:cs="Times New Roman"/>
          <w:szCs w:val="24"/>
        </w:rPr>
        <w:t xml:space="preserve"> έλειψε το απαραίτητο οξυγόνο από την οικονομία</w:t>
      </w:r>
      <w:r>
        <w:rPr>
          <w:rFonts w:eastAsia="Times New Roman" w:cs="Times New Roman"/>
          <w:szCs w:val="24"/>
        </w:rPr>
        <w:t>. Σε αυτό συνέβαλε, β</w:t>
      </w:r>
      <w:r w:rsidRPr="000637E3">
        <w:rPr>
          <w:rFonts w:eastAsia="Times New Roman" w:cs="Times New Roman"/>
          <w:szCs w:val="24"/>
        </w:rPr>
        <w:t>εβαίως</w:t>
      </w:r>
      <w:r>
        <w:rPr>
          <w:rFonts w:eastAsia="Times New Roman" w:cs="Times New Roman"/>
          <w:szCs w:val="24"/>
        </w:rPr>
        <w:t>,</w:t>
      </w:r>
      <w:r w:rsidRPr="000637E3">
        <w:rPr>
          <w:rFonts w:eastAsia="Times New Roman" w:cs="Times New Roman"/>
          <w:szCs w:val="24"/>
        </w:rPr>
        <w:t xml:space="preserve"> η </w:t>
      </w:r>
      <w:r>
        <w:rPr>
          <w:rFonts w:eastAsia="Times New Roman" w:cs="Times New Roman"/>
          <w:szCs w:val="24"/>
        </w:rPr>
        <w:t>μ</w:t>
      </w:r>
      <w:r w:rsidRPr="000637E3">
        <w:rPr>
          <w:rFonts w:eastAsia="Times New Roman" w:cs="Times New Roman"/>
          <w:szCs w:val="24"/>
        </w:rPr>
        <w:t>είωση των εισοδημάτων των πολιτών</w:t>
      </w:r>
      <w:r>
        <w:rPr>
          <w:rFonts w:eastAsia="Times New Roman" w:cs="Times New Roman"/>
          <w:szCs w:val="24"/>
        </w:rPr>
        <w:t>, η μείωση της αποτα</w:t>
      </w:r>
      <w:r>
        <w:rPr>
          <w:rFonts w:eastAsia="Times New Roman" w:cs="Times New Roman"/>
          <w:szCs w:val="24"/>
        </w:rPr>
        <w:t>μίευση</w:t>
      </w:r>
      <w:r w:rsidRPr="000637E3">
        <w:rPr>
          <w:rFonts w:eastAsia="Times New Roman" w:cs="Times New Roman"/>
          <w:szCs w:val="24"/>
        </w:rPr>
        <w:t>ς</w:t>
      </w:r>
      <w:r>
        <w:rPr>
          <w:rFonts w:eastAsia="Times New Roman" w:cs="Times New Roman"/>
          <w:szCs w:val="24"/>
        </w:rPr>
        <w:t xml:space="preserve"> </w:t>
      </w:r>
      <w:r w:rsidRPr="000637E3">
        <w:rPr>
          <w:rFonts w:eastAsia="Times New Roman" w:cs="Times New Roman"/>
          <w:szCs w:val="24"/>
        </w:rPr>
        <w:t>των νοικοκυριών</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w:t>
      </w:r>
      <w:r w:rsidRPr="000637E3">
        <w:rPr>
          <w:rFonts w:eastAsia="Times New Roman" w:cs="Times New Roman"/>
          <w:szCs w:val="24"/>
        </w:rPr>
        <w:t xml:space="preserve">της </w:t>
      </w:r>
      <w:proofErr w:type="spellStart"/>
      <w:r w:rsidRPr="000637E3">
        <w:rPr>
          <w:rFonts w:eastAsia="Times New Roman" w:cs="Times New Roman"/>
          <w:szCs w:val="24"/>
        </w:rPr>
        <w:t>καταθετικής</w:t>
      </w:r>
      <w:proofErr w:type="spellEnd"/>
      <w:r w:rsidRPr="000637E3">
        <w:rPr>
          <w:rFonts w:eastAsia="Times New Roman" w:cs="Times New Roman"/>
          <w:szCs w:val="24"/>
        </w:rPr>
        <w:t xml:space="preserve"> βάσης</w:t>
      </w:r>
      <w:r>
        <w:rPr>
          <w:rFonts w:eastAsia="Times New Roman" w:cs="Times New Roman"/>
          <w:szCs w:val="24"/>
        </w:rPr>
        <w:t>. Σε αυτό συνέβαλε,</w:t>
      </w:r>
      <w:r w:rsidRPr="000637E3">
        <w:rPr>
          <w:rFonts w:eastAsia="Times New Roman" w:cs="Times New Roman"/>
          <w:szCs w:val="24"/>
        </w:rPr>
        <w:t xml:space="preserve"> </w:t>
      </w:r>
      <w:r>
        <w:rPr>
          <w:rFonts w:eastAsia="Times New Roman" w:cs="Times New Roman"/>
          <w:szCs w:val="24"/>
        </w:rPr>
        <w:t>επίσης,</w:t>
      </w:r>
      <w:r w:rsidRPr="000637E3">
        <w:rPr>
          <w:rFonts w:eastAsia="Times New Roman" w:cs="Times New Roman"/>
          <w:szCs w:val="24"/>
        </w:rPr>
        <w:t xml:space="preserve"> η αύξηση του αριθμού των μη εξυπηρετούμενων δανείων</w:t>
      </w:r>
      <w:r>
        <w:rPr>
          <w:rFonts w:eastAsia="Times New Roman" w:cs="Times New Roman"/>
          <w:szCs w:val="24"/>
        </w:rPr>
        <w:t>,</w:t>
      </w:r>
      <w:r w:rsidRPr="000637E3">
        <w:rPr>
          <w:rFonts w:eastAsia="Times New Roman" w:cs="Times New Roman"/>
          <w:szCs w:val="24"/>
        </w:rPr>
        <w:t xml:space="preserve"> που ήρθε σαν συνέπεια</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 xml:space="preserve">επίσης, </w:t>
      </w:r>
      <w:r w:rsidRPr="000637E3">
        <w:rPr>
          <w:rFonts w:eastAsia="Times New Roman" w:cs="Times New Roman"/>
          <w:szCs w:val="24"/>
        </w:rPr>
        <w:t>της κρίσης</w:t>
      </w:r>
      <w:r>
        <w:rPr>
          <w:rFonts w:eastAsia="Times New Roman" w:cs="Times New Roman"/>
          <w:szCs w:val="24"/>
        </w:rPr>
        <w:t>.</w:t>
      </w:r>
    </w:p>
    <w:p w14:paraId="42AE9E7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Τ</w:t>
      </w:r>
      <w:r w:rsidRPr="000637E3">
        <w:rPr>
          <w:rFonts w:eastAsia="Times New Roman" w:cs="Times New Roman"/>
          <w:szCs w:val="24"/>
        </w:rPr>
        <w:t xml:space="preserve">α παραπάνω </w:t>
      </w:r>
      <w:r>
        <w:rPr>
          <w:rFonts w:eastAsia="Times New Roman" w:cs="Times New Roman"/>
          <w:szCs w:val="24"/>
        </w:rPr>
        <w:t>αναπόφευκτα</w:t>
      </w:r>
      <w:r w:rsidRPr="000637E3">
        <w:rPr>
          <w:rFonts w:eastAsia="Times New Roman" w:cs="Times New Roman"/>
          <w:szCs w:val="24"/>
        </w:rPr>
        <w:t xml:space="preserve"> οδήγησαν σε πολύ πιο αυστηρά κριτήρια χορήγησης δανείων</w:t>
      </w:r>
      <w:r>
        <w:rPr>
          <w:rFonts w:eastAsia="Times New Roman" w:cs="Times New Roman"/>
          <w:szCs w:val="24"/>
        </w:rPr>
        <w:t>,</w:t>
      </w:r>
      <w:r w:rsidRPr="000637E3">
        <w:rPr>
          <w:rFonts w:eastAsia="Times New Roman" w:cs="Times New Roman"/>
          <w:szCs w:val="24"/>
        </w:rPr>
        <w:t xml:space="preserve"> τα οποία αποτελούν το βασικό πρόβλημα στην αξιοποίηση του παραγωγικού δυναμικού της χώρας</w:t>
      </w:r>
      <w:r>
        <w:rPr>
          <w:rFonts w:eastAsia="Times New Roman" w:cs="Times New Roman"/>
          <w:szCs w:val="24"/>
        </w:rPr>
        <w:t>,</w:t>
      </w:r>
      <w:r w:rsidRPr="000637E3">
        <w:rPr>
          <w:rFonts w:eastAsia="Times New Roman" w:cs="Times New Roman"/>
          <w:szCs w:val="24"/>
        </w:rPr>
        <w:t xml:space="preserve"> ιδίως στην </w:t>
      </w:r>
      <w:r>
        <w:rPr>
          <w:rFonts w:eastAsia="Times New Roman" w:cs="Times New Roman"/>
          <w:szCs w:val="24"/>
        </w:rPr>
        <w:t>π</w:t>
      </w:r>
      <w:r w:rsidRPr="000637E3">
        <w:rPr>
          <w:rFonts w:eastAsia="Times New Roman" w:cs="Times New Roman"/>
          <w:szCs w:val="24"/>
        </w:rPr>
        <w:t>εριφέρεια</w:t>
      </w:r>
      <w:r>
        <w:rPr>
          <w:rFonts w:eastAsia="Times New Roman" w:cs="Times New Roman"/>
          <w:szCs w:val="24"/>
        </w:rPr>
        <w:t>.</w:t>
      </w:r>
      <w:r w:rsidRPr="000637E3">
        <w:rPr>
          <w:rFonts w:eastAsia="Times New Roman" w:cs="Times New Roman"/>
          <w:szCs w:val="24"/>
        </w:rPr>
        <w:t xml:space="preserve"> </w:t>
      </w:r>
      <w:r>
        <w:rPr>
          <w:rFonts w:eastAsia="Times New Roman" w:cs="Times New Roman"/>
          <w:szCs w:val="24"/>
        </w:rPr>
        <w:t>Κ</w:t>
      </w:r>
      <w:r w:rsidRPr="000637E3">
        <w:rPr>
          <w:rFonts w:eastAsia="Times New Roman" w:cs="Times New Roman"/>
          <w:szCs w:val="24"/>
        </w:rPr>
        <w:t>ατ</w:t>
      </w:r>
      <w:r>
        <w:rPr>
          <w:rFonts w:eastAsia="Times New Roman" w:cs="Times New Roman"/>
          <w:szCs w:val="24"/>
        </w:rPr>
        <w:t>’</w:t>
      </w:r>
      <w:r w:rsidRPr="000637E3">
        <w:rPr>
          <w:rFonts w:eastAsia="Times New Roman" w:cs="Times New Roman"/>
          <w:szCs w:val="24"/>
        </w:rPr>
        <w:t xml:space="preserve"> επέκταση οδήγησαν στην αλματώδη αύξηση </w:t>
      </w:r>
      <w:r>
        <w:rPr>
          <w:rFonts w:eastAsia="Times New Roman" w:cs="Times New Roman"/>
          <w:szCs w:val="24"/>
        </w:rPr>
        <w:t>της</w:t>
      </w:r>
      <w:r w:rsidRPr="000637E3">
        <w:rPr>
          <w:rFonts w:eastAsia="Times New Roman" w:cs="Times New Roman"/>
          <w:szCs w:val="24"/>
        </w:rPr>
        <w:t xml:space="preserve"> ανεργία</w:t>
      </w:r>
      <w:r>
        <w:rPr>
          <w:rFonts w:eastAsia="Times New Roman" w:cs="Times New Roman"/>
          <w:szCs w:val="24"/>
        </w:rPr>
        <w:t>ς</w:t>
      </w:r>
      <w:r w:rsidRPr="000637E3">
        <w:rPr>
          <w:rFonts w:eastAsia="Times New Roman" w:cs="Times New Roman"/>
          <w:szCs w:val="24"/>
        </w:rPr>
        <w:t xml:space="preserve"> και φυσικά</w:t>
      </w:r>
      <w:r>
        <w:rPr>
          <w:rFonts w:eastAsia="Times New Roman" w:cs="Times New Roman"/>
          <w:szCs w:val="24"/>
        </w:rPr>
        <w:t>,</w:t>
      </w:r>
      <w:r w:rsidRPr="000637E3">
        <w:rPr>
          <w:rFonts w:eastAsia="Times New Roman" w:cs="Times New Roman"/>
          <w:szCs w:val="24"/>
        </w:rPr>
        <w:t xml:space="preserve"> στη διάρρηξη τη</w:t>
      </w:r>
      <w:r w:rsidRPr="000637E3">
        <w:rPr>
          <w:rFonts w:eastAsia="Times New Roman" w:cs="Times New Roman"/>
          <w:szCs w:val="24"/>
        </w:rPr>
        <w:t>ς κοινωνικής συνοχής</w:t>
      </w:r>
      <w:r>
        <w:rPr>
          <w:rFonts w:eastAsia="Times New Roman" w:cs="Times New Roman"/>
          <w:szCs w:val="24"/>
        </w:rPr>
        <w:t>.</w:t>
      </w:r>
    </w:p>
    <w:p w14:paraId="42AE9E7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w:t>
      </w:r>
      <w:r w:rsidRPr="000637E3">
        <w:rPr>
          <w:rFonts w:eastAsia="Times New Roman" w:cs="Times New Roman"/>
          <w:szCs w:val="24"/>
        </w:rPr>
        <w:t>άτω από αυτές τις συνθήκες και παρά τη βελτίωση των τελευταίων χρόνων</w:t>
      </w:r>
      <w:r>
        <w:rPr>
          <w:rFonts w:eastAsia="Times New Roman" w:cs="Times New Roman"/>
          <w:szCs w:val="24"/>
        </w:rPr>
        <w:t>,</w:t>
      </w:r>
      <w:r w:rsidRPr="000637E3">
        <w:rPr>
          <w:rFonts w:eastAsia="Times New Roman" w:cs="Times New Roman"/>
          <w:szCs w:val="24"/>
        </w:rPr>
        <w:t xml:space="preserve"> το κράτος καλείται να ανταποκριθεί στην επιτακτική ανάγκη χρηματοδότησης </w:t>
      </w:r>
      <w:r>
        <w:rPr>
          <w:rFonts w:eastAsia="Times New Roman" w:cs="Times New Roman"/>
          <w:szCs w:val="24"/>
        </w:rPr>
        <w:t xml:space="preserve">της </w:t>
      </w:r>
      <w:r w:rsidRPr="000637E3">
        <w:rPr>
          <w:rFonts w:eastAsia="Times New Roman" w:cs="Times New Roman"/>
          <w:szCs w:val="24"/>
        </w:rPr>
        <w:t>πραγματικής οικονομίας</w:t>
      </w:r>
      <w:r>
        <w:rPr>
          <w:rFonts w:eastAsia="Times New Roman" w:cs="Times New Roman"/>
          <w:szCs w:val="24"/>
        </w:rPr>
        <w:t>.</w:t>
      </w:r>
    </w:p>
    <w:p w14:paraId="42AE9E8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 ίδρυση ενός</w:t>
      </w:r>
      <w:r w:rsidRPr="000637E3">
        <w:rPr>
          <w:rFonts w:eastAsia="Times New Roman" w:cs="Times New Roman"/>
          <w:szCs w:val="24"/>
        </w:rPr>
        <w:t xml:space="preserve"> σύγχρονου αναπτυξιακού φορέα</w:t>
      </w:r>
      <w:r>
        <w:rPr>
          <w:rFonts w:eastAsia="Times New Roman" w:cs="Times New Roman"/>
          <w:szCs w:val="24"/>
        </w:rPr>
        <w:t>,</w:t>
      </w:r>
      <w:r w:rsidRPr="000637E3">
        <w:rPr>
          <w:rFonts w:eastAsia="Times New Roman" w:cs="Times New Roman"/>
          <w:szCs w:val="24"/>
        </w:rPr>
        <w:t xml:space="preserve"> όπως η </w:t>
      </w:r>
      <w:r>
        <w:rPr>
          <w:rFonts w:eastAsia="Times New Roman" w:cs="Times New Roman"/>
          <w:szCs w:val="24"/>
        </w:rPr>
        <w:t>Ε</w:t>
      </w:r>
      <w:r w:rsidRPr="000637E3">
        <w:rPr>
          <w:rFonts w:eastAsia="Times New Roman" w:cs="Times New Roman"/>
          <w:szCs w:val="24"/>
        </w:rPr>
        <w:t xml:space="preserve">λληνική </w:t>
      </w:r>
      <w:r>
        <w:rPr>
          <w:rFonts w:eastAsia="Times New Roman" w:cs="Times New Roman"/>
          <w:szCs w:val="24"/>
        </w:rPr>
        <w:t>Α</w:t>
      </w:r>
      <w:r w:rsidRPr="000637E3">
        <w:rPr>
          <w:rFonts w:eastAsia="Times New Roman" w:cs="Times New Roman"/>
          <w:szCs w:val="24"/>
        </w:rPr>
        <w:t xml:space="preserve">ναπτυξιακή </w:t>
      </w:r>
      <w:r>
        <w:rPr>
          <w:rFonts w:eastAsia="Times New Roman" w:cs="Times New Roman"/>
          <w:szCs w:val="24"/>
        </w:rPr>
        <w:t>Τ</w:t>
      </w:r>
      <w:r w:rsidRPr="000637E3">
        <w:rPr>
          <w:rFonts w:eastAsia="Times New Roman" w:cs="Times New Roman"/>
          <w:szCs w:val="24"/>
        </w:rPr>
        <w:t>ράπεζα</w:t>
      </w:r>
      <w:r>
        <w:rPr>
          <w:rFonts w:eastAsia="Times New Roman" w:cs="Times New Roman"/>
          <w:szCs w:val="24"/>
        </w:rPr>
        <w:t>,</w:t>
      </w:r>
      <w:r w:rsidRPr="000637E3">
        <w:rPr>
          <w:rFonts w:eastAsia="Times New Roman" w:cs="Times New Roman"/>
          <w:szCs w:val="24"/>
        </w:rPr>
        <w:t xml:space="preserve"> συνιστά μ</w:t>
      </w:r>
      <w:r>
        <w:rPr>
          <w:rFonts w:eastAsia="Times New Roman" w:cs="Times New Roman"/>
          <w:szCs w:val="24"/>
        </w:rPr>
        <w:t>ι</w:t>
      </w:r>
      <w:r w:rsidRPr="000637E3">
        <w:rPr>
          <w:rFonts w:eastAsia="Times New Roman" w:cs="Times New Roman"/>
          <w:szCs w:val="24"/>
        </w:rPr>
        <w:t>α τομή για το εγχώριο χρηματοπιστωτικό σύστημα με στόχο την ανάπτυξη</w:t>
      </w:r>
      <w:r>
        <w:rPr>
          <w:rFonts w:eastAsia="Times New Roman" w:cs="Times New Roman"/>
          <w:szCs w:val="24"/>
        </w:rPr>
        <w:t xml:space="preserve"> της οικονομίας. Δ</w:t>
      </w:r>
      <w:r w:rsidRPr="000637E3">
        <w:rPr>
          <w:rFonts w:eastAsia="Times New Roman" w:cs="Times New Roman"/>
          <w:szCs w:val="24"/>
        </w:rPr>
        <w:t>εν πρωτοτυπούμε</w:t>
      </w:r>
      <w:r>
        <w:rPr>
          <w:rFonts w:eastAsia="Times New Roman" w:cs="Times New Roman"/>
          <w:szCs w:val="24"/>
        </w:rPr>
        <w:t>. Η</w:t>
      </w:r>
      <w:r w:rsidRPr="000637E3">
        <w:rPr>
          <w:rFonts w:eastAsia="Times New Roman" w:cs="Times New Roman"/>
          <w:szCs w:val="24"/>
        </w:rPr>
        <w:t xml:space="preserve"> Ελλάδα είναι η μόνη χώρα στην Ευρωπαϊκή Ένωση που δεν διαθέτει παρόμοιο θεσμό</w:t>
      </w:r>
      <w:r>
        <w:rPr>
          <w:rFonts w:eastAsia="Times New Roman" w:cs="Times New Roman"/>
          <w:szCs w:val="24"/>
        </w:rPr>
        <w:t>. Η</w:t>
      </w:r>
      <w:r w:rsidRPr="000637E3">
        <w:rPr>
          <w:rFonts w:eastAsia="Times New Roman" w:cs="Times New Roman"/>
          <w:szCs w:val="24"/>
        </w:rPr>
        <w:t xml:space="preserve"> απαίτηση για τη </w:t>
      </w:r>
      <w:r>
        <w:rPr>
          <w:rFonts w:eastAsia="Times New Roman" w:cs="Times New Roman"/>
          <w:szCs w:val="24"/>
        </w:rPr>
        <w:t>δημιουργία</w:t>
      </w:r>
      <w:r w:rsidRPr="000637E3">
        <w:rPr>
          <w:rFonts w:eastAsia="Times New Roman" w:cs="Times New Roman"/>
          <w:szCs w:val="24"/>
        </w:rPr>
        <w:t xml:space="preserve"> ενός θεσμού ι</w:t>
      </w:r>
      <w:r w:rsidRPr="000637E3">
        <w:rPr>
          <w:rFonts w:eastAsia="Times New Roman" w:cs="Times New Roman"/>
          <w:szCs w:val="24"/>
        </w:rPr>
        <w:t>καν</w:t>
      </w:r>
      <w:r>
        <w:rPr>
          <w:rFonts w:eastAsia="Times New Roman" w:cs="Times New Roman"/>
          <w:szCs w:val="24"/>
        </w:rPr>
        <w:t>ού</w:t>
      </w:r>
      <w:r w:rsidRPr="000637E3">
        <w:rPr>
          <w:rFonts w:eastAsia="Times New Roman" w:cs="Times New Roman"/>
          <w:szCs w:val="24"/>
        </w:rPr>
        <w:t xml:space="preserve"> να στηρίξει αποτελεσματικά τις ανάγκες της και τις πρωτοβουλίες των ελληνικών επιχειρήσεων</w:t>
      </w:r>
      <w:r>
        <w:rPr>
          <w:rFonts w:eastAsia="Times New Roman" w:cs="Times New Roman"/>
          <w:szCs w:val="24"/>
        </w:rPr>
        <w:t>,</w:t>
      </w:r>
      <w:r w:rsidRPr="000637E3">
        <w:rPr>
          <w:rFonts w:eastAsia="Times New Roman" w:cs="Times New Roman"/>
          <w:szCs w:val="24"/>
        </w:rPr>
        <w:t xml:space="preserve"> είναι κάτι παραπάνω από προφαν</w:t>
      </w:r>
      <w:r>
        <w:rPr>
          <w:rFonts w:eastAsia="Times New Roman" w:cs="Times New Roman"/>
          <w:szCs w:val="24"/>
        </w:rPr>
        <w:t>ή</w:t>
      </w:r>
      <w:r w:rsidRPr="000637E3">
        <w:rPr>
          <w:rFonts w:eastAsia="Times New Roman" w:cs="Times New Roman"/>
          <w:szCs w:val="24"/>
        </w:rPr>
        <w:t>ς</w:t>
      </w:r>
      <w:r>
        <w:rPr>
          <w:rFonts w:eastAsia="Times New Roman" w:cs="Times New Roman"/>
          <w:szCs w:val="24"/>
        </w:rPr>
        <w:t xml:space="preserve">. </w:t>
      </w:r>
    </w:p>
    <w:p w14:paraId="42AE9E8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Από </w:t>
      </w:r>
      <w:r w:rsidRPr="000637E3">
        <w:rPr>
          <w:rFonts w:eastAsia="Times New Roman" w:cs="Times New Roman"/>
          <w:szCs w:val="24"/>
        </w:rPr>
        <w:t>το 1816 στην Ευρώπη</w:t>
      </w:r>
      <w:r>
        <w:rPr>
          <w:rFonts w:eastAsia="Times New Roman" w:cs="Times New Roman"/>
          <w:szCs w:val="24"/>
        </w:rPr>
        <w:t>,</w:t>
      </w:r>
      <w:r w:rsidRPr="000637E3">
        <w:rPr>
          <w:rFonts w:eastAsia="Times New Roman" w:cs="Times New Roman"/>
          <w:szCs w:val="24"/>
        </w:rPr>
        <w:t xml:space="preserve"> από το 1855 στην Αμερική</w:t>
      </w:r>
      <w:r>
        <w:rPr>
          <w:rFonts w:eastAsia="Times New Roman" w:cs="Times New Roman"/>
          <w:szCs w:val="24"/>
        </w:rPr>
        <w:t>,</w:t>
      </w:r>
      <w:r w:rsidRPr="000637E3">
        <w:rPr>
          <w:rFonts w:eastAsia="Times New Roman" w:cs="Times New Roman"/>
          <w:szCs w:val="24"/>
        </w:rPr>
        <w:t xml:space="preserve"> το 1947 στην Ασία και το 1959 στην Αφρική λειτουργούν δημόσι</w:t>
      </w:r>
      <w:r>
        <w:rPr>
          <w:rFonts w:eastAsia="Times New Roman" w:cs="Times New Roman"/>
          <w:szCs w:val="24"/>
        </w:rPr>
        <w:t>ε</w:t>
      </w:r>
      <w:r w:rsidRPr="000637E3">
        <w:rPr>
          <w:rFonts w:eastAsia="Times New Roman" w:cs="Times New Roman"/>
          <w:szCs w:val="24"/>
        </w:rPr>
        <w:t>ς αναπτυξια</w:t>
      </w:r>
      <w:r w:rsidRPr="000637E3">
        <w:rPr>
          <w:rFonts w:eastAsia="Times New Roman" w:cs="Times New Roman"/>
          <w:szCs w:val="24"/>
        </w:rPr>
        <w:t>κές τράπεζες</w:t>
      </w:r>
      <w:r>
        <w:rPr>
          <w:rFonts w:eastAsia="Times New Roman" w:cs="Times New Roman"/>
          <w:szCs w:val="24"/>
        </w:rPr>
        <w:t>,</w:t>
      </w:r>
      <w:r w:rsidRPr="000637E3">
        <w:rPr>
          <w:rFonts w:eastAsia="Times New Roman" w:cs="Times New Roman"/>
          <w:szCs w:val="24"/>
        </w:rPr>
        <w:t xml:space="preserve"> στηρίζοντας </w:t>
      </w:r>
      <w:r>
        <w:rPr>
          <w:rFonts w:eastAsia="Times New Roman" w:cs="Times New Roman"/>
          <w:szCs w:val="24"/>
        </w:rPr>
        <w:t xml:space="preserve">τις </w:t>
      </w:r>
      <w:r w:rsidRPr="000637E3">
        <w:rPr>
          <w:rFonts w:eastAsia="Times New Roman" w:cs="Times New Roman"/>
          <w:szCs w:val="24"/>
        </w:rPr>
        <w:t>επιχειρήσεις και τις κατά τόπου</w:t>
      </w:r>
      <w:r>
        <w:rPr>
          <w:rFonts w:eastAsia="Times New Roman" w:cs="Times New Roman"/>
          <w:szCs w:val="24"/>
        </w:rPr>
        <w:t>ς</w:t>
      </w:r>
      <w:r w:rsidRPr="000637E3">
        <w:rPr>
          <w:rFonts w:eastAsia="Times New Roman" w:cs="Times New Roman"/>
          <w:szCs w:val="24"/>
        </w:rPr>
        <w:t xml:space="preserve"> οικονομίες</w:t>
      </w:r>
      <w:r>
        <w:rPr>
          <w:rFonts w:eastAsia="Times New Roman" w:cs="Times New Roman"/>
          <w:szCs w:val="24"/>
        </w:rPr>
        <w:t>. Σημειώνεται</w:t>
      </w:r>
      <w:r w:rsidRPr="000637E3">
        <w:rPr>
          <w:rFonts w:eastAsia="Times New Roman" w:cs="Times New Roman"/>
          <w:szCs w:val="24"/>
        </w:rPr>
        <w:t xml:space="preserve"> ότι </w:t>
      </w:r>
      <w:r>
        <w:rPr>
          <w:rFonts w:eastAsia="Times New Roman" w:cs="Times New Roman"/>
          <w:szCs w:val="24"/>
        </w:rPr>
        <w:t>το</w:t>
      </w:r>
      <w:r w:rsidRPr="000637E3">
        <w:rPr>
          <w:rFonts w:eastAsia="Times New Roman" w:cs="Times New Roman"/>
          <w:szCs w:val="24"/>
        </w:rPr>
        <w:t xml:space="preserve"> 2016 </w:t>
      </w:r>
      <w:r>
        <w:rPr>
          <w:rFonts w:eastAsia="Times New Roman" w:cs="Times New Roman"/>
          <w:szCs w:val="24"/>
        </w:rPr>
        <w:t xml:space="preserve">υπήρχαν </w:t>
      </w:r>
      <w:r w:rsidRPr="000637E3">
        <w:rPr>
          <w:rFonts w:eastAsia="Times New Roman" w:cs="Times New Roman"/>
          <w:szCs w:val="24"/>
        </w:rPr>
        <w:t xml:space="preserve">περίπου </w:t>
      </w:r>
      <w:r>
        <w:rPr>
          <w:rFonts w:eastAsia="Times New Roman" w:cs="Times New Roman"/>
          <w:szCs w:val="24"/>
        </w:rPr>
        <w:t>πεντακόσιες είκοσι εθνικές αναπτυξιακές τράπεζες</w:t>
      </w:r>
      <w:r w:rsidRPr="000637E3">
        <w:rPr>
          <w:rFonts w:eastAsia="Times New Roman" w:cs="Times New Roman"/>
          <w:szCs w:val="24"/>
        </w:rPr>
        <w:t xml:space="preserve"> παγκοσμίως</w:t>
      </w:r>
      <w:r>
        <w:rPr>
          <w:rFonts w:eastAsia="Times New Roman" w:cs="Times New Roman"/>
          <w:szCs w:val="24"/>
        </w:rPr>
        <w:t>,</w:t>
      </w:r>
      <w:r w:rsidRPr="000637E3">
        <w:rPr>
          <w:rFonts w:eastAsia="Times New Roman" w:cs="Times New Roman"/>
          <w:szCs w:val="24"/>
        </w:rPr>
        <w:t xml:space="preserve"> μεταξύ των οποίων οι </w:t>
      </w:r>
      <w:r>
        <w:rPr>
          <w:rFonts w:eastAsia="Times New Roman" w:cs="Times New Roman"/>
          <w:szCs w:val="24"/>
        </w:rPr>
        <w:t>σαράντα εννέα στην Ευρώπη.</w:t>
      </w:r>
    </w:p>
    <w:p w14:paraId="42AE9E8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w:t>
      </w:r>
      <w:r w:rsidRPr="000637E3">
        <w:rPr>
          <w:rFonts w:eastAsia="Times New Roman" w:cs="Times New Roman"/>
          <w:szCs w:val="24"/>
        </w:rPr>
        <w:t xml:space="preserve">ο νομοσχέδιο καθορίζει το </w:t>
      </w:r>
      <w:r>
        <w:rPr>
          <w:rFonts w:eastAsia="Times New Roman" w:cs="Times New Roman"/>
          <w:szCs w:val="24"/>
        </w:rPr>
        <w:t>π</w:t>
      </w:r>
      <w:r w:rsidRPr="000637E3">
        <w:rPr>
          <w:rFonts w:eastAsia="Times New Roman" w:cs="Times New Roman"/>
          <w:szCs w:val="24"/>
        </w:rPr>
        <w:t xml:space="preserve">λαίσιο για τη λειτουργία της </w:t>
      </w:r>
      <w:r>
        <w:rPr>
          <w:rFonts w:eastAsia="Times New Roman" w:cs="Times New Roman"/>
          <w:szCs w:val="24"/>
        </w:rPr>
        <w:t>Ελληνικής Ανα</w:t>
      </w:r>
      <w:r w:rsidRPr="000637E3">
        <w:rPr>
          <w:rFonts w:eastAsia="Times New Roman" w:cs="Times New Roman"/>
          <w:szCs w:val="24"/>
        </w:rPr>
        <w:t xml:space="preserve">πτυξιακής </w:t>
      </w:r>
      <w:r>
        <w:rPr>
          <w:rFonts w:eastAsia="Times New Roman" w:cs="Times New Roman"/>
          <w:szCs w:val="24"/>
        </w:rPr>
        <w:t>Τ</w:t>
      </w:r>
      <w:r w:rsidRPr="000637E3">
        <w:rPr>
          <w:rFonts w:eastAsia="Times New Roman" w:cs="Times New Roman"/>
          <w:szCs w:val="24"/>
        </w:rPr>
        <w:t xml:space="preserve">ράπεζας στη χώρα </w:t>
      </w:r>
      <w:r>
        <w:rPr>
          <w:rFonts w:eastAsia="Times New Roman" w:cs="Times New Roman"/>
          <w:szCs w:val="24"/>
        </w:rPr>
        <w:t>μας. Η Ε</w:t>
      </w:r>
      <w:r w:rsidRPr="000637E3">
        <w:rPr>
          <w:rFonts w:eastAsia="Times New Roman" w:cs="Times New Roman"/>
          <w:szCs w:val="24"/>
        </w:rPr>
        <w:t xml:space="preserve">λληνική </w:t>
      </w:r>
      <w:r>
        <w:rPr>
          <w:rFonts w:eastAsia="Times New Roman" w:cs="Times New Roman"/>
          <w:szCs w:val="24"/>
        </w:rPr>
        <w:t>Α</w:t>
      </w:r>
      <w:r w:rsidRPr="000637E3">
        <w:rPr>
          <w:rFonts w:eastAsia="Times New Roman" w:cs="Times New Roman"/>
          <w:szCs w:val="24"/>
        </w:rPr>
        <w:t xml:space="preserve">ναπτυξιακή </w:t>
      </w:r>
      <w:r>
        <w:rPr>
          <w:rFonts w:eastAsia="Times New Roman" w:cs="Times New Roman"/>
          <w:szCs w:val="24"/>
        </w:rPr>
        <w:t>Τ</w:t>
      </w:r>
      <w:r w:rsidRPr="000637E3">
        <w:rPr>
          <w:rFonts w:eastAsia="Times New Roman" w:cs="Times New Roman"/>
          <w:szCs w:val="24"/>
        </w:rPr>
        <w:t xml:space="preserve">ράπεζα θα προέλθει από τη μετεξέλιξη του </w:t>
      </w:r>
      <w:proofErr w:type="spellStart"/>
      <w:r w:rsidRPr="000637E3">
        <w:rPr>
          <w:rFonts w:eastAsia="Times New Roman" w:cs="Times New Roman"/>
          <w:szCs w:val="24"/>
        </w:rPr>
        <w:t>λειτουργούντος</w:t>
      </w:r>
      <w:proofErr w:type="spellEnd"/>
      <w:r w:rsidRPr="000637E3">
        <w:rPr>
          <w:rFonts w:eastAsia="Times New Roman" w:cs="Times New Roman"/>
          <w:szCs w:val="24"/>
        </w:rPr>
        <w:t xml:space="preserve"> ως </w:t>
      </w:r>
      <w:r>
        <w:rPr>
          <w:rFonts w:eastAsia="Times New Roman" w:cs="Times New Roman"/>
          <w:szCs w:val="24"/>
        </w:rPr>
        <w:t>α</w:t>
      </w:r>
      <w:r w:rsidRPr="000637E3">
        <w:rPr>
          <w:rFonts w:eastAsia="Times New Roman" w:cs="Times New Roman"/>
          <w:szCs w:val="24"/>
        </w:rPr>
        <w:t xml:space="preserve">νώνυμη εταιρεία </w:t>
      </w:r>
      <w:r>
        <w:rPr>
          <w:rFonts w:eastAsia="Times New Roman" w:cs="Times New Roman"/>
          <w:szCs w:val="24"/>
        </w:rPr>
        <w:t>«</w:t>
      </w:r>
      <w:r w:rsidRPr="000637E3">
        <w:rPr>
          <w:rFonts w:eastAsia="Times New Roman" w:cs="Times New Roman"/>
          <w:szCs w:val="24"/>
        </w:rPr>
        <w:t xml:space="preserve">Εθνικού </w:t>
      </w:r>
      <w:r>
        <w:rPr>
          <w:rFonts w:eastAsia="Times New Roman" w:cs="Times New Roman"/>
          <w:szCs w:val="24"/>
        </w:rPr>
        <w:t>Τ</w:t>
      </w:r>
      <w:r w:rsidRPr="000637E3">
        <w:rPr>
          <w:rFonts w:eastAsia="Times New Roman" w:cs="Times New Roman"/>
          <w:szCs w:val="24"/>
        </w:rPr>
        <w:t xml:space="preserve">αμείου </w:t>
      </w:r>
      <w:r>
        <w:rPr>
          <w:rFonts w:eastAsia="Times New Roman" w:cs="Times New Roman"/>
          <w:szCs w:val="24"/>
        </w:rPr>
        <w:t>Ε</w:t>
      </w:r>
      <w:r w:rsidRPr="000637E3">
        <w:rPr>
          <w:rFonts w:eastAsia="Times New Roman" w:cs="Times New Roman"/>
          <w:szCs w:val="24"/>
        </w:rPr>
        <w:t xml:space="preserve">πιχειρηματικότητας και </w:t>
      </w:r>
      <w:r>
        <w:rPr>
          <w:rFonts w:eastAsia="Times New Roman" w:cs="Times New Roman"/>
          <w:szCs w:val="24"/>
        </w:rPr>
        <w:t>Α</w:t>
      </w:r>
      <w:r w:rsidRPr="000637E3">
        <w:rPr>
          <w:rFonts w:eastAsia="Times New Roman" w:cs="Times New Roman"/>
          <w:szCs w:val="24"/>
        </w:rPr>
        <w:t>νάπτυξης</w:t>
      </w:r>
      <w:r>
        <w:rPr>
          <w:rFonts w:eastAsia="Times New Roman" w:cs="Times New Roman"/>
          <w:szCs w:val="24"/>
        </w:rPr>
        <w:t>», το γνωστό</w:t>
      </w:r>
      <w:r w:rsidRPr="000637E3">
        <w:rPr>
          <w:rFonts w:eastAsia="Times New Roman" w:cs="Times New Roman"/>
          <w:szCs w:val="24"/>
        </w:rPr>
        <w:t xml:space="preserve"> </w:t>
      </w:r>
      <w:r>
        <w:rPr>
          <w:rFonts w:eastAsia="Times New Roman" w:cs="Times New Roman"/>
          <w:szCs w:val="24"/>
        </w:rPr>
        <w:t>«</w:t>
      </w:r>
      <w:r w:rsidRPr="000637E3">
        <w:rPr>
          <w:rFonts w:eastAsia="Times New Roman" w:cs="Times New Roman"/>
          <w:szCs w:val="24"/>
        </w:rPr>
        <w:t xml:space="preserve">ΕΤΕΑΝ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Επίση</w:t>
      </w:r>
      <w:r>
        <w:rPr>
          <w:rFonts w:eastAsia="Times New Roman" w:cs="Times New Roman"/>
          <w:szCs w:val="24"/>
        </w:rPr>
        <w:t xml:space="preserve">ς, το παρόν </w:t>
      </w:r>
      <w:r w:rsidRPr="000637E3">
        <w:rPr>
          <w:rFonts w:eastAsia="Times New Roman" w:cs="Times New Roman"/>
          <w:szCs w:val="24"/>
        </w:rPr>
        <w:t>νομοσχέδ</w:t>
      </w:r>
      <w:r>
        <w:rPr>
          <w:rFonts w:eastAsia="Times New Roman" w:cs="Times New Roman"/>
          <w:szCs w:val="24"/>
        </w:rPr>
        <w:t xml:space="preserve">ιο μετατρέπει σε χρηματοδοτικό </w:t>
      </w:r>
      <w:r>
        <w:rPr>
          <w:rFonts w:eastAsia="Times New Roman" w:cs="Times New Roman"/>
          <w:szCs w:val="24"/>
        </w:rPr>
        <w:t>ο</w:t>
      </w:r>
      <w:r w:rsidRPr="000637E3">
        <w:rPr>
          <w:rFonts w:eastAsia="Times New Roman" w:cs="Times New Roman"/>
          <w:szCs w:val="24"/>
        </w:rPr>
        <w:t xml:space="preserve">ργανισμό την Ελληνική </w:t>
      </w:r>
      <w:r>
        <w:rPr>
          <w:rFonts w:eastAsia="Times New Roman" w:cs="Times New Roman"/>
          <w:szCs w:val="24"/>
        </w:rPr>
        <w:t>Α</w:t>
      </w:r>
      <w:r w:rsidRPr="000637E3">
        <w:rPr>
          <w:rFonts w:eastAsia="Times New Roman" w:cs="Times New Roman"/>
          <w:szCs w:val="24"/>
        </w:rPr>
        <w:t xml:space="preserve">ναπτυξιακή </w:t>
      </w:r>
      <w:r>
        <w:rPr>
          <w:rFonts w:eastAsia="Times New Roman" w:cs="Times New Roman"/>
          <w:szCs w:val="24"/>
        </w:rPr>
        <w:t>Τ</w:t>
      </w:r>
      <w:r w:rsidRPr="000637E3">
        <w:rPr>
          <w:rFonts w:eastAsia="Times New Roman" w:cs="Times New Roman"/>
          <w:szCs w:val="24"/>
        </w:rPr>
        <w:t>ράπεζα με σαφή αναπτυξιακή κατεύθυνση και συμβουλευτικό ρόλο</w:t>
      </w:r>
      <w:r>
        <w:rPr>
          <w:rFonts w:eastAsia="Times New Roman" w:cs="Times New Roman"/>
          <w:szCs w:val="24"/>
        </w:rPr>
        <w:t>.</w:t>
      </w:r>
    </w:p>
    <w:p w14:paraId="42AE9E83"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Η Τράπεζα έχει ως κύριο σκοπό την υποστήριξη του παραγωγ</w:t>
      </w:r>
      <w:r>
        <w:rPr>
          <w:rFonts w:eastAsia="Times New Roman" w:cs="Times New Roman"/>
          <w:szCs w:val="24"/>
        </w:rPr>
        <w:t>ικ</w:t>
      </w:r>
      <w:r w:rsidRPr="00F612C5">
        <w:rPr>
          <w:rFonts w:eastAsia="Times New Roman" w:cs="Times New Roman"/>
          <w:szCs w:val="24"/>
        </w:rPr>
        <w:t>ού συστήματος</w:t>
      </w:r>
      <w:r>
        <w:rPr>
          <w:rFonts w:eastAsia="Times New Roman" w:cs="Times New Roman"/>
          <w:szCs w:val="24"/>
        </w:rPr>
        <w:t>,</w:t>
      </w:r>
      <w:r w:rsidRPr="00F612C5">
        <w:rPr>
          <w:rFonts w:eastAsia="Times New Roman" w:cs="Times New Roman"/>
          <w:szCs w:val="24"/>
        </w:rPr>
        <w:t xml:space="preserve"> με στόχο την προώθηση </w:t>
      </w:r>
      <w:r>
        <w:rPr>
          <w:rFonts w:eastAsia="Times New Roman" w:cs="Times New Roman"/>
          <w:szCs w:val="24"/>
        </w:rPr>
        <w:t xml:space="preserve">της </w:t>
      </w:r>
      <w:r w:rsidRPr="00F612C5">
        <w:rPr>
          <w:rFonts w:eastAsia="Times New Roman" w:cs="Times New Roman"/>
          <w:szCs w:val="24"/>
        </w:rPr>
        <w:t>βιώσιμης</w:t>
      </w:r>
      <w:r w:rsidRPr="00F612C5">
        <w:rPr>
          <w:rFonts w:eastAsia="Times New Roman" w:cs="Times New Roman"/>
          <w:szCs w:val="24"/>
        </w:rPr>
        <w:t xml:space="preserve"> ανάπτυξης </w:t>
      </w:r>
      <w:r>
        <w:rPr>
          <w:rFonts w:eastAsia="Times New Roman" w:cs="Times New Roman"/>
          <w:szCs w:val="24"/>
        </w:rPr>
        <w:t xml:space="preserve">της </w:t>
      </w:r>
      <w:r w:rsidRPr="00F612C5">
        <w:rPr>
          <w:rFonts w:eastAsia="Times New Roman" w:cs="Times New Roman"/>
          <w:szCs w:val="24"/>
        </w:rPr>
        <w:t xml:space="preserve">οικονομίας σε </w:t>
      </w:r>
      <w:r>
        <w:rPr>
          <w:rFonts w:eastAsia="Times New Roman" w:cs="Times New Roman"/>
          <w:szCs w:val="24"/>
        </w:rPr>
        <w:t>ε</w:t>
      </w:r>
      <w:r w:rsidRPr="00F612C5">
        <w:rPr>
          <w:rFonts w:eastAsia="Times New Roman" w:cs="Times New Roman"/>
          <w:szCs w:val="24"/>
        </w:rPr>
        <w:t>θνικό επίπεδο</w:t>
      </w:r>
      <w:r>
        <w:rPr>
          <w:rFonts w:eastAsia="Times New Roman" w:cs="Times New Roman"/>
          <w:szCs w:val="24"/>
        </w:rPr>
        <w:t xml:space="preserve">, όπως και </w:t>
      </w:r>
      <w:r w:rsidRPr="00F612C5">
        <w:rPr>
          <w:rFonts w:eastAsia="Times New Roman" w:cs="Times New Roman"/>
          <w:szCs w:val="24"/>
        </w:rPr>
        <w:t xml:space="preserve">την επιλογή των έργων που θα </w:t>
      </w:r>
      <w:r>
        <w:rPr>
          <w:rFonts w:eastAsia="Times New Roman" w:cs="Times New Roman"/>
          <w:szCs w:val="24"/>
        </w:rPr>
        <w:t>χρηματοδοτεί.</w:t>
      </w:r>
      <w:r w:rsidRPr="00F612C5">
        <w:rPr>
          <w:rFonts w:eastAsia="Times New Roman" w:cs="Times New Roman"/>
          <w:szCs w:val="24"/>
        </w:rPr>
        <w:t xml:space="preserve"> Δεν θα λαμβάνει υπ</w:t>
      </w:r>
      <w:r>
        <w:rPr>
          <w:rFonts w:eastAsia="Times New Roman" w:cs="Times New Roman"/>
          <w:szCs w:val="24"/>
        </w:rPr>
        <w:t xml:space="preserve">’ </w:t>
      </w:r>
      <w:proofErr w:type="spellStart"/>
      <w:r w:rsidRPr="00F612C5">
        <w:rPr>
          <w:rFonts w:eastAsia="Times New Roman" w:cs="Times New Roman"/>
          <w:szCs w:val="24"/>
        </w:rPr>
        <w:t>όψ</w:t>
      </w:r>
      <w:r>
        <w:rPr>
          <w:rFonts w:eastAsia="Times New Roman" w:cs="Times New Roman"/>
          <w:szCs w:val="24"/>
        </w:rPr>
        <w:t>ιν</w:t>
      </w:r>
      <w:proofErr w:type="spellEnd"/>
      <w:r w:rsidRPr="00F612C5">
        <w:rPr>
          <w:rFonts w:eastAsia="Times New Roman" w:cs="Times New Roman"/>
          <w:szCs w:val="24"/>
        </w:rPr>
        <w:t xml:space="preserve"> </w:t>
      </w:r>
      <w:r w:rsidRPr="00F612C5">
        <w:rPr>
          <w:rFonts w:eastAsia="Times New Roman" w:cs="Times New Roman"/>
          <w:szCs w:val="24"/>
        </w:rPr>
        <w:lastRenderedPageBreak/>
        <w:t xml:space="preserve">στενά </w:t>
      </w:r>
      <w:r>
        <w:rPr>
          <w:rFonts w:eastAsia="Times New Roman" w:cs="Times New Roman"/>
          <w:szCs w:val="24"/>
        </w:rPr>
        <w:t>τις χρηματοοικονομικές</w:t>
      </w:r>
      <w:r w:rsidRPr="00F612C5">
        <w:rPr>
          <w:rFonts w:eastAsia="Times New Roman" w:cs="Times New Roman"/>
          <w:szCs w:val="24"/>
        </w:rPr>
        <w:t xml:space="preserve"> αποδόσεις</w:t>
      </w:r>
      <w:r>
        <w:rPr>
          <w:rFonts w:eastAsia="Times New Roman" w:cs="Times New Roman"/>
          <w:szCs w:val="24"/>
        </w:rPr>
        <w:t xml:space="preserve">, αλλά συνολικά τα αναπτυξιακά </w:t>
      </w:r>
      <w:r w:rsidRPr="00F612C5">
        <w:rPr>
          <w:rFonts w:eastAsia="Times New Roman" w:cs="Times New Roman"/>
          <w:szCs w:val="24"/>
        </w:rPr>
        <w:t xml:space="preserve">οφέλη που τα έργα αυτά θα παράγουν σε </w:t>
      </w:r>
      <w:r>
        <w:rPr>
          <w:rFonts w:eastAsia="Times New Roman" w:cs="Times New Roman"/>
          <w:szCs w:val="24"/>
        </w:rPr>
        <w:t>ε</w:t>
      </w:r>
      <w:r w:rsidRPr="00F612C5">
        <w:rPr>
          <w:rFonts w:eastAsia="Times New Roman" w:cs="Times New Roman"/>
          <w:szCs w:val="24"/>
        </w:rPr>
        <w:t>θνικό επίπεδο</w:t>
      </w:r>
      <w:r>
        <w:rPr>
          <w:rFonts w:eastAsia="Times New Roman" w:cs="Times New Roman"/>
          <w:szCs w:val="24"/>
        </w:rPr>
        <w:t xml:space="preserve">. </w:t>
      </w:r>
    </w:p>
    <w:p w14:paraId="42AE9E8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Αναντίρρητ</w:t>
      </w:r>
      <w:r>
        <w:rPr>
          <w:rFonts w:eastAsia="Times New Roman" w:cs="Times New Roman"/>
          <w:szCs w:val="24"/>
        </w:rPr>
        <w:t xml:space="preserve">α, </w:t>
      </w:r>
      <w:r w:rsidRPr="00F612C5">
        <w:rPr>
          <w:rFonts w:eastAsia="Times New Roman" w:cs="Times New Roman"/>
          <w:szCs w:val="24"/>
        </w:rPr>
        <w:t>μεταξύ των αναγκών των ελληνικών επιχειρήσεων</w:t>
      </w:r>
      <w:r>
        <w:rPr>
          <w:rFonts w:eastAsia="Times New Roman" w:cs="Times New Roman"/>
          <w:szCs w:val="24"/>
        </w:rPr>
        <w:t>,</w:t>
      </w:r>
      <w:r w:rsidRPr="00F612C5">
        <w:rPr>
          <w:rFonts w:eastAsia="Times New Roman" w:cs="Times New Roman"/>
          <w:szCs w:val="24"/>
        </w:rPr>
        <w:t xml:space="preserve"> η πρόσβαση σε χρηματοδότηση ανάγεται στην πιο κρίσιμη προϋπόθεση για τη βιώσιμη ανάπτυξη </w:t>
      </w:r>
      <w:r>
        <w:rPr>
          <w:rFonts w:eastAsia="Times New Roman" w:cs="Times New Roman"/>
          <w:szCs w:val="24"/>
        </w:rPr>
        <w:t>τους,</w:t>
      </w:r>
      <w:r w:rsidRPr="00F612C5">
        <w:rPr>
          <w:rFonts w:eastAsia="Times New Roman" w:cs="Times New Roman"/>
          <w:szCs w:val="24"/>
        </w:rPr>
        <w:t xml:space="preserve"> ιδιαίτερα σε περιόδους όπως αυτή που βιώνουμε</w:t>
      </w:r>
      <w:r>
        <w:rPr>
          <w:rFonts w:eastAsia="Times New Roman" w:cs="Times New Roman"/>
          <w:szCs w:val="24"/>
        </w:rPr>
        <w:t>.</w:t>
      </w:r>
      <w:r w:rsidRPr="00F612C5">
        <w:rPr>
          <w:rFonts w:eastAsia="Times New Roman" w:cs="Times New Roman"/>
          <w:szCs w:val="24"/>
        </w:rPr>
        <w:t xml:space="preserve"> </w:t>
      </w:r>
    </w:p>
    <w:p w14:paraId="42AE9E8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Λίγο</w:t>
      </w:r>
      <w:r w:rsidRPr="00F612C5">
        <w:rPr>
          <w:rFonts w:eastAsia="Times New Roman" w:cs="Times New Roman"/>
          <w:szCs w:val="24"/>
        </w:rPr>
        <w:t xml:space="preserve"> λό</w:t>
      </w:r>
      <w:r>
        <w:rPr>
          <w:rFonts w:eastAsia="Times New Roman" w:cs="Times New Roman"/>
          <w:szCs w:val="24"/>
        </w:rPr>
        <w:t xml:space="preserve">για τώρα για </w:t>
      </w:r>
      <w:r w:rsidRPr="00F612C5">
        <w:rPr>
          <w:rFonts w:eastAsia="Times New Roman" w:cs="Times New Roman"/>
          <w:szCs w:val="24"/>
        </w:rPr>
        <w:t>τους στόχους</w:t>
      </w:r>
      <w:r>
        <w:rPr>
          <w:rFonts w:eastAsia="Times New Roman" w:cs="Times New Roman"/>
          <w:szCs w:val="24"/>
        </w:rPr>
        <w:t>,</w:t>
      </w:r>
      <w:r w:rsidRPr="00F612C5">
        <w:rPr>
          <w:rFonts w:eastAsia="Times New Roman" w:cs="Times New Roman"/>
          <w:szCs w:val="24"/>
        </w:rPr>
        <w:t xml:space="preserve"> κωδικοποιημένα</w:t>
      </w:r>
      <w:r>
        <w:rPr>
          <w:rFonts w:eastAsia="Times New Roman" w:cs="Times New Roman"/>
          <w:szCs w:val="24"/>
        </w:rPr>
        <w:t>.</w:t>
      </w:r>
      <w:r w:rsidRPr="00F612C5">
        <w:rPr>
          <w:rFonts w:eastAsia="Times New Roman" w:cs="Times New Roman"/>
          <w:szCs w:val="24"/>
        </w:rPr>
        <w:t xml:space="preserve"> Η Ελληνική Αναπτυξιακή Τράπεζα θα λειτουργεί ως ανώνυμη εταιρεία</w:t>
      </w:r>
      <w:r>
        <w:rPr>
          <w:rFonts w:eastAsia="Times New Roman" w:cs="Times New Roman"/>
          <w:szCs w:val="24"/>
        </w:rPr>
        <w:t>.</w:t>
      </w:r>
      <w:r w:rsidRPr="00F612C5">
        <w:rPr>
          <w:rFonts w:eastAsia="Times New Roman" w:cs="Times New Roman"/>
          <w:szCs w:val="24"/>
        </w:rPr>
        <w:t xml:space="preserve"> Θα έχει </w:t>
      </w:r>
      <w:r>
        <w:rPr>
          <w:rFonts w:eastAsia="Times New Roman" w:cs="Times New Roman"/>
          <w:szCs w:val="24"/>
        </w:rPr>
        <w:t>παραρτήματα</w:t>
      </w:r>
      <w:r w:rsidRPr="00F612C5">
        <w:rPr>
          <w:rFonts w:eastAsia="Times New Roman" w:cs="Times New Roman"/>
          <w:szCs w:val="24"/>
        </w:rPr>
        <w:t xml:space="preserve"> σε όλες τις περιφέρειες της χώρας</w:t>
      </w:r>
      <w:r>
        <w:rPr>
          <w:rFonts w:eastAsia="Times New Roman" w:cs="Times New Roman"/>
          <w:szCs w:val="24"/>
        </w:rPr>
        <w:t>.</w:t>
      </w:r>
      <w:r w:rsidRPr="00F612C5">
        <w:rPr>
          <w:rFonts w:eastAsia="Times New Roman" w:cs="Times New Roman"/>
          <w:szCs w:val="24"/>
        </w:rPr>
        <w:t xml:space="preserve"> Θα είναι αυτοχρηματοδοτούμενη</w:t>
      </w:r>
      <w:r>
        <w:rPr>
          <w:rFonts w:eastAsia="Times New Roman" w:cs="Times New Roman"/>
          <w:szCs w:val="24"/>
        </w:rPr>
        <w:t>.</w:t>
      </w:r>
      <w:r w:rsidRPr="00F612C5">
        <w:rPr>
          <w:rFonts w:eastAsia="Times New Roman" w:cs="Times New Roman"/>
          <w:szCs w:val="24"/>
        </w:rPr>
        <w:t xml:space="preserve"> Τα κονδύλια θα προέρχονται από το ΕΣΠΑ</w:t>
      </w:r>
      <w:r>
        <w:rPr>
          <w:rFonts w:eastAsia="Times New Roman" w:cs="Times New Roman"/>
          <w:szCs w:val="24"/>
        </w:rPr>
        <w:t>,</w:t>
      </w:r>
      <w:r w:rsidRPr="00F612C5">
        <w:rPr>
          <w:rFonts w:eastAsia="Times New Roman" w:cs="Times New Roman"/>
          <w:szCs w:val="24"/>
        </w:rPr>
        <w:t xml:space="preserve"> το τραπεζικό σύστημα και ιδιώτες επενδυτές</w:t>
      </w:r>
      <w:r>
        <w:rPr>
          <w:rFonts w:eastAsia="Times New Roman" w:cs="Times New Roman"/>
          <w:szCs w:val="24"/>
        </w:rPr>
        <w:t>.</w:t>
      </w:r>
      <w:r w:rsidRPr="00F612C5">
        <w:rPr>
          <w:rFonts w:eastAsia="Times New Roman" w:cs="Times New Roman"/>
          <w:szCs w:val="24"/>
        </w:rPr>
        <w:t xml:space="preserve"> Δεν θα παρέχει απευ</w:t>
      </w:r>
      <w:r w:rsidRPr="00F612C5">
        <w:rPr>
          <w:rFonts w:eastAsia="Times New Roman" w:cs="Times New Roman"/>
          <w:szCs w:val="24"/>
        </w:rPr>
        <w:t>θείας χρηματοδότηση σε επιχειρήσεις</w:t>
      </w:r>
      <w:r>
        <w:rPr>
          <w:rFonts w:eastAsia="Times New Roman" w:cs="Times New Roman"/>
          <w:szCs w:val="24"/>
        </w:rPr>
        <w:t>,</w:t>
      </w:r>
      <w:r w:rsidRPr="00F612C5">
        <w:rPr>
          <w:rFonts w:eastAsia="Times New Roman" w:cs="Times New Roman"/>
          <w:szCs w:val="24"/>
        </w:rPr>
        <w:t xml:space="preserve"> αλλά μέσω του τραπεζικού συστήματος</w:t>
      </w:r>
      <w:r>
        <w:rPr>
          <w:rFonts w:eastAsia="Times New Roman" w:cs="Times New Roman"/>
          <w:szCs w:val="24"/>
        </w:rPr>
        <w:t>.</w:t>
      </w:r>
      <w:r w:rsidRPr="00F612C5">
        <w:rPr>
          <w:rFonts w:eastAsia="Times New Roman" w:cs="Times New Roman"/>
          <w:szCs w:val="24"/>
        </w:rPr>
        <w:t xml:space="preserve"> Θα παρέχει και συμβουλευτικές </w:t>
      </w:r>
      <w:r>
        <w:rPr>
          <w:rFonts w:eastAsia="Times New Roman" w:cs="Times New Roman"/>
          <w:szCs w:val="24"/>
        </w:rPr>
        <w:t>υ</w:t>
      </w:r>
      <w:r w:rsidRPr="00F612C5">
        <w:rPr>
          <w:rFonts w:eastAsia="Times New Roman" w:cs="Times New Roman"/>
          <w:szCs w:val="24"/>
        </w:rPr>
        <w:t xml:space="preserve">πηρεσίες προς </w:t>
      </w:r>
      <w:r>
        <w:rPr>
          <w:rFonts w:eastAsia="Times New Roman" w:cs="Times New Roman"/>
          <w:szCs w:val="24"/>
        </w:rPr>
        <w:t xml:space="preserve">τις </w:t>
      </w:r>
      <w:r w:rsidRPr="00F612C5">
        <w:rPr>
          <w:rFonts w:eastAsia="Times New Roman" w:cs="Times New Roman"/>
          <w:szCs w:val="24"/>
        </w:rPr>
        <w:t>επιχειρήσεις</w:t>
      </w:r>
      <w:r>
        <w:rPr>
          <w:rFonts w:eastAsia="Times New Roman" w:cs="Times New Roman"/>
          <w:szCs w:val="24"/>
        </w:rPr>
        <w:t>,</w:t>
      </w:r>
      <w:r w:rsidRPr="00F612C5">
        <w:rPr>
          <w:rFonts w:eastAsia="Times New Roman" w:cs="Times New Roman"/>
          <w:szCs w:val="24"/>
        </w:rPr>
        <w:t xml:space="preserve"> κάτι απολύτως απαραίτητο</w:t>
      </w:r>
      <w:r>
        <w:rPr>
          <w:rFonts w:eastAsia="Times New Roman" w:cs="Times New Roman"/>
          <w:szCs w:val="24"/>
        </w:rPr>
        <w:t>.</w:t>
      </w:r>
      <w:r w:rsidRPr="00F612C5">
        <w:rPr>
          <w:rFonts w:eastAsia="Times New Roman" w:cs="Times New Roman"/>
          <w:szCs w:val="24"/>
        </w:rPr>
        <w:t xml:space="preserve"> Η δράση της συνίσταται κυρίως σε σύναψη συμβάσεων χρηματοδότησης μέσω παροχής δανείων</w:t>
      </w:r>
      <w:r>
        <w:rPr>
          <w:rFonts w:eastAsia="Times New Roman" w:cs="Times New Roman"/>
          <w:szCs w:val="24"/>
        </w:rPr>
        <w:t>.</w:t>
      </w:r>
      <w:r w:rsidRPr="00F612C5">
        <w:rPr>
          <w:rFonts w:eastAsia="Times New Roman" w:cs="Times New Roman"/>
          <w:szCs w:val="24"/>
        </w:rPr>
        <w:t xml:space="preserve"> </w:t>
      </w:r>
    </w:p>
    <w:p w14:paraId="42AE9E8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Έρχομ</w:t>
      </w:r>
      <w:r>
        <w:rPr>
          <w:rFonts w:eastAsia="Times New Roman" w:cs="Times New Roman"/>
          <w:szCs w:val="24"/>
        </w:rPr>
        <w:t xml:space="preserve">αι τώρα στο δεύτερο μέρος του νομοσχεδίου, </w:t>
      </w:r>
      <w:r w:rsidRPr="00F612C5">
        <w:rPr>
          <w:rFonts w:eastAsia="Times New Roman" w:cs="Times New Roman"/>
          <w:szCs w:val="24"/>
        </w:rPr>
        <w:t>το οποίο αφορά στην προσέλκυση στρατηγικών επενδύσεων</w:t>
      </w:r>
      <w:r>
        <w:rPr>
          <w:rFonts w:eastAsia="Times New Roman" w:cs="Times New Roman"/>
          <w:szCs w:val="24"/>
        </w:rPr>
        <w:t xml:space="preserve">. Το νομοσχέδιο κινείται στην κατεύθυνση </w:t>
      </w:r>
      <w:r w:rsidRPr="00F612C5">
        <w:rPr>
          <w:rFonts w:eastAsia="Times New Roman" w:cs="Times New Roman"/>
          <w:szCs w:val="24"/>
        </w:rPr>
        <w:t>της ανά</w:t>
      </w:r>
      <w:r>
        <w:rPr>
          <w:rFonts w:eastAsia="Times New Roman" w:cs="Times New Roman"/>
          <w:szCs w:val="24"/>
        </w:rPr>
        <w:t xml:space="preserve">πτυξης πάνω σε τρεις συνιστώσες: </w:t>
      </w:r>
      <w:r w:rsidRPr="00F612C5">
        <w:rPr>
          <w:rFonts w:eastAsia="Times New Roman" w:cs="Times New Roman"/>
          <w:szCs w:val="24"/>
        </w:rPr>
        <w:t>την οικονομική</w:t>
      </w:r>
      <w:r>
        <w:rPr>
          <w:rFonts w:eastAsia="Times New Roman" w:cs="Times New Roman"/>
          <w:szCs w:val="24"/>
        </w:rPr>
        <w:t>,</w:t>
      </w:r>
      <w:r w:rsidRPr="00F612C5">
        <w:rPr>
          <w:rFonts w:eastAsia="Times New Roman" w:cs="Times New Roman"/>
          <w:szCs w:val="24"/>
        </w:rPr>
        <w:t xml:space="preserve"> την κοινωνική και την περιβαλλοντική</w:t>
      </w:r>
      <w:r>
        <w:rPr>
          <w:rFonts w:eastAsia="Times New Roman" w:cs="Times New Roman"/>
          <w:szCs w:val="24"/>
        </w:rPr>
        <w:t>,</w:t>
      </w:r>
      <w:r w:rsidRPr="00F612C5">
        <w:rPr>
          <w:rFonts w:eastAsia="Times New Roman" w:cs="Times New Roman"/>
          <w:szCs w:val="24"/>
        </w:rPr>
        <w:t xml:space="preserve"> που έχει προσδιοριστεί σα</w:t>
      </w:r>
      <w:r w:rsidRPr="00F612C5">
        <w:rPr>
          <w:rFonts w:eastAsia="Times New Roman" w:cs="Times New Roman"/>
          <w:szCs w:val="24"/>
        </w:rPr>
        <w:t xml:space="preserve">ν </w:t>
      </w:r>
      <w:r>
        <w:rPr>
          <w:rFonts w:eastAsia="Times New Roman" w:cs="Times New Roman"/>
          <w:szCs w:val="24"/>
        </w:rPr>
        <w:t>ε</w:t>
      </w:r>
      <w:r w:rsidRPr="00F612C5">
        <w:rPr>
          <w:rFonts w:eastAsia="Times New Roman" w:cs="Times New Roman"/>
          <w:szCs w:val="24"/>
        </w:rPr>
        <w:t>θνική αναπτυξιακή στρατηγική</w:t>
      </w:r>
      <w:r>
        <w:rPr>
          <w:rFonts w:eastAsia="Times New Roman" w:cs="Times New Roman"/>
          <w:szCs w:val="24"/>
        </w:rPr>
        <w:t>, με έμφαση στη</w:t>
      </w:r>
      <w:r w:rsidRPr="00F612C5">
        <w:rPr>
          <w:rFonts w:eastAsia="Times New Roman" w:cs="Times New Roman"/>
          <w:szCs w:val="24"/>
        </w:rPr>
        <w:t xml:space="preserve"> βιομηχανική ανάπτυξη</w:t>
      </w:r>
      <w:r>
        <w:rPr>
          <w:rFonts w:eastAsia="Times New Roman" w:cs="Times New Roman"/>
          <w:szCs w:val="24"/>
        </w:rPr>
        <w:t xml:space="preserve"> και την προσαρμογή στην προηγμέ</w:t>
      </w:r>
      <w:r w:rsidRPr="00F612C5">
        <w:rPr>
          <w:rFonts w:eastAsia="Times New Roman" w:cs="Times New Roman"/>
          <w:szCs w:val="24"/>
        </w:rPr>
        <w:t>νη οικονομία της γνώσης</w:t>
      </w:r>
      <w:r>
        <w:rPr>
          <w:rFonts w:eastAsia="Times New Roman" w:cs="Times New Roman"/>
          <w:szCs w:val="24"/>
        </w:rPr>
        <w:t>.</w:t>
      </w:r>
      <w:r w:rsidRPr="00F612C5">
        <w:rPr>
          <w:rFonts w:eastAsia="Times New Roman" w:cs="Times New Roman"/>
          <w:szCs w:val="24"/>
        </w:rPr>
        <w:t xml:space="preserve"> </w:t>
      </w:r>
    </w:p>
    <w:p w14:paraId="42AE9E87"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Για το</w:t>
      </w:r>
      <w:r>
        <w:rPr>
          <w:rFonts w:eastAsia="Times New Roman" w:cs="Times New Roman"/>
          <w:szCs w:val="24"/>
        </w:rPr>
        <w:t xml:space="preserve">ν λόγο αυτό αναθεωρείται </w:t>
      </w:r>
      <w:r w:rsidRPr="00F612C5">
        <w:rPr>
          <w:rFonts w:eastAsia="Times New Roman" w:cs="Times New Roman"/>
          <w:szCs w:val="24"/>
        </w:rPr>
        <w:t xml:space="preserve">το υφιστάμενο θεσμικό πλαίσιο για την προσέλκυση στρατηγικών </w:t>
      </w:r>
      <w:r>
        <w:rPr>
          <w:rFonts w:eastAsia="Times New Roman" w:cs="Times New Roman"/>
          <w:szCs w:val="24"/>
        </w:rPr>
        <w:t>ε</w:t>
      </w:r>
      <w:r w:rsidRPr="00F612C5">
        <w:rPr>
          <w:rFonts w:eastAsia="Times New Roman" w:cs="Times New Roman"/>
          <w:szCs w:val="24"/>
        </w:rPr>
        <w:t>πενδύσεων</w:t>
      </w:r>
      <w:r>
        <w:rPr>
          <w:rFonts w:eastAsia="Times New Roman" w:cs="Times New Roman"/>
          <w:szCs w:val="24"/>
        </w:rPr>
        <w:t>,</w:t>
      </w:r>
      <w:r w:rsidRPr="00F612C5">
        <w:rPr>
          <w:rFonts w:eastAsia="Times New Roman" w:cs="Times New Roman"/>
          <w:szCs w:val="24"/>
        </w:rPr>
        <w:t xml:space="preserve"> προκειμένου να προσαρμοστεί</w:t>
      </w:r>
      <w:r w:rsidRPr="00F612C5">
        <w:rPr>
          <w:rFonts w:eastAsia="Times New Roman" w:cs="Times New Roman"/>
          <w:szCs w:val="24"/>
        </w:rPr>
        <w:t xml:space="preserve"> στα νέα δεδομένα</w:t>
      </w:r>
      <w:r>
        <w:rPr>
          <w:rFonts w:eastAsia="Times New Roman" w:cs="Times New Roman"/>
          <w:szCs w:val="24"/>
        </w:rPr>
        <w:t>,</w:t>
      </w:r>
      <w:r w:rsidRPr="00F612C5">
        <w:rPr>
          <w:rFonts w:eastAsia="Times New Roman" w:cs="Times New Roman"/>
          <w:szCs w:val="24"/>
        </w:rPr>
        <w:t xml:space="preserve"> καθώς το προηγούμενο σχέδιο</w:t>
      </w:r>
      <w:r>
        <w:rPr>
          <w:rFonts w:eastAsia="Times New Roman" w:cs="Times New Roman"/>
          <w:szCs w:val="24"/>
        </w:rPr>
        <w:t>, μέσα στις</w:t>
      </w:r>
      <w:r w:rsidRPr="00F612C5">
        <w:rPr>
          <w:rFonts w:eastAsia="Times New Roman" w:cs="Times New Roman"/>
          <w:szCs w:val="24"/>
        </w:rPr>
        <w:t xml:space="preserve"> συνθήκες κρίσης που επικρατούν </w:t>
      </w:r>
      <w:r>
        <w:rPr>
          <w:rFonts w:eastAsia="Times New Roman" w:cs="Times New Roman"/>
          <w:szCs w:val="24"/>
        </w:rPr>
        <w:t xml:space="preserve">την </w:t>
      </w:r>
      <w:r w:rsidRPr="00F612C5">
        <w:rPr>
          <w:rFonts w:eastAsia="Times New Roman" w:cs="Times New Roman"/>
          <w:szCs w:val="24"/>
        </w:rPr>
        <w:t xml:space="preserve">τελευταία </w:t>
      </w:r>
      <w:r>
        <w:rPr>
          <w:rFonts w:eastAsia="Times New Roman" w:cs="Times New Roman"/>
          <w:szCs w:val="24"/>
        </w:rPr>
        <w:t>δεκαετία, π</w:t>
      </w:r>
      <w:r w:rsidRPr="00F612C5">
        <w:rPr>
          <w:rFonts w:eastAsia="Times New Roman" w:cs="Times New Roman"/>
          <w:szCs w:val="24"/>
        </w:rPr>
        <w:t>ροφανώς</w:t>
      </w:r>
      <w:r>
        <w:rPr>
          <w:rFonts w:eastAsia="Times New Roman" w:cs="Times New Roman"/>
          <w:szCs w:val="24"/>
        </w:rPr>
        <w:t xml:space="preserve"> -ό</w:t>
      </w:r>
      <w:r w:rsidRPr="00F612C5">
        <w:rPr>
          <w:rFonts w:eastAsia="Times New Roman" w:cs="Times New Roman"/>
          <w:szCs w:val="24"/>
        </w:rPr>
        <w:t>πως ήταν αναμενόμενο</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αστόχησε.</w:t>
      </w:r>
      <w:r w:rsidRPr="00F612C5">
        <w:rPr>
          <w:rFonts w:eastAsia="Times New Roman" w:cs="Times New Roman"/>
          <w:szCs w:val="24"/>
        </w:rPr>
        <w:t xml:space="preserve"> </w:t>
      </w:r>
    </w:p>
    <w:p w14:paraId="42AE9E88"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 xml:space="preserve">Το νέο θεσμικό </w:t>
      </w:r>
      <w:r>
        <w:rPr>
          <w:rFonts w:eastAsia="Times New Roman" w:cs="Times New Roman"/>
          <w:szCs w:val="24"/>
        </w:rPr>
        <w:t>π</w:t>
      </w:r>
      <w:r w:rsidRPr="00F612C5">
        <w:rPr>
          <w:rFonts w:eastAsia="Times New Roman" w:cs="Times New Roman"/>
          <w:szCs w:val="24"/>
        </w:rPr>
        <w:t>λαίσιο</w:t>
      </w:r>
      <w:r>
        <w:rPr>
          <w:rFonts w:eastAsia="Times New Roman" w:cs="Times New Roman"/>
          <w:szCs w:val="24"/>
        </w:rPr>
        <w:t>, λ</w:t>
      </w:r>
      <w:r w:rsidRPr="00F612C5">
        <w:rPr>
          <w:rFonts w:eastAsia="Times New Roman" w:cs="Times New Roman"/>
          <w:szCs w:val="24"/>
        </w:rPr>
        <w:t>οιπόν</w:t>
      </w:r>
      <w:r>
        <w:rPr>
          <w:rFonts w:eastAsia="Times New Roman" w:cs="Times New Roman"/>
          <w:szCs w:val="24"/>
        </w:rPr>
        <w:t>,</w:t>
      </w:r>
      <w:r w:rsidRPr="00F612C5">
        <w:rPr>
          <w:rFonts w:eastAsia="Times New Roman" w:cs="Times New Roman"/>
          <w:szCs w:val="24"/>
        </w:rPr>
        <w:t xml:space="preserve"> καθίσταται πιο ελκυστικό και αποτελεσματικό για τους επενδυτές</w:t>
      </w:r>
      <w:r>
        <w:rPr>
          <w:rFonts w:eastAsia="Times New Roman" w:cs="Times New Roman"/>
          <w:szCs w:val="24"/>
        </w:rPr>
        <w:t>,</w:t>
      </w:r>
      <w:r w:rsidRPr="00F612C5">
        <w:rPr>
          <w:rFonts w:eastAsia="Times New Roman" w:cs="Times New Roman"/>
          <w:szCs w:val="24"/>
        </w:rPr>
        <w:t xml:space="preserve"> προσφέροντας ένα μεγάλο εύρος ωφελημάτων</w:t>
      </w:r>
      <w:r>
        <w:rPr>
          <w:rFonts w:eastAsia="Times New Roman" w:cs="Times New Roman"/>
          <w:szCs w:val="24"/>
        </w:rPr>
        <w:t>,</w:t>
      </w:r>
      <w:r w:rsidRPr="00F612C5">
        <w:rPr>
          <w:rFonts w:eastAsia="Times New Roman" w:cs="Times New Roman"/>
          <w:szCs w:val="24"/>
        </w:rPr>
        <w:t xml:space="preserve"> προκειμένου να προσελκύσει στρατηγικές επενδύσεις σε όλους τους κλάδους της οικονομίας</w:t>
      </w:r>
      <w:r>
        <w:rPr>
          <w:rFonts w:eastAsia="Times New Roman" w:cs="Times New Roman"/>
          <w:szCs w:val="24"/>
        </w:rPr>
        <w:t>.</w:t>
      </w:r>
      <w:r w:rsidRPr="00F612C5">
        <w:rPr>
          <w:rFonts w:eastAsia="Times New Roman" w:cs="Times New Roman"/>
          <w:szCs w:val="24"/>
        </w:rPr>
        <w:t xml:space="preserve"> Κατοχυρώνε</w:t>
      </w:r>
      <w:r>
        <w:rPr>
          <w:rFonts w:eastAsia="Times New Roman" w:cs="Times New Roman"/>
          <w:szCs w:val="24"/>
        </w:rPr>
        <w:t>ι, δε,</w:t>
      </w:r>
      <w:r w:rsidRPr="00F612C5">
        <w:rPr>
          <w:rFonts w:eastAsia="Times New Roman" w:cs="Times New Roman"/>
          <w:szCs w:val="24"/>
        </w:rPr>
        <w:t xml:space="preserve"> μία ασφαλή</w:t>
      </w:r>
      <w:r>
        <w:rPr>
          <w:rFonts w:eastAsia="Times New Roman" w:cs="Times New Roman"/>
          <w:szCs w:val="24"/>
        </w:rPr>
        <w:t>,</w:t>
      </w:r>
      <w:r w:rsidRPr="00F612C5">
        <w:rPr>
          <w:rFonts w:eastAsia="Times New Roman" w:cs="Times New Roman"/>
          <w:szCs w:val="24"/>
        </w:rPr>
        <w:t xml:space="preserve"> διαφανή και ταχεία διαδικασία για τους </w:t>
      </w:r>
      <w:r w:rsidRPr="00F612C5">
        <w:rPr>
          <w:rFonts w:eastAsia="Times New Roman" w:cs="Times New Roman"/>
          <w:szCs w:val="24"/>
        </w:rPr>
        <w:lastRenderedPageBreak/>
        <w:t>επενδυτές</w:t>
      </w:r>
      <w:r>
        <w:rPr>
          <w:rFonts w:eastAsia="Times New Roman" w:cs="Times New Roman"/>
          <w:szCs w:val="24"/>
        </w:rPr>
        <w:t>. Μόνο έτσι</w:t>
      </w:r>
      <w:r w:rsidRPr="00F612C5">
        <w:rPr>
          <w:rFonts w:eastAsia="Times New Roman" w:cs="Times New Roman"/>
          <w:szCs w:val="24"/>
        </w:rPr>
        <w:t xml:space="preserve"> θωρακίζεται πραγματικά το δημόσιο συ</w:t>
      </w:r>
      <w:r w:rsidRPr="00F612C5">
        <w:rPr>
          <w:rFonts w:eastAsia="Times New Roman" w:cs="Times New Roman"/>
          <w:szCs w:val="24"/>
        </w:rPr>
        <w:t>μφέρον</w:t>
      </w:r>
      <w:r>
        <w:rPr>
          <w:rFonts w:eastAsia="Times New Roman" w:cs="Times New Roman"/>
          <w:szCs w:val="24"/>
        </w:rPr>
        <w:t>,</w:t>
      </w:r>
      <w:r w:rsidRPr="00F612C5">
        <w:rPr>
          <w:rFonts w:eastAsia="Times New Roman" w:cs="Times New Roman"/>
          <w:szCs w:val="24"/>
        </w:rPr>
        <w:t xml:space="preserve"> στηρίζοντας την επιχειρηματικότητα και αναδεικνύοντας ένα ασφαλές επενδυτικό περιβάλλον</w:t>
      </w:r>
      <w:r>
        <w:rPr>
          <w:rFonts w:eastAsia="Times New Roman" w:cs="Times New Roman"/>
          <w:szCs w:val="24"/>
        </w:rPr>
        <w:t>,</w:t>
      </w:r>
      <w:r w:rsidRPr="00F612C5">
        <w:rPr>
          <w:rFonts w:eastAsia="Times New Roman" w:cs="Times New Roman"/>
          <w:szCs w:val="24"/>
        </w:rPr>
        <w:t xml:space="preserve"> κάτι που έλ</w:t>
      </w:r>
      <w:r>
        <w:rPr>
          <w:rFonts w:eastAsia="Times New Roman" w:cs="Times New Roman"/>
          <w:szCs w:val="24"/>
        </w:rPr>
        <w:t>λ</w:t>
      </w:r>
      <w:r w:rsidRPr="00F612C5">
        <w:rPr>
          <w:rFonts w:eastAsia="Times New Roman" w:cs="Times New Roman"/>
          <w:szCs w:val="24"/>
        </w:rPr>
        <w:t>ειψε για πάρα πολλά χρόνια</w:t>
      </w:r>
      <w:r>
        <w:rPr>
          <w:rFonts w:eastAsia="Times New Roman" w:cs="Times New Roman"/>
          <w:szCs w:val="24"/>
        </w:rPr>
        <w:t>.</w:t>
      </w:r>
    </w:p>
    <w:p w14:paraId="42AE9E8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 Ο</w:t>
      </w:r>
      <w:r w:rsidRPr="00F612C5">
        <w:rPr>
          <w:rFonts w:eastAsia="Times New Roman" w:cs="Times New Roman"/>
          <w:szCs w:val="24"/>
        </w:rPr>
        <w:t xml:space="preserve"> υφιστάμενος ν</w:t>
      </w:r>
      <w:r>
        <w:rPr>
          <w:rFonts w:eastAsia="Times New Roman" w:cs="Times New Roman"/>
          <w:szCs w:val="24"/>
        </w:rPr>
        <w:t>.3894/2010 λειτούργησε στη λογική της</w:t>
      </w:r>
      <w:r w:rsidRPr="00F612C5">
        <w:rPr>
          <w:rFonts w:eastAsia="Times New Roman" w:cs="Times New Roman"/>
          <w:szCs w:val="24"/>
        </w:rPr>
        <w:t xml:space="preserve"> παροχής κινήτρων με μόνο κριτήριο τα όρια υπαγωγής</w:t>
      </w:r>
      <w:r>
        <w:rPr>
          <w:rFonts w:eastAsia="Times New Roman" w:cs="Times New Roman"/>
          <w:szCs w:val="24"/>
        </w:rPr>
        <w:t>.</w:t>
      </w:r>
      <w:r w:rsidRPr="00F612C5">
        <w:rPr>
          <w:rFonts w:eastAsia="Times New Roman" w:cs="Times New Roman"/>
          <w:szCs w:val="24"/>
        </w:rPr>
        <w:t xml:space="preserve"> Η προσέγγιση </w:t>
      </w:r>
      <w:r>
        <w:rPr>
          <w:rFonts w:eastAsia="Times New Roman" w:cs="Times New Roman"/>
          <w:szCs w:val="24"/>
        </w:rPr>
        <w:t>α</w:t>
      </w:r>
      <w:r w:rsidRPr="00F612C5">
        <w:rPr>
          <w:rFonts w:eastAsia="Times New Roman" w:cs="Times New Roman"/>
          <w:szCs w:val="24"/>
        </w:rPr>
        <w:t xml:space="preserve">υτή είχε </w:t>
      </w:r>
      <w:r>
        <w:rPr>
          <w:rFonts w:eastAsia="Times New Roman" w:cs="Times New Roman"/>
          <w:szCs w:val="24"/>
        </w:rPr>
        <w:t>ισχνά</w:t>
      </w:r>
      <w:r w:rsidRPr="00F612C5">
        <w:rPr>
          <w:rFonts w:eastAsia="Times New Roman" w:cs="Times New Roman"/>
          <w:szCs w:val="24"/>
        </w:rPr>
        <w:t xml:space="preserve"> </w:t>
      </w:r>
      <w:r>
        <w:rPr>
          <w:rFonts w:eastAsia="Times New Roman" w:cs="Times New Roman"/>
          <w:szCs w:val="24"/>
        </w:rPr>
        <w:t>αποτελέσματα,</w:t>
      </w:r>
      <w:r w:rsidRPr="00F612C5">
        <w:rPr>
          <w:rFonts w:eastAsia="Times New Roman" w:cs="Times New Roman"/>
          <w:szCs w:val="24"/>
        </w:rPr>
        <w:t xml:space="preserve"> </w:t>
      </w:r>
      <w:r>
        <w:rPr>
          <w:rFonts w:eastAsia="Times New Roman" w:cs="Times New Roman"/>
          <w:szCs w:val="24"/>
        </w:rPr>
        <w:t>καθώς απευθύνθηκε</w:t>
      </w:r>
      <w:r w:rsidRPr="00F612C5">
        <w:rPr>
          <w:rFonts w:eastAsia="Times New Roman" w:cs="Times New Roman"/>
          <w:szCs w:val="24"/>
        </w:rPr>
        <w:t xml:space="preserve"> ουσιαστικά μόνο σε επενδύσεις στον τουρισμό</w:t>
      </w:r>
      <w:r>
        <w:rPr>
          <w:rFonts w:eastAsia="Times New Roman" w:cs="Times New Roman"/>
          <w:szCs w:val="24"/>
        </w:rPr>
        <w:t xml:space="preserve">, </w:t>
      </w:r>
      <w:r>
        <w:rPr>
          <w:rFonts w:eastAsia="Times New Roman" w:cs="Times New Roman"/>
          <w:szCs w:val="24"/>
          <w:lang w:val="en-US"/>
        </w:rPr>
        <w:t>mall</w:t>
      </w:r>
      <w:r w:rsidRPr="00F612C5">
        <w:rPr>
          <w:rFonts w:eastAsia="Times New Roman" w:cs="Times New Roman"/>
          <w:szCs w:val="24"/>
        </w:rPr>
        <w:t xml:space="preserve"> και κάποιες επενδύσεις στην ενέργεια</w:t>
      </w:r>
      <w:r>
        <w:rPr>
          <w:rFonts w:eastAsia="Times New Roman" w:cs="Times New Roman"/>
          <w:szCs w:val="24"/>
        </w:rPr>
        <w:t>.</w:t>
      </w:r>
      <w:r w:rsidRPr="00F612C5">
        <w:rPr>
          <w:rFonts w:eastAsia="Times New Roman" w:cs="Times New Roman"/>
          <w:szCs w:val="24"/>
        </w:rPr>
        <w:t xml:space="preserve"> Ως </w:t>
      </w:r>
      <w:r>
        <w:rPr>
          <w:rFonts w:eastAsia="Times New Roman" w:cs="Times New Roman"/>
          <w:szCs w:val="24"/>
        </w:rPr>
        <w:t xml:space="preserve">εκ των </w:t>
      </w:r>
      <w:proofErr w:type="spellStart"/>
      <w:r>
        <w:rPr>
          <w:rFonts w:eastAsia="Times New Roman" w:cs="Times New Roman"/>
          <w:szCs w:val="24"/>
        </w:rPr>
        <w:t>ενόντων</w:t>
      </w:r>
      <w:proofErr w:type="spellEnd"/>
      <w:r>
        <w:rPr>
          <w:rFonts w:eastAsia="Times New Roman" w:cs="Times New Roman"/>
          <w:szCs w:val="24"/>
        </w:rPr>
        <w:t xml:space="preserve"> προκύπτει, αυτό δεν έφερε τα </w:t>
      </w:r>
      <w:proofErr w:type="spellStart"/>
      <w:r>
        <w:rPr>
          <w:rFonts w:eastAsia="Times New Roman" w:cs="Times New Roman"/>
          <w:szCs w:val="24"/>
        </w:rPr>
        <w:t>ποθούμενα</w:t>
      </w:r>
      <w:proofErr w:type="spellEnd"/>
      <w:r w:rsidRPr="00F612C5">
        <w:rPr>
          <w:rFonts w:eastAsia="Times New Roman" w:cs="Times New Roman"/>
          <w:szCs w:val="24"/>
        </w:rPr>
        <w:t xml:space="preserve"> αποτελέσματα</w:t>
      </w:r>
      <w:r>
        <w:rPr>
          <w:rFonts w:eastAsia="Times New Roman" w:cs="Times New Roman"/>
          <w:szCs w:val="24"/>
        </w:rPr>
        <w:t>. Παρά τις τροποποιήσεις του, δεν</w:t>
      </w:r>
      <w:r w:rsidRPr="00F612C5">
        <w:rPr>
          <w:rFonts w:eastAsia="Times New Roman" w:cs="Times New Roman"/>
          <w:szCs w:val="24"/>
        </w:rPr>
        <w:t xml:space="preserve"> </w:t>
      </w:r>
      <w:r>
        <w:rPr>
          <w:rFonts w:eastAsia="Times New Roman" w:cs="Times New Roman"/>
          <w:szCs w:val="24"/>
        </w:rPr>
        <w:t xml:space="preserve">θα </w:t>
      </w:r>
      <w:r w:rsidRPr="00F612C5">
        <w:rPr>
          <w:rFonts w:eastAsia="Times New Roman" w:cs="Times New Roman"/>
          <w:szCs w:val="24"/>
        </w:rPr>
        <w:t xml:space="preserve">καταστεί </w:t>
      </w:r>
      <w:r>
        <w:rPr>
          <w:rFonts w:eastAsia="Times New Roman" w:cs="Times New Roman"/>
          <w:szCs w:val="24"/>
        </w:rPr>
        <w:t xml:space="preserve">ποτέ </w:t>
      </w:r>
      <w:r w:rsidRPr="00F612C5">
        <w:rPr>
          <w:rFonts w:eastAsia="Times New Roman" w:cs="Times New Roman"/>
          <w:szCs w:val="24"/>
        </w:rPr>
        <w:t>αποτελεσματικό</w:t>
      </w:r>
      <w:r>
        <w:rPr>
          <w:rFonts w:eastAsia="Times New Roman" w:cs="Times New Roman"/>
          <w:szCs w:val="24"/>
        </w:rPr>
        <w:t>ς</w:t>
      </w:r>
      <w:r w:rsidRPr="00F612C5">
        <w:rPr>
          <w:rFonts w:eastAsia="Times New Roman" w:cs="Times New Roman"/>
          <w:szCs w:val="24"/>
        </w:rPr>
        <w:t xml:space="preserve"> στην προσέλκυση </w:t>
      </w:r>
      <w:r>
        <w:rPr>
          <w:rFonts w:eastAsia="Times New Roman" w:cs="Times New Roman"/>
          <w:szCs w:val="24"/>
        </w:rPr>
        <w:t>ε</w:t>
      </w:r>
      <w:r w:rsidRPr="00F612C5">
        <w:rPr>
          <w:rFonts w:eastAsia="Times New Roman" w:cs="Times New Roman"/>
          <w:szCs w:val="24"/>
        </w:rPr>
        <w:t>πενδύσεων</w:t>
      </w:r>
      <w:r>
        <w:rPr>
          <w:rFonts w:eastAsia="Times New Roman" w:cs="Times New Roman"/>
          <w:szCs w:val="24"/>
        </w:rPr>
        <w:t>.</w:t>
      </w:r>
      <w:r w:rsidRPr="00F612C5">
        <w:rPr>
          <w:rFonts w:eastAsia="Times New Roman" w:cs="Times New Roman"/>
          <w:szCs w:val="24"/>
        </w:rPr>
        <w:t xml:space="preserve"> </w:t>
      </w:r>
    </w:p>
    <w:p w14:paraId="42AE9E8A"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Είναι χαρακτηριστικό ότι στα οκτώ χρόνια εφαρμογής του</w:t>
      </w:r>
      <w:r>
        <w:rPr>
          <w:rFonts w:eastAsia="Times New Roman" w:cs="Times New Roman"/>
          <w:szCs w:val="24"/>
        </w:rPr>
        <w:t>,</w:t>
      </w:r>
      <w:r w:rsidRPr="00F612C5">
        <w:rPr>
          <w:rFonts w:eastAsia="Times New Roman" w:cs="Times New Roman"/>
          <w:szCs w:val="24"/>
        </w:rPr>
        <w:t xml:space="preserve"> έχουν </w:t>
      </w:r>
      <w:r>
        <w:rPr>
          <w:rFonts w:eastAsia="Times New Roman" w:cs="Times New Roman"/>
          <w:szCs w:val="24"/>
        </w:rPr>
        <w:t>υπαχθεί μόλις δεκαπέντε επενδυτικά</w:t>
      </w:r>
      <w:r w:rsidRPr="00F612C5">
        <w:rPr>
          <w:rFonts w:eastAsia="Times New Roman" w:cs="Times New Roman"/>
          <w:szCs w:val="24"/>
        </w:rPr>
        <w:t xml:space="preserve"> σχέδια χωρίς να </w:t>
      </w:r>
      <w:r>
        <w:rPr>
          <w:rFonts w:eastAsia="Times New Roman" w:cs="Times New Roman"/>
          <w:szCs w:val="24"/>
        </w:rPr>
        <w:t>υλοποιηθεί ως</w:t>
      </w:r>
      <w:r w:rsidRPr="00F612C5">
        <w:rPr>
          <w:rFonts w:eastAsia="Times New Roman" w:cs="Times New Roman"/>
          <w:szCs w:val="24"/>
        </w:rPr>
        <w:t xml:space="preserve"> σήμερα κανένα από αυτά</w:t>
      </w:r>
      <w:r>
        <w:rPr>
          <w:rFonts w:eastAsia="Times New Roman" w:cs="Times New Roman"/>
          <w:szCs w:val="24"/>
        </w:rPr>
        <w:t>.</w:t>
      </w:r>
      <w:r w:rsidRPr="00F612C5">
        <w:rPr>
          <w:rFonts w:eastAsia="Times New Roman" w:cs="Times New Roman"/>
          <w:szCs w:val="24"/>
        </w:rPr>
        <w:t xml:space="preserve"> Αυτό νομίζω από μόνο του αρκεί για να </w:t>
      </w:r>
      <w:r>
        <w:rPr>
          <w:rFonts w:eastAsia="Times New Roman" w:cs="Times New Roman"/>
          <w:szCs w:val="24"/>
        </w:rPr>
        <w:t xml:space="preserve">περιγράψει </w:t>
      </w:r>
      <w:r w:rsidRPr="00F612C5">
        <w:rPr>
          <w:rFonts w:eastAsia="Times New Roman" w:cs="Times New Roman"/>
          <w:szCs w:val="24"/>
        </w:rPr>
        <w:t>την πραγματ</w:t>
      </w:r>
      <w:r w:rsidRPr="00F612C5">
        <w:rPr>
          <w:rFonts w:eastAsia="Times New Roman" w:cs="Times New Roman"/>
          <w:szCs w:val="24"/>
        </w:rPr>
        <w:t>ικότητα και την ανάγκη αλλαγής</w:t>
      </w:r>
      <w:r>
        <w:rPr>
          <w:rFonts w:eastAsia="Times New Roman" w:cs="Times New Roman"/>
          <w:szCs w:val="24"/>
        </w:rPr>
        <w:t xml:space="preserve"> και νέας</w:t>
      </w:r>
      <w:r w:rsidRPr="00F612C5">
        <w:rPr>
          <w:rFonts w:eastAsia="Times New Roman" w:cs="Times New Roman"/>
          <w:szCs w:val="24"/>
        </w:rPr>
        <w:t xml:space="preserve"> σελίδας</w:t>
      </w:r>
      <w:r>
        <w:rPr>
          <w:rFonts w:eastAsia="Times New Roman" w:cs="Times New Roman"/>
          <w:szCs w:val="24"/>
        </w:rPr>
        <w:t>.</w:t>
      </w:r>
    </w:p>
    <w:p w14:paraId="42AE9E8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Η διάκριση </w:t>
      </w:r>
      <w:r w:rsidRPr="00F612C5">
        <w:rPr>
          <w:rFonts w:eastAsia="Times New Roman" w:cs="Times New Roman"/>
          <w:szCs w:val="24"/>
        </w:rPr>
        <w:t>των κατηγοριών στο</w:t>
      </w:r>
      <w:r>
        <w:rPr>
          <w:rFonts w:eastAsia="Times New Roman" w:cs="Times New Roman"/>
          <w:szCs w:val="24"/>
        </w:rPr>
        <w:t>ν</w:t>
      </w:r>
      <w:r w:rsidRPr="00F612C5">
        <w:rPr>
          <w:rFonts w:eastAsia="Times New Roman" w:cs="Times New Roman"/>
          <w:szCs w:val="24"/>
        </w:rPr>
        <w:t xml:space="preserve"> προτεινόμενο νόμο προέκυψε από την αποτίμηση των </w:t>
      </w:r>
      <w:r>
        <w:rPr>
          <w:rFonts w:eastAsia="Times New Roman" w:cs="Times New Roman"/>
          <w:szCs w:val="24"/>
        </w:rPr>
        <w:t>πενιχρών</w:t>
      </w:r>
      <w:r w:rsidRPr="00F612C5">
        <w:rPr>
          <w:rFonts w:eastAsia="Times New Roman" w:cs="Times New Roman"/>
          <w:szCs w:val="24"/>
        </w:rPr>
        <w:t xml:space="preserve"> αποτελεσμάτων του προηγούμενου νόμου</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Γι’</w:t>
      </w:r>
      <w:r w:rsidRPr="00F612C5">
        <w:rPr>
          <w:rFonts w:eastAsia="Times New Roman" w:cs="Times New Roman"/>
          <w:szCs w:val="24"/>
        </w:rPr>
        <w:t xml:space="preserve"> αυτό</w:t>
      </w:r>
      <w:r>
        <w:rPr>
          <w:rFonts w:eastAsia="Times New Roman" w:cs="Times New Roman"/>
          <w:szCs w:val="24"/>
        </w:rPr>
        <w:t>ν</w:t>
      </w:r>
      <w:r w:rsidRPr="00F612C5">
        <w:rPr>
          <w:rFonts w:eastAsia="Times New Roman" w:cs="Times New Roman"/>
          <w:szCs w:val="24"/>
        </w:rPr>
        <w:t xml:space="preserve"> το</w:t>
      </w:r>
      <w:r>
        <w:rPr>
          <w:rFonts w:eastAsia="Times New Roman" w:cs="Times New Roman"/>
          <w:szCs w:val="24"/>
        </w:rPr>
        <w:t>ν</w:t>
      </w:r>
      <w:r w:rsidRPr="00F612C5">
        <w:rPr>
          <w:rFonts w:eastAsia="Times New Roman" w:cs="Times New Roman"/>
          <w:szCs w:val="24"/>
        </w:rPr>
        <w:t xml:space="preserve"> λόγο επελέγη να θεσμοθετηθεί </w:t>
      </w:r>
      <w:proofErr w:type="spellStart"/>
      <w:r w:rsidRPr="00F612C5">
        <w:rPr>
          <w:rFonts w:eastAsia="Times New Roman" w:cs="Times New Roman"/>
          <w:szCs w:val="24"/>
        </w:rPr>
        <w:t>στοχευμένη</w:t>
      </w:r>
      <w:proofErr w:type="spellEnd"/>
      <w:r w:rsidRPr="00F612C5">
        <w:rPr>
          <w:rFonts w:eastAsia="Times New Roman" w:cs="Times New Roman"/>
          <w:szCs w:val="24"/>
        </w:rPr>
        <w:t xml:space="preserve"> κατανομή ανά τομέα </w:t>
      </w:r>
      <w:r>
        <w:rPr>
          <w:rFonts w:eastAsia="Times New Roman" w:cs="Times New Roman"/>
          <w:szCs w:val="24"/>
        </w:rPr>
        <w:t>ε</w:t>
      </w:r>
      <w:r w:rsidRPr="00F612C5">
        <w:rPr>
          <w:rFonts w:eastAsia="Times New Roman" w:cs="Times New Roman"/>
          <w:szCs w:val="24"/>
        </w:rPr>
        <w:t>πενδύσεων</w:t>
      </w:r>
      <w:r>
        <w:rPr>
          <w:rFonts w:eastAsia="Times New Roman" w:cs="Times New Roman"/>
          <w:szCs w:val="24"/>
        </w:rPr>
        <w:t>.</w:t>
      </w:r>
      <w:r w:rsidRPr="00F612C5">
        <w:rPr>
          <w:rFonts w:eastAsia="Times New Roman" w:cs="Times New Roman"/>
          <w:szCs w:val="24"/>
        </w:rPr>
        <w:t xml:space="preserve"> Η ασάφεια του προηγούμενου πλαισίου για τα φορολογικά κίνητρα</w:t>
      </w:r>
      <w:r>
        <w:rPr>
          <w:rFonts w:eastAsia="Times New Roman" w:cs="Times New Roman"/>
          <w:szCs w:val="24"/>
        </w:rPr>
        <w:t>,</w:t>
      </w:r>
      <w:r w:rsidRPr="00F612C5">
        <w:rPr>
          <w:rFonts w:eastAsia="Times New Roman" w:cs="Times New Roman"/>
          <w:szCs w:val="24"/>
        </w:rPr>
        <w:t xml:space="preserve"> τα οποία ουδέποτε εξειδικεύτηκαν</w:t>
      </w:r>
      <w:r>
        <w:rPr>
          <w:rFonts w:eastAsia="Times New Roman" w:cs="Times New Roman"/>
          <w:szCs w:val="24"/>
        </w:rPr>
        <w:t>,</w:t>
      </w:r>
      <w:r w:rsidRPr="00F612C5">
        <w:rPr>
          <w:rFonts w:eastAsia="Times New Roman" w:cs="Times New Roman"/>
          <w:szCs w:val="24"/>
        </w:rPr>
        <w:t xml:space="preserve"> ούτε απονεμήθηκαν σε κάποια επένδυση </w:t>
      </w:r>
      <w:r>
        <w:rPr>
          <w:rFonts w:eastAsia="Times New Roman" w:cs="Times New Roman"/>
          <w:szCs w:val="24"/>
        </w:rPr>
        <w:t>καθώς η σχετική διάταξη α</w:t>
      </w:r>
      <w:r w:rsidRPr="00F612C5">
        <w:rPr>
          <w:rFonts w:eastAsia="Times New Roman" w:cs="Times New Roman"/>
          <w:szCs w:val="24"/>
        </w:rPr>
        <w:t>ποδείχθηκε εκ των πραγμάτων ανεφάρμοστη</w:t>
      </w:r>
      <w:r>
        <w:rPr>
          <w:rFonts w:eastAsia="Times New Roman" w:cs="Times New Roman"/>
          <w:szCs w:val="24"/>
        </w:rPr>
        <w:t>,</w:t>
      </w:r>
      <w:r w:rsidRPr="00F612C5">
        <w:rPr>
          <w:rFonts w:eastAsia="Times New Roman" w:cs="Times New Roman"/>
          <w:szCs w:val="24"/>
        </w:rPr>
        <w:t xml:space="preserve"> δεν </w:t>
      </w:r>
      <w:r>
        <w:rPr>
          <w:rFonts w:eastAsia="Times New Roman" w:cs="Times New Roman"/>
          <w:szCs w:val="24"/>
        </w:rPr>
        <w:t>προσέλκυσε</w:t>
      </w:r>
      <w:r w:rsidRPr="00F612C5">
        <w:rPr>
          <w:rFonts w:eastAsia="Times New Roman" w:cs="Times New Roman"/>
          <w:szCs w:val="24"/>
        </w:rPr>
        <w:t xml:space="preserve"> κα</w:t>
      </w:r>
      <w:r>
        <w:rPr>
          <w:rFonts w:eastAsia="Times New Roman" w:cs="Times New Roman"/>
          <w:szCs w:val="24"/>
        </w:rPr>
        <w:t>μ</w:t>
      </w:r>
      <w:r w:rsidRPr="00F612C5">
        <w:rPr>
          <w:rFonts w:eastAsia="Times New Roman" w:cs="Times New Roman"/>
          <w:szCs w:val="24"/>
        </w:rPr>
        <w:t>μία παραγωγική επένδυση του</w:t>
      </w:r>
      <w:r w:rsidRPr="00F612C5">
        <w:rPr>
          <w:rFonts w:eastAsia="Times New Roman" w:cs="Times New Roman"/>
          <w:szCs w:val="24"/>
        </w:rPr>
        <w:t xml:space="preserve"> τομέα της βιομηχανίας</w:t>
      </w:r>
      <w:r>
        <w:rPr>
          <w:rFonts w:eastAsia="Times New Roman" w:cs="Times New Roman"/>
          <w:szCs w:val="24"/>
        </w:rPr>
        <w:t xml:space="preserve"> ή</w:t>
      </w:r>
      <w:r w:rsidRPr="00F612C5">
        <w:rPr>
          <w:rFonts w:eastAsia="Times New Roman" w:cs="Times New Roman"/>
          <w:szCs w:val="24"/>
        </w:rPr>
        <w:t xml:space="preserve"> της έρευνας </w:t>
      </w:r>
      <w:r>
        <w:rPr>
          <w:rFonts w:eastAsia="Times New Roman" w:cs="Times New Roman"/>
          <w:szCs w:val="24"/>
        </w:rPr>
        <w:t>ή</w:t>
      </w:r>
      <w:r w:rsidRPr="00F612C5">
        <w:rPr>
          <w:rFonts w:eastAsia="Times New Roman" w:cs="Times New Roman"/>
          <w:szCs w:val="24"/>
        </w:rPr>
        <w:t xml:space="preserve"> της ανάπτυξης</w:t>
      </w:r>
      <w:r>
        <w:rPr>
          <w:rFonts w:eastAsia="Times New Roman" w:cs="Times New Roman"/>
          <w:szCs w:val="24"/>
        </w:rPr>
        <w:t>,</w:t>
      </w:r>
      <w:r w:rsidRPr="00F612C5">
        <w:rPr>
          <w:rFonts w:eastAsia="Times New Roman" w:cs="Times New Roman"/>
          <w:szCs w:val="24"/>
        </w:rPr>
        <w:t xml:space="preserve"> που αποτελούν προτεραιότητα για την εθνική αναπτυξιακή στρατηγική</w:t>
      </w:r>
      <w:r>
        <w:rPr>
          <w:rFonts w:eastAsia="Times New Roman" w:cs="Times New Roman"/>
          <w:szCs w:val="24"/>
        </w:rPr>
        <w:t>, που όλοι</w:t>
      </w:r>
      <w:r w:rsidRPr="00F612C5">
        <w:rPr>
          <w:rFonts w:eastAsia="Times New Roman" w:cs="Times New Roman"/>
          <w:szCs w:val="24"/>
        </w:rPr>
        <w:t xml:space="preserve"> </w:t>
      </w:r>
      <w:r>
        <w:rPr>
          <w:rFonts w:eastAsia="Times New Roman" w:cs="Times New Roman"/>
          <w:szCs w:val="24"/>
        </w:rPr>
        <w:t>μοχθούμε.</w:t>
      </w:r>
      <w:r w:rsidRPr="00F612C5">
        <w:rPr>
          <w:rFonts w:eastAsia="Times New Roman" w:cs="Times New Roman"/>
          <w:szCs w:val="24"/>
        </w:rPr>
        <w:t xml:space="preserve"> </w:t>
      </w:r>
    </w:p>
    <w:p w14:paraId="42AE9E8C"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 xml:space="preserve">Τι κάνουμε με το νέο θεσμικό </w:t>
      </w:r>
      <w:r>
        <w:rPr>
          <w:rFonts w:eastAsia="Times New Roman" w:cs="Times New Roman"/>
          <w:szCs w:val="24"/>
        </w:rPr>
        <w:t>π</w:t>
      </w:r>
      <w:r w:rsidRPr="00F612C5">
        <w:rPr>
          <w:rFonts w:eastAsia="Times New Roman" w:cs="Times New Roman"/>
          <w:szCs w:val="24"/>
        </w:rPr>
        <w:t>λαίσιο</w:t>
      </w:r>
      <w:r>
        <w:rPr>
          <w:rFonts w:eastAsia="Times New Roman" w:cs="Times New Roman"/>
          <w:szCs w:val="24"/>
        </w:rPr>
        <w:t>;</w:t>
      </w:r>
      <w:r w:rsidRPr="00F612C5">
        <w:rPr>
          <w:rFonts w:eastAsia="Times New Roman" w:cs="Times New Roman"/>
          <w:szCs w:val="24"/>
        </w:rPr>
        <w:t xml:space="preserve"> Προσπαθούμε </w:t>
      </w:r>
      <w:r>
        <w:rPr>
          <w:rFonts w:eastAsia="Times New Roman" w:cs="Times New Roman"/>
          <w:szCs w:val="24"/>
        </w:rPr>
        <w:t>να διευρύνουμε</w:t>
      </w:r>
      <w:r w:rsidRPr="00F612C5">
        <w:rPr>
          <w:rFonts w:eastAsia="Times New Roman" w:cs="Times New Roman"/>
          <w:szCs w:val="24"/>
        </w:rPr>
        <w:t xml:space="preserve"> τους </w:t>
      </w:r>
      <w:r>
        <w:rPr>
          <w:rFonts w:eastAsia="Times New Roman" w:cs="Times New Roman"/>
          <w:szCs w:val="24"/>
        </w:rPr>
        <w:t>κλάδους</w:t>
      </w:r>
      <w:r w:rsidRPr="00F612C5">
        <w:rPr>
          <w:rFonts w:eastAsia="Times New Roman" w:cs="Times New Roman"/>
          <w:szCs w:val="24"/>
        </w:rPr>
        <w:t xml:space="preserve"> οι οποίοι θα ενδιαφερθούν για να μπου</w:t>
      </w:r>
      <w:r w:rsidRPr="00F612C5">
        <w:rPr>
          <w:rFonts w:eastAsia="Times New Roman" w:cs="Times New Roman"/>
          <w:szCs w:val="24"/>
        </w:rPr>
        <w:t xml:space="preserve">ν </w:t>
      </w:r>
      <w:r>
        <w:rPr>
          <w:rFonts w:eastAsia="Times New Roman" w:cs="Times New Roman"/>
          <w:szCs w:val="24"/>
        </w:rPr>
        <w:t xml:space="preserve">στις </w:t>
      </w:r>
      <w:r w:rsidRPr="00F612C5">
        <w:rPr>
          <w:rFonts w:eastAsia="Times New Roman" w:cs="Times New Roman"/>
          <w:szCs w:val="24"/>
        </w:rPr>
        <w:t>στρατηγικές επενδύσεις και κυρίως στη βιομηχανία</w:t>
      </w:r>
      <w:r>
        <w:rPr>
          <w:rFonts w:eastAsia="Times New Roman" w:cs="Times New Roman"/>
          <w:szCs w:val="24"/>
        </w:rPr>
        <w:t>,</w:t>
      </w:r>
      <w:r w:rsidRPr="00F612C5">
        <w:rPr>
          <w:rFonts w:eastAsia="Times New Roman" w:cs="Times New Roman"/>
          <w:szCs w:val="24"/>
        </w:rPr>
        <w:t xml:space="preserve"> την έρευνα και την ανάπτυξη</w:t>
      </w:r>
      <w:r>
        <w:rPr>
          <w:rFonts w:eastAsia="Times New Roman" w:cs="Times New Roman"/>
          <w:szCs w:val="24"/>
        </w:rPr>
        <w:t>.</w:t>
      </w:r>
      <w:r w:rsidRPr="00F612C5">
        <w:rPr>
          <w:rFonts w:eastAsia="Times New Roman" w:cs="Times New Roman"/>
          <w:szCs w:val="24"/>
        </w:rPr>
        <w:t xml:space="preserve"> Ενισχύουμε τα κίνητρα</w:t>
      </w:r>
      <w:r>
        <w:rPr>
          <w:rFonts w:eastAsia="Times New Roman" w:cs="Times New Roman"/>
          <w:szCs w:val="24"/>
        </w:rPr>
        <w:t>. Δίνουμε πολύ περισσότερα</w:t>
      </w:r>
      <w:r w:rsidRPr="00F612C5">
        <w:rPr>
          <w:rFonts w:eastAsia="Times New Roman" w:cs="Times New Roman"/>
          <w:szCs w:val="24"/>
        </w:rPr>
        <w:t xml:space="preserve"> φορολογικά κίνητρα</w:t>
      </w:r>
      <w:r>
        <w:rPr>
          <w:rFonts w:eastAsia="Times New Roman" w:cs="Times New Roman"/>
          <w:szCs w:val="24"/>
        </w:rPr>
        <w:t>,</w:t>
      </w:r>
      <w:r w:rsidRPr="00F612C5">
        <w:rPr>
          <w:rFonts w:eastAsia="Times New Roman" w:cs="Times New Roman"/>
          <w:szCs w:val="24"/>
        </w:rPr>
        <w:t xml:space="preserve"> ταχεία </w:t>
      </w:r>
      <w:r>
        <w:rPr>
          <w:rFonts w:eastAsia="Times New Roman" w:cs="Times New Roman"/>
          <w:szCs w:val="24"/>
        </w:rPr>
        <w:t xml:space="preserve">απόσβεση, </w:t>
      </w:r>
      <w:proofErr w:type="spellStart"/>
      <w:r>
        <w:rPr>
          <w:rFonts w:eastAsia="Times New Roman" w:cs="Times New Roman"/>
          <w:szCs w:val="24"/>
        </w:rPr>
        <w:t>υπεραπόσβεση</w:t>
      </w:r>
      <w:proofErr w:type="spellEnd"/>
      <w:r w:rsidRPr="00F612C5">
        <w:rPr>
          <w:rFonts w:eastAsia="Times New Roman" w:cs="Times New Roman"/>
          <w:szCs w:val="24"/>
        </w:rPr>
        <w:t xml:space="preserve"> και γενναία επιχορήγηση</w:t>
      </w:r>
      <w:r>
        <w:rPr>
          <w:rFonts w:eastAsia="Times New Roman" w:cs="Times New Roman"/>
          <w:szCs w:val="24"/>
        </w:rPr>
        <w:t>.</w:t>
      </w:r>
      <w:r w:rsidRPr="00F612C5">
        <w:rPr>
          <w:rFonts w:eastAsia="Times New Roman" w:cs="Times New Roman"/>
          <w:szCs w:val="24"/>
        </w:rPr>
        <w:t xml:space="preserve"> Άρα</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διευρύνουμε τ</w:t>
      </w:r>
      <w:r w:rsidRPr="00F612C5">
        <w:rPr>
          <w:rFonts w:eastAsia="Times New Roman" w:cs="Times New Roman"/>
          <w:szCs w:val="24"/>
        </w:rPr>
        <w:t xml:space="preserve">ο φάσμα των επιχειρήσεων που </w:t>
      </w:r>
      <w:r w:rsidRPr="00F612C5">
        <w:rPr>
          <w:rFonts w:eastAsia="Times New Roman" w:cs="Times New Roman"/>
          <w:szCs w:val="24"/>
        </w:rPr>
        <w:t xml:space="preserve">εν δυνάμει θα μπορούσαν να </w:t>
      </w:r>
      <w:r>
        <w:rPr>
          <w:rFonts w:eastAsia="Times New Roman" w:cs="Times New Roman"/>
          <w:szCs w:val="24"/>
        </w:rPr>
        <w:t>ενδιαφερθούν.</w:t>
      </w:r>
      <w:r w:rsidRPr="00F612C5">
        <w:rPr>
          <w:rFonts w:eastAsia="Times New Roman" w:cs="Times New Roman"/>
          <w:szCs w:val="24"/>
        </w:rPr>
        <w:t xml:space="preserve"> </w:t>
      </w:r>
    </w:p>
    <w:p w14:paraId="42AE9E8D"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lastRenderedPageBreak/>
        <w:t>Εισάγουμε την ψηφιακή διαβούλευση</w:t>
      </w:r>
      <w:r>
        <w:rPr>
          <w:rFonts w:eastAsia="Times New Roman" w:cs="Times New Roman"/>
          <w:szCs w:val="24"/>
        </w:rPr>
        <w:t>,</w:t>
      </w:r>
      <w:r w:rsidRPr="00F612C5">
        <w:rPr>
          <w:rFonts w:eastAsia="Times New Roman" w:cs="Times New Roman"/>
          <w:szCs w:val="24"/>
        </w:rPr>
        <w:t xml:space="preserve"> κάτι το οποίο είναι προς το κοινό συμφέρον τόσο των </w:t>
      </w:r>
      <w:r>
        <w:rPr>
          <w:rFonts w:eastAsia="Times New Roman" w:cs="Times New Roman"/>
          <w:szCs w:val="24"/>
        </w:rPr>
        <w:t xml:space="preserve">επενδυτών </w:t>
      </w:r>
      <w:r w:rsidRPr="00F612C5">
        <w:rPr>
          <w:rFonts w:eastAsia="Times New Roman" w:cs="Times New Roman"/>
          <w:szCs w:val="24"/>
        </w:rPr>
        <w:t xml:space="preserve">όσο και του </w:t>
      </w:r>
      <w:r>
        <w:rPr>
          <w:rFonts w:eastAsia="Times New Roman" w:cs="Times New Roman"/>
          <w:szCs w:val="24"/>
        </w:rPr>
        <w:t>δ</w:t>
      </w:r>
      <w:r w:rsidRPr="00F612C5">
        <w:rPr>
          <w:rFonts w:eastAsia="Times New Roman" w:cs="Times New Roman"/>
          <w:szCs w:val="24"/>
        </w:rPr>
        <w:t>ημοσίου</w:t>
      </w:r>
      <w:r>
        <w:rPr>
          <w:rFonts w:eastAsia="Times New Roman" w:cs="Times New Roman"/>
          <w:szCs w:val="24"/>
        </w:rPr>
        <w:t>.</w:t>
      </w:r>
      <w:r w:rsidRPr="00F612C5">
        <w:rPr>
          <w:rFonts w:eastAsia="Times New Roman" w:cs="Times New Roman"/>
          <w:szCs w:val="24"/>
        </w:rPr>
        <w:t xml:space="preserve"> Η διαφάνεια εγγυάται την πλήρη ενημέρωση </w:t>
      </w:r>
      <w:r>
        <w:rPr>
          <w:rFonts w:eastAsia="Times New Roman" w:cs="Times New Roman"/>
          <w:szCs w:val="24"/>
        </w:rPr>
        <w:t>του επενδυτή, α</w:t>
      </w:r>
      <w:r w:rsidRPr="00F612C5">
        <w:rPr>
          <w:rFonts w:eastAsia="Times New Roman" w:cs="Times New Roman"/>
          <w:szCs w:val="24"/>
        </w:rPr>
        <w:t xml:space="preserve">λλά και τις υποχρεώσεις του </w:t>
      </w:r>
      <w:r>
        <w:rPr>
          <w:rFonts w:eastAsia="Times New Roman" w:cs="Times New Roman"/>
          <w:szCs w:val="24"/>
        </w:rPr>
        <w:t>δ</w:t>
      </w:r>
      <w:r w:rsidRPr="00F612C5">
        <w:rPr>
          <w:rFonts w:eastAsia="Times New Roman" w:cs="Times New Roman"/>
          <w:szCs w:val="24"/>
        </w:rPr>
        <w:t>ημοσίου</w:t>
      </w:r>
      <w:r>
        <w:rPr>
          <w:rFonts w:eastAsia="Times New Roman" w:cs="Times New Roman"/>
          <w:szCs w:val="24"/>
        </w:rPr>
        <w:t>.</w:t>
      </w:r>
      <w:r w:rsidRPr="00F612C5">
        <w:rPr>
          <w:rFonts w:eastAsia="Times New Roman" w:cs="Times New Roman"/>
          <w:szCs w:val="24"/>
        </w:rPr>
        <w:t xml:space="preserve"> </w:t>
      </w:r>
    </w:p>
    <w:p w14:paraId="42AE9E8E"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 xml:space="preserve">Εισάγουμε την έννοια του </w:t>
      </w:r>
      <w:r>
        <w:rPr>
          <w:rFonts w:eastAsia="Times New Roman" w:cs="Times New Roman"/>
          <w:szCs w:val="24"/>
        </w:rPr>
        <w:t>«</w:t>
      </w:r>
      <w:r w:rsidRPr="00F612C5">
        <w:rPr>
          <w:rFonts w:eastAsia="Times New Roman" w:cs="Times New Roman"/>
          <w:szCs w:val="24"/>
        </w:rPr>
        <w:t>ανεξάρτητου ελεγκτή</w:t>
      </w:r>
      <w:r>
        <w:rPr>
          <w:rFonts w:eastAsia="Times New Roman" w:cs="Times New Roman"/>
          <w:szCs w:val="24"/>
        </w:rPr>
        <w:t>», δηλαδή παρακολουθούμε</w:t>
      </w:r>
      <w:r w:rsidRPr="00F612C5">
        <w:rPr>
          <w:rFonts w:eastAsia="Times New Roman" w:cs="Times New Roman"/>
          <w:szCs w:val="24"/>
        </w:rPr>
        <w:t xml:space="preserve"> την επένδυση</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ε</w:t>
      </w:r>
      <w:r w:rsidRPr="00F612C5">
        <w:rPr>
          <w:rFonts w:eastAsia="Times New Roman" w:cs="Times New Roman"/>
          <w:szCs w:val="24"/>
        </w:rPr>
        <w:t xml:space="preserve">νώ πριν έπαιρνε το χαρακτηρισμό ως </w:t>
      </w:r>
      <w:r>
        <w:rPr>
          <w:rFonts w:eastAsia="Times New Roman" w:cs="Times New Roman"/>
          <w:szCs w:val="24"/>
        </w:rPr>
        <w:t>«</w:t>
      </w:r>
      <w:r w:rsidRPr="00F612C5">
        <w:rPr>
          <w:rFonts w:eastAsia="Times New Roman" w:cs="Times New Roman"/>
          <w:szCs w:val="24"/>
        </w:rPr>
        <w:t>στρατηγική επένδυση</w:t>
      </w:r>
      <w:r>
        <w:rPr>
          <w:rFonts w:eastAsia="Times New Roman" w:cs="Times New Roman"/>
          <w:szCs w:val="24"/>
        </w:rPr>
        <w:t xml:space="preserve">», προωθούνταν </w:t>
      </w:r>
      <w:r w:rsidRPr="00F612C5">
        <w:rPr>
          <w:rFonts w:eastAsia="Times New Roman" w:cs="Times New Roman"/>
          <w:szCs w:val="24"/>
        </w:rPr>
        <w:t xml:space="preserve">για ταχεία </w:t>
      </w:r>
      <w:proofErr w:type="spellStart"/>
      <w:r w:rsidRPr="00F612C5">
        <w:rPr>
          <w:rFonts w:eastAsia="Times New Roman" w:cs="Times New Roman"/>
          <w:szCs w:val="24"/>
        </w:rPr>
        <w:t>αδειοδότηση</w:t>
      </w:r>
      <w:proofErr w:type="spellEnd"/>
      <w:r>
        <w:rPr>
          <w:rFonts w:eastAsia="Times New Roman" w:cs="Times New Roman"/>
          <w:szCs w:val="24"/>
        </w:rPr>
        <w:t>, αλλά κανείς δεν παρακολουθούσε</w:t>
      </w:r>
      <w:r w:rsidRPr="00F612C5">
        <w:rPr>
          <w:rFonts w:eastAsia="Times New Roman" w:cs="Times New Roman"/>
          <w:szCs w:val="24"/>
        </w:rPr>
        <w:t xml:space="preserve"> την υλοποίηση</w:t>
      </w:r>
      <w:r>
        <w:rPr>
          <w:rFonts w:eastAsia="Times New Roman" w:cs="Times New Roman"/>
          <w:szCs w:val="24"/>
        </w:rPr>
        <w:t xml:space="preserve"> της</w:t>
      </w:r>
      <w:r w:rsidRPr="00F612C5">
        <w:rPr>
          <w:rFonts w:eastAsia="Times New Roman" w:cs="Times New Roman"/>
          <w:szCs w:val="24"/>
        </w:rPr>
        <w:t xml:space="preserve"> επένδυσης που εν τέλει είναι το ζητούμενο και αφορά ευθέως στο δημόσιο συμφέρον</w:t>
      </w:r>
      <w:r>
        <w:rPr>
          <w:rFonts w:eastAsia="Times New Roman" w:cs="Times New Roman"/>
          <w:szCs w:val="24"/>
        </w:rPr>
        <w:t>.</w:t>
      </w:r>
      <w:r w:rsidRPr="00F612C5">
        <w:rPr>
          <w:rFonts w:eastAsia="Times New Roman" w:cs="Times New Roman"/>
          <w:szCs w:val="24"/>
        </w:rPr>
        <w:t xml:space="preserve"> Δίνεται η δυνατότητα με το χαρακτηρισμό </w:t>
      </w:r>
      <w:r>
        <w:rPr>
          <w:rFonts w:eastAsia="Times New Roman" w:cs="Times New Roman"/>
          <w:szCs w:val="24"/>
        </w:rPr>
        <w:t xml:space="preserve">«στρατηγική επένδυση» </w:t>
      </w:r>
      <w:r w:rsidRPr="00F612C5">
        <w:rPr>
          <w:rFonts w:eastAsia="Times New Roman" w:cs="Times New Roman"/>
          <w:szCs w:val="24"/>
        </w:rPr>
        <w:t>σε ακίνητα του ευρύτερου δημόσιου τομέα να έχουν τα οφέλη από την υπεραξία</w:t>
      </w:r>
      <w:r>
        <w:rPr>
          <w:rFonts w:eastAsia="Times New Roman" w:cs="Times New Roman"/>
          <w:szCs w:val="24"/>
        </w:rPr>
        <w:t>,</w:t>
      </w:r>
      <w:r w:rsidRPr="00F612C5">
        <w:rPr>
          <w:rFonts w:eastAsia="Times New Roman" w:cs="Times New Roman"/>
          <w:szCs w:val="24"/>
        </w:rPr>
        <w:t xml:space="preserve"> η οποία προκύπτει από τον χαρακτηρισ</w:t>
      </w:r>
      <w:r w:rsidRPr="00F612C5">
        <w:rPr>
          <w:rFonts w:eastAsia="Times New Roman" w:cs="Times New Roman"/>
          <w:szCs w:val="24"/>
        </w:rPr>
        <w:t>μό</w:t>
      </w:r>
      <w:r>
        <w:rPr>
          <w:rFonts w:eastAsia="Times New Roman" w:cs="Times New Roman"/>
          <w:szCs w:val="24"/>
        </w:rPr>
        <w:t>.</w:t>
      </w:r>
      <w:r w:rsidRPr="00F612C5">
        <w:rPr>
          <w:rFonts w:eastAsia="Times New Roman" w:cs="Times New Roman"/>
          <w:szCs w:val="24"/>
        </w:rPr>
        <w:t xml:space="preserve"> </w:t>
      </w:r>
    </w:p>
    <w:p w14:paraId="42AE9E8F"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 xml:space="preserve">Για την </w:t>
      </w:r>
      <w:r>
        <w:rPr>
          <w:rFonts w:eastAsia="Times New Roman" w:cs="Times New Roman"/>
          <w:szCs w:val="24"/>
        </w:rPr>
        <w:t>αντιμετώπιση</w:t>
      </w:r>
      <w:r w:rsidRPr="00F612C5">
        <w:rPr>
          <w:rFonts w:eastAsia="Times New Roman" w:cs="Times New Roman"/>
          <w:szCs w:val="24"/>
        </w:rPr>
        <w:t xml:space="preserve"> των αστοχιών του προηγούμενου θεσμικού πλαισίου</w:t>
      </w:r>
      <w:r>
        <w:rPr>
          <w:rFonts w:eastAsia="Times New Roman" w:cs="Times New Roman"/>
          <w:szCs w:val="24"/>
        </w:rPr>
        <w:t>,</w:t>
      </w:r>
      <w:r w:rsidRPr="00F612C5">
        <w:rPr>
          <w:rFonts w:eastAsia="Times New Roman" w:cs="Times New Roman"/>
          <w:szCs w:val="24"/>
        </w:rPr>
        <w:t xml:space="preserve"> αλλά και για την προσαρμογή στις ανάγκες της εθνικής οικονομίας στη μετά μνημ</w:t>
      </w:r>
      <w:r>
        <w:rPr>
          <w:rFonts w:eastAsia="Times New Roman" w:cs="Times New Roman"/>
          <w:szCs w:val="24"/>
        </w:rPr>
        <w:t xml:space="preserve">ονίου </w:t>
      </w:r>
      <w:r w:rsidRPr="00F612C5">
        <w:rPr>
          <w:rFonts w:eastAsia="Times New Roman" w:cs="Times New Roman"/>
          <w:szCs w:val="24"/>
        </w:rPr>
        <w:t>εποχή</w:t>
      </w:r>
      <w:r>
        <w:rPr>
          <w:rFonts w:eastAsia="Times New Roman" w:cs="Times New Roman"/>
          <w:szCs w:val="24"/>
        </w:rPr>
        <w:t>,</w:t>
      </w:r>
      <w:r w:rsidRPr="00F612C5">
        <w:rPr>
          <w:rFonts w:eastAsia="Times New Roman" w:cs="Times New Roman"/>
          <w:szCs w:val="24"/>
        </w:rPr>
        <w:t xml:space="preserve"> με το προτεινόμενο σχέδιο νόμου εισάγεται σειρά καινοτομιών που στοχεύουν στην προσέλκυση </w:t>
      </w:r>
      <w:r>
        <w:rPr>
          <w:rFonts w:eastAsia="Times New Roman" w:cs="Times New Roman"/>
          <w:szCs w:val="24"/>
        </w:rPr>
        <w:t>ε</w:t>
      </w:r>
      <w:r w:rsidRPr="00F612C5">
        <w:rPr>
          <w:rFonts w:eastAsia="Times New Roman" w:cs="Times New Roman"/>
          <w:szCs w:val="24"/>
        </w:rPr>
        <w:t>πενδύσεων</w:t>
      </w:r>
      <w:r>
        <w:rPr>
          <w:rFonts w:eastAsia="Times New Roman" w:cs="Times New Roman"/>
          <w:szCs w:val="24"/>
        </w:rPr>
        <w:t>.</w:t>
      </w:r>
      <w:r w:rsidRPr="00F612C5">
        <w:rPr>
          <w:rFonts w:eastAsia="Times New Roman" w:cs="Times New Roman"/>
          <w:szCs w:val="24"/>
        </w:rPr>
        <w:t xml:space="preserve"> Το ζητούμενο ήταν και πα</w:t>
      </w:r>
      <w:r w:rsidRPr="00F612C5">
        <w:rPr>
          <w:rFonts w:eastAsia="Times New Roman" w:cs="Times New Roman"/>
          <w:szCs w:val="24"/>
        </w:rPr>
        <w:lastRenderedPageBreak/>
        <w:t>ραμένει η διαφάνεια</w:t>
      </w:r>
      <w:r>
        <w:rPr>
          <w:rFonts w:eastAsia="Times New Roman" w:cs="Times New Roman"/>
          <w:szCs w:val="24"/>
        </w:rPr>
        <w:t>,</w:t>
      </w:r>
      <w:r w:rsidRPr="00F612C5">
        <w:rPr>
          <w:rFonts w:eastAsia="Times New Roman" w:cs="Times New Roman"/>
          <w:szCs w:val="24"/>
        </w:rPr>
        <w:t xml:space="preserve"> η ταχύτητα</w:t>
      </w:r>
      <w:r>
        <w:rPr>
          <w:rFonts w:eastAsia="Times New Roman" w:cs="Times New Roman"/>
          <w:szCs w:val="24"/>
        </w:rPr>
        <w:t>,</w:t>
      </w:r>
      <w:r w:rsidRPr="00F612C5">
        <w:rPr>
          <w:rFonts w:eastAsia="Times New Roman" w:cs="Times New Roman"/>
          <w:szCs w:val="24"/>
        </w:rPr>
        <w:t xml:space="preserve"> η αποτελεσματικότητα που</w:t>
      </w:r>
      <w:r>
        <w:rPr>
          <w:rFonts w:eastAsia="Times New Roman" w:cs="Times New Roman"/>
          <w:szCs w:val="24"/>
        </w:rPr>
        <w:t>,</w:t>
      </w:r>
      <w:r w:rsidRPr="00F612C5">
        <w:rPr>
          <w:rFonts w:eastAsia="Times New Roman" w:cs="Times New Roman"/>
          <w:szCs w:val="24"/>
        </w:rPr>
        <w:t xml:space="preserve"> επιτέλους</w:t>
      </w:r>
      <w:r>
        <w:rPr>
          <w:rFonts w:eastAsia="Times New Roman" w:cs="Times New Roman"/>
          <w:szCs w:val="24"/>
        </w:rPr>
        <w:t>,</w:t>
      </w:r>
      <w:r w:rsidRPr="00F612C5">
        <w:rPr>
          <w:rFonts w:eastAsia="Times New Roman" w:cs="Times New Roman"/>
          <w:szCs w:val="24"/>
        </w:rPr>
        <w:t xml:space="preserve"> πρέπ</w:t>
      </w:r>
      <w:r>
        <w:rPr>
          <w:rFonts w:eastAsia="Times New Roman" w:cs="Times New Roman"/>
          <w:szCs w:val="24"/>
        </w:rPr>
        <w:t xml:space="preserve">ει να γίνει πράξη στην πατρίδα μας </w:t>
      </w:r>
      <w:r w:rsidRPr="00F612C5">
        <w:rPr>
          <w:rFonts w:eastAsia="Times New Roman" w:cs="Times New Roman"/>
          <w:szCs w:val="24"/>
        </w:rPr>
        <w:t>για τους επενδυτές</w:t>
      </w:r>
      <w:r>
        <w:rPr>
          <w:rFonts w:eastAsia="Times New Roman" w:cs="Times New Roman"/>
          <w:szCs w:val="24"/>
        </w:rPr>
        <w:t>,</w:t>
      </w:r>
      <w:r w:rsidRPr="00F612C5">
        <w:rPr>
          <w:rFonts w:eastAsia="Times New Roman" w:cs="Times New Roman"/>
          <w:szCs w:val="24"/>
        </w:rPr>
        <w:t xml:space="preserve"> αλλά και για τη διοίκηση που εποπτεύει</w:t>
      </w:r>
      <w:r>
        <w:rPr>
          <w:rFonts w:eastAsia="Times New Roman" w:cs="Times New Roman"/>
          <w:szCs w:val="24"/>
        </w:rPr>
        <w:t>.</w:t>
      </w:r>
      <w:r w:rsidRPr="00F612C5">
        <w:rPr>
          <w:rFonts w:eastAsia="Times New Roman" w:cs="Times New Roman"/>
          <w:szCs w:val="24"/>
        </w:rPr>
        <w:t xml:space="preserve"> </w:t>
      </w:r>
    </w:p>
    <w:p w14:paraId="42AE9E90"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 xml:space="preserve">Η Διυπουργική Επιτροπή Στρατηγικών Επενδύσεων </w:t>
      </w:r>
      <w:r>
        <w:rPr>
          <w:rFonts w:eastAsia="Times New Roman" w:cs="Times New Roman"/>
          <w:szCs w:val="24"/>
        </w:rPr>
        <w:t>-ΔΕΣΕ</w:t>
      </w:r>
      <w:r>
        <w:rPr>
          <w:rFonts w:eastAsia="Times New Roman" w:cs="Times New Roman"/>
          <w:szCs w:val="24"/>
        </w:rPr>
        <w:t xml:space="preserve"> στο </w:t>
      </w:r>
      <w:r w:rsidRPr="00F612C5">
        <w:rPr>
          <w:rFonts w:eastAsia="Times New Roman" w:cs="Times New Roman"/>
          <w:szCs w:val="24"/>
        </w:rPr>
        <w:t>εξής</w:t>
      </w:r>
      <w:r>
        <w:rPr>
          <w:rFonts w:eastAsia="Times New Roman" w:cs="Times New Roman"/>
          <w:szCs w:val="24"/>
        </w:rPr>
        <w:t>-</w:t>
      </w:r>
      <w:r w:rsidRPr="00F612C5">
        <w:rPr>
          <w:rFonts w:eastAsia="Times New Roman" w:cs="Times New Roman"/>
          <w:szCs w:val="24"/>
        </w:rPr>
        <w:t xml:space="preserve"> αποφασίζει για την υπαγωγή ή μη του </w:t>
      </w:r>
      <w:r>
        <w:rPr>
          <w:rFonts w:eastAsia="Times New Roman" w:cs="Times New Roman"/>
          <w:szCs w:val="24"/>
        </w:rPr>
        <w:t>εκάστοτε επενδυτικού σχεδίου και το εντάσσει σε μία από τις κατηγορίες των</w:t>
      </w:r>
      <w:r w:rsidRPr="00F612C5">
        <w:rPr>
          <w:rFonts w:eastAsia="Times New Roman" w:cs="Times New Roman"/>
          <w:szCs w:val="24"/>
        </w:rPr>
        <w:t xml:space="preserve"> στρατηγικών </w:t>
      </w:r>
      <w:r>
        <w:rPr>
          <w:rFonts w:eastAsia="Times New Roman" w:cs="Times New Roman"/>
          <w:szCs w:val="24"/>
        </w:rPr>
        <w:t>ε</w:t>
      </w:r>
      <w:r w:rsidRPr="00F612C5">
        <w:rPr>
          <w:rFonts w:eastAsia="Times New Roman" w:cs="Times New Roman"/>
          <w:szCs w:val="24"/>
        </w:rPr>
        <w:t>πενδύσεων</w:t>
      </w:r>
      <w:r>
        <w:rPr>
          <w:rFonts w:eastAsia="Times New Roman" w:cs="Times New Roman"/>
          <w:szCs w:val="24"/>
        </w:rPr>
        <w:t>.</w:t>
      </w:r>
      <w:r w:rsidRPr="00F612C5">
        <w:rPr>
          <w:rFonts w:eastAsia="Times New Roman" w:cs="Times New Roman"/>
          <w:szCs w:val="24"/>
        </w:rPr>
        <w:t xml:space="preserve"> Οι στρατηγικές επενδύσεις κατηγοριοποιούνται ανάλογα με τα παρεχόμενα σε αυτές κίνητ</w:t>
      </w:r>
      <w:r>
        <w:rPr>
          <w:rFonts w:eastAsia="Times New Roman" w:cs="Times New Roman"/>
          <w:szCs w:val="24"/>
        </w:rPr>
        <w:t>ρ</w:t>
      </w:r>
      <w:r w:rsidRPr="00F612C5">
        <w:rPr>
          <w:rFonts w:eastAsia="Times New Roman" w:cs="Times New Roman"/>
          <w:szCs w:val="24"/>
        </w:rPr>
        <w:t>α ενίσχυσης</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τα</w:t>
      </w:r>
      <w:r w:rsidRPr="00F612C5">
        <w:rPr>
          <w:rFonts w:eastAsia="Times New Roman" w:cs="Times New Roman"/>
          <w:szCs w:val="24"/>
        </w:rPr>
        <w:t xml:space="preserve"> οποία είν</w:t>
      </w:r>
      <w:r w:rsidRPr="00F612C5">
        <w:rPr>
          <w:rFonts w:eastAsia="Times New Roman" w:cs="Times New Roman"/>
          <w:szCs w:val="24"/>
        </w:rPr>
        <w:t>αι πλέον πολύ πιο ισχυρά και κυρίως ποικίλα</w:t>
      </w:r>
      <w:r>
        <w:rPr>
          <w:rFonts w:eastAsia="Times New Roman" w:cs="Times New Roman"/>
          <w:szCs w:val="24"/>
        </w:rPr>
        <w:t xml:space="preserve">, προσφέροντας ένα μεγάλο εύρος ωφελημάτων στους επενδυτές με συγκεκριμένη στόχευση. </w:t>
      </w:r>
    </w:p>
    <w:p w14:paraId="42AE9E91"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Τα κίνητρα</w:t>
      </w:r>
      <w:r>
        <w:rPr>
          <w:rFonts w:eastAsia="Times New Roman" w:cs="Times New Roman"/>
          <w:szCs w:val="24"/>
        </w:rPr>
        <w:t>, λ</w:t>
      </w:r>
      <w:r w:rsidRPr="00F612C5">
        <w:rPr>
          <w:rFonts w:eastAsia="Times New Roman" w:cs="Times New Roman"/>
          <w:szCs w:val="24"/>
        </w:rPr>
        <w:t>οιπόν</w:t>
      </w:r>
      <w:r>
        <w:rPr>
          <w:rFonts w:eastAsia="Times New Roman" w:cs="Times New Roman"/>
          <w:szCs w:val="24"/>
        </w:rPr>
        <w:t>,</w:t>
      </w:r>
      <w:r w:rsidRPr="00F612C5">
        <w:rPr>
          <w:rFonts w:eastAsia="Times New Roman" w:cs="Times New Roman"/>
          <w:szCs w:val="24"/>
        </w:rPr>
        <w:t xml:space="preserve"> που προσφέρονται στο </w:t>
      </w:r>
      <w:r>
        <w:rPr>
          <w:rFonts w:eastAsia="Times New Roman" w:cs="Times New Roman"/>
          <w:szCs w:val="24"/>
        </w:rPr>
        <w:t>ν</w:t>
      </w:r>
      <w:r w:rsidRPr="00F612C5">
        <w:rPr>
          <w:rFonts w:eastAsia="Times New Roman" w:cs="Times New Roman"/>
          <w:szCs w:val="24"/>
        </w:rPr>
        <w:t xml:space="preserve">έο </w:t>
      </w:r>
      <w:r>
        <w:rPr>
          <w:rFonts w:eastAsia="Times New Roman" w:cs="Times New Roman"/>
          <w:szCs w:val="24"/>
        </w:rPr>
        <w:t>π</w:t>
      </w:r>
      <w:r w:rsidRPr="00F612C5">
        <w:rPr>
          <w:rFonts w:eastAsia="Times New Roman" w:cs="Times New Roman"/>
          <w:szCs w:val="24"/>
        </w:rPr>
        <w:t xml:space="preserve">λαίσιο </w:t>
      </w:r>
      <w:r>
        <w:rPr>
          <w:rFonts w:eastAsia="Times New Roman" w:cs="Times New Roman"/>
          <w:szCs w:val="24"/>
        </w:rPr>
        <w:t>-τα οποία, επίσης,</w:t>
      </w:r>
      <w:r w:rsidRPr="00F612C5">
        <w:rPr>
          <w:rFonts w:eastAsia="Times New Roman" w:cs="Times New Roman"/>
          <w:szCs w:val="24"/>
        </w:rPr>
        <w:t xml:space="preserve"> συνοπτικά θα τα αναφέρω</w:t>
      </w:r>
      <w:r>
        <w:rPr>
          <w:rFonts w:eastAsia="Times New Roman" w:cs="Times New Roman"/>
          <w:szCs w:val="24"/>
        </w:rPr>
        <w:t>- είναι τα εξής:</w:t>
      </w:r>
      <w:r w:rsidRPr="00F612C5">
        <w:rPr>
          <w:rFonts w:eastAsia="Times New Roman" w:cs="Times New Roman"/>
          <w:szCs w:val="24"/>
        </w:rPr>
        <w:t xml:space="preserve"> Τα </w:t>
      </w:r>
      <w:r>
        <w:rPr>
          <w:rFonts w:eastAsia="Times New Roman" w:cs="Times New Roman"/>
          <w:szCs w:val="24"/>
        </w:rPr>
        <w:t xml:space="preserve">ΕΣΧΑΣΕ, </w:t>
      </w:r>
      <w:r w:rsidRPr="00F612C5">
        <w:rPr>
          <w:rFonts w:eastAsia="Times New Roman" w:cs="Times New Roman"/>
          <w:szCs w:val="24"/>
        </w:rPr>
        <w:t>τα Ε</w:t>
      </w:r>
      <w:r w:rsidRPr="00F612C5">
        <w:rPr>
          <w:rFonts w:eastAsia="Times New Roman" w:cs="Times New Roman"/>
          <w:szCs w:val="24"/>
        </w:rPr>
        <w:t xml:space="preserve">ιδικά </w:t>
      </w:r>
      <w:r>
        <w:rPr>
          <w:rFonts w:eastAsia="Times New Roman" w:cs="Times New Roman"/>
          <w:szCs w:val="24"/>
        </w:rPr>
        <w:t>Σχέδια Χωρικής Ανάπτυξης</w:t>
      </w:r>
      <w:r w:rsidRPr="00F612C5">
        <w:rPr>
          <w:rFonts w:eastAsia="Times New Roman" w:cs="Times New Roman"/>
          <w:szCs w:val="24"/>
        </w:rPr>
        <w:t xml:space="preserve"> </w:t>
      </w:r>
      <w:r>
        <w:rPr>
          <w:rFonts w:eastAsia="Times New Roman" w:cs="Times New Roman"/>
          <w:szCs w:val="24"/>
        </w:rPr>
        <w:t xml:space="preserve">Στρατηγικών </w:t>
      </w:r>
      <w:r w:rsidRPr="00F612C5">
        <w:rPr>
          <w:rFonts w:eastAsia="Times New Roman" w:cs="Times New Roman"/>
          <w:szCs w:val="24"/>
        </w:rPr>
        <w:t>Επενδύσεων</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εργαλείο απαραίτητο. Τ</w:t>
      </w:r>
      <w:r w:rsidRPr="00F612C5">
        <w:rPr>
          <w:rFonts w:eastAsia="Times New Roman" w:cs="Times New Roman"/>
          <w:szCs w:val="24"/>
        </w:rPr>
        <w:t xml:space="preserve">αχεία </w:t>
      </w:r>
      <w:proofErr w:type="spellStart"/>
      <w:r w:rsidRPr="00F612C5">
        <w:rPr>
          <w:rFonts w:eastAsia="Times New Roman" w:cs="Times New Roman"/>
          <w:szCs w:val="24"/>
        </w:rPr>
        <w:t>αδειοδότηση</w:t>
      </w:r>
      <w:proofErr w:type="spellEnd"/>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Σ</w:t>
      </w:r>
      <w:r w:rsidRPr="00F612C5">
        <w:rPr>
          <w:rFonts w:eastAsia="Times New Roman" w:cs="Times New Roman"/>
          <w:szCs w:val="24"/>
        </w:rPr>
        <w:t>ταθερό φορολογικό καθεστώς</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Κ</w:t>
      </w:r>
      <w:r w:rsidRPr="00F612C5">
        <w:rPr>
          <w:rFonts w:eastAsia="Times New Roman" w:cs="Times New Roman"/>
          <w:szCs w:val="24"/>
        </w:rPr>
        <w:t>λιμακούμεν</w:t>
      </w:r>
      <w:r>
        <w:rPr>
          <w:rFonts w:eastAsia="Times New Roman" w:cs="Times New Roman"/>
          <w:szCs w:val="24"/>
        </w:rPr>
        <w:t>α</w:t>
      </w:r>
      <w:r w:rsidRPr="00F612C5">
        <w:rPr>
          <w:rFonts w:eastAsia="Times New Roman" w:cs="Times New Roman"/>
          <w:szCs w:val="24"/>
        </w:rPr>
        <w:t xml:space="preserve"> φορολογικά κίνητρα</w:t>
      </w:r>
      <w:r>
        <w:rPr>
          <w:rFonts w:eastAsia="Times New Roman" w:cs="Times New Roman"/>
          <w:szCs w:val="24"/>
        </w:rPr>
        <w:t>,</w:t>
      </w:r>
      <w:r w:rsidRPr="00F612C5">
        <w:rPr>
          <w:rFonts w:eastAsia="Times New Roman" w:cs="Times New Roman"/>
          <w:szCs w:val="24"/>
        </w:rPr>
        <w:t xml:space="preserve"> όπως φορολογική απαλλαγή για συγκεκριμένες κατηγορίες </w:t>
      </w:r>
      <w:r>
        <w:rPr>
          <w:rFonts w:eastAsia="Times New Roman" w:cs="Times New Roman"/>
          <w:szCs w:val="24"/>
        </w:rPr>
        <w:t>ε</w:t>
      </w:r>
      <w:r w:rsidRPr="00F612C5">
        <w:rPr>
          <w:rFonts w:eastAsia="Times New Roman" w:cs="Times New Roman"/>
          <w:szCs w:val="24"/>
        </w:rPr>
        <w:t>πενδύσεων πάνω από τα όρια του αναπτυξιακού</w:t>
      </w:r>
      <w:r w:rsidRPr="00F612C5">
        <w:rPr>
          <w:rFonts w:eastAsia="Times New Roman" w:cs="Times New Roman"/>
          <w:szCs w:val="24"/>
        </w:rPr>
        <w:t xml:space="preserve"> νόμου ή όπως η επιταχυνόμενη απόσβεση</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Ε</w:t>
      </w:r>
      <w:r w:rsidRPr="00F612C5">
        <w:rPr>
          <w:rFonts w:eastAsia="Times New Roman" w:cs="Times New Roman"/>
          <w:szCs w:val="24"/>
        </w:rPr>
        <w:t xml:space="preserve">πιδότηση μισθολογικού κόστους </w:t>
      </w:r>
      <w:r w:rsidRPr="00F612C5">
        <w:rPr>
          <w:rFonts w:eastAsia="Times New Roman" w:cs="Times New Roman"/>
          <w:szCs w:val="24"/>
        </w:rPr>
        <w:lastRenderedPageBreak/>
        <w:t>και ενισχύσεις για έργα έρευνας και ανάπτυξης</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Ε</w:t>
      </w:r>
      <w:r w:rsidRPr="00F612C5">
        <w:rPr>
          <w:rFonts w:eastAsia="Times New Roman" w:cs="Times New Roman"/>
          <w:szCs w:val="24"/>
        </w:rPr>
        <w:t>υνοϊκή φορολογία για τα στελέχη των επιχειρήσεων</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Ε</w:t>
      </w:r>
      <w:r w:rsidRPr="00F612C5">
        <w:rPr>
          <w:rFonts w:eastAsia="Times New Roman" w:cs="Times New Roman"/>
          <w:szCs w:val="24"/>
        </w:rPr>
        <w:t>ναλλακτικές μορφές επίλυσης διαφορών</w:t>
      </w:r>
      <w:r>
        <w:rPr>
          <w:rFonts w:eastAsia="Times New Roman" w:cs="Times New Roman"/>
          <w:szCs w:val="24"/>
        </w:rPr>
        <w:t xml:space="preserve"> και</w:t>
      </w:r>
      <w:r w:rsidRPr="00F612C5">
        <w:rPr>
          <w:rFonts w:eastAsia="Times New Roman" w:cs="Times New Roman"/>
          <w:szCs w:val="24"/>
        </w:rPr>
        <w:t xml:space="preserve"> διαιτησία</w:t>
      </w:r>
      <w:r>
        <w:rPr>
          <w:rFonts w:eastAsia="Times New Roman" w:cs="Times New Roman"/>
          <w:szCs w:val="24"/>
        </w:rPr>
        <w:t>.</w:t>
      </w:r>
      <w:r w:rsidRPr="00F612C5">
        <w:rPr>
          <w:rFonts w:eastAsia="Times New Roman" w:cs="Times New Roman"/>
          <w:szCs w:val="24"/>
        </w:rPr>
        <w:t xml:space="preserve"> Δηλαδή</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 xml:space="preserve">ό,τι </w:t>
      </w:r>
      <w:r w:rsidRPr="00F612C5">
        <w:rPr>
          <w:rFonts w:eastAsia="Times New Roman" w:cs="Times New Roman"/>
          <w:szCs w:val="24"/>
        </w:rPr>
        <w:t xml:space="preserve">ακριβώς </w:t>
      </w:r>
      <w:r>
        <w:rPr>
          <w:rFonts w:eastAsia="Times New Roman" w:cs="Times New Roman"/>
          <w:szCs w:val="24"/>
        </w:rPr>
        <w:t xml:space="preserve">είχε </w:t>
      </w:r>
      <w:r w:rsidRPr="00F612C5">
        <w:rPr>
          <w:rFonts w:eastAsia="Times New Roman" w:cs="Times New Roman"/>
          <w:szCs w:val="24"/>
        </w:rPr>
        <w:t>ανάγκη ο</w:t>
      </w:r>
      <w:r w:rsidRPr="00F612C5">
        <w:rPr>
          <w:rFonts w:eastAsia="Times New Roman" w:cs="Times New Roman"/>
          <w:szCs w:val="24"/>
        </w:rPr>
        <w:t xml:space="preserve"> επενδυτής και η οικονομία της χώρας που δεινοπάθησε στα χρόνια της κρίσης</w:t>
      </w:r>
      <w:r>
        <w:rPr>
          <w:rFonts w:eastAsia="Times New Roman" w:cs="Times New Roman"/>
          <w:szCs w:val="24"/>
        </w:rPr>
        <w:t>.</w:t>
      </w:r>
      <w:r w:rsidRPr="00F612C5">
        <w:rPr>
          <w:rFonts w:eastAsia="Times New Roman" w:cs="Times New Roman"/>
          <w:szCs w:val="24"/>
        </w:rPr>
        <w:t xml:space="preserve"> </w:t>
      </w:r>
    </w:p>
    <w:p w14:paraId="42AE9E92"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Η ενίσχυση των επιχειρήσεων σε μειονεκτικές αναπτυξιακά περιοχές της χώρας ήταν κάτι εντελώς απαραίτητο και προβλέπεται στο σχέδιο νόμου</w:t>
      </w:r>
      <w:r>
        <w:rPr>
          <w:rFonts w:eastAsia="Times New Roman" w:cs="Times New Roman"/>
          <w:szCs w:val="24"/>
        </w:rPr>
        <w:t>.</w:t>
      </w:r>
      <w:r w:rsidRPr="00F612C5">
        <w:rPr>
          <w:rFonts w:eastAsia="Times New Roman" w:cs="Times New Roman"/>
          <w:szCs w:val="24"/>
        </w:rPr>
        <w:t xml:space="preserve"> Η διαδικασία καταβολής των ενισχύσεων θα </w:t>
      </w:r>
      <w:r w:rsidRPr="00F612C5">
        <w:rPr>
          <w:rFonts w:eastAsia="Times New Roman" w:cs="Times New Roman"/>
          <w:szCs w:val="24"/>
        </w:rPr>
        <w:t xml:space="preserve">ακολουθήσει τον κανόνα </w:t>
      </w:r>
      <w:r>
        <w:rPr>
          <w:rFonts w:eastAsia="Times New Roman" w:cs="Times New Roman"/>
          <w:szCs w:val="24"/>
          <w:lang w:val="en"/>
        </w:rPr>
        <w:t>de</w:t>
      </w:r>
      <w:r w:rsidRPr="00F612C5">
        <w:rPr>
          <w:rFonts w:eastAsia="Times New Roman" w:cs="Times New Roman"/>
          <w:szCs w:val="24"/>
        </w:rPr>
        <w:t xml:space="preserve"> </w:t>
      </w:r>
      <w:proofErr w:type="spellStart"/>
      <w:r>
        <w:rPr>
          <w:rFonts w:eastAsia="Times New Roman" w:cs="Times New Roman"/>
          <w:szCs w:val="24"/>
          <w:lang w:val="en"/>
        </w:rPr>
        <w:t>minimis</w:t>
      </w:r>
      <w:proofErr w:type="spellEnd"/>
      <w:r>
        <w:rPr>
          <w:rFonts w:eastAsia="Times New Roman" w:cs="Times New Roman"/>
          <w:szCs w:val="24"/>
        </w:rPr>
        <w:t>,</w:t>
      </w:r>
      <w:r w:rsidRPr="00F612C5">
        <w:rPr>
          <w:rFonts w:eastAsia="Times New Roman" w:cs="Times New Roman"/>
          <w:szCs w:val="24"/>
        </w:rPr>
        <w:t xml:space="preserve"> δηλαδή έως 200 χιλιάδες ευρώ για δύο ή τρία χρόνια</w:t>
      </w:r>
      <w:r>
        <w:rPr>
          <w:rFonts w:eastAsia="Times New Roman" w:cs="Times New Roman"/>
          <w:szCs w:val="24"/>
        </w:rPr>
        <w:t>.</w:t>
      </w:r>
      <w:r w:rsidRPr="00F612C5">
        <w:rPr>
          <w:rFonts w:eastAsia="Times New Roman" w:cs="Times New Roman"/>
          <w:szCs w:val="24"/>
        </w:rPr>
        <w:t xml:space="preserve"> Η </w:t>
      </w:r>
      <w:r>
        <w:rPr>
          <w:rFonts w:eastAsia="Times New Roman" w:cs="Times New Roman"/>
          <w:szCs w:val="24"/>
        </w:rPr>
        <w:t xml:space="preserve">υποβολή </w:t>
      </w:r>
      <w:r w:rsidRPr="00F612C5">
        <w:rPr>
          <w:rFonts w:eastAsia="Times New Roman" w:cs="Times New Roman"/>
          <w:szCs w:val="24"/>
        </w:rPr>
        <w:t>των δικαιολογητικών θα τεθεί σε εφαρμογή από το</w:t>
      </w:r>
      <w:r>
        <w:rPr>
          <w:rFonts w:eastAsia="Times New Roman" w:cs="Times New Roman"/>
          <w:szCs w:val="24"/>
        </w:rPr>
        <w:t>ν</w:t>
      </w:r>
      <w:r w:rsidRPr="00F612C5">
        <w:rPr>
          <w:rFonts w:eastAsia="Times New Roman" w:cs="Times New Roman"/>
          <w:szCs w:val="24"/>
        </w:rPr>
        <w:t xml:space="preserve"> Μάιο του 2019</w:t>
      </w:r>
      <w:r>
        <w:rPr>
          <w:rFonts w:eastAsia="Times New Roman" w:cs="Times New Roman"/>
          <w:szCs w:val="24"/>
        </w:rPr>
        <w:t>.</w:t>
      </w:r>
      <w:r w:rsidRPr="00F612C5">
        <w:rPr>
          <w:rFonts w:eastAsia="Times New Roman" w:cs="Times New Roman"/>
          <w:szCs w:val="24"/>
        </w:rPr>
        <w:t xml:space="preserve"> </w:t>
      </w:r>
    </w:p>
    <w:p w14:paraId="42AE9E9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Επίσης, τίθενται κ</w:t>
      </w:r>
      <w:r w:rsidRPr="00F612C5">
        <w:rPr>
          <w:rFonts w:eastAsia="Times New Roman" w:cs="Times New Roman"/>
          <w:szCs w:val="24"/>
        </w:rPr>
        <w:t>ριτήρια επιλογής των προς ενίσχυση περιοχών</w:t>
      </w:r>
      <w:r>
        <w:rPr>
          <w:rFonts w:eastAsia="Times New Roman" w:cs="Times New Roman"/>
          <w:szCs w:val="24"/>
        </w:rPr>
        <w:t xml:space="preserve"> και</w:t>
      </w:r>
      <w:r w:rsidRPr="00F612C5">
        <w:rPr>
          <w:rFonts w:eastAsia="Times New Roman" w:cs="Times New Roman"/>
          <w:szCs w:val="24"/>
        </w:rPr>
        <w:t xml:space="preserve"> </w:t>
      </w:r>
      <w:r>
        <w:rPr>
          <w:rFonts w:eastAsia="Times New Roman" w:cs="Times New Roman"/>
          <w:szCs w:val="24"/>
        </w:rPr>
        <w:t xml:space="preserve">έχουμε </w:t>
      </w:r>
      <w:r w:rsidRPr="00F612C5">
        <w:rPr>
          <w:rFonts w:eastAsia="Times New Roman" w:cs="Times New Roman"/>
          <w:szCs w:val="24"/>
        </w:rPr>
        <w:t>το εγχείρημα της ιερά</w:t>
      </w:r>
      <w:r w:rsidRPr="00F612C5">
        <w:rPr>
          <w:rFonts w:eastAsia="Times New Roman" w:cs="Times New Roman"/>
          <w:szCs w:val="24"/>
        </w:rPr>
        <w:t xml:space="preserve">ρχησης των </w:t>
      </w:r>
      <w:r>
        <w:rPr>
          <w:rFonts w:eastAsia="Times New Roman" w:cs="Times New Roman"/>
          <w:szCs w:val="24"/>
        </w:rPr>
        <w:t>περιοχών</w:t>
      </w:r>
      <w:r w:rsidRPr="00F612C5">
        <w:rPr>
          <w:rFonts w:eastAsia="Times New Roman" w:cs="Times New Roman"/>
          <w:szCs w:val="24"/>
        </w:rPr>
        <w:t xml:space="preserve"> της χώρας με κριτήριο την αναπτυξιακή τους δυναμική</w:t>
      </w:r>
      <w:r>
        <w:rPr>
          <w:rFonts w:eastAsia="Times New Roman" w:cs="Times New Roman"/>
          <w:szCs w:val="24"/>
        </w:rPr>
        <w:t>.</w:t>
      </w:r>
      <w:r w:rsidRPr="00F612C5">
        <w:rPr>
          <w:rFonts w:eastAsia="Times New Roman" w:cs="Times New Roman"/>
          <w:szCs w:val="24"/>
        </w:rPr>
        <w:t xml:space="preserve"> Περιλαμβάνε</w:t>
      </w:r>
      <w:r>
        <w:rPr>
          <w:rFonts w:eastAsia="Times New Roman" w:cs="Times New Roman"/>
          <w:szCs w:val="24"/>
        </w:rPr>
        <w:t>ται η</w:t>
      </w:r>
      <w:r w:rsidRPr="00F612C5">
        <w:rPr>
          <w:rFonts w:eastAsia="Times New Roman" w:cs="Times New Roman"/>
          <w:szCs w:val="24"/>
        </w:rPr>
        <w:t xml:space="preserve"> συλλογή και επεξεργασία δεδομένων που επέτρεψαν την απεικόνιση της </w:t>
      </w:r>
      <w:r>
        <w:rPr>
          <w:rFonts w:eastAsia="Times New Roman" w:cs="Times New Roman"/>
          <w:szCs w:val="24"/>
        </w:rPr>
        <w:t>πολυδιάστατης</w:t>
      </w:r>
      <w:r w:rsidRPr="00F612C5">
        <w:rPr>
          <w:rFonts w:eastAsia="Times New Roman" w:cs="Times New Roman"/>
          <w:szCs w:val="24"/>
        </w:rPr>
        <w:t xml:space="preserve"> έννοιας της τοπικής </w:t>
      </w:r>
      <w:r>
        <w:rPr>
          <w:rFonts w:eastAsia="Times New Roman" w:cs="Times New Roman"/>
          <w:szCs w:val="24"/>
        </w:rPr>
        <w:t>ευημερίας</w:t>
      </w:r>
      <w:r w:rsidRPr="00F612C5">
        <w:rPr>
          <w:rFonts w:eastAsia="Times New Roman" w:cs="Times New Roman"/>
          <w:szCs w:val="24"/>
        </w:rPr>
        <w:t xml:space="preserve"> και ανάδειξης των χωρικών ανισοτήτων</w:t>
      </w:r>
      <w:r>
        <w:rPr>
          <w:rFonts w:eastAsia="Times New Roman" w:cs="Times New Roman"/>
          <w:szCs w:val="24"/>
        </w:rPr>
        <w:t>.</w:t>
      </w:r>
      <w:r w:rsidRPr="00F612C5">
        <w:rPr>
          <w:rFonts w:eastAsia="Times New Roman" w:cs="Times New Roman"/>
          <w:szCs w:val="24"/>
        </w:rPr>
        <w:t xml:space="preserve"> </w:t>
      </w:r>
    </w:p>
    <w:p w14:paraId="42AE9E94"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lastRenderedPageBreak/>
        <w:t xml:space="preserve">Για </w:t>
      </w:r>
      <w:r>
        <w:rPr>
          <w:rFonts w:eastAsia="Times New Roman" w:cs="Times New Roman"/>
          <w:szCs w:val="24"/>
        </w:rPr>
        <w:t>τον λόγο αυτ</w:t>
      </w:r>
      <w:r>
        <w:rPr>
          <w:rFonts w:eastAsia="Times New Roman" w:cs="Times New Roman"/>
          <w:szCs w:val="24"/>
        </w:rPr>
        <w:t>ό ο</w:t>
      </w:r>
      <w:r w:rsidRPr="00F612C5">
        <w:rPr>
          <w:rFonts w:eastAsia="Times New Roman" w:cs="Times New Roman"/>
          <w:szCs w:val="24"/>
        </w:rPr>
        <w:t>ι μεταβλητές</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 xml:space="preserve">που </w:t>
      </w:r>
      <w:r w:rsidRPr="00F612C5">
        <w:rPr>
          <w:rFonts w:eastAsia="Times New Roman" w:cs="Times New Roman"/>
          <w:szCs w:val="24"/>
        </w:rPr>
        <w:t>χρησιμοποιήθηκαν</w:t>
      </w:r>
      <w:r>
        <w:rPr>
          <w:rFonts w:eastAsia="Times New Roman" w:cs="Times New Roman"/>
          <w:szCs w:val="24"/>
        </w:rPr>
        <w:t>,</w:t>
      </w:r>
      <w:r w:rsidRPr="00F612C5">
        <w:rPr>
          <w:rFonts w:eastAsia="Times New Roman" w:cs="Times New Roman"/>
          <w:szCs w:val="24"/>
        </w:rPr>
        <w:t xml:space="preserve"> χωρίζονται σε τρεις </w:t>
      </w:r>
      <w:r>
        <w:rPr>
          <w:rFonts w:eastAsia="Times New Roman" w:cs="Times New Roman"/>
          <w:szCs w:val="24"/>
        </w:rPr>
        <w:t xml:space="preserve">κεντρικές </w:t>
      </w:r>
      <w:r w:rsidRPr="00F612C5">
        <w:rPr>
          <w:rFonts w:eastAsia="Times New Roman" w:cs="Times New Roman"/>
          <w:szCs w:val="24"/>
        </w:rPr>
        <w:t>κατηγορίες</w:t>
      </w:r>
      <w:r>
        <w:rPr>
          <w:rFonts w:eastAsia="Times New Roman" w:cs="Times New Roman"/>
          <w:szCs w:val="24"/>
        </w:rPr>
        <w:t xml:space="preserve">: οικονομία, </w:t>
      </w:r>
      <w:r w:rsidRPr="00F612C5">
        <w:rPr>
          <w:rFonts w:eastAsia="Times New Roman" w:cs="Times New Roman"/>
          <w:szCs w:val="24"/>
        </w:rPr>
        <w:t>εκπαίδευση και δημογραφικά χαρακτηριστικά</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 xml:space="preserve"> </w:t>
      </w:r>
    </w:p>
    <w:p w14:paraId="42AE9E9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Με αυτά, </w:t>
      </w:r>
      <w:r w:rsidRPr="00F612C5">
        <w:rPr>
          <w:rFonts w:eastAsia="Times New Roman" w:cs="Times New Roman"/>
          <w:szCs w:val="24"/>
        </w:rPr>
        <w:t>λοιπόν</w:t>
      </w:r>
      <w:r>
        <w:rPr>
          <w:rFonts w:eastAsia="Times New Roman" w:cs="Times New Roman"/>
          <w:szCs w:val="24"/>
        </w:rPr>
        <w:t>,</w:t>
      </w:r>
      <w:r w:rsidRPr="00F612C5">
        <w:rPr>
          <w:rFonts w:eastAsia="Times New Roman" w:cs="Times New Roman"/>
          <w:szCs w:val="24"/>
        </w:rPr>
        <w:t xml:space="preserve"> τα κριτήρια </w:t>
      </w:r>
      <w:r>
        <w:rPr>
          <w:rFonts w:eastAsia="Times New Roman" w:cs="Times New Roman"/>
          <w:szCs w:val="24"/>
        </w:rPr>
        <w:t>υ</w:t>
      </w:r>
      <w:r w:rsidRPr="00F612C5">
        <w:rPr>
          <w:rFonts w:eastAsia="Times New Roman" w:cs="Times New Roman"/>
          <w:szCs w:val="24"/>
        </w:rPr>
        <w:t>πάρχει δυνατότητα να βοηθηθούν οι περιοχές εκείνες</w:t>
      </w:r>
      <w:r>
        <w:rPr>
          <w:rFonts w:eastAsia="Times New Roman" w:cs="Times New Roman"/>
          <w:szCs w:val="24"/>
        </w:rPr>
        <w:t>,</w:t>
      </w:r>
      <w:r w:rsidRPr="00F612C5">
        <w:rPr>
          <w:rFonts w:eastAsia="Times New Roman" w:cs="Times New Roman"/>
          <w:szCs w:val="24"/>
        </w:rPr>
        <w:t xml:space="preserve"> που πραγματικά δεν μπόρεσαν ή δεν άντεξαν στα χρόνια της κρίσης και οφείλουμε να τις δούμε με τα κριτήρια τα οποία προανέφερα</w:t>
      </w:r>
      <w:r>
        <w:rPr>
          <w:rFonts w:eastAsia="Times New Roman" w:cs="Times New Roman"/>
          <w:szCs w:val="24"/>
        </w:rPr>
        <w:t>.</w:t>
      </w:r>
      <w:r w:rsidRPr="00F612C5">
        <w:rPr>
          <w:rFonts w:eastAsia="Times New Roman" w:cs="Times New Roman"/>
          <w:szCs w:val="24"/>
        </w:rPr>
        <w:t xml:space="preserve"> </w:t>
      </w:r>
    </w:p>
    <w:p w14:paraId="42AE9E96"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Τέλος</w:t>
      </w:r>
      <w:r>
        <w:rPr>
          <w:rFonts w:eastAsia="Times New Roman" w:cs="Times New Roman"/>
          <w:szCs w:val="24"/>
        </w:rPr>
        <w:t>,</w:t>
      </w:r>
      <w:r w:rsidRPr="00F612C5">
        <w:rPr>
          <w:rFonts w:eastAsia="Times New Roman" w:cs="Times New Roman"/>
          <w:szCs w:val="24"/>
        </w:rPr>
        <w:t xml:space="preserve"> θα πρέπει να κάν</w:t>
      </w:r>
      <w:r>
        <w:rPr>
          <w:rFonts w:eastAsia="Times New Roman" w:cs="Times New Roman"/>
          <w:szCs w:val="24"/>
        </w:rPr>
        <w:t>ω</w:t>
      </w:r>
      <w:r w:rsidRPr="00F612C5">
        <w:rPr>
          <w:rFonts w:eastAsia="Times New Roman" w:cs="Times New Roman"/>
          <w:szCs w:val="24"/>
        </w:rPr>
        <w:t xml:space="preserve"> μία αναφορά στο περιβόητο άρθρο 40</w:t>
      </w:r>
      <w:r>
        <w:rPr>
          <w:rFonts w:eastAsia="Times New Roman" w:cs="Times New Roman"/>
          <w:szCs w:val="24"/>
        </w:rPr>
        <w:t>,</w:t>
      </w:r>
      <w:r w:rsidRPr="00F612C5">
        <w:rPr>
          <w:rFonts w:eastAsia="Times New Roman" w:cs="Times New Roman"/>
          <w:szCs w:val="24"/>
        </w:rPr>
        <w:t xml:space="preserve"> το οποίο αφορά </w:t>
      </w:r>
      <w:r>
        <w:rPr>
          <w:rFonts w:eastAsia="Times New Roman" w:cs="Times New Roman"/>
          <w:szCs w:val="24"/>
        </w:rPr>
        <w:t>σε</w:t>
      </w:r>
      <w:r w:rsidRPr="00F612C5">
        <w:rPr>
          <w:rFonts w:eastAsia="Times New Roman" w:cs="Times New Roman"/>
          <w:szCs w:val="24"/>
        </w:rPr>
        <w:t xml:space="preserve"> επενδύσεις οι οποίες υλοποιήθηκαν μεν</w:t>
      </w:r>
      <w:r>
        <w:rPr>
          <w:rFonts w:eastAsia="Times New Roman" w:cs="Times New Roman"/>
          <w:szCs w:val="24"/>
        </w:rPr>
        <w:t>,</w:t>
      </w:r>
      <w:r w:rsidRPr="00F612C5">
        <w:rPr>
          <w:rFonts w:eastAsia="Times New Roman" w:cs="Times New Roman"/>
          <w:szCs w:val="24"/>
        </w:rPr>
        <w:t xml:space="preserve"> αλλά δεν </w:t>
      </w:r>
      <w:r w:rsidRPr="00F612C5">
        <w:rPr>
          <w:rFonts w:eastAsia="Times New Roman" w:cs="Times New Roman"/>
          <w:szCs w:val="24"/>
        </w:rPr>
        <w:t xml:space="preserve">κατέστη δυνατό </w:t>
      </w:r>
      <w:r>
        <w:rPr>
          <w:rFonts w:eastAsia="Times New Roman" w:cs="Times New Roman"/>
          <w:szCs w:val="24"/>
        </w:rPr>
        <w:t>ν</w:t>
      </w:r>
      <w:r w:rsidRPr="00F612C5">
        <w:rPr>
          <w:rFonts w:eastAsia="Times New Roman" w:cs="Times New Roman"/>
          <w:szCs w:val="24"/>
        </w:rPr>
        <w:t>α ολοκληρωθεί το κομμάτι εκείνο που αφορά στα ψε</w:t>
      </w:r>
      <w:r>
        <w:rPr>
          <w:rFonts w:eastAsia="Times New Roman" w:cs="Times New Roman"/>
          <w:szCs w:val="24"/>
        </w:rPr>
        <w:t>υδή</w:t>
      </w:r>
      <w:r w:rsidRPr="00F612C5">
        <w:rPr>
          <w:rFonts w:eastAsia="Times New Roman" w:cs="Times New Roman"/>
          <w:szCs w:val="24"/>
        </w:rPr>
        <w:t xml:space="preserve"> ή παραπλανητικά </w:t>
      </w:r>
      <w:r>
        <w:rPr>
          <w:rFonts w:eastAsia="Times New Roman" w:cs="Times New Roman"/>
          <w:szCs w:val="24"/>
        </w:rPr>
        <w:t xml:space="preserve">ή </w:t>
      </w:r>
      <w:proofErr w:type="spellStart"/>
      <w:r>
        <w:rPr>
          <w:rFonts w:eastAsia="Times New Roman" w:cs="Times New Roman"/>
          <w:szCs w:val="24"/>
        </w:rPr>
        <w:t>αποσιωποιηθέντα</w:t>
      </w:r>
      <w:proofErr w:type="spellEnd"/>
      <w:r>
        <w:rPr>
          <w:rFonts w:eastAsia="Times New Roman" w:cs="Times New Roman"/>
          <w:szCs w:val="24"/>
        </w:rPr>
        <w:t xml:space="preserve"> </w:t>
      </w:r>
      <w:r w:rsidRPr="00F612C5">
        <w:rPr>
          <w:rFonts w:eastAsia="Times New Roman" w:cs="Times New Roman"/>
          <w:szCs w:val="24"/>
        </w:rPr>
        <w:t>στοιχεία των επιχειρήσεων</w:t>
      </w:r>
      <w:r>
        <w:rPr>
          <w:rFonts w:eastAsia="Times New Roman" w:cs="Times New Roman"/>
          <w:szCs w:val="24"/>
        </w:rPr>
        <w:t>.</w:t>
      </w:r>
      <w:r w:rsidRPr="00F612C5">
        <w:rPr>
          <w:rFonts w:eastAsia="Times New Roman" w:cs="Times New Roman"/>
          <w:szCs w:val="24"/>
        </w:rPr>
        <w:t xml:space="preserve"> Πρόκειται για παραστατικά που </w:t>
      </w:r>
      <w:r>
        <w:rPr>
          <w:rFonts w:eastAsia="Times New Roman" w:cs="Times New Roman"/>
          <w:szCs w:val="24"/>
        </w:rPr>
        <w:t>η</w:t>
      </w:r>
      <w:r w:rsidRPr="00F612C5">
        <w:rPr>
          <w:rFonts w:eastAsia="Times New Roman" w:cs="Times New Roman"/>
          <w:szCs w:val="24"/>
        </w:rPr>
        <w:t xml:space="preserve"> </w:t>
      </w:r>
      <w:r>
        <w:rPr>
          <w:rFonts w:eastAsia="Times New Roman" w:cs="Times New Roman"/>
          <w:szCs w:val="24"/>
        </w:rPr>
        <w:t>μη νόμιμη</w:t>
      </w:r>
      <w:r w:rsidRPr="00F612C5">
        <w:rPr>
          <w:rFonts w:eastAsia="Times New Roman" w:cs="Times New Roman"/>
          <w:szCs w:val="24"/>
        </w:rPr>
        <w:t xml:space="preserve"> αξία είναι μικρότερη από ένα εκατομμύριο</w:t>
      </w:r>
      <w:r>
        <w:rPr>
          <w:rFonts w:eastAsia="Times New Roman" w:cs="Times New Roman"/>
          <w:szCs w:val="24"/>
        </w:rPr>
        <w:t>.</w:t>
      </w:r>
      <w:r w:rsidRPr="00F612C5">
        <w:rPr>
          <w:rFonts w:eastAsia="Times New Roman" w:cs="Times New Roman"/>
          <w:szCs w:val="24"/>
        </w:rPr>
        <w:t xml:space="preserve"> Σήμερα δεν υπάρχει όριο</w:t>
      </w:r>
      <w:r>
        <w:rPr>
          <w:rFonts w:eastAsia="Times New Roman" w:cs="Times New Roman"/>
          <w:szCs w:val="24"/>
        </w:rPr>
        <w:t>,</w:t>
      </w:r>
      <w:r w:rsidRPr="00F612C5">
        <w:rPr>
          <w:rFonts w:eastAsia="Times New Roman" w:cs="Times New Roman"/>
          <w:szCs w:val="24"/>
        </w:rPr>
        <w:t xml:space="preserve"> δηλαδή </w:t>
      </w:r>
      <w:r>
        <w:rPr>
          <w:rFonts w:eastAsia="Times New Roman" w:cs="Times New Roman"/>
          <w:szCs w:val="24"/>
        </w:rPr>
        <w:t>μπορεί να ε</w:t>
      </w:r>
      <w:r>
        <w:rPr>
          <w:rFonts w:eastAsia="Times New Roman" w:cs="Times New Roman"/>
          <w:szCs w:val="24"/>
        </w:rPr>
        <w:t>ίναι πολύ περισσότερα.</w:t>
      </w:r>
      <w:r w:rsidRPr="00F612C5">
        <w:rPr>
          <w:rFonts w:eastAsia="Times New Roman" w:cs="Times New Roman"/>
          <w:szCs w:val="24"/>
        </w:rPr>
        <w:t xml:space="preserve"> </w:t>
      </w:r>
    </w:p>
    <w:p w14:paraId="42AE9E97"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Το δεύτερο είναι η ενίσχυση για μη νόμιμη αξία</w:t>
      </w:r>
      <w:r>
        <w:rPr>
          <w:rFonts w:eastAsia="Times New Roman" w:cs="Times New Roman"/>
          <w:szCs w:val="24"/>
        </w:rPr>
        <w:t>,</w:t>
      </w:r>
      <w:r w:rsidRPr="00F612C5">
        <w:rPr>
          <w:rFonts w:eastAsia="Times New Roman" w:cs="Times New Roman"/>
          <w:szCs w:val="24"/>
        </w:rPr>
        <w:t xml:space="preserve"> που πρέπει να</w:t>
      </w:r>
      <w:r>
        <w:rPr>
          <w:rFonts w:eastAsia="Times New Roman" w:cs="Times New Roman"/>
          <w:szCs w:val="24"/>
        </w:rPr>
        <w:t xml:space="preserve"> είναι μικρότερη από το 10</w:t>
      </w:r>
      <w:r w:rsidRPr="00F612C5">
        <w:rPr>
          <w:rFonts w:eastAsia="Times New Roman" w:cs="Times New Roman"/>
          <w:szCs w:val="24"/>
        </w:rPr>
        <w:t>% της συνολικής ενίσχυσης</w:t>
      </w:r>
      <w:r>
        <w:rPr>
          <w:rFonts w:eastAsia="Times New Roman" w:cs="Times New Roman"/>
          <w:szCs w:val="24"/>
        </w:rPr>
        <w:t>.</w:t>
      </w:r>
      <w:r w:rsidRPr="00F612C5">
        <w:rPr>
          <w:rFonts w:eastAsia="Times New Roman" w:cs="Times New Roman"/>
          <w:szCs w:val="24"/>
        </w:rPr>
        <w:t xml:space="preserve"> Σή</w:t>
      </w:r>
      <w:r w:rsidRPr="00F612C5">
        <w:rPr>
          <w:rFonts w:eastAsia="Times New Roman" w:cs="Times New Roman"/>
          <w:szCs w:val="24"/>
        </w:rPr>
        <w:lastRenderedPageBreak/>
        <w:t>μερα είναι 25%</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 xml:space="preserve">Επίσης, </w:t>
      </w:r>
      <w:r w:rsidRPr="00F612C5">
        <w:rPr>
          <w:rFonts w:eastAsia="Times New Roman" w:cs="Times New Roman"/>
          <w:szCs w:val="24"/>
        </w:rPr>
        <w:t xml:space="preserve">προβλέπεται κύρωση η οποία είναι διπλάσια της ενίσχυσης η οποία προκύπτει από ψευδή ή παραπλανητικά </w:t>
      </w:r>
      <w:r>
        <w:rPr>
          <w:rFonts w:eastAsia="Times New Roman" w:cs="Times New Roman"/>
          <w:szCs w:val="24"/>
        </w:rPr>
        <w:t xml:space="preserve">ή από </w:t>
      </w:r>
      <w:proofErr w:type="spellStart"/>
      <w:r>
        <w:rPr>
          <w:rFonts w:eastAsia="Times New Roman" w:cs="Times New Roman"/>
          <w:szCs w:val="24"/>
        </w:rPr>
        <w:t>αποσιωποιηθέντα</w:t>
      </w:r>
      <w:proofErr w:type="spellEnd"/>
      <w:r w:rsidRPr="00F612C5">
        <w:rPr>
          <w:rFonts w:eastAsia="Times New Roman" w:cs="Times New Roman"/>
          <w:szCs w:val="24"/>
        </w:rPr>
        <w:t xml:space="preserve"> στοιχεία</w:t>
      </w:r>
      <w:r>
        <w:rPr>
          <w:rFonts w:eastAsia="Times New Roman" w:cs="Times New Roman"/>
          <w:szCs w:val="24"/>
        </w:rPr>
        <w:t>.</w:t>
      </w:r>
      <w:r w:rsidRPr="00F612C5">
        <w:rPr>
          <w:rFonts w:eastAsia="Times New Roman" w:cs="Times New Roman"/>
          <w:szCs w:val="24"/>
        </w:rPr>
        <w:t xml:space="preserve"> Πριν δεν υπήρχε καμία κύρωση</w:t>
      </w:r>
      <w:r>
        <w:rPr>
          <w:rFonts w:eastAsia="Times New Roman" w:cs="Times New Roman"/>
          <w:szCs w:val="24"/>
        </w:rPr>
        <w:t>.</w:t>
      </w:r>
      <w:r w:rsidRPr="00F612C5">
        <w:rPr>
          <w:rFonts w:eastAsia="Times New Roman" w:cs="Times New Roman"/>
          <w:szCs w:val="24"/>
        </w:rPr>
        <w:t xml:space="preserve"> </w:t>
      </w:r>
    </w:p>
    <w:p w14:paraId="42AE9E98" w14:textId="77777777" w:rsidR="00F00D30" w:rsidRDefault="00AE51A4">
      <w:pPr>
        <w:spacing w:line="600" w:lineRule="auto"/>
        <w:ind w:firstLine="720"/>
        <w:jc w:val="both"/>
        <w:rPr>
          <w:rFonts w:eastAsia="Times New Roman" w:cs="Times New Roman"/>
          <w:szCs w:val="24"/>
        </w:rPr>
      </w:pPr>
      <w:r w:rsidRPr="00F612C5">
        <w:rPr>
          <w:rFonts w:eastAsia="Times New Roman" w:cs="Times New Roman"/>
          <w:szCs w:val="24"/>
        </w:rPr>
        <w:t xml:space="preserve">Όταν οι </w:t>
      </w:r>
      <w:r>
        <w:rPr>
          <w:rFonts w:eastAsia="Times New Roman" w:cs="Times New Roman"/>
          <w:szCs w:val="24"/>
        </w:rPr>
        <w:t>επενδυτές, λ</w:t>
      </w:r>
      <w:r w:rsidRPr="00F612C5">
        <w:rPr>
          <w:rFonts w:eastAsia="Times New Roman" w:cs="Times New Roman"/>
          <w:szCs w:val="24"/>
        </w:rPr>
        <w:t>οιπόν</w:t>
      </w:r>
      <w:r>
        <w:rPr>
          <w:rFonts w:eastAsia="Times New Roman" w:cs="Times New Roman"/>
          <w:szCs w:val="24"/>
        </w:rPr>
        <w:t>,</w:t>
      </w:r>
      <w:r w:rsidRPr="00F612C5">
        <w:rPr>
          <w:rFonts w:eastAsia="Times New Roman" w:cs="Times New Roman"/>
          <w:szCs w:val="24"/>
        </w:rPr>
        <w:t xml:space="preserve"> έχουν ολοκληρώσει την </w:t>
      </w:r>
      <w:r>
        <w:rPr>
          <w:rFonts w:eastAsia="Times New Roman" w:cs="Times New Roman"/>
          <w:szCs w:val="24"/>
        </w:rPr>
        <w:t>επένδυση κ</w:t>
      </w:r>
      <w:r w:rsidRPr="00F612C5">
        <w:rPr>
          <w:rFonts w:eastAsia="Times New Roman" w:cs="Times New Roman"/>
          <w:szCs w:val="24"/>
        </w:rPr>
        <w:t>ι έχουν καταβάλει την ίδια συμμετο</w:t>
      </w:r>
      <w:r w:rsidRPr="00F612C5">
        <w:rPr>
          <w:rFonts w:eastAsia="Times New Roman" w:cs="Times New Roman"/>
          <w:szCs w:val="24"/>
        </w:rPr>
        <w:t>χή</w:t>
      </w:r>
      <w:r>
        <w:rPr>
          <w:rFonts w:eastAsia="Times New Roman" w:cs="Times New Roman"/>
          <w:szCs w:val="24"/>
        </w:rPr>
        <w:t>, τότε σε</w:t>
      </w:r>
      <w:r w:rsidRPr="00F612C5">
        <w:rPr>
          <w:rFonts w:eastAsia="Times New Roman" w:cs="Times New Roman"/>
          <w:szCs w:val="24"/>
        </w:rPr>
        <w:t xml:space="preserve"> αυτές τις περιπτώσεις </w:t>
      </w:r>
      <w:r>
        <w:rPr>
          <w:rFonts w:eastAsia="Times New Roman" w:cs="Times New Roman"/>
          <w:szCs w:val="24"/>
        </w:rPr>
        <w:t xml:space="preserve">αντί για </w:t>
      </w:r>
      <w:proofErr w:type="spellStart"/>
      <w:r>
        <w:rPr>
          <w:rFonts w:eastAsia="Times New Roman" w:cs="Times New Roman"/>
          <w:szCs w:val="24"/>
        </w:rPr>
        <w:t>απένταξη</w:t>
      </w:r>
      <w:proofErr w:type="spellEnd"/>
      <w:r>
        <w:rPr>
          <w:rFonts w:eastAsia="Times New Roman" w:cs="Times New Roman"/>
          <w:szCs w:val="24"/>
        </w:rPr>
        <w:t>, δηλαδή εξόντωση, θ</w:t>
      </w:r>
      <w:r w:rsidRPr="00F612C5">
        <w:rPr>
          <w:rFonts w:eastAsia="Times New Roman" w:cs="Times New Roman"/>
          <w:szCs w:val="24"/>
        </w:rPr>
        <w:t xml:space="preserve">α τους δίνουμε τη δυνατότητα να έχουν μία κύρωση </w:t>
      </w:r>
      <w:r>
        <w:rPr>
          <w:rFonts w:eastAsia="Times New Roman" w:cs="Times New Roman"/>
          <w:szCs w:val="24"/>
        </w:rPr>
        <w:t>της τάξης</w:t>
      </w:r>
      <w:r w:rsidRPr="00F612C5">
        <w:rPr>
          <w:rFonts w:eastAsia="Times New Roman" w:cs="Times New Roman"/>
          <w:szCs w:val="24"/>
        </w:rPr>
        <w:t xml:space="preserve"> από 10</w:t>
      </w:r>
      <w:r>
        <w:rPr>
          <w:rFonts w:eastAsia="Times New Roman" w:cs="Times New Roman"/>
          <w:szCs w:val="24"/>
        </w:rPr>
        <w:t>%</w:t>
      </w:r>
      <w:r w:rsidRPr="00F612C5">
        <w:rPr>
          <w:rFonts w:eastAsia="Times New Roman" w:cs="Times New Roman"/>
          <w:szCs w:val="24"/>
        </w:rPr>
        <w:t xml:space="preserve"> έως 30% του ύψους της </w:t>
      </w:r>
      <w:proofErr w:type="spellStart"/>
      <w:r w:rsidRPr="00F612C5">
        <w:rPr>
          <w:rFonts w:eastAsia="Times New Roman" w:cs="Times New Roman"/>
          <w:szCs w:val="24"/>
        </w:rPr>
        <w:t>εγκριθείσας</w:t>
      </w:r>
      <w:proofErr w:type="spellEnd"/>
      <w:r w:rsidRPr="00F612C5">
        <w:rPr>
          <w:rFonts w:eastAsia="Times New Roman" w:cs="Times New Roman"/>
          <w:szCs w:val="24"/>
        </w:rPr>
        <w:t xml:space="preserve"> </w:t>
      </w:r>
      <w:r>
        <w:rPr>
          <w:rFonts w:eastAsia="Times New Roman" w:cs="Times New Roman"/>
          <w:szCs w:val="24"/>
        </w:rPr>
        <w:t>ενίσχυσης.</w:t>
      </w:r>
      <w:r w:rsidRPr="00F612C5">
        <w:rPr>
          <w:rFonts w:eastAsia="Times New Roman" w:cs="Times New Roman"/>
          <w:szCs w:val="24"/>
        </w:rPr>
        <w:t xml:space="preserve"> </w:t>
      </w:r>
      <w:r>
        <w:rPr>
          <w:rFonts w:eastAsia="Times New Roman" w:cs="Times New Roman"/>
          <w:szCs w:val="24"/>
        </w:rPr>
        <w:t xml:space="preserve">Αναφέρονται </w:t>
      </w:r>
      <w:r w:rsidRPr="00F612C5">
        <w:rPr>
          <w:rFonts w:eastAsia="Times New Roman" w:cs="Times New Roman"/>
          <w:szCs w:val="24"/>
        </w:rPr>
        <w:t xml:space="preserve">αναλυτικά στο σχέδιο νόμου οι περιπτώσεις οι οποίες υπάρχουν </w:t>
      </w:r>
      <w:r w:rsidRPr="00F612C5">
        <w:rPr>
          <w:rFonts w:eastAsia="Times New Roman" w:cs="Times New Roman"/>
          <w:szCs w:val="24"/>
        </w:rPr>
        <w:t xml:space="preserve">και </w:t>
      </w:r>
      <w:r>
        <w:rPr>
          <w:rFonts w:eastAsia="Times New Roman" w:cs="Times New Roman"/>
          <w:szCs w:val="24"/>
        </w:rPr>
        <w:t xml:space="preserve">το </w:t>
      </w:r>
      <w:r w:rsidRPr="00F612C5">
        <w:rPr>
          <w:rFonts w:eastAsia="Times New Roman" w:cs="Times New Roman"/>
          <w:szCs w:val="24"/>
        </w:rPr>
        <w:t>πώς αντιμετωπίζονται</w:t>
      </w:r>
      <w:r>
        <w:rPr>
          <w:rFonts w:eastAsia="Times New Roman" w:cs="Times New Roman"/>
          <w:szCs w:val="24"/>
        </w:rPr>
        <w:t>.</w:t>
      </w:r>
      <w:r w:rsidRPr="00F612C5">
        <w:rPr>
          <w:rFonts w:eastAsia="Times New Roman" w:cs="Times New Roman"/>
          <w:szCs w:val="24"/>
        </w:rPr>
        <w:t xml:space="preserve"> </w:t>
      </w:r>
    </w:p>
    <w:p w14:paraId="42AE9E99" w14:textId="77777777" w:rsidR="00F00D30" w:rsidRDefault="00AE51A4">
      <w:pPr>
        <w:spacing w:line="600" w:lineRule="auto"/>
        <w:ind w:firstLine="709"/>
        <w:jc w:val="both"/>
        <w:rPr>
          <w:rFonts w:eastAsia="Times New Roman"/>
          <w:color w:val="000000" w:themeColor="text1"/>
          <w:szCs w:val="24"/>
        </w:rPr>
      </w:pPr>
      <w:r w:rsidRPr="00F612C5">
        <w:rPr>
          <w:rFonts w:eastAsia="Times New Roman" w:cs="Times New Roman"/>
          <w:szCs w:val="24"/>
        </w:rPr>
        <w:t>Αυτό</w:t>
      </w:r>
      <w:r>
        <w:rPr>
          <w:rFonts w:eastAsia="Times New Roman" w:cs="Times New Roman"/>
          <w:szCs w:val="24"/>
        </w:rPr>
        <w:t>, όμως,</w:t>
      </w:r>
      <w:r w:rsidRPr="00F612C5">
        <w:rPr>
          <w:rFonts w:eastAsia="Times New Roman" w:cs="Times New Roman"/>
          <w:szCs w:val="24"/>
        </w:rPr>
        <w:t xml:space="preserve"> που είναι η ουσία της αλλαγής αφορά στα παρακάτω</w:t>
      </w:r>
      <w:r>
        <w:rPr>
          <w:rFonts w:eastAsia="Times New Roman" w:cs="Times New Roman"/>
          <w:szCs w:val="24"/>
        </w:rPr>
        <w:t>:</w:t>
      </w:r>
      <w:r w:rsidRPr="00F612C5">
        <w:rPr>
          <w:rFonts w:eastAsia="Times New Roman" w:cs="Times New Roman"/>
          <w:szCs w:val="24"/>
        </w:rPr>
        <w:t xml:space="preserve"> Αν υποβλήθηκαν στην υπηρεσία μη νόμιμα παραστατικά δαπανών</w:t>
      </w:r>
      <w:r>
        <w:rPr>
          <w:rFonts w:eastAsia="Times New Roman" w:cs="Times New Roman"/>
          <w:szCs w:val="24"/>
        </w:rPr>
        <w:t>,</w:t>
      </w:r>
      <w:r w:rsidRPr="00F612C5">
        <w:rPr>
          <w:rFonts w:eastAsia="Times New Roman" w:cs="Times New Roman"/>
          <w:szCs w:val="24"/>
        </w:rPr>
        <w:t xml:space="preserve"> των οποίων η μη νόμιμη αξία δεν υπερβαίνει το ένα εκατομμύρ</w:t>
      </w:r>
      <w:r>
        <w:rPr>
          <w:rFonts w:eastAsia="Times New Roman" w:cs="Times New Roman"/>
          <w:szCs w:val="24"/>
        </w:rPr>
        <w:t>ιο και η ενίσχυση που αφορά στη</w:t>
      </w:r>
      <w:r w:rsidRPr="00F612C5">
        <w:rPr>
          <w:rFonts w:eastAsia="Times New Roman" w:cs="Times New Roman"/>
          <w:szCs w:val="24"/>
        </w:rPr>
        <w:t xml:space="preserve"> </w:t>
      </w:r>
      <w:r>
        <w:rPr>
          <w:rFonts w:eastAsia="Times New Roman" w:cs="Times New Roman"/>
          <w:szCs w:val="24"/>
        </w:rPr>
        <w:t xml:space="preserve">μη νόμιμη αξία </w:t>
      </w:r>
      <w:r w:rsidRPr="00F612C5">
        <w:rPr>
          <w:rFonts w:eastAsia="Times New Roman" w:cs="Times New Roman"/>
          <w:szCs w:val="24"/>
        </w:rPr>
        <w:t>αυτών δεν υπερβαίνει το 10% της συ</w:t>
      </w:r>
      <w:r>
        <w:rPr>
          <w:rFonts w:eastAsia="Times New Roman" w:cs="Times New Roman"/>
          <w:szCs w:val="24"/>
        </w:rPr>
        <w:t>νολικής ενίσχυσης που αφορά στο</w:t>
      </w:r>
      <w:r w:rsidRPr="00F612C5">
        <w:rPr>
          <w:rFonts w:eastAsia="Times New Roman" w:cs="Times New Roman"/>
          <w:szCs w:val="24"/>
        </w:rPr>
        <w:t xml:space="preserve"> </w:t>
      </w:r>
      <w:r>
        <w:rPr>
          <w:rFonts w:eastAsia="Times New Roman" w:cs="Times New Roman"/>
          <w:szCs w:val="24"/>
        </w:rPr>
        <w:t>επενδυτικό</w:t>
      </w:r>
      <w:r w:rsidRPr="00F612C5">
        <w:rPr>
          <w:rFonts w:eastAsia="Times New Roman" w:cs="Times New Roman"/>
          <w:szCs w:val="24"/>
        </w:rPr>
        <w:t xml:space="preserve"> σχέδιο</w:t>
      </w:r>
      <w:r>
        <w:rPr>
          <w:rFonts w:eastAsia="Times New Roman" w:cs="Times New Roman"/>
          <w:szCs w:val="24"/>
        </w:rPr>
        <w:t>,</w:t>
      </w:r>
      <w:r w:rsidRPr="00F612C5">
        <w:rPr>
          <w:rFonts w:eastAsia="Times New Roman" w:cs="Times New Roman"/>
          <w:szCs w:val="24"/>
        </w:rPr>
        <w:t xml:space="preserve"> τότε τα </w:t>
      </w:r>
      <w:r>
        <w:rPr>
          <w:rFonts w:eastAsia="Times New Roman" w:cs="Times New Roman"/>
          <w:szCs w:val="24"/>
        </w:rPr>
        <w:t xml:space="preserve">παραστατικά </w:t>
      </w:r>
      <w:r w:rsidRPr="00F612C5">
        <w:rPr>
          <w:rFonts w:eastAsia="Times New Roman" w:cs="Times New Roman"/>
          <w:szCs w:val="24"/>
        </w:rPr>
        <w:t>αυτά</w:t>
      </w:r>
      <w:r>
        <w:rPr>
          <w:rFonts w:eastAsia="Times New Roman" w:cs="Times New Roman"/>
          <w:szCs w:val="24"/>
        </w:rPr>
        <w:t>,</w:t>
      </w:r>
      <w:r w:rsidRPr="00F612C5">
        <w:rPr>
          <w:rFonts w:eastAsia="Times New Roman" w:cs="Times New Roman"/>
          <w:szCs w:val="24"/>
        </w:rPr>
        <w:t xml:space="preserve"> </w:t>
      </w:r>
      <w:r>
        <w:rPr>
          <w:rFonts w:eastAsia="Times New Roman" w:cs="Times New Roman"/>
          <w:szCs w:val="24"/>
        </w:rPr>
        <w:t>κατά το μέρος της μη νόμιμης</w:t>
      </w:r>
      <w:r w:rsidRPr="00F612C5">
        <w:rPr>
          <w:rFonts w:eastAsia="Times New Roman" w:cs="Times New Roman"/>
          <w:szCs w:val="24"/>
        </w:rPr>
        <w:t xml:space="preserve"> αξίας </w:t>
      </w:r>
      <w:r>
        <w:rPr>
          <w:rFonts w:eastAsia="Times New Roman" w:cs="Times New Roman"/>
          <w:szCs w:val="24"/>
        </w:rPr>
        <w:t>τους,</w:t>
      </w:r>
      <w:r w:rsidRPr="00F612C5">
        <w:rPr>
          <w:rFonts w:eastAsia="Times New Roman" w:cs="Times New Roman"/>
          <w:szCs w:val="24"/>
        </w:rPr>
        <w:t xml:space="preserve"> δεν πιστοποιούνται για την ολοκλήρωση του επενδυτικού σχεδίου</w:t>
      </w:r>
      <w:r>
        <w:rPr>
          <w:rFonts w:eastAsia="Times New Roman" w:cs="Times New Roman"/>
          <w:szCs w:val="24"/>
        </w:rPr>
        <w:t xml:space="preserve"> και το</w:t>
      </w:r>
      <w:r w:rsidRPr="00F612C5">
        <w:rPr>
          <w:rFonts w:eastAsia="Times New Roman" w:cs="Times New Roman"/>
          <w:szCs w:val="24"/>
        </w:rPr>
        <w:t xml:space="preserve"> επενδυτικό σχέδιο </w:t>
      </w:r>
      <w:r w:rsidRPr="00F612C5">
        <w:rPr>
          <w:rFonts w:eastAsia="Times New Roman" w:cs="Times New Roman"/>
          <w:szCs w:val="24"/>
        </w:rPr>
        <w:lastRenderedPageBreak/>
        <w:t>ολ</w:t>
      </w:r>
      <w:r w:rsidRPr="00F612C5">
        <w:rPr>
          <w:rFonts w:eastAsia="Times New Roman" w:cs="Times New Roman"/>
          <w:szCs w:val="24"/>
        </w:rPr>
        <w:t>οκληρώνεται με επιβολή κύρωσ</w:t>
      </w:r>
      <w:r>
        <w:rPr>
          <w:rFonts w:eastAsia="Times New Roman" w:cs="Times New Roman"/>
          <w:szCs w:val="24"/>
        </w:rPr>
        <w:t>η</w:t>
      </w:r>
      <w:r w:rsidRPr="00F612C5">
        <w:rPr>
          <w:rFonts w:eastAsia="Times New Roman" w:cs="Times New Roman"/>
          <w:szCs w:val="24"/>
        </w:rPr>
        <w:t xml:space="preserve">ς </w:t>
      </w:r>
      <w:r>
        <w:rPr>
          <w:rFonts w:eastAsia="Times New Roman" w:cs="Times New Roman"/>
          <w:szCs w:val="24"/>
        </w:rPr>
        <w:t xml:space="preserve">ίσης </w:t>
      </w:r>
      <w:r w:rsidRPr="00F612C5">
        <w:rPr>
          <w:rFonts w:eastAsia="Times New Roman" w:cs="Times New Roman"/>
          <w:szCs w:val="24"/>
        </w:rPr>
        <w:t xml:space="preserve">με το διπλάσιο ποσό της ενίσχυσης που αντιστοιχεί στην </w:t>
      </w:r>
      <w:r>
        <w:rPr>
          <w:rFonts w:eastAsia="Times New Roman" w:cs="Times New Roman"/>
          <w:szCs w:val="24"/>
        </w:rPr>
        <w:t>μη νόμιμη</w:t>
      </w:r>
      <w:r w:rsidRPr="00F612C5">
        <w:rPr>
          <w:rFonts w:eastAsia="Times New Roman" w:cs="Times New Roman"/>
          <w:szCs w:val="24"/>
        </w:rPr>
        <w:t xml:space="preserve"> αξία των παραστατικών</w:t>
      </w:r>
      <w:r>
        <w:rPr>
          <w:rFonts w:eastAsia="Times New Roman" w:cs="Times New Roman"/>
          <w:szCs w:val="24"/>
        </w:rPr>
        <w:t>.</w:t>
      </w:r>
      <w:r w:rsidRPr="00F612C5">
        <w:rPr>
          <w:rFonts w:eastAsia="Times New Roman" w:cs="Times New Roman"/>
          <w:szCs w:val="24"/>
        </w:rPr>
        <w:t xml:space="preserve"> </w:t>
      </w:r>
      <w:r>
        <w:rPr>
          <w:rFonts w:eastAsia="Times New Roman"/>
          <w:color w:val="000000" w:themeColor="text1"/>
          <w:szCs w:val="24"/>
        </w:rPr>
        <w:t xml:space="preserve">Η </w:t>
      </w:r>
      <w:r w:rsidRPr="00471003">
        <w:rPr>
          <w:rFonts w:eastAsia="Times New Roman"/>
          <w:color w:val="000000" w:themeColor="text1"/>
          <w:szCs w:val="24"/>
        </w:rPr>
        <w:t>ρύθμ</w:t>
      </w:r>
      <w:r>
        <w:rPr>
          <w:rFonts w:eastAsia="Times New Roman"/>
          <w:color w:val="000000" w:themeColor="text1"/>
          <w:szCs w:val="24"/>
        </w:rPr>
        <w:t>ιση α</w:t>
      </w:r>
      <w:r w:rsidRPr="00471003">
        <w:rPr>
          <w:rFonts w:eastAsia="Times New Roman"/>
          <w:color w:val="000000" w:themeColor="text1"/>
          <w:szCs w:val="24"/>
        </w:rPr>
        <w:t>υτ</w:t>
      </w:r>
      <w:r>
        <w:rPr>
          <w:rFonts w:eastAsia="Times New Roman"/>
          <w:color w:val="000000" w:themeColor="text1"/>
          <w:szCs w:val="24"/>
        </w:rPr>
        <w:t xml:space="preserve">ή </w:t>
      </w:r>
      <w:r w:rsidRPr="00471003">
        <w:rPr>
          <w:rFonts w:eastAsia="Times New Roman"/>
          <w:color w:val="000000" w:themeColor="text1"/>
          <w:szCs w:val="24"/>
        </w:rPr>
        <w:t xml:space="preserve">δεν </w:t>
      </w:r>
      <w:r>
        <w:rPr>
          <w:rFonts w:eastAsia="Times New Roman"/>
          <w:color w:val="000000" w:themeColor="text1"/>
          <w:szCs w:val="24"/>
        </w:rPr>
        <w:t>περι</w:t>
      </w:r>
      <w:r w:rsidRPr="00471003">
        <w:rPr>
          <w:rFonts w:eastAsia="Times New Roman"/>
          <w:color w:val="000000" w:themeColor="text1"/>
          <w:szCs w:val="24"/>
        </w:rPr>
        <w:t>λα</w:t>
      </w:r>
      <w:r>
        <w:rPr>
          <w:rFonts w:eastAsia="Times New Roman"/>
          <w:color w:val="000000" w:themeColor="text1"/>
          <w:szCs w:val="24"/>
        </w:rPr>
        <w:t xml:space="preserve">μβάνει </w:t>
      </w:r>
      <w:r w:rsidRPr="00471003">
        <w:rPr>
          <w:rFonts w:eastAsia="Times New Roman"/>
          <w:color w:val="000000" w:themeColor="text1"/>
          <w:szCs w:val="24"/>
        </w:rPr>
        <w:t>περιπτώσεις πλαστών παραστατικών στοιχείων</w:t>
      </w:r>
      <w:r>
        <w:rPr>
          <w:rFonts w:eastAsia="Times New Roman"/>
          <w:color w:val="000000" w:themeColor="text1"/>
          <w:szCs w:val="24"/>
        </w:rPr>
        <w:t xml:space="preserve">, παρά </w:t>
      </w:r>
      <w:r w:rsidRPr="00471003">
        <w:rPr>
          <w:rFonts w:eastAsia="Times New Roman"/>
          <w:color w:val="000000" w:themeColor="text1"/>
          <w:szCs w:val="24"/>
        </w:rPr>
        <w:t>μόνο αυτά που ανέφερα</w:t>
      </w:r>
      <w:r>
        <w:rPr>
          <w:rFonts w:eastAsia="Times New Roman"/>
          <w:color w:val="000000" w:themeColor="text1"/>
          <w:szCs w:val="24"/>
        </w:rPr>
        <w:t>.</w:t>
      </w:r>
    </w:p>
    <w:p w14:paraId="42AE9E9A"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Δεύτερον, αν</w:t>
      </w:r>
      <w:r w:rsidRPr="00471003">
        <w:rPr>
          <w:rFonts w:eastAsia="Times New Roman"/>
          <w:color w:val="000000" w:themeColor="text1"/>
          <w:szCs w:val="24"/>
        </w:rPr>
        <w:t xml:space="preserve"> τα ψεύδη παραπλ</w:t>
      </w:r>
      <w:r w:rsidRPr="00471003">
        <w:rPr>
          <w:rFonts w:eastAsia="Times New Roman"/>
          <w:color w:val="000000" w:themeColor="text1"/>
          <w:szCs w:val="24"/>
        </w:rPr>
        <w:t xml:space="preserve">ανητικά </w:t>
      </w:r>
      <w:r>
        <w:rPr>
          <w:rFonts w:eastAsia="Times New Roman"/>
          <w:color w:val="000000" w:themeColor="text1"/>
          <w:szCs w:val="24"/>
        </w:rPr>
        <w:t xml:space="preserve">ή </w:t>
      </w:r>
      <w:proofErr w:type="spellStart"/>
      <w:r>
        <w:rPr>
          <w:rFonts w:eastAsia="Times New Roman"/>
          <w:color w:val="000000" w:themeColor="text1"/>
          <w:szCs w:val="24"/>
        </w:rPr>
        <w:t>αποσιωπηθέντα</w:t>
      </w:r>
      <w:proofErr w:type="spellEnd"/>
      <w:r w:rsidRPr="00471003">
        <w:rPr>
          <w:rFonts w:eastAsia="Times New Roman"/>
          <w:color w:val="000000" w:themeColor="text1"/>
          <w:szCs w:val="24"/>
        </w:rPr>
        <w:t xml:space="preserve"> στοιχεία αφορούν στην κάλυψη της </w:t>
      </w:r>
      <w:r>
        <w:rPr>
          <w:rFonts w:eastAsia="Times New Roman"/>
          <w:color w:val="000000" w:themeColor="text1"/>
          <w:szCs w:val="24"/>
        </w:rPr>
        <w:t>ίδι</w:t>
      </w:r>
      <w:r w:rsidRPr="00471003">
        <w:rPr>
          <w:rFonts w:eastAsia="Times New Roman"/>
          <w:color w:val="000000" w:themeColor="text1"/>
          <w:szCs w:val="24"/>
        </w:rPr>
        <w:t>ας συμμετοχής</w:t>
      </w:r>
      <w:r>
        <w:rPr>
          <w:rFonts w:eastAsia="Times New Roman"/>
          <w:color w:val="000000" w:themeColor="text1"/>
          <w:szCs w:val="24"/>
        </w:rPr>
        <w:t xml:space="preserve">, εφόσον κατά την περίοδο υλοποίησης της </w:t>
      </w:r>
      <w:r w:rsidRPr="00471003">
        <w:rPr>
          <w:rFonts w:eastAsia="Times New Roman"/>
          <w:color w:val="000000" w:themeColor="text1"/>
          <w:szCs w:val="24"/>
        </w:rPr>
        <w:t>επένδυσ</w:t>
      </w:r>
      <w:r>
        <w:rPr>
          <w:rFonts w:eastAsia="Times New Roman"/>
          <w:color w:val="000000" w:themeColor="text1"/>
          <w:szCs w:val="24"/>
        </w:rPr>
        <w:t>η</w:t>
      </w:r>
      <w:r w:rsidRPr="00471003">
        <w:rPr>
          <w:rFonts w:eastAsia="Times New Roman"/>
          <w:color w:val="000000" w:themeColor="text1"/>
          <w:szCs w:val="24"/>
        </w:rPr>
        <w:t>ς καλύφθηκε νόμιμα η ίδια συμμετοχή και τε</w:t>
      </w:r>
      <w:r>
        <w:rPr>
          <w:rFonts w:eastAsia="Times New Roman"/>
          <w:color w:val="000000" w:themeColor="text1"/>
          <w:szCs w:val="24"/>
        </w:rPr>
        <w:t>κμηριώνεται η δυνατότητα</w:t>
      </w:r>
      <w:r w:rsidRPr="00471003">
        <w:rPr>
          <w:rFonts w:eastAsia="Times New Roman"/>
          <w:color w:val="000000" w:themeColor="text1"/>
          <w:szCs w:val="24"/>
        </w:rPr>
        <w:t xml:space="preserve"> </w:t>
      </w:r>
      <w:r>
        <w:rPr>
          <w:rFonts w:eastAsia="Times New Roman"/>
          <w:color w:val="000000" w:themeColor="text1"/>
          <w:szCs w:val="24"/>
        </w:rPr>
        <w:t>ολοκλήρωση</w:t>
      </w:r>
      <w:r w:rsidRPr="00471003">
        <w:rPr>
          <w:rFonts w:eastAsia="Times New Roman"/>
          <w:color w:val="000000" w:themeColor="text1"/>
          <w:szCs w:val="24"/>
        </w:rPr>
        <w:t xml:space="preserve">ς </w:t>
      </w:r>
      <w:r>
        <w:rPr>
          <w:rFonts w:eastAsia="Times New Roman"/>
          <w:color w:val="000000" w:themeColor="text1"/>
          <w:szCs w:val="24"/>
        </w:rPr>
        <w:t xml:space="preserve">της </w:t>
      </w:r>
      <w:r w:rsidRPr="00471003">
        <w:rPr>
          <w:rFonts w:eastAsia="Times New Roman"/>
          <w:color w:val="000000" w:themeColor="text1"/>
          <w:szCs w:val="24"/>
        </w:rPr>
        <w:t>επένδυσ</w:t>
      </w:r>
      <w:r>
        <w:rPr>
          <w:rFonts w:eastAsia="Times New Roman"/>
          <w:color w:val="000000" w:themeColor="text1"/>
          <w:szCs w:val="24"/>
        </w:rPr>
        <w:t>η</w:t>
      </w:r>
      <w:r w:rsidRPr="00471003">
        <w:rPr>
          <w:rFonts w:eastAsia="Times New Roman"/>
          <w:color w:val="000000" w:themeColor="text1"/>
          <w:szCs w:val="24"/>
        </w:rPr>
        <w:t>ς</w:t>
      </w:r>
      <w:r>
        <w:rPr>
          <w:rFonts w:eastAsia="Times New Roman"/>
          <w:color w:val="000000" w:themeColor="text1"/>
          <w:szCs w:val="24"/>
        </w:rPr>
        <w:t>,</w:t>
      </w:r>
      <w:r w:rsidRPr="00471003">
        <w:rPr>
          <w:rFonts w:eastAsia="Times New Roman"/>
          <w:color w:val="000000" w:themeColor="text1"/>
          <w:szCs w:val="24"/>
        </w:rPr>
        <w:t xml:space="preserve"> στην περίπτωση αυτή επιβάλλεται </w:t>
      </w:r>
      <w:r>
        <w:rPr>
          <w:rFonts w:eastAsia="Times New Roman"/>
          <w:color w:val="000000" w:themeColor="text1"/>
          <w:szCs w:val="24"/>
        </w:rPr>
        <w:t>είτε η μ</w:t>
      </w:r>
      <w:r>
        <w:rPr>
          <w:rFonts w:eastAsia="Times New Roman"/>
          <w:color w:val="000000" w:themeColor="text1"/>
          <w:szCs w:val="24"/>
        </w:rPr>
        <w:t xml:space="preserve">ερική παρακράτηση είτε </w:t>
      </w:r>
      <w:r w:rsidRPr="00471003">
        <w:rPr>
          <w:rFonts w:eastAsia="Times New Roman"/>
          <w:color w:val="000000" w:themeColor="text1"/>
          <w:szCs w:val="24"/>
        </w:rPr>
        <w:t>η μερική επισ</w:t>
      </w:r>
      <w:r>
        <w:rPr>
          <w:rFonts w:eastAsia="Times New Roman"/>
          <w:color w:val="000000" w:themeColor="text1"/>
          <w:szCs w:val="24"/>
        </w:rPr>
        <w:t>τροφή της ενίσχυσης, το ύψος της οποία</w:t>
      </w:r>
      <w:r w:rsidRPr="00471003">
        <w:rPr>
          <w:rFonts w:eastAsia="Times New Roman"/>
          <w:color w:val="000000" w:themeColor="text1"/>
          <w:szCs w:val="24"/>
        </w:rPr>
        <w:t xml:space="preserve">ς δεν μπορεί να είναι χαμηλότερο από 10% της </w:t>
      </w:r>
      <w:proofErr w:type="spellStart"/>
      <w:r>
        <w:rPr>
          <w:rFonts w:eastAsia="Times New Roman"/>
          <w:color w:val="000000" w:themeColor="text1"/>
          <w:szCs w:val="24"/>
        </w:rPr>
        <w:t>εγκριθείσας</w:t>
      </w:r>
      <w:proofErr w:type="spellEnd"/>
      <w:r>
        <w:rPr>
          <w:rFonts w:eastAsia="Times New Roman"/>
          <w:color w:val="000000" w:themeColor="text1"/>
          <w:szCs w:val="24"/>
        </w:rPr>
        <w:t xml:space="preserve">  ενίσχυσης.</w:t>
      </w:r>
    </w:p>
    <w:p w14:paraId="42AE9E9B"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471003">
        <w:rPr>
          <w:rFonts w:eastAsia="Times New Roman"/>
          <w:color w:val="000000" w:themeColor="text1"/>
          <w:szCs w:val="24"/>
        </w:rPr>
        <w:t xml:space="preserve">ιατί συμβαίνουν </w:t>
      </w:r>
      <w:r>
        <w:rPr>
          <w:rFonts w:eastAsia="Times New Roman"/>
          <w:color w:val="000000" w:themeColor="text1"/>
          <w:szCs w:val="24"/>
        </w:rPr>
        <w:t xml:space="preserve">όλα </w:t>
      </w:r>
      <w:r w:rsidRPr="00471003">
        <w:rPr>
          <w:rFonts w:eastAsia="Times New Roman"/>
          <w:color w:val="000000" w:themeColor="text1"/>
          <w:szCs w:val="24"/>
        </w:rPr>
        <w:t>αυτά</w:t>
      </w:r>
      <w:r>
        <w:rPr>
          <w:rFonts w:eastAsia="Times New Roman"/>
          <w:color w:val="000000" w:themeColor="text1"/>
          <w:szCs w:val="24"/>
        </w:rPr>
        <w:t xml:space="preserve">; Πρώτα απ’ όλα, θέλω </w:t>
      </w:r>
      <w:r w:rsidRPr="00471003">
        <w:rPr>
          <w:rFonts w:eastAsia="Times New Roman"/>
          <w:color w:val="000000" w:themeColor="text1"/>
          <w:szCs w:val="24"/>
        </w:rPr>
        <w:t>να ξεκαθαρίσω ό</w:t>
      </w:r>
      <w:r>
        <w:rPr>
          <w:rFonts w:eastAsia="Times New Roman"/>
          <w:color w:val="000000" w:themeColor="text1"/>
          <w:szCs w:val="24"/>
        </w:rPr>
        <w:t>τι όλες οι περιπτώσεις αφορούν σ</w:t>
      </w:r>
      <w:r w:rsidRPr="00471003">
        <w:rPr>
          <w:rFonts w:eastAsia="Times New Roman"/>
          <w:color w:val="000000" w:themeColor="text1"/>
          <w:szCs w:val="24"/>
        </w:rPr>
        <w:t xml:space="preserve">ε προηγούμενες </w:t>
      </w:r>
      <w:r w:rsidRPr="00471003">
        <w:rPr>
          <w:rFonts w:eastAsia="Times New Roman"/>
          <w:color w:val="000000" w:themeColor="text1"/>
          <w:szCs w:val="24"/>
        </w:rPr>
        <w:t>κυβερνήσεις</w:t>
      </w:r>
      <w:r>
        <w:rPr>
          <w:rFonts w:eastAsia="Times New Roman"/>
          <w:color w:val="000000" w:themeColor="text1"/>
          <w:szCs w:val="24"/>
        </w:rPr>
        <w:t>. Ε</w:t>
      </w:r>
      <w:r w:rsidRPr="00471003">
        <w:rPr>
          <w:rFonts w:eastAsia="Times New Roman"/>
          <w:color w:val="000000" w:themeColor="text1"/>
          <w:szCs w:val="24"/>
        </w:rPr>
        <w:t xml:space="preserve">μείς </w:t>
      </w:r>
      <w:r>
        <w:rPr>
          <w:rFonts w:eastAsia="Times New Roman"/>
          <w:color w:val="000000" w:themeColor="text1"/>
          <w:szCs w:val="24"/>
        </w:rPr>
        <w:t>κληρονομήσαμε αυτά</w:t>
      </w:r>
      <w:r w:rsidRPr="00471003">
        <w:rPr>
          <w:rFonts w:eastAsia="Times New Roman"/>
          <w:color w:val="000000" w:themeColor="text1"/>
          <w:szCs w:val="24"/>
        </w:rPr>
        <w:t xml:space="preserve"> τα προβλήματα και </w:t>
      </w:r>
      <w:r>
        <w:rPr>
          <w:rFonts w:eastAsia="Times New Roman"/>
          <w:color w:val="000000" w:themeColor="text1"/>
          <w:szCs w:val="24"/>
        </w:rPr>
        <w:t>έ</w:t>
      </w:r>
      <w:r w:rsidRPr="00471003">
        <w:rPr>
          <w:rFonts w:eastAsia="Times New Roman"/>
          <w:color w:val="000000" w:themeColor="text1"/>
          <w:szCs w:val="24"/>
        </w:rPr>
        <w:t xml:space="preserve">πρεπε να </w:t>
      </w:r>
      <w:r>
        <w:rPr>
          <w:rFonts w:eastAsia="Times New Roman"/>
          <w:color w:val="000000" w:themeColor="text1"/>
          <w:szCs w:val="24"/>
        </w:rPr>
        <w:t xml:space="preserve">τα </w:t>
      </w:r>
      <w:r w:rsidRPr="00471003">
        <w:rPr>
          <w:rFonts w:eastAsia="Times New Roman"/>
          <w:color w:val="000000" w:themeColor="text1"/>
          <w:szCs w:val="24"/>
        </w:rPr>
        <w:t>αντιμετωπίσουμε</w:t>
      </w:r>
      <w:r>
        <w:rPr>
          <w:rFonts w:eastAsia="Times New Roman"/>
          <w:color w:val="000000" w:themeColor="text1"/>
          <w:szCs w:val="24"/>
        </w:rPr>
        <w:t>.</w:t>
      </w:r>
    </w:p>
    <w:p w14:paraId="42AE9E9C"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Πρέπει να τονίσω, </w:t>
      </w:r>
      <w:r w:rsidRPr="00471003">
        <w:rPr>
          <w:rFonts w:eastAsia="Times New Roman"/>
          <w:color w:val="000000" w:themeColor="text1"/>
          <w:szCs w:val="24"/>
        </w:rPr>
        <w:t>λοιπόν</w:t>
      </w:r>
      <w:r>
        <w:rPr>
          <w:rFonts w:eastAsia="Times New Roman"/>
          <w:color w:val="000000" w:themeColor="text1"/>
          <w:szCs w:val="24"/>
        </w:rPr>
        <w:t>,</w:t>
      </w:r>
      <w:r w:rsidRPr="00471003">
        <w:rPr>
          <w:rFonts w:eastAsia="Times New Roman"/>
          <w:color w:val="000000" w:themeColor="text1"/>
          <w:szCs w:val="24"/>
        </w:rPr>
        <w:t xml:space="preserve"> ότι </w:t>
      </w:r>
      <w:r>
        <w:rPr>
          <w:rFonts w:eastAsia="Times New Roman"/>
          <w:color w:val="000000" w:themeColor="text1"/>
          <w:szCs w:val="24"/>
        </w:rPr>
        <w:t xml:space="preserve">όλες οι περιπτώσεις αφορούν σε επενδύσεις </w:t>
      </w:r>
      <w:r w:rsidRPr="00471003">
        <w:rPr>
          <w:rFonts w:eastAsia="Times New Roman"/>
          <w:color w:val="000000" w:themeColor="text1"/>
          <w:szCs w:val="24"/>
        </w:rPr>
        <w:t>που εντάχθηκαν στο</w:t>
      </w:r>
      <w:r>
        <w:rPr>
          <w:rFonts w:eastAsia="Times New Roman"/>
          <w:color w:val="000000" w:themeColor="text1"/>
          <w:szCs w:val="24"/>
        </w:rPr>
        <w:t>ν</w:t>
      </w:r>
      <w:r w:rsidRPr="00471003">
        <w:rPr>
          <w:rFonts w:eastAsia="Times New Roman"/>
          <w:color w:val="000000" w:themeColor="text1"/>
          <w:szCs w:val="24"/>
        </w:rPr>
        <w:t xml:space="preserve"> ν</w:t>
      </w:r>
      <w:r>
        <w:rPr>
          <w:rFonts w:eastAsia="Times New Roman"/>
          <w:color w:val="000000" w:themeColor="text1"/>
          <w:szCs w:val="24"/>
        </w:rPr>
        <w:t>.</w:t>
      </w:r>
      <w:r w:rsidRPr="00471003">
        <w:rPr>
          <w:rFonts w:eastAsia="Times New Roman"/>
          <w:color w:val="000000" w:themeColor="text1"/>
          <w:szCs w:val="24"/>
        </w:rPr>
        <w:t>3</w:t>
      </w:r>
      <w:r>
        <w:rPr>
          <w:rFonts w:eastAsia="Times New Roman"/>
          <w:color w:val="000000" w:themeColor="text1"/>
          <w:szCs w:val="24"/>
        </w:rPr>
        <w:t>908/</w:t>
      </w:r>
      <w:r w:rsidRPr="00471003">
        <w:rPr>
          <w:rFonts w:eastAsia="Times New Roman"/>
          <w:color w:val="000000" w:themeColor="text1"/>
          <w:szCs w:val="24"/>
        </w:rPr>
        <w:t xml:space="preserve">2011 </w:t>
      </w:r>
      <w:r>
        <w:rPr>
          <w:rFonts w:eastAsia="Times New Roman"/>
          <w:color w:val="000000" w:themeColor="text1"/>
          <w:szCs w:val="24"/>
        </w:rPr>
        <w:t xml:space="preserve">από </w:t>
      </w:r>
      <w:r>
        <w:rPr>
          <w:rFonts w:eastAsia="Times New Roman"/>
          <w:color w:val="000000" w:themeColor="text1"/>
          <w:szCs w:val="24"/>
        </w:rPr>
        <w:lastRenderedPageBreak/>
        <w:t>προηγούμενες κυβερνήσεις. Σ</w:t>
      </w:r>
      <w:r w:rsidRPr="00471003">
        <w:rPr>
          <w:rFonts w:eastAsia="Times New Roman"/>
          <w:color w:val="000000" w:themeColor="text1"/>
          <w:szCs w:val="24"/>
        </w:rPr>
        <w:t xml:space="preserve">ήμερα καλούμαστε </w:t>
      </w:r>
      <w:r>
        <w:rPr>
          <w:rFonts w:eastAsia="Times New Roman"/>
          <w:color w:val="000000" w:themeColor="text1"/>
          <w:szCs w:val="24"/>
        </w:rPr>
        <w:t xml:space="preserve">είτε </w:t>
      </w:r>
      <w:r w:rsidRPr="00471003">
        <w:rPr>
          <w:rFonts w:eastAsia="Times New Roman"/>
          <w:color w:val="000000" w:themeColor="text1"/>
          <w:szCs w:val="24"/>
        </w:rPr>
        <w:t xml:space="preserve">να </w:t>
      </w:r>
      <w:r>
        <w:rPr>
          <w:rFonts w:eastAsia="Times New Roman"/>
          <w:color w:val="000000" w:themeColor="text1"/>
          <w:szCs w:val="24"/>
        </w:rPr>
        <w:t>εξορθολογή</w:t>
      </w:r>
      <w:r>
        <w:rPr>
          <w:rFonts w:eastAsia="Times New Roman"/>
          <w:color w:val="000000" w:themeColor="text1"/>
          <w:szCs w:val="24"/>
        </w:rPr>
        <w:t>σ</w:t>
      </w:r>
      <w:r w:rsidRPr="00471003">
        <w:rPr>
          <w:rFonts w:eastAsia="Times New Roman"/>
          <w:color w:val="000000" w:themeColor="text1"/>
          <w:szCs w:val="24"/>
        </w:rPr>
        <w:t xml:space="preserve">ουμε τις κυρώσεις </w:t>
      </w:r>
      <w:r>
        <w:rPr>
          <w:rFonts w:eastAsia="Times New Roman"/>
          <w:color w:val="000000" w:themeColor="text1"/>
          <w:szCs w:val="24"/>
        </w:rPr>
        <w:t>είτε να κλείσουμε</w:t>
      </w:r>
      <w:r w:rsidRPr="00471003">
        <w:rPr>
          <w:rFonts w:eastAsia="Times New Roman"/>
          <w:color w:val="000000" w:themeColor="text1"/>
          <w:szCs w:val="24"/>
        </w:rPr>
        <w:t xml:space="preserve"> επιχειρήσεις που έχουν </w:t>
      </w:r>
      <w:r>
        <w:rPr>
          <w:rFonts w:eastAsia="Times New Roman"/>
          <w:color w:val="000000" w:themeColor="text1"/>
          <w:szCs w:val="24"/>
        </w:rPr>
        <w:t>ολοκληρώσει</w:t>
      </w:r>
      <w:r w:rsidRPr="00471003">
        <w:rPr>
          <w:rFonts w:eastAsia="Times New Roman"/>
          <w:color w:val="000000" w:themeColor="text1"/>
          <w:szCs w:val="24"/>
        </w:rPr>
        <w:t xml:space="preserve"> </w:t>
      </w:r>
      <w:r>
        <w:rPr>
          <w:rFonts w:eastAsia="Times New Roman"/>
          <w:color w:val="000000" w:themeColor="text1"/>
          <w:szCs w:val="24"/>
        </w:rPr>
        <w:t>επενδύσεις</w:t>
      </w:r>
      <w:r w:rsidRPr="00471003">
        <w:rPr>
          <w:rFonts w:eastAsia="Times New Roman"/>
          <w:color w:val="000000" w:themeColor="text1"/>
          <w:szCs w:val="24"/>
        </w:rPr>
        <w:t xml:space="preserve"> και είναι ήδη σε λειτουργία</w:t>
      </w:r>
      <w:r>
        <w:rPr>
          <w:rFonts w:eastAsia="Times New Roman"/>
          <w:color w:val="000000" w:themeColor="text1"/>
          <w:szCs w:val="24"/>
        </w:rPr>
        <w:t>.</w:t>
      </w:r>
    </w:p>
    <w:p w14:paraId="42AE9E9D"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Ποιος, αλήθεια, επενδυτής είναι βέβαιος ότι </w:t>
      </w:r>
      <w:r w:rsidRPr="00471003">
        <w:rPr>
          <w:rFonts w:eastAsia="Times New Roman"/>
          <w:color w:val="000000" w:themeColor="text1"/>
          <w:szCs w:val="24"/>
        </w:rPr>
        <w:t>όλ</w:t>
      </w:r>
      <w:r>
        <w:rPr>
          <w:rFonts w:eastAsia="Times New Roman"/>
          <w:color w:val="000000" w:themeColor="text1"/>
          <w:szCs w:val="24"/>
        </w:rPr>
        <w:t>ε</w:t>
      </w:r>
      <w:r w:rsidRPr="00471003">
        <w:rPr>
          <w:rFonts w:eastAsia="Times New Roman"/>
          <w:color w:val="000000" w:themeColor="text1"/>
          <w:szCs w:val="24"/>
        </w:rPr>
        <w:t xml:space="preserve">ς </w:t>
      </w:r>
      <w:r>
        <w:rPr>
          <w:rFonts w:eastAsia="Times New Roman"/>
          <w:color w:val="000000" w:themeColor="text1"/>
          <w:szCs w:val="24"/>
        </w:rPr>
        <w:t xml:space="preserve">οι </w:t>
      </w:r>
      <w:r w:rsidRPr="00471003">
        <w:rPr>
          <w:rFonts w:eastAsia="Times New Roman"/>
          <w:color w:val="000000" w:themeColor="text1"/>
          <w:szCs w:val="24"/>
        </w:rPr>
        <w:t xml:space="preserve">τιμολογημένες </w:t>
      </w:r>
      <w:r>
        <w:rPr>
          <w:rFonts w:eastAsia="Times New Roman"/>
          <w:color w:val="000000" w:themeColor="text1"/>
          <w:szCs w:val="24"/>
        </w:rPr>
        <w:t>συν</w:t>
      </w:r>
      <w:r w:rsidRPr="00471003">
        <w:rPr>
          <w:rFonts w:eastAsia="Times New Roman"/>
          <w:color w:val="000000" w:themeColor="text1"/>
          <w:szCs w:val="24"/>
        </w:rPr>
        <w:t xml:space="preserve">αλλαγές συνοδεύονται από </w:t>
      </w:r>
      <w:r>
        <w:rPr>
          <w:rFonts w:eastAsia="Times New Roman"/>
          <w:color w:val="000000" w:themeColor="text1"/>
          <w:szCs w:val="24"/>
        </w:rPr>
        <w:t>απολύτως νόμιμα παραστατικά, όταν δεν υπάρχει κανέ</w:t>
      </w:r>
      <w:r>
        <w:rPr>
          <w:rFonts w:eastAsia="Times New Roman"/>
          <w:color w:val="000000" w:themeColor="text1"/>
          <w:szCs w:val="24"/>
        </w:rPr>
        <w:t xml:space="preserve">νας θεσμοθετημένος μηχανισμός ελέγχου ώστε να προστατευθεί; Βεβαίως, οι παραβάτες επενδυτές πρέπει να τιμωρούνται, αλλά όχι με κυρώσεις που εξοντώνουν και ακυρώνουν τις επενδύσεις </w:t>
      </w:r>
      <w:r w:rsidRPr="00471003">
        <w:rPr>
          <w:rFonts w:eastAsia="Times New Roman"/>
          <w:color w:val="000000" w:themeColor="text1"/>
          <w:szCs w:val="24"/>
        </w:rPr>
        <w:t>εκατομμυρίων και οδηγ</w:t>
      </w:r>
      <w:r>
        <w:rPr>
          <w:rFonts w:eastAsia="Times New Roman"/>
          <w:color w:val="000000" w:themeColor="text1"/>
          <w:szCs w:val="24"/>
        </w:rPr>
        <w:t>ούν στην ανεργία τους εργαζόμενους.</w:t>
      </w:r>
    </w:p>
    <w:p w14:paraId="42AE9E9E"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Ναι, λοιπόν, στις κ</w:t>
      </w:r>
      <w:r>
        <w:rPr>
          <w:rFonts w:eastAsia="Times New Roman"/>
          <w:color w:val="000000" w:themeColor="text1"/>
          <w:szCs w:val="24"/>
        </w:rPr>
        <w:t xml:space="preserve">υρώσεις. Όχι στην ακύρωση των επενδύσεων. Αυτό είναι το πνεύμα της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ρύθμισης του άρθρου 40.</w:t>
      </w:r>
    </w:p>
    <w:p w14:paraId="42AE9E9F"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Μόνο ένας εντελώς άσχετος με την αγορά ή ένας γραφειοκράτη</w:t>
      </w:r>
      <w:r w:rsidRPr="00471003">
        <w:rPr>
          <w:rFonts w:eastAsia="Times New Roman"/>
          <w:color w:val="000000" w:themeColor="text1"/>
          <w:szCs w:val="24"/>
        </w:rPr>
        <w:t xml:space="preserve">ς μπορεί να ισχυριστεί ότι </w:t>
      </w:r>
      <w:r>
        <w:rPr>
          <w:rFonts w:eastAsia="Times New Roman"/>
          <w:color w:val="000000" w:themeColor="text1"/>
          <w:szCs w:val="24"/>
        </w:rPr>
        <w:t>π</w:t>
      </w:r>
      <w:r w:rsidRPr="00471003">
        <w:rPr>
          <w:rFonts w:eastAsia="Times New Roman"/>
          <w:color w:val="000000" w:themeColor="text1"/>
          <w:szCs w:val="24"/>
        </w:rPr>
        <w:t xml:space="preserve">αντού υπάρχει </w:t>
      </w:r>
      <w:r>
        <w:rPr>
          <w:rFonts w:eastAsia="Times New Roman"/>
          <w:color w:val="000000" w:themeColor="text1"/>
          <w:szCs w:val="24"/>
        </w:rPr>
        <w:t>σκοπιμότητα. Πράγματι, υπάρχει σ</w:t>
      </w:r>
      <w:r w:rsidRPr="00471003">
        <w:rPr>
          <w:rFonts w:eastAsia="Times New Roman"/>
          <w:color w:val="000000" w:themeColor="text1"/>
          <w:szCs w:val="24"/>
        </w:rPr>
        <w:t>ε πολλές περιπτώσεις</w:t>
      </w:r>
      <w:r>
        <w:rPr>
          <w:rFonts w:eastAsia="Times New Roman"/>
          <w:color w:val="000000" w:themeColor="text1"/>
          <w:szCs w:val="24"/>
        </w:rPr>
        <w:t>,</w:t>
      </w:r>
      <w:r w:rsidRPr="00471003">
        <w:rPr>
          <w:rFonts w:eastAsia="Times New Roman"/>
          <w:color w:val="000000" w:themeColor="text1"/>
          <w:szCs w:val="24"/>
        </w:rPr>
        <w:t xml:space="preserve"> αλ</w:t>
      </w:r>
      <w:r w:rsidRPr="00471003">
        <w:rPr>
          <w:rFonts w:eastAsia="Times New Roman"/>
          <w:color w:val="000000" w:themeColor="text1"/>
          <w:szCs w:val="24"/>
        </w:rPr>
        <w:t xml:space="preserve">λά υπάρχουν και </w:t>
      </w:r>
      <w:r>
        <w:rPr>
          <w:rFonts w:eastAsia="Times New Roman"/>
          <w:color w:val="000000" w:themeColor="text1"/>
          <w:szCs w:val="24"/>
        </w:rPr>
        <w:t>επενδυτές</w:t>
      </w:r>
      <w:r w:rsidRPr="00471003">
        <w:rPr>
          <w:rFonts w:eastAsia="Times New Roman"/>
          <w:color w:val="000000" w:themeColor="text1"/>
          <w:szCs w:val="24"/>
        </w:rPr>
        <w:t xml:space="preserve"> που έπεσαν θύματα της </w:t>
      </w:r>
      <w:r>
        <w:rPr>
          <w:rFonts w:eastAsia="Times New Roman"/>
          <w:color w:val="000000" w:themeColor="text1"/>
          <w:szCs w:val="24"/>
        </w:rPr>
        <w:t xml:space="preserve">ανεξέλεγκτης </w:t>
      </w:r>
      <w:r w:rsidRPr="00471003">
        <w:rPr>
          <w:rFonts w:eastAsia="Times New Roman"/>
          <w:color w:val="000000" w:themeColor="text1"/>
          <w:szCs w:val="24"/>
        </w:rPr>
        <w:t xml:space="preserve">κατάστασης </w:t>
      </w:r>
      <w:r>
        <w:rPr>
          <w:rFonts w:eastAsia="Times New Roman"/>
          <w:color w:val="000000" w:themeColor="text1"/>
          <w:szCs w:val="24"/>
        </w:rPr>
        <w:lastRenderedPageBreak/>
        <w:t xml:space="preserve">που κυριαρχούσε στην ελληνική </w:t>
      </w:r>
      <w:r w:rsidRPr="00471003">
        <w:rPr>
          <w:rFonts w:eastAsia="Times New Roman"/>
          <w:color w:val="000000" w:themeColor="text1"/>
          <w:szCs w:val="24"/>
        </w:rPr>
        <w:t>πραγματικότητα εδώ και δεκαετίες</w:t>
      </w:r>
      <w:r>
        <w:rPr>
          <w:rFonts w:eastAsia="Times New Roman"/>
          <w:color w:val="000000" w:themeColor="text1"/>
          <w:szCs w:val="24"/>
        </w:rPr>
        <w:t>. Α</w:t>
      </w:r>
      <w:r w:rsidRPr="00471003">
        <w:rPr>
          <w:rFonts w:eastAsia="Times New Roman"/>
          <w:color w:val="000000" w:themeColor="text1"/>
          <w:szCs w:val="24"/>
        </w:rPr>
        <w:t xml:space="preserve">υτό νομίζω </w:t>
      </w:r>
      <w:r>
        <w:rPr>
          <w:rFonts w:eastAsia="Times New Roman"/>
          <w:color w:val="000000" w:themeColor="text1"/>
          <w:szCs w:val="24"/>
        </w:rPr>
        <w:t xml:space="preserve">ότι το </w:t>
      </w:r>
      <w:r w:rsidRPr="00471003">
        <w:rPr>
          <w:rFonts w:eastAsia="Times New Roman"/>
          <w:color w:val="000000" w:themeColor="text1"/>
          <w:szCs w:val="24"/>
        </w:rPr>
        <w:t>αντιλαμβάνονται όλοι όσοι επιχειρούν στην Ελλάδα</w:t>
      </w:r>
      <w:r>
        <w:rPr>
          <w:rFonts w:eastAsia="Times New Roman"/>
          <w:color w:val="000000" w:themeColor="text1"/>
          <w:szCs w:val="24"/>
        </w:rPr>
        <w:t>.</w:t>
      </w:r>
    </w:p>
    <w:p w14:paraId="42AE9EA0"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w:t>
      </w:r>
      <w:r>
        <w:rPr>
          <w:rFonts w:eastAsia="Times New Roman"/>
          <w:color w:val="000000" w:themeColor="text1"/>
          <w:szCs w:val="24"/>
        </w:rPr>
        <w:t>νου ομιλίας του κυρίου Βουλευτή)</w:t>
      </w:r>
    </w:p>
    <w:p w14:paraId="42AE9EA1"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471003">
        <w:rPr>
          <w:rFonts w:eastAsia="Times New Roman"/>
          <w:color w:val="000000" w:themeColor="text1"/>
          <w:szCs w:val="24"/>
        </w:rPr>
        <w:t xml:space="preserve"> μόνη λύση θα ήταν η ηλεκτρονική τιμολόγηση με </w:t>
      </w:r>
      <w:r>
        <w:rPr>
          <w:rFonts w:eastAsia="Times New Roman"/>
          <w:color w:val="000000" w:themeColor="text1"/>
          <w:szCs w:val="24"/>
        </w:rPr>
        <w:t xml:space="preserve">άμεση διασταύρωση </w:t>
      </w:r>
      <w:r>
        <w:rPr>
          <w:rFonts w:eastAsia="Times New Roman"/>
          <w:color w:val="000000" w:themeColor="text1"/>
          <w:szCs w:val="24"/>
          <w:lang w:val="en-US"/>
        </w:rPr>
        <w:t>on</w:t>
      </w:r>
      <w:r w:rsidRPr="003E4031">
        <w:rPr>
          <w:rFonts w:eastAsia="Times New Roman"/>
          <w:color w:val="000000" w:themeColor="text1"/>
          <w:szCs w:val="24"/>
        </w:rPr>
        <w:t xml:space="preserve"> </w:t>
      </w:r>
      <w:r>
        <w:rPr>
          <w:rFonts w:eastAsia="Times New Roman"/>
          <w:color w:val="000000" w:themeColor="text1"/>
          <w:szCs w:val="24"/>
          <w:lang w:val="en-US"/>
        </w:rPr>
        <w:t>line</w:t>
      </w:r>
      <w:r w:rsidRPr="003E4031">
        <w:rPr>
          <w:rFonts w:eastAsia="Times New Roman"/>
          <w:color w:val="000000" w:themeColor="text1"/>
          <w:szCs w:val="24"/>
        </w:rPr>
        <w:t xml:space="preserve"> </w:t>
      </w:r>
      <w:r>
        <w:rPr>
          <w:rFonts w:eastAsia="Times New Roman"/>
          <w:color w:val="000000" w:themeColor="text1"/>
          <w:szCs w:val="24"/>
        </w:rPr>
        <w:t>σε όλες τις συν</w:t>
      </w:r>
      <w:r w:rsidRPr="00471003">
        <w:rPr>
          <w:rFonts w:eastAsia="Times New Roman"/>
          <w:color w:val="000000" w:themeColor="text1"/>
          <w:szCs w:val="24"/>
        </w:rPr>
        <w:t>αλλαγές</w:t>
      </w:r>
      <w:r>
        <w:rPr>
          <w:rFonts w:eastAsia="Times New Roman"/>
          <w:color w:val="000000" w:themeColor="text1"/>
          <w:szCs w:val="24"/>
        </w:rPr>
        <w:t xml:space="preserve">. Είναι καιρός </w:t>
      </w:r>
      <w:r w:rsidRPr="00471003">
        <w:rPr>
          <w:rFonts w:eastAsia="Times New Roman"/>
          <w:color w:val="000000" w:themeColor="text1"/>
          <w:szCs w:val="24"/>
        </w:rPr>
        <w:t xml:space="preserve">να προχωρήσουμε </w:t>
      </w:r>
      <w:r>
        <w:rPr>
          <w:rFonts w:eastAsia="Times New Roman"/>
          <w:color w:val="000000" w:themeColor="text1"/>
          <w:szCs w:val="24"/>
        </w:rPr>
        <w:t>στην υλοποίηση αυτής της απαραίτητης ρύθμισης.</w:t>
      </w:r>
    </w:p>
    <w:p w14:paraId="42AE9EA2"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471003">
        <w:rPr>
          <w:rFonts w:eastAsia="Times New Roman"/>
          <w:color w:val="000000" w:themeColor="text1"/>
          <w:szCs w:val="24"/>
        </w:rPr>
        <w:t xml:space="preserve">ο ζητούμενο είναι η ορθή </w:t>
      </w:r>
      <w:r>
        <w:rPr>
          <w:rFonts w:eastAsia="Times New Roman"/>
          <w:color w:val="000000" w:themeColor="text1"/>
          <w:szCs w:val="24"/>
        </w:rPr>
        <w:t xml:space="preserve">νομοθέτηση, η </w:t>
      </w:r>
      <w:r w:rsidRPr="00471003">
        <w:rPr>
          <w:rFonts w:eastAsia="Times New Roman"/>
          <w:color w:val="000000" w:themeColor="text1"/>
          <w:szCs w:val="24"/>
        </w:rPr>
        <w:t xml:space="preserve">εφαρμογή του </w:t>
      </w:r>
      <w:r>
        <w:rPr>
          <w:rFonts w:eastAsia="Times New Roman"/>
          <w:color w:val="000000" w:themeColor="text1"/>
          <w:szCs w:val="24"/>
        </w:rPr>
        <w:t>πνεύματος της αγοράς στις διατάξεις του</w:t>
      </w:r>
      <w:r w:rsidRPr="00471003">
        <w:rPr>
          <w:rFonts w:eastAsia="Times New Roman"/>
          <w:color w:val="000000" w:themeColor="text1"/>
          <w:szCs w:val="24"/>
        </w:rPr>
        <w:t xml:space="preserve"> νόμου</w:t>
      </w:r>
      <w:r>
        <w:rPr>
          <w:rFonts w:eastAsia="Times New Roman"/>
          <w:color w:val="000000" w:themeColor="text1"/>
          <w:szCs w:val="24"/>
        </w:rPr>
        <w:t>,</w:t>
      </w:r>
      <w:r w:rsidRPr="00471003">
        <w:rPr>
          <w:rFonts w:eastAsia="Times New Roman"/>
          <w:color w:val="000000" w:themeColor="text1"/>
          <w:szCs w:val="24"/>
        </w:rPr>
        <w:t xml:space="preserve"> η απο</w:t>
      </w:r>
      <w:r>
        <w:rPr>
          <w:rFonts w:eastAsia="Times New Roman"/>
          <w:color w:val="000000" w:themeColor="text1"/>
          <w:szCs w:val="24"/>
        </w:rPr>
        <w:t>κατάσταση της εμπιστοσύνης του π</w:t>
      </w:r>
      <w:r w:rsidRPr="00471003">
        <w:rPr>
          <w:rFonts w:eastAsia="Times New Roman"/>
          <w:color w:val="000000" w:themeColor="text1"/>
          <w:szCs w:val="24"/>
        </w:rPr>
        <w:t xml:space="preserve">ολίτη </w:t>
      </w:r>
      <w:r>
        <w:rPr>
          <w:rFonts w:eastAsia="Times New Roman"/>
          <w:color w:val="000000" w:themeColor="text1"/>
          <w:szCs w:val="24"/>
        </w:rPr>
        <w:t xml:space="preserve">προς τη διοίκηση. </w:t>
      </w:r>
      <w:r w:rsidRPr="00471003">
        <w:rPr>
          <w:rFonts w:eastAsia="Times New Roman"/>
          <w:color w:val="000000" w:themeColor="text1"/>
          <w:szCs w:val="24"/>
        </w:rPr>
        <w:t xml:space="preserve">Αυτός είναι ο στόχος και όχι μόνο </w:t>
      </w:r>
      <w:r>
        <w:rPr>
          <w:rFonts w:eastAsia="Times New Roman"/>
          <w:color w:val="000000" w:themeColor="text1"/>
          <w:szCs w:val="24"/>
        </w:rPr>
        <w:t xml:space="preserve">αυτού </w:t>
      </w:r>
      <w:r w:rsidRPr="00471003">
        <w:rPr>
          <w:rFonts w:eastAsia="Times New Roman"/>
          <w:color w:val="000000" w:themeColor="text1"/>
          <w:szCs w:val="24"/>
        </w:rPr>
        <w:t>το</w:t>
      </w:r>
      <w:r>
        <w:rPr>
          <w:rFonts w:eastAsia="Times New Roman"/>
          <w:color w:val="000000" w:themeColor="text1"/>
          <w:szCs w:val="24"/>
        </w:rPr>
        <w:t>υ</w:t>
      </w:r>
      <w:r w:rsidRPr="00471003">
        <w:rPr>
          <w:rFonts w:eastAsia="Times New Roman"/>
          <w:color w:val="000000" w:themeColor="text1"/>
          <w:szCs w:val="24"/>
        </w:rPr>
        <w:t xml:space="preserve"> </w:t>
      </w:r>
      <w:r>
        <w:rPr>
          <w:rFonts w:eastAsia="Times New Roman"/>
          <w:color w:val="000000" w:themeColor="text1"/>
          <w:szCs w:val="24"/>
        </w:rPr>
        <w:t>νομοσχεδίου.</w:t>
      </w:r>
    </w:p>
    <w:p w14:paraId="42AE9EA3"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Τέλος, κύριε Πρόεδρε, θέλω να καταθέσω μια</w:t>
      </w:r>
      <w:r w:rsidRPr="00471003">
        <w:rPr>
          <w:rFonts w:eastAsia="Times New Roman"/>
          <w:color w:val="000000" w:themeColor="text1"/>
          <w:szCs w:val="24"/>
        </w:rPr>
        <w:t xml:space="preserve"> τροπολογία</w:t>
      </w:r>
      <w:r>
        <w:rPr>
          <w:rFonts w:eastAsia="Times New Roman"/>
          <w:color w:val="000000" w:themeColor="text1"/>
          <w:szCs w:val="24"/>
        </w:rPr>
        <w:t>,</w:t>
      </w:r>
      <w:r w:rsidRPr="00471003">
        <w:rPr>
          <w:rFonts w:eastAsia="Times New Roman"/>
          <w:color w:val="000000" w:themeColor="text1"/>
          <w:szCs w:val="24"/>
        </w:rPr>
        <w:t xml:space="preserve"> η οποία </w:t>
      </w:r>
      <w:r>
        <w:rPr>
          <w:rFonts w:eastAsia="Times New Roman"/>
          <w:color w:val="000000" w:themeColor="text1"/>
          <w:szCs w:val="24"/>
        </w:rPr>
        <w:t>εκ παραδρομής δ</w:t>
      </w:r>
      <w:r>
        <w:rPr>
          <w:rFonts w:eastAsia="Times New Roman"/>
          <w:color w:val="000000" w:themeColor="text1"/>
          <w:szCs w:val="24"/>
        </w:rPr>
        <w:t>εν συζητήθηκε στην ε</w:t>
      </w:r>
      <w:r w:rsidRPr="00471003">
        <w:rPr>
          <w:rFonts w:eastAsia="Times New Roman"/>
          <w:color w:val="000000" w:themeColor="text1"/>
          <w:szCs w:val="24"/>
        </w:rPr>
        <w:t>πιτροπή</w:t>
      </w:r>
      <w:r>
        <w:rPr>
          <w:rFonts w:eastAsia="Times New Roman"/>
          <w:color w:val="000000" w:themeColor="text1"/>
          <w:szCs w:val="24"/>
        </w:rPr>
        <w:t>.</w:t>
      </w:r>
    </w:p>
    <w:p w14:paraId="42AE9EA4" w14:textId="77777777" w:rsidR="00F00D30" w:rsidRDefault="00AE51A4">
      <w:pPr>
        <w:spacing w:line="600" w:lineRule="auto"/>
        <w:ind w:firstLine="720"/>
        <w:jc w:val="both"/>
        <w:rPr>
          <w:rFonts w:eastAsia="Times New Roman"/>
          <w:color w:val="000000" w:themeColor="text1"/>
          <w:szCs w:val="24"/>
        </w:rPr>
      </w:pPr>
      <w:r w:rsidRPr="00C701C5">
        <w:rPr>
          <w:rFonts w:eastAsia="Times New Roman"/>
          <w:b/>
          <w:color w:val="000000" w:themeColor="text1"/>
          <w:szCs w:val="24"/>
        </w:rPr>
        <w:t xml:space="preserve">ΠΡΟΕΔΡΕΥΩΝ (Νικήτας Κακλαμάνης): </w:t>
      </w:r>
      <w:r>
        <w:rPr>
          <w:rFonts w:eastAsia="Times New Roman"/>
          <w:color w:val="000000" w:themeColor="text1"/>
          <w:szCs w:val="24"/>
        </w:rPr>
        <w:t>Αναφέρεστε σε βουλευτική τροπολογία;</w:t>
      </w:r>
    </w:p>
    <w:p w14:paraId="42AE9EA5" w14:textId="77777777" w:rsidR="00F00D30" w:rsidRDefault="00AE51A4">
      <w:pPr>
        <w:spacing w:line="600" w:lineRule="auto"/>
        <w:ind w:firstLine="720"/>
        <w:jc w:val="both"/>
        <w:rPr>
          <w:rFonts w:eastAsia="Times New Roman"/>
          <w:color w:val="000000" w:themeColor="text1"/>
          <w:szCs w:val="24"/>
        </w:rPr>
      </w:pPr>
      <w:r w:rsidRPr="00D0665C">
        <w:rPr>
          <w:rFonts w:eastAsia="Times New Roman"/>
          <w:b/>
          <w:color w:val="000000" w:themeColor="text1"/>
          <w:szCs w:val="24"/>
        </w:rPr>
        <w:t>ΓΕΩΡΓΙΟΣ ΟΥΡΣΟΥΖΙΔΗΣ:</w:t>
      </w:r>
      <w:r>
        <w:rPr>
          <w:rFonts w:eastAsia="Times New Roman"/>
          <w:color w:val="000000" w:themeColor="text1"/>
          <w:szCs w:val="24"/>
        </w:rPr>
        <w:t xml:space="preserve"> Όχι, αναφέρομαι σε…</w:t>
      </w:r>
    </w:p>
    <w:p w14:paraId="42AE9EA6" w14:textId="77777777" w:rsidR="00F00D30" w:rsidRDefault="00AE51A4">
      <w:pPr>
        <w:spacing w:line="600" w:lineRule="auto"/>
        <w:ind w:firstLine="720"/>
        <w:jc w:val="both"/>
        <w:rPr>
          <w:rFonts w:eastAsia="Times New Roman"/>
          <w:color w:val="000000" w:themeColor="text1"/>
          <w:szCs w:val="24"/>
        </w:rPr>
      </w:pPr>
      <w:r w:rsidRPr="00D0665C">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Γιατί οι δύο από τις υπουργικές συζητήθηκαν και ενσωματώθηκαν και είναι μία </w:t>
      </w:r>
      <w:r w:rsidRPr="00471003">
        <w:rPr>
          <w:rFonts w:eastAsia="Times New Roman"/>
          <w:color w:val="000000" w:themeColor="text1"/>
          <w:szCs w:val="24"/>
        </w:rPr>
        <w:t>που θα</w:t>
      </w:r>
      <w:r w:rsidRPr="00471003">
        <w:rPr>
          <w:rFonts w:eastAsia="Times New Roman"/>
          <w:color w:val="000000" w:themeColor="text1"/>
          <w:szCs w:val="24"/>
        </w:rPr>
        <w:t xml:space="preserve"> συζητηθεί</w:t>
      </w:r>
      <w:r>
        <w:rPr>
          <w:rFonts w:eastAsia="Times New Roman"/>
          <w:color w:val="000000" w:themeColor="text1"/>
          <w:szCs w:val="24"/>
        </w:rPr>
        <w:t>.</w:t>
      </w:r>
    </w:p>
    <w:p w14:paraId="42AE9EA7" w14:textId="77777777" w:rsidR="00F00D30" w:rsidRDefault="00AE51A4">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ΟΥΡΣΟΥΖΙΔΗΣ:</w:t>
      </w:r>
      <w:r>
        <w:rPr>
          <w:rFonts w:eastAsia="Times New Roman"/>
          <w:color w:val="000000" w:themeColor="text1"/>
          <w:szCs w:val="24"/>
        </w:rPr>
        <w:t xml:space="preserve"> Επαναλαμβάνω, κύριε Πρόεδρε, ότι εκ παραδρομής δεν συμπεριελήφθη αυτή η τροπολογία την οποία </w:t>
      </w:r>
      <w:r w:rsidRPr="00471003">
        <w:rPr>
          <w:rFonts w:eastAsia="Times New Roman"/>
          <w:color w:val="000000" w:themeColor="text1"/>
          <w:szCs w:val="24"/>
        </w:rPr>
        <w:t xml:space="preserve">κατέθεσε </w:t>
      </w:r>
      <w:r>
        <w:rPr>
          <w:rFonts w:eastAsia="Times New Roman"/>
          <w:color w:val="000000" w:themeColor="text1"/>
          <w:szCs w:val="24"/>
        </w:rPr>
        <w:t>η</w:t>
      </w:r>
      <w:r w:rsidRPr="00471003">
        <w:rPr>
          <w:rFonts w:eastAsia="Times New Roman"/>
          <w:color w:val="000000" w:themeColor="text1"/>
          <w:szCs w:val="24"/>
        </w:rPr>
        <w:t xml:space="preserve"> Ένωση Ανωνύμων Εταιρειών</w:t>
      </w:r>
      <w:r>
        <w:rPr>
          <w:rFonts w:eastAsia="Times New Roman"/>
          <w:color w:val="000000" w:themeColor="text1"/>
          <w:szCs w:val="24"/>
        </w:rPr>
        <w:t>. Με δυο λόγια αφορά σ</w:t>
      </w:r>
      <w:r w:rsidRPr="00471003">
        <w:rPr>
          <w:rFonts w:eastAsia="Times New Roman"/>
          <w:color w:val="000000" w:themeColor="text1"/>
          <w:szCs w:val="24"/>
        </w:rPr>
        <w:t>τη</w:t>
      </w:r>
      <w:r>
        <w:rPr>
          <w:rFonts w:eastAsia="Times New Roman"/>
          <w:color w:val="000000" w:themeColor="text1"/>
          <w:szCs w:val="24"/>
        </w:rPr>
        <w:t>ν παραδοξότητα να απαλλάσσεται α</w:t>
      </w:r>
      <w:r w:rsidRPr="00471003">
        <w:rPr>
          <w:rFonts w:eastAsia="Times New Roman"/>
          <w:color w:val="000000" w:themeColor="text1"/>
          <w:szCs w:val="24"/>
        </w:rPr>
        <w:t xml:space="preserve">πό τον ειδικό φόρο επί των ακινήτων </w:t>
      </w:r>
      <w:r>
        <w:rPr>
          <w:rFonts w:eastAsia="Times New Roman"/>
          <w:color w:val="000000" w:themeColor="text1"/>
          <w:szCs w:val="24"/>
        </w:rPr>
        <w:t>το</w:t>
      </w:r>
      <w:r>
        <w:rPr>
          <w:rFonts w:eastAsia="Times New Roman"/>
          <w:color w:val="000000" w:themeColor="text1"/>
          <w:szCs w:val="24"/>
        </w:rPr>
        <w:t xml:space="preserve"> ημεδαπές κοινωφελές ίδρυμα που εποπτεύεται από δημόσια αρχή και να μην απαλλάσσεται η ανώνυμη εταιρεία με </w:t>
      </w:r>
      <w:proofErr w:type="spellStart"/>
      <w:r>
        <w:rPr>
          <w:rFonts w:eastAsia="Times New Roman"/>
          <w:color w:val="000000" w:themeColor="text1"/>
          <w:szCs w:val="24"/>
        </w:rPr>
        <w:t>ονομαστικοποιημένες</w:t>
      </w:r>
      <w:proofErr w:type="spellEnd"/>
      <w:r>
        <w:rPr>
          <w:rFonts w:eastAsia="Times New Roman"/>
          <w:color w:val="000000" w:themeColor="text1"/>
          <w:szCs w:val="24"/>
        </w:rPr>
        <w:t xml:space="preserve"> μέχρι φυσικού προσώπου μετοχές, επειδή μέρος των μετοχών της κατέχονται από κοινωφελές ίδρυμα εποπτευόμενο από δημόσια αρχή, για </w:t>
      </w:r>
      <w:r>
        <w:rPr>
          <w:rFonts w:eastAsia="Times New Roman"/>
          <w:color w:val="000000" w:themeColor="text1"/>
          <w:szCs w:val="24"/>
        </w:rPr>
        <w:t>το οποίο δεν νοείται, βέβαια, η ονομαστικοποίηση μέχρι φυσικού προσώπου.</w:t>
      </w:r>
    </w:p>
    <w:p w14:paraId="42AE9EA8" w14:textId="77777777" w:rsidR="00F00D30" w:rsidRDefault="00AE51A4">
      <w:pPr>
        <w:spacing w:line="600" w:lineRule="auto"/>
        <w:ind w:firstLine="720"/>
        <w:jc w:val="both"/>
        <w:rPr>
          <w:rFonts w:eastAsia="Times New Roman"/>
          <w:color w:val="000000" w:themeColor="text1"/>
          <w:szCs w:val="24"/>
        </w:rPr>
      </w:pPr>
      <w:r w:rsidRPr="00471003">
        <w:rPr>
          <w:rFonts w:eastAsia="Times New Roman"/>
          <w:color w:val="000000" w:themeColor="text1"/>
          <w:szCs w:val="24"/>
        </w:rPr>
        <w:t>Αυτή είναι η ουσία της τροπολογίας</w:t>
      </w:r>
      <w:r>
        <w:rPr>
          <w:rFonts w:eastAsia="Times New Roman"/>
          <w:color w:val="000000" w:themeColor="text1"/>
          <w:szCs w:val="24"/>
        </w:rPr>
        <w:t>.</w:t>
      </w:r>
      <w:r w:rsidRPr="00471003">
        <w:rPr>
          <w:rFonts w:eastAsia="Times New Roman"/>
          <w:color w:val="000000" w:themeColor="text1"/>
          <w:szCs w:val="24"/>
        </w:rPr>
        <w:t xml:space="preserve"> Θα </w:t>
      </w:r>
      <w:r>
        <w:rPr>
          <w:rFonts w:eastAsia="Times New Roman"/>
          <w:color w:val="000000" w:themeColor="text1"/>
          <w:szCs w:val="24"/>
        </w:rPr>
        <w:t>την καταθέσω και είναι στην κρίση των συναδέλφων.</w:t>
      </w:r>
    </w:p>
    <w:p w14:paraId="42AE9EA9" w14:textId="77777777" w:rsidR="00F00D30" w:rsidRDefault="00AE51A4">
      <w:pPr>
        <w:spacing w:line="600" w:lineRule="auto"/>
        <w:ind w:firstLine="720"/>
        <w:jc w:val="both"/>
        <w:rPr>
          <w:rFonts w:eastAsia="Times New Roman"/>
          <w:color w:val="000000" w:themeColor="text1"/>
          <w:szCs w:val="24"/>
        </w:rPr>
      </w:pPr>
      <w:r w:rsidRPr="007E5480">
        <w:rPr>
          <w:rFonts w:eastAsia="Times New Roman"/>
          <w:b/>
          <w:color w:val="000000" w:themeColor="text1"/>
          <w:szCs w:val="24"/>
        </w:rPr>
        <w:lastRenderedPageBreak/>
        <w:t xml:space="preserve">ΠΡΟΕΔΡΕΥΩΝ (Νικήτας Κακλαμάνης): </w:t>
      </w:r>
      <w:r>
        <w:rPr>
          <w:rFonts w:eastAsia="Times New Roman"/>
          <w:color w:val="000000" w:themeColor="text1"/>
          <w:szCs w:val="24"/>
        </w:rPr>
        <w:t xml:space="preserve">Ποιος την έχει καταθέσει, κύριε συνάδελφε, και από ποιον </w:t>
      </w:r>
      <w:r>
        <w:rPr>
          <w:rFonts w:eastAsia="Times New Roman"/>
          <w:color w:val="000000" w:themeColor="text1"/>
          <w:szCs w:val="24"/>
        </w:rPr>
        <w:t>υπογράφεται; Διότι εγώ δεν βλέπω κάτι εδώ.</w:t>
      </w:r>
    </w:p>
    <w:p w14:paraId="42AE9EAA" w14:textId="77777777" w:rsidR="00F00D30" w:rsidRDefault="00AE51A4">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ΟΥΡΣΟΥΖΙΔΗΣ:</w:t>
      </w:r>
      <w:r>
        <w:rPr>
          <w:rFonts w:eastAsia="Times New Roman"/>
          <w:color w:val="000000" w:themeColor="text1"/>
          <w:szCs w:val="24"/>
        </w:rPr>
        <w:t xml:space="preserve"> Θα την καταθέσω, λοιπόν, εγώ και είναι στην κρίση του συναδέλφων.</w:t>
      </w:r>
    </w:p>
    <w:p w14:paraId="42AE9EAB" w14:textId="77777777" w:rsidR="00F00D30" w:rsidRDefault="00AE51A4">
      <w:pPr>
        <w:spacing w:line="600" w:lineRule="auto"/>
        <w:ind w:firstLine="720"/>
        <w:jc w:val="both"/>
        <w:rPr>
          <w:rFonts w:eastAsia="Times New Roman"/>
          <w:color w:val="000000" w:themeColor="text1"/>
          <w:szCs w:val="24"/>
        </w:rPr>
      </w:pPr>
      <w:r w:rsidRPr="007E5480">
        <w:rPr>
          <w:rFonts w:eastAsia="Times New Roman"/>
          <w:b/>
          <w:color w:val="000000" w:themeColor="text1"/>
          <w:szCs w:val="24"/>
        </w:rPr>
        <w:t>ΟΔΥΣΣΕΑΣ ΚΩΝΣΤΑΝΤΙΝΟΠΟΥΛΟΣ:</w:t>
      </w:r>
      <w:r>
        <w:rPr>
          <w:rFonts w:eastAsia="Times New Roman"/>
          <w:color w:val="000000" w:themeColor="text1"/>
          <w:szCs w:val="24"/>
        </w:rPr>
        <w:t xml:space="preserve"> Οι επιχειρηματίες την υπογράφουν.</w:t>
      </w:r>
    </w:p>
    <w:p w14:paraId="42AE9EAC" w14:textId="77777777" w:rsidR="00F00D30" w:rsidRDefault="00AE51A4">
      <w:pPr>
        <w:spacing w:line="600" w:lineRule="auto"/>
        <w:ind w:firstLine="720"/>
        <w:jc w:val="both"/>
        <w:rPr>
          <w:rFonts w:eastAsia="Times New Roman"/>
          <w:color w:val="000000" w:themeColor="text1"/>
          <w:szCs w:val="24"/>
        </w:rPr>
      </w:pPr>
      <w:r w:rsidRPr="007E5480">
        <w:rPr>
          <w:rFonts w:eastAsia="Times New Roman"/>
          <w:b/>
          <w:color w:val="000000" w:themeColor="text1"/>
          <w:szCs w:val="24"/>
        </w:rPr>
        <w:t>ΠΡΟΕΔΡΕΥΩΝ (Νικήτας Κακλαμάνης):</w:t>
      </w:r>
      <w:r>
        <w:rPr>
          <w:rFonts w:eastAsia="Times New Roman"/>
          <w:color w:val="000000" w:themeColor="text1"/>
          <w:szCs w:val="24"/>
        </w:rPr>
        <w:t xml:space="preserve"> Κύριε Κωνσταντινόπουλε,  στην </w:t>
      </w:r>
      <w:r>
        <w:rPr>
          <w:rFonts w:eastAsia="Times New Roman"/>
          <w:color w:val="000000" w:themeColor="text1"/>
          <w:szCs w:val="24"/>
        </w:rPr>
        <w:t>επιτροπή αιτήματα έρχονται από οποιονδήποτε φορέα. Θα κατατεθεί, επομένως.</w:t>
      </w:r>
    </w:p>
    <w:p w14:paraId="42AE9EAD" w14:textId="77777777" w:rsidR="00F00D30" w:rsidRDefault="00AE51A4">
      <w:pPr>
        <w:spacing w:line="600" w:lineRule="auto"/>
        <w:ind w:firstLine="720"/>
        <w:jc w:val="both"/>
        <w:rPr>
          <w:rFonts w:eastAsia="Times New Roman"/>
          <w:color w:val="000000" w:themeColor="text1"/>
          <w:szCs w:val="24"/>
        </w:rPr>
      </w:pPr>
      <w:r w:rsidRPr="00D76CEE">
        <w:rPr>
          <w:rFonts w:eastAsia="Times New Roman"/>
          <w:b/>
          <w:color w:val="000000" w:themeColor="text1"/>
          <w:szCs w:val="24"/>
        </w:rPr>
        <w:t>ΓΕΩΡΓΙΟΣ ΛΑΜΠΡΟΥΛΗΣ</w:t>
      </w:r>
      <w:r>
        <w:rPr>
          <w:rFonts w:eastAsia="Times New Roman"/>
          <w:b/>
          <w:color w:val="000000" w:themeColor="text1"/>
          <w:szCs w:val="24"/>
        </w:rPr>
        <w:t xml:space="preserve"> (ΣΤ΄ Αντιπρόεδρος της Βουλής)</w:t>
      </w:r>
      <w:r w:rsidRPr="00D76CEE">
        <w:rPr>
          <w:rFonts w:eastAsia="Times New Roman"/>
          <w:b/>
          <w:color w:val="000000" w:themeColor="text1"/>
          <w:szCs w:val="24"/>
        </w:rPr>
        <w:t>:</w:t>
      </w:r>
      <w:r>
        <w:rPr>
          <w:rFonts w:eastAsia="Times New Roman"/>
          <w:color w:val="000000" w:themeColor="text1"/>
          <w:szCs w:val="24"/>
        </w:rPr>
        <w:t xml:space="preserve"> Εδώ φαίνεται ότι οι επιχειρηματίες μας στέλνουν κατευθείαν τροπολογίες, κύριε Πρόεδρε. Εδώ μιλάμε για την αποκάλυψη!</w:t>
      </w:r>
    </w:p>
    <w:p w14:paraId="42AE9EAE" w14:textId="77777777" w:rsidR="00F00D30" w:rsidRDefault="00AE51A4">
      <w:pPr>
        <w:spacing w:line="600" w:lineRule="auto"/>
        <w:ind w:firstLine="720"/>
        <w:jc w:val="both"/>
        <w:rPr>
          <w:rFonts w:eastAsia="Times New Roman"/>
          <w:color w:val="000000" w:themeColor="text1"/>
          <w:szCs w:val="24"/>
        </w:rPr>
      </w:pPr>
      <w:r w:rsidRPr="00D76CEE">
        <w:rPr>
          <w:rFonts w:eastAsia="Times New Roman"/>
          <w:b/>
          <w:color w:val="000000" w:themeColor="text1"/>
          <w:szCs w:val="24"/>
        </w:rPr>
        <w:t>ΠΡΟΕΔΡΕΥΩΝ (Ν</w:t>
      </w:r>
      <w:r w:rsidRPr="00D76CEE">
        <w:rPr>
          <w:rFonts w:eastAsia="Times New Roman"/>
          <w:b/>
          <w:color w:val="000000" w:themeColor="text1"/>
          <w:szCs w:val="24"/>
        </w:rPr>
        <w:t xml:space="preserve">ικήτας Κακλαμάνης): </w:t>
      </w:r>
      <w:r>
        <w:rPr>
          <w:rFonts w:eastAsia="Times New Roman"/>
          <w:color w:val="000000" w:themeColor="text1"/>
          <w:szCs w:val="24"/>
        </w:rPr>
        <w:t>Κατ’ αρχ</w:t>
      </w:r>
      <w:r>
        <w:rPr>
          <w:rFonts w:eastAsia="Times New Roman"/>
          <w:color w:val="000000" w:themeColor="text1"/>
          <w:szCs w:val="24"/>
        </w:rPr>
        <w:t>άς</w:t>
      </w:r>
      <w:r>
        <w:rPr>
          <w:rFonts w:eastAsia="Times New Roman"/>
          <w:color w:val="000000" w:themeColor="text1"/>
          <w:szCs w:val="24"/>
        </w:rPr>
        <w:t>, θα πάρετε τον λόγο να μιλήσετε.</w:t>
      </w:r>
    </w:p>
    <w:p w14:paraId="42AE9EAF" w14:textId="77777777" w:rsidR="00F00D30" w:rsidRDefault="00AE51A4">
      <w:pPr>
        <w:spacing w:line="600" w:lineRule="auto"/>
        <w:ind w:firstLine="720"/>
        <w:jc w:val="both"/>
        <w:rPr>
          <w:rFonts w:eastAsia="Times New Roman"/>
          <w:color w:val="000000" w:themeColor="text1"/>
          <w:szCs w:val="24"/>
        </w:rPr>
      </w:pPr>
      <w:r>
        <w:rPr>
          <w:rFonts w:eastAsia="Times New Roman"/>
          <w:b/>
          <w:color w:val="000000" w:themeColor="text1"/>
          <w:szCs w:val="24"/>
        </w:rPr>
        <w:t>ΟΔΥΣΣΕΑΣ ΚΩΝΣΤΑΝΤΙΝΟΠΟΥΛΟΣ:</w:t>
      </w:r>
      <w:r>
        <w:rPr>
          <w:rFonts w:eastAsia="Times New Roman"/>
          <w:color w:val="000000" w:themeColor="text1"/>
          <w:szCs w:val="24"/>
        </w:rPr>
        <w:t xml:space="preserve"> … (δεν ακούστηκε)</w:t>
      </w:r>
    </w:p>
    <w:p w14:paraId="42AE9EB0" w14:textId="77777777" w:rsidR="00F00D30" w:rsidRDefault="00AE51A4">
      <w:pPr>
        <w:spacing w:line="600" w:lineRule="auto"/>
        <w:ind w:firstLine="720"/>
        <w:jc w:val="both"/>
        <w:rPr>
          <w:rFonts w:eastAsia="Times New Roman"/>
          <w:color w:val="000000" w:themeColor="text1"/>
          <w:szCs w:val="24"/>
        </w:rPr>
      </w:pPr>
      <w:r w:rsidRPr="00D76CEE">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Κύριε Κωνσταντινόπουλε, αν έχετε έρθει ορεξάτος, σας λέω ότι σε λίγο θα πάρετε τον λόγο να μιλήσετε και να πείτε </w:t>
      </w:r>
      <w:r>
        <w:rPr>
          <w:rFonts w:eastAsia="Times New Roman"/>
          <w:color w:val="000000" w:themeColor="text1"/>
          <w:szCs w:val="24"/>
        </w:rPr>
        <w:t>ό,τι θέλετε.</w:t>
      </w:r>
    </w:p>
    <w:p w14:paraId="42AE9EB1"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κατατεθεί, κύριε </w:t>
      </w:r>
      <w:proofErr w:type="spellStart"/>
      <w:r>
        <w:rPr>
          <w:rFonts w:eastAsia="Times New Roman"/>
          <w:color w:val="000000" w:themeColor="text1"/>
          <w:szCs w:val="24"/>
        </w:rPr>
        <w:t>Ουρσουζίδη</w:t>
      </w:r>
      <w:proofErr w:type="spellEnd"/>
      <w:r>
        <w:rPr>
          <w:rFonts w:eastAsia="Times New Roman"/>
          <w:color w:val="000000" w:themeColor="text1"/>
          <w:szCs w:val="24"/>
        </w:rPr>
        <w:t xml:space="preserve">, η τροπολογία αυτή; </w:t>
      </w:r>
    </w:p>
    <w:p w14:paraId="42AE9EB2" w14:textId="77777777" w:rsidR="00F00D30" w:rsidRDefault="00AE51A4">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ΟΥΡΣΟΥΖΙΔΗΣ:</w:t>
      </w:r>
      <w:r>
        <w:rPr>
          <w:rFonts w:eastAsia="Times New Roman"/>
          <w:color w:val="000000" w:themeColor="text1"/>
          <w:szCs w:val="24"/>
        </w:rPr>
        <w:t xml:space="preserve"> Ναι, κύριε Πρόεδρε. </w:t>
      </w:r>
    </w:p>
    <w:p w14:paraId="42AE9EB3" w14:textId="77777777" w:rsidR="00F00D30" w:rsidRDefault="00AE51A4">
      <w:pPr>
        <w:spacing w:line="600" w:lineRule="auto"/>
        <w:ind w:firstLine="720"/>
        <w:jc w:val="both"/>
        <w:rPr>
          <w:rFonts w:eastAsia="Times New Roman"/>
          <w:color w:val="000000" w:themeColor="text1"/>
          <w:szCs w:val="24"/>
        </w:rPr>
      </w:pPr>
      <w:r w:rsidRPr="007530DE">
        <w:rPr>
          <w:rFonts w:eastAsia="Times New Roman"/>
          <w:b/>
          <w:color w:val="000000" w:themeColor="text1"/>
          <w:szCs w:val="24"/>
        </w:rPr>
        <w:t>ΠΡΟΕΔΡΕΥΩΝ (Νικήτας Κακλαμάνης):</w:t>
      </w:r>
      <w:r w:rsidRPr="007530DE">
        <w:rPr>
          <w:rFonts w:eastAsia="Times New Roman"/>
          <w:color w:val="000000" w:themeColor="text1"/>
          <w:szCs w:val="24"/>
        </w:rPr>
        <w:t xml:space="preserve"> </w:t>
      </w:r>
      <w:r>
        <w:rPr>
          <w:rFonts w:eastAsia="Times New Roman"/>
          <w:color w:val="000000" w:themeColor="text1"/>
          <w:szCs w:val="24"/>
        </w:rPr>
        <w:t xml:space="preserve">Θα κατατεθεί. </w:t>
      </w:r>
    </w:p>
    <w:p w14:paraId="42AE9EB4"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ευχαριστώ πολύ.</w:t>
      </w:r>
    </w:p>
    <w:p w14:paraId="42AE9EB5" w14:textId="77777777" w:rsidR="00F00D30" w:rsidRDefault="00AE51A4">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ΟΥΡΣΟΥΖΙΔΗΣ:</w:t>
      </w:r>
      <w:r>
        <w:rPr>
          <w:rFonts w:eastAsia="Times New Roman"/>
          <w:color w:val="000000" w:themeColor="text1"/>
          <w:szCs w:val="24"/>
        </w:rPr>
        <w:t xml:space="preserve"> Εγώ σας ευχαριστώ.</w:t>
      </w:r>
    </w:p>
    <w:p w14:paraId="42AE9EB6" w14:textId="77777777" w:rsidR="00F00D30" w:rsidRDefault="00AE51A4">
      <w:pPr>
        <w:spacing w:line="600" w:lineRule="auto"/>
        <w:ind w:firstLine="720"/>
        <w:jc w:val="center"/>
        <w:rPr>
          <w:rFonts w:eastAsia="Times New Roman"/>
          <w:color w:val="000000" w:themeColor="text1"/>
          <w:szCs w:val="24"/>
        </w:rPr>
      </w:pPr>
      <w:r>
        <w:rPr>
          <w:rFonts w:eastAsia="Times New Roman"/>
          <w:color w:val="000000" w:themeColor="text1"/>
          <w:szCs w:val="24"/>
        </w:rPr>
        <w:t xml:space="preserve">(Χειροκροτήματα από την πτέρυγα του </w:t>
      </w:r>
      <w:r>
        <w:rPr>
          <w:rFonts w:eastAsia="Times New Roman"/>
          <w:color w:val="000000" w:themeColor="text1"/>
          <w:szCs w:val="24"/>
        </w:rPr>
        <w:t>ΣΥΡΙΖΑ)</w:t>
      </w:r>
    </w:p>
    <w:p w14:paraId="42AE9EB7" w14:textId="77777777" w:rsidR="00F00D30" w:rsidRDefault="00AE51A4">
      <w:pPr>
        <w:spacing w:line="600" w:lineRule="auto"/>
        <w:ind w:firstLine="720"/>
        <w:jc w:val="both"/>
        <w:rPr>
          <w:rFonts w:ascii="Times New Roman" w:eastAsia="Times New Roman" w:hAnsi="Times New Roman" w:cs="Times New Roman"/>
          <w:szCs w:val="24"/>
        </w:rPr>
      </w:pPr>
      <w:r w:rsidRPr="00D76CEE">
        <w:rPr>
          <w:rFonts w:eastAsia="Times New Roman"/>
          <w:b/>
          <w:color w:val="000000" w:themeColor="text1"/>
          <w:szCs w:val="24"/>
        </w:rPr>
        <w:t>ΠΡΟΕΔΡΕΥΩΝ (Νικήτας Κακλαμάνης):</w:t>
      </w:r>
      <w:r>
        <w:rPr>
          <w:rFonts w:eastAsia="Times New Roman"/>
          <w:color w:val="000000" w:themeColor="text1"/>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τριάντα δύο μαθήτριες και μαθητές και δύο εκπαιδευτικοί συνοδοί από το 5</w:t>
      </w:r>
      <w:r w:rsidRPr="00CD4500">
        <w:rPr>
          <w:rFonts w:eastAsia="Times New Roman" w:cs="Times New Roman"/>
          <w:szCs w:val="24"/>
          <w:vertAlign w:val="superscript"/>
        </w:rPr>
        <w:t>ο</w:t>
      </w:r>
      <w:r>
        <w:rPr>
          <w:rFonts w:eastAsia="Times New Roman" w:cs="Times New Roman"/>
          <w:szCs w:val="24"/>
        </w:rPr>
        <w:t xml:space="preserve"> Γυμνάσιο Αγίο</w:t>
      </w:r>
      <w:r>
        <w:rPr>
          <w:rFonts w:eastAsia="Times New Roman" w:cs="Times New Roman"/>
          <w:szCs w:val="24"/>
        </w:rPr>
        <w:t>υ Δημητρίου (</w:t>
      </w:r>
      <w:r>
        <w:rPr>
          <w:rFonts w:eastAsia="Times New Roman" w:cs="Times New Roman"/>
          <w:szCs w:val="24"/>
        </w:rPr>
        <w:t>δεύτερο τ</w:t>
      </w:r>
      <w:r>
        <w:rPr>
          <w:rFonts w:eastAsia="Times New Roman" w:cs="Times New Roman"/>
          <w:szCs w:val="24"/>
        </w:rPr>
        <w:t>μήμα) και είκοσι μία μαθήτριες και μαθητές και δύο εκπαιδευτικοί συνοδοί από το 1</w:t>
      </w:r>
      <w:r w:rsidRPr="00CD4500">
        <w:rPr>
          <w:rFonts w:eastAsia="Times New Roman" w:cs="Times New Roman"/>
          <w:szCs w:val="24"/>
          <w:vertAlign w:val="superscript"/>
        </w:rPr>
        <w:t>ο</w:t>
      </w:r>
      <w:r>
        <w:rPr>
          <w:rFonts w:eastAsia="Times New Roman" w:cs="Times New Roman"/>
          <w:szCs w:val="24"/>
        </w:rPr>
        <w:t xml:space="preserve"> Δημοτικό Σχολείο Παπάγου. </w:t>
      </w:r>
    </w:p>
    <w:p w14:paraId="42AE9EB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παιδιά. </w:t>
      </w:r>
    </w:p>
    <w:p w14:paraId="42AE9EB9"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2AE9EBA"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Προχωράμε με τον γενικό ε</w:t>
      </w:r>
      <w:r w:rsidRPr="00471003">
        <w:rPr>
          <w:rFonts w:eastAsia="Times New Roman"/>
          <w:color w:val="000000" w:themeColor="text1"/>
          <w:szCs w:val="24"/>
        </w:rPr>
        <w:t xml:space="preserve">ισηγητή της </w:t>
      </w:r>
      <w:r w:rsidRPr="00471003">
        <w:rPr>
          <w:rFonts w:eastAsia="Times New Roman"/>
          <w:color w:val="000000" w:themeColor="text1"/>
          <w:szCs w:val="24"/>
        </w:rPr>
        <w:t>Νέας Δημοκρατίας</w:t>
      </w:r>
      <w:r>
        <w:rPr>
          <w:rFonts w:eastAsia="Times New Roman"/>
          <w:color w:val="000000" w:themeColor="text1"/>
          <w:szCs w:val="24"/>
        </w:rPr>
        <w:t>,</w:t>
      </w:r>
      <w:r w:rsidRPr="00471003">
        <w:rPr>
          <w:rFonts w:eastAsia="Times New Roman"/>
          <w:color w:val="000000" w:themeColor="text1"/>
          <w:szCs w:val="24"/>
        </w:rPr>
        <w:t xml:space="preserve"> το</w:t>
      </w:r>
      <w:r>
        <w:rPr>
          <w:rFonts w:eastAsia="Times New Roman"/>
          <w:color w:val="000000" w:themeColor="text1"/>
          <w:szCs w:val="24"/>
        </w:rPr>
        <w:t>ν συνάδελφο κ</w:t>
      </w:r>
      <w:r>
        <w:rPr>
          <w:rFonts w:eastAsia="Times New Roman"/>
          <w:color w:val="000000" w:themeColor="text1"/>
          <w:szCs w:val="24"/>
        </w:rPr>
        <w:t>.</w:t>
      </w:r>
      <w:r>
        <w:rPr>
          <w:rFonts w:eastAsia="Times New Roman"/>
          <w:color w:val="000000" w:themeColor="text1"/>
          <w:szCs w:val="24"/>
        </w:rPr>
        <w:t xml:space="preserve"> Κ</w:t>
      </w:r>
      <w:r w:rsidRPr="00471003">
        <w:rPr>
          <w:rFonts w:eastAsia="Times New Roman"/>
          <w:color w:val="000000" w:themeColor="text1"/>
          <w:szCs w:val="24"/>
        </w:rPr>
        <w:t>ατσαφάδο</w:t>
      </w:r>
      <w:r>
        <w:rPr>
          <w:rFonts w:eastAsia="Times New Roman"/>
          <w:color w:val="000000" w:themeColor="text1"/>
          <w:szCs w:val="24"/>
        </w:rPr>
        <w:t>.</w:t>
      </w:r>
    </w:p>
    <w:p w14:paraId="42AE9EBB" w14:textId="77777777" w:rsidR="00F00D30" w:rsidRDefault="00AE51A4">
      <w:pPr>
        <w:spacing w:line="600" w:lineRule="auto"/>
        <w:ind w:firstLine="720"/>
        <w:jc w:val="both"/>
        <w:rPr>
          <w:rFonts w:eastAsia="Times New Roman"/>
          <w:color w:val="000000" w:themeColor="text1"/>
          <w:szCs w:val="24"/>
        </w:rPr>
      </w:pPr>
      <w:r w:rsidRPr="00D76CEE">
        <w:rPr>
          <w:rFonts w:eastAsia="Times New Roman"/>
          <w:b/>
          <w:color w:val="000000" w:themeColor="text1"/>
          <w:szCs w:val="24"/>
        </w:rPr>
        <w:t>ΚΩΝΣΤΑΝΤΙΝΟΣ ΚΑΤΣΑΦΑΔΟΣ:</w:t>
      </w:r>
      <w:r>
        <w:rPr>
          <w:rFonts w:eastAsia="Times New Roman"/>
          <w:color w:val="000000" w:themeColor="text1"/>
          <w:szCs w:val="24"/>
        </w:rPr>
        <w:t xml:space="preserve"> Σας ευχαριστώ πολύ, κύριε Πρόεδρε.</w:t>
      </w:r>
    </w:p>
    <w:p w14:paraId="42AE9EBC"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Υπουργέ, σας το είπα στην </w:t>
      </w:r>
      <w:r>
        <w:rPr>
          <w:rFonts w:eastAsia="Times New Roman"/>
          <w:color w:val="000000" w:themeColor="text1"/>
          <w:szCs w:val="24"/>
        </w:rPr>
        <w:t>ε</w:t>
      </w:r>
      <w:r>
        <w:rPr>
          <w:rFonts w:eastAsia="Times New Roman"/>
          <w:color w:val="000000" w:themeColor="text1"/>
          <w:szCs w:val="24"/>
        </w:rPr>
        <w:t>πιτροπή, σας το λέω κ</w:t>
      </w:r>
      <w:r w:rsidRPr="00471003">
        <w:rPr>
          <w:rFonts w:eastAsia="Times New Roman"/>
          <w:color w:val="000000" w:themeColor="text1"/>
          <w:szCs w:val="24"/>
        </w:rPr>
        <w:t xml:space="preserve">αι σήμερα </w:t>
      </w:r>
      <w:r>
        <w:rPr>
          <w:rFonts w:eastAsia="Times New Roman"/>
          <w:color w:val="000000" w:themeColor="text1"/>
          <w:szCs w:val="24"/>
        </w:rPr>
        <w:t xml:space="preserve">στην Ολομέλεια: </w:t>
      </w:r>
      <w:r w:rsidRPr="00471003">
        <w:rPr>
          <w:rFonts w:eastAsia="Times New Roman"/>
          <w:color w:val="000000" w:themeColor="text1"/>
          <w:szCs w:val="24"/>
        </w:rPr>
        <w:t>Δυστυχώς</w:t>
      </w:r>
      <w:r>
        <w:rPr>
          <w:rFonts w:eastAsia="Times New Roman"/>
          <w:color w:val="000000" w:themeColor="text1"/>
          <w:szCs w:val="24"/>
        </w:rPr>
        <w:t xml:space="preserve">, </w:t>
      </w:r>
      <w:r w:rsidRPr="00471003">
        <w:rPr>
          <w:rFonts w:eastAsia="Times New Roman"/>
          <w:color w:val="000000" w:themeColor="text1"/>
          <w:szCs w:val="24"/>
        </w:rPr>
        <w:t>ΣΥΡΙΖΑ και ανάπτυξη</w:t>
      </w:r>
      <w:r>
        <w:rPr>
          <w:rFonts w:eastAsia="Times New Roman"/>
          <w:color w:val="000000" w:themeColor="text1"/>
          <w:szCs w:val="24"/>
        </w:rPr>
        <w:t>, ΣΥΡΙΖΑ</w:t>
      </w:r>
      <w:r w:rsidRPr="00471003">
        <w:rPr>
          <w:rFonts w:eastAsia="Times New Roman"/>
          <w:color w:val="000000" w:themeColor="text1"/>
          <w:szCs w:val="24"/>
        </w:rPr>
        <w:t xml:space="preserve"> και επενδύσεις είναι έννοιες ασύ</w:t>
      </w:r>
      <w:r w:rsidRPr="00471003">
        <w:rPr>
          <w:rFonts w:eastAsia="Times New Roman"/>
          <w:color w:val="000000" w:themeColor="text1"/>
          <w:szCs w:val="24"/>
        </w:rPr>
        <w:t>μβατες</w:t>
      </w:r>
      <w:r>
        <w:rPr>
          <w:rFonts w:eastAsia="Times New Roman"/>
          <w:color w:val="000000" w:themeColor="text1"/>
          <w:szCs w:val="24"/>
        </w:rPr>
        <w:t>. Κ</w:t>
      </w:r>
      <w:r w:rsidRPr="00471003">
        <w:rPr>
          <w:rFonts w:eastAsia="Times New Roman"/>
          <w:color w:val="000000" w:themeColor="text1"/>
          <w:szCs w:val="24"/>
        </w:rPr>
        <w:t>αι δεν το λέμε εμείς για να σας κάνουμε αντιπολίτευση</w:t>
      </w:r>
      <w:r>
        <w:rPr>
          <w:rFonts w:eastAsia="Times New Roman"/>
          <w:color w:val="000000" w:themeColor="text1"/>
          <w:szCs w:val="24"/>
        </w:rPr>
        <w:t>,</w:t>
      </w:r>
      <w:r w:rsidRPr="00471003">
        <w:rPr>
          <w:rFonts w:eastAsia="Times New Roman"/>
          <w:color w:val="000000" w:themeColor="text1"/>
          <w:szCs w:val="24"/>
        </w:rPr>
        <w:t xml:space="preserve"> </w:t>
      </w:r>
      <w:r>
        <w:rPr>
          <w:rFonts w:eastAsia="Times New Roman"/>
          <w:color w:val="000000" w:themeColor="text1"/>
          <w:szCs w:val="24"/>
        </w:rPr>
        <w:t xml:space="preserve">αλλά </w:t>
      </w:r>
      <w:r w:rsidRPr="00471003">
        <w:rPr>
          <w:rFonts w:eastAsia="Times New Roman"/>
          <w:color w:val="000000" w:themeColor="text1"/>
          <w:szCs w:val="24"/>
        </w:rPr>
        <w:t>το λένε όλοι οι παράγοντες της αγοράς</w:t>
      </w:r>
      <w:r>
        <w:rPr>
          <w:rFonts w:eastAsia="Times New Roman"/>
          <w:color w:val="000000" w:themeColor="text1"/>
          <w:szCs w:val="24"/>
        </w:rPr>
        <w:t xml:space="preserve">. Το </w:t>
      </w:r>
      <w:r w:rsidRPr="00471003">
        <w:rPr>
          <w:rFonts w:eastAsia="Times New Roman"/>
          <w:color w:val="000000" w:themeColor="text1"/>
          <w:szCs w:val="24"/>
        </w:rPr>
        <w:t>λένε τα ίδια τα οικονομικά αποτελέσματα</w:t>
      </w:r>
      <w:r>
        <w:rPr>
          <w:rFonts w:eastAsia="Times New Roman"/>
          <w:color w:val="000000" w:themeColor="text1"/>
          <w:szCs w:val="24"/>
        </w:rPr>
        <w:t>, γ</w:t>
      </w:r>
      <w:r w:rsidRPr="00471003">
        <w:rPr>
          <w:rFonts w:eastAsia="Times New Roman"/>
          <w:color w:val="000000" w:themeColor="text1"/>
          <w:szCs w:val="24"/>
        </w:rPr>
        <w:t xml:space="preserve">ιατί </w:t>
      </w:r>
      <w:r>
        <w:rPr>
          <w:rFonts w:eastAsia="Times New Roman"/>
          <w:color w:val="000000" w:themeColor="text1"/>
          <w:szCs w:val="24"/>
        </w:rPr>
        <w:t>είστε</w:t>
      </w:r>
      <w:r w:rsidRPr="00471003">
        <w:rPr>
          <w:rFonts w:eastAsia="Times New Roman"/>
          <w:color w:val="000000" w:themeColor="text1"/>
          <w:szCs w:val="24"/>
        </w:rPr>
        <w:t xml:space="preserve"> κοντά τεσσεράμισι χρόνια στην εξουσία</w:t>
      </w:r>
      <w:r>
        <w:rPr>
          <w:rFonts w:eastAsia="Times New Roman"/>
          <w:color w:val="000000" w:themeColor="text1"/>
          <w:szCs w:val="24"/>
        </w:rPr>
        <w:t>.</w:t>
      </w:r>
    </w:p>
    <w:p w14:paraId="42AE9EBD"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Οι ληξιπρόθεσμες οφειλές </w:t>
      </w:r>
      <w:r w:rsidRPr="00471003">
        <w:rPr>
          <w:rFonts w:eastAsia="Times New Roman"/>
          <w:color w:val="000000" w:themeColor="text1"/>
          <w:szCs w:val="24"/>
        </w:rPr>
        <w:t>παραμένουν στα 2,1 δισεκατομ</w:t>
      </w:r>
      <w:r w:rsidRPr="00471003">
        <w:rPr>
          <w:rFonts w:eastAsia="Times New Roman"/>
          <w:color w:val="000000" w:themeColor="text1"/>
          <w:szCs w:val="24"/>
        </w:rPr>
        <w:t xml:space="preserve">μύρια ευρώ απέναντι </w:t>
      </w:r>
      <w:r>
        <w:rPr>
          <w:rFonts w:eastAsia="Times New Roman"/>
          <w:color w:val="000000" w:themeColor="text1"/>
          <w:szCs w:val="24"/>
        </w:rPr>
        <w:t>στους προμηθευτές, ενώ είχατε δεσμευθεί ότι τον Αύγουστο του 2018 θα είχαν μηδενιστεί, τον Δεκέμβριο του 2018 θα είχαν μηδενιστεί, αλλά παραμένουν</w:t>
      </w:r>
      <w:r w:rsidRPr="00471003">
        <w:rPr>
          <w:rFonts w:eastAsia="Times New Roman"/>
          <w:color w:val="000000" w:themeColor="text1"/>
          <w:szCs w:val="24"/>
        </w:rPr>
        <w:t xml:space="preserve"> </w:t>
      </w:r>
      <w:r w:rsidRPr="00471003">
        <w:rPr>
          <w:rFonts w:eastAsia="Times New Roman"/>
          <w:color w:val="000000" w:themeColor="text1"/>
          <w:szCs w:val="24"/>
        </w:rPr>
        <w:t>σ</w:t>
      </w:r>
      <w:r>
        <w:rPr>
          <w:rFonts w:eastAsia="Times New Roman"/>
          <w:color w:val="000000" w:themeColor="text1"/>
          <w:szCs w:val="24"/>
        </w:rPr>
        <w:t>’</w:t>
      </w:r>
      <w:r w:rsidRPr="00471003">
        <w:rPr>
          <w:rFonts w:eastAsia="Times New Roman"/>
          <w:color w:val="000000" w:themeColor="text1"/>
          <w:szCs w:val="24"/>
        </w:rPr>
        <w:t xml:space="preserve"> </w:t>
      </w:r>
      <w:r w:rsidRPr="00471003">
        <w:rPr>
          <w:rFonts w:eastAsia="Times New Roman"/>
          <w:color w:val="000000" w:themeColor="text1"/>
          <w:szCs w:val="24"/>
        </w:rPr>
        <w:t>αυτό το τεράστιο ύψος</w:t>
      </w:r>
      <w:r>
        <w:rPr>
          <w:rFonts w:eastAsia="Times New Roman"/>
          <w:color w:val="000000" w:themeColor="text1"/>
          <w:szCs w:val="24"/>
        </w:rPr>
        <w:t>.</w:t>
      </w:r>
    </w:p>
    <w:p w14:paraId="42AE9EBE"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Τα χρέη των ιδιωτών</w:t>
      </w:r>
      <w:r w:rsidRPr="00471003">
        <w:rPr>
          <w:rFonts w:eastAsia="Times New Roman"/>
          <w:color w:val="000000" w:themeColor="text1"/>
          <w:szCs w:val="24"/>
        </w:rPr>
        <w:t xml:space="preserve"> απέναντι στο κράτος έχουν διογκωθεί</w:t>
      </w:r>
      <w:r>
        <w:rPr>
          <w:rFonts w:eastAsia="Times New Roman"/>
          <w:color w:val="000000" w:themeColor="text1"/>
          <w:szCs w:val="24"/>
        </w:rPr>
        <w:t xml:space="preserve">. Οι </w:t>
      </w:r>
      <w:r w:rsidRPr="00471003">
        <w:rPr>
          <w:rFonts w:eastAsia="Times New Roman"/>
          <w:color w:val="000000" w:themeColor="text1"/>
          <w:szCs w:val="24"/>
        </w:rPr>
        <w:t xml:space="preserve"> προβλέψ</w:t>
      </w:r>
      <w:r>
        <w:rPr>
          <w:rFonts w:eastAsia="Times New Roman"/>
          <w:color w:val="000000" w:themeColor="text1"/>
          <w:szCs w:val="24"/>
        </w:rPr>
        <w:t xml:space="preserve">εις σας </w:t>
      </w:r>
      <w:r w:rsidRPr="00471003">
        <w:rPr>
          <w:rFonts w:eastAsia="Times New Roman"/>
          <w:color w:val="000000" w:themeColor="text1"/>
          <w:szCs w:val="24"/>
        </w:rPr>
        <w:t xml:space="preserve">σε σχέση με την ανάπτυξη για τέταρτη </w:t>
      </w:r>
      <w:r w:rsidRPr="00471003">
        <w:rPr>
          <w:rFonts w:eastAsia="Times New Roman"/>
          <w:color w:val="000000" w:themeColor="text1"/>
          <w:szCs w:val="24"/>
        </w:rPr>
        <w:lastRenderedPageBreak/>
        <w:t>συνεχόμενη χρονιά πέφτουν έξω</w:t>
      </w:r>
      <w:r>
        <w:rPr>
          <w:rFonts w:eastAsia="Times New Roman"/>
          <w:color w:val="000000" w:themeColor="text1"/>
          <w:szCs w:val="24"/>
        </w:rPr>
        <w:t>. Έ</w:t>
      </w:r>
      <w:r w:rsidRPr="00471003">
        <w:rPr>
          <w:rFonts w:eastAsia="Times New Roman"/>
          <w:color w:val="000000" w:themeColor="text1"/>
          <w:szCs w:val="24"/>
        </w:rPr>
        <w:t xml:space="preserve">χουμε </w:t>
      </w:r>
      <w:r>
        <w:rPr>
          <w:rFonts w:eastAsia="Times New Roman"/>
          <w:color w:val="000000" w:themeColor="text1"/>
          <w:szCs w:val="24"/>
        </w:rPr>
        <w:t>μια</w:t>
      </w:r>
      <w:r w:rsidRPr="00471003">
        <w:rPr>
          <w:rFonts w:eastAsia="Times New Roman"/>
          <w:color w:val="000000" w:themeColor="text1"/>
          <w:szCs w:val="24"/>
        </w:rPr>
        <w:t xml:space="preserve"> ασθενική ανάπτυξη</w:t>
      </w:r>
      <w:r>
        <w:rPr>
          <w:rFonts w:eastAsia="Times New Roman"/>
          <w:color w:val="000000" w:themeColor="text1"/>
          <w:szCs w:val="24"/>
        </w:rPr>
        <w:t>.</w:t>
      </w:r>
    </w:p>
    <w:p w14:paraId="42AE9EBF"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471003">
        <w:rPr>
          <w:rFonts w:eastAsia="Times New Roman"/>
          <w:color w:val="000000" w:themeColor="text1"/>
          <w:szCs w:val="24"/>
        </w:rPr>
        <w:t>αι δυστυχώς</w:t>
      </w:r>
      <w:r>
        <w:rPr>
          <w:rFonts w:eastAsia="Times New Roman"/>
          <w:color w:val="000000" w:themeColor="text1"/>
          <w:szCs w:val="24"/>
        </w:rPr>
        <w:t>,</w:t>
      </w:r>
      <w:r w:rsidRPr="00471003">
        <w:rPr>
          <w:rFonts w:eastAsia="Times New Roman"/>
          <w:color w:val="000000" w:themeColor="text1"/>
          <w:szCs w:val="24"/>
        </w:rPr>
        <w:t xml:space="preserve"> όπως μας είπε η </w:t>
      </w:r>
      <w:r>
        <w:rPr>
          <w:rFonts w:eastAsia="Times New Roman"/>
          <w:color w:val="000000" w:themeColor="text1"/>
          <w:szCs w:val="24"/>
        </w:rPr>
        <w:t xml:space="preserve">ΕΛΣΤΑΤ, </w:t>
      </w:r>
      <w:r w:rsidRPr="00471003">
        <w:rPr>
          <w:rFonts w:eastAsia="Times New Roman"/>
          <w:color w:val="000000" w:themeColor="text1"/>
          <w:szCs w:val="24"/>
        </w:rPr>
        <w:t xml:space="preserve">σύμφωνα με τα πρόσφατα στοιχεία </w:t>
      </w:r>
      <w:r>
        <w:rPr>
          <w:rFonts w:eastAsia="Times New Roman"/>
          <w:color w:val="000000" w:themeColor="text1"/>
          <w:szCs w:val="24"/>
        </w:rPr>
        <w:t xml:space="preserve">της, ο </w:t>
      </w:r>
      <w:r w:rsidRPr="00471003">
        <w:rPr>
          <w:rFonts w:eastAsia="Times New Roman"/>
          <w:color w:val="000000" w:themeColor="text1"/>
          <w:szCs w:val="24"/>
        </w:rPr>
        <w:t>α</w:t>
      </w:r>
      <w:r>
        <w:rPr>
          <w:rFonts w:eastAsia="Times New Roman"/>
          <w:color w:val="000000" w:themeColor="text1"/>
          <w:szCs w:val="24"/>
        </w:rPr>
        <w:t>καθά</w:t>
      </w:r>
      <w:r w:rsidRPr="00471003">
        <w:rPr>
          <w:rFonts w:eastAsia="Times New Roman"/>
          <w:color w:val="000000" w:themeColor="text1"/>
          <w:szCs w:val="24"/>
        </w:rPr>
        <w:t>ριστος σχηματισμός παγίου κεφαλαίου</w:t>
      </w:r>
      <w:r>
        <w:rPr>
          <w:rFonts w:eastAsia="Times New Roman"/>
          <w:color w:val="000000" w:themeColor="text1"/>
          <w:szCs w:val="24"/>
        </w:rPr>
        <w:t>,</w:t>
      </w:r>
      <w:r w:rsidRPr="00471003">
        <w:rPr>
          <w:rFonts w:eastAsia="Times New Roman"/>
          <w:color w:val="000000" w:themeColor="text1"/>
          <w:szCs w:val="24"/>
        </w:rPr>
        <w:t xml:space="preserve"> ο οικονομικός δείκτης</w:t>
      </w:r>
      <w:r>
        <w:rPr>
          <w:rFonts w:eastAsia="Times New Roman"/>
          <w:color w:val="000000" w:themeColor="text1"/>
          <w:szCs w:val="24"/>
        </w:rPr>
        <w:t xml:space="preserve">, </w:t>
      </w:r>
      <w:r>
        <w:rPr>
          <w:rFonts w:eastAsia="Times New Roman"/>
          <w:color w:val="000000" w:themeColor="text1"/>
          <w:szCs w:val="24"/>
        </w:rPr>
        <w:t>ο</w:t>
      </w:r>
      <w:r w:rsidRPr="00471003">
        <w:rPr>
          <w:rFonts w:eastAsia="Times New Roman"/>
          <w:color w:val="000000" w:themeColor="text1"/>
          <w:szCs w:val="24"/>
        </w:rPr>
        <w:t xml:space="preserve"> οποίος απο</w:t>
      </w:r>
      <w:r>
        <w:rPr>
          <w:rFonts w:eastAsia="Times New Roman"/>
          <w:color w:val="000000" w:themeColor="text1"/>
          <w:szCs w:val="24"/>
        </w:rPr>
        <w:t>τυπώνει τη συνολική πορεία των ε</w:t>
      </w:r>
      <w:r w:rsidRPr="00471003">
        <w:rPr>
          <w:rFonts w:eastAsia="Times New Roman"/>
          <w:color w:val="000000" w:themeColor="text1"/>
          <w:szCs w:val="24"/>
        </w:rPr>
        <w:t>πενδύσεων</w:t>
      </w:r>
      <w:r>
        <w:rPr>
          <w:rFonts w:eastAsia="Times New Roman"/>
          <w:color w:val="000000" w:themeColor="text1"/>
          <w:szCs w:val="24"/>
        </w:rPr>
        <w:t>,</w:t>
      </w:r>
      <w:r w:rsidRPr="00471003">
        <w:rPr>
          <w:rFonts w:eastAsia="Times New Roman"/>
          <w:color w:val="000000" w:themeColor="text1"/>
          <w:szCs w:val="24"/>
        </w:rPr>
        <w:t xml:space="preserve"> υποχώρησε το 2018 στα επίπεδα του 1996</w:t>
      </w:r>
      <w:r>
        <w:rPr>
          <w:rFonts w:eastAsia="Times New Roman"/>
          <w:color w:val="000000" w:themeColor="text1"/>
          <w:szCs w:val="24"/>
        </w:rPr>
        <w:t xml:space="preserve"> τόσο </w:t>
      </w:r>
      <w:r w:rsidRPr="00471003">
        <w:rPr>
          <w:rFonts w:eastAsia="Times New Roman"/>
          <w:color w:val="000000" w:themeColor="text1"/>
          <w:szCs w:val="24"/>
        </w:rPr>
        <w:t>σε τρέχουσες όσο και σε σταθερές τιμές</w:t>
      </w:r>
      <w:r>
        <w:rPr>
          <w:rFonts w:eastAsia="Times New Roman"/>
          <w:color w:val="000000" w:themeColor="text1"/>
          <w:szCs w:val="24"/>
        </w:rPr>
        <w:t xml:space="preserve">. </w:t>
      </w:r>
    </w:p>
    <w:p w14:paraId="42AE9EC0"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471003">
        <w:rPr>
          <w:rFonts w:eastAsia="Times New Roman"/>
          <w:color w:val="000000" w:themeColor="text1"/>
          <w:szCs w:val="24"/>
        </w:rPr>
        <w:t xml:space="preserve"> συγκεκριμένος δείκτης</w:t>
      </w:r>
      <w:r>
        <w:rPr>
          <w:rFonts w:eastAsia="Times New Roman"/>
          <w:color w:val="000000" w:themeColor="text1"/>
          <w:szCs w:val="24"/>
        </w:rPr>
        <w:t xml:space="preserve"> ο</w:t>
      </w:r>
      <w:r w:rsidRPr="00471003">
        <w:rPr>
          <w:rFonts w:eastAsia="Times New Roman"/>
          <w:color w:val="000000" w:themeColor="text1"/>
          <w:szCs w:val="24"/>
        </w:rPr>
        <w:t xml:space="preserve"> οποίος μετρά την αναλογ</w:t>
      </w:r>
      <w:r>
        <w:rPr>
          <w:rFonts w:eastAsia="Times New Roman"/>
          <w:color w:val="000000" w:themeColor="text1"/>
          <w:szCs w:val="24"/>
        </w:rPr>
        <w:t xml:space="preserve">ία επενδύσεων ως προς το ΑΕΠ </w:t>
      </w:r>
      <w:r w:rsidRPr="00471003">
        <w:rPr>
          <w:rFonts w:eastAsia="Times New Roman"/>
          <w:color w:val="000000" w:themeColor="text1"/>
          <w:szCs w:val="24"/>
        </w:rPr>
        <w:t>κατατάσσει</w:t>
      </w:r>
      <w:r>
        <w:rPr>
          <w:rFonts w:eastAsia="Times New Roman"/>
          <w:color w:val="000000" w:themeColor="text1"/>
          <w:szCs w:val="24"/>
        </w:rPr>
        <w:t>,</w:t>
      </w:r>
      <w:r w:rsidRPr="00471003">
        <w:rPr>
          <w:rFonts w:eastAsia="Times New Roman"/>
          <w:color w:val="000000" w:themeColor="text1"/>
          <w:szCs w:val="24"/>
        </w:rPr>
        <w:t xml:space="preserve"> δυστυχώς</w:t>
      </w:r>
      <w:r>
        <w:rPr>
          <w:rFonts w:eastAsia="Times New Roman"/>
          <w:color w:val="000000" w:themeColor="text1"/>
          <w:szCs w:val="24"/>
        </w:rPr>
        <w:t>,</w:t>
      </w:r>
      <w:r w:rsidRPr="00471003">
        <w:rPr>
          <w:rFonts w:eastAsia="Times New Roman"/>
          <w:color w:val="000000" w:themeColor="text1"/>
          <w:szCs w:val="24"/>
        </w:rPr>
        <w:t xml:space="preserve"> την Ελλάδα</w:t>
      </w:r>
      <w:r>
        <w:rPr>
          <w:rFonts w:eastAsia="Times New Roman"/>
          <w:color w:val="000000" w:themeColor="text1"/>
          <w:szCs w:val="24"/>
        </w:rPr>
        <w:t>,</w:t>
      </w:r>
      <w:r w:rsidRPr="00471003">
        <w:rPr>
          <w:rFonts w:eastAsia="Times New Roman"/>
          <w:color w:val="000000" w:themeColor="text1"/>
          <w:szCs w:val="24"/>
        </w:rPr>
        <w:t xml:space="preserve"> τη χ</w:t>
      </w:r>
      <w:r w:rsidRPr="00471003">
        <w:rPr>
          <w:rFonts w:eastAsia="Times New Roman"/>
          <w:color w:val="000000" w:themeColor="text1"/>
          <w:szCs w:val="24"/>
        </w:rPr>
        <w:t xml:space="preserve">ώρα </w:t>
      </w:r>
      <w:r>
        <w:rPr>
          <w:rFonts w:eastAsia="Times New Roman"/>
          <w:color w:val="000000" w:themeColor="text1"/>
          <w:szCs w:val="24"/>
        </w:rPr>
        <w:t>μας,</w:t>
      </w:r>
      <w:r w:rsidRPr="00471003">
        <w:rPr>
          <w:rFonts w:eastAsia="Times New Roman"/>
          <w:color w:val="000000" w:themeColor="text1"/>
          <w:szCs w:val="24"/>
        </w:rPr>
        <w:t xml:space="preserve"> στην τελευταία θέση της Ευρώπης και</w:t>
      </w:r>
      <w:r>
        <w:rPr>
          <w:rFonts w:eastAsia="Times New Roman"/>
          <w:color w:val="000000" w:themeColor="text1"/>
          <w:szCs w:val="24"/>
        </w:rPr>
        <w:t>,</w:t>
      </w:r>
      <w:r w:rsidRPr="00471003">
        <w:rPr>
          <w:rFonts w:eastAsia="Times New Roman"/>
          <w:color w:val="000000" w:themeColor="text1"/>
          <w:szCs w:val="24"/>
        </w:rPr>
        <w:t xml:space="preserve"> μάλιστα</w:t>
      </w:r>
      <w:r>
        <w:rPr>
          <w:rFonts w:eastAsia="Times New Roman"/>
          <w:color w:val="000000" w:themeColor="text1"/>
          <w:szCs w:val="24"/>
        </w:rPr>
        <w:t>, με τ</w:t>
      </w:r>
      <w:r w:rsidRPr="00471003">
        <w:rPr>
          <w:rFonts w:eastAsia="Times New Roman"/>
          <w:color w:val="000000" w:themeColor="text1"/>
          <w:szCs w:val="24"/>
        </w:rPr>
        <w:t>εράστια διαφορά σε σχέση με το</w:t>
      </w:r>
      <w:r>
        <w:rPr>
          <w:rFonts w:eastAsia="Times New Roman"/>
          <w:color w:val="000000" w:themeColor="text1"/>
          <w:szCs w:val="24"/>
        </w:rPr>
        <w:t>ν</w:t>
      </w:r>
      <w:r w:rsidRPr="00471003">
        <w:rPr>
          <w:rFonts w:eastAsia="Times New Roman"/>
          <w:color w:val="000000" w:themeColor="text1"/>
          <w:szCs w:val="24"/>
        </w:rPr>
        <w:t xml:space="preserve"> μέσο όρο της Ευρωπαϊκής Ένωσης</w:t>
      </w:r>
      <w:r>
        <w:rPr>
          <w:rFonts w:eastAsia="Times New Roman"/>
          <w:color w:val="000000" w:themeColor="text1"/>
          <w:szCs w:val="24"/>
        </w:rPr>
        <w:t xml:space="preserve">. Ειδικότερα, στην Ελλάδα περιορίστηκε </w:t>
      </w:r>
      <w:r w:rsidRPr="00471003">
        <w:rPr>
          <w:rFonts w:eastAsia="Times New Roman"/>
          <w:color w:val="000000" w:themeColor="text1"/>
          <w:szCs w:val="24"/>
        </w:rPr>
        <w:t>στο 11,1%</w:t>
      </w:r>
      <w:r>
        <w:rPr>
          <w:rFonts w:eastAsia="Times New Roman"/>
          <w:color w:val="000000" w:themeColor="text1"/>
          <w:szCs w:val="24"/>
        </w:rPr>
        <w:t>,</w:t>
      </w:r>
      <w:r w:rsidRPr="00471003">
        <w:rPr>
          <w:rFonts w:eastAsia="Times New Roman"/>
          <w:color w:val="000000" w:themeColor="text1"/>
          <w:szCs w:val="24"/>
        </w:rPr>
        <w:t xml:space="preserve"> τη στιγμή που ο μέσος όρος τόσο στην Ευρωπαϊκή Ένωση όσο και στην ευρωζώνη διαμορφώνε</w:t>
      </w:r>
      <w:r w:rsidRPr="00471003">
        <w:rPr>
          <w:rFonts w:eastAsia="Times New Roman"/>
          <w:color w:val="000000" w:themeColor="text1"/>
          <w:szCs w:val="24"/>
        </w:rPr>
        <w:t>ται στο 20,8%</w:t>
      </w:r>
      <w:r>
        <w:rPr>
          <w:rFonts w:eastAsia="Times New Roman"/>
          <w:color w:val="000000" w:themeColor="text1"/>
          <w:szCs w:val="24"/>
        </w:rPr>
        <w:t>.</w:t>
      </w:r>
    </w:p>
    <w:p w14:paraId="42AE9EC1"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Οι ακαθάριστες επενδύσεις </w:t>
      </w:r>
      <w:r w:rsidRPr="00471003">
        <w:rPr>
          <w:rFonts w:eastAsia="Times New Roman"/>
          <w:color w:val="000000" w:themeColor="text1"/>
          <w:szCs w:val="24"/>
        </w:rPr>
        <w:t>παγίου κεφαλαίου μειώθ</w:t>
      </w:r>
      <w:r>
        <w:rPr>
          <w:rFonts w:eastAsia="Times New Roman"/>
          <w:color w:val="000000" w:themeColor="text1"/>
          <w:szCs w:val="24"/>
        </w:rPr>
        <w:t>ηκαν το τέταρτο τρίμηνο του 2018 κατά 2</w:t>
      </w:r>
      <w:r w:rsidRPr="00471003">
        <w:rPr>
          <w:rFonts w:eastAsia="Times New Roman"/>
          <w:color w:val="000000" w:themeColor="text1"/>
          <w:szCs w:val="24"/>
        </w:rPr>
        <w:t>7,2% σε σχέση με το τέταρτο τρίμηνο του 2017</w:t>
      </w:r>
      <w:r>
        <w:rPr>
          <w:rFonts w:eastAsia="Times New Roman"/>
          <w:color w:val="000000" w:themeColor="text1"/>
          <w:szCs w:val="24"/>
        </w:rPr>
        <w:t>,</w:t>
      </w:r>
      <w:r w:rsidRPr="00471003">
        <w:rPr>
          <w:rFonts w:eastAsia="Times New Roman"/>
          <w:color w:val="000000" w:themeColor="text1"/>
          <w:szCs w:val="24"/>
        </w:rPr>
        <w:t xml:space="preserve"> τη στιγμή</w:t>
      </w:r>
      <w:r>
        <w:rPr>
          <w:rFonts w:eastAsia="Times New Roman"/>
          <w:color w:val="000000" w:themeColor="text1"/>
          <w:szCs w:val="24"/>
        </w:rPr>
        <w:t>,</w:t>
      </w:r>
      <w:r w:rsidRPr="00471003">
        <w:rPr>
          <w:rFonts w:eastAsia="Times New Roman"/>
          <w:color w:val="000000" w:themeColor="text1"/>
          <w:szCs w:val="24"/>
        </w:rPr>
        <w:t xml:space="preserve"> μάλιστα</w:t>
      </w:r>
      <w:r>
        <w:rPr>
          <w:rFonts w:eastAsia="Times New Roman"/>
          <w:color w:val="000000" w:themeColor="text1"/>
          <w:szCs w:val="24"/>
        </w:rPr>
        <w:t>,</w:t>
      </w:r>
      <w:r w:rsidRPr="00471003">
        <w:rPr>
          <w:rFonts w:eastAsia="Times New Roman"/>
          <w:color w:val="000000" w:themeColor="text1"/>
          <w:szCs w:val="24"/>
        </w:rPr>
        <w:t xml:space="preserve"> που άλλες χώρες που ακολούθησαν προγράμματα οικονομικής προσαρμογής</w:t>
      </w:r>
      <w:r>
        <w:rPr>
          <w:rFonts w:eastAsia="Times New Roman"/>
          <w:color w:val="000000" w:themeColor="text1"/>
          <w:szCs w:val="24"/>
        </w:rPr>
        <w:t>,</w:t>
      </w:r>
      <w:r w:rsidRPr="00471003">
        <w:rPr>
          <w:rFonts w:eastAsia="Times New Roman"/>
          <w:color w:val="000000" w:themeColor="text1"/>
          <w:szCs w:val="24"/>
        </w:rPr>
        <w:t xml:space="preserve"> όπως η </w:t>
      </w:r>
      <w:r w:rsidRPr="00471003">
        <w:rPr>
          <w:rFonts w:eastAsia="Times New Roman"/>
          <w:color w:val="000000" w:themeColor="text1"/>
          <w:szCs w:val="24"/>
        </w:rPr>
        <w:lastRenderedPageBreak/>
        <w:t>Πορτογαλία</w:t>
      </w:r>
      <w:r>
        <w:rPr>
          <w:rFonts w:eastAsia="Times New Roman"/>
          <w:color w:val="000000" w:themeColor="text1"/>
          <w:szCs w:val="24"/>
        </w:rPr>
        <w:t>,</w:t>
      </w:r>
      <w:r w:rsidRPr="00471003">
        <w:rPr>
          <w:rFonts w:eastAsia="Times New Roman"/>
          <w:color w:val="000000" w:themeColor="text1"/>
          <w:szCs w:val="24"/>
        </w:rPr>
        <w:t xml:space="preserve"> η Ισπανία</w:t>
      </w:r>
      <w:r>
        <w:rPr>
          <w:rFonts w:eastAsia="Times New Roman"/>
          <w:color w:val="000000" w:themeColor="text1"/>
          <w:szCs w:val="24"/>
        </w:rPr>
        <w:t>,</w:t>
      </w:r>
      <w:r w:rsidRPr="00471003">
        <w:rPr>
          <w:rFonts w:eastAsia="Times New Roman"/>
          <w:color w:val="000000" w:themeColor="text1"/>
          <w:szCs w:val="24"/>
        </w:rPr>
        <w:t xml:space="preserve"> η Κύπρος καταγράφ</w:t>
      </w:r>
      <w:r>
        <w:rPr>
          <w:rFonts w:eastAsia="Times New Roman"/>
          <w:color w:val="000000" w:themeColor="text1"/>
          <w:szCs w:val="24"/>
        </w:rPr>
        <w:t>ουν</w:t>
      </w:r>
      <w:r w:rsidRPr="00471003">
        <w:rPr>
          <w:rFonts w:eastAsia="Times New Roman"/>
          <w:color w:val="000000" w:themeColor="text1"/>
          <w:szCs w:val="24"/>
        </w:rPr>
        <w:t xml:space="preserve"> σημαντική </w:t>
      </w:r>
      <w:r>
        <w:rPr>
          <w:rFonts w:eastAsia="Times New Roman"/>
          <w:color w:val="000000" w:themeColor="text1"/>
          <w:szCs w:val="24"/>
        </w:rPr>
        <w:t xml:space="preserve">επενδυτική </w:t>
      </w:r>
      <w:r w:rsidRPr="00471003">
        <w:rPr>
          <w:rFonts w:eastAsia="Times New Roman"/>
          <w:color w:val="000000" w:themeColor="text1"/>
          <w:szCs w:val="24"/>
        </w:rPr>
        <w:t>δραστηριότητα</w:t>
      </w:r>
      <w:r>
        <w:rPr>
          <w:rFonts w:eastAsia="Times New Roman"/>
          <w:color w:val="000000" w:themeColor="text1"/>
          <w:szCs w:val="24"/>
        </w:rPr>
        <w:t>.</w:t>
      </w:r>
    </w:p>
    <w:p w14:paraId="42AE9EC2"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Τρία</w:t>
      </w:r>
      <w:r w:rsidRPr="00471003">
        <w:rPr>
          <w:rFonts w:eastAsia="Times New Roman"/>
          <w:color w:val="000000" w:themeColor="text1"/>
          <w:szCs w:val="24"/>
        </w:rPr>
        <w:t xml:space="preserve"> </w:t>
      </w:r>
      <w:r>
        <w:rPr>
          <w:rFonts w:eastAsia="Times New Roman"/>
          <w:color w:val="000000" w:themeColor="text1"/>
          <w:szCs w:val="24"/>
        </w:rPr>
        <w:t xml:space="preserve">δισεκατομμύρια </w:t>
      </w:r>
      <w:r w:rsidRPr="00471003">
        <w:rPr>
          <w:rFonts w:eastAsia="Times New Roman"/>
          <w:color w:val="000000" w:themeColor="text1"/>
          <w:szCs w:val="24"/>
        </w:rPr>
        <w:t>λιγότερα</w:t>
      </w:r>
      <w:r>
        <w:rPr>
          <w:rFonts w:eastAsia="Times New Roman"/>
          <w:color w:val="000000" w:themeColor="text1"/>
          <w:szCs w:val="24"/>
        </w:rPr>
        <w:t>,</w:t>
      </w:r>
      <w:r w:rsidRPr="00471003">
        <w:rPr>
          <w:rFonts w:eastAsia="Times New Roman"/>
          <w:color w:val="000000" w:themeColor="text1"/>
          <w:szCs w:val="24"/>
        </w:rPr>
        <w:t xml:space="preserve"> κυρίες και κύριοι συνάδελφοι</w:t>
      </w:r>
      <w:r>
        <w:rPr>
          <w:rFonts w:eastAsia="Times New Roman"/>
          <w:color w:val="000000" w:themeColor="text1"/>
          <w:szCs w:val="24"/>
        </w:rPr>
        <w:t>,</w:t>
      </w:r>
      <w:r w:rsidRPr="00471003">
        <w:rPr>
          <w:rFonts w:eastAsia="Times New Roman"/>
          <w:color w:val="000000" w:themeColor="text1"/>
          <w:szCs w:val="24"/>
        </w:rPr>
        <w:t xml:space="preserve"> είναι οι επενδύσεις το 2018 σε σχέση με το 2017</w:t>
      </w:r>
      <w:r>
        <w:rPr>
          <w:rFonts w:eastAsia="Times New Roman"/>
          <w:color w:val="000000" w:themeColor="text1"/>
          <w:szCs w:val="24"/>
        </w:rPr>
        <w:t xml:space="preserve">. Όμως, ακόμα και για το ΕΤΕΑΝ, γιατί θα μιλήσουμε για την Αναπτυξιακή Τράπεζα, </w:t>
      </w:r>
      <w:r w:rsidRPr="00471003">
        <w:rPr>
          <w:rFonts w:eastAsia="Times New Roman"/>
          <w:color w:val="000000" w:themeColor="text1"/>
          <w:szCs w:val="24"/>
        </w:rPr>
        <w:t xml:space="preserve">για το οποίο </w:t>
      </w:r>
      <w:r>
        <w:rPr>
          <w:rFonts w:eastAsia="Times New Roman"/>
          <w:color w:val="000000" w:themeColor="text1"/>
          <w:szCs w:val="24"/>
        </w:rPr>
        <w:t xml:space="preserve">κόπτεσθε μετά από τεσσεράμισι χρόνια, </w:t>
      </w:r>
      <w:r w:rsidRPr="00471003">
        <w:rPr>
          <w:rFonts w:eastAsia="Times New Roman"/>
          <w:color w:val="000000" w:themeColor="text1"/>
          <w:szCs w:val="24"/>
        </w:rPr>
        <w:t xml:space="preserve">οφείλω να σας πω ότι τα έσοδα το 2018 είναι </w:t>
      </w:r>
      <w:r>
        <w:rPr>
          <w:rFonts w:eastAsia="Times New Roman"/>
          <w:color w:val="000000" w:themeColor="text1"/>
          <w:szCs w:val="24"/>
        </w:rPr>
        <w:t xml:space="preserve">2 εκατομμύρια </w:t>
      </w:r>
      <w:r w:rsidRPr="00471003">
        <w:rPr>
          <w:rFonts w:eastAsia="Times New Roman"/>
          <w:color w:val="000000" w:themeColor="text1"/>
          <w:szCs w:val="24"/>
        </w:rPr>
        <w:t xml:space="preserve">ευρώ σε σχέση με 10 εκατομμύρια </w:t>
      </w:r>
      <w:r>
        <w:rPr>
          <w:rFonts w:eastAsia="Times New Roman"/>
          <w:color w:val="000000" w:themeColor="text1"/>
          <w:szCs w:val="24"/>
        </w:rPr>
        <w:t xml:space="preserve">ευρώ </w:t>
      </w:r>
      <w:r w:rsidRPr="00471003">
        <w:rPr>
          <w:rFonts w:eastAsia="Times New Roman"/>
          <w:color w:val="000000" w:themeColor="text1"/>
          <w:szCs w:val="24"/>
        </w:rPr>
        <w:t>που ήταν το 2017</w:t>
      </w:r>
      <w:r>
        <w:rPr>
          <w:rFonts w:eastAsia="Times New Roman"/>
          <w:color w:val="000000" w:themeColor="text1"/>
          <w:szCs w:val="24"/>
        </w:rPr>
        <w:t>. Τ</w:t>
      </w:r>
      <w:r w:rsidRPr="00471003">
        <w:rPr>
          <w:rFonts w:eastAsia="Times New Roman"/>
          <w:color w:val="000000" w:themeColor="text1"/>
          <w:szCs w:val="24"/>
        </w:rPr>
        <w:t xml:space="preserve">όσο ήταν το ενδιαφέρον σας </w:t>
      </w:r>
      <w:r>
        <w:rPr>
          <w:rFonts w:eastAsia="Times New Roman"/>
          <w:color w:val="000000" w:themeColor="text1"/>
          <w:szCs w:val="24"/>
        </w:rPr>
        <w:t>γ</w:t>
      </w:r>
      <w:r w:rsidRPr="00471003">
        <w:rPr>
          <w:rFonts w:eastAsia="Times New Roman"/>
          <w:color w:val="000000" w:themeColor="text1"/>
          <w:szCs w:val="24"/>
        </w:rPr>
        <w:t xml:space="preserve">ύρω </w:t>
      </w:r>
      <w:r>
        <w:rPr>
          <w:rFonts w:eastAsia="Times New Roman"/>
          <w:color w:val="000000" w:themeColor="text1"/>
          <w:szCs w:val="24"/>
        </w:rPr>
        <w:t xml:space="preserve">από την ενίσχυση των μικρομεσαίων </w:t>
      </w:r>
      <w:r w:rsidRPr="00471003">
        <w:rPr>
          <w:rFonts w:eastAsia="Times New Roman"/>
          <w:color w:val="000000" w:themeColor="text1"/>
          <w:szCs w:val="24"/>
        </w:rPr>
        <w:t xml:space="preserve">επιχειρήσεων στη χώρα </w:t>
      </w:r>
      <w:r>
        <w:rPr>
          <w:rFonts w:eastAsia="Times New Roman"/>
          <w:color w:val="000000" w:themeColor="text1"/>
          <w:szCs w:val="24"/>
        </w:rPr>
        <w:t>μας</w:t>
      </w:r>
      <w:r>
        <w:rPr>
          <w:rFonts w:eastAsia="Times New Roman"/>
          <w:color w:val="000000" w:themeColor="text1"/>
          <w:szCs w:val="24"/>
        </w:rPr>
        <w:t>.</w:t>
      </w:r>
    </w:p>
    <w:p w14:paraId="42AE9EC3"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Δεν χρειάζεται να αναφερθώ για τη θέση την οποία έχει η χώρα μας στην</w:t>
      </w:r>
      <w:r w:rsidRPr="00471003">
        <w:rPr>
          <w:rFonts w:eastAsia="Times New Roman"/>
          <w:color w:val="000000" w:themeColor="text1"/>
          <w:szCs w:val="24"/>
        </w:rPr>
        <w:t xml:space="preserve"> απορρόφηση του ΕΣΠΑ</w:t>
      </w:r>
      <w:r>
        <w:rPr>
          <w:rFonts w:eastAsia="Times New Roman"/>
          <w:color w:val="000000" w:themeColor="text1"/>
          <w:szCs w:val="24"/>
        </w:rPr>
        <w:t xml:space="preserve">. Είναι εικοστή τρίτη </w:t>
      </w:r>
      <w:r w:rsidRPr="00471003">
        <w:rPr>
          <w:rFonts w:eastAsia="Times New Roman"/>
          <w:color w:val="000000" w:themeColor="text1"/>
          <w:szCs w:val="24"/>
        </w:rPr>
        <w:t>στην Ευρωπαϊκή Ένωση</w:t>
      </w:r>
      <w:r>
        <w:rPr>
          <w:rFonts w:eastAsia="Times New Roman"/>
          <w:color w:val="000000" w:themeColor="text1"/>
          <w:szCs w:val="24"/>
        </w:rPr>
        <w:t>!</w:t>
      </w:r>
    </w:p>
    <w:p w14:paraId="42AE9EC4"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Βλέπετε, λοιπόν, κυρίες και κύριοι συνάδελφοι, ότι όχι μόνο </w:t>
      </w:r>
      <w:r w:rsidRPr="00471003">
        <w:rPr>
          <w:rFonts w:eastAsia="Times New Roman"/>
          <w:color w:val="000000" w:themeColor="text1"/>
          <w:szCs w:val="24"/>
        </w:rPr>
        <w:t>δεν εκμεταλλευόμαστε στ</w:t>
      </w:r>
      <w:r>
        <w:rPr>
          <w:rFonts w:eastAsia="Times New Roman"/>
          <w:color w:val="000000" w:themeColor="text1"/>
          <w:szCs w:val="24"/>
        </w:rPr>
        <w:t xml:space="preserve">ον βαθμό που θα έπρεπε </w:t>
      </w:r>
      <w:r w:rsidRPr="00471003">
        <w:rPr>
          <w:rFonts w:eastAsia="Times New Roman"/>
          <w:color w:val="000000" w:themeColor="text1"/>
          <w:szCs w:val="24"/>
        </w:rPr>
        <w:t xml:space="preserve">τους </w:t>
      </w:r>
      <w:r>
        <w:rPr>
          <w:rFonts w:eastAsia="Times New Roman"/>
          <w:color w:val="000000" w:themeColor="text1"/>
          <w:szCs w:val="24"/>
        </w:rPr>
        <w:t>πόρ</w:t>
      </w:r>
      <w:r w:rsidRPr="00471003">
        <w:rPr>
          <w:rFonts w:eastAsia="Times New Roman"/>
          <w:color w:val="000000" w:themeColor="text1"/>
          <w:szCs w:val="24"/>
        </w:rPr>
        <w:t>ους</w:t>
      </w:r>
      <w:r>
        <w:rPr>
          <w:rFonts w:eastAsia="Times New Roman"/>
          <w:color w:val="000000" w:themeColor="text1"/>
          <w:szCs w:val="24"/>
        </w:rPr>
        <w:t xml:space="preserve">, </w:t>
      </w:r>
      <w:r w:rsidRPr="00471003">
        <w:rPr>
          <w:rFonts w:eastAsia="Times New Roman"/>
          <w:color w:val="000000" w:themeColor="text1"/>
          <w:szCs w:val="24"/>
        </w:rPr>
        <w:t>τα</w:t>
      </w:r>
      <w:r w:rsidRPr="00471003">
        <w:rPr>
          <w:rFonts w:eastAsia="Times New Roman"/>
          <w:color w:val="000000" w:themeColor="text1"/>
          <w:szCs w:val="24"/>
        </w:rPr>
        <w:t xml:space="preserve"> μέσα</w:t>
      </w:r>
      <w:r>
        <w:rPr>
          <w:rFonts w:eastAsia="Times New Roman"/>
          <w:color w:val="000000" w:themeColor="text1"/>
          <w:szCs w:val="24"/>
        </w:rPr>
        <w:t>,</w:t>
      </w:r>
      <w:r w:rsidRPr="00471003">
        <w:rPr>
          <w:rFonts w:eastAsia="Times New Roman"/>
          <w:color w:val="000000" w:themeColor="text1"/>
          <w:szCs w:val="24"/>
        </w:rPr>
        <w:t xml:space="preserve"> τα οποία μας δίνει η Ευρωπαϊκή Ένωση για να μπορέσουμ</w:t>
      </w:r>
      <w:r>
        <w:rPr>
          <w:rFonts w:eastAsia="Times New Roman"/>
          <w:color w:val="000000" w:themeColor="text1"/>
          <w:szCs w:val="24"/>
        </w:rPr>
        <w:t>ε να ενισχύσουμε και να τονώσουμε</w:t>
      </w:r>
      <w:r w:rsidRPr="00471003">
        <w:rPr>
          <w:rFonts w:eastAsia="Times New Roman"/>
          <w:color w:val="000000" w:themeColor="text1"/>
          <w:szCs w:val="24"/>
        </w:rPr>
        <w:t xml:space="preserve"> την ιδιωτική </w:t>
      </w:r>
      <w:r w:rsidRPr="00471003">
        <w:rPr>
          <w:rFonts w:eastAsia="Times New Roman"/>
          <w:color w:val="000000" w:themeColor="text1"/>
          <w:szCs w:val="24"/>
        </w:rPr>
        <w:lastRenderedPageBreak/>
        <w:t>οικονο</w:t>
      </w:r>
      <w:r>
        <w:rPr>
          <w:rFonts w:eastAsia="Times New Roman"/>
          <w:color w:val="000000" w:themeColor="text1"/>
          <w:szCs w:val="24"/>
        </w:rPr>
        <w:t>μία,</w:t>
      </w:r>
      <w:r w:rsidRPr="00471003">
        <w:rPr>
          <w:rFonts w:eastAsia="Times New Roman"/>
          <w:color w:val="000000" w:themeColor="text1"/>
          <w:szCs w:val="24"/>
        </w:rPr>
        <w:t xml:space="preserve"> αλλά κάνουμε </w:t>
      </w:r>
      <w:r>
        <w:rPr>
          <w:rFonts w:eastAsia="Times New Roman"/>
          <w:color w:val="000000" w:themeColor="text1"/>
          <w:szCs w:val="24"/>
        </w:rPr>
        <w:t xml:space="preserve">και </w:t>
      </w:r>
      <w:r w:rsidRPr="00471003">
        <w:rPr>
          <w:rFonts w:eastAsia="Times New Roman"/>
          <w:color w:val="000000" w:themeColor="text1"/>
          <w:szCs w:val="24"/>
        </w:rPr>
        <w:t>ό</w:t>
      </w:r>
      <w:r>
        <w:rPr>
          <w:rFonts w:eastAsia="Times New Roman"/>
          <w:color w:val="000000" w:themeColor="text1"/>
          <w:szCs w:val="24"/>
        </w:rPr>
        <w:t>,</w:t>
      </w:r>
      <w:r w:rsidRPr="00471003">
        <w:rPr>
          <w:rFonts w:eastAsia="Times New Roman"/>
          <w:color w:val="000000" w:themeColor="text1"/>
          <w:szCs w:val="24"/>
        </w:rPr>
        <w:t>τι μπορούμε για να την καθηλώσου</w:t>
      </w:r>
      <w:r>
        <w:rPr>
          <w:rFonts w:eastAsia="Times New Roman"/>
          <w:color w:val="000000" w:themeColor="text1"/>
          <w:szCs w:val="24"/>
        </w:rPr>
        <w:t xml:space="preserve">με </w:t>
      </w:r>
      <w:r w:rsidRPr="00471003">
        <w:rPr>
          <w:rFonts w:eastAsia="Times New Roman"/>
          <w:color w:val="000000" w:themeColor="text1"/>
          <w:szCs w:val="24"/>
        </w:rPr>
        <w:t xml:space="preserve">και με την τεράστια </w:t>
      </w:r>
      <w:proofErr w:type="spellStart"/>
      <w:r w:rsidRPr="00471003">
        <w:rPr>
          <w:rFonts w:eastAsia="Times New Roman"/>
          <w:color w:val="000000" w:themeColor="text1"/>
          <w:szCs w:val="24"/>
        </w:rPr>
        <w:t>υπερφορολόγηση</w:t>
      </w:r>
      <w:proofErr w:type="spellEnd"/>
      <w:r>
        <w:rPr>
          <w:rFonts w:eastAsia="Times New Roman"/>
          <w:color w:val="000000" w:themeColor="text1"/>
          <w:szCs w:val="24"/>
        </w:rPr>
        <w:t xml:space="preserve">, </w:t>
      </w:r>
      <w:r w:rsidRPr="00471003">
        <w:rPr>
          <w:rFonts w:eastAsia="Times New Roman"/>
          <w:color w:val="000000" w:themeColor="text1"/>
          <w:szCs w:val="24"/>
        </w:rPr>
        <w:t>την οποία έχουν υποστεί σύσσωμη η ελληνική κοινω</w:t>
      </w:r>
      <w:r w:rsidRPr="00471003">
        <w:rPr>
          <w:rFonts w:eastAsia="Times New Roman"/>
          <w:color w:val="000000" w:themeColor="text1"/>
          <w:szCs w:val="24"/>
        </w:rPr>
        <w:t xml:space="preserve">νία και </w:t>
      </w:r>
      <w:r>
        <w:rPr>
          <w:rFonts w:eastAsia="Times New Roman"/>
          <w:color w:val="000000" w:themeColor="text1"/>
          <w:szCs w:val="24"/>
        </w:rPr>
        <w:t xml:space="preserve">οι </w:t>
      </w:r>
      <w:r w:rsidRPr="00471003">
        <w:rPr>
          <w:rFonts w:eastAsia="Times New Roman"/>
          <w:color w:val="000000" w:themeColor="text1"/>
          <w:szCs w:val="24"/>
        </w:rPr>
        <w:t>ιδιωτικές επιχειρήσεις</w:t>
      </w:r>
      <w:r>
        <w:rPr>
          <w:rFonts w:eastAsia="Times New Roman"/>
          <w:color w:val="000000" w:themeColor="text1"/>
          <w:szCs w:val="24"/>
        </w:rPr>
        <w:t>,</w:t>
      </w:r>
      <w:r w:rsidRPr="00471003">
        <w:rPr>
          <w:rFonts w:eastAsia="Times New Roman"/>
          <w:color w:val="000000" w:themeColor="text1"/>
          <w:szCs w:val="24"/>
        </w:rPr>
        <w:t xml:space="preserve"> αλλά και μ</w:t>
      </w:r>
      <w:r>
        <w:rPr>
          <w:rFonts w:eastAsia="Times New Roman"/>
          <w:color w:val="000000" w:themeColor="text1"/>
          <w:szCs w:val="24"/>
        </w:rPr>
        <w:t>έσα από τις ιδεοληψίες και τις αγκυλώσεις σας γ</w:t>
      </w:r>
      <w:r w:rsidRPr="00471003">
        <w:rPr>
          <w:rFonts w:eastAsia="Times New Roman"/>
          <w:color w:val="000000" w:themeColor="text1"/>
          <w:szCs w:val="24"/>
        </w:rPr>
        <w:t xml:space="preserve">ύρω από το </w:t>
      </w:r>
      <w:proofErr w:type="spellStart"/>
      <w:r w:rsidRPr="00471003">
        <w:rPr>
          <w:rFonts w:eastAsia="Times New Roman"/>
          <w:color w:val="000000" w:themeColor="text1"/>
          <w:szCs w:val="24"/>
        </w:rPr>
        <w:t>επιχειρεί</w:t>
      </w:r>
      <w:r>
        <w:rPr>
          <w:rFonts w:eastAsia="Times New Roman"/>
          <w:color w:val="000000" w:themeColor="text1"/>
          <w:szCs w:val="24"/>
        </w:rPr>
        <w:t>ν</w:t>
      </w:r>
      <w:proofErr w:type="spellEnd"/>
      <w:r>
        <w:rPr>
          <w:rFonts w:eastAsia="Times New Roman"/>
          <w:color w:val="000000" w:themeColor="text1"/>
          <w:szCs w:val="24"/>
        </w:rPr>
        <w:t>.</w:t>
      </w:r>
    </w:p>
    <w:p w14:paraId="42AE9EC5"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π</w:t>
      </w:r>
      <w:r w:rsidRPr="00471003">
        <w:rPr>
          <w:rFonts w:eastAsia="Times New Roman"/>
          <w:color w:val="000000" w:themeColor="text1"/>
          <w:szCs w:val="24"/>
        </w:rPr>
        <w:t xml:space="preserve">ροφανώς και χρειάζεται </w:t>
      </w:r>
      <w:r>
        <w:rPr>
          <w:rFonts w:eastAsia="Times New Roman"/>
          <w:color w:val="000000" w:themeColor="text1"/>
          <w:szCs w:val="24"/>
        </w:rPr>
        <w:t>μια</w:t>
      </w:r>
      <w:r w:rsidRPr="00471003">
        <w:rPr>
          <w:rFonts w:eastAsia="Times New Roman"/>
          <w:color w:val="000000" w:themeColor="text1"/>
          <w:szCs w:val="24"/>
        </w:rPr>
        <w:t xml:space="preserve"> Εθνική </w:t>
      </w:r>
      <w:r>
        <w:rPr>
          <w:rFonts w:eastAsia="Times New Roman"/>
          <w:color w:val="000000" w:themeColor="text1"/>
          <w:szCs w:val="24"/>
        </w:rPr>
        <w:t>Α</w:t>
      </w:r>
      <w:r w:rsidRPr="00471003">
        <w:rPr>
          <w:rFonts w:eastAsia="Times New Roman"/>
          <w:color w:val="000000" w:themeColor="text1"/>
          <w:szCs w:val="24"/>
        </w:rPr>
        <w:t>ναπτυξιακή Τράπεζα</w:t>
      </w:r>
      <w:r>
        <w:rPr>
          <w:rFonts w:eastAsia="Times New Roman"/>
          <w:color w:val="000000" w:themeColor="text1"/>
          <w:szCs w:val="24"/>
        </w:rPr>
        <w:t>. Βέβαια, δεν είναι τράπεζα αυτό το οποίο</w:t>
      </w:r>
      <w:r w:rsidRPr="00471003">
        <w:rPr>
          <w:rFonts w:eastAsia="Times New Roman"/>
          <w:color w:val="000000" w:themeColor="text1"/>
          <w:szCs w:val="24"/>
        </w:rPr>
        <w:t xml:space="preserve"> συζητάμε</w:t>
      </w:r>
      <w:r>
        <w:rPr>
          <w:rFonts w:eastAsia="Times New Roman"/>
          <w:color w:val="000000" w:themeColor="text1"/>
          <w:szCs w:val="24"/>
        </w:rPr>
        <w:t>. Ε</w:t>
      </w:r>
      <w:r w:rsidRPr="00471003">
        <w:rPr>
          <w:rFonts w:eastAsia="Times New Roman"/>
          <w:color w:val="000000" w:themeColor="text1"/>
          <w:szCs w:val="24"/>
        </w:rPr>
        <w:t>ίναι</w:t>
      </w:r>
      <w:r w:rsidRPr="00471003">
        <w:rPr>
          <w:rFonts w:eastAsia="Times New Roman"/>
          <w:color w:val="000000" w:themeColor="text1"/>
          <w:szCs w:val="24"/>
        </w:rPr>
        <w:t xml:space="preserve"> ένας οργανισμός</w:t>
      </w:r>
      <w:r>
        <w:rPr>
          <w:rFonts w:eastAsia="Times New Roman"/>
          <w:color w:val="000000" w:themeColor="text1"/>
          <w:szCs w:val="24"/>
        </w:rPr>
        <w:t xml:space="preserve">. Δεν μπορεί να πάει κάποιος να καταθέσει χρήματα. Είναι </w:t>
      </w:r>
      <w:r w:rsidRPr="00471003">
        <w:rPr>
          <w:rFonts w:eastAsia="Times New Roman"/>
          <w:color w:val="000000" w:themeColor="text1"/>
          <w:szCs w:val="24"/>
        </w:rPr>
        <w:t>ένας οργανισμός</w:t>
      </w:r>
      <w:r>
        <w:rPr>
          <w:rFonts w:eastAsia="Times New Roman"/>
          <w:color w:val="000000" w:themeColor="text1"/>
          <w:szCs w:val="24"/>
        </w:rPr>
        <w:t>,</w:t>
      </w:r>
      <w:r w:rsidRPr="00471003">
        <w:rPr>
          <w:rFonts w:eastAsia="Times New Roman"/>
          <w:color w:val="000000" w:themeColor="text1"/>
          <w:szCs w:val="24"/>
        </w:rPr>
        <w:t xml:space="preserve"> ο οποίος βρίσκεται στη σωστή κατεύθυνση</w:t>
      </w:r>
      <w:r>
        <w:rPr>
          <w:rFonts w:eastAsia="Times New Roman"/>
          <w:color w:val="000000" w:themeColor="text1"/>
          <w:szCs w:val="24"/>
        </w:rPr>
        <w:t>. Θα έπρεπε να</w:t>
      </w:r>
      <w:r w:rsidRPr="00471003">
        <w:rPr>
          <w:rFonts w:eastAsia="Times New Roman"/>
          <w:color w:val="000000" w:themeColor="text1"/>
          <w:szCs w:val="24"/>
        </w:rPr>
        <w:t xml:space="preserve"> υπάρχει και στη χώρα </w:t>
      </w:r>
      <w:r>
        <w:rPr>
          <w:rFonts w:eastAsia="Times New Roman"/>
          <w:color w:val="000000" w:themeColor="text1"/>
          <w:szCs w:val="24"/>
        </w:rPr>
        <w:t>μας,</w:t>
      </w:r>
      <w:r w:rsidRPr="00471003">
        <w:rPr>
          <w:rFonts w:eastAsia="Times New Roman"/>
          <w:color w:val="000000" w:themeColor="text1"/>
          <w:szCs w:val="24"/>
        </w:rPr>
        <w:t xml:space="preserve"> όπως υπάρχει στις υπόλοιπες </w:t>
      </w:r>
      <w:r>
        <w:rPr>
          <w:rFonts w:eastAsia="Times New Roman"/>
          <w:color w:val="000000" w:themeColor="text1"/>
          <w:szCs w:val="24"/>
        </w:rPr>
        <w:t>χώρες. Α</w:t>
      </w:r>
      <w:r w:rsidRPr="00471003">
        <w:rPr>
          <w:rFonts w:eastAsia="Times New Roman"/>
          <w:color w:val="000000" w:themeColor="text1"/>
          <w:szCs w:val="24"/>
        </w:rPr>
        <w:t xml:space="preserve">υτή </w:t>
      </w:r>
      <w:r>
        <w:rPr>
          <w:rFonts w:eastAsia="Times New Roman"/>
          <w:color w:val="000000" w:themeColor="text1"/>
          <w:szCs w:val="24"/>
        </w:rPr>
        <w:t>είναι μια</w:t>
      </w:r>
      <w:r w:rsidRPr="00471003">
        <w:rPr>
          <w:rFonts w:eastAsia="Times New Roman"/>
          <w:color w:val="000000" w:themeColor="text1"/>
          <w:szCs w:val="24"/>
        </w:rPr>
        <w:t xml:space="preserve"> πραγματικότητα</w:t>
      </w:r>
      <w:r>
        <w:rPr>
          <w:rFonts w:eastAsia="Times New Roman"/>
          <w:color w:val="000000" w:themeColor="text1"/>
          <w:szCs w:val="24"/>
        </w:rPr>
        <w:t>.</w:t>
      </w:r>
    </w:p>
    <w:p w14:paraId="42AE9EC6"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471003">
        <w:rPr>
          <w:rFonts w:eastAsia="Times New Roman"/>
          <w:color w:val="000000" w:themeColor="text1"/>
          <w:szCs w:val="24"/>
        </w:rPr>
        <w:t>ξηγήστε μου</w:t>
      </w:r>
      <w:r>
        <w:rPr>
          <w:rFonts w:eastAsia="Times New Roman"/>
          <w:color w:val="000000" w:themeColor="text1"/>
          <w:szCs w:val="24"/>
        </w:rPr>
        <w:t>,</w:t>
      </w:r>
      <w:r w:rsidRPr="00471003">
        <w:rPr>
          <w:rFonts w:eastAsia="Times New Roman"/>
          <w:color w:val="000000" w:themeColor="text1"/>
          <w:szCs w:val="24"/>
        </w:rPr>
        <w:t xml:space="preserve"> </w:t>
      </w:r>
      <w:r>
        <w:rPr>
          <w:rFonts w:eastAsia="Times New Roman"/>
          <w:color w:val="000000" w:themeColor="text1"/>
          <w:szCs w:val="24"/>
        </w:rPr>
        <w:t>όμως,</w:t>
      </w:r>
      <w:r w:rsidRPr="00471003">
        <w:rPr>
          <w:rFonts w:eastAsia="Times New Roman"/>
          <w:color w:val="000000" w:themeColor="text1"/>
          <w:szCs w:val="24"/>
        </w:rPr>
        <w:t xml:space="preserve"> γιατί </w:t>
      </w:r>
      <w:r>
        <w:rPr>
          <w:rFonts w:eastAsia="Times New Roman"/>
          <w:color w:val="000000" w:themeColor="text1"/>
          <w:szCs w:val="24"/>
        </w:rPr>
        <w:t xml:space="preserve">το κάνετε </w:t>
      </w:r>
      <w:r w:rsidRPr="00471003">
        <w:rPr>
          <w:rFonts w:eastAsia="Times New Roman"/>
          <w:color w:val="000000" w:themeColor="text1"/>
          <w:szCs w:val="24"/>
        </w:rPr>
        <w:t>με τ</w:t>
      </w:r>
      <w:r>
        <w:rPr>
          <w:rFonts w:eastAsia="Times New Roman"/>
          <w:color w:val="000000" w:themeColor="text1"/>
          <w:szCs w:val="24"/>
        </w:rPr>
        <w:t xml:space="preserve">όση προχειρότητα. Εξηγήστε μου </w:t>
      </w:r>
      <w:r w:rsidRPr="00471003">
        <w:rPr>
          <w:rFonts w:eastAsia="Times New Roman"/>
          <w:color w:val="000000" w:themeColor="text1"/>
          <w:szCs w:val="24"/>
        </w:rPr>
        <w:t>γιατί</w:t>
      </w:r>
      <w:r>
        <w:rPr>
          <w:rFonts w:eastAsia="Times New Roman"/>
          <w:color w:val="000000" w:themeColor="text1"/>
          <w:szCs w:val="24"/>
        </w:rPr>
        <w:t xml:space="preserve"> κάνετε με τέτοιον </w:t>
      </w:r>
      <w:r w:rsidRPr="00471003">
        <w:rPr>
          <w:rFonts w:eastAsia="Times New Roman"/>
          <w:color w:val="000000" w:themeColor="text1"/>
          <w:szCs w:val="24"/>
        </w:rPr>
        <w:t xml:space="preserve">ερασιτεχνικό </w:t>
      </w:r>
      <w:r>
        <w:rPr>
          <w:rFonts w:eastAsia="Times New Roman"/>
          <w:color w:val="000000" w:themeColor="text1"/>
          <w:szCs w:val="24"/>
        </w:rPr>
        <w:t xml:space="preserve">τρόπο ακόμα και αυτό. Και </w:t>
      </w:r>
      <w:r w:rsidRPr="00471003">
        <w:rPr>
          <w:rFonts w:eastAsia="Times New Roman"/>
          <w:color w:val="000000" w:themeColor="text1"/>
          <w:szCs w:val="24"/>
        </w:rPr>
        <w:t>εξηγήσ</w:t>
      </w:r>
      <w:r>
        <w:rPr>
          <w:rFonts w:eastAsia="Times New Roman"/>
          <w:color w:val="000000" w:themeColor="text1"/>
          <w:szCs w:val="24"/>
        </w:rPr>
        <w:t>τ</w:t>
      </w:r>
      <w:r w:rsidRPr="00471003">
        <w:rPr>
          <w:rFonts w:eastAsia="Times New Roman"/>
          <w:color w:val="000000" w:themeColor="text1"/>
          <w:szCs w:val="24"/>
        </w:rPr>
        <w:t xml:space="preserve">ε μου σε τελική ανάλυση γιατί το </w:t>
      </w:r>
      <w:r>
        <w:rPr>
          <w:rFonts w:eastAsia="Times New Roman"/>
          <w:color w:val="000000" w:themeColor="text1"/>
          <w:szCs w:val="24"/>
        </w:rPr>
        <w:t>φέρνετε μετά από τεσσεράμισι χ</w:t>
      </w:r>
      <w:r w:rsidRPr="00471003">
        <w:rPr>
          <w:rFonts w:eastAsia="Times New Roman"/>
          <w:color w:val="000000" w:themeColor="text1"/>
          <w:szCs w:val="24"/>
        </w:rPr>
        <w:t>ρόνια</w:t>
      </w:r>
      <w:r>
        <w:rPr>
          <w:rFonts w:eastAsia="Times New Roman"/>
          <w:color w:val="000000" w:themeColor="text1"/>
          <w:szCs w:val="24"/>
        </w:rPr>
        <w:t>. Δεν θα έ</w:t>
      </w:r>
      <w:r w:rsidRPr="00471003">
        <w:rPr>
          <w:rFonts w:eastAsia="Times New Roman"/>
          <w:color w:val="000000" w:themeColor="text1"/>
          <w:szCs w:val="24"/>
        </w:rPr>
        <w:t xml:space="preserve">πρεπε να </w:t>
      </w:r>
      <w:r>
        <w:rPr>
          <w:rFonts w:eastAsia="Times New Roman"/>
          <w:color w:val="000000" w:themeColor="text1"/>
          <w:szCs w:val="24"/>
        </w:rPr>
        <w:t>ήταν στις πρώτες σας προτεραιότητες; Δεν θα έπρ</w:t>
      </w:r>
      <w:r>
        <w:rPr>
          <w:rFonts w:eastAsia="Times New Roman"/>
          <w:color w:val="000000" w:themeColor="text1"/>
          <w:szCs w:val="24"/>
        </w:rPr>
        <w:t>επε να είχε αναρ</w:t>
      </w:r>
      <w:r>
        <w:rPr>
          <w:rFonts w:eastAsia="Times New Roman"/>
          <w:color w:val="000000" w:themeColor="text1"/>
          <w:szCs w:val="24"/>
        </w:rPr>
        <w:lastRenderedPageBreak/>
        <w:t xml:space="preserve">τηθεί </w:t>
      </w:r>
      <w:r w:rsidRPr="00471003">
        <w:rPr>
          <w:rFonts w:eastAsia="Times New Roman"/>
          <w:color w:val="000000" w:themeColor="text1"/>
          <w:szCs w:val="24"/>
        </w:rPr>
        <w:t xml:space="preserve">ως </w:t>
      </w:r>
      <w:r>
        <w:rPr>
          <w:rFonts w:eastAsia="Times New Roman"/>
          <w:color w:val="000000" w:themeColor="text1"/>
          <w:szCs w:val="24"/>
        </w:rPr>
        <w:t xml:space="preserve">πρωταρχική </w:t>
      </w:r>
      <w:r w:rsidRPr="00471003">
        <w:rPr>
          <w:rFonts w:eastAsia="Times New Roman"/>
          <w:color w:val="000000" w:themeColor="text1"/>
          <w:szCs w:val="24"/>
        </w:rPr>
        <w:t>προτεραιότητα</w:t>
      </w:r>
      <w:r>
        <w:rPr>
          <w:rFonts w:eastAsia="Times New Roman"/>
          <w:color w:val="000000" w:themeColor="text1"/>
          <w:szCs w:val="24"/>
        </w:rPr>
        <w:t xml:space="preserve"> σε μια</w:t>
      </w:r>
      <w:r w:rsidRPr="00471003">
        <w:rPr>
          <w:rFonts w:eastAsia="Times New Roman"/>
          <w:color w:val="000000" w:themeColor="text1"/>
          <w:szCs w:val="24"/>
        </w:rPr>
        <w:t xml:space="preserve"> χώρα η οποία </w:t>
      </w:r>
      <w:r>
        <w:rPr>
          <w:rFonts w:eastAsia="Times New Roman"/>
          <w:color w:val="000000" w:themeColor="text1"/>
          <w:szCs w:val="24"/>
        </w:rPr>
        <w:t xml:space="preserve">βρίσκεται σε τέτοια οικονομική κρίση, σε μια χώρα η οποία στενάζει, σε μια χώρα η οποία </w:t>
      </w:r>
      <w:r w:rsidRPr="00471003">
        <w:rPr>
          <w:rFonts w:eastAsia="Times New Roman"/>
          <w:color w:val="000000" w:themeColor="text1"/>
          <w:szCs w:val="24"/>
        </w:rPr>
        <w:t>έχει ανάγκη από καλές θέσεις εργασίας</w:t>
      </w:r>
      <w:r>
        <w:rPr>
          <w:rFonts w:eastAsia="Times New Roman"/>
          <w:color w:val="000000" w:themeColor="text1"/>
          <w:szCs w:val="24"/>
        </w:rPr>
        <w:t>;</w:t>
      </w:r>
    </w:p>
    <w:p w14:paraId="42AE9EC7" w14:textId="77777777" w:rsidR="00F00D30" w:rsidRDefault="00AE51A4">
      <w:pPr>
        <w:spacing w:line="600" w:lineRule="auto"/>
        <w:ind w:firstLine="720"/>
        <w:jc w:val="both"/>
        <w:rPr>
          <w:rFonts w:eastAsia="Times New Roman"/>
          <w:color w:val="000000" w:themeColor="text1"/>
          <w:szCs w:val="24"/>
        </w:rPr>
      </w:pPr>
      <w:r w:rsidRPr="00471003">
        <w:rPr>
          <w:rFonts w:eastAsia="Times New Roman"/>
          <w:color w:val="000000" w:themeColor="text1"/>
          <w:szCs w:val="24"/>
        </w:rPr>
        <w:t>Δυστυχώς</w:t>
      </w:r>
      <w:r>
        <w:rPr>
          <w:rFonts w:eastAsia="Times New Roman"/>
          <w:color w:val="000000" w:themeColor="text1"/>
          <w:szCs w:val="24"/>
        </w:rPr>
        <w:t>,</w:t>
      </w:r>
      <w:r w:rsidRPr="00471003">
        <w:rPr>
          <w:rFonts w:eastAsia="Times New Roman"/>
          <w:color w:val="000000" w:themeColor="text1"/>
          <w:szCs w:val="24"/>
        </w:rPr>
        <w:t xml:space="preserve"> </w:t>
      </w:r>
      <w:r>
        <w:rPr>
          <w:rFonts w:eastAsia="Times New Roman"/>
          <w:color w:val="000000" w:themeColor="text1"/>
          <w:szCs w:val="24"/>
        </w:rPr>
        <w:t>όμως,</w:t>
      </w:r>
      <w:r w:rsidRPr="00471003">
        <w:rPr>
          <w:rFonts w:eastAsia="Times New Roman"/>
          <w:color w:val="000000" w:themeColor="text1"/>
          <w:szCs w:val="24"/>
        </w:rPr>
        <w:t xml:space="preserve"> εσείς επιλέξατε έναν άλλο δρόμο</w:t>
      </w:r>
      <w:r>
        <w:rPr>
          <w:rFonts w:eastAsia="Times New Roman"/>
          <w:color w:val="000000" w:themeColor="text1"/>
          <w:szCs w:val="24"/>
        </w:rPr>
        <w:t>,</w:t>
      </w:r>
      <w:r w:rsidRPr="00471003">
        <w:rPr>
          <w:rFonts w:eastAsia="Times New Roman"/>
          <w:color w:val="000000" w:themeColor="text1"/>
          <w:szCs w:val="24"/>
        </w:rPr>
        <w:t xml:space="preserve"> ιεραρχή</w:t>
      </w:r>
      <w:r>
        <w:rPr>
          <w:rFonts w:eastAsia="Times New Roman"/>
          <w:color w:val="000000" w:themeColor="text1"/>
          <w:szCs w:val="24"/>
        </w:rPr>
        <w:t>σατ</w:t>
      </w:r>
      <w:r>
        <w:rPr>
          <w:rFonts w:eastAsia="Times New Roman"/>
          <w:color w:val="000000" w:themeColor="text1"/>
          <w:szCs w:val="24"/>
        </w:rPr>
        <w:t>ε</w:t>
      </w:r>
      <w:r w:rsidRPr="00471003">
        <w:rPr>
          <w:rFonts w:eastAsia="Times New Roman"/>
          <w:color w:val="000000" w:themeColor="text1"/>
          <w:szCs w:val="24"/>
        </w:rPr>
        <w:t xml:space="preserve"> άλλ</w:t>
      </w:r>
      <w:r>
        <w:rPr>
          <w:rFonts w:eastAsia="Times New Roman"/>
          <w:color w:val="000000" w:themeColor="text1"/>
          <w:szCs w:val="24"/>
        </w:rPr>
        <w:t>ε</w:t>
      </w:r>
      <w:r w:rsidRPr="00471003">
        <w:rPr>
          <w:rFonts w:eastAsia="Times New Roman"/>
          <w:color w:val="000000" w:themeColor="text1"/>
          <w:szCs w:val="24"/>
        </w:rPr>
        <w:t xml:space="preserve">ς προτεραιότητες και το μόνο το οποίο κάνετε σήμερα </w:t>
      </w:r>
      <w:r>
        <w:rPr>
          <w:rFonts w:eastAsia="Times New Roman"/>
          <w:color w:val="000000" w:themeColor="text1"/>
          <w:szCs w:val="24"/>
        </w:rPr>
        <w:t>ε</w:t>
      </w:r>
      <w:r w:rsidRPr="00471003">
        <w:rPr>
          <w:rFonts w:eastAsia="Times New Roman"/>
          <w:color w:val="000000" w:themeColor="text1"/>
          <w:szCs w:val="24"/>
        </w:rPr>
        <w:t xml:space="preserve">ίναι </w:t>
      </w:r>
      <w:r>
        <w:rPr>
          <w:rFonts w:eastAsia="Times New Roman"/>
          <w:color w:val="000000" w:themeColor="text1"/>
          <w:szCs w:val="24"/>
        </w:rPr>
        <w:t>το ΕΤΕΑΝ, το οποίο το φέρατε σ</w:t>
      </w:r>
      <w:r w:rsidRPr="00471003">
        <w:rPr>
          <w:rFonts w:eastAsia="Times New Roman"/>
          <w:color w:val="000000" w:themeColor="text1"/>
          <w:szCs w:val="24"/>
        </w:rPr>
        <w:t>την κατάσταση στην οποία βρίσκεται</w:t>
      </w:r>
      <w:r>
        <w:rPr>
          <w:rFonts w:eastAsia="Times New Roman"/>
          <w:color w:val="000000" w:themeColor="text1"/>
          <w:szCs w:val="24"/>
        </w:rPr>
        <w:t>,</w:t>
      </w:r>
      <w:r w:rsidRPr="00471003">
        <w:rPr>
          <w:rFonts w:eastAsia="Times New Roman"/>
          <w:color w:val="000000" w:themeColor="text1"/>
          <w:szCs w:val="24"/>
        </w:rPr>
        <w:t xml:space="preserve"> </w:t>
      </w:r>
      <w:r>
        <w:rPr>
          <w:rFonts w:eastAsia="Times New Roman"/>
          <w:color w:val="000000" w:themeColor="text1"/>
          <w:szCs w:val="24"/>
        </w:rPr>
        <w:t>να το μετονομάσετε α</w:t>
      </w:r>
      <w:r w:rsidRPr="00471003">
        <w:rPr>
          <w:rFonts w:eastAsia="Times New Roman"/>
          <w:color w:val="000000" w:themeColor="text1"/>
          <w:szCs w:val="24"/>
        </w:rPr>
        <w:t xml:space="preserve">πλά σε </w:t>
      </w:r>
      <w:r>
        <w:rPr>
          <w:rFonts w:eastAsia="Times New Roman"/>
          <w:color w:val="000000" w:themeColor="text1"/>
          <w:szCs w:val="24"/>
        </w:rPr>
        <w:t>μια</w:t>
      </w:r>
      <w:r w:rsidRPr="00471003">
        <w:rPr>
          <w:rFonts w:eastAsia="Times New Roman"/>
          <w:color w:val="000000" w:themeColor="text1"/>
          <w:szCs w:val="24"/>
        </w:rPr>
        <w:t xml:space="preserve"> Ελληνική Αναπτυξιακή Τράπεζα</w:t>
      </w:r>
      <w:r>
        <w:rPr>
          <w:rFonts w:eastAsia="Times New Roman"/>
          <w:color w:val="000000" w:themeColor="text1"/>
          <w:szCs w:val="24"/>
        </w:rPr>
        <w:t>. Αυτή ήταν η συμφωνία με τον Π</w:t>
      </w:r>
      <w:r w:rsidRPr="00471003">
        <w:rPr>
          <w:rFonts w:eastAsia="Times New Roman"/>
          <w:color w:val="000000" w:themeColor="text1"/>
          <w:szCs w:val="24"/>
        </w:rPr>
        <w:t xml:space="preserve">ρόεδρο της Γαλλίας και μόνο </w:t>
      </w:r>
      <w:r>
        <w:rPr>
          <w:rFonts w:eastAsia="Times New Roman"/>
          <w:color w:val="000000" w:themeColor="text1"/>
          <w:szCs w:val="24"/>
        </w:rPr>
        <w:t>από εκεί</w:t>
      </w:r>
      <w:r>
        <w:rPr>
          <w:rFonts w:eastAsia="Times New Roman"/>
          <w:color w:val="000000" w:themeColor="text1"/>
          <w:szCs w:val="24"/>
        </w:rPr>
        <w:t xml:space="preserve"> </w:t>
      </w:r>
      <w:r w:rsidRPr="00471003">
        <w:rPr>
          <w:rFonts w:eastAsia="Times New Roman"/>
          <w:color w:val="000000" w:themeColor="text1"/>
          <w:szCs w:val="24"/>
        </w:rPr>
        <w:t>έχετε πάρει οδηγίες και συμβουλές</w:t>
      </w:r>
      <w:r>
        <w:rPr>
          <w:rFonts w:eastAsia="Times New Roman"/>
          <w:color w:val="000000" w:themeColor="text1"/>
          <w:szCs w:val="24"/>
        </w:rPr>
        <w:t>,</w:t>
      </w:r>
      <w:r w:rsidRPr="00471003">
        <w:rPr>
          <w:rFonts w:eastAsia="Times New Roman"/>
          <w:color w:val="000000" w:themeColor="text1"/>
          <w:szCs w:val="24"/>
        </w:rPr>
        <w:t xml:space="preserve"> για</w:t>
      </w:r>
      <w:r>
        <w:rPr>
          <w:rFonts w:eastAsia="Times New Roman"/>
          <w:color w:val="000000" w:themeColor="text1"/>
          <w:szCs w:val="24"/>
        </w:rPr>
        <w:t>τί κατά τη διάρκεια της ε</w:t>
      </w:r>
      <w:r w:rsidRPr="00471003">
        <w:rPr>
          <w:rFonts w:eastAsia="Times New Roman"/>
          <w:color w:val="000000" w:themeColor="text1"/>
          <w:szCs w:val="24"/>
        </w:rPr>
        <w:t xml:space="preserve">πιτροπής δεν μας είπατε αν </w:t>
      </w:r>
      <w:r>
        <w:rPr>
          <w:rFonts w:eastAsia="Times New Roman"/>
          <w:color w:val="000000" w:themeColor="text1"/>
          <w:szCs w:val="24"/>
        </w:rPr>
        <w:t xml:space="preserve">χρησιμοποιήσατε </w:t>
      </w:r>
      <w:r w:rsidRPr="00471003">
        <w:rPr>
          <w:rFonts w:eastAsia="Times New Roman"/>
          <w:color w:val="000000" w:themeColor="text1"/>
          <w:szCs w:val="24"/>
        </w:rPr>
        <w:t>την Ευρωπαϊκή Κεντρική Τράπεζα</w:t>
      </w:r>
      <w:r>
        <w:rPr>
          <w:rFonts w:eastAsia="Times New Roman"/>
          <w:color w:val="000000" w:themeColor="text1"/>
          <w:szCs w:val="24"/>
        </w:rPr>
        <w:t>,</w:t>
      </w:r>
      <w:r w:rsidRPr="00471003">
        <w:rPr>
          <w:rFonts w:eastAsia="Times New Roman"/>
          <w:color w:val="000000" w:themeColor="text1"/>
          <w:szCs w:val="24"/>
        </w:rPr>
        <w:t xml:space="preserve"> άλλους ευρωπαϊκούς οργανισμούς</w:t>
      </w:r>
      <w:r>
        <w:rPr>
          <w:rFonts w:eastAsia="Times New Roman"/>
          <w:color w:val="000000" w:themeColor="text1"/>
          <w:szCs w:val="24"/>
        </w:rPr>
        <w:t>,</w:t>
      </w:r>
      <w:r w:rsidRPr="00471003">
        <w:rPr>
          <w:rFonts w:eastAsia="Times New Roman"/>
          <w:color w:val="000000" w:themeColor="text1"/>
          <w:szCs w:val="24"/>
        </w:rPr>
        <w:t xml:space="preserve"> έστω συμβουλευτικά</w:t>
      </w:r>
      <w:r>
        <w:rPr>
          <w:rFonts w:eastAsia="Times New Roman"/>
          <w:color w:val="000000" w:themeColor="text1"/>
          <w:szCs w:val="24"/>
        </w:rPr>
        <w:t>, για να μπορέσει να δημιουργηθεί</w:t>
      </w:r>
      <w:r w:rsidRPr="00471003">
        <w:rPr>
          <w:rFonts w:eastAsia="Times New Roman"/>
          <w:color w:val="000000" w:themeColor="text1"/>
          <w:szCs w:val="24"/>
        </w:rPr>
        <w:t xml:space="preserve"> αυτός ο οργανισμός</w:t>
      </w:r>
      <w:r>
        <w:rPr>
          <w:rFonts w:eastAsia="Times New Roman"/>
          <w:color w:val="000000" w:themeColor="text1"/>
          <w:szCs w:val="24"/>
        </w:rPr>
        <w:t>, ο οποίος να ε</w:t>
      </w:r>
      <w:r>
        <w:rPr>
          <w:rFonts w:eastAsia="Times New Roman"/>
          <w:color w:val="000000" w:themeColor="text1"/>
          <w:szCs w:val="24"/>
        </w:rPr>
        <w:t>ίναι π</w:t>
      </w:r>
      <w:r w:rsidRPr="00471003">
        <w:rPr>
          <w:rFonts w:eastAsia="Times New Roman"/>
          <w:color w:val="000000" w:themeColor="text1"/>
          <w:szCs w:val="24"/>
        </w:rPr>
        <w:t>ρος όφελος των μικρομεσαίων επιχειρήσεων</w:t>
      </w:r>
      <w:r>
        <w:rPr>
          <w:rFonts w:eastAsia="Times New Roman"/>
          <w:color w:val="000000" w:themeColor="text1"/>
          <w:szCs w:val="24"/>
        </w:rPr>
        <w:t>.</w:t>
      </w:r>
    </w:p>
    <w:p w14:paraId="42AE9EC8"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w:t>
      </w:r>
      <w:r w:rsidRPr="00471003">
        <w:rPr>
          <w:rFonts w:eastAsia="Times New Roman"/>
          <w:color w:val="000000" w:themeColor="text1"/>
          <w:szCs w:val="24"/>
        </w:rPr>
        <w:t xml:space="preserve">πραγματικά μέσα από το νομοσχέδιο </w:t>
      </w:r>
      <w:r>
        <w:rPr>
          <w:rFonts w:eastAsia="Times New Roman"/>
          <w:color w:val="000000" w:themeColor="text1"/>
          <w:szCs w:val="24"/>
        </w:rPr>
        <w:t>λείπουν</w:t>
      </w:r>
      <w:r w:rsidRPr="00471003">
        <w:rPr>
          <w:rFonts w:eastAsia="Times New Roman"/>
          <w:color w:val="000000" w:themeColor="text1"/>
          <w:szCs w:val="24"/>
        </w:rPr>
        <w:t xml:space="preserve"> σημαντικά πράγματα σε ό</w:t>
      </w:r>
      <w:r>
        <w:rPr>
          <w:rFonts w:eastAsia="Times New Roman"/>
          <w:color w:val="000000" w:themeColor="text1"/>
          <w:szCs w:val="24"/>
        </w:rPr>
        <w:t>,</w:t>
      </w:r>
      <w:r w:rsidRPr="00471003">
        <w:rPr>
          <w:rFonts w:eastAsia="Times New Roman"/>
          <w:color w:val="000000" w:themeColor="text1"/>
          <w:szCs w:val="24"/>
        </w:rPr>
        <w:t>τι</w:t>
      </w:r>
      <w:r>
        <w:rPr>
          <w:rFonts w:eastAsia="Times New Roman"/>
          <w:color w:val="000000" w:themeColor="text1"/>
          <w:szCs w:val="24"/>
        </w:rPr>
        <w:t xml:space="preserve"> έχει να κάνει με την Ελληνική Α</w:t>
      </w:r>
      <w:r w:rsidRPr="00471003">
        <w:rPr>
          <w:rFonts w:eastAsia="Times New Roman"/>
          <w:color w:val="000000" w:themeColor="text1"/>
          <w:szCs w:val="24"/>
        </w:rPr>
        <w:t>ναπτυξιακή Τράπεζα</w:t>
      </w:r>
      <w:r>
        <w:rPr>
          <w:rFonts w:eastAsia="Times New Roman"/>
          <w:color w:val="000000" w:themeColor="text1"/>
          <w:szCs w:val="24"/>
        </w:rPr>
        <w:t>.</w:t>
      </w:r>
    </w:p>
    <w:p w14:paraId="42AE9EC9"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Στο νομοσχέδιο θα έπρεπε να αναφέρεται </w:t>
      </w:r>
      <w:r w:rsidRPr="00471003">
        <w:rPr>
          <w:rFonts w:eastAsia="Times New Roman"/>
          <w:color w:val="000000" w:themeColor="text1"/>
          <w:szCs w:val="24"/>
        </w:rPr>
        <w:t>το σα</w:t>
      </w:r>
      <w:r>
        <w:rPr>
          <w:rFonts w:eastAsia="Times New Roman"/>
          <w:color w:val="000000" w:themeColor="text1"/>
          <w:szCs w:val="24"/>
        </w:rPr>
        <w:t xml:space="preserve">φές </w:t>
      </w:r>
      <w:r>
        <w:rPr>
          <w:rFonts w:eastAsia="Times New Roman"/>
          <w:color w:val="000000" w:themeColor="text1"/>
          <w:szCs w:val="24"/>
        </w:rPr>
        <w:t>οργανόγραμμα της Ελληνικής Α</w:t>
      </w:r>
      <w:r w:rsidRPr="00471003">
        <w:rPr>
          <w:rFonts w:eastAsia="Times New Roman"/>
          <w:color w:val="000000" w:themeColor="text1"/>
          <w:szCs w:val="24"/>
        </w:rPr>
        <w:t>ναπτυξ</w:t>
      </w:r>
      <w:r>
        <w:rPr>
          <w:rFonts w:eastAsia="Times New Roman"/>
          <w:color w:val="000000" w:themeColor="text1"/>
          <w:szCs w:val="24"/>
        </w:rPr>
        <w:t>ιακής Τράπεζας -σ</w:t>
      </w:r>
      <w:r w:rsidRPr="00471003">
        <w:rPr>
          <w:rFonts w:eastAsia="Times New Roman"/>
          <w:color w:val="000000" w:themeColor="text1"/>
          <w:szCs w:val="24"/>
        </w:rPr>
        <w:t>ας το ζητήσαμε</w:t>
      </w:r>
      <w:r>
        <w:rPr>
          <w:rFonts w:eastAsia="Times New Roman"/>
          <w:color w:val="000000" w:themeColor="text1"/>
          <w:szCs w:val="24"/>
        </w:rPr>
        <w:t>, δ</w:t>
      </w:r>
      <w:r w:rsidRPr="00471003">
        <w:rPr>
          <w:rFonts w:eastAsia="Times New Roman"/>
          <w:color w:val="000000" w:themeColor="text1"/>
          <w:szCs w:val="24"/>
        </w:rPr>
        <w:t xml:space="preserve">εν μας </w:t>
      </w:r>
      <w:r>
        <w:rPr>
          <w:rFonts w:eastAsia="Times New Roman"/>
          <w:color w:val="000000" w:themeColor="text1"/>
          <w:szCs w:val="24"/>
        </w:rPr>
        <w:t>το φέρατε-, ο</w:t>
      </w:r>
      <w:r w:rsidRPr="00471003">
        <w:rPr>
          <w:rFonts w:eastAsia="Times New Roman"/>
          <w:color w:val="000000" w:themeColor="text1"/>
          <w:szCs w:val="24"/>
        </w:rPr>
        <w:t>ι ελάχιστες προδιαγραφές τις οποίες θα πρέπει να έχουν τα στελέχη τα οποία θα επανδρώσουν το οργαν</w:t>
      </w:r>
      <w:r>
        <w:rPr>
          <w:rFonts w:eastAsia="Times New Roman"/>
          <w:color w:val="000000" w:themeColor="text1"/>
          <w:szCs w:val="24"/>
        </w:rPr>
        <w:t xml:space="preserve">όγραμμα </w:t>
      </w:r>
      <w:r w:rsidRPr="00471003">
        <w:rPr>
          <w:rFonts w:eastAsia="Times New Roman"/>
          <w:color w:val="000000" w:themeColor="text1"/>
          <w:szCs w:val="24"/>
        </w:rPr>
        <w:t xml:space="preserve">σε θέσεις του </w:t>
      </w:r>
      <w:r>
        <w:rPr>
          <w:rFonts w:eastAsia="Times New Roman"/>
          <w:color w:val="000000" w:themeColor="text1"/>
          <w:szCs w:val="24"/>
        </w:rPr>
        <w:t>διοικητικού σ</w:t>
      </w:r>
      <w:r w:rsidRPr="00471003">
        <w:rPr>
          <w:rFonts w:eastAsia="Times New Roman"/>
          <w:color w:val="000000" w:themeColor="text1"/>
          <w:szCs w:val="24"/>
        </w:rPr>
        <w:t>υμβουλίου και διευθυντικών στελεχών</w:t>
      </w:r>
      <w:r>
        <w:rPr>
          <w:rFonts w:eastAsia="Times New Roman"/>
          <w:color w:val="000000" w:themeColor="text1"/>
          <w:szCs w:val="24"/>
        </w:rPr>
        <w:t>,</w:t>
      </w:r>
      <w:r w:rsidRPr="00471003">
        <w:rPr>
          <w:rFonts w:eastAsia="Times New Roman"/>
          <w:color w:val="000000" w:themeColor="text1"/>
          <w:szCs w:val="24"/>
        </w:rPr>
        <w:t xml:space="preserve"> οι ευθύνες τις οποίες έχουν αυτά τα στελέχη</w:t>
      </w:r>
      <w:r>
        <w:rPr>
          <w:rFonts w:eastAsia="Times New Roman"/>
          <w:color w:val="000000" w:themeColor="text1"/>
          <w:szCs w:val="24"/>
        </w:rPr>
        <w:t xml:space="preserve"> και</w:t>
      </w:r>
      <w:r w:rsidRPr="00471003">
        <w:rPr>
          <w:rFonts w:eastAsia="Times New Roman"/>
          <w:color w:val="000000" w:themeColor="text1"/>
          <w:szCs w:val="24"/>
        </w:rPr>
        <w:t xml:space="preserve"> </w:t>
      </w:r>
      <w:r>
        <w:rPr>
          <w:rFonts w:eastAsia="Times New Roman"/>
          <w:color w:val="000000" w:themeColor="text1"/>
          <w:szCs w:val="24"/>
        </w:rPr>
        <w:t>μια</w:t>
      </w:r>
      <w:r w:rsidRPr="00471003">
        <w:rPr>
          <w:rFonts w:eastAsia="Times New Roman"/>
          <w:color w:val="000000" w:themeColor="text1"/>
          <w:szCs w:val="24"/>
        </w:rPr>
        <w:t xml:space="preserve"> σαφή</w:t>
      </w:r>
      <w:r>
        <w:rPr>
          <w:rFonts w:eastAsia="Times New Roman"/>
          <w:color w:val="000000" w:themeColor="text1"/>
          <w:szCs w:val="24"/>
        </w:rPr>
        <w:t>ς</w:t>
      </w:r>
      <w:r w:rsidRPr="00471003">
        <w:rPr>
          <w:rFonts w:eastAsia="Times New Roman"/>
          <w:color w:val="000000" w:themeColor="text1"/>
          <w:szCs w:val="24"/>
        </w:rPr>
        <w:t xml:space="preserve"> περιγραφή</w:t>
      </w:r>
      <w:r>
        <w:rPr>
          <w:rFonts w:eastAsia="Times New Roman"/>
          <w:color w:val="000000" w:themeColor="text1"/>
          <w:szCs w:val="24"/>
        </w:rPr>
        <w:t xml:space="preserve"> της συνεργασίας της Ελληνικής Α</w:t>
      </w:r>
      <w:r w:rsidRPr="00471003">
        <w:rPr>
          <w:rFonts w:eastAsia="Times New Roman"/>
          <w:color w:val="000000" w:themeColor="text1"/>
          <w:szCs w:val="24"/>
        </w:rPr>
        <w:t>ναπτυξιακής Τράπεζας με</w:t>
      </w:r>
      <w:r>
        <w:rPr>
          <w:rFonts w:eastAsia="Times New Roman"/>
          <w:color w:val="000000" w:themeColor="text1"/>
          <w:szCs w:val="24"/>
        </w:rPr>
        <w:t xml:space="preserve"> </w:t>
      </w:r>
      <w:r w:rsidRPr="00471003">
        <w:rPr>
          <w:rFonts w:eastAsia="Times New Roman"/>
          <w:color w:val="000000" w:themeColor="text1"/>
          <w:szCs w:val="24"/>
        </w:rPr>
        <w:t>τα</w:t>
      </w:r>
      <w:r>
        <w:rPr>
          <w:rFonts w:eastAsia="Times New Roman"/>
          <w:color w:val="000000" w:themeColor="text1"/>
          <w:szCs w:val="24"/>
        </w:rPr>
        <w:t xml:space="preserve"> υφιστάμενα </w:t>
      </w:r>
      <w:r w:rsidRPr="00471003">
        <w:rPr>
          <w:rFonts w:eastAsia="Times New Roman"/>
          <w:color w:val="000000" w:themeColor="text1"/>
          <w:szCs w:val="24"/>
        </w:rPr>
        <w:t>συστημικά και μη τραπεζικά συστήματα</w:t>
      </w:r>
      <w:r>
        <w:rPr>
          <w:rFonts w:eastAsia="Times New Roman"/>
          <w:color w:val="000000" w:themeColor="text1"/>
          <w:szCs w:val="24"/>
        </w:rPr>
        <w:t>.</w:t>
      </w:r>
    </w:p>
    <w:p w14:paraId="42AE9ECA" w14:textId="77777777" w:rsidR="00F00D30" w:rsidRDefault="00AE51A4">
      <w:pPr>
        <w:tabs>
          <w:tab w:val="left" w:pos="2738"/>
          <w:tab w:val="center" w:pos="4753"/>
          <w:tab w:val="left" w:pos="5723"/>
        </w:tabs>
        <w:spacing w:line="600" w:lineRule="auto"/>
        <w:ind w:firstLine="720"/>
        <w:jc w:val="both"/>
        <w:rPr>
          <w:rFonts w:eastAsia="Times New Roman"/>
          <w:szCs w:val="24"/>
        </w:rPr>
      </w:pPr>
      <w:r w:rsidRPr="00367526">
        <w:rPr>
          <w:rFonts w:eastAsia="Times New Roman"/>
          <w:szCs w:val="24"/>
        </w:rPr>
        <w:t xml:space="preserve">Αντιθέτως, υπάρχει μία επιτροπή ανάδειξης υποψηφίων που δεν ξέρουμε πώς θα ορισθεί. </w:t>
      </w:r>
    </w:p>
    <w:p w14:paraId="42AE9ECB"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367526">
        <w:rPr>
          <w:rFonts w:eastAsia="Times New Roman"/>
          <w:szCs w:val="24"/>
        </w:rPr>
        <w:t>Δημιουργε</w:t>
      </w:r>
      <w:r>
        <w:rPr>
          <w:rFonts w:eastAsia="Times New Roman"/>
          <w:szCs w:val="24"/>
        </w:rPr>
        <w:t>ίτε</w:t>
      </w:r>
      <w:r w:rsidRPr="00367526">
        <w:rPr>
          <w:rFonts w:eastAsia="Times New Roman"/>
          <w:szCs w:val="24"/>
        </w:rPr>
        <w:t xml:space="preserve"> παραμονές των εκλογών ένα διοικητικό συμβούλιο το οποίο θα εξυπηρετεί τη δική σας αναπτυξιακή πολιτική, αλλά θα υποθηκεύετε την αναπτυξιακή πολιτική που θα θέ</w:t>
      </w:r>
      <w:r w:rsidRPr="00367526">
        <w:rPr>
          <w:rFonts w:eastAsia="Times New Roman"/>
          <w:szCs w:val="24"/>
        </w:rPr>
        <w:t xml:space="preserve">λει να κάνει η επόμενη κυβέρνηση. Η θητεία του θα είναι για πέντε χρόνια. </w:t>
      </w:r>
      <w:r>
        <w:rPr>
          <w:rFonts w:eastAsia="Times New Roman"/>
          <w:szCs w:val="24"/>
        </w:rPr>
        <w:t>Θα ε</w:t>
      </w:r>
      <w:r w:rsidRPr="00367526">
        <w:rPr>
          <w:rFonts w:eastAsia="Times New Roman"/>
          <w:szCs w:val="24"/>
        </w:rPr>
        <w:t>ίναι ένα διοικητικό συμβούλιο</w:t>
      </w:r>
      <w:r>
        <w:rPr>
          <w:rFonts w:eastAsia="Times New Roman"/>
          <w:szCs w:val="24"/>
        </w:rPr>
        <w:t xml:space="preserve">, </w:t>
      </w:r>
      <w:r w:rsidRPr="00367526">
        <w:rPr>
          <w:rFonts w:eastAsia="Times New Roman"/>
          <w:color w:val="212121"/>
          <w:szCs w:val="24"/>
        </w:rPr>
        <w:t xml:space="preserve">το οποίο θα το </w:t>
      </w:r>
      <w:r>
        <w:rPr>
          <w:rFonts w:eastAsia="Times New Roman"/>
          <w:color w:val="212121"/>
          <w:szCs w:val="24"/>
        </w:rPr>
        <w:t>ορίσετε εσείς</w:t>
      </w:r>
      <w:r w:rsidRPr="00367526">
        <w:rPr>
          <w:rFonts w:eastAsia="Times New Roman"/>
          <w:color w:val="212121"/>
          <w:szCs w:val="24"/>
        </w:rPr>
        <w:t xml:space="preserve"> με βάση τις κομματικές αρετές </w:t>
      </w:r>
      <w:r>
        <w:rPr>
          <w:rFonts w:eastAsia="Times New Roman"/>
          <w:color w:val="212121"/>
          <w:szCs w:val="24"/>
        </w:rPr>
        <w:t xml:space="preserve">που </w:t>
      </w:r>
      <w:r w:rsidRPr="00367526">
        <w:rPr>
          <w:rFonts w:eastAsia="Times New Roman"/>
          <w:color w:val="212121"/>
          <w:szCs w:val="24"/>
        </w:rPr>
        <w:t xml:space="preserve">θα έχουν τα στελέχη </w:t>
      </w:r>
      <w:r>
        <w:rPr>
          <w:rFonts w:eastAsia="Times New Roman"/>
          <w:color w:val="212121"/>
          <w:szCs w:val="24"/>
        </w:rPr>
        <w:t>που</w:t>
      </w:r>
      <w:r w:rsidRPr="00367526">
        <w:rPr>
          <w:rFonts w:eastAsia="Times New Roman"/>
          <w:color w:val="212121"/>
          <w:szCs w:val="24"/>
        </w:rPr>
        <w:t xml:space="preserve"> θα το απαρτίζουν</w:t>
      </w:r>
      <w:r>
        <w:rPr>
          <w:rFonts w:eastAsia="Times New Roman"/>
          <w:color w:val="212121"/>
          <w:szCs w:val="24"/>
        </w:rPr>
        <w:t>.</w:t>
      </w:r>
      <w:r w:rsidRPr="00367526">
        <w:rPr>
          <w:rFonts w:eastAsia="Times New Roman"/>
          <w:color w:val="212121"/>
          <w:szCs w:val="24"/>
        </w:rPr>
        <w:t xml:space="preserve"> </w:t>
      </w:r>
      <w:r>
        <w:rPr>
          <w:rFonts w:eastAsia="Times New Roman"/>
          <w:color w:val="212121"/>
          <w:szCs w:val="24"/>
        </w:rPr>
        <w:t xml:space="preserve">Θα είναι </w:t>
      </w:r>
      <w:r w:rsidRPr="00367526">
        <w:rPr>
          <w:rFonts w:eastAsia="Times New Roman"/>
          <w:color w:val="212121"/>
          <w:szCs w:val="24"/>
        </w:rPr>
        <w:t>ένα διοικητικό σ</w:t>
      </w:r>
      <w:r>
        <w:rPr>
          <w:rFonts w:eastAsia="Times New Roman"/>
          <w:color w:val="212121"/>
          <w:szCs w:val="24"/>
        </w:rPr>
        <w:t>υμβούλιο το οποίο</w:t>
      </w:r>
      <w:r>
        <w:rPr>
          <w:rFonts w:eastAsia="Times New Roman"/>
          <w:color w:val="212121"/>
          <w:szCs w:val="24"/>
        </w:rPr>
        <w:t xml:space="preserve"> θα είναι κυρίαρχο, γ</w:t>
      </w:r>
      <w:r w:rsidRPr="00367526">
        <w:rPr>
          <w:rFonts w:eastAsia="Times New Roman"/>
          <w:color w:val="212121"/>
          <w:szCs w:val="24"/>
        </w:rPr>
        <w:t>ιατί από ό</w:t>
      </w:r>
      <w:r>
        <w:rPr>
          <w:rFonts w:eastAsia="Times New Roman"/>
          <w:color w:val="212121"/>
          <w:szCs w:val="24"/>
        </w:rPr>
        <w:t>,</w:t>
      </w:r>
      <w:r w:rsidRPr="00367526">
        <w:rPr>
          <w:rFonts w:eastAsia="Times New Roman"/>
          <w:color w:val="212121"/>
          <w:szCs w:val="24"/>
        </w:rPr>
        <w:t>τι φαίνεται</w:t>
      </w:r>
      <w:r>
        <w:rPr>
          <w:rFonts w:eastAsia="Times New Roman"/>
          <w:color w:val="212121"/>
          <w:szCs w:val="24"/>
        </w:rPr>
        <w:t>,</w:t>
      </w:r>
      <w:r w:rsidRPr="00367526">
        <w:rPr>
          <w:rFonts w:eastAsia="Times New Roman"/>
          <w:color w:val="212121"/>
          <w:szCs w:val="24"/>
        </w:rPr>
        <w:t xml:space="preserve"> έτσι όπως </w:t>
      </w:r>
      <w:r w:rsidRPr="00367526">
        <w:rPr>
          <w:rFonts w:eastAsia="Times New Roman"/>
          <w:color w:val="212121"/>
          <w:szCs w:val="24"/>
        </w:rPr>
        <w:lastRenderedPageBreak/>
        <w:t>γράφεται μέσα στο νομοσχέδιο</w:t>
      </w:r>
      <w:r>
        <w:rPr>
          <w:rFonts w:eastAsia="Times New Roman"/>
          <w:color w:val="212121"/>
          <w:szCs w:val="24"/>
        </w:rPr>
        <w:t>,</w:t>
      </w:r>
      <w:r w:rsidRPr="00367526">
        <w:rPr>
          <w:rFonts w:eastAsia="Times New Roman"/>
          <w:color w:val="212121"/>
          <w:szCs w:val="24"/>
        </w:rPr>
        <w:t xml:space="preserve"> ο εποπτικός έλεγχος </w:t>
      </w:r>
      <w:r>
        <w:rPr>
          <w:rFonts w:eastAsia="Times New Roman"/>
          <w:color w:val="212121"/>
          <w:szCs w:val="24"/>
        </w:rPr>
        <w:t>γύρω από αυτή την Αναπτυξιακή Τ</w:t>
      </w:r>
      <w:r w:rsidRPr="00367526">
        <w:rPr>
          <w:rFonts w:eastAsia="Times New Roman"/>
          <w:color w:val="212121"/>
          <w:szCs w:val="24"/>
        </w:rPr>
        <w:t>ράπεζα δεν θα περνάει μέσα από το Γενικό Λογιστήριο του Κράτους</w:t>
      </w:r>
      <w:r>
        <w:rPr>
          <w:rFonts w:eastAsia="Times New Roman"/>
          <w:color w:val="212121"/>
          <w:szCs w:val="24"/>
        </w:rPr>
        <w:t>,</w:t>
      </w:r>
      <w:r w:rsidRPr="00367526">
        <w:rPr>
          <w:rFonts w:eastAsia="Times New Roman"/>
          <w:color w:val="212121"/>
          <w:szCs w:val="24"/>
        </w:rPr>
        <w:t xml:space="preserve"> δεν</w:t>
      </w:r>
      <w:r>
        <w:rPr>
          <w:rFonts w:eastAsia="Times New Roman"/>
          <w:color w:val="212121"/>
          <w:szCs w:val="24"/>
        </w:rPr>
        <w:t xml:space="preserve"> θα έχει σχέση με την Ελληνική Σ</w:t>
      </w:r>
      <w:r w:rsidRPr="00367526">
        <w:rPr>
          <w:rFonts w:eastAsia="Times New Roman"/>
          <w:color w:val="212121"/>
          <w:szCs w:val="24"/>
        </w:rPr>
        <w:t>τατιστ</w:t>
      </w:r>
      <w:r>
        <w:rPr>
          <w:rFonts w:eastAsia="Times New Roman"/>
          <w:color w:val="212121"/>
          <w:szCs w:val="24"/>
        </w:rPr>
        <w:t>ική Υ</w:t>
      </w:r>
      <w:r w:rsidRPr="00367526">
        <w:rPr>
          <w:rFonts w:eastAsia="Times New Roman"/>
          <w:color w:val="212121"/>
          <w:szCs w:val="24"/>
        </w:rPr>
        <w:t>πηρεσία</w:t>
      </w:r>
      <w:r>
        <w:rPr>
          <w:rFonts w:eastAsia="Times New Roman"/>
          <w:color w:val="212121"/>
          <w:szCs w:val="24"/>
        </w:rPr>
        <w:t xml:space="preserve">, </w:t>
      </w:r>
      <w:r>
        <w:rPr>
          <w:rFonts w:eastAsia="Times New Roman"/>
          <w:color w:val="212121"/>
          <w:szCs w:val="24"/>
        </w:rPr>
        <w:t>δεν θα έχει σχέση με την Τ</w:t>
      </w:r>
      <w:r w:rsidRPr="00367526">
        <w:rPr>
          <w:rFonts w:eastAsia="Times New Roman"/>
          <w:color w:val="212121"/>
          <w:szCs w:val="24"/>
        </w:rPr>
        <w:t>ράπεζα της Ελλάδος</w:t>
      </w:r>
      <w:r>
        <w:rPr>
          <w:rFonts w:eastAsia="Times New Roman"/>
          <w:color w:val="212121"/>
          <w:szCs w:val="24"/>
        </w:rPr>
        <w:t xml:space="preserve">, αλλά θα στέλνονται </w:t>
      </w:r>
      <w:r w:rsidRPr="00367526">
        <w:rPr>
          <w:rFonts w:eastAsia="Times New Roman"/>
          <w:color w:val="212121"/>
          <w:szCs w:val="24"/>
        </w:rPr>
        <w:t xml:space="preserve">κάποιες αναφορές στον </w:t>
      </w:r>
      <w:r>
        <w:rPr>
          <w:rFonts w:eastAsia="Times New Roman"/>
          <w:color w:val="212121"/>
          <w:szCs w:val="24"/>
        </w:rPr>
        <w:t>εκά</w:t>
      </w:r>
      <w:r w:rsidRPr="00367526">
        <w:rPr>
          <w:rFonts w:eastAsia="Times New Roman"/>
          <w:color w:val="212121"/>
          <w:szCs w:val="24"/>
        </w:rPr>
        <w:t>στοτε Υπουργό Οικονομικών</w:t>
      </w:r>
      <w:r>
        <w:rPr>
          <w:rFonts w:eastAsia="Times New Roman"/>
          <w:color w:val="212121"/>
          <w:szCs w:val="24"/>
        </w:rPr>
        <w:t>,</w:t>
      </w:r>
      <w:r w:rsidRPr="00367526">
        <w:rPr>
          <w:rFonts w:eastAsia="Times New Roman"/>
          <w:color w:val="212121"/>
          <w:szCs w:val="24"/>
        </w:rPr>
        <w:t xml:space="preserve"> ο οποίος θα τις θεωρεί</w:t>
      </w:r>
      <w:r>
        <w:rPr>
          <w:rFonts w:eastAsia="Times New Roman"/>
          <w:color w:val="212121"/>
          <w:szCs w:val="24"/>
        </w:rPr>
        <w:t>.</w:t>
      </w:r>
    </w:p>
    <w:p w14:paraId="42AE9ECC"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Θεωρείτε, λ</w:t>
      </w:r>
      <w:r w:rsidRPr="00367526">
        <w:rPr>
          <w:rFonts w:eastAsia="Times New Roman"/>
          <w:color w:val="212121"/>
          <w:szCs w:val="24"/>
        </w:rPr>
        <w:t>οιπόν</w:t>
      </w:r>
      <w:r>
        <w:rPr>
          <w:rFonts w:eastAsia="Times New Roman"/>
          <w:color w:val="212121"/>
          <w:szCs w:val="24"/>
        </w:rPr>
        <w:t>,</w:t>
      </w:r>
      <w:r w:rsidRPr="00367526">
        <w:rPr>
          <w:rFonts w:eastAsia="Times New Roman"/>
          <w:color w:val="212121"/>
          <w:szCs w:val="24"/>
        </w:rPr>
        <w:t xml:space="preserve"> ότι μέσα από αυτή τη διαδικασία διασφαλίζεται ο στρατηγικός ρόλος </w:t>
      </w:r>
      <w:r>
        <w:rPr>
          <w:rFonts w:eastAsia="Times New Roman"/>
          <w:color w:val="212121"/>
          <w:szCs w:val="24"/>
        </w:rPr>
        <w:t>τον οποίο θα</w:t>
      </w:r>
      <w:r w:rsidRPr="00367526">
        <w:rPr>
          <w:rFonts w:eastAsia="Times New Roman"/>
          <w:color w:val="212121"/>
          <w:szCs w:val="24"/>
        </w:rPr>
        <w:t xml:space="preserve"> πρέπει να </w:t>
      </w:r>
      <w:r>
        <w:rPr>
          <w:rFonts w:eastAsia="Times New Roman"/>
          <w:color w:val="212121"/>
          <w:szCs w:val="24"/>
        </w:rPr>
        <w:t>έχει η</w:t>
      </w:r>
      <w:r w:rsidRPr="00367526">
        <w:rPr>
          <w:rFonts w:eastAsia="Times New Roman"/>
          <w:color w:val="212121"/>
          <w:szCs w:val="24"/>
        </w:rPr>
        <w:t xml:space="preserve"> συγκεκριμένη τράπεζα</w:t>
      </w:r>
      <w:r>
        <w:rPr>
          <w:rFonts w:eastAsia="Times New Roman"/>
          <w:color w:val="212121"/>
          <w:szCs w:val="24"/>
        </w:rPr>
        <w:t>; Πού υπάρχει ένας στρατηγικός σχεδιασμός για αυτή την τ</w:t>
      </w:r>
      <w:r w:rsidRPr="00367526">
        <w:rPr>
          <w:rFonts w:eastAsia="Times New Roman"/>
          <w:color w:val="212121"/>
          <w:szCs w:val="24"/>
        </w:rPr>
        <w:t>ράπεζα</w:t>
      </w:r>
      <w:r>
        <w:rPr>
          <w:rFonts w:eastAsia="Times New Roman"/>
          <w:color w:val="212121"/>
          <w:szCs w:val="24"/>
        </w:rPr>
        <w:t>; Ε</w:t>
      </w:r>
      <w:r w:rsidRPr="00367526">
        <w:rPr>
          <w:rFonts w:eastAsia="Times New Roman"/>
          <w:color w:val="212121"/>
          <w:szCs w:val="24"/>
        </w:rPr>
        <w:t>παφίεται στην απόφαση που θα πάρει το διοικητικό συμβούλιο</w:t>
      </w:r>
      <w:r>
        <w:rPr>
          <w:rFonts w:eastAsia="Times New Roman"/>
          <w:color w:val="212121"/>
          <w:szCs w:val="24"/>
        </w:rPr>
        <w:t>. Όλα, λ</w:t>
      </w:r>
      <w:r w:rsidRPr="00367526">
        <w:rPr>
          <w:rFonts w:eastAsia="Times New Roman"/>
          <w:color w:val="212121"/>
          <w:szCs w:val="24"/>
        </w:rPr>
        <w:t>οιπόν</w:t>
      </w:r>
      <w:r>
        <w:rPr>
          <w:rFonts w:eastAsia="Times New Roman"/>
          <w:color w:val="212121"/>
          <w:szCs w:val="24"/>
        </w:rPr>
        <w:t>, περνούν</w:t>
      </w:r>
      <w:r w:rsidRPr="00367526">
        <w:rPr>
          <w:rFonts w:eastAsia="Times New Roman"/>
          <w:color w:val="212121"/>
          <w:szCs w:val="24"/>
        </w:rPr>
        <w:t xml:space="preserve"> μέσα από ένα διοικητικό συμβούλιο το οποίο εσείς θα ορίσετε με κριτήρια τα οποία</w:t>
      </w:r>
      <w:r>
        <w:rPr>
          <w:rFonts w:eastAsia="Times New Roman"/>
          <w:color w:val="212121"/>
          <w:szCs w:val="24"/>
        </w:rPr>
        <w:t>,</w:t>
      </w:r>
      <w:r w:rsidRPr="00367526">
        <w:rPr>
          <w:rFonts w:eastAsia="Times New Roman"/>
          <w:color w:val="212121"/>
          <w:szCs w:val="24"/>
        </w:rPr>
        <w:t xml:space="preserve"> από ό</w:t>
      </w:r>
      <w:r>
        <w:rPr>
          <w:rFonts w:eastAsia="Times New Roman"/>
          <w:color w:val="212121"/>
          <w:szCs w:val="24"/>
        </w:rPr>
        <w:t>,</w:t>
      </w:r>
      <w:r w:rsidRPr="00367526">
        <w:rPr>
          <w:rFonts w:eastAsia="Times New Roman"/>
          <w:color w:val="212121"/>
          <w:szCs w:val="24"/>
        </w:rPr>
        <w:t>τ</w:t>
      </w:r>
      <w:r w:rsidRPr="00367526">
        <w:rPr>
          <w:rFonts w:eastAsia="Times New Roman"/>
          <w:color w:val="212121"/>
          <w:szCs w:val="24"/>
        </w:rPr>
        <w:t>ι μας έχετε αποδείξει μέχρι σήμερα</w:t>
      </w:r>
      <w:r>
        <w:rPr>
          <w:rFonts w:eastAsia="Times New Roman"/>
          <w:color w:val="212121"/>
          <w:szCs w:val="24"/>
        </w:rPr>
        <w:t>,</w:t>
      </w:r>
      <w:r w:rsidRPr="00367526">
        <w:rPr>
          <w:rFonts w:eastAsia="Times New Roman"/>
          <w:color w:val="212121"/>
          <w:szCs w:val="24"/>
        </w:rPr>
        <w:t xml:space="preserve"> δεν έχουν σχέση με την αγορά</w:t>
      </w:r>
      <w:r>
        <w:rPr>
          <w:rFonts w:eastAsia="Times New Roman"/>
          <w:color w:val="212121"/>
          <w:szCs w:val="24"/>
        </w:rPr>
        <w:t>,</w:t>
      </w:r>
      <w:r w:rsidRPr="00367526">
        <w:rPr>
          <w:rFonts w:eastAsia="Times New Roman"/>
          <w:color w:val="212121"/>
          <w:szCs w:val="24"/>
        </w:rPr>
        <w:t xml:space="preserve"> αλλά έχουν σχέση με την κομματική νομιμότητα</w:t>
      </w:r>
      <w:r>
        <w:rPr>
          <w:rFonts w:eastAsia="Times New Roman"/>
          <w:color w:val="212121"/>
          <w:szCs w:val="24"/>
        </w:rPr>
        <w:t xml:space="preserve">. </w:t>
      </w:r>
    </w:p>
    <w:p w14:paraId="42AE9ECD"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367526">
        <w:rPr>
          <w:rFonts w:eastAsia="Times New Roman"/>
          <w:color w:val="212121"/>
          <w:szCs w:val="24"/>
        </w:rPr>
        <w:t>ιλάμε για θέσεις εργασίας</w:t>
      </w:r>
      <w:r>
        <w:rPr>
          <w:rFonts w:eastAsia="Times New Roman"/>
          <w:color w:val="212121"/>
          <w:szCs w:val="24"/>
        </w:rPr>
        <w:t>. Παραδέχτηκε ο κύριος Υ</w:t>
      </w:r>
      <w:r w:rsidRPr="00367526">
        <w:rPr>
          <w:rFonts w:eastAsia="Times New Roman"/>
          <w:color w:val="212121"/>
          <w:szCs w:val="24"/>
        </w:rPr>
        <w:t>πουργός</w:t>
      </w:r>
      <w:r>
        <w:rPr>
          <w:rFonts w:eastAsia="Times New Roman"/>
          <w:color w:val="212121"/>
          <w:szCs w:val="24"/>
        </w:rPr>
        <w:t>, ο κ. Δραγασάκης,</w:t>
      </w:r>
      <w:r w:rsidRPr="00367526">
        <w:rPr>
          <w:rFonts w:eastAsia="Times New Roman"/>
          <w:color w:val="212121"/>
          <w:szCs w:val="24"/>
        </w:rPr>
        <w:t xml:space="preserve"> ότι ενδεχομένως να ανοίξουν και υποκαταστήματα</w:t>
      </w:r>
      <w:r>
        <w:rPr>
          <w:rFonts w:eastAsia="Times New Roman"/>
          <w:color w:val="212121"/>
          <w:szCs w:val="24"/>
        </w:rPr>
        <w:t>. Γ</w:t>
      </w:r>
      <w:r w:rsidRPr="00367526">
        <w:rPr>
          <w:rFonts w:eastAsia="Times New Roman"/>
          <w:color w:val="212121"/>
          <w:szCs w:val="24"/>
        </w:rPr>
        <w:t>ιατί όλα αυτά</w:t>
      </w:r>
      <w:r>
        <w:rPr>
          <w:rFonts w:eastAsia="Times New Roman"/>
          <w:color w:val="212121"/>
          <w:szCs w:val="24"/>
        </w:rPr>
        <w:t>;</w:t>
      </w:r>
    </w:p>
    <w:p w14:paraId="42AE9ECE"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Κατ</w:t>
      </w:r>
      <w:r>
        <w:rPr>
          <w:rFonts w:eastAsia="Times New Roman"/>
          <w:color w:val="212121"/>
          <w:szCs w:val="24"/>
        </w:rPr>
        <w:t xml:space="preserve">’ </w:t>
      </w:r>
      <w:r>
        <w:rPr>
          <w:rFonts w:eastAsia="Times New Roman"/>
          <w:color w:val="212121"/>
          <w:szCs w:val="24"/>
        </w:rPr>
        <w:t>αρχάς</w:t>
      </w:r>
      <w:r>
        <w:rPr>
          <w:rFonts w:eastAsia="Times New Roman"/>
          <w:color w:val="212121"/>
          <w:szCs w:val="24"/>
        </w:rPr>
        <w:t xml:space="preserve">, δεν μπορώ </w:t>
      </w:r>
      <w:r w:rsidRPr="00367526">
        <w:rPr>
          <w:rFonts w:eastAsia="Times New Roman"/>
          <w:color w:val="212121"/>
          <w:szCs w:val="24"/>
        </w:rPr>
        <w:t>να καταλάβω τι νόημα έχει μία τρά</w:t>
      </w:r>
      <w:r>
        <w:rPr>
          <w:rFonts w:eastAsia="Times New Roman"/>
          <w:color w:val="212121"/>
          <w:szCs w:val="24"/>
        </w:rPr>
        <w:t>πεζα η οποία δεν θα λειτουργεί</w:t>
      </w:r>
      <w:r w:rsidRPr="00367526">
        <w:rPr>
          <w:rFonts w:eastAsia="Times New Roman"/>
          <w:color w:val="212121"/>
          <w:szCs w:val="24"/>
        </w:rPr>
        <w:t xml:space="preserve"> </w:t>
      </w:r>
      <w:r>
        <w:rPr>
          <w:rFonts w:eastAsia="Times New Roman"/>
          <w:color w:val="212121"/>
          <w:szCs w:val="24"/>
        </w:rPr>
        <w:t>ως τράπεζα να έχει υπο</w:t>
      </w:r>
      <w:r w:rsidRPr="00367526">
        <w:rPr>
          <w:rFonts w:eastAsia="Times New Roman"/>
          <w:color w:val="212121"/>
          <w:szCs w:val="24"/>
        </w:rPr>
        <w:t>καταστήματα</w:t>
      </w:r>
      <w:r>
        <w:rPr>
          <w:rFonts w:eastAsia="Times New Roman"/>
          <w:color w:val="212121"/>
          <w:szCs w:val="24"/>
        </w:rPr>
        <w:t xml:space="preserve">. Αυτό </w:t>
      </w:r>
      <w:r w:rsidRPr="00367526">
        <w:rPr>
          <w:rFonts w:eastAsia="Times New Roman"/>
          <w:color w:val="212121"/>
          <w:szCs w:val="24"/>
        </w:rPr>
        <w:t>είναι ένα άλλο θέμα</w:t>
      </w:r>
      <w:r>
        <w:rPr>
          <w:rFonts w:eastAsia="Times New Roman"/>
          <w:color w:val="212121"/>
          <w:szCs w:val="24"/>
        </w:rPr>
        <w:t xml:space="preserve">. </w:t>
      </w:r>
      <w:r w:rsidRPr="00367526">
        <w:rPr>
          <w:rFonts w:eastAsia="Times New Roman"/>
          <w:color w:val="212121"/>
          <w:szCs w:val="24"/>
        </w:rPr>
        <w:t>Προφανώς</w:t>
      </w:r>
      <w:r>
        <w:rPr>
          <w:rFonts w:eastAsia="Times New Roman"/>
          <w:color w:val="212121"/>
          <w:szCs w:val="24"/>
        </w:rPr>
        <w:t>, ο</w:t>
      </w:r>
      <w:r w:rsidRPr="00367526">
        <w:rPr>
          <w:rFonts w:eastAsia="Times New Roman"/>
          <w:color w:val="212121"/>
          <w:szCs w:val="24"/>
        </w:rPr>
        <w:t xml:space="preserve"> μόνος ρόλος των υποκαταστημάτων είναι να μπορέσουμε να δικαιολογήσουμε κάποιες νέες θέσεις εργασίας</w:t>
      </w:r>
      <w:r>
        <w:rPr>
          <w:rFonts w:eastAsia="Times New Roman"/>
          <w:color w:val="212121"/>
          <w:szCs w:val="24"/>
        </w:rPr>
        <w:t>.</w:t>
      </w:r>
      <w:r w:rsidRPr="00367526">
        <w:rPr>
          <w:rFonts w:eastAsia="Times New Roman"/>
          <w:color w:val="212121"/>
          <w:szCs w:val="24"/>
        </w:rPr>
        <w:t xml:space="preserve"> Και γιατί αυτές οι προσλήψεις δεν γίνονται με κάποια </w:t>
      </w:r>
      <w:r>
        <w:rPr>
          <w:rFonts w:eastAsia="Times New Roman"/>
          <w:color w:val="212121"/>
          <w:szCs w:val="24"/>
        </w:rPr>
        <w:t xml:space="preserve">αξιοκρατική </w:t>
      </w:r>
      <w:r w:rsidRPr="00367526">
        <w:rPr>
          <w:rFonts w:eastAsia="Times New Roman"/>
          <w:color w:val="212121"/>
          <w:szCs w:val="24"/>
        </w:rPr>
        <w:t>διαδικασία</w:t>
      </w:r>
      <w:r>
        <w:rPr>
          <w:rFonts w:eastAsia="Times New Roman"/>
          <w:color w:val="212121"/>
          <w:szCs w:val="24"/>
        </w:rPr>
        <w:t>; Και γιατί δεν περνούν</w:t>
      </w:r>
      <w:r w:rsidRPr="00367526">
        <w:rPr>
          <w:rFonts w:eastAsia="Times New Roman"/>
          <w:color w:val="212121"/>
          <w:szCs w:val="24"/>
        </w:rPr>
        <w:t xml:space="preserve"> μέσα από τη διαδικασία του ΑΣΕΠ</w:t>
      </w:r>
      <w:r>
        <w:rPr>
          <w:rFonts w:eastAsia="Times New Roman"/>
          <w:color w:val="212121"/>
          <w:szCs w:val="24"/>
        </w:rPr>
        <w:t xml:space="preserve">; </w:t>
      </w:r>
    </w:p>
    <w:p w14:paraId="42AE9ECF"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367526">
        <w:rPr>
          <w:rFonts w:eastAsia="Times New Roman"/>
          <w:color w:val="212121"/>
          <w:szCs w:val="24"/>
        </w:rPr>
        <w:t>χουμε</w:t>
      </w:r>
      <w:r>
        <w:rPr>
          <w:rFonts w:eastAsia="Times New Roman"/>
          <w:color w:val="212121"/>
          <w:szCs w:val="24"/>
        </w:rPr>
        <w:t>,</w:t>
      </w:r>
      <w:r w:rsidRPr="00367526">
        <w:rPr>
          <w:rFonts w:eastAsia="Times New Roman"/>
          <w:color w:val="212121"/>
          <w:szCs w:val="24"/>
        </w:rPr>
        <w:t xml:space="preserve"> λοιπόν</w:t>
      </w:r>
      <w:r>
        <w:rPr>
          <w:rFonts w:eastAsia="Times New Roman"/>
          <w:color w:val="212121"/>
          <w:szCs w:val="24"/>
        </w:rPr>
        <w:t>,</w:t>
      </w:r>
      <w:r w:rsidRPr="00367526">
        <w:rPr>
          <w:rFonts w:eastAsia="Times New Roman"/>
          <w:color w:val="212121"/>
          <w:szCs w:val="24"/>
        </w:rPr>
        <w:t xml:space="preserve"> ένα διοικητικό συμβούλιο το οποίο θα ορίζει τη μοίρα </w:t>
      </w:r>
      <w:r>
        <w:rPr>
          <w:rFonts w:eastAsia="Times New Roman"/>
          <w:color w:val="212121"/>
          <w:szCs w:val="24"/>
        </w:rPr>
        <w:t>και την τύχη της συγκεκριμένης Α</w:t>
      </w:r>
      <w:r w:rsidRPr="00367526">
        <w:rPr>
          <w:rFonts w:eastAsia="Times New Roman"/>
          <w:color w:val="212121"/>
          <w:szCs w:val="24"/>
        </w:rPr>
        <w:t>ναπτυξιακής Τράπεζας</w:t>
      </w:r>
      <w:r>
        <w:rPr>
          <w:rFonts w:eastAsia="Times New Roman"/>
          <w:color w:val="212121"/>
          <w:szCs w:val="24"/>
        </w:rPr>
        <w:t xml:space="preserve"> </w:t>
      </w:r>
      <w:r>
        <w:rPr>
          <w:rFonts w:eastAsia="Times New Roman"/>
          <w:color w:val="212121"/>
          <w:szCs w:val="24"/>
        </w:rPr>
        <w:t>-</w:t>
      </w:r>
      <w:r w:rsidRPr="00367526">
        <w:rPr>
          <w:rFonts w:eastAsia="Times New Roman"/>
          <w:color w:val="212121"/>
          <w:szCs w:val="24"/>
        </w:rPr>
        <w:t xml:space="preserve">η οποία θα διαχειρίζεται και </w:t>
      </w:r>
      <w:r>
        <w:rPr>
          <w:rFonts w:eastAsia="Times New Roman"/>
          <w:color w:val="212121"/>
          <w:szCs w:val="24"/>
        </w:rPr>
        <w:t>θα μοχλεύει τα χρήματα τα οποία θα έχουμε</w:t>
      </w:r>
      <w:r w:rsidRPr="00367526">
        <w:rPr>
          <w:rFonts w:eastAsia="Times New Roman"/>
          <w:color w:val="212121"/>
          <w:szCs w:val="24"/>
        </w:rPr>
        <w:t xml:space="preserve"> μέσα από την Ευρωπαϊκή Ένωση</w:t>
      </w:r>
      <w:r>
        <w:rPr>
          <w:rFonts w:eastAsia="Times New Roman"/>
          <w:color w:val="212121"/>
          <w:szCs w:val="24"/>
        </w:rPr>
        <w:t>-</w:t>
      </w:r>
      <w:r w:rsidRPr="00367526">
        <w:rPr>
          <w:rFonts w:eastAsia="Times New Roman"/>
          <w:color w:val="212121"/>
          <w:szCs w:val="24"/>
        </w:rPr>
        <w:t xml:space="preserve"> το οποίο θα δίνει αναφορά επί της ουσίας μόνο στον εαυτό του και στον εκάστοτε Υπουργό</w:t>
      </w:r>
      <w:r>
        <w:rPr>
          <w:rFonts w:eastAsia="Times New Roman"/>
          <w:color w:val="212121"/>
          <w:szCs w:val="24"/>
        </w:rPr>
        <w:t xml:space="preserve">. </w:t>
      </w:r>
    </w:p>
    <w:p w14:paraId="42AE9ED0"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367526">
        <w:rPr>
          <w:rFonts w:eastAsia="Times New Roman"/>
          <w:color w:val="212121"/>
          <w:szCs w:val="24"/>
        </w:rPr>
        <w:t>αι ο κ</w:t>
      </w:r>
      <w:r>
        <w:rPr>
          <w:rFonts w:eastAsia="Times New Roman"/>
          <w:color w:val="212121"/>
          <w:szCs w:val="24"/>
        </w:rPr>
        <w:t xml:space="preserve">. Δραγασάκης είπε ότι δεν θέλουν να </w:t>
      </w:r>
      <w:r>
        <w:rPr>
          <w:rFonts w:eastAsia="Times New Roman"/>
          <w:color w:val="212121"/>
          <w:szCs w:val="24"/>
        </w:rPr>
        <w:t>κτίσουν</w:t>
      </w:r>
      <w:r w:rsidRPr="00367526">
        <w:rPr>
          <w:rFonts w:eastAsia="Times New Roman"/>
          <w:color w:val="212121"/>
          <w:szCs w:val="24"/>
        </w:rPr>
        <w:t xml:space="preserve"> </w:t>
      </w:r>
      <w:r w:rsidRPr="00367526">
        <w:rPr>
          <w:rFonts w:eastAsia="Times New Roman"/>
          <w:color w:val="212121"/>
          <w:szCs w:val="24"/>
        </w:rPr>
        <w:t xml:space="preserve">μία νέα </w:t>
      </w:r>
      <w:r>
        <w:rPr>
          <w:rFonts w:eastAsia="Times New Roman"/>
          <w:color w:val="212121"/>
          <w:szCs w:val="24"/>
        </w:rPr>
        <w:t>ΕΤΒΑ,</w:t>
      </w:r>
      <w:r w:rsidRPr="00367526">
        <w:rPr>
          <w:rFonts w:eastAsia="Times New Roman"/>
          <w:color w:val="212121"/>
          <w:szCs w:val="24"/>
        </w:rPr>
        <w:t xml:space="preserve"> αλλά επί της ουσίας παραδέχτηκε</w:t>
      </w:r>
      <w:r>
        <w:rPr>
          <w:rFonts w:eastAsia="Times New Roman"/>
          <w:color w:val="212121"/>
          <w:szCs w:val="24"/>
        </w:rPr>
        <w:t>, κύριε Υπουργέ, ότι</w:t>
      </w:r>
      <w:r w:rsidRPr="00367526">
        <w:rPr>
          <w:rFonts w:eastAsia="Times New Roman"/>
          <w:color w:val="212121"/>
          <w:szCs w:val="24"/>
        </w:rPr>
        <w:t xml:space="preserve"> γ</w:t>
      </w:r>
      <w:r>
        <w:rPr>
          <w:rFonts w:eastAsia="Times New Roman"/>
          <w:color w:val="212121"/>
          <w:szCs w:val="24"/>
        </w:rPr>
        <w:t xml:space="preserve">ια να πετύχει αυτό το εγχείρημα, θα πρέπει </w:t>
      </w:r>
      <w:r w:rsidRPr="00367526">
        <w:rPr>
          <w:rFonts w:eastAsia="Times New Roman"/>
          <w:color w:val="212121"/>
          <w:szCs w:val="24"/>
        </w:rPr>
        <w:t xml:space="preserve">τα στελέχη τα οποία θα είναι στο διοικητικό συμβούλιο να είναι ικανά και θα πρέπει να υπάρχει </w:t>
      </w:r>
      <w:r>
        <w:rPr>
          <w:rFonts w:eastAsia="Times New Roman"/>
          <w:color w:val="212121"/>
          <w:szCs w:val="24"/>
        </w:rPr>
        <w:t xml:space="preserve">η </w:t>
      </w:r>
      <w:r w:rsidRPr="00367526">
        <w:rPr>
          <w:rFonts w:eastAsia="Times New Roman"/>
          <w:color w:val="212121"/>
          <w:szCs w:val="24"/>
        </w:rPr>
        <w:t>πολιτική βούληση</w:t>
      </w:r>
      <w:r>
        <w:rPr>
          <w:rFonts w:eastAsia="Times New Roman"/>
          <w:color w:val="212121"/>
          <w:szCs w:val="24"/>
        </w:rPr>
        <w:t xml:space="preserve">. Και εγώ καλή τη </w:t>
      </w:r>
      <w:proofErr w:type="spellStart"/>
      <w:r>
        <w:rPr>
          <w:rFonts w:eastAsia="Times New Roman"/>
          <w:color w:val="212121"/>
          <w:szCs w:val="24"/>
        </w:rPr>
        <w:t>πίστει</w:t>
      </w:r>
      <w:proofErr w:type="spellEnd"/>
      <w:r w:rsidRPr="00367526">
        <w:rPr>
          <w:rFonts w:eastAsia="Times New Roman"/>
          <w:color w:val="212121"/>
          <w:szCs w:val="24"/>
        </w:rPr>
        <w:t xml:space="preserve"> σας λέω ότι εσείς </w:t>
      </w:r>
      <w:r>
        <w:rPr>
          <w:rFonts w:eastAsia="Times New Roman"/>
          <w:color w:val="212121"/>
          <w:szCs w:val="24"/>
        </w:rPr>
        <w:t>έχετ</w:t>
      </w:r>
      <w:r>
        <w:rPr>
          <w:rFonts w:eastAsia="Times New Roman"/>
          <w:color w:val="212121"/>
          <w:szCs w:val="24"/>
        </w:rPr>
        <w:t>ε την πολιτική βούληση και ε</w:t>
      </w:r>
      <w:r w:rsidRPr="00367526">
        <w:rPr>
          <w:rFonts w:eastAsia="Times New Roman"/>
          <w:color w:val="212121"/>
          <w:szCs w:val="24"/>
        </w:rPr>
        <w:t xml:space="preserve">ίσαστε πολύ </w:t>
      </w:r>
      <w:r w:rsidRPr="00367526">
        <w:rPr>
          <w:rFonts w:eastAsia="Times New Roman"/>
          <w:color w:val="212121"/>
          <w:szCs w:val="24"/>
        </w:rPr>
        <w:lastRenderedPageBreak/>
        <w:t>καλοί</w:t>
      </w:r>
      <w:r>
        <w:rPr>
          <w:rFonts w:eastAsia="Times New Roman"/>
          <w:color w:val="212121"/>
          <w:szCs w:val="24"/>
        </w:rPr>
        <w:t>. Γ</w:t>
      </w:r>
      <w:r w:rsidRPr="00367526">
        <w:rPr>
          <w:rFonts w:eastAsia="Times New Roman"/>
          <w:color w:val="212121"/>
          <w:szCs w:val="24"/>
        </w:rPr>
        <w:t>ια τον επόμενο πώς διασφαλίζεται</w:t>
      </w:r>
      <w:r>
        <w:rPr>
          <w:rFonts w:eastAsia="Times New Roman"/>
          <w:color w:val="212121"/>
          <w:szCs w:val="24"/>
        </w:rPr>
        <w:t>;</w:t>
      </w:r>
      <w:r w:rsidRPr="00367526">
        <w:rPr>
          <w:rFonts w:eastAsia="Times New Roman"/>
          <w:color w:val="212121"/>
          <w:szCs w:val="24"/>
        </w:rPr>
        <w:t xml:space="preserve"> </w:t>
      </w:r>
      <w:r>
        <w:rPr>
          <w:rFonts w:eastAsia="Times New Roman"/>
          <w:color w:val="212121"/>
          <w:szCs w:val="24"/>
        </w:rPr>
        <w:t xml:space="preserve">Αν έρθει ένας κακός Υπουργός και όχι ο κ. Δραγασάκης που είναι ένας καλός Υπουργός, </w:t>
      </w:r>
      <w:r w:rsidRPr="00367526">
        <w:rPr>
          <w:rFonts w:eastAsia="Times New Roman"/>
          <w:color w:val="212121"/>
          <w:szCs w:val="24"/>
        </w:rPr>
        <w:t>πώς θα μπορέσει να διασφαλιστεί η εύρυθμη και ουσιαστικ</w:t>
      </w:r>
      <w:r>
        <w:rPr>
          <w:rFonts w:eastAsia="Times New Roman"/>
          <w:color w:val="212121"/>
          <w:szCs w:val="24"/>
        </w:rPr>
        <w:t>ή λειτουργία της συγκεκριμένης τ</w:t>
      </w:r>
      <w:r w:rsidRPr="00367526">
        <w:rPr>
          <w:rFonts w:eastAsia="Times New Roman"/>
          <w:color w:val="212121"/>
          <w:szCs w:val="24"/>
        </w:rPr>
        <w:t>ράπ</w:t>
      </w:r>
      <w:r w:rsidRPr="00367526">
        <w:rPr>
          <w:rFonts w:eastAsia="Times New Roman"/>
          <w:color w:val="212121"/>
          <w:szCs w:val="24"/>
        </w:rPr>
        <w:t>εζας</w:t>
      </w:r>
      <w:r>
        <w:rPr>
          <w:rFonts w:eastAsia="Times New Roman"/>
          <w:color w:val="212121"/>
          <w:szCs w:val="24"/>
        </w:rPr>
        <w:t>;</w:t>
      </w:r>
      <w:r w:rsidRPr="00367526">
        <w:rPr>
          <w:rFonts w:eastAsia="Times New Roman"/>
          <w:color w:val="212121"/>
          <w:szCs w:val="24"/>
        </w:rPr>
        <w:t xml:space="preserve"> </w:t>
      </w:r>
    </w:p>
    <w:p w14:paraId="42AE9ED1"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Οπότε, δ</w:t>
      </w:r>
      <w:r w:rsidRPr="00367526">
        <w:rPr>
          <w:rFonts w:eastAsia="Times New Roman"/>
          <w:color w:val="212121"/>
          <w:szCs w:val="24"/>
        </w:rPr>
        <w:t>υστυχώς</w:t>
      </w:r>
      <w:r>
        <w:rPr>
          <w:rFonts w:eastAsia="Times New Roman"/>
          <w:color w:val="212121"/>
          <w:szCs w:val="24"/>
        </w:rPr>
        <w:t>,</w:t>
      </w:r>
      <w:r w:rsidRPr="00367526">
        <w:rPr>
          <w:rFonts w:eastAsia="Times New Roman"/>
          <w:color w:val="212121"/>
          <w:szCs w:val="24"/>
        </w:rPr>
        <w:t xml:space="preserve"> φοβάμαι ότι δεν θα αποφύγουμ</w:t>
      </w:r>
      <w:r>
        <w:rPr>
          <w:rFonts w:eastAsia="Times New Roman"/>
          <w:color w:val="212121"/>
          <w:szCs w:val="24"/>
        </w:rPr>
        <w:t xml:space="preserve">ε να </w:t>
      </w:r>
      <w:proofErr w:type="spellStart"/>
      <w:r>
        <w:rPr>
          <w:rFonts w:eastAsia="Times New Roman"/>
          <w:color w:val="212121"/>
          <w:szCs w:val="24"/>
        </w:rPr>
        <w:t>εργαλειοποιηθεί</w:t>
      </w:r>
      <w:proofErr w:type="spellEnd"/>
      <w:r w:rsidRPr="00367526">
        <w:rPr>
          <w:rFonts w:eastAsia="Times New Roman"/>
          <w:color w:val="212121"/>
          <w:szCs w:val="24"/>
        </w:rPr>
        <w:t xml:space="preserve"> ακόμα και αυτός ο νεοσύστατος οργανισμός στα μέτρα του ΣΥΡΙΖΑ που μας έχει μάθει μέχρι σήμερα</w:t>
      </w:r>
      <w:r>
        <w:rPr>
          <w:rFonts w:eastAsia="Times New Roman"/>
          <w:color w:val="212121"/>
          <w:szCs w:val="24"/>
        </w:rPr>
        <w:t xml:space="preserve">, ρουσφέτια, </w:t>
      </w:r>
      <w:r w:rsidRPr="00367526">
        <w:rPr>
          <w:rFonts w:eastAsia="Times New Roman"/>
          <w:color w:val="212121"/>
          <w:szCs w:val="24"/>
        </w:rPr>
        <w:t>κομματικές τοποθετήσεις</w:t>
      </w:r>
      <w:r>
        <w:rPr>
          <w:rFonts w:eastAsia="Times New Roman"/>
          <w:color w:val="212121"/>
          <w:szCs w:val="24"/>
        </w:rPr>
        <w:t>, εξυπηρετήσεις</w:t>
      </w:r>
      <w:r w:rsidRPr="00367526">
        <w:rPr>
          <w:rFonts w:eastAsia="Times New Roman"/>
          <w:color w:val="212121"/>
          <w:szCs w:val="24"/>
        </w:rPr>
        <w:t xml:space="preserve"> </w:t>
      </w:r>
      <w:r>
        <w:rPr>
          <w:rFonts w:eastAsia="Times New Roman"/>
          <w:color w:val="212121"/>
          <w:szCs w:val="24"/>
        </w:rPr>
        <w:t>«</w:t>
      </w:r>
      <w:r w:rsidRPr="00367526">
        <w:rPr>
          <w:rFonts w:eastAsia="Times New Roman"/>
          <w:color w:val="212121"/>
          <w:szCs w:val="24"/>
        </w:rPr>
        <w:t>ημετέρων</w:t>
      </w:r>
      <w:r>
        <w:rPr>
          <w:rFonts w:eastAsia="Times New Roman"/>
          <w:color w:val="212121"/>
          <w:szCs w:val="24"/>
        </w:rPr>
        <w:t xml:space="preserve">». </w:t>
      </w:r>
    </w:p>
    <w:p w14:paraId="42AE9ED2"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367526">
        <w:rPr>
          <w:rFonts w:eastAsia="Times New Roman"/>
          <w:color w:val="212121"/>
          <w:szCs w:val="24"/>
        </w:rPr>
        <w:t>αι ξέρετε κάτι</w:t>
      </w:r>
      <w:r>
        <w:rPr>
          <w:rFonts w:eastAsia="Times New Roman"/>
          <w:color w:val="212121"/>
          <w:szCs w:val="24"/>
        </w:rPr>
        <w:t>; Είναι πρ</w:t>
      </w:r>
      <w:r>
        <w:rPr>
          <w:rFonts w:eastAsia="Times New Roman"/>
          <w:color w:val="212121"/>
          <w:szCs w:val="24"/>
        </w:rPr>
        <w:t>αγματικά κρίμα και αμαρτία, γ</w:t>
      </w:r>
      <w:r w:rsidRPr="00367526">
        <w:rPr>
          <w:rFonts w:eastAsia="Times New Roman"/>
          <w:color w:val="212121"/>
          <w:szCs w:val="24"/>
        </w:rPr>
        <w:t xml:space="preserve">ιατί </w:t>
      </w:r>
      <w:r w:rsidRPr="00367526">
        <w:rPr>
          <w:rFonts w:eastAsia="Times New Roman"/>
          <w:color w:val="212121"/>
          <w:szCs w:val="24"/>
        </w:rPr>
        <w:t>σ</w:t>
      </w:r>
      <w:r>
        <w:rPr>
          <w:rFonts w:eastAsia="Times New Roman"/>
          <w:color w:val="212121"/>
          <w:szCs w:val="24"/>
        </w:rPr>
        <w:t>’</w:t>
      </w:r>
      <w:r w:rsidRPr="00367526">
        <w:rPr>
          <w:rFonts w:eastAsia="Times New Roman"/>
          <w:color w:val="212121"/>
          <w:szCs w:val="24"/>
        </w:rPr>
        <w:t xml:space="preserve"> </w:t>
      </w:r>
      <w:r w:rsidRPr="00367526">
        <w:rPr>
          <w:rFonts w:eastAsia="Times New Roman"/>
          <w:color w:val="212121"/>
          <w:szCs w:val="24"/>
        </w:rPr>
        <w:t xml:space="preserve">αυτόν τον οργανισμό </w:t>
      </w:r>
      <w:r>
        <w:rPr>
          <w:rFonts w:eastAsia="Times New Roman"/>
          <w:color w:val="212121"/>
          <w:szCs w:val="24"/>
        </w:rPr>
        <w:t>θ</w:t>
      </w:r>
      <w:r w:rsidRPr="00367526">
        <w:rPr>
          <w:rFonts w:eastAsia="Times New Roman"/>
          <w:color w:val="212121"/>
          <w:szCs w:val="24"/>
        </w:rPr>
        <w:t>α μπορούσαμε να δώσουμε μ</w:t>
      </w:r>
      <w:r>
        <w:rPr>
          <w:rFonts w:eastAsia="Times New Roman"/>
          <w:color w:val="212121"/>
          <w:szCs w:val="24"/>
        </w:rPr>
        <w:t>ι</w:t>
      </w:r>
      <w:r w:rsidRPr="00367526">
        <w:rPr>
          <w:rFonts w:eastAsia="Times New Roman"/>
          <w:color w:val="212121"/>
          <w:szCs w:val="24"/>
        </w:rPr>
        <w:t>α διεθνή διάσταση</w:t>
      </w:r>
      <w:r>
        <w:rPr>
          <w:rFonts w:eastAsia="Times New Roman"/>
          <w:color w:val="212121"/>
          <w:szCs w:val="24"/>
        </w:rPr>
        <w:t>. Θ</w:t>
      </w:r>
      <w:r w:rsidRPr="00367526">
        <w:rPr>
          <w:rFonts w:eastAsia="Times New Roman"/>
          <w:color w:val="212121"/>
          <w:szCs w:val="24"/>
        </w:rPr>
        <w:t>α μπορούσαμε να μεταχειριστούμε διεθνείς πρακτικές</w:t>
      </w:r>
      <w:r>
        <w:rPr>
          <w:rFonts w:eastAsia="Times New Roman"/>
          <w:color w:val="212121"/>
          <w:szCs w:val="24"/>
        </w:rPr>
        <w:t>. Δ</w:t>
      </w:r>
      <w:r w:rsidRPr="00367526">
        <w:rPr>
          <w:rFonts w:eastAsia="Times New Roman"/>
          <w:color w:val="212121"/>
          <w:szCs w:val="24"/>
        </w:rPr>
        <w:t>εν αναφέρεται</w:t>
      </w:r>
      <w:r>
        <w:rPr>
          <w:rFonts w:eastAsia="Times New Roman"/>
          <w:color w:val="212121"/>
          <w:szCs w:val="24"/>
        </w:rPr>
        <w:t>, δ</w:t>
      </w:r>
      <w:r w:rsidRPr="00367526">
        <w:rPr>
          <w:rFonts w:eastAsia="Times New Roman"/>
          <w:color w:val="212121"/>
          <w:szCs w:val="24"/>
        </w:rPr>
        <w:t>υστυχώς</w:t>
      </w:r>
      <w:r>
        <w:rPr>
          <w:rFonts w:eastAsia="Times New Roman"/>
          <w:color w:val="212121"/>
          <w:szCs w:val="24"/>
        </w:rPr>
        <w:t>,</w:t>
      </w:r>
      <w:r w:rsidRPr="00367526">
        <w:rPr>
          <w:rFonts w:eastAsia="Times New Roman"/>
          <w:color w:val="212121"/>
          <w:szCs w:val="24"/>
        </w:rPr>
        <w:t xml:space="preserve"> η δυνατότητα </w:t>
      </w:r>
      <w:r>
        <w:rPr>
          <w:rFonts w:eastAsia="Times New Roman"/>
          <w:color w:val="212121"/>
          <w:szCs w:val="24"/>
        </w:rPr>
        <w:t>εισδοχής</w:t>
      </w:r>
      <w:r w:rsidRPr="00367526">
        <w:rPr>
          <w:rFonts w:eastAsia="Times New Roman"/>
          <w:color w:val="212121"/>
          <w:szCs w:val="24"/>
        </w:rPr>
        <w:t xml:space="preserve"> διεθνών μετοχών</w:t>
      </w:r>
      <w:r>
        <w:rPr>
          <w:rFonts w:eastAsia="Times New Roman"/>
          <w:color w:val="212121"/>
          <w:szCs w:val="24"/>
        </w:rPr>
        <w:t>, όπως για παράδειγμα το Διεθνές Χρημ</w:t>
      </w:r>
      <w:r>
        <w:rPr>
          <w:rFonts w:eastAsia="Times New Roman"/>
          <w:color w:val="212121"/>
          <w:szCs w:val="24"/>
        </w:rPr>
        <w:t>ατοδοτικό Ί</w:t>
      </w:r>
      <w:r w:rsidRPr="00367526">
        <w:rPr>
          <w:rFonts w:eastAsia="Times New Roman"/>
          <w:color w:val="212121"/>
          <w:szCs w:val="24"/>
        </w:rPr>
        <w:t>δρυμα</w:t>
      </w:r>
      <w:r>
        <w:rPr>
          <w:rFonts w:eastAsia="Times New Roman"/>
          <w:color w:val="212121"/>
          <w:szCs w:val="24"/>
        </w:rPr>
        <w:t>,</w:t>
      </w:r>
      <w:r w:rsidRPr="00367526">
        <w:rPr>
          <w:rFonts w:eastAsia="Times New Roman"/>
          <w:color w:val="212121"/>
          <w:szCs w:val="24"/>
        </w:rPr>
        <w:t xml:space="preserve"> το οποίο όχι μόνο θα </w:t>
      </w:r>
      <w:r>
        <w:rPr>
          <w:rFonts w:eastAsia="Times New Roman"/>
          <w:color w:val="212121"/>
          <w:szCs w:val="24"/>
        </w:rPr>
        <w:t xml:space="preserve">ενίσχυε </w:t>
      </w:r>
      <w:r w:rsidRPr="00367526">
        <w:rPr>
          <w:rFonts w:eastAsia="Times New Roman"/>
          <w:color w:val="212121"/>
          <w:szCs w:val="24"/>
        </w:rPr>
        <w:t>τον ισολογισμό της εταιρείας</w:t>
      </w:r>
      <w:r>
        <w:rPr>
          <w:rFonts w:eastAsia="Times New Roman"/>
          <w:color w:val="212121"/>
          <w:szCs w:val="24"/>
        </w:rPr>
        <w:t>,</w:t>
      </w:r>
      <w:r w:rsidRPr="00367526">
        <w:rPr>
          <w:rFonts w:eastAsia="Times New Roman"/>
          <w:color w:val="212121"/>
          <w:szCs w:val="24"/>
        </w:rPr>
        <w:t xml:space="preserve"> αλλά θα μπορούσε να μεταλαμπαδεύσει και πρακτικές οι οποίες θα μπορούσα</w:t>
      </w:r>
      <w:r>
        <w:rPr>
          <w:rFonts w:eastAsia="Times New Roman"/>
          <w:color w:val="212121"/>
          <w:szCs w:val="24"/>
        </w:rPr>
        <w:t>ν να βοηθήσουν περισσότερο την ε</w:t>
      </w:r>
      <w:r w:rsidRPr="00367526">
        <w:rPr>
          <w:rFonts w:eastAsia="Times New Roman"/>
          <w:color w:val="212121"/>
          <w:szCs w:val="24"/>
        </w:rPr>
        <w:t>λληνική οικονομία</w:t>
      </w:r>
      <w:r>
        <w:rPr>
          <w:rFonts w:eastAsia="Times New Roman"/>
          <w:color w:val="212121"/>
          <w:szCs w:val="24"/>
        </w:rPr>
        <w:t xml:space="preserve">. </w:t>
      </w:r>
    </w:p>
    <w:p w14:paraId="42AE9ED3"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Λείπει</w:t>
      </w:r>
      <w:r w:rsidRPr="00367526">
        <w:rPr>
          <w:rFonts w:eastAsia="Times New Roman"/>
          <w:color w:val="212121"/>
          <w:szCs w:val="24"/>
        </w:rPr>
        <w:t xml:space="preserve"> η Ευρωπαϊκή Τράπεζα Επενδύσεων</w:t>
      </w:r>
      <w:r>
        <w:rPr>
          <w:rFonts w:eastAsia="Times New Roman"/>
          <w:color w:val="212121"/>
          <w:szCs w:val="24"/>
        </w:rPr>
        <w:t>,</w:t>
      </w:r>
      <w:r w:rsidRPr="00367526">
        <w:rPr>
          <w:rFonts w:eastAsia="Times New Roman"/>
          <w:color w:val="212121"/>
          <w:szCs w:val="24"/>
        </w:rPr>
        <w:t xml:space="preserve"> η Παγκόσμια Τράπεζα</w:t>
      </w:r>
      <w:r>
        <w:rPr>
          <w:rFonts w:eastAsia="Times New Roman"/>
          <w:color w:val="212121"/>
          <w:szCs w:val="24"/>
        </w:rPr>
        <w:t>, το Ευρωπαϊκό Τ</w:t>
      </w:r>
      <w:r w:rsidRPr="00367526">
        <w:rPr>
          <w:rFonts w:eastAsia="Times New Roman"/>
          <w:color w:val="212121"/>
          <w:szCs w:val="24"/>
        </w:rPr>
        <w:t>αμείο Επενδύσεων</w:t>
      </w:r>
      <w:r>
        <w:rPr>
          <w:rFonts w:eastAsia="Times New Roman"/>
          <w:color w:val="212121"/>
          <w:szCs w:val="24"/>
        </w:rPr>
        <w:t xml:space="preserve">, </w:t>
      </w:r>
      <w:r w:rsidRPr="00367526">
        <w:rPr>
          <w:rFonts w:eastAsia="Times New Roman"/>
          <w:color w:val="212121"/>
          <w:szCs w:val="24"/>
        </w:rPr>
        <w:t xml:space="preserve">ιδρύματα με τεράστια και καταλυτική εμπειρία </w:t>
      </w:r>
      <w:r>
        <w:rPr>
          <w:rFonts w:eastAsia="Times New Roman"/>
          <w:color w:val="212121"/>
          <w:szCs w:val="24"/>
        </w:rPr>
        <w:t>που</w:t>
      </w:r>
      <w:r w:rsidRPr="00367526">
        <w:rPr>
          <w:rFonts w:eastAsia="Times New Roman"/>
          <w:color w:val="212121"/>
          <w:szCs w:val="24"/>
        </w:rPr>
        <w:t xml:space="preserve"> θα μπορούσαν να βοηθήσουν στην πραγματική τό</w:t>
      </w:r>
      <w:r>
        <w:rPr>
          <w:rFonts w:eastAsia="Times New Roman"/>
          <w:color w:val="212121"/>
          <w:szCs w:val="24"/>
        </w:rPr>
        <w:t>νωση και στην πραγματική ώθηση ό</w:t>
      </w:r>
      <w:r w:rsidRPr="00367526">
        <w:rPr>
          <w:rFonts w:eastAsia="Times New Roman"/>
          <w:color w:val="212121"/>
          <w:szCs w:val="24"/>
        </w:rPr>
        <w:t>χι των μικρομεσαίων επιχειρήσεων</w:t>
      </w:r>
      <w:r>
        <w:rPr>
          <w:rFonts w:eastAsia="Times New Roman"/>
          <w:color w:val="212121"/>
          <w:szCs w:val="24"/>
        </w:rPr>
        <w:t xml:space="preserve">, κύριε Υπουργέ, </w:t>
      </w:r>
      <w:r w:rsidRPr="00367526">
        <w:rPr>
          <w:rFonts w:eastAsia="Times New Roman"/>
          <w:color w:val="212121"/>
          <w:szCs w:val="24"/>
        </w:rPr>
        <w:t>των μικρών και πολύ μικρών ε</w:t>
      </w:r>
      <w:r w:rsidRPr="00367526">
        <w:rPr>
          <w:rFonts w:eastAsia="Times New Roman"/>
          <w:color w:val="212121"/>
          <w:szCs w:val="24"/>
        </w:rPr>
        <w:t>πιχειρήσεων</w:t>
      </w:r>
      <w:r>
        <w:rPr>
          <w:rFonts w:eastAsia="Times New Roman"/>
          <w:color w:val="212121"/>
          <w:szCs w:val="24"/>
        </w:rPr>
        <w:t>,</w:t>
      </w:r>
      <w:r w:rsidRPr="00367526">
        <w:rPr>
          <w:rFonts w:eastAsia="Times New Roman"/>
          <w:color w:val="212121"/>
          <w:szCs w:val="24"/>
        </w:rPr>
        <w:t xml:space="preserve"> όπως μας είπε η </w:t>
      </w:r>
      <w:r>
        <w:rPr>
          <w:rFonts w:eastAsia="Times New Roman"/>
          <w:color w:val="212121"/>
          <w:szCs w:val="24"/>
        </w:rPr>
        <w:t>ΓΣΕΒΕΕ στην επιτροπή. Διότι</w:t>
      </w:r>
      <w:r w:rsidRPr="00367526">
        <w:rPr>
          <w:rFonts w:eastAsia="Times New Roman"/>
          <w:color w:val="212121"/>
          <w:szCs w:val="24"/>
        </w:rPr>
        <w:t xml:space="preserve"> δυστυχώς η ελληνική οικονομία σε ένα ποσοστό </w:t>
      </w:r>
      <w:r>
        <w:rPr>
          <w:rFonts w:eastAsia="Times New Roman"/>
          <w:color w:val="212121"/>
          <w:szCs w:val="24"/>
        </w:rPr>
        <w:t xml:space="preserve">της τάξης του </w:t>
      </w:r>
      <w:r w:rsidRPr="00367526">
        <w:rPr>
          <w:rFonts w:eastAsia="Times New Roman"/>
          <w:color w:val="212121"/>
          <w:szCs w:val="24"/>
        </w:rPr>
        <w:t xml:space="preserve">87% αυτές τις επιχειρήσεις έχει και αυτές </w:t>
      </w:r>
      <w:r>
        <w:rPr>
          <w:rFonts w:eastAsia="Times New Roman"/>
          <w:color w:val="212121"/>
          <w:szCs w:val="24"/>
        </w:rPr>
        <w:t>τις</w:t>
      </w:r>
      <w:r w:rsidRPr="00367526">
        <w:rPr>
          <w:rFonts w:eastAsia="Times New Roman"/>
          <w:color w:val="212121"/>
          <w:szCs w:val="24"/>
        </w:rPr>
        <w:t xml:space="preserve"> επιχειρήσεις θα πρέπει να προωθήσουμε</w:t>
      </w:r>
      <w:r>
        <w:rPr>
          <w:rFonts w:eastAsia="Times New Roman"/>
          <w:color w:val="212121"/>
          <w:szCs w:val="24"/>
        </w:rPr>
        <w:t>,</w:t>
      </w:r>
      <w:r w:rsidRPr="00367526">
        <w:rPr>
          <w:rFonts w:eastAsia="Times New Roman"/>
          <w:color w:val="212121"/>
          <w:szCs w:val="24"/>
        </w:rPr>
        <w:t xml:space="preserve"> αυτές </w:t>
      </w:r>
      <w:r>
        <w:rPr>
          <w:rFonts w:eastAsia="Times New Roman"/>
          <w:color w:val="212121"/>
          <w:szCs w:val="24"/>
        </w:rPr>
        <w:t xml:space="preserve">τις </w:t>
      </w:r>
      <w:r w:rsidRPr="00367526">
        <w:rPr>
          <w:rFonts w:eastAsia="Times New Roman"/>
          <w:color w:val="212121"/>
          <w:szCs w:val="24"/>
        </w:rPr>
        <w:t>επιχειρήσεις θα πρέπει να τονώσουμε</w:t>
      </w:r>
      <w:r>
        <w:rPr>
          <w:rFonts w:eastAsia="Times New Roman"/>
          <w:color w:val="212121"/>
          <w:szCs w:val="24"/>
        </w:rPr>
        <w:t>,</w:t>
      </w:r>
      <w:r w:rsidRPr="00367526">
        <w:rPr>
          <w:rFonts w:eastAsia="Times New Roman"/>
          <w:color w:val="212121"/>
          <w:szCs w:val="24"/>
        </w:rPr>
        <w:t xml:space="preserve"> αυτές τι</w:t>
      </w:r>
      <w:r w:rsidRPr="00367526">
        <w:rPr>
          <w:rFonts w:eastAsia="Times New Roman"/>
          <w:color w:val="212121"/>
          <w:szCs w:val="24"/>
        </w:rPr>
        <w:t>ς επι</w:t>
      </w:r>
      <w:r>
        <w:rPr>
          <w:rFonts w:eastAsia="Times New Roman"/>
          <w:color w:val="212121"/>
          <w:szCs w:val="24"/>
        </w:rPr>
        <w:t xml:space="preserve">χειρήσεις θα πρέπει να βοηθήσουμε. </w:t>
      </w:r>
    </w:p>
    <w:p w14:paraId="42AE9ED4"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μόνο, λ</w:t>
      </w:r>
      <w:r w:rsidRPr="00367526">
        <w:rPr>
          <w:rFonts w:eastAsia="Times New Roman"/>
          <w:color w:val="212121"/>
          <w:szCs w:val="24"/>
        </w:rPr>
        <w:t>οιπόν</w:t>
      </w:r>
      <w:r>
        <w:rPr>
          <w:rFonts w:eastAsia="Times New Roman"/>
          <w:color w:val="212121"/>
          <w:szCs w:val="24"/>
        </w:rPr>
        <w:t>, το ότι φέρνετε με τόσες ασάφειες</w:t>
      </w:r>
      <w:r w:rsidRPr="00367526">
        <w:rPr>
          <w:rFonts w:eastAsia="Times New Roman"/>
          <w:color w:val="212121"/>
          <w:szCs w:val="24"/>
        </w:rPr>
        <w:t xml:space="preserve"> αυτό το συγκεκριμένο νομοσχέδιο μετά από τεσσεράμισι σχεδόν χρόνια που </w:t>
      </w:r>
      <w:r>
        <w:rPr>
          <w:rFonts w:eastAsia="Times New Roman"/>
          <w:color w:val="212121"/>
          <w:szCs w:val="24"/>
        </w:rPr>
        <w:t>είστε</w:t>
      </w:r>
      <w:r w:rsidRPr="00367526">
        <w:rPr>
          <w:rFonts w:eastAsia="Times New Roman"/>
          <w:color w:val="212121"/>
          <w:szCs w:val="24"/>
        </w:rPr>
        <w:t xml:space="preserve"> στην εξουσία</w:t>
      </w:r>
      <w:r>
        <w:rPr>
          <w:rFonts w:eastAsia="Times New Roman"/>
          <w:color w:val="212121"/>
          <w:szCs w:val="24"/>
        </w:rPr>
        <w:t>,</w:t>
      </w:r>
      <w:r w:rsidRPr="00367526">
        <w:rPr>
          <w:rFonts w:eastAsia="Times New Roman"/>
          <w:color w:val="212121"/>
          <w:szCs w:val="24"/>
        </w:rPr>
        <w:t xml:space="preserve"> παραμονή των εκλογών</w:t>
      </w:r>
      <w:r>
        <w:rPr>
          <w:rFonts w:eastAsia="Times New Roman"/>
          <w:color w:val="212121"/>
          <w:szCs w:val="24"/>
        </w:rPr>
        <w:t>,</w:t>
      </w:r>
      <w:r w:rsidRPr="00367526">
        <w:rPr>
          <w:rFonts w:eastAsia="Times New Roman"/>
          <w:color w:val="212121"/>
          <w:szCs w:val="24"/>
        </w:rPr>
        <w:t xml:space="preserve"> δείχνει και την</w:t>
      </w:r>
      <w:r>
        <w:rPr>
          <w:rFonts w:eastAsia="Times New Roman"/>
          <w:color w:val="212121"/>
          <w:szCs w:val="24"/>
        </w:rPr>
        <w:t xml:space="preserve"> προτεραιότητα την οποία δίνετε</w:t>
      </w:r>
      <w:r w:rsidRPr="00367526">
        <w:rPr>
          <w:rFonts w:eastAsia="Times New Roman"/>
          <w:color w:val="212121"/>
          <w:szCs w:val="24"/>
        </w:rPr>
        <w:t xml:space="preserve"> στην</w:t>
      </w:r>
      <w:r w:rsidRPr="00367526">
        <w:rPr>
          <w:rFonts w:eastAsia="Times New Roman"/>
          <w:color w:val="212121"/>
          <w:szCs w:val="24"/>
        </w:rPr>
        <w:t xml:space="preserve"> ανάπτυξη και </w:t>
      </w:r>
      <w:r>
        <w:rPr>
          <w:rFonts w:eastAsia="Times New Roman"/>
          <w:color w:val="212121"/>
          <w:szCs w:val="24"/>
        </w:rPr>
        <w:t>σ</w:t>
      </w:r>
      <w:r w:rsidRPr="00367526">
        <w:rPr>
          <w:rFonts w:eastAsia="Times New Roman"/>
          <w:color w:val="212121"/>
          <w:szCs w:val="24"/>
        </w:rPr>
        <w:t>τις επενδύσεις</w:t>
      </w:r>
      <w:r>
        <w:rPr>
          <w:rFonts w:eastAsia="Times New Roman"/>
          <w:color w:val="212121"/>
          <w:szCs w:val="24"/>
        </w:rPr>
        <w:t>,</w:t>
      </w:r>
      <w:r w:rsidRPr="00367526">
        <w:rPr>
          <w:rFonts w:eastAsia="Times New Roman"/>
          <w:color w:val="212121"/>
          <w:szCs w:val="24"/>
        </w:rPr>
        <w:t xml:space="preserve"> αλλά και τη λο</w:t>
      </w:r>
      <w:r>
        <w:rPr>
          <w:rFonts w:eastAsia="Times New Roman"/>
          <w:color w:val="212121"/>
          <w:szCs w:val="24"/>
        </w:rPr>
        <w:t xml:space="preserve">γική να μπορέσετε να το </w:t>
      </w:r>
      <w:proofErr w:type="spellStart"/>
      <w:r>
        <w:rPr>
          <w:rFonts w:eastAsia="Times New Roman"/>
          <w:color w:val="212121"/>
          <w:szCs w:val="24"/>
        </w:rPr>
        <w:t>εργαλειοποιηθείτε</w:t>
      </w:r>
      <w:proofErr w:type="spellEnd"/>
      <w:r>
        <w:rPr>
          <w:rFonts w:eastAsia="Times New Roman"/>
          <w:color w:val="212121"/>
          <w:szCs w:val="24"/>
        </w:rPr>
        <w:t xml:space="preserve"> και να υποθηκεύσετε</w:t>
      </w:r>
      <w:r w:rsidRPr="00367526">
        <w:rPr>
          <w:rFonts w:eastAsia="Times New Roman"/>
          <w:color w:val="212121"/>
          <w:szCs w:val="24"/>
        </w:rPr>
        <w:t xml:space="preserve"> το αύριο της ανάπτυξης και για τις επόμενες κυβερνήσεις οι οποίες θα </w:t>
      </w:r>
      <w:r>
        <w:rPr>
          <w:rFonts w:eastAsia="Times New Roman"/>
          <w:color w:val="212121"/>
          <w:szCs w:val="24"/>
        </w:rPr>
        <w:t xml:space="preserve">έρθουν. </w:t>
      </w:r>
    </w:p>
    <w:p w14:paraId="42AE9ED5"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Επιτρέψτε μου να περάσω στο δεύτερο κομμάτι του ν</w:t>
      </w:r>
      <w:r w:rsidRPr="00367526">
        <w:rPr>
          <w:rFonts w:eastAsia="Times New Roman"/>
          <w:color w:val="212121"/>
          <w:szCs w:val="24"/>
        </w:rPr>
        <w:t>ομοσχεδίου</w:t>
      </w:r>
      <w:r>
        <w:rPr>
          <w:rFonts w:eastAsia="Times New Roman"/>
          <w:color w:val="212121"/>
          <w:szCs w:val="24"/>
        </w:rPr>
        <w:t>,</w:t>
      </w:r>
      <w:r w:rsidRPr="00367526">
        <w:rPr>
          <w:rFonts w:eastAsia="Times New Roman"/>
          <w:color w:val="212121"/>
          <w:szCs w:val="24"/>
        </w:rPr>
        <w:t xml:space="preserve"> το οποίο έ</w:t>
      </w:r>
      <w:r w:rsidRPr="00367526">
        <w:rPr>
          <w:rFonts w:eastAsia="Times New Roman"/>
          <w:color w:val="212121"/>
          <w:szCs w:val="24"/>
        </w:rPr>
        <w:t>χει να κάνει με τις στρατηγικές επενδύσεις</w:t>
      </w:r>
      <w:r>
        <w:rPr>
          <w:rFonts w:eastAsia="Times New Roman"/>
          <w:color w:val="212121"/>
          <w:szCs w:val="24"/>
        </w:rPr>
        <w:t>. Δεν χωρά</w:t>
      </w:r>
      <w:r w:rsidRPr="00367526">
        <w:rPr>
          <w:rFonts w:eastAsia="Times New Roman"/>
          <w:color w:val="212121"/>
          <w:szCs w:val="24"/>
        </w:rPr>
        <w:t xml:space="preserve"> κα</w:t>
      </w:r>
      <w:r>
        <w:rPr>
          <w:rFonts w:eastAsia="Times New Roman"/>
          <w:color w:val="212121"/>
          <w:szCs w:val="24"/>
        </w:rPr>
        <w:t>μ</w:t>
      </w:r>
      <w:r w:rsidRPr="00367526">
        <w:rPr>
          <w:rFonts w:eastAsia="Times New Roman"/>
          <w:color w:val="212121"/>
          <w:szCs w:val="24"/>
        </w:rPr>
        <w:t xml:space="preserve">μία αμφιβολία ότι τόσο ο νόμος του </w:t>
      </w:r>
      <w:r>
        <w:rPr>
          <w:rFonts w:eastAsia="Times New Roman"/>
          <w:color w:val="212121"/>
          <w:szCs w:val="24"/>
        </w:rPr>
        <w:t>20</w:t>
      </w:r>
      <w:r w:rsidRPr="00367526">
        <w:rPr>
          <w:rFonts w:eastAsia="Times New Roman"/>
          <w:color w:val="212121"/>
          <w:szCs w:val="24"/>
        </w:rPr>
        <w:t xml:space="preserve">10 όσο και του </w:t>
      </w:r>
      <w:r>
        <w:rPr>
          <w:rFonts w:eastAsia="Times New Roman"/>
          <w:color w:val="212121"/>
          <w:szCs w:val="24"/>
        </w:rPr>
        <w:t xml:space="preserve">2011 είχε προβλήματα. </w:t>
      </w:r>
      <w:r w:rsidRPr="00367526">
        <w:rPr>
          <w:rFonts w:eastAsia="Times New Roman"/>
          <w:color w:val="212121"/>
          <w:szCs w:val="24"/>
        </w:rPr>
        <w:t>Δεν απέδωσε</w:t>
      </w:r>
      <w:r>
        <w:rPr>
          <w:rFonts w:eastAsia="Times New Roman"/>
          <w:color w:val="212121"/>
          <w:szCs w:val="24"/>
        </w:rPr>
        <w:t xml:space="preserve">. </w:t>
      </w:r>
    </w:p>
    <w:p w14:paraId="42AE9ED6"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367526">
        <w:rPr>
          <w:rFonts w:eastAsia="Times New Roman"/>
          <w:color w:val="212121"/>
          <w:szCs w:val="24"/>
        </w:rPr>
        <w:t xml:space="preserve">ας </w:t>
      </w:r>
      <w:r>
        <w:rPr>
          <w:rFonts w:eastAsia="Times New Roman"/>
          <w:color w:val="212121"/>
          <w:szCs w:val="24"/>
        </w:rPr>
        <w:t>ζήτησα, όμως και στην επιτροπή -και ο κύριος Γ</w:t>
      </w:r>
      <w:r w:rsidRPr="00367526">
        <w:rPr>
          <w:rFonts w:eastAsia="Times New Roman"/>
          <w:color w:val="212121"/>
          <w:szCs w:val="24"/>
        </w:rPr>
        <w:t xml:space="preserve">ενικός </w:t>
      </w:r>
      <w:r>
        <w:rPr>
          <w:rFonts w:eastAsia="Times New Roman"/>
          <w:color w:val="212121"/>
          <w:szCs w:val="24"/>
        </w:rPr>
        <w:t>Γραμματέας του Υπουργείου Α</w:t>
      </w:r>
      <w:r w:rsidRPr="00367526">
        <w:rPr>
          <w:rFonts w:eastAsia="Times New Roman"/>
          <w:color w:val="212121"/>
          <w:szCs w:val="24"/>
        </w:rPr>
        <w:t>νάπτυξης προσπάθησε να με πε</w:t>
      </w:r>
      <w:r w:rsidRPr="00367526">
        <w:rPr>
          <w:rFonts w:eastAsia="Times New Roman"/>
          <w:color w:val="212121"/>
          <w:szCs w:val="24"/>
        </w:rPr>
        <w:t>ίσει</w:t>
      </w:r>
      <w:r>
        <w:rPr>
          <w:rFonts w:eastAsia="Times New Roman"/>
          <w:color w:val="212121"/>
          <w:szCs w:val="24"/>
        </w:rPr>
        <w:t>-</w:t>
      </w:r>
      <w:r w:rsidRPr="00367526">
        <w:rPr>
          <w:rFonts w:eastAsia="Times New Roman"/>
          <w:color w:val="212121"/>
          <w:szCs w:val="24"/>
        </w:rPr>
        <w:t xml:space="preserve"> </w:t>
      </w:r>
      <w:r>
        <w:rPr>
          <w:rFonts w:eastAsia="Times New Roman"/>
          <w:color w:val="212121"/>
          <w:szCs w:val="24"/>
        </w:rPr>
        <w:t>να μου πείτε γιατί</w:t>
      </w:r>
      <w:r w:rsidRPr="00367526">
        <w:rPr>
          <w:rFonts w:eastAsia="Times New Roman"/>
          <w:color w:val="212121"/>
          <w:szCs w:val="24"/>
        </w:rPr>
        <w:t xml:space="preserve"> πιστεύετε ότι αυτός ο νόμος θα είναι αποτελεσματικός</w:t>
      </w:r>
      <w:r>
        <w:rPr>
          <w:rFonts w:eastAsia="Times New Roman"/>
          <w:color w:val="212121"/>
          <w:szCs w:val="24"/>
        </w:rPr>
        <w:t xml:space="preserve">. </w:t>
      </w:r>
    </w:p>
    <w:p w14:paraId="42AE9ED7"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w:t>
      </w:r>
      <w:r w:rsidRPr="00367526">
        <w:rPr>
          <w:rFonts w:eastAsia="Times New Roman"/>
          <w:color w:val="212121"/>
          <w:szCs w:val="24"/>
        </w:rPr>
        <w:t xml:space="preserve">κουσα </w:t>
      </w:r>
      <w:r>
        <w:rPr>
          <w:rFonts w:eastAsia="Times New Roman"/>
          <w:color w:val="212121"/>
          <w:szCs w:val="24"/>
        </w:rPr>
        <w:t>χθες</w:t>
      </w:r>
      <w:r w:rsidRPr="00367526">
        <w:rPr>
          <w:rFonts w:eastAsia="Times New Roman"/>
          <w:color w:val="212121"/>
          <w:szCs w:val="24"/>
        </w:rPr>
        <w:t xml:space="preserve"> σε</w:t>
      </w:r>
      <w:r>
        <w:rPr>
          <w:rFonts w:eastAsia="Times New Roman"/>
          <w:color w:val="212121"/>
          <w:szCs w:val="24"/>
        </w:rPr>
        <w:t xml:space="preserve"> μία τηλεοπτική συνέντευξή του τον Πρωθυπουργό να λέει «</w:t>
      </w:r>
      <w:r w:rsidRPr="00367526">
        <w:rPr>
          <w:rFonts w:eastAsia="Times New Roman"/>
          <w:color w:val="212121"/>
          <w:szCs w:val="24"/>
        </w:rPr>
        <w:t>για τις επενδύσεις δεν φταίμε εμείς που δεν γίνονται</w:t>
      </w:r>
      <w:r>
        <w:rPr>
          <w:rFonts w:eastAsia="Times New Roman"/>
          <w:color w:val="212121"/>
          <w:szCs w:val="24"/>
        </w:rPr>
        <w:t xml:space="preserve">, φταίει </w:t>
      </w:r>
      <w:r w:rsidRPr="00367526">
        <w:rPr>
          <w:rFonts w:eastAsia="Times New Roman"/>
          <w:color w:val="212121"/>
          <w:szCs w:val="24"/>
        </w:rPr>
        <w:t>η γραφειοκρατία</w:t>
      </w:r>
      <w:r>
        <w:rPr>
          <w:rFonts w:eastAsia="Times New Roman"/>
          <w:color w:val="212121"/>
          <w:szCs w:val="24"/>
        </w:rPr>
        <w:t xml:space="preserve">», </w:t>
      </w:r>
      <w:r w:rsidRPr="00367526">
        <w:rPr>
          <w:rFonts w:eastAsia="Times New Roman"/>
          <w:color w:val="212121"/>
          <w:szCs w:val="24"/>
        </w:rPr>
        <w:t xml:space="preserve">λες και δεν </w:t>
      </w:r>
      <w:r>
        <w:rPr>
          <w:rFonts w:eastAsia="Times New Roman"/>
          <w:color w:val="212121"/>
          <w:szCs w:val="24"/>
        </w:rPr>
        <w:t>είναι Π</w:t>
      </w:r>
      <w:r w:rsidRPr="00367526">
        <w:rPr>
          <w:rFonts w:eastAsia="Times New Roman"/>
          <w:color w:val="212121"/>
          <w:szCs w:val="24"/>
        </w:rPr>
        <w:t>ρωθυπουργός της Ελλάδας τεσσεράμισι σχεδόν χρόνια</w:t>
      </w:r>
      <w:r>
        <w:rPr>
          <w:rFonts w:eastAsia="Times New Roman"/>
          <w:color w:val="212121"/>
          <w:szCs w:val="24"/>
        </w:rPr>
        <w:t xml:space="preserve">, είναι Πρωθυπουργός </w:t>
      </w:r>
      <w:r>
        <w:rPr>
          <w:rFonts w:eastAsia="Times New Roman"/>
          <w:color w:val="212121"/>
          <w:szCs w:val="24"/>
        </w:rPr>
        <w:t xml:space="preserve">σ’ </w:t>
      </w:r>
      <w:r>
        <w:rPr>
          <w:rFonts w:eastAsia="Times New Roman"/>
          <w:color w:val="212121"/>
          <w:szCs w:val="24"/>
        </w:rPr>
        <w:t>άλλη χώρα. Κ</w:t>
      </w:r>
      <w:r w:rsidRPr="00367526">
        <w:rPr>
          <w:rFonts w:eastAsia="Times New Roman"/>
          <w:color w:val="212121"/>
          <w:szCs w:val="24"/>
        </w:rPr>
        <w:t>αι τι κάν</w:t>
      </w:r>
      <w:r>
        <w:rPr>
          <w:rFonts w:eastAsia="Times New Roman"/>
          <w:color w:val="212121"/>
          <w:szCs w:val="24"/>
        </w:rPr>
        <w:t>α</w:t>
      </w:r>
      <w:r w:rsidRPr="00367526">
        <w:rPr>
          <w:rFonts w:eastAsia="Times New Roman"/>
          <w:color w:val="212121"/>
          <w:szCs w:val="24"/>
        </w:rPr>
        <w:t>τε πάνω σε αυτό</w:t>
      </w:r>
      <w:r>
        <w:rPr>
          <w:rFonts w:eastAsia="Times New Roman"/>
          <w:color w:val="212121"/>
          <w:szCs w:val="24"/>
        </w:rPr>
        <w:t>; Δεν κάνα</w:t>
      </w:r>
      <w:r w:rsidRPr="00367526">
        <w:rPr>
          <w:rFonts w:eastAsia="Times New Roman"/>
          <w:color w:val="212121"/>
          <w:szCs w:val="24"/>
        </w:rPr>
        <w:t>τε τίποτα από ό</w:t>
      </w:r>
      <w:r>
        <w:rPr>
          <w:rFonts w:eastAsia="Times New Roman"/>
          <w:color w:val="212121"/>
          <w:szCs w:val="24"/>
        </w:rPr>
        <w:t>,</w:t>
      </w:r>
      <w:r w:rsidRPr="00367526">
        <w:rPr>
          <w:rFonts w:eastAsia="Times New Roman"/>
          <w:color w:val="212121"/>
          <w:szCs w:val="24"/>
        </w:rPr>
        <w:t>τι φαίνεται</w:t>
      </w:r>
      <w:r>
        <w:rPr>
          <w:rFonts w:eastAsia="Times New Roman"/>
          <w:color w:val="212121"/>
          <w:szCs w:val="24"/>
        </w:rPr>
        <w:t>. Σε ε</w:t>
      </w:r>
      <w:r w:rsidRPr="00367526">
        <w:rPr>
          <w:rFonts w:eastAsia="Times New Roman"/>
          <w:color w:val="212121"/>
          <w:szCs w:val="24"/>
        </w:rPr>
        <w:t>μβληματικές επενδύσεις</w:t>
      </w:r>
      <w:r>
        <w:rPr>
          <w:rFonts w:eastAsia="Times New Roman"/>
          <w:color w:val="212121"/>
          <w:szCs w:val="24"/>
        </w:rPr>
        <w:t>,</w:t>
      </w:r>
      <w:r w:rsidRPr="00367526">
        <w:rPr>
          <w:rFonts w:eastAsia="Times New Roman"/>
          <w:color w:val="212121"/>
          <w:szCs w:val="24"/>
        </w:rPr>
        <w:t xml:space="preserve"> όπως είναι το Ελληνικό</w:t>
      </w:r>
      <w:r>
        <w:rPr>
          <w:rFonts w:eastAsia="Times New Roman"/>
          <w:color w:val="212121"/>
          <w:szCs w:val="24"/>
        </w:rPr>
        <w:t>,</w:t>
      </w:r>
      <w:r w:rsidRPr="00367526">
        <w:rPr>
          <w:rFonts w:eastAsia="Times New Roman"/>
          <w:color w:val="212121"/>
          <w:szCs w:val="24"/>
        </w:rPr>
        <w:t xml:space="preserve"> </w:t>
      </w:r>
      <w:r>
        <w:rPr>
          <w:rFonts w:eastAsia="Times New Roman"/>
          <w:color w:val="212121"/>
          <w:szCs w:val="24"/>
        </w:rPr>
        <w:t>όπως είναι οι Σ</w:t>
      </w:r>
      <w:r w:rsidRPr="00367526">
        <w:rPr>
          <w:rFonts w:eastAsia="Times New Roman"/>
          <w:color w:val="212121"/>
          <w:szCs w:val="24"/>
        </w:rPr>
        <w:t>κουριές</w:t>
      </w:r>
      <w:r>
        <w:rPr>
          <w:rFonts w:eastAsia="Times New Roman"/>
          <w:color w:val="212121"/>
          <w:szCs w:val="24"/>
        </w:rPr>
        <w:t>, τεσσεράμισι</w:t>
      </w:r>
      <w:r w:rsidRPr="00367526">
        <w:rPr>
          <w:rFonts w:eastAsia="Times New Roman"/>
          <w:color w:val="212121"/>
          <w:szCs w:val="24"/>
        </w:rPr>
        <w:t xml:space="preserve"> χρόνια δεν έχει γίν</w:t>
      </w:r>
      <w:r w:rsidRPr="00367526">
        <w:rPr>
          <w:rFonts w:eastAsia="Times New Roman"/>
          <w:color w:val="212121"/>
          <w:szCs w:val="24"/>
        </w:rPr>
        <w:t>ει τίποτα</w:t>
      </w:r>
      <w:r>
        <w:rPr>
          <w:rFonts w:eastAsia="Times New Roman"/>
          <w:color w:val="212121"/>
          <w:szCs w:val="24"/>
        </w:rPr>
        <w:t xml:space="preserve">. </w:t>
      </w:r>
      <w:r w:rsidRPr="00367526">
        <w:rPr>
          <w:rFonts w:eastAsia="Times New Roman"/>
          <w:color w:val="212121"/>
          <w:szCs w:val="24"/>
        </w:rPr>
        <w:t>Αυτή είναι η πραγματικότητα</w:t>
      </w:r>
      <w:r>
        <w:rPr>
          <w:rFonts w:eastAsia="Times New Roman"/>
          <w:color w:val="212121"/>
          <w:szCs w:val="24"/>
        </w:rPr>
        <w:t>.</w:t>
      </w:r>
    </w:p>
    <w:p w14:paraId="42AE9ED8"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367526">
        <w:rPr>
          <w:rFonts w:eastAsia="Times New Roman"/>
          <w:color w:val="212121"/>
          <w:szCs w:val="24"/>
        </w:rPr>
        <w:lastRenderedPageBreak/>
        <w:t xml:space="preserve">Εγώ δεν </w:t>
      </w:r>
      <w:r>
        <w:rPr>
          <w:rFonts w:eastAsia="Times New Roman"/>
          <w:color w:val="212121"/>
          <w:szCs w:val="24"/>
        </w:rPr>
        <w:t>μιλάω για</w:t>
      </w:r>
      <w:r w:rsidRPr="00367526">
        <w:rPr>
          <w:rFonts w:eastAsia="Times New Roman"/>
          <w:color w:val="212121"/>
          <w:szCs w:val="24"/>
        </w:rPr>
        <w:t xml:space="preserve"> πολλά από αυτά τα οποία γράφει το συγκεκριμένο νομοσχέδιο</w:t>
      </w:r>
      <w:r>
        <w:rPr>
          <w:rFonts w:eastAsia="Times New Roman"/>
          <w:color w:val="212121"/>
          <w:szCs w:val="24"/>
        </w:rPr>
        <w:t xml:space="preserve">, </w:t>
      </w:r>
      <w:r w:rsidRPr="00367526">
        <w:rPr>
          <w:rFonts w:eastAsia="Times New Roman"/>
          <w:color w:val="212121"/>
          <w:szCs w:val="24"/>
        </w:rPr>
        <w:t xml:space="preserve">όπως </w:t>
      </w:r>
      <w:r>
        <w:rPr>
          <w:rFonts w:eastAsia="Times New Roman"/>
          <w:color w:val="212121"/>
          <w:szCs w:val="24"/>
        </w:rPr>
        <w:t xml:space="preserve">για </w:t>
      </w:r>
      <w:r w:rsidRPr="00367526">
        <w:rPr>
          <w:rFonts w:eastAsia="Times New Roman"/>
          <w:color w:val="212121"/>
          <w:szCs w:val="24"/>
        </w:rPr>
        <w:t>τα φορολογικά κίνητρα</w:t>
      </w:r>
      <w:r>
        <w:rPr>
          <w:rFonts w:eastAsia="Times New Roman"/>
          <w:color w:val="212121"/>
          <w:szCs w:val="24"/>
        </w:rPr>
        <w:t>. Όμως, φ</w:t>
      </w:r>
      <w:r w:rsidRPr="00367526">
        <w:rPr>
          <w:rFonts w:eastAsia="Times New Roman"/>
          <w:color w:val="212121"/>
          <w:szCs w:val="24"/>
        </w:rPr>
        <w:t xml:space="preserve">ανταστείτε το εξής </w:t>
      </w:r>
      <w:r>
        <w:rPr>
          <w:rFonts w:eastAsia="Times New Roman"/>
          <w:color w:val="212121"/>
          <w:szCs w:val="24"/>
        </w:rPr>
        <w:t>οξύμωρο, έρχεται μία αριστερή Κ</w:t>
      </w:r>
      <w:r w:rsidRPr="00367526">
        <w:rPr>
          <w:rFonts w:eastAsia="Times New Roman"/>
          <w:color w:val="212121"/>
          <w:szCs w:val="24"/>
        </w:rPr>
        <w:t>υβέρνηση και δίνει φορολογικά κίνητρα και φορολογι</w:t>
      </w:r>
      <w:r w:rsidRPr="00367526">
        <w:rPr>
          <w:rFonts w:eastAsia="Times New Roman"/>
          <w:color w:val="212121"/>
          <w:szCs w:val="24"/>
        </w:rPr>
        <w:t>κές απαλλαγές σε αυτούς οι οποίοι θέλουν να επενδύσουν</w:t>
      </w:r>
      <w:r>
        <w:rPr>
          <w:rFonts w:eastAsia="Times New Roman"/>
          <w:color w:val="212121"/>
          <w:szCs w:val="24"/>
        </w:rPr>
        <w:t xml:space="preserve">. </w:t>
      </w:r>
    </w:p>
    <w:p w14:paraId="42AE9ED9"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Αν ήσασταν στα έδρανα της </w:t>
      </w:r>
      <w:r>
        <w:rPr>
          <w:rFonts w:eastAsia="Times New Roman"/>
          <w:color w:val="212121"/>
          <w:szCs w:val="24"/>
        </w:rPr>
        <w:t>α</w:t>
      </w:r>
      <w:r w:rsidRPr="00367526">
        <w:rPr>
          <w:rFonts w:eastAsia="Times New Roman"/>
          <w:color w:val="212121"/>
          <w:szCs w:val="24"/>
        </w:rPr>
        <w:t>ντιπολίτευσης</w:t>
      </w:r>
      <w:r>
        <w:rPr>
          <w:rFonts w:eastAsia="Times New Roman"/>
          <w:color w:val="212121"/>
          <w:szCs w:val="24"/>
        </w:rPr>
        <w:t>, τι</w:t>
      </w:r>
      <w:r w:rsidRPr="00367526">
        <w:rPr>
          <w:rFonts w:eastAsia="Times New Roman"/>
          <w:color w:val="212121"/>
          <w:szCs w:val="24"/>
        </w:rPr>
        <w:t xml:space="preserve"> θα λέγατε αν </w:t>
      </w:r>
      <w:r>
        <w:rPr>
          <w:rFonts w:eastAsia="Times New Roman"/>
          <w:color w:val="212121"/>
          <w:szCs w:val="24"/>
        </w:rPr>
        <w:t>έκανε κάτι τέτοιο η</w:t>
      </w:r>
      <w:r w:rsidRPr="00367526">
        <w:rPr>
          <w:rFonts w:eastAsia="Times New Roman"/>
          <w:color w:val="212121"/>
          <w:szCs w:val="24"/>
        </w:rPr>
        <w:t xml:space="preserve"> Νέα Δημοκρατία</w:t>
      </w:r>
      <w:r>
        <w:rPr>
          <w:rFonts w:eastAsia="Times New Roman"/>
          <w:color w:val="212121"/>
          <w:szCs w:val="24"/>
        </w:rPr>
        <w:t>, κυρίες και κύριοι συνάδελφοι; Θα τους κατηγορούσατε</w:t>
      </w:r>
      <w:r w:rsidRPr="00367526">
        <w:rPr>
          <w:rFonts w:eastAsia="Times New Roman"/>
          <w:color w:val="212121"/>
          <w:szCs w:val="24"/>
        </w:rPr>
        <w:t xml:space="preserve"> </w:t>
      </w:r>
      <w:r>
        <w:rPr>
          <w:rFonts w:eastAsia="Times New Roman"/>
          <w:color w:val="212121"/>
          <w:szCs w:val="24"/>
        </w:rPr>
        <w:t xml:space="preserve">για την πλουτοκρατία. Αυτή είναι η πραγματικότητα. </w:t>
      </w:r>
    </w:p>
    <w:p w14:paraId="42AE9EDA"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Υ</w:t>
      </w:r>
      <w:r w:rsidRPr="00367526">
        <w:rPr>
          <w:rFonts w:eastAsia="Times New Roman"/>
          <w:color w:val="212121"/>
          <w:szCs w:val="24"/>
        </w:rPr>
        <w:t>πάρχουν</w:t>
      </w:r>
      <w:r>
        <w:rPr>
          <w:rFonts w:eastAsia="Times New Roman"/>
          <w:color w:val="212121"/>
          <w:szCs w:val="24"/>
        </w:rPr>
        <w:t>, λοιπόν,</w:t>
      </w:r>
      <w:r w:rsidRPr="00367526">
        <w:rPr>
          <w:rFonts w:eastAsia="Times New Roman"/>
          <w:color w:val="212121"/>
          <w:szCs w:val="24"/>
        </w:rPr>
        <w:t xml:space="preserve"> αρκετά </w:t>
      </w:r>
      <w:r>
        <w:rPr>
          <w:rFonts w:eastAsia="Times New Roman"/>
          <w:color w:val="212121"/>
          <w:szCs w:val="24"/>
        </w:rPr>
        <w:t xml:space="preserve">πράγματα </w:t>
      </w:r>
      <w:r w:rsidRPr="00367526">
        <w:rPr>
          <w:rFonts w:eastAsia="Times New Roman"/>
          <w:color w:val="212121"/>
          <w:szCs w:val="24"/>
        </w:rPr>
        <w:t>στα οποία συμφωνούμε και βοηθούν</w:t>
      </w:r>
      <w:r>
        <w:rPr>
          <w:rFonts w:eastAsia="Times New Roman"/>
          <w:color w:val="212121"/>
          <w:szCs w:val="24"/>
        </w:rPr>
        <w:t>,</w:t>
      </w:r>
      <w:r w:rsidRPr="00367526">
        <w:rPr>
          <w:rFonts w:eastAsia="Times New Roman"/>
          <w:color w:val="212121"/>
          <w:szCs w:val="24"/>
        </w:rPr>
        <w:t xml:space="preserve"> αλλά θα θέλαμε να είναι </w:t>
      </w:r>
      <w:r>
        <w:rPr>
          <w:rFonts w:eastAsia="Times New Roman"/>
          <w:color w:val="212121"/>
          <w:szCs w:val="24"/>
        </w:rPr>
        <w:t>ακόμα πιο τολμηρό τ</w:t>
      </w:r>
      <w:r w:rsidRPr="00367526">
        <w:rPr>
          <w:rFonts w:eastAsia="Times New Roman"/>
          <w:color w:val="212121"/>
          <w:szCs w:val="24"/>
        </w:rPr>
        <w:t>ο νομοσχέδιο σε ό</w:t>
      </w:r>
      <w:r>
        <w:rPr>
          <w:rFonts w:eastAsia="Times New Roman"/>
          <w:color w:val="212121"/>
          <w:szCs w:val="24"/>
        </w:rPr>
        <w:t>,</w:t>
      </w:r>
      <w:r w:rsidRPr="00367526">
        <w:rPr>
          <w:rFonts w:eastAsia="Times New Roman"/>
          <w:color w:val="212121"/>
          <w:szCs w:val="24"/>
        </w:rPr>
        <w:t>τι έχει να κάνει με τις στρατηγικ</w:t>
      </w:r>
      <w:r>
        <w:rPr>
          <w:rFonts w:eastAsia="Times New Roman"/>
          <w:color w:val="212121"/>
          <w:szCs w:val="24"/>
        </w:rPr>
        <w:t xml:space="preserve">ές επενδύσεις. </w:t>
      </w:r>
      <w:r w:rsidRPr="00367526">
        <w:rPr>
          <w:rFonts w:eastAsia="Times New Roman"/>
          <w:color w:val="212121"/>
          <w:szCs w:val="24"/>
        </w:rPr>
        <w:t xml:space="preserve">Θα θέλαμε να υπάρχει μία </w:t>
      </w:r>
      <w:r>
        <w:rPr>
          <w:rFonts w:eastAsia="Times New Roman"/>
          <w:color w:val="212121"/>
          <w:szCs w:val="24"/>
        </w:rPr>
        <w:t xml:space="preserve">πιο </w:t>
      </w:r>
      <w:r w:rsidRPr="00367526">
        <w:rPr>
          <w:rFonts w:eastAsia="Times New Roman"/>
          <w:color w:val="212121"/>
          <w:szCs w:val="24"/>
        </w:rPr>
        <w:t xml:space="preserve">επιταχυνόμενη διαδικασία </w:t>
      </w:r>
      <w:r>
        <w:rPr>
          <w:rFonts w:eastAsia="Times New Roman"/>
          <w:color w:val="212121"/>
          <w:szCs w:val="24"/>
        </w:rPr>
        <w:t xml:space="preserve">απαλλοτριώσεων, η </w:t>
      </w:r>
      <w:r w:rsidRPr="00367526">
        <w:rPr>
          <w:rFonts w:eastAsia="Times New Roman"/>
          <w:color w:val="212121"/>
          <w:szCs w:val="24"/>
        </w:rPr>
        <w:t xml:space="preserve">απόδοση </w:t>
      </w:r>
      <w:r>
        <w:rPr>
          <w:rFonts w:eastAsia="Times New Roman"/>
          <w:color w:val="212121"/>
          <w:szCs w:val="24"/>
        </w:rPr>
        <w:t xml:space="preserve">αιτιολογημένων </w:t>
      </w:r>
      <w:r w:rsidRPr="00367526">
        <w:rPr>
          <w:rFonts w:eastAsia="Times New Roman"/>
          <w:color w:val="212121"/>
          <w:szCs w:val="24"/>
        </w:rPr>
        <w:t xml:space="preserve">πολεοδομικών και χωροταξικών </w:t>
      </w:r>
      <w:r>
        <w:rPr>
          <w:rFonts w:eastAsia="Times New Roman"/>
          <w:color w:val="212121"/>
          <w:szCs w:val="24"/>
        </w:rPr>
        <w:t>παρεκκλίσεων,</w:t>
      </w:r>
      <w:r w:rsidRPr="00367526">
        <w:rPr>
          <w:rFonts w:eastAsia="Times New Roman"/>
          <w:color w:val="212121"/>
          <w:szCs w:val="24"/>
        </w:rPr>
        <w:t xml:space="preserve"> η </w:t>
      </w:r>
      <w:r>
        <w:rPr>
          <w:rFonts w:eastAsia="Times New Roman"/>
          <w:color w:val="212121"/>
          <w:szCs w:val="24"/>
        </w:rPr>
        <w:t xml:space="preserve">αιτιολογημένη </w:t>
      </w:r>
      <w:r w:rsidRPr="00367526">
        <w:rPr>
          <w:rFonts w:eastAsia="Times New Roman"/>
          <w:color w:val="212121"/>
          <w:szCs w:val="24"/>
        </w:rPr>
        <w:t>παραχώρηση αιγιαλού και παραλίας</w:t>
      </w:r>
      <w:r>
        <w:rPr>
          <w:rFonts w:eastAsia="Times New Roman"/>
          <w:color w:val="212121"/>
          <w:szCs w:val="24"/>
        </w:rPr>
        <w:t>,</w:t>
      </w:r>
      <w:r w:rsidRPr="00367526">
        <w:rPr>
          <w:rFonts w:eastAsia="Times New Roman"/>
          <w:color w:val="212121"/>
          <w:szCs w:val="24"/>
        </w:rPr>
        <w:t xml:space="preserve"> καθώς και η επιταχυνόμενη και περιοριστική στα αναγκαία αντιμετώπιση αρχαιολογικών ευρημάτων με την υποχρέ</w:t>
      </w:r>
      <w:r>
        <w:rPr>
          <w:rFonts w:eastAsia="Times New Roman"/>
          <w:color w:val="212121"/>
          <w:szCs w:val="24"/>
        </w:rPr>
        <w:t>ωση ανάδειξης και π</w:t>
      </w:r>
      <w:r w:rsidRPr="00367526">
        <w:rPr>
          <w:rFonts w:eastAsia="Times New Roman"/>
          <w:color w:val="212121"/>
          <w:szCs w:val="24"/>
        </w:rPr>
        <w:t xml:space="preserve">ροστασίας </w:t>
      </w:r>
      <w:r>
        <w:rPr>
          <w:rFonts w:eastAsia="Times New Roman"/>
          <w:color w:val="212121"/>
          <w:szCs w:val="24"/>
        </w:rPr>
        <w:t>τους.</w:t>
      </w:r>
    </w:p>
    <w:p w14:paraId="42AE9EDB"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Λείπει </w:t>
      </w:r>
      <w:r>
        <w:rPr>
          <w:rFonts w:eastAsia="Times New Roman"/>
          <w:color w:val="212121"/>
          <w:szCs w:val="24"/>
        </w:rPr>
        <w:t>ακόμα μι</w:t>
      </w:r>
      <w:r w:rsidRPr="00367526">
        <w:rPr>
          <w:rFonts w:eastAsia="Times New Roman"/>
          <w:color w:val="212121"/>
          <w:szCs w:val="24"/>
        </w:rPr>
        <w:t>α ειδική μνεία σε ό</w:t>
      </w:r>
      <w:r>
        <w:rPr>
          <w:rFonts w:eastAsia="Times New Roman"/>
          <w:color w:val="212121"/>
          <w:szCs w:val="24"/>
        </w:rPr>
        <w:t>,</w:t>
      </w:r>
      <w:r w:rsidRPr="00367526">
        <w:rPr>
          <w:rFonts w:eastAsia="Times New Roman"/>
          <w:color w:val="212121"/>
          <w:szCs w:val="24"/>
        </w:rPr>
        <w:t>τι έχει να κάνει με την πρόβλεψη για μικρότερα έρ</w:t>
      </w:r>
      <w:r>
        <w:rPr>
          <w:rFonts w:eastAsia="Times New Roman"/>
          <w:color w:val="212121"/>
          <w:szCs w:val="24"/>
        </w:rPr>
        <w:t>γα μεγάλης προστιθέμενης αξίας μ</w:t>
      </w:r>
      <w:r w:rsidRPr="00367526">
        <w:rPr>
          <w:rFonts w:eastAsia="Times New Roman"/>
          <w:color w:val="212121"/>
          <w:szCs w:val="24"/>
        </w:rPr>
        <w:t xml:space="preserve">ε δυνατότητες </w:t>
      </w:r>
      <w:proofErr w:type="spellStart"/>
      <w:r>
        <w:rPr>
          <w:rFonts w:eastAsia="Times New Roman"/>
          <w:color w:val="212121"/>
          <w:szCs w:val="24"/>
        </w:rPr>
        <w:t>υπερ</w:t>
      </w:r>
      <w:r w:rsidRPr="00367526">
        <w:rPr>
          <w:rFonts w:eastAsia="Times New Roman"/>
          <w:color w:val="212121"/>
          <w:szCs w:val="24"/>
        </w:rPr>
        <w:t>απόδοσης</w:t>
      </w:r>
      <w:proofErr w:type="spellEnd"/>
      <w:r>
        <w:rPr>
          <w:rFonts w:eastAsia="Times New Roman"/>
          <w:color w:val="212121"/>
          <w:szCs w:val="24"/>
        </w:rPr>
        <w:t xml:space="preserve">, </w:t>
      </w:r>
      <w:r w:rsidRPr="00367526">
        <w:rPr>
          <w:rFonts w:eastAsia="Times New Roman"/>
          <w:color w:val="212121"/>
          <w:szCs w:val="24"/>
        </w:rPr>
        <w:t>όπως ενδεικτικά αλλά όχι περιοριστικά είναι η τεχνολογία</w:t>
      </w:r>
      <w:r>
        <w:rPr>
          <w:rFonts w:eastAsia="Times New Roman"/>
          <w:color w:val="212121"/>
          <w:szCs w:val="24"/>
        </w:rPr>
        <w:t xml:space="preserve"> και η</w:t>
      </w:r>
      <w:r w:rsidRPr="00367526">
        <w:rPr>
          <w:rFonts w:eastAsia="Times New Roman"/>
          <w:color w:val="212121"/>
          <w:szCs w:val="24"/>
        </w:rPr>
        <w:t xml:space="preserve"> καινοτομία</w:t>
      </w:r>
      <w:r>
        <w:rPr>
          <w:rFonts w:eastAsia="Times New Roman"/>
          <w:color w:val="212121"/>
          <w:szCs w:val="24"/>
        </w:rPr>
        <w:t>,</w:t>
      </w:r>
      <w:r w:rsidRPr="00367526">
        <w:rPr>
          <w:rFonts w:eastAsia="Times New Roman"/>
          <w:color w:val="212121"/>
          <w:szCs w:val="24"/>
        </w:rPr>
        <w:t xml:space="preserve"> η βιοτεχνολογία</w:t>
      </w:r>
      <w:r>
        <w:rPr>
          <w:rFonts w:eastAsia="Times New Roman"/>
          <w:color w:val="212121"/>
          <w:szCs w:val="24"/>
        </w:rPr>
        <w:t xml:space="preserve">, η ρομποτική, </w:t>
      </w:r>
      <w:r w:rsidRPr="00367526">
        <w:rPr>
          <w:rFonts w:eastAsia="Times New Roman"/>
          <w:color w:val="212121"/>
          <w:szCs w:val="24"/>
        </w:rPr>
        <w:t xml:space="preserve">τα ερευνητικά </w:t>
      </w:r>
      <w:r w:rsidRPr="00367526">
        <w:rPr>
          <w:rFonts w:eastAsia="Times New Roman"/>
          <w:color w:val="212121"/>
          <w:szCs w:val="24"/>
        </w:rPr>
        <w:t>κέντρα</w:t>
      </w:r>
      <w:r>
        <w:rPr>
          <w:rFonts w:eastAsia="Times New Roman"/>
          <w:color w:val="212121"/>
          <w:szCs w:val="24"/>
        </w:rPr>
        <w:t>, η συνεταιριστική μηχανοποιημένη α</w:t>
      </w:r>
      <w:r w:rsidRPr="00367526">
        <w:rPr>
          <w:rFonts w:eastAsia="Times New Roman"/>
          <w:color w:val="212121"/>
          <w:szCs w:val="24"/>
        </w:rPr>
        <w:t>γροτική παραγωγή</w:t>
      </w:r>
      <w:r>
        <w:rPr>
          <w:rFonts w:eastAsia="Times New Roman"/>
          <w:color w:val="212121"/>
          <w:szCs w:val="24"/>
        </w:rPr>
        <w:t>, οι</w:t>
      </w:r>
      <w:r w:rsidRPr="00367526">
        <w:rPr>
          <w:rFonts w:eastAsia="Times New Roman"/>
          <w:color w:val="212121"/>
          <w:szCs w:val="24"/>
        </w:rPr>
        <w:t xml:space="preserve"> βιοκαλλιέργειες</w:t>
      </w:r>
      <w:r>
        <w:rPr>
          <w:rFonts w:eastAsia="Times New Roman"/>
          <w:color w:val="212121"/>
          <w:szCs w:val="24"/>
        </w:rPr>
        <w:t xml:space="preserve">, </w:t>
      </w:r>
      <w:r w:rsidRPr="00367526">
        <w:rPr>
          <w:rFonts w:eastAsia="Times New Roman"/>
          <w:color w:val="212121"/>
          <w:szCs w:val="24"/>
        </w:rPr>
        <w:t xml:space="preserve">η παραγωγή προϊόντων </w:t>
      </w:r>
      <w:r>
        <w:rPr>
          <w:rFonts w:eastAsia="Times New Roman"/>
          <w:color w:val="212121"/>
          <w:szCs w:val="24"/>
        </w:rPr>
        <w:t>ΠΟΠ,</w:t>
      </w:r>
      <w:r w:rsidRPr="00367526">
        <w:rPr>
          <w:rFonts w:eastAsia="Times New Roman"/>
          <w:color w:val="212121"/>
          <w:szCs w:val="24"/>
        </w:rPr>
        <w:t xml:space="preserve"> </w:t>
      </w:r>
      <w:proofErr w:type="spellStart"/>
      <w:r w:rsidRPr="00367526">
        <w:rPr>
          <w:rFonts w:eastAsia="Times New Roman"/>
          <w:color w:val="212121"/>
          <w:szCs w:val="24"/>
        </w:rPr>
        <w:t>περιβαντολογικά</w:t>
      </w:r>
      <w:proofErr w:type="spellEnd"/>
      <w:r w:rsidRPr="00367526">
        <w:rPr>
          <w:rFonts w:eastAsia="Times New Roman"/>
          <w:color w:val="212121"/>
          <w:szCs w:val="24"/>
        </w:rPr>
        <w:t xml:space="preserve"> </w:t>
      </w:r>
      <w:r>
        <w:rPr>
          <w:rFonts w:eastAsia="Times New Roman"/>
          <w:color w:val="212121"/>
          <w:szCs w:val="24"/>
        </w:rPr>
        <w:t>έργα, ειδ</w:t>
      </w:r>
      <w:r w:rsidRPr="00367526">
        <w:rPr>
          <w:rFonts w:eastAsia="Times New Roman"/>
          <w:color w:val="212121"/>
          <w:szCs w:val="24"/>
        </w:rPr>
        <w:t>ικές μορφές τουρισμού και άλλα</w:t>
      </w:r>
      <w:r>
        <w:rPr>
          <w:rFonts w:eastAsia="Times New Roman"/>
          <w:color w:val="212121"/>
          <w:szCs w:val="24"/>
        </w:rPr>
        <w:t>.</w:t>
      </w:r>
    </w:p>
    <w:p w14:paraId="42AE9EDC"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Σε αυτό το </w:t>
      </w:r>
      <w:r w:rsidRPr="00367526">
        <w:rPr>
          <w:rFonts w:eastAsia="Times New Roman"/>
          <w:color w:val="212121"/>
          <w:szCs w:val="24"/>
        </w:rPr>
        <w:t>πλαίσιο θα ήθελα να σας κάνω μία αναφορά σε ό</w:t>
      </w:r>
      <w:r>
        <w:rPr>
          <w:rFonts w:eastAsia="Times New Roman"/>
          <w:color w:val="212121"/>
          <w:szCs w:val="24"/>
        </w:rPr>
        <w:t xml:space="preserve">,τι έχει να κάνει με τη </w:t>
      </w:r>
      <w:r w:rsidRPr="00367526">
        <w:rPr>
          <w:rFonts w:eastAsia="Times New Roman"/>
          <w:color w:val="212121"/>
          <w:szCs w:val="24"/>
        </w:rPr>
        <w:t xml:space="preserve">μείωση των </w:t>
      </w:r>
      <w:r>
        <w:rPr>
          <w:rFonts w:eastAsia="Times New Roman"/>
          <w:color w:val="212121"/>
          <w:szCs w:val="24"/>
        </w:rPr>
        <w:t>ορί</w:t>
      </w:r>
      <w:r>
        <w:rPr>
          <w:rFonts w:eastAsia="Times New Roman"/>
          <w:color w:val="212121"/>
          <w:szCs w:val="24"/>
        </w:rPr>
        <w:t>ων</w:t>
      </w:r>
      <w:r w:rsidRPr="00367526">
        <w:rPr>
          <w:rFonts w:eastAsia="Times New Roman"/>
          <w:color w:val="212121"/>
          <w:szCs w:val="24"/>
        </w:rPr>
        <w:t xml:space="preserve"> ένταξης σε σχέση με αυτά τα οποία εισάγει το άρθρο 10</w:t>
      </w:r>
      <w:r>
        <w:rPr>
          <w:rFonts w:eastAsia="Times New Roman"/>
          <w:color w:val="212121"/>
          <w:szCs w:val="24"/>
        </w:rPr>
        <w:t>.</w:t>
      </w:r>
    </w:p>
    <w:p w14:paraId="42AE9EDD"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Στις </w:t>
      </w:r>
      <w:r w:rsidRPr="00367526">
        <w:rPr>
          <w:rFonts w:eastAsia="Times New Roman"/>
          <w:color w:val="212121"/>
          <w:szCs w:val="24"/>
        </w:rPr>
        <w:t>στρατηγικές επενδύσεις</w:t>
      </w:r>
      <w:r>
        <w:rPr>
          <w:rFonts w:eastAsia="Times New Roman"/>
          <w:color w:val="212121"/>
          <w:szCs w:val="24"/>
        </w:rPr>
        <w:t>, κύριε Υπουργέ, το όριο</w:t>
      </w:r>
      <w:r w:rsidRPr="00367526">
        <w:rPr>
          <w:rFonts w:eastAsia="Times New Roman"/>
          <w:color w:val="212121"/>
          <w:szCs w:val="24"/>
        </w:rPr>
        <w:t xml:space="preserve"> κατά την άποψή μας θα μπορούσε να είναι 80 εκατομμύρια ευρώ με ανάλογη αναπροσαρμογή των θέσεων εργασίας</w:t>
      </w:r>
      <w:r>
        <w:rPr>
          <w:rFonts w:eastAsia="Times New Roman"/>
          <w:color w:val="212121"/>
          <w:szCs w:val="24"/>
        </w:rPr>
        <w:t>. Σ</w:t>
      </w:r>
      <w:r w:rsidRPr="00367526">
        <w:rPr>
          <w:rFonts w:eastAsia="Times New Roman"/>
          <w:color w:val="212121"/>
          <w:szCs w:val="24"/>
        </w:rPr>
        <w:t>τις ε</w:t>
      </w:r>
      <w:r>
        <w:rPr>
          <w:rFonts w:eastAsia="Times New Roman"/>
          <w:color w:val="212121"/>
          <w:szCs w:val="24"/>
        </w:rPr>
        <w:t>μβληματ</w:t>
      </w:r>
      <w:r w:rsidRPr="00367526">
        <w:rPr>
          <w:rFonts w:eastAsia="Times New Roman"/>
          <w:color w:val="212121"/>
          <w:szCs w:val="24"/>
        </w:rPr>
        <w:t>ικές επενδύσεις στον τομ</w:t>
      </w:r>
      <w:r>
        <w:rPr>
          <w:rFonts w:eastAsia="Times New Roman"/>
          <w:color w:val="212121"/>
          <w:szCs w:val="24"/>
        </w:rPr>
        <w:t xml:space="preserve">έα </w:t>
      </w:r>
      <w:r>
        <w:rPr>
          <w:rFonts w:eastAsia="Times New Roman"/>
          <w:color w:val="212121"/>
          <w:szCs w:val="24"/>
        </w:rPr>
        <w:t>της βιομηχανίας το όριο</w:t>
      </w:r>
      <w:r w:rsidRPr="00367526">
        <w:rPr>
          <w:rFonts w:eastAsia="Times New Roman"/>
          <w:color w:val="212121"/>
          <w:szCs w:val="24"/>
        </w:rPr>
        <w:t xml:space="preserve"> θα μπορούσε να είναι αρκετά χαμηλότερο</w:t>
      </w:r>
      <w:r>
        <w:rPr>
          <w:rFonts w:eastAsia="Times New Roman"/>
          <w:color w:val="212121"/>
          <w:szCs w:val="24"/>
        </w:rPr>
        <w:t>,</w:t>
      </w:r>
      <w:r w:rsidRPr="00367526">
        <w:rPr>
          <w:rFonts w:eastAsia="Times New Roman"/>
          <w:color w:val="212121"/>
          <w:szCs w:val="24"/>
        </w:rPr>
        <w:t xml:space="preserve"> στα 120 εκατομμύρια ευρώ από 200</w:t>
      </w:r>
      <w:r>
        <w:rPr>
          <w:rFonts w:eastAsia="Times New Roman"/>
          <w:color w:val="212121"/>
          <w:szCs w:val="24"/>
        </w:rPr>
        <w:t xml:space="preserve"> εκατομμύρια ευρώ. </w:t>
      </w:r>
      <w:r w:rsidRPr="00367526">
        <w:rPr>
          <w:rFonts w:eastAsia="Times New Roman"/>
          <w:color w:val="212121"/>
          <w:szCs w:val="24"/>
        </w:rPr>
        <w:t xml:space="preserve">Μην ξεχνάμε ότι </w:t>
      </w:r>
      <w:r>
        <w:rPr>
          <w:rFonts w:eastAsia="Times New Roman"/>
          <w:color w:val="212121"/>
          <w:szCs w:val="24"/>
        </w:rPr>
        <w:t xml:space="preserve">οι </w:t>
      </w:r>
      <w:r w:rsidRPr="00367526">
        <w:rPr>
          <w:rFonts w:eastAsia="Times New Roman"/>
          <w:color w:val="212121"/>
          <w:szCs w:val="24"/>
        </w:rPr>
        <w:t>πολυεθνικές εταιρείες χρησιμοποιούν πολλές φορές ήδη υφιστάμενο πάγιο εξοπλισμό</w:t>
      </w:r>
      <w:r>
        <w:rPr>
          <w:rFonts w:eastAsia="Times New Roman"/>
          <w:color w:val="212121"/>
          <w:szCs w:val="24"/>
        </w:rPr>
        <w:t xml:space="preserve">. </w:t>
      </w:r>
    </w:p>
    <w:p w14:paraId="42AE9EDE"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Μ</w:t>
      </w:r>
      <w:r w:rsidRPr="00367526">
        <w:rPr>
          <w:rFonts w:eastAsia="Times New Roman"/>
          <w:color w:val="212121"/>
          <w:szCs w:val="24"/>
        </w:rPr>
        <w:t>πορούμε πιθανώς να θεσμοθετήσουμε την κ</w:t>
      </w:r>
      <w:r w:rsidRPr="00367526">
        <w:rPr>
          <w:rFonts w:eastAsia="Times New Roman"/>
          <w:color w:val="212121"/>
          <w:szCs w:val="24"/>
        </w:rPr>
        <w:t>ατ</w:t>
      </w:r>
      <w:r>
        <w:rPr>
          <w:rFonts w:eastAsia="Times New Roman"/>
          <w:color w:val="212121"/>
          <w:szCs w:val="24"/>
        </w:rPr>
        <w:t>’ εξαίρεση ένταξη ε</w:t>
      </w:r>
      <w:r w:rsidRPr="00367526">
        <w:rPr>
          <w:rFonts w:eastAsia="Times New Roman"/>
          <w:color w:val="212121"/>
          <w:szCs w:val="24"/>
        </w:rPr>
        <w:t>πενδύσεων προϋπολογισμού άν</w:t>
      </w:r>
      <w:r>
        <w:rPr>
          <w:rFonts w:eastAsia="Times New Roman"/>
          <w:color w:val="212121"/>
          <w:szCs w:val="24"/>
        </w:rPr>
        <w:t>ω των 10 εκατομμυρίων ευρώ που θ</w:t>
      </w:r>
      <w:r w:rsidRPr="00367526">
        <w:rPr>
          <w:rFonts w:eastAsia="Times New Roman"/>
          <w:color w:val="212121"/>
          <w:szCs w:val="24"/>
        </w:rPr>
        <w:t>α ενισχύουν αποφασιστικά υφιστά</w:t>
      </w:r>
      <w:r>
        <w:rPr>
          <w:rFonts w:eastAsia="Times New Roman"/>
          <w:color w:val="212121"/>
          <w:szCs w:val="24"/>
        </w:rPr>
        <w:t>μενα ανταγωνιστικά πλεονεκτήματα</w:t>
      </w:r>
      <w:r w:rsidRPr="00367526">
        <w:rPr>
          <w:rFonts w:eastAsia="Times New Roman"/>
          <w:color w:val="212121"/>
          <w:szCs w:val="24"/>
        </w:rPr>
        <w:t xml:space="preserve"> της </w:t>
      </w:r>
      <w:r>
        <w:rPr>
          <w:rFonts w:eastAsia="Times New Roman"/>
          <w:color w:val="212121"/>
          <w:szCs w:val="24"/>
        </w:rPr>
        <w:t>χώρας ή θα υποστηρίζουν και θ</w:t>
      </w:r>
      <w:r w:rsidRPr="00367526">
        <w:rPr>
          <w:rFonts w:eastAsia="Times New Roman"/>
          <w:color w:val="212121"/>
          <w:szCs w:val="24"/>
        </w:rPr>
        <w:t xml:space="preserve">α </w:t>
      </w:r>
      <w:r>
        <w:rPr>
          <w:rFonts w:eastAsia="Times New Roman"/>
          <w:color w:val="212121"/>
          <w:szCs w:val="24"/>
        </w:rPr>
        <w:t>προωθούν νέα</w:t>
      </w:r>
      <w:r w:rsidRPr="00367526">
        <w:rPr>
          <w:rFonts w:eastAsia="Times New Roman"/>
          <w:color w:val="212121"/>
          <w:szCs w:val="24"/>
        </w:rPr>
        <w:t xml:space="preserve"> ανταγωνιστικά πλεονεκτήματα</w:t>
      </w:r>
      <w:r>
        <w:rPr>
          <w:rFonts w:eastAsia="Times New Roman"/>
          <w:color w:val="212121"/>
          <w:szCs w:val="24"/>
        </w:rPr>
        <w:t>,</w:t>
      </w:r>
      <w:r w:rsidRPr="00367526">
        <w:rPr>
          <w:rFonts w:eastAsia="Times New Roman"/>
          <w:color w:val="212121"/>
          <w:szCs w:val="24"/>
        </w:rPr>
        <w:t xml:space="preserve"> με το σκεπτικό των πολλαπλασιαστικώ</w:t>
      </w:r>
      <w:r w:rsidRPr="00367526">
        <w:rPr>
          <w:rFonts w:eastAsia="Times New Roman"/>
          <w:color w:val="212121"/>
          <w:szCs w:val="24"/>
        </w:rPr>
        <w:t>ν αποτελεσμάτων στην οικονομία τόσο σε επίπεδο τόνωσης της ανάπτυξης όσο και σε επίπεδο δημιουργίας θέσεων εργασίας</w:t>
      </w:r>
      <w:r>
        <w:rPr>
          <w:rFonts w:eastAsia="Times New Roman"/>
          <w:color w:val="212121"/>
          <w:szCs w:val="24"/>
        </w:rPr>
        <w:t xml:space="preserve">. </w:t>
      </w:r>
    </w:p>
    <w:p w14:paraId="42AE9EDF"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367526">
        <w:rPr>
          <w:rFonts w:eastAsia="Times New Roman"/>
          <w:color w:val="212121"/>
          <w:szCs w:val="24"/>
        </w:rPr>
        <w:t>νάλογες περιπτώσεις κατ</w:t>
      </w:r>
      <w:r>
        <w:rPr>
          <w:rFonts w:eastAsia="Times New Roman"/>
          <w:color w:val="212121"/>
          <w:szCs w:val="24"/>
        </w:rPr>
        <w:t>’</w:t>
      </w:r>
      <w:r w:rsidRPr="00367526">
        <w:rPr>
          <w:rFonts w:eastAsia="Times New Roman"/>
          <w:color w:val="212121"/>
          <w:szCs w:val="24"/>
        </w:rPr>
        <w:t xml:space="preserve"> εξαίρεση ένταξης μπορεί να υφίστα</w:t>
      </w:r>
      <w:r>
        <w:rPr>
          <w:rFonts w:eastAsia="Times New Roman"/>
          <w:color w:val="212121"/>
          <w:szCs w:val="24"/>
        </w:rPr>
        <w:t>ν</w:t>
      </w:r>
      <w:r w:rsidRPr="00367526">
        <w:rPr>
          <w:rFonts w:eastAsia="Times New Roman"/>
          <w:color w:val="212121"/>
          <w:szCs w:val="24"/>
        </w:rPr>
        <w:t>ται και με βάση την τόνωση της ανάπτυξης σε επίπεδο περιφέρειας ή τοπικής κοιν</w:t>
      </w:r>
      <w:r w:rsidRPr="00367526">
        <w:rPr>
          <w:rFonts w:eastAsia="Times New Roman"/>
          <w:color w:val="212121"/>
          <w:szCs w:val="24"/>
        </w:rPr>
        <w:t>ωνίας</w:t>
      </w:r>
      <w:r>
        <w:rPr>
          <w:rFonts w:eastAsia="Times New Roman"/>
          <w:color w:val="212121"/>
          <w:szCs w:val="24"/>
        </w:rPr>
        <w:t>.</w:t>
      </w:r>
    </w:p>
    <w:p w14:paraId="42AE9EE0"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w:t>
      </w:r>
      <w:r w:rsidRPr="00367526">
        <w:rPr>
          <w:rFonts w:eastAsia="Times New Roman"/>
          <w:color w:val="212121"/>
          <w:szCs w:val="24"/>
        </w:rPr>
        <w:t xml:space="preserve"> το σχέδιο νόμου δεν διευκρινίζει </w:t>
      </w:r>
      <w:r>
        <w:rPr>
          <w:rFonts w:eastAsia="Times New Roman"/>
          <w:color w:val="212121"/>
          <w:szCs w:val="24"/>
        </w:rPr>
        <w:t>ξεκάθαρα</w:t>
      </w:r>
      <w:r w:rsidRPr="00367526">
        <w:rPr>
          <w:rFonts w:eastAsia="Times New Roman"/>
          <w:color w:val="212121"/>
          <w:szCs w:val="24"/>
        </w:rPr>
        <w:t xml:space="preserve"> τις επιχειρηματικές δραστηριότητες οι οποίες εντάσσονται στις διατάξεις αυτού του νόμου</w:t>
      </w:r>
      <w:r>
        <w:rPr>
          <w:rFonts w:eastAsia="Times New Roman"/>
          <w:color w:val="212121"/>
          <w:szCs w:val="24"/>
        </w:rPr>
        <w:t>. Ε</w:t>
      </w:r>
      <w:r w:rsidRPr="00367526">
        <w:rPr>
          <w:rFonts w:eastAsia="Times New Roman"/>
          <w:color w:val="212121"/>
          <w:szCs w:val="24"/>
        </w:rPr>
        <w:t>νδεικτικά θα ήθελα να σας πω ότι μπορεί να υπάρχει ένα πρόβλημα με τις επιχειρήσεις οι οποίες δραστηριοποιούν</w:t>
      </w:r>
      <w:r w:rsidRPr="00367526">
        <w:rPr>
          <w:rFonts w:eastAsia="Times New Roman"/>
          <w:color w:val="212121"/>
          <w:szCs w:val="24"/>
        </w:rPr>
        <w:t xml:space="preserve">ται </w:t>
      </w:r>
      <w:r>
        <w:rPr>
          <w:rFonts w:eastAsia="Times New Roman"/>
          <w:color w:val="212121"/>
          <w:szCs w:val="24"/>
        </w:rPr>
        <w:t>γύρω από</w:t>
      </w:r>
      <w:r w:rsidRPr="00367526">
        <w:rPr>
          <w:rFonts w:eastAsia="Times New Roman"/>
          <w:color w:val="212121"/>
          <w:szCs w:val="24"/>
        </w:rPr>
        <w:t xml:space="preserve"> τις </w:t>
      </w:r>
      <w:r>
        <w:rPr>
          <w:rFonts w:eastAsia="Times New Roman"/>
          <w:color w:val="212121"/>
          <w:szCs w:val="24"/>
        </w:rPr>
        <w:t>Ανανεώσιμες Πηγές Ενέργεια</w:t>
      </w:r>
      <w:r w:rsidRPr="00367526">
        <w:rPr>
          <w:rFonts w:eastAsia="Times New Roman"/>
          <w:color w:val="212121"/>
          <w:szCs w:val="24"/>
        </w:rPr>
        <w:t>ς</w:t>
      </w:r>
      <w:r>
        <w:rPr>
          <w:rFonts w:eastAsia="Times New Roman"/>
          <w:color w:val="212121"/>
          <w:szCs w:val="24"/>
        </w:rPr>
        <w:t>.</w:t>
      </w:r>
    </w:p>
    <w:p w14:paraId="42AE9EE1"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Η έννοια των εμβληματικών ε</w:t>
      </w:r>
      <w:r w:rsidRPr="00367526">
        <w:rPr>
          <w:rFonts w:eastAsia="Times New Roman"/>
          <w:color w:val="212121"/>
          <w:szCs w:val="24"/>
        </w:rPr>
        <w:t xml:space="preserve">πενδύσεων επιτρέψτε μου να πω ότι δεν είναι </w:t>
      </w:r>
      <w:r>
        <w:rPr>
          <w:rFonts w:eastAsia="Times New Roman"/>
          <w:color w:val="212121"/>
          <w:szCs w:val="24"/>
        </w:rPr>
        <w:t>ευκρινής. Π</w:t>
      </w:r>
      <w:r w:rsidRPr="00367526">
        <w:rPr>
          <w:rFonts w:eastAsia="Times New Roman"/>
          <w:color w:val="212121"/>
          <w:szCs w:val="24"/>
        </w:rPr>
        <w:t xml:space="preserve">ώς </w:t>
      </w:r>
      <w:r>
        <w:rPr>
          <w:rFonts w:eastAsia="Times New Roman"/>
          <w:color w:val="212121"/>
          <w:szCs w:val="24"/>
        </w:rPr>
        <w:t>κρίνεται η διακεκριμένη, δ</w:t>
      </w:r>
      <w:r w:rsidRPr="00367526">
        <w:rPr>
          <w:rFonts w:eastAsia="Times New Roman"/>
          <w:color w:val="212121"/>
          <w:szCs w:val="24"/>
        </w:rPr>
        <w:t>ιεθνούς φήμης</w:t>
      </w:r>
      <w:r>
        <w:rPr>
          <w:rFonts w:eastAsia="Times New Roman"/>
          <w:color w:val="212121"/>
          <w:szCs w:val="24"/>
        </w:rPr>
        <w:t>,</w:t>
      </w:r>
      <w:r w:rsidRPr="00367526">
        <w:rPr>
          <w:rFonts w:eastAsia="Times New Roman"/>
          <w:color w:val="212121"/>
          <w:szCs w:val="24"/>
        </w:rPr>
        <w:t xml:space="preserve"> επιχείρηση και σε ποια κατάταξη πρέπει να</w:t>
      </w:r>
      <w:r>
        <w:rPr>
          <w:rFonts w:eastAsia="Times New Roman"/>
          <w:color w:val="212121"/>
          <w:szCs w:val="24"/>
        </w:rPr>
        <w:t xml:space="preserve"> βρίσκεται στις πρώτες θέσεις μι</w:t>
      </w:r>
      <w:r w:rsidRPr="00367526">
        <w:rPr>
          <w:rFonts w:eastAsia="Times New Roman"/>
          <w:color w:val="212121"/>
          <w:szCs w:val="24"/>
        </w:rPr>
        <w:t xml:space="preserve">α τέτοια </w:t>
      </w:r>
      <w:r w:rsidRPr="00367526">
        <w:rPr>
          <w:rFonts w:eastAsia="Times New Roman"/>
          <w:color w:val="212121"/>
          <w:szCs w:val="24"/>
        </w:rPr>
        <w:t>επένδυση</w:t>
      </w:r>
      <w:r>
        <w:rPr>
          <w:rFonts w:eastAsia="Times New Roman"/>
          <w:color w:val="212121"/>
          <w:szCs w:val="24"/>
        </w:rPr>
        <w:t>;</w:t>
      </w:r>
    </w:p>
    <w:p w14:paraId="42AE9EE2"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Κύριοι Υπουργοί, κυρίες και κύριοι </w:t>
      </w:r>
      <w:r w:rsidRPr="00367526">
        <w:rPr>
          <w:rFonts w:eastAsia="Times New Roman"/>
          <w:color w:val="212121"/>
          <w:szCs w:val="24"/>
        </w:rPr>
        <w:t>συνάδελφοι</w:t>
      </w:r>
      <w:r>
        <w:rPr>
          <w:rFonts w:eastAsia="Times New Roman"/>
          <w:color w:val="212121"/>
          <w:szCs w:val="24"/>
        </w:rPr>
        <w:t>,</w:t>
      </w:r>
      <w:r w:rsidRPr="00367526">
        <w:rPr>
          <w:rFonts w:eastAsia="Times New Roman"/>
          <w:color w:val="212121"/>
          <w:szCs w:val="24"/>
        </w:rPr>
        <w:t xml:space="preserve"> η χώρα </w:t>
      </w:r>
      <w:r>
        <w:rPr>
          <w:rFonts w:eastAsia="Times New Roman"/>
          <w:color w:val="212121"/>
          <w:szCs w:val="24"/>
        </w:rPr>
        <w:t>δέκα</w:t>
      </w:r>
      <w:r w:rsidRPr="00367526">
        <w:rPr>
          <w:rFonts w:eastAsia="Times New Roman"/>
          <w:color w:val="212121"/>
          <w:szCs w:val="24"/>
        </w:rPr>
        <w:t xml:space="preserve"> χρόνια τώρα βιώνει μία </w:t>
      </w:r>
      <w:r>
        <w:rPr>
          <w:rFonts w:eastAsia="Times New Roman"/>
          <w:color w:val="212121"/>
          <w:szCs w:val="24"/>
        </w:rPr>
        <w:t>τρομερή</w:t>
      </w:r>
      <w:r w:rsidRPr="00367526">
        <w:rPr>
          <w:rFonts w:eastAsia="Times New Roman"/>
          <w:color w:val="212121"/>
          <w:szCs w:val="24"/>
        </w:rPr>
        <w:t xml:space="preserve"> οικονομική κρίση</w:t>
      </w:r>
      <w:r>
        <w:rPr>
          <w:rFonts w:eastAsia="Times New Roman"/>
          <w:color w:val="212121"/>
          <w:szCs w:val="24"/>
        </w:rPr>
        <w:t>,</w:t>
      </w:r>
      <w:r w:rsidRPr="00367526">
        <w:rPr>
          <w:rFonts w:eastAsia="Times New Roman"/>
          <w:color w:val="212121"/>
          <w:szCs w:val="24"/>
        </w:rPr>
        <w:t xml:space="preserve"> μία πρωτόγνωρη οικονομική κρίση</w:t>
      </w:r>
      <w:r>
        <w:rPr>
          <w:rFonts w:eastAsia="Times New Roman"/>
          <w:color w:val="212121"/>
          <w:szCs w:val="24"/>
        </w:rPr>
        <w:t xml:space="preserve">. </w:t>
      </w:r>
    </w:p>
    <w:p w14:paraId="42AE9EE3"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367526">
        <w:rPr>
          <w:rFonts w:eastAsia="Times New Roman"/>
          <w:color w:val="212121"/>
          <w:szCs w:val="24"/>
        </w:rPr>
        <w:t>κοπός της Νέας Δημοκρατίας</w:t>
      </w:r>
      <w:r>
        <w:rPr>
          <w:rFonts w:eastAsia="Times New Roman"/>
          <w:color w:val="212121"/>
          <w:szCs w:val="24"/>
        </w:rPr>
        <w:t xml:space="preserve"> -και σύμφωνα με τα λεγόμενα του Α</w:t>
      </w:r>
      <w:r w:rsidRPr="00367526">
        <w:rPr>
          <w:rFonts w:eastAsia="Times New Roman"/>
          <w:color w:val="212121"/>
          <w:szCs w:val="24"/>
        </w:rPr>
        <w:t xml:space="preserve">ρχηγού </w:t>
      </w:r>
      <w:r>
        <w:rPr>
          <w:rFonts w:eastAsia="Times New Roman"/>
          <w:color w:val="212121"/>
          <w:szCs w:val="24"/>
        </w:rPr>
        <w:t>της,</w:t>
      </w:r>
      <w:r w:rsidRPr="00367526">
        <w:rPr>
          <w:rFonts w:eastAsia="Times New Roman"/>
          <w:color w:val="212121"/>
          <w:szCs w:val="24"/>
        </w:rPr>
        <w:t xml:space="preserve"> του Κυριάκου Μητσοτάκη</w:t>
      </w:r>
      <w:r>
        <w:rPr>
          <w:rFonts w:eastAsia="Times New Roman"/>
          <w:color w:val="212121"/>
          <w:szCs w:val="24"/>
        </w:rPr>
        <w:t>-</w:t>
      </w:r>
      <w:r w:rsidRPr="00367526">
        <w:rPr>
          <w:rFonts w:eastAsia="Times New Roman"/>
          <w:color w:val="212121"/>
          <w:szCs w:val="24"/>
        </w:rPr>
        <w:t xml:space="preserve"> είναι ν</w:t>
      </w:r>
      <w:r w:rsidRPr="00367526">
        <w:rPr>
          <w:rFonts w:eastAsia="Times New Roman"/>
          <w:color w:val="212121"/>
          <w:szCs w:val="24"/>
        </w:rPr>
        <w:t>α δώσει μία μεγάλη μάχη</w:t>
      </w:r>
      <w:r>
        <w:rPr>
          <w:rFonts w:eastAsia="Times New Roman"/>
          <w:color w:val="212121"/>
          <w:szCs w:val="24"/>
        </w:rPr>
        <w:t>,</w:t>
      </w:r>
      <w:r w:rsidRPr="00367526">
        <w:rPr>
          <w:rFonts w:eastAsia="Times New Roman"/>
          <w:color w:val="212121"/>
          <w:szCs w:val="24"/>
        </w:rPr>
        <w:t xml:space="preserve"> να κάνει ό</w:t>
      </w:r>
      <w:r>
        <w:rPr>
          <w:rFonts w:eastAsia="Times New Roman"/>
          <w:color w:val="212121"/>
          <w:szCs w:val="24"/>
        </w:rPr>
        <w:t>,</w:t>
      </w:r>
      <w:r w:rsidRPr="00367526">
        <w:rPr>
          <w:rFonts w:eastAsia="Times New Roman"/>
          <w:color w:val="212121"/>
          <w:szCs w:val="24"/>
        </w:rPr>
        <w:t xml:space="preserve">τι μπορεί για να μπορέσει η χώρα να </w:t>
      </w:r>
      <w:r>
        <w:rPr>
          <w:rFonts w:eastAsia="Times New Roman"/>
          <w:color w:val="212121"/>
          <w:szCs w:val="24"/>
        </w:rPr>
        <w:t>καταστεί επενδυτικός π</w:t>
      </w:r>
      <w:r w:rsidRPr="00367526">
        <w:rPr>
          <w:rFonts w:eastAsia="Times New Roman"/>
          <w:color w:val="212121"/>
          <w:szCs w:val="24"/>
        </w:rPr>
        <w:t>όλος</w:t>
      </w:r>
      <w:r>
        <w:rPr>
          <w:rFonts w:eastAsia="Times New Roman"/>
          <w:color w:val="212121"/>
          <w:szCs w:val="24"/>
        </w:rPr>
        <w:t>. Ν</w:t>
      </w:r>
      <w:r w:rsidRPr="00367526">
        <w:rPr>
          <w:rFonts w:eastAsia="Times New Roman"/>
          <w:color w:val="212121"/>
          <w:szCs w:val="24"/>
        </w:rPr>
        <w:t>έες επενδύσεις χρειαζόμαστε</w:t>
      </w:r>
      <w:r>
        <w:rPr>
          <w:rFonts w:eastAsia="Times New Roman"/>
          <w:color w:val="212121"/>
          <w:szCs w:val="24"/>
        </w:rPr>
        <w:t>,</w:t>
      </w:r>
      <w:r w:rsidRPr="00367526">
        <w:rPr>
          <w:rFonts w:eastAsia="Times New Roman"/>
          <w:color w:val="212121"/>
          <w:szCs w:val="24"/>
        </w:rPr>
        <w:t xml:space="preserve"> φρέσκο χρήμα χρειαζόμαστε</w:t>
      </w:r>
      <w:r>
        <w:rPr>
          <w:rFonts w:eastAsia="Times New Roman"/>
          <w:color w:val="212121"/>
          <w:szCs w:val="24"/>
        </w:rPr>
        <w:t>,</w:t>
      </w:r>
      <w:r w:rsidRPr="00367526">
        <w:rPr>
          <w:rFonts w:eastAsia="Times New Roman"/>
          <w:color w:val="212121"/>
          <w:szCs w:val="24"/>
        </w:rPr>
        <w:t xml:space="preserve"> το οποίο θα δημιουργήσει νέες καλά αμειβόμενες θέσεις εργασίας</w:t>
      </w:r>
      <w:r>
        <w:rPr>
          <w:rFonts w:eastAsia="Times New Roman"/>
          <w:color w:val="212121"/>
          <w:szCs w:val="24"/>
        </w:rPr>
        <w:t>,</w:t>
      </w:r>
      <w:r w:rsidRPr="00367526">
        <w:rPr>
          <w:rFonts w:eastAsia="Times New Roman"/>
          <w:color w:val="212121"/>
          <w:szCs w:val="24"/>
        </w:rPr>
        <w:t xml:space="preserve"> θα αυξήσει το ΑΕΠ και έτσι θα δημιο</w:t>
      </w:r>
      <w:r w:rsidRPr="00367526">
        <w:rPr>
          <w:rFonts w:eastAsia="Times New Roman"/>
          <w:color w:val="212121"/>
          <w:szCs w:val="24"/>
        </w:rPr>
        <w:t>υργηθεί ο δημοσιονομικός χώρος</w:t>
      </w:r>
      <w:r>
        <w:rPr>
          <w:rFonts w:eastAsia="Times New Roman"/>
          <w:color w:val="212121"/>
          <w:szCs w:val="24"/>
        </w:rPr>
        <w:t>,</w:t>
      </w:r>
      <w:r w:rsidRPr="00367526">
        <w:rPr>
          <w:rFonts w:eastAsia="Times New Roman"/>
          <w:color w:val="212121"/>
          <w:szCs w:val="24"/>
        </w:rPr>
        <w:t xml:space="preserve"> για να προχωρήσουμε στη μείωση όλων αυτών των δυσβάστακτων φόρων που έχετε </w:t>
      </w:r>
      <w:r>
        <w:rPr>
          <w:rFonts w:eastAsia="Times New Roman"/>
          <w:color w:val="212121"/>
          <w:szCs w:val="24"/>
        </w:rPr>
        <w:t>επιβάλει.</w:t>
      </w:r>
    </w:p>
    <w:p w14:paraId="42AE9EE4"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(Στο σημείο αυτό 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14:paraId="42AE9EE5"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Επιτρέψτε μου, κύριε Πρόεδρε, να μιλήσω λίγο ακόμα, τελειώνω σε μισό λεπτό.   </w:t>
      </w:r>
    </w:p>
    <w:p w14:paraId="42AE9EE6"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367526">
        <w:rPr>
          <w:rFonts w:eastAsia="Times New Roman"/>
          <w:color w:val="212121"/>
          <w:szCs w:val="24"/>
        </w:rPr>
        <w:t xml:space="preserve">σείς επιλέξατε </w:t>
      </w:r>
      <w:r>
        <w:rPr>
          <w:rFonts w:eastAsia="Times New Roman"/>
          <w:color w:val="212121"/>
          <w:szCs w:val="24"/>
        </w:rPr>
        <w:t>τεσσεράμισι</w:t>
      </w:r>
      <w:r w:rsidRPr="00367526">
        <w:rPr>
          <w:rFonts w:eastAsia="Times New Roman"/>
          <w:color w:val="212121"/>
          <w:szCs w:val="24"/>
        </w:rPr>
        <w:t xml:space="preserve"> χρόνια μετά να φέρετε αυτό το νομοσχέδιο προφανώς για επικοινωνιακούς σκοπούς</w:t>
      </w:r>
      <w:r>
        <w:rPr>
          <w:rFonts w:eastAsia="Times New Roman"/>
          <w:color w:val="212121"/>
          <w:szCs w:val="24"/>
        </w:rPr>
        <w:t xml:space="preserve">, προφανώς για να </w:t>
      </w:r>
      <w:proofErr w:type="spellStart"/>
      <w:r>
        <w:rPr>
          <w:rFonts w:eastAsia="Times New Roman"/>
          <w:color w:val="212121"/>
          <w:szCs w:val="24"/>
        </w:rPr>
        <w:t>εργαλειοποιηθείτε</w:t>
      </w:r>
      <w:proofErr w:type="spellEnd"/>
      <w:r>
        <w:rPr>
          <w:rFonts w:eastAsia="Times New Roman"/>
          <w:color w:val="212121"/>
          <w:szCs w:val="24"/>
        </w:rPr>
        <w:t xml:space="preserve"> τον νέο οργανισμό. </w:t>
      </w:r>
    </w:p>
    <w:p w14:paraId="42AE9EE7"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Ένα είναι γεγονό</w:t>
      </w:r>
      <w:r>
        <w:rPr>
          <w:rFonts w:eastAsia="Times New Roman"/>
          <w:color w:val="212121"/>
          <w:szCs w:val="24"/>
        </w:rPr>
        <w:t xml:space="preserve">ς, ότι δεν έχουμε κανένα δικαίωμα για τους Έλληνες του σήμερα, </w:t>
      </w:r>
      <w:r w:rsidRPr="00367526">
        <w:rPr>
          <w:rFonts w:eastAsia="Times New Roman"/>
          <w:color w:val="212121"/>
          <w:szCs w:val="24"/>
        </w:rPr>
        <w:t xml:space="preserve">για όλους αυτούς </w:t>
      </w:r>
      <w:r>
        <w:rPr>
          <w:rFonts w:eastAsia="Times New Roman"/>
          <w:color w:val="212121"/>
          <w:szCs w:val="24"/>
        </w:rPr>
        <w:t xml:space="preserve">που </w:t>
      </w:r>
      <w:r w:rsidRPr="00367526">
        <w:rPr>
          <w:rFonts w:eastAsia="Times New Roman"/>
          <w:color w:val="212121"/>
          <w:szCs w:val="24"/>
        </w:rPr>
        <w:t>βιώνουν αυτή την τεράστια οικονομική κρίση και κυρίως για τις επόμενες γενιές</w:t>
      </w:r>
      <w:r>
        <w:rPr>
          <w:rFonts w:eastAsia="Times New Roman"/>
          <w:color w:val="212121"/>
          <w:szCs w:val="24"/>
        </w:rPr>
        <w:t xml:space="preserve"> </w:t>
      </w:r>
      <w:r w:rsidRPr="00367526">
        <w:rPr>
          <w:rFonts w:eastAsia="Times New Roman"/>
          <w:color w:val="212121"/>
          <w:szCs w:val="24"/>
        </w:rPr>
        <w:t>να είμαστε ουραγοί στην ανάπτυξη</w:t>
      </w:r>
      <w:r>
        <w:rPr>
          <w:rFonts w:eastAsia="Times New Roman"/>
          <w:color w:val="212121"/>
          <w:szCs w:val="24"/>
        </w:rPr>
        <w:t>, ουραγοί σ</w:t>
      </w:r>
      <w:r w:rsidRPr="00367526">
        <w:rPr>
          <w:rFonts w:eastAsia="Times New Roman"/>
          <w:color w:val="212121"/>
          <w:szCs w:val="24"/>
        </w:rPr>
        <w:t>τα προγράμματ</w:t>
      </w:r>
      <w:r>
        <w:rPr>
          <w:rFonts w:eastAsia="Times New Roman"/>
          <w:color w:val="212121"/>
          <w:szCs w:val="24"/>
        </w:rPr>
        <w:t xml:space="preserve">α, ουραγοί </w:t>
      </w:r>
      <w:r w:rsidRPr="00367526">
        <w:rPr>
          <w:rFonts w:eastAsia="Times New Roman"/>
          <w:color w:val="212121"/>
          <w:szCs w:val="24"/>
        </w:rPr>
        <w:t>στην Ευρώπη</w:t>
      </w:r>
      <w:r>
        <w:rPr>
          <w:rFonts w:eastAsia="Times New Roman"/>
          <w:color w:val="212121"/>
          <w:szCs w:val="24"/>
        </w:rPr>
        <w:t>, ουραγοί σε</w:t>
      </w:r>
      <w:r w:rsidRPr="00367526">
        <w:rPr>
          <w:rFonts w:eastAsia="Times New Roman"/>
          <w:color w:val="212121"/>
          <w:szCs w:val="24"/>
        </w:rPr>
        <w:t xml:space="preserve"> ένα καλύτερο μέλλον</w:t>
      </w:r>
      <w:r>
        <w:rPr>
          <w:rFonts w:eastAsia="Times New Roman"/>
          <w:color w:val="212121"/>
          <w:szCs w:val="24"/>
        </w:rPr>
        <w:t>.</w:t>
      </w:r>
      <w:r w:rsidRPr="00367526">
        <w:rPr>
          <w:rFonts w:eastAsia="Times New Roman"/>
          <w:color w:val="212121"/>
          <w:szCs w:val="24"/>
        </w:rPr>
        <w:t xml:space="preserve"> Αυτή είναι μία υποχρέωση τη</w:t>
      </w:r>
      <w:r>
        <w:rPr>
          <w:rFonts w:eastAsia="Times New Roman"/>
          <w:color w:val="212121"/>
          <w:szCs w:val="24"/>
        </w:rPr>
        <w:t>ν οποία θα πρέπει να επιτελέσουμε,</w:t>
      </w:r>
      <w:r w:rsidRPr="00367526">
        <w:rPr>
          <w:rFonts w:eastAsia="Times New Roman"/>
          <w:color w:val="212121"/>
          <w:szCs w:val="24"/>
        </w:rPr>
        <w:t xml:space="preserve"> ένα καλύτερο μέλλον</w:t>
      </w:r>
      <w:r>
        <w:rPr>
          <w:rFonts w:eastAsia="Times New Roman"/>
          <w:color w:val="212121"/>
          <w:szCs w:val="24"/>
        </w:rPr>
        <w:t>,</w:t>
      </w:r>
      <w:r w:rsidRPr="00367526">
        <w:rPr>
          <w:rFonts w:eastAsia="Times New Roman"/>
          <w:color w:val="212121"/>
          <w:szCs w:val="24"/>
        </w:rPr>
        <w:t xml:space="preserve"> ένα καλύτερο αναπτυξιακό μέλλον</w:t>
      </w:r>
      <w:r>
        <w:rPr>
          <w:rFonts w:eastAsia="Times New Roman"/>
          <w:color w:val="212121"/>
          <w:szCs w:val="24"/>
        </w:rPr>
        <w:t>,</w:t>
      </w:r>
      <w:r w:rsidRPr="00367526">
        <w:rPr>
          <w:rFonts w:eastAsia="Times New Roman"/>
          <w:color w:val="212121"/>
          <w:szCs w:val="24"/>
        </w:rPr>
        <w:t xml:space="preserve"> μία νέα ισχυρή οικονομία</w:t>
      </w:r>
      <w:r>
        <w:rPr>
          <w:rFonts w:eastAsia="Times New Roman"/>
          <w:color w:val="212121"/>
          <w:szCs w:val="24"/>
        </w:rPr>
        <w:t>. Κ</w:t>
      </w:r>
      <w:r w:rsidRPr="00367526">
        <w:rPr>
          <w:rFonts w:eastAsia="Times New Roman"/>
          <w:color w:val="212121"/>
          <w:szCs w:val="24"/>
        </w:rPr>
        <w:t>αι δυστυχώς</w:t>
      </w:r>
      <w:r>
        <w:rPr>
          <w:rFonts w:eastAsia="Times New Roman"/>
          <w:color w:val="212121"/>
          <w:szCs w:val="24"/>
        </w:rPr>
        <w:t>,</w:t>
      </w:r>
      <w:r w:rsidRPr="00367526">
        <w:rPr>
          <w:rFonts w:eastAsia="Times New Roman"/>
          <w:color w:val="212121"/>
          <w:szCs w:val="24"/>
        </w:rPr>
        <w:t xml:space="preserve"> εσείς δεν μπορείτε να τα καταφέρετε</w:t>
      </w:r>
      <w:r>
        <w:rPr>
          <w:rFonts w:eastAsia="Times New Roman"/>
          <w:color w:val="212121"/>
          <w:szCs w:val="24"/>
        </w:rPr>
        <w:t>.</w:t>
      </w:r>
    </w:p>
    <w:p w14:paraId="42AE9EE8"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367526">
        <w:rPr>
          <w:rFonts w:eastAsia="Times New Roman"/>
          <w:color w:val="212121"/>
          <w:szCs w:val="24"/>
        </w:rPr>
        <w:t>ας ευχαριστώ</w:t>
      </w:r>
      <w:r>
        <w:rPr>
          <w:rFonts w:eastAsia="Times New Roman"/>
          <w:color w:val="212121"/>
          <w:szCs w:val="24"/>
        </w:rPr>
        <w:t xml:space="preserve">. </w:t>
      </w:r>
    </w:p>
    <w:p w14:paraId="42AE9EE9" w14:textId="77777777" w:rsidR="00F00D30" w:rsidRDefault="00AE51A4">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w:t>
      </w:r>
      <w:r w:rsidRPr="00113FB1">
        <w:rPr>
          <w:rFonts w:eastAsia="Times New Roman"/>
          <w:szCs w:val="24"/>
        </w:rPr>
        <w:t>τέρυγα της Νέας Δημοκρατίας)</w:t>
      </w:r>
    </w:p>
    <w:p w14:paraId="42AE9EEA" w14:textId="77777777" w:rsidR="00F00D30" w:rsidRDefault="00AE51A4">
      <w:pPr>
        <w:spacing w:line="600" w:lineRule="auto"/>
        <w:ind w:firstLine="720"/>
        <w:jc w:val="both"/>
        <w:rPr>
          <w:rFonts w:eastAsia="Times New Roman"/>
          <w:color w:val="212121"/>
          <w:szCs w:val="24"/>
          <w:shd w:val="clear" w:color="auto" w:fill="FFFFFF"/>
        </w:rPr>
      </w:pPr>
      <w:r w:rsidRPr="00D953A0">
        <w:rPr>
          <w:rFonts w:eastAsia="Times New Roman"/>
          <w:b/>
          <w:color w:val="212121"/>
          <w:szCs w:val="24"/>
          <w:shd w:val="clear" w:color="auto" w:fill="FFFFFF"/>
        </w:rPr>
        <w:lastRenderedPageBreak/>
        <w:t>ΠΡΟΕΔΡΕΥΩΝ (Νικήτας Κακλαμάνης):</w:t>
      </w:r>
      <w:r>
        <w:rPr>
          <w:rFonts w:eastAsia="Times New Roman"/>
          <w:color w:val="212121"/>
          <w:szCs w:val="24"/>
          <w:shd w:val="clear" w:color="auto" w:fill="FFFFFF"/>
        </w:rPr>
        <w:t xml:space="preserve"> Κυρίες και κύριοι συνάδελφοι, έκλεισε ο κατάλογος εγγραφής των συναδέλφων.</w:t>
      </w:r>
    </w:p>
    <w:p w14:paraId="42AE9EEB"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Πριν δώσω τον λόγο στον ειδικό αγορητή της Δημοκρατικής Συμπαράταξης, τον κ. Οδυσσέα Κωνσταντινόπουλο, θα δώσω για πέντ</w:t>
      </w:r>
      <w:r>
        <w:rPr>
          <w:rFonts w:eastAsia="Times New Roman"/>
          <w:color w:val="212121"/>
          <w:szCs w:val="24"/>
          <w:shd w:val="clear" w:color="auto" w:fill="FFFFFF"/>
        </w:rPr>
        <w:t xml:space="preserve">ε λεπτά τον λόγο στον Υπουργό κ. </w:t>
      </w:r>
      <w:proofErr w:type="spellStart"/>
      <w:r>
        <w:rPr>
          <w:rFonts w:eastAsia="Times New Roman"/>
          <w:color w:val="212121"/>
          <w:szCs w:val="24"/>
          <w:shd w:val="clear" w:color="auto" w:fill="FFFFFF"/>
        </w:rPr>
        <w:t>Τσακαλώτο</w:t>
      </w:r>
      <w:proofErr w:type="spellEnd"/>
      <w:r>
        <w:rPr>
          <w:rFonts w:eastAsia="Times New Roman"/>
          <w:color w:val="212121"/>
          <w:szCs w:val="24"/>
          <w:shd w:val="clear" w:color="auto" w:fill="FFFFFF"/>
        </w:rPr>
        <w:t xml:space="preserve"> για να παρουσιάσει την υπουργική τροπολογία με γενικό αριθμό 2095 και ειδικό 69. Αν χρειαστεί κάποιος συνάδελφος να ρωτήσει κάτι, πριν φύγει ο κύριος Υπουργός να απαντήσει.</w:t>
      </w:r>
    </w:p>
    <w:p w14:paraId="42AE9EEC"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Υπουργέ, έχετε τον λόγο. Σ</w:t>
      </w:r>
      <w:r>
        <w:rPr>
          <w:rFonts w:eastAsia="Times New Roman"/>
          <w:color w:val="212121"/>
          <w:szCs w:val="24"/>
          <w:shd w:val="clear" w:color="auto" w:fill="FFFFFF"/>
        </w:rPr>
        <w:t>ας δίνω πέντε λεπτά. Φαντάζομαι ότι είναι αρκετός.</w:t>
      </w:r>
    </w:p>
    <w:p w14:paraId="42AE9EED" w14:textId="77777777" w:rsidR="00F00D30" w:rsidRDefault="00AE51A4">
      <w:pPr>
        <w:spacing w:line="600" w:lineRule="auto"/>
        <w:ind w:firstLine="720"/>
        <w:jc w:val="both"/>
        <w:rPr>
          <w:rFonts w:eastAsia="Times New Roman"/>
          <w:color w:val="212121"/>
          <w:szCs w:val="24"/>
          <w:shd w:val="clear" w:color="auto" w:fill="FFFFFF"/>
        </w:rPr>
      </w:pPr>
      <w:r w:rsidRPr="00D953A0">
        <w:rPr>
          <w:rFonts w:eastAsia="Times New Roman"/>
          <w:b/>
          <w:color w:val="212121"/>
          <w:szCs w:val="24"/>
          <w:shd w:val="clear" w:color="auto" w:fill="FFFFFF"/>
        </w:rPr>
        <w:t>ΕΥΚΛΕΙΔΗΣ ΤΣΑΚΑΛΩΤΟΣ (Υπουργός Οικονομικών):</w:t>
      </w:r>
      <w:r>
        <w:rPr>
          <w:rFonts w:eastAsia="Times New Roman"/>
          <w:color w:val="212121"/>
          <w:szCs w:val="24"/>
          <w:shd w:val="clear" w:color="auto" w:fill="FFFFFF"/>
        </w:rPr>
        <w:t xml:space="preserve"> Ναι, κύριε Πρόεδρε. Σας ευχαριστώ</w:t>
      </w:r>
      <w:r>
        <w:rPr>
          <w:rFonts w:ascii="Segoe UI" w:eastAsia="Times New Roman" w:hAnsi="Segoe UI" w:cs="Segoe UI"/>
          <w:color w:val="212121"/>
          <w:sz w:val="23"/>
          <w:szCs w:val="23"/>
          <w:shd w:val="clear" w:color="auto" w:fill="FFFFFF"/>
        </w:rPr>
        <w:t xml:space="preserve"> </w:t>
      </w:r>
      <w:r w:rsidRPr="00D953A0">
        <w:rPr>
          <w:rFonts w:eastAsia="Times New Roman"/>
          <w:color w:val="212121"/>
          <w:szCs w:val="24"/>
          <w:shd w:val="clear" w:color="auto" w:fill="FFFFFF"/>
        </w:rPr>
        <w:t>πολύ</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p>
    <w:p w14:paraId="42AE9EEE"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w:t>
      </w:r>
      <w:r w:rsidRPr="00D953A0">
        <w:rPr>
          <w:rFonts w:eastAsia="Times New Roman"/>
          <w:color w:val="212121"/>
          <w:szCs w:val="24"/>
          <w:shd w:val="clear" w:color="auto" w:fill="FFFFFF"/>
        </w:rPr>
        <w:t xml:space="preserve">ε αυτές τις διατάξεις προχωρούμε </w:t>
      </w:r>
      <w:r w:rsidRPr="00D953A0">
        <w:rPr>
          <w:rFonts w:eastAsia="Times New Roman"/>
          <w:color w:val="212121"/>
          <w:szCs w:val="24"/>
          <w:shd w:val="clear" w:color="auto" w:fill="FFFFFF"/>
        </w:rPr>
        <w:t>σ</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sidRPr="00D953A0">
        <w:rPr>
          <w:rFonts w:eastAsia="Times New Roman"/>
          <w:color w:val="212121"/>
          <w:szCs w:val="24"/>
          <w:shd w:val="clear" w:color="auto" w:fill="FFFFFF"/>
        </w:rPr>
        <w:t xml:space="preserve">ένα </w:t>
      </w:r>
      <w:proofErr w:type="spellStart"/>
      <w:r w:rsidRPr="00D953A0">
        <w:rPr>
          <w:rFonts w:eastAsia="Times New Roman"/>
          <w:color w:val="212121"/>
          <w:szCs w:val="24"/>
          <w:shd w:val="clear" w:color="auto" w:fill="FFFFFF"/>
        </w:rPr>
        <w:t>εξορθολογισμό</w:t>
      </w:r>
      <w:proofErr w:type="spellEnd"/>
      <w:r w:rsidRPr="00D953A0">
        <w:rPr>
          <w:rFonts w:eastAsia="Times New Roman"/>
          <w:color w:val="212121"/>
          <w:szCs w:val="24"/>
          <w:shd w:val="clear" w:color="auto" w:fill="FFFFFF"/>
        </w:rPr>
        <w:t xml:space="preserve"> των διατάξεων που αφορούν τον </w:t>
      </w:r>
      <w:r>
        <w:rPr>
          <w:rFonts w:eastAsia="Times New Roman"/>
          <w:color w:val="212121"/>
          <w:szCs w:val="24"/>
          <w:shd w:val="clear" w:color="auto" w:fill="FFFFFF"/>
        </w:rPr>
        <w:t>ι</w:t>
      </w:r>
      <w:r w:rsidRPr="00D953A0">
        <w:rPr>
          <w:rFonts w:eastAsia="Times New Roman"/>
          <w:color w:val="212121"/>
          <w:szCs w:val="24"/>
          <w:shd w:val="clear" w:color="auto" w:fill="FFFFFF"/>
        </w:rPr>
        <w:t xml:space="preserve">ππόδρομο </w:t>
      </w:r>
      <w:r>
        <w:rPr>
          <w:rFonts w:eastAsia="Times New Roman"/>
          <w:color w:val="212121"/>
          <w:szCs w:val="24"/>
          <w:shd w:val="clear" w:color="auto" w:fill="FFFFFF"/>
        </w:rPr>
        <w:t>που</w:t>
      </w:r>
      <w:r w:rsidRPr="00D953A0">
        <w:rPr>
          <w:rFonts w:eastAsia="Times New Roman"/>
          <w:color w:val="212121"/>
          <w:szCs w:val="24"/>
          <w:shd w:val="clear" w:color="auto" w:fill="FFFFFF"/>
        </w:rPr>
        <w:t xml:space="preserve"> αυτή</w:t>
      </w:r>
      <w:r>
        <w:rPr>
          <w:rFonts w:eastAsia="Times New Roman"/>
          <w:color w:val="212121"/>
          <w:szCs w:val="24"/>
          <w:shd w:val="clear" w:color="auto" w:fill="FFFFFF"/>
        </w:rPr>
        <w:t>ν</w:t>
      </w:r>
      <w:r w:rsidRPr="00D953A0">
        <w:rPr>
          <w:rFonts w:eastAsia="Times New Roman"/>
          <w:color w:val="212121"/>
          <w:szCs w:val="24"/>
          <w:shd w:val="clear" w:color="auto" w:fill="FFFFFF"/>
        </w:rPr>
        <w:t xml:space="preserve"> τη στιγμή αντιμετωπίζει</w:t>
      </w:r>
      <w:r>
        <w:rPr>
          <w:rFonts w:eastAsia="Times New Roman"/>
          <w:color w:val="212121"/>
          <w:szCs w:val="24"/>
          <w:shd w:val="clear" w:color="auto" w:fill="FFFFFF"/>
        </w:rPr>
        <w:t xml:space="preserve"> προβλήματα στη λειτουργία του. </w:t>
      </w:r>
    </w:p>
    <w:p w14:paraId="42AE9EEF"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D953A0">
        <w:rPr>
          <w:rFonts w:eastAsia="Times New Roman"/>
          <w:color w:val="212121"/>
          <w:szCs w:val="24"/>
          <w:shd w:val="clear" w:color="auto" w:fill="FFFFFF"/>
        </w:rPr>
        <w:t>κοπός είναι να επεκταθεί η δυνατότητα για νέα έργα και για αναβάθμιση των εγκαταστάσεων που ήδη υπάρχουν εντ</w:t>
      </w:r>
      <w:r>
        <w:rPr>
          <w:rFonts w:eastAsia="Times New Roman"/>
          <w:color w:val="212121"/>
          <w:szCs w:val="24"/>
          <w:shd w:val="clear" w:color="auto" w:fill="FFFFFF"/>
        </w:rPr>
        <w:t xml:space="preserve">ός </w:t>
      </w:r>
      <w:r>
        <w:rPr>
          <w:rFonts w:eastAsia="Times New Roman"/>
          <w:color w:val="212121"/>
          <w:szCs w:val="24"/>
          <w:shd w:val="clear" w:color="auto" w:fill="FFFFFF"/>
        </w:rPr>
        <w:lastRenderedPageBreak/>
        <w:t xml:space="preserve">του οικοπέδου του </w:t>
      </w:r>
      <w:r>
        <w:rPr>
          <w:rFonts w:eastAsia="Times New Roman"/>
          <w:color w:val="212121"/>
          <w:szCs w:val="24"/>
          <w:shd w:val="clear" w:color="auto" w:fill="FFFFFF"/>
        </w:rPr>
        <w:t>ιπποδρόμου</w:t>
      </w:r>
      <w:r>
        <w:rPr>
          <w:rFonts w:eastAsia="Times New Roman"/>
          <w:color w:val="212121"/>
          <w:szCs w:val="24"/>
          <w:shd w:val="clear" w:color="auto" w:fill="FFFFFF"/>
        </w:rPr>
        <w:t xml:space="preserve">, </w:t>
      </w:r>
      <w:r w:rsidRPr="00D953A0">
        <w:rPr>
          <w:rFonts w:eastAsia="Times New Roman"/>
          <w:color w:val="212121"/>
          <w:szCs w:val="24"/>
          <w:shd w:val="clear" w:color="auto" w:fill="FFFFFF"/>
        </w:rPr>
        <w:t>ώστε να γίνει ο χώρος πιο ελκυστικός για τους ενδιαφερόμε</w:t>
      </w:r>
      <w:r w:rsidRPr="00D953A0">
        <w:rPr>
          <w:rFonts w:eastAsia="Times New Roman"/>
          <w:color w:val="212121"/>
          <w:szCs w:val="24"/>
          <w:shd w:val="clear" w:color="auto" w:fill="FFFFFF"/>
        </w:rPr>
        <w:t xml:space="preserve">νους και να </w:t>
      </w:r>
      <w:r>
        <w:rPr>
          <w:rFonts w:eastAsia="Times New Roman"/>
          <w:color w:val="212121"/>
          <w:szCs w:val="24"/>
          <w:shd w:val="clear" w:color="auto" w:fill="FFFFFF"/>
        </w:rPr>
        <w:t xml:space="preserve">αυξηθεί ο κύκλος εργασιών του. Η </w:t>
      </w:r>
      <w:r w:rsidRPr="00D953A0">
        <w:rPr>
          <w:rFonts w:eastAsia="Times New Roman"/>
          <w:color w:val="212121"/>
          <w:szCs w:val="24"/>
          <w:shd w:val="clear" w:color="auto" w:fill="FFFFFF"/>
        </w:rPr>
        <w:t xml:space="preserve">δράση αυτή </w:t>
      </w:r>
      <w:r>
        <w:rPr>
          <w:rFonts w:eastAsia="Times New Roman"/>
          <w:color w:val="212121"/>
          <w:szCs w:val="24"/>
          <w:shd w:val="clear" w:color="auto" w:fill="FFFFFF"/>
        </w:rPr>
        <w:t>αναλαμβάνεται</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εν</w:t>
      </w:r>
      <w:r>
        <w:rPr>
          <w:rFonts w:eastAsia="Times New Roman"/>
          <w:color w:val="212121"/>
          <w:szCs w:val="24"/>
          <w:shd w:val="clear" w:color="auto" w:fill="FFFFFF"/>
        </w:rPr>
        <w:t xml:space="preserve"> </w:t>
      </w:r>
      <w:r>
        <w:rPr>
          <w:rFonts w:eastAsia="Times New Roman"/>
          <w:color w:val="212121"/>
          <w:szCs w:val="24"/>
          <w:shd w:val="clear" w:color="auto" w:fill="FFFFFF"/>
        </w:rPr>
        <w:t>όψει του κινδύνου</w:t>
      </w:r>
      <w:r w:rsidRPr="00D953A0">
        <w:rPr>
          <w:rFonts w:eastAsia="Times New Roman"/>
          <w:color w:val="212121"/>
          <w:szCs w:val="24"/>
          <w:shd w:val="clear" w:color="auto" w:fill="FFFFFF"/>
        </w:rPr>
        <w:t xml:space="preserve"> να κλείσει οριστικά ο </w:t>
      </w:r>
      <w:r>
        <w:rPr>
          <w:rFonts w:eastAsia="Times New Roman"/>
          <w:color w:val="212121"/>
          <w:szCs w:val="24"/>
          <w:shd w:val="clear" w:color="auto" w:fill="FFFFFF"/>
        </w:rPr>
        <w:t>ι</w:t>
      </w:r>
      <w:r w:rsidRPr="00D953A0">
        <w:rPr>
          <w:rFonts w:eastAsia="Times New Roman"/>
          <w:color w:val="212121"/>
          <w:szCs w:val="24"/>
          <w:shd w:val="clear" w:color="auto" w:fill="FFFFFF"/>
        </w:rPr>
        <w:t xml:space="preserve">ππόδρομος </w:t>
      </w:r>
      <w:r w:rsidRPr="00D953A0">
        <w:rPr>
          <w:rFonts w:eastAsia="Times New Roman"/>
          <w:color w:val="212121"/>
          <w:szCs w:val="24"/>
          <w:shd w:val="clear" w:color="auto" w:fill="FFFFFF"/>
        </w:rPr>
        <w:t xml:space="preserve">και </w:t>
      </w:r>
      <w:r>
        <w:rPr>
          <w:rFonts w:eastAsia="Times New Roman"/>
          <w:color w:val="212121"/>
          <w:szCs w:val="24"/>
          <w:shd w:val="clear" w:color="auto" w:fill="FFFFFF"/>
        </w:rPr>
        <w:t>τρεις χιλιάδες πεντακόσιες</w:t>
      </w:r>
      <w:r w:rsidRPr="00D953A0">
        <w:rPr>
          <w:rFonts w:eastAsia="Times New Roman"/>
          <w:color w:val="212121"/>
          <w:szCs w:val="24"/>
          <w:shd w:val="clear" w:color="auto" w:fill="FFFFFF"/>
        </w:rPr>
        <w:t xml:space="preserve"> οικογένειες που απασχολούνται </w:t>
      </w:r>
      <w:r>
        <w:rPr>
          <w:rFonts w:eastAsia="Times New Roman"/>
          <w:color w:val="212121"/>
          <w:szCs w:val="24"/>
          <w:shd w:val="clear" w:color="auto" w:fill="FFFFFF"/>
        </w:rPr>
        <w:t xml:space="preserve">σ’ </w:t>
      </w:r>
      <w:r>
        <w:rPr>
          <w:rFonts w:eastAsia="Times New Roman"/>
          <w:color w:val="212121"/>
          <w:szCs w:val="24"/>
          <w:shd w:val="clear" w:color="auto" w:fill="FFFFFF"/>
        </w:rPr>
        <w:t xml:space="preserve">αυτόν, </w:t>
      </w:r>
      <w:r w:rsidRPr="00D953A0">
        <w:rPr>
          <w:rFonts w:eastAsia="Times New Roman"/>
          <w:color w:val="212121"/>
          <w:szCs w:val="24"/>
          <w:shd w:val="clear" w:color="auto" w:fill="FFFFFF"/>
        </w:rPr>
        <w:t>να οδηγηθούν στην εξαθλί</w:t>
      </w:r>
      <w:r>
        <w:rPr>
          <w:rFonts w:eastAsia="Times New Roman"/>
          <w:color w:val="212121"/>
          <w:szCs w:val="24"/>
          <w:shd w:val="clear" w:color="auto" w:fill="FFFFFF"/>
        </w:rPr>
        <w:t xml:space="preserve">ωση. </w:t>
      </w:r>
    </w:p>
    <w:p w14:paraId="42AE9EF0"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D953A0">
        <w:rPr>
          <w:rFonts w:eastAsia="Times New Roman"/>
          <w:color w:val="212121"/>
          <w:szCs w:val="24"/>
          <w:shd w:val="clear" w:color="auto" w:fill="FFFFFF"/>
        </w:rPr>
        <w:t>ξίζει να επισημάνουμε ότι υπάρ</w:t>
      </w:r>
      <w:r w:rsidRPr="00D953A0">
        <w:rPr>
          <w:rFonts w:eastAsia="Times New Roman"/>
          <w:color w:val="212121"/>
          <w:szCs w:val="24"/>
          <w:shd w:val="clear" w:color="auto" w:fill="FFFFFF"/>
        </w:rPr>
        <w:t xml:space="preserve">χει ήδη η </w:t>
      </w:r>
      <w:r>
        <w:rPr>
          <w:rFonts w:eastAsia="Times New Roman"/>
          <w:color w:val="212121"/>
          <w:szCs w:val="24"/>
          <w:shd w:val="clear" w:color="auto" w:fill="FFFFFF"/>
        </w:rPr>
        <w:t xml:space="preserve">συναίνεση των μερών, </w:t>
      </w:r>
      <w:r w:rsidRPr="00D953A0">
        <w:rPr>
          <w:rFonts w:eastAsia="Times New Roman"/>
          <w:color w:val="212121"/>
          <w:szCs w:val="24"/>
          <w:shd w:val="clear" w:color="auto" w:fill="FFFFFF"/>
        </w:rPr>
        <w:t xml:space="preserve">δηλαδή του ΟΠΑΠ και του </w:t>
      </w:r>
      <w:r>
        <w:rPr>
          <w:rFonts w:eastAsia="Times New Roman"/>
          <w:color w:val="212121"/>
          <w:szCs w:val="24"/>
          <w:shd w:val="clear" w:color="auto" w:fill="FFFFFF"/>
        </w:rPr>
        <w:t>ΤΑΙΠΕΔ. Πιο</w:t>
      </w:r>
      <w:r w:rsidRPr="00D953A0">
        <w:rPr>
          <w:rFonts w:eastAsia="Times New Roman"/>
          <w:color w:val="212121"/>
          <w:szCs w:val="24"/>
          <w:shd w:val="clear" w:color="auto" w:fill="FFFFFF"/>
        </w:rPr>
        <w:t xml:space="preserve"> συγκεκριμένα</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επιτρέπεται η συγχώνευση της θυγατρικής «Ι</w:t>
      </w:r>
      <w:r w:rsidRPr="00D953A0">
        <w:rPr>
          <w:rFonts w:eastAsia="Times New Roman"/>
          <w:color w:val="212121"/>
          <w:szCs w:val="24"/>
          <w:shd w:val="clear" w:color="auto" w:fill="FFFFFF"/>
        </w:rPr>
        <w:t>ΠΠΟΔΡΟΜΙΕΣ Α</w:t>
      </w:r>
      <w:r>
        <w:rPr>
          <w:rFonts w:eastAsia="Times New Roman"/>
          <w:color w:val="212121"/>
          <w:szCs w:val="24"/>
          <w:shd w:val="clear" w:color="auto" w:fill="FFFFFF"/>
        </w:rPr>
        <w:t>.</w:t>
      </w:r>
      <w:r w:rsidRPr="00D953A0">
        <w:rPr>
          <w:rFonts w:eastAsia="Times New Roman"/>
          <w:color w:val="212121"/>
          <w:szCs w:val="24"/>
          <w:shd w:val="clear" w:color="auto" w:fill="FFFFFF"/>
        </w:rPr>
        <w:t>Ε</w:t>
      </w:r>
      <w:r>
        <w:rPr>
          <w:rFonts w:eastAsia="Times New Roman"/>
          <w:color w:val="212121"/>
          <w:szCs w:val="24"/>
          <w:shd w:val="clear" w:color="auto" w:fill="FFFFFF"/>
        </w:rPr>
        <w:t>.</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με την </w:t>
      </w:r>
      <w:r>
        <w:rPr>
          <w:rFonts w:eastAsia="Times New Roman"/>
          <w:color w:val="212121"/>
          <w:szCs w:val="24"/>
          <w:shd w:val="clear" w:color="auto" w:fill="FFFFFF"/>
        </w:rPr>
        <w:t>«</w:t>
      </w:r>
      <w:r w:rsidRPr="00D953A0">
        <w:rPr>
          <w:rFonts w:eastAsia="Times New Roman"/>
          <w:color w:val="212121"/>
          <w:szCs w:val="24"/>
          <w:shd w:val="clear" w:color="auto" w:fill="FFFFFF"/>
        </w:rPr>
        <w:t>ΟΠΑΠ Α</w:t>
      </w:r>
      <w:r>
        <w:rPr>
          <w:rFonts w:eastAsia="Times New Roman"/>
          <w:color w:val="212121"/>
          <w:szCs w:val="24"/>
          <w:shd w:val="clear" w:color="auto" w:fill="FFFFFF"/>
        </w:rPr>
        <w:t>.</w:t>
      </w:r>
      <w:r w:rsidRPr="00D953A0">
        <w:rPr>
          <w:rFonts w:eastAsia="Times New Roman"/>
          <w:color w:val="212121"/>
          <w:szCs w:val="24"/>
          <w:shd w:val="clear" w:color="auto" w:fill="FFFFFF"/>
        </w:rPr>
        <w:t>Ε</w:t>
      </w:r>
      <w:r>
        <w:rPr>
          <w:rFonts w:eastAsia="Times New Roman"/>
          <w:color w:val="212121"/>
          <w:szCs w:val="24"/>
          <w:shd w:val="clear" w:color="auto" w:fill="FFFFFF"/>
        </w:rPr>
        <w:t>.»</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ώστ</w:t>
      </w:r>
      <w:r>
        <w:rPr>
          <w:rFonts w:eastAsia="Times New Roman"/>
          <w:color w:val="212121"/>
          <w:szCs w:val="24"/>
          <w:shd w:val="clear" w:color="auto" w:fill="FFFFFF"/>
        </w:rPr>
        <w:t>ε να αναλάβει τα έργα υποδομής. Ήδη προβλέπονται χ</w:t>
      </w:r>
      <w:r w:rsidRPr="00D953A0">
        <w:rPr>
          <w:rFonts w:eastAsia="Times New Roman"/>
          <w:color w:val="212121"/>
          <w:szCs w:val="24"/>
          <w:shd w:val="clear" w:color="auto" w:fill="FFFFFF"/>
        </w:rPr>
        <w:t xml:space="preserve">ρήσεις γης που αφορούν </w:t>
      </w:r>
      <w:r>
        <w:rPr>
          <w:rFonts w:eastAsia="Times New Roman"/>
          <w:color w:val="212121"/>
          <w:szCs w:val="24"/>
          <w:shd w:val="clear" w:color="auto" w:fill="FFFFFF"/>
        </w:rPr>
        <w:t>σ</w:t>
      </w:r>
      <w:r w:rsidRPr="00D953A0">
        <w:rPr>
          <w:rFonts w:eastAsia="Times New Roman"/>
          <w:color w:val="212121"/>
          <w:szCs w:val="24"/>
          <w:shd w:val="clear" w:color="auto" w:fill="FFFFFF"/>
        </w:rPr>
        <w:t>τις ολυμπιακές εγκα</w:t>
      </w:r>
      <w:r w:rsidRPr="00D953A0">
        <w:rPr>
          <w:rFonts w:eastAsia="Times New Roman"/>
          <w:color w:val="212121"/>
          <w:szCs w:val="24"/>
          <w:shd w:val="clear" w:color="auto" w:fill="FFFFFF"/>
        </w:rPr>
        <w:t>ταστάσεις</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με τις αλλαγές που προβλέπουμε και τις χρήσεις του τουρισμού</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εκτός όμως του καζίνο</w:t>
      </w:r>
      <w:r>
        <w:rPr>
          <w:rFonts w:eastAsia="Times New Roman"/>
          <w:color w:val="212121"/>
          <w:szCs w:val="24"/>
          <w:shd w:val="clear" w:color="auto" w:fill="FFFFFF"/>
        </w:rPr>
        <w:t>υ. Τ</w:t>
      </w:r>
      <w:r w:rsidRPr="00D953A0">
        <w:rPr>
          <w:rFonts w:eastAsia="Times New Roman"/>
          <w:color w:val="212121"/>
          <w:szCs w:val="24"/>
          <w:shd w:val="clear" w:color="auto" w:fill="FFFFFF"/>
        </w:rPr>
        <w:t>ο ίδιο ισχύει και για το</w:t>
      </w:r>
      <w:r>
        <w:rPr>
          <w:rFonts w:eastAsia="Times New Roman"/>
          <w:color w:val="212121"/>
          <w:szCs w:val="24"/>
          <w:shd w:val="clear" w:color="auto" w:fill="FFFFFF"/>
        </w:rPr>
        <w:t xml:space="preserve">ν </w:t>
      </w:r>
      <w:r>
        <w:rPr>
          <w:rFonts w:eastAsia="Times New Roman"/>
          <w:color w:val="212121"/>
          <w:szCs w:val="24"/>
          <w:shd w:val="clear" w:color="auto" w:fill="FFFFFF"/>
        </w:rPr>
        <w:t>ιππικό ό</w:t>
      </w:r>
      <w:r w:rsidRPr="00D953A0">
        <w:rPr>
          <w:rFonts w:eastAsia="Times New Roman"/>
          <w:color w:val="212121"/>
          <w:szCs w:val="24"/>
          <w:shd w:val="clear" w:color="auto" w:fill="FFFFFF"/>
        </w:rPr>
        <w:t xml:space="preserve">μιλο </w:t>
      </w:r>
      <w:r w:rsidRPr="00D953A0">
        <w:rPr>
          <w:rFonts w:eastAsia="Times New Roman"/>
          <w:color w:val="212121"/>
          <w:szCs w:val="24"/>
          <w:shd w:val="clear" w:color="auto" w:fill="FFFFFF"/>
        </w:rPr>
        <w:t>που βρίσκεται στο ίδιο οικόπεδο</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στο</w:t>
      </w:r>
      <w:r>
        <w:rPr>
          <w:rFonts w:eastAsia="Times New Roman"/>
          <w:color w:val="212121"/>
          <w:szCs w:val="24"/>
          <w:shd w:val="clear" w:color="auto" w:fill="FFFFFF"/>
        </w:rPr>
        <w:t xml:space="preserve">ν </w:t>
      </w:r>
      <w:r>
        <w:rPr>
          <w:rFonts w:eastAsia="Times New Roman"/>
          <w:color w:val="212121"/>
          <w:szCs w:val="24"/>
          <w:shd w:val="clear" w:color="auto" w:fill="FFFFFF"/>
        </w:rPr>
        <w:t>ιππόδρομο</w:t>
      </w:r>
      <w:r>
        <w:rPr>
          <w:rFonts w:eastAsia="Times New Roman"/>
          <w:color w:val="212121"/>
          <w:szCs w:val="24"/>
          <w:shd w:val="clear" w:color="auto" w:fill="FFFFFF"/>
        </w:rPr>
        <w:t>.</w:t>
      </w:r>
    </w:p>
    <w:p w14:paraId="42AE9EF1"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Άκουσα εχθές από τον κ. Β</w:t>
      </w:r>
      <w:r w:rsidRPr="00D953A0">
        <w:rPr>
          <w:rFonts w:eastAsia="Times New Roman"/>
          <w:color w:val="212121"/>
          <w:szCs w:val="24"/>
          <w:shd w:val="clear" w:color="auto" w:fill="FFFFFF"/>
        </w:rPr>
        <w:t xml:space="preserve">ορίδη </w:t>
      </w:r>
      <w:r>
        <w:rPr>
          <w:rFonts w:eastAsia="Times New Roman"/>
          <w:color w:val="212121"/>
          <w:szCs w:val="24"/>
          <w:shd w:val="clear" w:color="auto" w:fill="FFFFFF"/>
        </w:rPr>
        <w:t>κάτι</w:t>
      </w:r>
      <w:r w:rsidRPr="00D953A0">
        <w:rPr>
          <w:rFonts w:eastAsia="Times New Roman"/>
          <w:color w:val="212121"/>
          <w:szCs w:val="24"/>
          <w:shd w:val="clear" w:color="auto" w:fill="FFFFFF"/>
        </w:rPr>
        <w:t xml:space="preserve"> αριθμούς</w:t>
      </w:r>
      <w:r>
        <w:rPr>
          <w:rFonts w:eastAsia="Times New Roman"/>
          <w:color w:val="212121"/>
          <w:szCs w:val="24"/>
          <w:shd w:val="clear" w:color="auto" w:fill="FFFFFF"/>
        </w:rPr>
        <w:t xml:space="preserve"> για το</w:t>
      </w:r>
      <w:r w:rsidRPr="00D953A0">
        <w:rPr>
          <w:rFonts w:eastAsia="Times New Roman"/>
          <w:color w:val="212121"/>
          <w:szCs w:val="24"/>
          <w:shd w:val="clear" w:color="auto" w:fill="FFFFFF"/>
        </w:rPr>
        <w:t xml:space="preserve"> πόσο θα μας κοστίσει</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Δεν</w:t>
      </w:r>
      <w:r w:rsidRPr="00D953A0">
        <w:rPr>
          <w:rFonts w:eastAsia="Times New Roman"/>
          <w:color w:val="212121"/>
          <w:szCs w:val="24"/>
          <w:shd w:val="clear" w:color="auto" w:fill="FFFFFF"/>
        </w:rPr>
        <w:t xml:space="preserve"> έχω </w:t>
      </w:r>
      <w:r>
        <w:rPr>
          <w:rFonts w:eastAsia="Times New Roman"/>
          <w:color w:val="212121"/>
          <w:szCs w:val="24"/>
          <w:shd w:val="clear" w:color="auto" w:fill="FFFFFF"/>
        </w:rPr>
        <w:t xml:space="preserve">παρατηρήσει </w:t>
      </w:r>
      <w:r w:rsidRPr="00D953A0">
        <w:rPr>
          <w:rFonts w:eastAsia="Times New Roman"/>
          <w:color w:val="212121"/>
          <w:szCs w:val="24"/>
          <w:shd w:val="clear" w:color="auto" w:fill="FFFFFF"/>
        </w:rPr>
        <w:t>οι δικηγόροι</w:t>
      </w:r>
      <w:r>
        <w:rPr>
          <w:rFonts w:eastAsia="Times New Roman"/>
          <w:color w:val="212121"/>
          <w:szCs w:val="24"/>
          <w:shd w:val="clear" w:color="auto" w:fill="FFFFFF"/>
        </w:rPr>
        <w:t xml:space="preserve"> να τα πάνε καλά με τα οικονομικά -τ</w:t>
      </w:r>
      <w:r w:rsidRPr="00D953A0">
        <w:rPr>
          <w:rFonts w:eastAsia="Times New Roman"/>
          <w:color w:val="212121"/>
          <w:szCs w:val="24"/>
          <w:shd w:val="clear" w:color="auto" w:fill="FFFFFF"/>
        </w:rPr>
        <w:t xml:space="preserve">ο έχουμε συζητήσει πολλές φορές </w:t>
      </w:r>
      <w:r w:rsidRPr="00D953A0">
        <w:rPr>
          <w:rFonts w:eastAsia="Times New Roman"/>
          <w:color w:val="212121"/>
          <w:szCs w:val="24"/>
          <w:shd w:val="clear" w:color="auto" w:fill="FFFFFF"/>
        </w:rPr>
        <w:lastRenderedPageBreak/>
        <w:t>αυτό</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κύριε </w:t>
      </w:r>
      <w:proofErr w:type="spellStart"/>
      <w:r w:rsidRPr="00D953A0">
        <w:rPr>
          <w:rFonts w:eastAsia="Times New Roman"/>
          <w:color w:val="212121"/>
          <w:szCs w:val="24"/>
          <w:shd w:val="clear" w:color="auto" w:fill="FFFFFF"/>
        </w:rPr>
        <w:t>Δένδια</w:t>
      </w:r>
      <w:proofErr w:type="spellEnd"/>
      <w:r>
        <w:rPr>
          <w:rFonts w:eastAsia="Times New Roman"/>
          <w:color w:val="212121"/>
          <w:szCs w:val="24"/>
          <w:shd w:val="clear" w:color="auto" w:fill="FFFFFF"/>
        </w:rPr>
        <w:t>-</w:t>
      </w:r>
      <w:r w:rsidRPr="00D953A0">
        <w:rPr>
          <w:rFonts w:eastAsia="Times New Roman"/>
          <w:color w:val="212121"/>
          <w:szCs w:val="24"/>
          <w:shd w:val="clear" w:color="auto" w:fill="FFFFFF"/>
        </w:rPr>
        <w:t xml:space="preserve"> ούτε έχω </w:t>
      </w:r>
      <w:r>
        <w:rPr>
          <w:rFonts w:eastAsia="Times New Roman"/>
          <w:color w:val="212121"/>
          <w:szCs w:val="24"/>
          <w:shd w:val="clear" w:color="auto" w:fill="FFFFFF"/>
        </w:rPr>
        <w:t>παρατηρήσει</w:t>
      </w:r>
      <w:r w:rsidRPr="00D953A0">
        <w:rPr>
          <w:rFonts w:eastAsia="Times New Roman"/>
          <w:color w:val="212121"/>
          <w:szCs w:val="24"/>
          <w:shd w:val="clear" w:color="auto" w:fill="FFFFFF"/>
        </w:rPr>
        <w:t xml:space="preserve"> ο καλός συνάδελφος </w:t>
      </w:r>
      <w:r>
        <w:rPr>
          <w:rFonts w:eastAsia="Times New Roman"/>
          <w:color w:val="212121"/>
          <w:szCs w:val="24"/>
          <w:shd w:val="clear" w:color="auto" w:fill="FFFFFF"/>
        </w:rPr>
        <w:t xml:space="preserve">να </w:t>
      </w:r>
      <w:r w:rsidRPr="00D953A0">
        <w:rPr>
          <w:rFonts w:eastAsia="Times New Roman"/>
          <w:color w:val="212121"/>
          <w:szCs w:val="24"/>
          <w:shd w:val="clear" w:color="auto" w:fill="FFFFFF"/>
        </w:rPr>
        <w:t>αποφεύγει μία</w:t>
      </w:r>
      <w:r>
        <w:rPr>
          <w:rFonts w:eastAsia="Times New Roman"/>
          <w:color w:val="212121"/>
          <w:szCs w:val="24"/>
          <w:shd w:val="clear" w:color="auto" w:fill="FFFFFF"/>
        </w:rPr>
        <w:t xml:space="preserve"> φυσική ροπή προς την υπερβολή. </w:t>
      </w:r>
    </w:p>
    <w:p w14:paraId="42AE9EF2"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που θα ήθελα εγώ </w:t>
      </w:r>
      <w:r w:rsidRPr="00D953A0">
        <w:rPr>
          <w:rFonts w:eastAsia="Times New Roman"/>
          <w:color w:val="212121"/>
          <w:szCs w:val="24"/>
          <w:shd w:val="clear" w:color="auto" w:fill="FFFFFF"/>
        </w:rPr>
        <w:t>να</w:t>
      </w:r>
      <w:r w:rsidRPr="00D953A0">
        <w:rPr>
          <w:rFonts w:eastAsia="Times New Roman"/>
          <w:color w:val="212121"/>
          <w:szCs w:val="24"/>
          <w:shd w:val="clear" w:color="auto" w:fill="FFFFFF"/>
        </w:rPr>
        <w:t xml:space="preserve"> πω είναι ότι αυτή</w:t>
      </w:r>
      <w:r>
        <w:rPr>
          <w:rFonts w:eastAsia="Times New Roman"/>
          <w:color w:val="212121"/>
          <w:szCs w:val="24"/>
          <w:shd w:val="clear" w:color="auto" w:fill="FFFFFF"/>
        </w:rPr>
        <w:t>ν</w:t>
      </w:r>
      <w:r w:rsidRPr="00D953A0">
        <w:rPr>
          <w:rFonts w:eastAsia="Times New Roman"/>
          <w:color w:val="212121"/>
          <w:szCs w:val="24"/>
          <w:shd w:val="clear" w:color="auto" w:fill="FFFFFF"/>
        </w:rPr>
        <w:t xml:space="preserve"> τη στιγμή το ενοίκιο είναι 2,2 εκατομμύρια ευρώ το</w:t>
      </w:r>
      <w:r>
        <w:rPr>
          <w:rFonts w:eastAsia="Times New Roman"/>
          <w:color w:val="212121"/>
          <w:szCs w:val="24"/>
          <w:shd w:val="clear" w:color="auto" w:fill="FFFFFF"/>
        </w:rPr>
        <w:t>ν</w:t>
      </w:r>
      <w:r w:rsidRPr="00D953A0">
        <w:rPr>
          <w:rFonts w:eastAsia="Times New Roman"/>
          <w:color w:val="212121"/>
          <w:szCs w:val="24"/>
          <w:shd w:val="clear" w:color="auto" w:fill="FFFFFF"/>
        </w:rPr>
        <w:t xml:space="preserve"> χρόνο για </w:t>
      </w:r>
      <w:r>
        <w:rPr>
          <w:rFonts w:eastAsia="Times New Roman"/>
          <w:color w:val="212121"/>
          <w:szCs w:val="24"/>
          <w:shd w:val="clear" w:color="auto" w:fill="FFFFFF"/>
        </w:rPr>
        <w:t>είκοσι</w:t>
      </w:r>
      <w:r w:rsidRPr="00D953A0">
        <w:rPr>
          <w:rFonts w:eastAsia="Times New Roman"/>
          <w:color w:val="212121"/>
          <w:szCs w:val="24"/>
          <w:shd w:val="clear" w:color="auto" w:fill="FFFFFF"/>
        </w:rPr>
        <w:t xml:space="preserve"> έτη</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δηλαδή </w:t>
      </w:r>
      <w:r>
        <w:rPr>
          <w:rFonts w:eastAsia="Times New Roman"/>
          <w:color w:val="212121"/>
          <w:szCs w:val="24"/>
          <w:shd w:val="clear" w:color="auto" w:fill="FFFFFF"/>
        </w:rPr>
        <w:t>συνολικά</w:t>
      </w:r>
      <w:r w:rsidRPr="00D953A0">
        <w:rPr>
          <w:rFonts w:eastAsia="Times New Roman"/>
          <w:color w:val="212121"/>
          <w:szCs w:val="24"/>
          <w:shd w:val="clear" w:color="auto" w:fill="FFFFFF"/>
        </w:rPr>
        <w:t xml:space="preserve"> 44 εκατομμύρια </w:t>
      </w:r>
      <w:r>
        <w:rPr>
          <w:rFonts w:eastAsia="Times New Roman"/>
          <w:color w:val="212121"/>
          <w:szCs w:val="24"/>
          <w:shd w:val="clear" w:color="auto" w:fill="FFFFFF"/>
        </w:rPr>
        <w:t>ευρώ για την παρούσα κατάσταση. Δ</w:t>
      </w:r>
      <w:r w:rsidRPr="00D953A0">
        <w:rPr>
          <w:rFonts w:eastAsia="Times New Roman"/>
          <w:color w:val="212121"/>
          <w:szCs w:val="24"/>
          <w:shd w:val="clear" w:color="auto" w:fill="FFFFFF"/>
        </w:rPr>
        <w:t xml:space="preserve">εν προκύπτει και γενικότερα </w:t>
      </w:r>
      <w:r>
        <w:rPr>
          <w:rFonts w:eastAsia="Times New Roman"/>
          <w:color w:val="212121"/>
          <w:szCs w:val="24"/>
          <w:shd w:val="clear" w:color="auto" w:fill="FFFFFF"/>
        </w:rPr>
        <w:t>ζημιά,</w:t>
      </w:r>
      <w:r w:rsidRPr="00D953A0">
        <w:rPr>
          <w:rFonts w:eastAsia="Times New Roman"/>
          <w:color w:val="212121"/>
          <w:szCs w:val="24"/>
          <w:shd w:val="clear" w:color="auto" w:fill="FFFFFF"/>
        </w:rPr>
        <w:t xml:space="preserve"> καθώς μετά το 2</w:t>
      </w:r>
      <w:r>
        <w:rPr>
          <w:rFonts w:eastAsia="Times New Roman"/>
          <w:color w:val="212121"/>
          <w:szCs w:val="24"/>
          <w:shd w:val="clear" w:color="auto" w:fill="FFFFFF"/>
        </w:rPr>
        <w:t>0</w:t>
      </w:r>
      <w:r w:rsidRPr="00D953A0">
        <w:rPr>
          <w:rFonts w:eastAsia="Times New Roman"/>
          <w:color w:val="212121"/>
          <w:szCs w:val="24"/>
          <w:shd w:val="clear" w:color="auto" w:fill="FFFFFF"/>
        </w:rPr>
        <w:t xml:space="preserve">21 το ύψος του ενοικίου προβλέπεται ως ποσοστό </w:t>
      </w:r>
      <w:r w:rsidRPr="00D953A0">
        <w:rPr>
          <w:rFonts w:eastAsia="Times New Roman"/>
          <w:color w:val="212121"/>
          <w:szCs w:val="24"/>
          <w:shd w:val="clear" w:color="auto" w:fill="FFFFFF"/>
        </w:rPr>
        <w:t>επί των εσόδων</w:t>
      </w:r>
      <w:r>
        <w:rPr>
          <w:rFonts w:eastAsia="Times New Roman"/>
          <w:color w:val="212121"/>
          <w:szCs w:val="24"/>
          <w:shd w:val="clear" w:color="auto" w:fill="FFFFFF"/>
        </w:rPr>
        <w:t xml:space="preserve"> και επομένως</w:t>
      </w:r>
      <w:r w:rsidRPr="00D953A0">
        <w:rPr>
          <w:rFonts w:eastAsia="Times New Roman"/>
          <w:color w:val="212121"/>
          <w:szCs w:val="24"/>
          <w:shd w:val="clear" w:color="auto" w:fill="FFFFFF"/>
        </w:rPr>
        <w:t xml:space="preserve"> αυξάνονται τα έσοδα που κερδίζει το δημόσιο</w:t>
      </w:r>
      <w:r>
        <w:rPr>
          <w:rFonts w:eastAsia="Times New Roman"/>
          <w:color w:val="212121"/>
          <w:szCs w:val="24"/>
          <w:shd w:val="clear" w:color="auto" w:fill="FFFFFF"/>
        </w:rPr>
        <w:t>.</w:t>
      </w:r>
    </w:p>
    <w:p w14:paraId="42AE9EF3"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D953A0">
        <w:rPr>
          <w:rFonts w:eastAsia="Times New Roman"/>
          <w:color w:val="212121"/>
          <w:szCs w:val="24"/>
          <w:shd w:val="clear" w:color="auto" w:fill="FFFFFF"/>
        </w:rPr>
        <w:t>ίναι μ</w:t>
      </w:r>
      <w:r>
        <w:rPr>
          <w:rFonts w:eastAsia="Times New Roman"/>
          <w:color w:val="212121"/>
          <w:szCs w:val="24"/>
          <w:shd w:val="clear" w:color="auto" w:fill="FFFFFF"/>
        </w:rPr>
        <w:t>ι</w:t>
      </w:r>
      <w:r w:rsidRPr="00D953A0">
        <w:rPr>
          <w:rFonts w:eastAsia="Times New Roman"/>
          <w:color w:val="212121"/>
          <w:szCs w:val="24"/>
          <w:shd w:val="clear" w:color="auto" w:fill="FFFFFF"/>
        </w:rPr>
        <w:t xml:space="preserve">α δύσκολη υπόθεση ο </w:t>
      </w:r>
      <w:r>
        <w:rPr>
          <w:rFonts w:eastAsia="Times New Roman"/>
          <w:color w:val="212121"/>
          <w:szCs w:val="24"/>
          <w:shd w:val="clear" w:color="auto" w:fill="FFFFFF"/>
        </w:rPr>
        <w:t>ι</w:t>
      </w:r>
      <w:r w:rsidRPr="00D953A0">
        <w:rPr>
          <w:rFonts w:eastAsia="Times New Roman"/>
          <w:color w:val="212121"/>
          <w:szCs w:val="24"/>
          <w:shd w:val="clear" w:color="auto" w:fill="FFFFFF"/>
        </w:rPr>
        <w:t>ππόδρομος</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είναι πολλές οικογένειες και νομίζω ότι</w:t>
      </w:r>
      <w:r>
        <w:rPr>
          <w:rFonts w:eastAsia="Times New Roman"/>
          <w:color w:val="212121"/>
          <w:szCs w:val="24"/>
          <w:shd w:val="clear" w:color="auto" w:fill="FFFFFF"/>
        </w:rPr>
        <w:t xml:space="preserve"> χρειάζεται να βρεθεί μία λύση. Σ</w:t>
      </w:r>
      <w:r w:rsidRPr="00D953A0">
        <w:rPr>
          <w:rFonts w:eastAsia="Times New Roman"/>
          <w:color w:val="212121"/>
          <w:szCs w:val="24"/>
          <w:shd w:val="clear" w:color="auto" w:fill="FFFFFF"/>
        </w:rPr>
        <w:t xml:space="preserve">ας </w:t>
      </w:r>
      <w:r>
        <w:rPr>
          <w:rFonts w:eastAsia="Times New Roman"/>
          <w:color w:val="212121"/>
          <w:szCs w:val="24"/>
          <w:shd w:val="clear" w:color="auto" w:fill="FFFFFF"/>
        </w:rPr>
        <w:t>υπενθυμίζω ότι τα έσοδα για το δ</w:t>
      </w:r>
      <w:r w:rsidRPr="00D953A0">
        <w:rPr>
          <w:rFonts w:eastAsia="Times New Roman"/>
          <w:color w:val="212121"/>
          <w:szCs w:val="24"/>
          <w:shd w:val="clear" w:color="auto" w:fill="FFFFFF"/>
        </w:rPr>
        <w:t>ημόσιο δεν περιορίζονται στο μίσθωμα</w:t>
      </w:r>
      <w:r>
        <w:rPr>
          <w:rFonts w:eastAsia="Times New Roman"/>
          <w:color w:val="212121"/>
          <w:szCs w:val="24"/>
          <w:shd w:val="clear" w:color="auto" w:fill="FFFFFF"/>
        </w:rPr>
        <w:t>, αλλά υπάρχουν ε</w:t>
      </w:r>
      <w:r w:rsidRPr="00D953A0">
        <w:rPr>
          <w:rFonts w:eastAsia="Times New Roman"/>
          <w:color w:val="212121"/>
          <w:szCs w:val="24"/>
          <w:shd w:val="clear" w:color="auto" w:fill="FFFFFF"/>
        </w:rPr>
        <w:t>πίσης έσοδα φορολογικά</w:t>
      </w:r>
      <w:r>
        <w:rPr>
          <w:rFonts w:eastAsia="Times New Roman"/>
          <w:color w:val="212121"/>
          <w:szCs w:val="24"/>
          <w:shd w:val="clear" w:color="auto" w:fill="FFFFFF"/>
        </w:rPr>
        <w:t xml:space="preserve"> και ασφαλιστικά κ</w:t>
      </w:r>
      <w:r w:rsidRPr="00D953A0">
        <w:rPr>
          <w:rFonts w:eastAsia="Times New Roman"/>
          <w:color w:val="212121"/>
          <w:szCs w:val="24"/>
          <w:shd w:val="clear" w:color="auto" w:fill="FFFFFF"/>
        </w:rPr>
        <w:t>αι βέβαια από τη διεξαγωγή</w:t>
      </w:r>
      <w:r>
        <w:rPr>
          <w:rFonts w:eastAsia="Times New Roman"/>
          <w:color w:val="212121"/>
          <w:szCs w:val="24"/>
          <w:shd w:val="clear" w:color="auto" w:fill="FFFFFF"/>
        </w:rPr>
        <w:t xml:space="preserve"> του ιπποδρομιακού στοιχήματος. Τ</w:t>
      </w:r>
      <w:r w:rsidRPr="00D953A0">
        <w:rPr>
          <w:rFonts w:eastAsia="Times New Roman"/>
          <w:color w:val="212121"/>
          <w:szCs w:val="24"/>
          <w:shd w:val="clear" w:color="auto" w:fill="FFFFFF"/>
        </w:rPr>
        <w:t>έλος</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επιτρέπονται συμψηφισμοί για συγκεκριμένες δραστηριότ</w:t>
      </w:r>
      <w:r>
        <w:rPr>
          <w:rFonts w:eastAsia="Times New Roman"/>
          <w:color w:val="212121"/>
          <w:szCs w:val="24"/>
          <w:shd w:val="clear" w:color="auto" w:fill="FFFFFF"/>
        </w:rPr>
        <w:t>ητες και έργα που θα κάνει ο ΟΠΑΠ. Αν, όμως,</w:t>
      </w:r>
      <w:r w:rsidRPr="00D953A0">
        <w:rPr>
          <w:rFonts w:eastAsia="Times New Roman"/>
          <w:color w:val="212121"/>
          <w:szCs w:val="24"/>
          <w:shd w:val="clear" w:color="auto" w:fill="FFFFFF"/>
        </w:rPr>
        <w:t xml:space="preserve"> τα έργα αυτά αυξάνουν την αξία του ο</w:t>
      </w:r>
      <w:r w:rsidRPr="00D953A0">
        <w:rPr>
          <w:rFonts w:eastAsia="Times New Roman"/>
          <w:color w:val="212121"/>
          <w:szCs w:val="24"/>
          <w:shd w:val="clear" w:color="auto" w:fill="FFFFFF"/>
        </w:rPr>
        <w:t>ικοπέδου</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αυξάνεται και το ενο</w:t>
      </w:r>
      <w:r>
        <w:rPr>
          <w:rFonts w:eastAsia="Times New Roman"/>
          <w:color w:val="212121"/>
          <w:szCs w:val="24"/>
          <w:shd w:val="clear" w:color="auto" w:fill="FFFFFF"/>
        </w:rPr>
        <w:t>ίκιο.</w:t>
      </w:r>
      <w:r w:rsidRPr="00D953A0">
        <w:rPr>
          <w:rFonts w:eastAsia="Times New Roman"/>
          <w:color w:val="212121"/>
          <w:szCs w:val="24"/>
          <w:shd w:val="clear" w:color="auto" w:fill="FFFFFF"/>
        </w:rPr>
        <w:t xml:space="preserve"> </w:t>
      </w:r>
    </w:p>
    <w:p w14:paraId="42AE9EF4" w14:textId="77777777" w:rsidR="00F00D30" w:rsidRDefault="00AE51A4">
      <w:pPr>
        <w:spacing w:line="600" w:lineRule="auto"/>
        <w:ind w:firstLine="720"/>
        <w:jc w:val="both"/>
        <w:rPr>
          <w:rFonts w:eastAsia="Times New Roman"/>
          <w:color w:val="212121"/>
          <w:szCs w:val="24"/>
          <w:shd w:val="clear" w:color="auto" w:fill="FFFFFF"/>
        </w:rPr>
      </w:pPr>
      <w:r w:rsidRPr="00D953A0">
        <w:rPr>
          <w:rFonts w:eastAsia="Times New Roman"/>
          <w:color w:val="212121"/>
          <w:szCs w:val="24"/>
          <w:shd w:val="clear" w:color="auto" w:fill="FFFFFF"/>
        </w:rPr>
        <w:t>Σας ευχαριστώ</w:t>
      </w:r>
      <w:r>
        <w:rPr>
          <w:rFonts w:eastAsia="Times New Roman"/>
          <w:color w:val="212121"/>
          <w:szCs w:val="24"/>
          <w:shd w:val="clear" w:color="auto" w:fill="FFFFFF"/>
        </w:rPr>
        <w:t xml:space="preserve"> πολύ.</w:t>
      </w:r>
    </w:p>
    <w:p w14:paraId="42AE9EF5"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lastRenderedPageBreak/>
        <w:t>ΠΡΟΕΔΡΕΥΩΝ (Νικήτας Κακλαμάνης):</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Ξυδάκη</w:t>
      </w:r>
      <w:proofErr w:type="spellEnd"/>
      <w:r>
        <w:rPr>
          <w:rFonts w:eastAsia="Times New Roman"/>
          <w:color w:val="212121"/>
          <w:szCs w:val="24"/>
          <w:shd w:val="clear" w:color="auto" w:fill="FFFFFF"/>
        </w:rPr>
        <w:t>, θέλετε να ρωτήσετε κάτι τον Υπουργό πριν φύγει;</w:t>
      </w:r>
    </w:p>
    <w:p w14:paraId="42AE9EF6"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t>ΝΙΚΟΛΑΟΣ ΞΥΔΑΚΗΣ:</w:t>
      </w:r>
      <w:r>
        <w:rPr>
          <w:rFonts w:eastAsia="Times New Roman"/>
          <w:color w:val="212121"/>
          <w:szCs w:val="24"/>
          <w:shd w:val="clear" w:color="auto" w:fill="FFFFFF"/>
        </w:rPr>
        <w:t xml:space="preserve"> Όχι, κύριε Πρόεδρε.</w:t>
      </w:r>
    </w:p>
    <w:p w14:paraId="42AE9EF7"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Δένδια</w:t>
      </w:r>
      <w:proofErr w:type="spellEnd"/>
      <w:r>
        <w:rPr>
          <w:rFonts w:eastAsia="Times New Roman"/>
          <w:color w:val="212121"/>
          <w:szCs w:val="24"/>
          <w:shd w:val="clear" w:color="auto" w:fill="FFFFFF"/>
        </w:rPr>
        <w:t>, θέλετε τον λόγο.</w:t>
      </w:r>
    </w:p>
    <w:p w14:paraId="42AE9EF8"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t>ΝΙ</w:t>
      </w:r>
      <w:r w:rsidRPr="0037087B">
        <w:rPr>
          <w:rFonts w:eastAsia="Times New Roman"/>
          <w:b/>
          <w:color w:val="212121"/>
          <w:szCs w:val="24"/>
          <w:shd w:val="clear" w:color="auto" w:fill="FFFFFF"/>
        </w:rPr>
        <w:t>ΚΟΛΑΟΣ</w:t>
      </w:r>
      <w:r>
        <w:rPr>
          <w:rFonts w:eastAsia="Times New Roman"/>
          <w:b/>
          <w:color w:val="212121"/>
          <w:szCs w:val="24"/>
          <w:shd w:val="clear" w:color="auto" w:fill="FFFFFF"/>
        </w:rPr>
        <w:t xml:space="preserve"> - </w:t>
      </w:r>
      <w:r w:rsidRPr="0037087B">
        <w:rPr>
          <w:rFonts w:eastAsia="Times New Roman"/>
          <w:b/>
          <w:color w:val="212121"/>
          <w:szCs w:val="24"/>
          <w:shd w:val="clear" w:color="auto" w:fill="FFFFFF"/>
        </w:rPr>
        <w:t xml:space="preserve">ΓΕΩΡΓΙΟΣ ΔΕΝΔΙΑΣ: </w:t>
      </w:r>
      <w:r>
        <w:rPr>
          <w:rFonts w:eastAsia="Times New Roman"/>
          <w:color w:val="212121"/>
          <w:szCs w:val="24"/>
          <w:shd w:val="clear" w:color="auto" w:fill="FFFFFF"/>
        </w:rPr>
        <w:t>Ναι, κύριε Πρόεδρε.</w:t>
      </w:r>
    </w:p>
    <w:p w14:paraId="42AE9EF9"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Όχι για τοποθέτηση, για διευκρινιστική ερώτηση.</w:t>
      </w:r>
    </w:p>
    <w:p w14:paraId="42AE9EFA"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ΝΙΚΟΛΑΟΣ</w:t>
      </w:r>
      <w:r>
        <w:rPr>
          <w:rFonts w:eastAsia="Times New Roman"/>
          <w:b/>
          <w:color w:val="212121"/>
          <w:szCs w:val="24"/>
          <w:shd w:val="clear" w:color="auto" w:fill="FFFFFF"/>
        </w:rPr>
        <w:t xml:space="preserve"> - </w:t>
      </w:r>
      <w:r>
        <w:rPr>
          <w:rFonts w:eastAsia="Times New Roman"/>
          <w:b/>
          <w:color w:val="212121"/>
          <w:szCs w:val="24"/>
          <w:shd w:val="clear" w:color="auto" w:fill="FFFFFF"/>
        </w:rPr>
        <w:t xml:space="preserve">ΓΕΩΡΓΙΟΣ ΔΕΝΔΙΑΣ: </w:t>
      </w:r>
      <w:r>
        <w:rPr>
          <w:rFonts w:eastAsia="Times New Roman"/>
          <w:color w:val="212121"/>
          <w:szCs w:val="24"/>
          <w:shd w:val="clear" w:color="auto" w:fill="FFFFFF"/>
        </w:rPr>
        <w:t xml:space="preserve">Κύριε Υπουργέ, κατ’ αρχάς εγώ δεν γνωρίζω το θέμα. Ο κ. Βορίδης το γνωρίζει. Κατά συνέπεια, εγώ </w:t>
      </w:r>
      <w:r>
        <w:rPr>
          <w:rFonts w:eastAsia="Times New Roman"/>
          <w:color w:val="212121"/>
          <w:szCs w:val="24"/>
          <w:shd w:val="clear" w:color="auto" w:fill="FFFFFF"/>
        </w:rPr>
        <w:t>αυτό που θα σας παρακαλούσα να κάνετε είναι να μην φύγετε. Γι’ αυτό πήρα τον λόγο. Σας παρακαλώ να παραμείνετε εδώ</w:t>
      </w:r>
      <w:r w:rsidRPr="00D953A0">
        <w:rPr>
          <w:rFonts w:eastAsia="Times New Roman"/>
          <w:color w:val="212121"/>
          <w:szCs w:val="24"/>
          <w:shd w:val="clear" w:color="auto" w:fill="FFFFFF"/>
        </w:rPr>
        <w:t xml:space="preserve"> ώστε να έρθει και να το συζητήσετε</w:t>
      </w:r>
      <w:r>
        <w:rPr>
          <w:rFonts w:eastAsia="Times New Roman"/>
          <w:color w:val="212121"/>
          <w:szCs w:val="24"/>
          <w:shd w:val="clear" w:color="auto" w:fill="FFFFFF"/>
        </w:rPr>
        <w:t>.</w:t>
      </w:r>
    </w:p>
    <w:p w14:paraId="42AE9EFB"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Λέτε</w:t>
      </w:r>
      <w:r w:rsidRPr="00D953A0">
        <w:rPr>
          <w:rFonts w:eastAsia="Times New Roman"/>
          <w:color w:val="212121"/>
          <w:szCs w:val="24"/>
          <w:shd w:val="clear" w:color="auto" w:fill="FFFFFF"/>
        </w:rPr>
        <w:t xml:space="preserve"> ότι οι δικηγόροι δεν ξέρουμε καλά </w:t>
      </w:r>
      <w:r>
        <w:rPr>
          <w:rFonts w:eastAsia="Times New Roman"/>
          <w:color w:val="212121"/>
          <w:szCs w:val="24"/>
          <w:shd w:val="clear" w:color="auto" w:fill="FFFFFF"/>
        </w:rPr>
        <w:t>οικονομικά. Ε</w:t>
      </w:r>
      <w:r w:rsidRPr="00D953A0">
        <w:rPr>
          <w:rFonts w:eastAsia="Times New Roman"/>
          <w:color w:val="212121"/>
          <w:szCs w:val="24"/>
          <w:shd w:val="clear" w:color="auto" w:fill="FFFFFF"/>
        </w:rPr>
        <w:t>γώ</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μην ξέροντας καλά οικονομικά</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παρατήρησα κάποιο ά</w:t>
      </w:r>
      <w:r w:rsidRPr="00D953A0">
        <w:rPr>
          <w:rFonts w:eastAsia="Times New Roman"/>
          <w:color w:val="212121"/>
          <w:szCs w:val="24"/>
          <w:shd w:val="clear" w:color="auto" w:fill="FFFFFF"/>
        </w:rPr>
        <w:t>ρθρο περί συγχωνεύσεων εκεί</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Έχω την εντύπωση</w:t>
      </w:r>
      <w:r>
        <w:rPr>
          <w:rFonts w:eastAsia="Times New Roman"/>
          <w:color w:val="212121"/>
          <w:szCs w:val="24"/>
          <w:shd w:val="clear" w:color="auto" w:fill="FFFFFF"/>
        </w:rPr>
        <w:t xml:space="preserve"> ότι</w:t>
      </w:r>
      <w:r w:rsidRPr="00D953A0">
        <w:rPr>
          <w:rFonts w:eastAsia="Times New Roman"/>
          <w:color w:val="212121"/>
          <w:szCs w:val="24"/>
          <w:shd w:val="clear" w:color="auto" w:fill="FFFFFF"/>
        </w:rPr>
        <w:t xml:space="preserve"> όταν επιτρέπεται </w:t>
      </w:r>
      <w:r>
        <w:rPr>
          <w:rFonts w:eastAsia="Times New Roman"/>
          <w:color w:val="212121"/>
          <w:szCs w:val="24"/>
          <w:shd w:val="clear" w:color="auto" w:fill="FFFFFF"/>
        </w:rPr>
        <w:t xml:space="preserve">η συγχώνευση </w:t>
      </w:r>
      <w:r w:rsidRPr="00D953A0">
        <w:rPr>
          <w:rFonts w:eastAsia="Times New Roman"/>
          <w:color w:val="212121"/>
          <w:szCs w:val="24"/>
          <w:shd w:val="clear" w:color="auto" w:fill="FFFFFF"/>
        </w:rPr>
        <w:t>μι</w:t>
      </w:r>
      <w:r>
        <w:rPr>
          <w:rFonts w:eastAsia="Times New Roman"/>
          <w:color w:val="212121"/>
          <w:szCs w:val="24"/>
          <w:shd w:val="clear" w:color="auto" w:fill="FFFFFF"/>
        </w:rPr>
        <w:t>ας παθητικής με μία ενεργητική α</w:t>
      </w:r>
      <w:r w:rsidRPr="00D953A0">
        <w:rPr>
          <w:rFonts w:eastAsia="Times New Roman"/>
          <w:color w:val="212121"/>
          <w:szCs w:val="24"/>
          <w:shd w:val="clear" w:color="auto" w:fill="FFFFFF"/>
        </w:rPr>
        <w:t xml:space="preserve">υτό σημαίνει </w:t>
      </w:r>
      <w:r>
        <w:rPr>
          <w:rFonts w:eastAsia="Times New Roman"/>
          <w:color w:val="212121"/>
          <w:szCs w:val="24"/>
          <w:shd w:val="clear" w:color="auto" w:fill="FFFFFF"/>
        </w:rPr>
        <w:t>συ</w:t>
      </w:r>
      <w:r>
        <w:rPr>
          <w:rFonts w:eastAsia="Times New Roman"/>
          <w:color w:val="212121"/>
          <w:szCs w:val="24"/>
          <w:shd w:val="clear" w:color="auto" w:fill="FFFFFF"/>
        </w:rPr>
        <w:lastRenderedPageBreak/>
        <w:t>νήθως ότι το δημόσιο χ</w:t>
      </w:r>
      <w:r w:rsidRPr="00D953A0">
        <w:rPr>
          <w:rFonts w:eastAsia="Times New Roman"/>
          <w:color w:val="212121"/>
          <w:szCs w:val="24"/>
          <w:shd w:val="clear" w:color="auto" w:fill="FFFFFF"/>
        </w:rPr>
        <w:t>άνει κάποια φορολογικά έσοδα ή μου φαίνεται εμένα που δεν ξέρω καλά οικονομικ</w:t>
      </w:r>
      <w:r>
        <w:rPr>
          <w:rFonts w:eastAsia="Times New Roman"/>
          <w:color w:val="212121"/>
          <w:szCs w:val="24"/>
          <w:shd w:val="clear" w:color="auto" w:fill="FFFFFF"/>
        </w:rPr>
        <w:t xml:space="preserve">ά, κύριε </w:t>
      </w:r>
      <w:r w:rsidRPr="00D953A0">
        <w:rPr>
          <w:rFonts w:eastAsia="Times New Roman"/>
          <w:color w:val="212121"/>
          <w:szCs w:val="24"/>
          <w:shd w:val="clear" w:color="auto" w:fill="FFFFFF"/>
        </w:rPr>
        <w:t>Υπουργέ</w:t>
      </w:r>
      <w:r>
        <w:rPr>
          <w:rFonts w:eastAsia="Times New Roman"/>
          <w:color w:val="212121"/>
          <w:szCs w:val="24"/>
          <w:shd w:val="clear" w:color="auto" w:fill="FFFFFF"/>
        </w:rPr>
        <w:t>; Όταν μας κ</w:t>
      </w:r>
      <w:r>
        <w:rPr>
          <w:rFonts w:eastAsia="Times New Roman"/>
          <w:color w:val="212121"/>
          <w:szCs w:val="24"/>
          <w:shd w:val="clear" w:color="auto" w:fill="FFFFFF"/>
        </w:rPr>
        <w:t>άνετε το λογαριασμό, λ</w:t>
      </w:r>
      <w:r w:rsidRPr="00D953A0">
        <w:rPr>
          <w:rFonts w:eastAsia="Times New Roman"/>
          <w:color w:val="212121"/>
          <w:szCs w:val="24"/>
          <w:shd w:val="clear" w:color="auto" w:fill="FFFFFF"/>
        </w:rPr>
        <w:t>οιπόν</w:t>
      </w:r>
      <w:r>
        <w:rPr>
          <w:rFonts w:eastAsia="Times New Roman"/>
          <w:color w:val="212121"/>
          <w:szCs w:val="24"/>
          <w:shd w:val="clear" w:color="auto" w:fill="FFFFFF"/>
        </w:rPr>
        <w:t>, εκεί θέλετε να μας πείτε</w:t>
      </w:r>
      <w:r w:rsidRPr="00D953A0">
        <w:rPr>
          <w:rFonts w:eastAsia="Times New Roman"/>
          <w:color w:val="212121"/>
          <w:szCs w:val="24"/>
          <w:shd w:val="clear" w:color="auto" w:fill="FFFFFF"/>
        </w:rPr>
        <w:t xml:space="preserve"> τα φορολογικά έσοδα που χάνει το δημόσιο </w:t>
      </w:r>
      <w:r>
        <w:rPr>
          <w:rFonts w:eastAsia="Times New Roman"/>
          <w:color w:val="212121"/>
          <w:szCs w:val="24"/>
          <w:shd w:val="clear" w:color="auto" w:fill="FFFFFF"/>
        </w:rPr>
        <w:t xml:space="preserve">από αυτό; </w:t>
      </w:r>
    </w:p>
    <w:p w14:paraId="42AE9EFC"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Ξ</w:t>
      </w:r>
      <w:r w:rsidRPr="00D953A0">
        <w:rPr>
          <w:rFonts w:eastAsia="Times New Roman"/>
          <w:color w:val="212121"/>
          <w:szCs w:val="24"/>
          <w:shd w:val="clear" w:color="auto" w:fill="FFFFFF"/>
        </w:rPr>
        <w:t>έρετε γιατί σας τα λέω αυτά</w:t>
      </w:r>
      <w:r>
        <w:rPr>
          <w:rFonts w:eastAsia="Times New Roman"/>
          <w:color w:val="212121"/>
          <w:szCs w:val="24"/>
          <w:shd w:val="clear" w:color="auto" w:fill="FFFFFF"/>
        </w:rPr>
        <w:t>; Δ</w:t>
      </w:r>
      <w:r w:rsidRPr="00D953A0">
        <w:rPr>
          <w:rFonts w:eastAsia="Times New Roman"/>
          <w:color w:val="212121"/>
          <w:szCs w:val="24"/>
          <w:shd w:val="clear" w:color="auto" w:fill="FFFFFF"/>
        </w:rPr>
        <w:t>εν αντ</w:t>
      </w:r>
      <w:r>
        <w:rPr>
          <w:rFonts w:eastAsia="Times New Roman"/>
          <w:color w:val="212121"/>
          <w:szCs w:val="24"/>
          <w:shd w:val="clear" w:color="auto" w:fill="FFFFFF"/>
        </w:rPr>
        <w:t>έχω να βλέπω τις διατάξεις που φ</w:t>
      </w:r>
      <w:r w:rsidRPr="00D953A0">
        <w:rPr>
          <w:rFonts w:eastAsia="Times New Roman"/>
          <w:color w:val="212121"/>
          <w:szCs w:val="24"/>
          <w:shd w:val="clear" w:color="auto" w:fill="FFFFFF"/>
        </w:rPr>
        <w:t xml:space="preserve">έρνετε με τον τρόπο </w:t>
      </w:r>
      <w:r>
        <w:rPr>
          <w:rFonts w:eastAsia="Times New Roman"/>
          <w:color w:val="212121"/>
          <w:szCs w:val="24"/>
          <w:shd w:val="clear" w:color="auto" w:fill="FFFFFF"/>
        </w:rPr>
        <w:t>που τις φέρνετε. Ε</w:t>
      </w:r>
      <w:r w:rsidRPr="00D953A0">
        <w:rPr>
          <w:rFonts w:eastAsia="Times New Roman"/>
          <w:color w:val="212121"/>
          <w:szCs w:val="24"/>
          <w:shd w:val="clear" w:color="auto" w:fill="FFFFFF"/>
        </w:rPr>
        <w:t xml:space="preserve">γώ αυτή </w:t>
      </w:r>
      <w:r>
        <w:rPr>
          <w:rFonts w:eastAsia="Times New Roman"/>
          <w:color w:val="212121"/>
          <w:szCs w:val="24"/>
          <w:shd w:val="clear" w:color="auto" w:fill="FFFFFF"/>
        </w:rPr>
        <w:t>τ</w:t>
      </w:r>
      <w:r w:rsidRPr="00D953A0">
        <w:rPr>
          <w:rFonts w:eastAsia="Times New Roman"/>
          <w:color w:val="212121"/>
          <w:szCs w:val="24"/>
          <w:shd w:val="clear" w:color="auto" w:fill="FFFFFF"/>
        </w:rPr>
        <w:t xml:space="preserve">η διάταξη δεν </w:t>
      </w:r>
      <w:r>
        <w:rPr>
          <w:rFonts w:eastAsia="Times New Roman"/>
          <w:color w:val="212121"/>
          <w:szCs w:val="24"/>
          <w:shd w:val="clear" w:color="auto" w:fill="FFFFFF"/>
        </w:rPr>
        <w:t xml:space="preserve">την ξέρω. Και </w:t>
      </w:r>
      <w:r w:rsidRPr="00D953A0">
        <w:rPr>
          <w:rFonts w:eastAsia="Times New Roman"/>
          <w:color w:val="212121"/>
          <w:szCs w:val="24"/>
          <w:shd w:val="clear" w:color="auto" w:fill="FFFFFF"/>
        </w:rPr>
        <w:t xml:space="preserve">αν </w:t>
      </w:r>
      <w:r>
        <w:rPr>
          <w:rFonts w:eastAsia="Times New Roman"/>
          <w:color w:val="212121"/>
          <w:szCs w:val="24"/>
          <w:shd w:val="clear" w:color="auto" w:fill="FFFFFF"/>
        </w:rPr>
        <w:t>π</w:t>
      </w:r>
      <w:r w:rsidRPr="00D953A0">
        <w:rPr>
          <w:rFonts w:eastAsia="Times New Roman"/>
          <w:color w:val="212121"/>
          <w:szCs w:val="24"/>
          <w:shd w:val="clear" w:color="auto" w:fill="FFFFFF"/>
        </w:rPr>
        <w:t xml:space="preserve">ραγματικά πρέπει να βοηθήσουμε </w:t>
      </w:r>
      <w:r>
        <w:rPr>
          <w:rFonts w:eastAsia="Times New Roman"/>
          <w:color w:val="212121"/>
          <w:szCs w:val="24"/>
          <w:shd w:val="clear" w:color="auto" w:fill="FFFFFF"/>
        </w:rPr>
        <w:t>μια επιχείρηση, να τη βοηθήσουμε. Ό</w:t>
      </w:r>
      <w:r w:rsidRPr="00D953A0">
        <w:rPr>
          <w:rFonts w:eastAsia="Times New Roman"/>
          <w:color w:val="212121"/>
          <w:szCs w:val="24"/>
          <w:shd w:val="clear" w:color="auto" w:fill="FFFFFF"/>
        </w:rPr>
        <w:t>χι</w:t>
      </w:r>
      <w:r>
        <w:rPr>
          <w:rFonts w:eastAsia="Times New Roman"/>
          <w:color w:val="212121"/>
          <w:szCs w:val="24"/>
          <w:shd w:val="clear" w:color="auto" w:fill="FFFFFF"/>
        </w:rPr>
        <w:t>, όμως,</w:t>
      </w:r>
      <w:r w:rsidRPr="00D953A0">
        <w:rPr>
          <w:rFonts w:eastAsia="Times New Roman"/>
          <w:color w:val="212121"/>
          <w:szCs w:val="24"/>
          <w:shd w:val="clear" w:color="auto" w:fill="FFFFFF"/>
        </w:rPr>
        <w:t xml:space="preserve"> με καθεστώς τρο</w:t>
      </w:r>
      <w:r>
        <w:rPr>
          <w:rFonts w:eastAsia="Times New Roman"/>
          <w:color w:val="212121"/>
          <w:szCs w:val="24"/>
          <w:shd w:val="clear" w:color="auto" w:fill="FFFFFF"/>
        </w:rPr>
        <w:t xml:space="preserve">πολογίας νύχτα και όχι κρυφά. Κύριε Υπουργέ, </w:t>
      </w:r>
      <w:r w:rsidRPr="00D953A0">
        <w:rPr>
          <w:rFonts w:eastAsia="Times New Roman"/>
          <w:color w:val="212121"/>
          <w:szCs w:val="24"/>
          <w:shd w:val="clear" w:color="auto" w:fill="FFFFFF"/>
        </w:rPr>
        <w:t>φοβούμαι ότι επί των ημερών της κυβέ</w:t>
      </w:r>
      <w:r>
        <w:rPr>
          <w:rFonts w:eastAsia="Times New Roman"/>
          <w:color w:val="212121"/>
          <w:szCs w:val="24"/>
          <w:shd w:val="clear" w:color="auto" w:fill="FFFFFF"/>
        </w:rPr>
        <w:t>ρνησής σας μονίμως νύχτα είναι. Κ</w:t>
      </w:r>
      <w:r w:rsidRPr="00D953A0">
        <w:rPr>
          <w:rFonts w:eastAsia="Times New Roman"/>
          <w:color w:val="212121"/>
          <w:szCs w:val="24"/>
          <w:shd w:val="clear" w:color="auto" w:fill="FFFFFF"/>
        </w:rPr>
        <w:t>αι μην κοιτάτε κατά πάνω γιατί κοιτάτε μονίμως κατά</w:t>
      </w:r>
      <w:r w:rsidRPr="00D953A0">
        <w:rPr>
          <w:rFonts w:eastAsia="Times New Roman"/>
          <w:color w:val="212121"/>
          <w:szCs w:val="24"/>
          <w:shd w:val="clear" w:color="auto" w:fill="FFFFFF"/>
        </w:rPr>
        <w:t xml:space="preserve"> κάτω</w:t>
      </w:r>
      <w:r>
        <w:rPr>
          <w:rFonts w:eastAsia="Times New Roman"/>
          <w:color w:val="212121"/>
          <w:szCs w:val="24"/>
          <w:shd w:val="clear" w:color="auto" w:fill="FFFFFF"/>
        </w:rPr>
        <w:t>. Τ</w:t>
      </w:r>
      <w:r w:rsidRPr="00D953A0">
        <w:rPr>
          <w:rFonts w:eastAsia="Times New Roman"/>
          <w:color w:val="212121"/>
          <w:szCs w:val="24"/>
          <w:shd w:val="clear" w:color="auto" w:fill="FFFFFF"/>
        </w:rPr>
        <w:t xml:space="preserve">έτοιες διατάξεις </w:t>
      </w:r>
      <w:r>
        <w:rPr>
          <w:rFonts w:eastAsia="Times New Roman"/>
          <w:color w:val="212121"/>
          <w:szCs w:val="24"/>
          <w:shd w:val="clear" w:color="auto" w:fill="FFFFFF"/>
        </w:rPr>
        <w:t xml:space="preserve">υπάρχουν </w:t>
      </w:r>
      <w:r w:rsidRPr="00D953A0">
        <w:rPr>
          <w:rFonts w:eastAsia="Times New Roman"/>
          <w:color w:val="212121"/>
          <w:szCs w:val="24"/>
          <w:shd w:val="clear" w:color="auto" w:fill="FFFFFF"/>
        </w:rPr>
        <w:t>και στο</w:t>
      </w:r>
      <w:r>
        <w:rPr>
          <w:rFonts w:eastAsia="Times New Roman"/>
          <w:color w:val="212121"/>
          <w:szCs w:val="24"/>
          <w:shd w:val="clear" w:color="auto" w:fill="FFFFFF"/>
        </w:rPr>
        <w:t xml:space="preserve"> νομοσχέδιο που συζητάμε σήμερα.</w:t>
      </w:r>
    </w:p>
    <w:p w14:paraId="42AE9EFD"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Πιτσιόρλα</w:t>
      </w:r>
      <w:proofErr w:type="spellEnd"/>
      <w:r>
        <w:rPr>
          <w:rFonts w:eastAsia="Times New Roman"/>
          <w:color w:val="212121"/>
          <w:szCs w:val="24"/>
          <w:shd w:val="clear" w:color="auto" w:fill="FFFFFF"/>
        </w:rPr>
        <w:t xml:space="preserve">, θέλετε να κοιτάξετε τα άρθρα 40 και 45 και να </w:t>
      </w:r>
      <w:r w:rsidRPr="00D953A0">
        <w:rPr>
          <w:rFonts w:eastAsia="Times New Roman"/>
          <w:color w:val="212121"/>
          <w:szCs w:val="24"/>
          <w:shd w:val="clear" w:color="auto" w:fill="FFFFFF"/>
        </w:rPr>
        <w:t>μας πείτε τι είναι αυτά εδώ</w:t>
      </w:r>
      <w:r>
        <w:rPr>
          <w:rFonts w:eastAsia="Times New Roman"/>
          <w:color w:val="212121"/>
          <w:szCs w:val="24"/>
          <w:shd w:val="clear" w:color="auto" w:fill="FFFFFF"/>
        </w:rPr>
        <w:t xml:space="preserve">; Αν έχετε την καλοσύνη και θέλετε, σας ξαναλέω: Ναι, να βοηθήσουμε. Περιμένετε τον κ. </w:t>
      </w:r>
      <w:r>
        <w:rPr>
          <w:rFonts w:eastAsia="Times New Roman"/>
          <w:color w:val="212121"/>
          <w:szCs w:val="24"/>
          <w:shd w:val="clear" w:color="auto" w:fill="FFFFFF"/>
        </w:rPr>
        <w:t>Βορίδη που γνωρίζει το θέμα. Γιατί δεν το φέρνετε με κανονικό νομοθέτημα;</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Γιατί δεν συνεννοείστε με τα κόμματα; Γ</w:t>
      </w:r>
      <w:r w:rsidRPr="00D953A0">
        <w:rPr>
          <w:rFonts w:eastAsia="Times New Roman"/>
          <w:color w:val="212121"/>
          <w:szCs w:val="24"/>
          <w:shd w:val="clear" w:color="auto" w:fill="FFFFFF"/>
        </w:rPr>
        <w:t>ιατί</w:t>
      </w:r>
      <w:r>
        <w:rPr>
          <w:rFonts w:eastAsia="Times New Roman"/>
          <w:color w:val="212121"/>
          <w:szCs w:val="24"/>
          <w:shd w:val="clear" w:color="auto" w:fill="FFFFFF"/>
        </w:rPr>
        <w:t xml:space="preserve"> είστε ελε</w:t>
      </w:r>
      <w:r>
        <w:rPr>
          <w:rFonts w:eastAsia="Times New Roman"/>
          <w:color w:val="212121"/>
          <w:szCs w:val="24"/>
          <w:shd w:val="clear" w:color="auto" w:fill="FFFFFF"/>
        </w:rPr>
        <w:lastRenderedPageBreak/>
        <w:t>ήμων του μ</w:t>
      </w:r>
      <w:r w:rsidRPr="00D953A0">
        <w:rPr>
          <w:rFonts w:eastAsia="Times New Roman"/>
          <w:color w:val="212121"/>
          <w:szCs w:val="24"/>
          <w:shd w:val="clear" w:color="auto" w:fill="FFFFFF"/>
        </w:rPr>
        <w:t>εσονυχτίου και ποτέ στο φως της μέρας</w:t>
      </w:r>
      <w:r>
        <w:rPr>
          <w:rFonts w:eastAsia="Times New Roman"/>
          <w:color w:val="212121"/>
          <w:szCs w:val="24"/>
          <w:shd w:val="clear" w:color="auto" w:fill="FFFFFF"/>
        </w:rPr>
        <w:t>; Τ</w:t>
      </w:r>
      <w:r w:rsidRPr="00D953A0">
        <w:rPr>
          <w:rFonts w:eastAsia="Times New Roman"/>
          <w:color w:val="212121"/>
          <w:szCs w:val="24"/>
          <w:shd w:val="clear" w:color="auto" w:fill="FFFFFF"/>
        </w:rPr>
        <w:t>ι σας εμποδίζει</w:t>
      </w:r>
      <w:r>
        <w:rPr>
          <w:rFonts w:eastAsia="Times New Roman"/>
          <w:color w:val="212121"/>
          <w:szCs w:val="24"/>
          <w:shd w:val="clear" w:color="auto" w:fill="FFFFFF"/>
        </w:rPr>
        <w:t>; Κ</w:t>
      </w:r>
      <w:r w:rsidRPr="00D953A0">
        <w:rPr>
          <w:rFonts w:eastAsia="Times New Roman"/>
          <w:color w:val="212121"/>
          <w:szCs w:val="24"/>
          <w:shd w:val="clear" w:color="auto" w:fill="FFFFFF"/>
        </w:rPr>
        <w:t xml:space="preserve">αι μας κάνετε και χιούμορ </w:t>
      </w:r>
      <w:r>
        <w:rPr>
          <w:rFonts w:eastAsia="Times New Roman"/>
          <w:color w:val="212121"/>
          <w:szCs w:val="24"/>
          <w:shd w:val="clear" w:color="auto" w:fill="FFFFFF"/>
        </w:rPr>
        <w:t xml:space="preserve">ότι </w:t>
      </w:r>
      <w:r w:rsidRPr="00D953A0">
        <w:rPr>
          <w:rFonts w:eastAsia="Times New Roman"/>
          <w:color w:val="212121"/>
          <w:szCs w:val="24"/>
          <w:shd w:val="clear" w:color="auto" w:fill="FFFFFF"/>
        </w:rPr>
        <w:t>δεν ξέρουμε οικονομικά</w:t>
      </w:r>
      <w:r>
        <w:rPr>
          <w:rFonts w:eastAsia="Times New Roman"/>
          <w:color w:val="212121"/>
          <w:szCs w:val="24"/>
          <w:shd w:val="clear" w:color="auto" w:fill="FFFFFF"/>
        </w:rPr>
        <w:t>! Έ</w:t>
      </w:r>
      <w:r w:rsidRPr="00D953A0">
        <w:rPr>
          <w:rFonts w:eastAsia="Times New Roman"/>
          <w:color w:val="212121"/>
          <w:szCs w:val="24"/>
          <w:shd w:val="clear" w:color="auto" w:fill="FFFFFF"/>
        </w:rPr>
        <w:t xml:space="preserve">χουμε </w:t>
      </w:r>
      <w:r w:rsidRPr="00D953A0">
        <w:rPr>
          <w:rFonts w:eastAsia="Times New Roman"/>
          <w:color w:val="212121"/>
          <w:szCs w:val="24"/>
          <w:shd w:val="clear" w:color="auto" w:fill="FFFFFF"/>
        </w:rPr>
        <w:t xml:space="preserve">βαρεθεί να </w:t>
      </w:r>
      <w:r>
        <w:rPr>
          <w:rFonts w:eastAsia="Times New Roman"/>
          <w:color w:val="212121"/>
          <w:szCs w:val="24"/>
          <w:shd w:val="clear" w:color="auto" w:fill="FFFFFF"/>
        </w:rPr>
        <w:t>βλέπουμε</w:t>
      </w:r>
      <w:r w:rsidRPr="00D953A0">
        <w:rPr>
          <w:rFonts w:eastAsia="Times New Roman"/>
          <w:color w:val="212121"/>
          <w:szCs w:val="24"/>
          <w:shd w:val="clear" w:color="auto" w:fill="FFFFFF"/>
        </w:rPr>
        <w:t xml:space="preserve"> αυτές </w:t>
      </w:r>
      <w:r>
        <w:rPr>
          <w:rFonts w:eastAsia="Times New Roman"/>
          <w:color w:val="212121"/>
          <w:szCs w:val="24"/>
          <w:shd w:val="clear" w:color="auto" w:fill="FFFFFF"/>
        </w:rPr>
        <w:t xml:space="preserve">τις </w:t>
      </w:r>
      <w:r w:rsidRPr="00D953A0">
        <w:rPr>
          <w:rFonts w:eastAsia="Times New Roman"/>
          <w:color w:val="212121"/>
          <w:szCs w:val="24"/>
          <w:shd w:val="clear" w:color="auto" w:fill="FFFFFF"/>
        </w:rPr>
        <w:t xml:space="preserve">διατάξεις </w:t>
      </w:r>
      <w:r>
        <w:rPr>
          <w:rFonts w:eastAsia="Times New Roman"/>
          <w:color w:val="212121"/>
          <w:szCs w:val="24"/>
          <w:shd w:val="clear" w:color="auto" w:fill="FFFFFF"/>
        </w:rPr>
        <w:t>που φέρνετε εδώ πέρα. Έχουμε βαρεθεί. Δεν έχετε κανένα σεβασμό</w:t>
      </w:r>
      <w:r w:rsidRPr="00D953A0">
        <w:rPr>
          <w:rFonts w:eastAsia="Times New Roman"/>
          <w:color w:val="212121"/>
          <w:szCs w:val="24"/>
          <w:shd w:val="clear" w:color="auto" w:fill="FFFFFF"/>
        </w:rPr>
        <w:t xml:space="preserve"> στον κοινοβουλευτισμό και κανένα</w:t>
      </w:r>
      <w:r>
        <w:rPr>
          <w:rFonts w:eastAsia="Times New Roman"/>
          <w:color w:val="212121"/>
          <w:szCs w:val="24"/>
          <w:shd w:val="clear" w:color="auto" w:fill="FFFFFF"/>
        </w:rPr>
        <w:t>ν</w:t>
      </w:r>
      <w:r w:rsidRPr="00D953A0">
        <w:rPr>
          <w:rFonts w:eastAsia="Times New Roman"/>
          <w:color w:val="212121"/>
          <w:szCs w:val="24"/>
          <w:shd w:val="clear" w:color="auto" w:fill="FFFFFF"/>
        </w:rPr>
        <w:t xml:space="preserve"> στη δημοκρατία</w:t>
      </w:r>
      <w:r>
        <w:rPr>
          <w:rFonts w:eastAsia="Times New Roman"/>
          <w:color w:val="212121"/>
          <w:szCs w:val="24"/>
          <w:shd w:val="clear" w:color="auto" w:fill="FFFFFF"/>
        </w:rPr>
        <w:t xml:space="preserve">. </w:t>
      </w:r>
      <w:r>
        <w:rPr>
          <w:rFonts w:eastAsia="Times New Roman"/>
          <w:color w:val="212121"/>
          <w:szCs w:val="24"/>
          <w:shd w:val="clear" w:color="auto" w:fill="FFFFFF"/>
        </w:rPr>
        <w:t xml:space="preserve">Πού </w:t>
      </w:r>
      <w:r>
        <w:rPr>
          <w:rFonts w:eastAsia="Times New Roman"/>
          <w:color w:val="212121"/>
          <w:szCs w:val="24"/>
          <w:shd w:val="clear" w:color="auto" w:fill="FFFFFF"/>
        </w:rPr>
        <w:t>το πάτε δηλαδή; Σας ξαναλέω: Πιστεύετε τη διάταξή σας; Δ</w:t>
      </w:r>
      <w:r w:rsidRPr="00D953A0">
        <w:rPr>
          <w:rFonts w:eastAsia="Times New Roman"/>
          <w:color w:val="212121"/>
          <w:szCs w:val="24"/>
          <w:shd w:val="clear" w:color="auto" w:fill="FFFFFF"/>
        </w:rPr>
        <w:t>εν έχουμε αντίρρηση</w:t>
      </w:r>
      <w:r>
        <w:rPr>
          <w:rFonts w:eastAsia="Times New Roman"/>
          <w:color w:val="212121"/>
          <w:szCs w:val="24"/>
          <w:shd w:val="clear" w:color="auto" w:fill="FFFFFF"/>
        </w:rPr>
        <w:t>. Γιατί δεν τη φέρνετε</w:t>
      </w:r>
      <w:r w:rsidRPr="00D953A0">
        <w:rPr>
          <w:rFonts w:eastAsia="Times New Roman"/>
          <w:color w:val="212121"/>
          <w:szCs w:val="24"/>
          <w:shd w:val="clear" w:color="auto" w:fill="FFFFFF"/>
        </w:rPr>
        <w:t xml:space="preserve"> κ</w:t>
      </w:r>
      <w:r w:rsidRPr="00D953A0">
        <w:rPr>
          <w:rFonts w:eastAsia="Times New Roman"/>
          <w:color w:val="212121"/>
          <w:szCs w:val="24"/>
          <w:shd w:val="clear" w:color="auto" w:fill="FFFFFF"/>
        </w:rPr>
        <w:t>αθαρά</w:t>
      </w:r>
      <w:r>
        <w:rPr>
          <w:rFonts w:eastAsia="Times New Roman"/>
          <w:color w:val="212121"/>
          <w:szCs w:val="24"/>
          <w:shd w:val="clear" w:color="auto" w:fill="FFFFFF"/>
        </w:rPr>
        <w:t>; Γ</w:t>
      </w:r>
      <w:r w:rsidRPr="00D953A0">
        <w:rPr>
          <w:rFonts w:eastAsia="Times New Roman"/>
          <w:color w:val="212121"/>
          <w:szCs w:val="24"/>
          <w:shd w:val="clear" w:color="auto" w:fill="FFFFFF"/>
        </w:rPr>
        <w:t xml:space="preserve">ιατί </w:t>
      </w:r>
      <w:r>
        <w:rPr>
          <w:rFonts w:eastAsia="Times New Roman"/>
          <w:color w:val="212121"/>
          <w:szCs w:val="24"/>
          <w:shd w:val="clear" w:color="auto" w:fill="FFFFFF"/>
        </w:rPr>
        <w:t xml:space="preserve">δεν την φέρνετε </w:t>
      </w:r>
      <w:r w:rsidRPr="00D953A0">
        <w:rPr>
          <w:rFonts w:eastAsia="Times New Roman"/>
          <w:color w:val="212121"/>
          <w:szCs w:val="24"/>
          <w:shd w:val="clear" w:color="auto" w:fill="FFFFFF"/>
        </w:rPr>
        <w:t>με τροπολογία</w:t>
      </w:r>
      <w:r>
        <w:rPr>
          <w:rFonts w:eastAsia="Times New Roman"/>
          <w:color w:val="212121"/>
          <w:szCs w:val="24"/>
          <w:shd w:val="clear" w:color="auto" w:fill="FFFFFF"/>
        </w:rPr>
        <w:t>; Γιατί δεν συνεννοείστε μαζί μας; Γιατί δεν την φέρνετε στην επιτροπή;</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 xml:space="preserve">Γιατί ανεβαίνετε σαν κλέφτης για πέντε λεπτά; </w:t>
      </w:r>
    </w:p>
    <w:p w14:paraId="42AE9EFE"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Π</w:t>
      </w:r>
      <w:r w:rsidRPr="00D953A0">
        <w:rPr>
          <w:rFonts w:eastAsia="Times New Roman"/>
          <w:color w:val="212121"/>
          <w:szCs w:val="24"/>
          <w:shd w:val="clear" w:color="auto" w:fill="FFFFFF"/>
        </w:rPr>
        <w:t>ρόεδρε</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η κατάσταση αυτή </w:t>
      </w:r>
      <w:r w:rsidRPr="00D953A0">
        <w:rPr>
          <w:rFonts w:eastAsia="Times New Roman"/>
          <w:color w:val="212121"/>
          <w:szCs w:val="24"/>
          <w:shd w:val="clear" w:color="auto" w:fill="FFFFFF"/>
        </w:rPr>
        <w:t>μ</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sidRPr="00D953A0">
        <w:rPr>
          <w:rFonts w:eastAsia="Times New Roman"/>
          <w:color w:val="212121"/>
          <w:szCs w:val="24"/>
          <w:shd w:val="clear" w:color="auto" w:fill="FFFFFF"/>
        </w:rPr>
        <w:t>αυ</w:t>
      </w:r>
      <w:r>
        <w:rPr>
          <w:rFonts w:eastAsia="Times New Roman"/>
          <w:color w:val="212121"/>
          <w:szCs w:val="24"/>
          <w:shd w:val="clear" w:color="auto" w:fill="FFFFFF"/>
        </w:rPr>
        <w:t>τή την Κυβέρνηση αποτελεί ευτελισμό. Ξαναλέω ότι το θέμα δ</w:t>
      </w:r>
      <w:r>
        <w:rPr>
          <w:rFonts w:eastAsia="Times New Roman"/>
          <w:color w:val="212121"/>
          <w:szCs w:val="24"/>
          <w:shd w:val="clear" w:color="auto" w:fill="FFFFFF"/>
        </w:rPr>
        <w:t>εν το ξέρω και ομιλώ</w:t>
      </w:r>
      <w:r w:rsidRPr="00D953A0">
        <w:rPr>
          <w:rFonts w:eastAsia="Times New Roman"/>
          <w:color w:val="212121"/>
          <w:szCs w:val="24"/>
          <w:shd w:val="clear" w:color="auto" w:fill="FFFFFF"/>
        </w:rPr>
        <w:t xml:space="preserve"> μόνο </w:t>
      </w:r>
      <w:r>
        <w:rPr>
          <w:rFonts w:eastAsia="Times New Roman"/>
          <w:color w:val="212121"/>
          <w:szCs w:val="24"/>
          <w:shd w:val="clear" w:color="auto" w:fill="FFFFFF"/>
        </w:rPr>
        <w:t>επί</w:t>
      </w:r>
      <w:r w:rsidRPr="00D953A0">
        <w:rPr>
          <w:rFonts w:eastAsia="Times New Roman"/>
          <w:color w:val="212121"/>
          <w:szCs w:val="24"/>
          <w:shd w:val="clear" w:color="auto" w:fill="FFFFFF"/>
        </w:rPr>
        <w:t xml:space="preserve"> της διαδι</w:t>
      </w:r>
      <w:r>
        <w:rPr>
          <w:rFonts w:eastAsia="Times New Roman"/>
          <w:color w:val="212121"/>
          <w:szCs w:val="24"/>
          <w:shd w:val="clear" w:color="auto" w:fill="FFFFFF"/>
        </w:rPr>
        <w:t>κασίας και επί των προχειροτήτων που</w:t>
      </w:r>
      <w:r w:rsidRPr="00D953A0">
        <w:rPr>
          <w:rFonts w:eastAsia="Times New Roman"/>
          <w:color w:val="212121"/>
          <w:szCs w:val="24"/>
          <w:shd w:val="clear" w:color="auto" w:fill="FFFFFF"/>
        </w:rPr>
        <w:t xml:space="preserve"> μας είπε ο κύριος Υπουργός</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Να</w:t>
      </w:r>
      <w:r w:rsidRPr="00D953A0">
        <w:rPr>
          <w:rFonts w:eastAsia="Times New Roman"/>
          <w:color w:val="212121"/>
          <w:szCs w:val="24"/>
          <w:shd w:val="clear" w:color="auto" w:fill="FFFFFF"/>
        </w:rPr>
        <w:t xml:space="preserve"> καθίσει εδώ</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να έρθει </w:t>
      </w:r>
      <w:r>
        <w:rPr>
          <w:rFonts w:eastAsia="Times New Roman"/>
          <w:color w:val="212121"/>
          <w:szCs w:val="24"/>
          <w:shd w:val="clear" w:color="auto" w:fill="FFFFFF"/>
        </w:rPr>
        <w:t>ο συνάδελφος που γνωρίζει το θέμα. Η</w:t>
      </w:r>
      <w:r w:rsidRPr="00D953A0">
        <w:rPr>
          <w:rFonts w:eastAsia="Times New Roman"/>
          <w:color w:val="212121"/>
          <w:szCs w:val="24"/>
          <w:shd w:val="clear" w:color="auto" w:fill="FFFFFF"/>
        </w:rPr>
        <w:t xml:space="preserve"> Νέα Δημοκρατία να συζητήσει </w:t>
      </w:r>
      <w:r>
        <w:rPr>
          <w:rFonts w:eastAsia="Times New Roman"/>
          <w:color w:val="212121"/>
          <w:szCs w:val="24"/>
          <w:shd w:val="clear" w:color="auto" w:fill="FFFFFF"/>
        </w:rPr>
        <w:t>και</w:t>
      </w:r>
      <w:r w:rsidRPr="00D953A0">
        <w:rPr>
          <w:rFonts w:eastAsia="Times New Roman"/>
          <w:color w:val="212121"/>
          <w:szCs w:val="24"/>
          <w:shd w:val="clear" w:color="auto" w:fill="FFFFFF"/>
        </w:rPr>
        <w:t xml:space="preserve"> τα άλλα κόμματα να συζητήσουν μαζί και να δούμε </w:t>
      </w:r>
      <w:r>
        <w:rPr>
          <w:rFonts w:eastAsia="Times New Roman"/>
          <w:color w:val="212121"/>
          <w:szCs w:val="24"/>
          <w:shd w:val="clear" w:color="auto" w:fill="FFFFFF"/>
        </w:rPr>
        <w:t>π</w:t>
      </w:r>
      <w:r w:rsidRPr="00D953A0">
        <w:rPr>
          <w:rFonts w:eastAsia="Times New Roman"/>
          <w:color w:val="212121"/>
          <w:szCs w:val="24"/>
          <w:shd w:val="clear" w:color="auto" w:fill="FFFFFF"/>
        </w:rPr>
        <w:t>ερί τίνος</w:t>
      </w:r>
      <w:r w:rsidRPr="00D953A0">
        <w:rPr>
          <w:rFonts w:eastAsia="Times New Roman"/>
          <w:color w:val="212121"/>
          <w:szCs w:val="24"/>
          <w:shd w:val="clear" w:color="auto" w:fill="FFFFFF"/>
        </w:rPr>
        <w:t xml:space="preserve"> πρόκειται</w:t>
      </w:r>
      <w:r>
        <w:rPr>
          <w:rFonts w:eastAsia="Times New Roman"/>
          <w:color w:val="212121"/>
          <w:szCs w:val="24"/>
          <w:shd w:val="clear" w:color="auto" w:fill="FFFFFF"/>
        </w:rPr>
        <w:t>.</w:t>
      </w:r>
    </w:p>
    <w:p w14:paraId="42AE9EFF" w14:textId="77777777" w:rsidR="00F00D30" w:rsidRDefault="00AE51A4">
      <w:pPr>
        <w:spacing w:line="600" w:lineRule="auto"/>
        <w:ind w:firstLine="720"/>
        <w:jc w:val="both"/>
        <w:rPr>
          <w:rFonts w:eastAsia="Times New Roman"/>
          <w:b/>
          <w:color w:val="212121"/>
          <w:szCs w:val="24"/>
          <w:shd w:val="clear" w:color="auto" w:fill="FFFFFF"/>
        </w:rPr>
      </w:pPr>
      <w:r w:rsidRPr="0037087B">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Κουτσούκο, θέλετε κάτι να ρωτήσετε; </w:t>
      </w:r>
    </w:p>
    <w:p w14:paraId="42AE9F00"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lastRenderedPageBreak/>
        <w:t>ΓΙΑΝΝΗΣ ΚΟΥΤΣΟΥΚΟΣ:</w:t>
      </w:r>
      <w:r>
        <w:rPr>
          <w:rFonts w:eastAsia="Times New Roman"/>
          <w:color w:val="212121"/>
          <w:szCs w:val="24"/>
          <w:shd w:val="clear" w:color="auto" w:fill="FFFFFF"/>
        </w:rPr>
        <w:t xml:space="preserve"> Ναι, κύριε Πρόεδρε.</w:t>
      </w:r>
    </w:p>
    <w:p w14:paraId="42AE9F01"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Υπουργέ, κρατήστε σημειώσεις από αυτά που ακούτε και θα απαντήστε συνολικά σε όλους.</w:t>
      </w:r>
    </w:p>
    <w:p w14:paraId="42AE9F02"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w:t>
      </w:r>
      <w:r>
        <w:rPr>
          <w:rFonts w:eastAsia="Times New Roman"/>
          <w:color w:val="212121"/>
          <w:szCs w:val="24"/>
          <w:shd w:val="clear" w:color="auto" w:fill="FFFFFF"/>
        </w:rPr>
        <w:t>τε, κύριε Κουτσούκο, έχετε τον λόγο.</w:t>
      </w:r>
    </w:p>
    <w:p w14:paraId="42AE9F03" w14:textId="77777777" w:rsidR="00F00D30" w:rsidRDefault="00AE51A4">
      <w:pPr>
        <w:spacing w:line="600" w:lineRule="auto"/>
        <w:ind w:firstLine="720"/>
        <w:jc w:val="both"/>
        <w:rPr>
          <w:rFonts w:eastAsia="Times New Roman"/>
          <w:color w:val="212121"/>
          <w:szCs w:val="24"/>
          <w:shd w:val="clear" w:color="auto" w:fill="FFFFFF"/>
        </w:rPr>
      </w:pPr>
      <w:r w:rsidRPr="0037087B">
        <w:rPr>
          <w:rFonts w:eastAsia="Times New Roman"/>
          <w:b/>
          <w:color w:val="212121"/>
          <w:szCs w:val="24"/>
          <w:shd w:val="clear" w:color="auto" w:fill="FFFFFF"/>
        </w:rPr>
        <w:t>ΓΙΑΝΝΗΣ ΚΟΥΤΣΟΥΚΟΣ:</w:t>
      </w:r>
      <w:r>
        <w:rPr>
          <w:rFonts w:eastAsia="Times New Roman"/>
          <w:color w:val="212121"/>
          <w:szCs w:val="24"/>
          <w:shd w:val="clear" w:color="auto" w:fill="FFFFFF"/>
        </w:rPr>
        <w:t xml:space="preserve"> Κύριε Υπουργέ, επί του τρόπου που νομοθετείτε.</w:t>
      </w:r>
    </w:p>
    <w:p w14:paraId="42AE9F04"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Χθες στο νομοσχέδιο για την Ασιατική Τ</w:t>
      </w:r>
      <w:r w:rsidRPr="00D953A0">
        <w:rPr>
          <w:rFonts w:eastAsia="Times New Roman"/>
          <w:color w:val="212121"/>
          <w:szCs w:val="24"/>
          <w:shd w:val="clear" w:color="auto" w:fill="FFFFFF"/>
        </w:rPr>
        <w:t>ράπεζα κατατέθηκε ακριβώς</w:t>
      </w:r>
      <w:r>
        <w:rPr>
          <w:rFonts w:eastAsia="Times New Roman"/>
          <w:color w:val="212121"/>
          <w:szCs w:val="24"/>
          <w:shd w:val="clear" w:color="auto" w:fill="FFFFFF"/>
        </w:rPr>
        <w:t xml:space="preserve"> η ίδια τροπολογία αν δεν κάνω λάθος -π</w:t>
      </w:r>
      <w:r w:rsidRPr="00D953A0">
        <w:rPr>
          <w:rFonts w:eastAsia="Times New Roman"/>
          <w:color w:val="212121"/>
          <w:szCs w:val="24"/>
          <w:shd w:val="clear" w:color="auto" w:fill="FFFFFF"/>
        </w:rPr>
        <w:t>ρόλαβα να κάνω μία σχετική αντιπαραβολή</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και </w:t>
      </w:r>
      <w:proofErr w:type="spellStart"/>
      <w:r w:rsidRPr="00D953A0">
        <w:rPr>
          <w:rFonts w:eastAsia="Times New Roman"/>
          <w:color w:val="212121"/>
          <w:szCs w:val="24"/>
          <w:shd w:val="clear" w:color="auto" w:fill="FFFFFF"/>
        </w:rPr>
        <w:t>απεσύ</w:t>
      </w:r>
      <w:r w:rsidRPr="00D953A0">
        <w:rPr>
          <w:rFonts w:eastAsia="Times New Roman"/>
          <w:color w:val="212121"/>
          <w:szCs w:val="24"/>
          <w:shd w:val="clear" w:color="auto" w:fill="FFFFFF"/>
        </w:rPr>
        <w:t>ρθη</w:t>
      </w:r>
      <w:proofErr w:type="spellEnd"/>
      <w:r w:rsidRPr="00D953A0">
        <w:rPr>
          <w:rFonts w:eastAsia="Times New Roman"/>
          <w:color w:val="212121"/>
          <w:szCs w:val="24"/>
          <w:shd w:val="clear" w:color="auto" w:fill="FFFFFF"/>
        </w:rPr>
        <w:t xml:space="preserve"> από την </w:t>
      </w:r>
      <w:r>
        <w:rPr>
          <w:rFonts w:eastAsia="Times New Roman"/>
          <w:color w:val="212121"/>
          <w:szCs w:val="24"/>
          <w:shd w:val="clear" w:color="auto" w:fill="FFFFFF"/>
        </w:rPr>
        <w:t xml:space="preserve">κ. </w:t>
      </w:r>
      <w:proofErr w:type="spellStart"/>
      <w:r>
        <w:rPr>
          <w:rFonts w:eastAsia="Times New Roman"/>
          <w:color w:val="212121"/>
          <w:szCs w:val="24"/>
          <w:shd w:val="clear" w:color="auto" w:fill="FFFFFF"/>
        </w:rPr>
        <w:t>Παπανάτσιου</w:t>
      </w:r>
      <w:proofErr w:type="spellEnd"/>
      <w:r>
        <w:rPr>
          <w:rFonts w:eastAsia="Times New Roman"/>
          <w:color w:val="212121"/>
          <w:szCs w:val="24"/>
          <w:shd w:val="clear" w:color="auto" w:fill="FFFFFF"/>
        </w:rPr>
        <w:t>. Μ</w:t>
      </w:r>
      <w:r w:rsidRPr="00D953A0">
        <w:rPr>
          <w:rFonts w:eastAsia="Times New Roman"/>
          <w:color w:val="212121"/>
          <w:szCs w:val="24"/>
          <w:shd w:val="clear" w:color="auto" w:fill="FFFFFF"/>
        </w:rPr>
        <w:t xml:space="preserve">πορείτε να μας εξηγήσετε ποιος ήταν ο λόγος που κατατέθηκε και </w:t>
      </w:r>
      <w:proofErr w:type="spellStart"/>
      <w:r w:rsidRPr="00D953A0">
        <w:rPr>
          <w:rFonts w:eastAsia="Times New Roman"/>
          <w:color w:val="212121"/>
          <w:szCs w:val="24"/>
          <w:shd w:val="clear" w:color="auto" w:fill="FFFFFF"/>
        </w:rPr>
        <w:t>απεσύρθη</w:t>
      </w:r>
      <w:proofErr w:type="spellEnd"/>
      <w:r>
        <w:rPr>
          <w:rFonts w:eastAsia="Times New Roman"/>
          <w:color w:val="212121"/>
          <w:szCs w:val="24"/>
          <w:shd w:val="clear" w:color="auto" w:fill="FFFFFF"/>
        </w:rPr>
        <w:t>; Ε</w:t>
      </w:r>
      <w:r w:rsidRPr="00D953A0">
        <w:rPr>
          <w:rFonts w:eastAsia="Times New Roman"/>
          <w:color w:val="212121"/>
          <w:szCs w:val="24"/>
          <w:shd w:val="clear" w:color="auto" w:fill="FFFFFF"/>
        </w:rPr>
        <w:t>ίναι ένα εύλογο ερώτημα</w:t>
      </w:r>
      <w:r>
        <w:rPr>
          <w:rFonts w:eastAsia="Times New Roman"/>
          <w:color w:val="212121"/>
          <w:szCs w:val="24"/>
          <w:shd w:val="clear" w:color="auto" w:fill="FFFFFF"/>
        </w:rPr>
        <w:t>, κύριε Π</w:t>
      </w:r>
      <w:r w:rsidRPr="00D953A0">
        <w:rPr>
          <w:rFonts w:eastAsia="Times New Roman"/>
          <w:color w:val="212121"/>
          <w:szCs w:val="24"/>
          <w:shd w:val="clear" w:color="auto" w:fill="FFFFFF"/>
        </w:rPr>
        <w:t>ρόεδρε</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σε σχέσ</w:t>
      </w:r>
      <w:r>
        <w:rPr>
          <w:rFonts w:eastAsia="Times New Roman"/>
          <w:color w:val="212121"/>
          <w:szCs w:val="24"/>
          <w:shd w:val="clear" w:color="auto" w:fill="FFFFFF"/>
        </w:rPr>
        <w:t>η με τον τρόπο που νομοθετεί η Β</w:t>
      </w:r>
      <w:r w:rsidRPr="00D953A0">
        <w:rPr>
          <w:rFonts w:eastAsia="Times New Roman"/>
          <w:color w:val="212121"/>
          <w:szCs w:val="24"/>
          <w:shd w:val="clear" w:color="auto" w:fill="FFFFFF"/>
        </w:rPr>
        <w:t>ουλή και αν νομοθετεί μέρα ή νύχτα</w:t>
      </w:r>
      <w:r>
        <w:rPr>
          <w:rFonts w:eastAsia="Times New Roman"/>
          <w:color w:val="212121"/>
          <w:szCs w:val="24"/>
          <w:shd w:val="clear" w:color="auto" w:fill="FFFFFF"/>
        </w:rPr>
        <w:t>.</w:t>
      </w:r>
    </w:p>
    <w:p w14:paraId="42AE9F05"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w:t>
      </w:r>
      <w:r w:rsidRPr="00D953A0">
        <w:rPr>
          <w:rFonts w:eastAsia="Times New Roman"/>
          <w:color w:val="212121"/>
          <w:szCs w:val="24"/>
          <w:shd w:val="clear" w:color="auto" w:fill="FFFFFF"/>
        </w:rPr>
        <w:t xml:space="preserve"> δεύτερο</w:t>
      </w:r>
      <w:r>
        <w:rPr>
          <w:rFonts w:eastAsia="Times New Roman"/>
          <w:color w:val="212121"/>
          <w:szCs w:val="24"/>
          <w:shd w:val="clear" w:color="auto" w:fill="FFFFFF"/>
        </w:rPr>
        <w:t xml:space="preserve"> είναι το εξής: Ε</w:t>
      </w:r>
      <w:r w:rsidRPr="00D953A0">
        <w:rPr>
          <w:rFonts w:eastAsia="Times New Roman"/>
          <w:color w:val="212121"/>
          <w:szCs w:val="24"/>
          <w:shd w:val="clear" w:color="auto" w:fill="FFFFFF"/>
        </w:rPr>
        <w:t>ίναι φανερό</w:t>
      </w:r>
      <w:r>
        <w:rPr>
          <w:rFonts w:eastAsia="Times New Roman"/>
          <w:color w:val="212121"/>
          <w:szCs w:val="24"/>
          <w:shd w:val="clear" w:color="auto" w:fill="FFFFFF"/>
        </w:rPr>
        <w:t>, κύριε</w:t>
      </w:r>
      <w:r w:rsidRPr="00D953A0">
        <w:rPr>
          <w:rFonts w:eastAsia="Times New Roman"/>
          <w:color w:val="212121"/>
          <w:szCs w:val="24"/>
          <w:shd w:val="clear" w:color="auto" w:fill="FFFFFF"/>
        </w:rPr>
        <w:t xml:space="preserve"> Υπουργέ</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ότι το κράτος θα έχει απώλεια εσόδων</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καθώς το μίσθωμα που σήμερα καθορίζεται </w:t>
      </w:r>
      <w:r>
        <w:rPr>
          <w:rFonts w:eastAsia="Times New Roman"/>
          <w:color w:val="212121"/>
          <w:szCs w:val="24"/>
          <w:shd w:val="clear" w:color="auto" w:fill="FFFFFF"/>
        </w:rPr>
        <w:t>στις 210.</w:t>
      </w:r>
      <w:r w:rsidRPr="00D953A0">
        <w:rPr>
          <w:rFonts w:eastAsia="Times New Roman"/>
          <w:color w:val="212121"/>
          <w:szCs w:val="24"/>
          <w:shd w:val="clear" w:color="auto" w:fill="FFFFFF"/>
        </w:rPr>
        <w:t>833 ευρώ το</w:t>
      </w:r>
      <w:r>
        <w:rPr>
          <w:rFonts w:eastAsia="Times New Roman"/>
          <w:color w:val="212121"/>
          <w:szCs w:val="24"/>
          <w:shd w:val="clear" w:color="auto" w:fill="FFFFFF"/>
        </w:rPr>
        <w:t>ν</w:t>
      </w:r>
      <w:r w:rsidRPr="00D953A0">
        <w:rPr>
          <w:rFonts w:eastAsia="Times New Roman"/>
          <w:color w:val="212121"/>
          <w:szCs w:val="24"/>
          <w:shd w:val="clear" w:color="auto" w:fill="FFFFFF"/>
        </w:rPr>
        <w:t xml:space="preserve"> μήνα</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με την τροπο</w:t>
      </w:r>
      <w:r>
        <w:rPr>
          <w:rFonts w:eastAsia="Times New Roman"/>
          <w:color w:val="212121"/>
          <w:szCs w:val="24"/>
          <w:shd w:val="clear" w:color="auto" w:fill="FFFFFF"/>
        </w:rPr>
        <w:lastRenderedPageBreak/>
        <w:t xml:space="preserve">λογία </w:t>
      </w:r>
      <w:r w:rsidRPr="00D953A0">
        <w:rPr>
          <w:rFonts w:eastAsia="Times New Roman"/>
          <w:color w:val="212121"/>
          <w:szCs w:val="24"/>
          <w:shd w:val="clear" w:color="auto" w:fill="FFFFFF"/>
        </w:rPr>
        <w:t>που καταθέσατε δίνετε τη δυ</w:t>
      </w:r>
      <w:r>
        <w:rPr>
          <w:rFonts w:eastAsia="Times New Roman"/>
          <w:color w:val="212121"/>
          <w:szCs w:val="24"/>
          <w:shd w:val="clear" w:color="auto" w:fill="FFFFFF"/>
        </w:rPr>
        <w:t>νατότητα να επαναπροσδιοριστεί, π</w:t>
      </w:r>
      <w:r w:rsidRPr="00D953A0">
        <w:rPr>
          <w:rFonts w:eastAsia="Times New Roman"/>
          <w:color w:val="212121"/>
          <w:szCs w:val="24"/>
          <w:shd w:val="clear" w:color="auto" w:fill="FFFFFF"/>
        </w:rPr>
        <w:t>ροφ</w:t>
      </w:r>
      <w:r>
        <w:rPr>
          <w:rFonts w:eastAsia="Times New Roman"/>
          <w:color w:val="212121"/>
          <w:szCs w:val="24"/>
          <w:shd w:val="clear" w:color="auto" w:fill="FFFFFF"/>
        </w:rPr>
        <w:t>ανώς σε όφελος της επιχείρησης. Κ</w:t>
      </w:r>
      <w:r w:rsidRPr="00D953A0">
        <w:rPr>
          <w:rFonts w:eastAsia="Times New Roman"/>
          <w:color w:val="212121"/>
          <w:szCs w:val="24"/>
          <w:shd w:val="clear" w:color="auto" w:fill="FFFFFF"/>
        </w:rPr>
        <w:t>αι επειδή και εμείς</w:t>
      </w:r>
      <w:r w:rsidRPr="00D953A0">
        <w:rPr>
          <w:rFonts w:eastAsia="Times New Roman"/>
          <w:color w:val="212121"/>
          <w:szCs w:val="24"/>
          <w:shd w:val="clear" w:color="auto" w:fill="FFFFFF"/>
        </w:rPr>
        <w:t xml:space="preserve"> δεν είμαστε από εκείνους που θέλουν να καταστραφούν οι επιχειρήσεις</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επειδή έγι</w:t>
      </w:r>
      <w:r>
        <w:rPr>
          <w:rFonts w:eastAsia="Times New Roman"/>
          <w:color w:val="212121"/>
          <w:szCs w:val="24"/>
          <w:shd w:val="clear" w:color="auto" w:fill="FFFFFF"/>
        </w:rPr>
        <w:t>νε κάποιο λάθος ή</w:t>
      </w:r>
      <w:r w:rsidRPr="00D953A0">
        <w:rPr>
          <w:rFonts w:eastAsia="Times New Roman"/>
          <w:color w:val="212121"/>
          <w:szCs w:val="24"/>
          <w:shd w:val="clear" w:color="auto" w:fill="FFFFFF"/>
        </w:rPr>
        <w:t xml:space="preserve"> κά</w:t>
      </w:r>
      <w:r>
        <w:rPr>
          <w:rFonts w:eastAsia="Times New Roman"/>
          <w:color w:val="212121"/>
          <w:szCs w:val="24"/>
          <w:shd w:val="clear" w:color="auto" w:fill="FFFFFF"/>
        </w:rPr>
        <w:t>πως τα πράγματα δεν μετρήθηκαν σωστά, θα σας παρακαλούσαμε, ε</w:t>
      </w:r>
      <w:r w:rsidRPr="00D953A0">
        <w:rPr>
          <w:rFonts w:eastAsia="Times New Roman"/>
          <w:color w:val="212121"/>
          <w:szCs w:val="24"/>
          <w:shd w:val="clear" w:color="auto" w:fill="FFFFFF"/>
        </w:rPr>
        <w:t>πειδή βλέπουμε πληθώρα ρυθμ</w:t>
      </w:r>
      <w:r>
        <w:rPr>
          <w:rFonts w:eastAsia="Times New Roman"/>
          <w:color w:val="212121"/>
          <w:szCs w:val="24"/>
          <w:shd w:val="clear" w:color="auto" w:fill="FFFFFF"/>
        </w:rPr>
        <w:t>ίσεων φωτογραφικών να έρχονται τ</w:t>
      </w:r>
      <w:r w:rsidRPr="00D953A0">
        <w:rPr>
          <w:rFonts w:eastAsia="Times New Roman"/>
          <w:color w:val="212121"/>
          <w:szCs w:val="24"/>
          <w:shd w:val="clear" w:color="auto" w:fill="FFFFFF"/>
        </w:rPr>
        <w:t xml:space="preserve">ον τελευταίο καιρό </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τώρα δηλαδή </w:t>
      </w:r>
      <w:r>
        <w:rPr>
          <w:rFonts w:eastAsia="Times New Roman"/>
          <w:color w:val="212121"/>
          <w:szCs w:val="24"/>
          <w:shd w:val="clear" w:color="auto" w:fill="FFFFFF"/>
        </w:rPr>
        <w:t xml:space="preserve">που </w:t>
      </w:r>
      <w:r>
        <w:rPr>
          <w:rFonts w:eastAsia="Times New Roman"/>
          <w:color w:val="212121"/>
          <w:szCs w:val="24"/>
          <w:shd w:val="clear" w:color="auto" w:fill="FFFFFF"/>
        </w:rPr>
        <w:t xml:space="preserve">είστε σε αποδρομή ως Κυβέρνηση και ως Υπουργός- </w:t>
      </w:r>
      <w:r w:rsidRPr="00D953A0">
        <w:rPr>
          <w:rFonts w:eastAsia="Times New Roman"/>
          <w:color w:val="212121"/>
          <w:szCs w:val="24"/>
          <w:shd w:val="clear" w:color="auto" w:fill="FFFFFF"/>
        </w:rPr>
        <w:t xml:space="preserve">αυτές τις διαδικασίες να τις συζητήσουμε με διαφάνεια </w:t>
      </w:r>
      <w:r>
        <w:rPr>
          <w:rFonts w:eastAsia="Times New Roman"/>
          <w:color w:val="212121"/>
          <w:szCs w:val="24"/>
          <w:shd w:val="clear" w:color="auto" w:fill="FFFFFF"/>
        </w:rPr>
        <w:t xml:space="preserve">και να μετρήσουμε όλοι μαζί </w:t>
      </w:r>
      <w:r w:rsidRPr="00D953A0">
        <w:rPr>
          <w:rFonts w:eastAsia="Times New Roman"/>
          <w:color w:val="212121"/>
          <w:szCs w:val="24"/>
          <w:shd w:val="clear" w:color="auto" w:fill="FFFFFF"/>
        </w:rPr>
        <w:t>τ</w:t>
      </w:r>
      <w:r>
        <w:rPr>
          <w:rFonts w:eastAsia="Times New Roman"/>
          <w:color w:val="212121"/>
          <w:szCs w:val="24"/>
          <w:shd w:val="clear" w:color="auto" w:fill="FFFFFF"/>
        </w:rPr>
        <w:t>ο κόστος και το όφελος για την ε</w:t>
      </w:r>
      <w:r w:rsidRPr="00D953A0">
        <w:rPr>
          <w:rFonts w:eastAsia="Times New Roman"/>
          <w:color w:val="212121"/>
          <w:szCs w:val="24"/>
          <w:shd w:val="clear" w:color="auto" w:fill="FFFFFF"/>
        </w:rPr>
        <w:t>λληνική οικονομία και το ελληνικό δημόσιο και να συμπεριφερθούμε αναλόγως</w:t>
      </w:r>
      <w:r>
        <w:rPr>
          <w:rFonts w:eastAsia="Times New Roman"/>
          <w:color w:val="212121"/>
          <w:szCs w:val="24"/>
          <w:shd w:val="clear" w:color="auto" w:fill="FFFFFF"/>
        </w:rPr>
        <w:t xml:space="preserve">. </w:t>
      </w:r>
    </w:p>
    <w:p w14:paraId="42AE9F06"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D953A0">
        <w:rPr>
          <w:rFonts w:eastAsia="Times New Roman"/>
          <w:color w:val="212121"/>
          <w:szCs w:val="24"/>
          <w:shd w:val="clear" w:color="auto" w:fill="FFFFFF"/>
        </w:rPr>
        <w:t>το</w:t>
      </w:r>
      <w:r>
        <w:rPr>
          <w:rFonts w:eastAsia="Times New Roman"/>
          <w:color w:val="212121"/>
          <w:szCs w:val="24"/>
          <w:shd w:val="clear" w:color="auto" w:fill="FFFFFF"/>
        </w:rPr>
        <w:t>ν βαθμό που δι</w:t>
      </w:r>
      <w:r>
        <w:rPr>
          <w:rFonts w:eastAsia="Times New Roman"/>
          <w:color w:val="212121"/>
          <w:szCs w:val="24"/>
          <w:shd w:val="clear" w:color="auto" w:fill="FFFFFF"/>
        </w:rPr>
        <w:t xml:space="preserve">ά της πλαγίας επιχειρείτε </w:t>
      </w:r>
      <w:r w:rsidRPr="00D953A0">
        <w:rPr>
          <w:rFonts w:eastAsia="Times New Roman"/>
          <w:color w:val="212121"/>
          <w:szCs w:val="24"/>
          <w:shd w:val="clear" w:color="auto" w:fill="FFFFFF"/>
        </w:rPr>
        <w:t>να κάνετε αυτές τις ρυθμίσεις</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είναι φανερό ότι θα συναντάτε την εύλογη αντίδραση </w:t>
      </w:r>
      <w:r>
        <w:rPr>
          <w:rFonts w:eastAsia="Times New Roman"/>
          <w:color w:val="212121"/>
          <w:szCs w:val="24"/>
          <w:shd w:val="clear" w:color="auto" w:fill="FFFFFF"/>
        </w:rPr>
        <w:t>και τις υποψίες της Αντιπολίτευσης. Κ</w:t>
      </w:r>
      <w:r w:rsidRPr="00D953A0">
        <w:rPr>
          <w:rFonts w:eastAsia="Times New Roman"/>
          <w:color w:val="212121"/>
          <w:szCs w:val="24"/>
          <w:shd w:val="clear" w:color="auto" w:fill="FFFFFF"/>
        </w:rPr>
        <w:t>αι σας μιλάω με όσο πιο ήπιο τρόπο μπορεί να απευθυνθεί κάποιος στον Υ</w:t>
      </w:r>
      <w:r>
        <w:rPr>
          <w:rFonts w:eastAsia="Times New Roman"/>
          <w:color w:val="212121"/>
          <w:szCs w:val="24"/>
          <w:shd w:val="clear" w:color="auto" w:fill="FFFFFF"/>
        </w:rPr>
        <w:t>πουργό Οικονομικών που στο όνομά</w:t>
      </w:r>
      <w:r w:rsidRPr="00D953A0">
        <w:rPr>
          <w:rFonts w:eastAsia="Times New Roman"/>
          <w:color w:val="212121"/>
          <w:szCs w:val="24"/>
          <w:shd w:val="clear" w:color="auto" w:fill="FFFFFF"/>
        </w:rPr>
        <w:t xml:space="preserve"> του κατα</w:t>
      </w:r>
      <w:r w:rsidRPr="00D953A0">
        <w:rPr>
          <w:rFonts w:eastAsia="Times New Roman"/>
          <w:color w:val="212121"/>
          <w:szCs w:val="24"/>
          <w:shd w:val="clear" w:color="auto" w:fill="FFFFFF"/>
        </w:rPr>
        <w:t>τέθηκε χθες μία τροπολογία</w:t>
      </w:r>
      <w:r>
        <w:rPr>
          <w:rFonts w:eastAsia="Times New Roman"/>
          <w:color w:val="212121"/>
          <w:szCs w:val="24"/>
          <w:shd w:val="clear" w:color="auto" w:fill="FFFFFF"/>
        </w:rPr>
        <w:t>, η οποία</w:t>
      </w:r>
      <w:r w:rsidRPr="00D953A0">
        <w:rPr>
          <w:rFonts w:eastAsia="Times New Roman"/>
          <w:color w:val="212121"/>
          <w:szCs w:val="24"/>
          <w:shd w:val="clear" w:color="auto" w:fill="FFFFFF"/>
        </w:rPr>
        <w:t xml:space="preserve"> </w:t>
      </w:r>
      <w:proofErr w:type="spellStart"/>
      <w:r w:rsidRPr="00D953A0">
        <w:rPr>
          <w:rFonts w:eastAsia="Times New Roman"/>
          <w:color w:val="212121"/>
          <w:szCs w:val="24"/>
          <w:shd w:val="clear" w:color="auto" w:fill="FFFFFF"/>
        </w:rPr>
        <w:t>απεσύρθη</w:t>
      </w:r>
      <w:proofErr w:type="spellEnd"/>
      <w:r w:rsidRPr="00D953A0">
        <w:rPr>
          <w:rFonts w:eastAsia="Times New Roman"/>
          <w:color w:val="212121"/>
          <w:szCs w:val="24"/>
          <w:shd w:val="clear" w:color="auto" w:fill="FFFFFF"/>
        </w:rPr>
        <w:t xml:space="preserve"> και επανέρχεται σήμερα</w:t>
      </w:r>
      <w:r>
        <w:rPr>
          <w:rFonts w:eastAsia="Times New Roman"/>
          <w:color w:val="212121"/>
          <w:szCs w:val="24"/>
          <w:shd w:val="clear" w:color="auto" w:fill="FFFFFF"/>
        </w:rPr>
        <w:t>.</w:t>
      </w:r>
    </w:p>
    <w:p w14:paraId="42AE9F07" w14:textId="77777777" w:rsidR="00F00D30" w:rsidRDefault="00AE51A4">
      <w:pPr>
        <w:spacing w:line="600" w:lineRule="auto"/>
        <w:ind w:firstLine="720"/>
        <w:jc w:val="both"/>
        <w:rPr>
          <w:rFonts w:eastAsia="Times New Roman"/>
          <w:color w:val="212121"/>
          <w:szCs w:val="24"/>
          <w:shd w:val="clear" w:color="auto" w:fill="FFFFFF"/>
        </w:rPr>
      </w:pPr>
      <w:r w:rsidRPr="00D953A0">
        <w:rPr>
          <w:rFonts w:eastAsia="Times New Roman"/>
          <w:color w:val="212121"/>
          <w:szCs w:val="24"/>
          <w:shd w:val="clear" w:color="auto" w:fill="FFFFFF"/>
        </w:rPr>
        <w:t>Ευχαριστώ κύριε</w:t>
      </w:r>
      <w:r>
        <w:rPr>
          <w:rFonts w:eastAsia="Times New Roman"/>
          <w:color w:val="212121"/>
          <w:szCs w:val="24"/>
          <w:shd w:val="clear" w:color="auto" w:fill="FFFFFF"/>
        </w:rPr>
        <w:t xml:space="preserve"> Πρόεδρε.</w:t>
      </w:r>
    </w:p>
    <w:p w14:paraId="42AE9F08" w14:textId="77777777" w:rsidR="00F00D30" w:rsidRDefault="00AE51A4">
      <w:pPr>
        <w:spacing w:line="600" w:lineRule="auto"/>
        <w:ind w:firstLine="720"/>
        <w:jc w:val="both"/>
        <w:rPr>
          <w:rFonts w:eastAsia="Times New Roman"/>
          <w:color w:val="212121"/>
          <w:szCs w:val="24"/>
          <w:shd w:val="clear" w:color="auto" w:fill="FFFFFF"/>
        </w:rPr>
      </w:pPr>
      <w:r w:rsidRPr="003E033E">
        <w:rPr>
          <w:rFonts w:eastAsia="Times New Roman"/>
          <w:b/>
          <w:color w:val="212121"/>
          <w:szCs w:val="24"/>
          <w:shd w:val="clear" w:color="auto" w:fill="FFFFFF"/>
        </w:rPr>
        <w:lastRenderedPageBreak/>
        <w:t>ΠΡΟΕΔΡΕΥΩΝ (Νικήτας Κακλαμάνης):</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Σαχινίδη</w:t>
      </w:r>
      <w:proofErr w:type="spellEnd"/>
      <w:r>
        <w:rPr>
          <w:rFonts w:eastAsia="Times New Roman"/>
          <w:color w:val="212121"/>
          <w:szCs w:val="24"/>
          <w:shd w:val="clear" w:color="auto" w:fill="FFFFFF"/>
        </w:rPr>
        <w:t xml:space="preserve">, θέλετε να ρωτήσετε κάτι τον κ. </w:t>
      </w:r>
      <w:proofErr w:type="spellStart"/>
      <w:r>
        <w:rPr>
          <w:rFonts w:eastAsia="Times New Roman"/>
          <w:color w:val="212121"/>
          <w:szCs w:val="24"/>
          <w:shd w:val="clear" w:color="auto" w:fill="FFFFFF"/>
        </w:rPr>
        <w:t>Τσακαλώτο</w:t>
      </w:r>
      <w:proofErr w:type="spellEnd"/>
      <w:r>
        <w:rPr>
          <w:rFonts w:eastAsia="Times New Roman"/>
          <w:color w:val="212121"/>
          <w:szCs w:val="24"/>
          <w:shd w:val="clear" w:color="auto" w:fill="FFFFFF"/>
        </w:rPr>
        <w:t xml:space="preserve"> </w:t>
      </w:r>
      <w:r w:rsidRPr="00D953A0">
        <w:rPr>
          <w:rFonts w:eastAsia="Times New Roman"/>
          <w:color w:val="212121"/>
          <w:szCs w:val="24"/>
          <w:shd w:val="clear" w:color="auto" w:fill="FFFFFF"/>
        </w:rPr>
        <w:t>για την τροπολογία που παρουσίασε</w:t>
      </w:r>
      <w:r>
        <w:rPr>
          <w:rFonts w:eastAsia="Times New Roman"/>
          <w:color w:val="212121"/>
          <w:szCs w:val="24"/>
          <w:shd w:val="clear" w:color="auto" w:fill="FFFFFF"/>
        </w:rPr>
        <w:t>;</w:t>
      </w:r>
    </w:p>
    <w:p w14:paraId="42AE9F09" w14:textId="77777777" w:rsidR="00F00D30" w:rsidRDefault="00AE51A4">
      <w:pPr>
        <w:spacing w:line="600" w:lineRule="auto"/>
        <w:ind w:firstLine="720"/>
        <w:jc w:val="both"/>
        <w:rPr>
          <w:rFonts w:eastAsia="Times New Roman"/>
          <w:color w:val="212121"/>
          <w:szCs w:val="24"/>
          <w:shd w:val="clear" w:color="auto" w:fill="FFFFFF"/>
        </w:rPr>
      </w:pPr>
      <w:r w:rsidRPr="003E033E">
        <w:rPr>
          <w:rFonts w:eastAsia="Times New Roman"/>
          <w:b/>
          <w:color w:val="212121"/>
          <w:szCs w:val="24"/>
          <w:shd w:val="clear" w:color="auto" w:fill="FFFFFF"/>
        </w:rPr>
        <w:t>ΙΩΑΝΝΗΣ ΣΑΧΙΝΙΔΗΣ:</w:t>
      </w:r>
      <w:r w:rsidRPr="00D953A0">
        <w:rPr>
          <w:rFonts w:eastAsia="Times New Roman"/>
          <w:color w:val="212121"/>
          <w:szCs w:val="24"/>
          <w:shd w:val="clear" w:color="auto" w:fill="FFFFFF"/>
        </w:rPr>
        <w:t xml:space="preserve"> Όχι</w:t>
      </w:r>
      <w:r>
        <w:rPr>
          <w:rFonts w:eastAsia="Times New Roman"/>
          <w:color w:val="212121"/>
          <w:szCs w:val="24"/>
          <w:shd w:val="clear" w:color="auto" w:fill="FFFFFF"/>
        </w:rPr>
        <w:t>.</w:t>
      </w:r>
    </w:p>
    <w:p w14:paraId="42AE9F0A" w14:textId="77777777" w:rsidR="00F00D30" w:rsidRDefault="00AE51A4">
      <w:pPr>
        <w:spacing w:line="600" w:lineRule="auto"/>
        <w:ind w:firstLine="720"/>
        <w:jc w:val="both"/>
        <w:rPr>
          <w:rFonts w:eastAsia="Times New Roman"/>
          <w:color w:val="212121"/>
          <w:szCs w:val="24"/>
          <w:shd w:val="clear" w:color="auto" w:fill="FFFFFF"/>
        </w:rPr>
      </w:pPr>
      <w:r w:rsidRPr="003E033E">
        <w:rPr>
          <w:rFonts w:eastAsia="Times New Roman"/>
          <w:b/>
          <w:color w:val="212121"/>
          <w:szCs w:val="24"/>
          <w:shd w:val="clear" w:color="auto" w:fill="FFFFFF"/>
        </w:rPr>
        <w:t>ΠΡΟΕΔΡΕΥΩΝ (Ν</w:t>
      </w:r>
      <w:r w:rsidRPr="003E033E">
        <w:rPr>
          <w:rFonts w:eastAsia="Times New Roman"/>
          <w:b/>
          <w:color w:val="212121"/>
          <w:szCs w:val="24"/>
          <w:shd w:val="clear" w:color="auto" w:fill="FFFFFF"/>
        </w:rPr>
        <w:t>ικήτας Κακλαμάνης):</w:t>
      </w:r>
      <w:r>
        <w:rPr>
          <w:rFonts w:eastAsia="Times New Roman"/>
          <w:color w:val="212121"/>
          <w:szCs w:val="24"/>
          <w:shd w:val="clear" w:color="auto" w:fill="FFFFFF"/>
        </w:rPr>
        <w:t xml:space="preserve"> Ρώ</w:t>
      </w:r>
      <w:r w:rsidRPr="00D953A0">
        <w:rPr>
          <w:rFonts w:eastAsia="Times New Roman"/>
          <w:color w:val="212121"/>
          <w:szCs w:val="24"/>
          <w:shd w:val="clear" w:color="auto" w:fill="FFFFFF"/>
        </w:rPr>
        <w:t xml:space="preserve">τησα τον </w:t>
      </w:r>
      <w:r>
        <w:rPr>
          <w:rFonts w:eastAsia="Times New Roman"/>
          <w:color w:val="212121"/>
          <w:szCs w:val="24"/>
          <w:shd w:val="clear" w:color="auto" w:fill="FFFFFF"/>
        </w:rPr>
        <w:t xml:space="preserve">κ. </w:t>
      </w:r>
      <w:proofErr w:type="spellStart"/>
      <w:r>
        <w:rPr>
          <w:rFonts w:eastAsia="Times New Roman"/>
          <w:color w:val="212121"/>
          <w:szCs w:val="24"/>
          <w:shd w:val="clear" w:color="auto" w:fill="FFFFFF"/>
        </w:rPr>
        <w:t>Λ</w:t>
      </w:r>
      <w:r w:rsidRPr="00D953A0">
        <w:rPr>
          <w:rFonts w:eastAsia="Times New Roman"/>
          <w:color w:val="212121"/>
          <w:szCs w:val="24"/>
          <w:shd w:val="clear" w:color="auto" w:fill="FFFFFF"/>
        </w:rPr>
        <w:t>αμπρούλη</w:t>
      </w:r>
      <w:proofErr w:type="spellEnd"/>
      <w:r>
        <w:rPr>
          <w:rFonts w:eastAsia="Times New Roman"/>
          <w:color w:val="212121"/>
          <w:szCs w:val="24"/>
          <w:shd w:val="clear" w:color="auto" w:fill="FFFFFF"/>
        </w:rPr>
        <w:t>. Δεν επιθυμεί.</w:t>
      </w:r>
    </w:p>
    <w:p w14:paraId="42AE9F0B"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Σαρίδη</w:t>
      </w:r>
      <w:proofErr w:type="spellEnd"/>
      <w:r>
        <w:rPr>
          <w:rFonts w:eastAsia="Times New Roman"/>
          <w:color w:val="212121"/>
          <w:szCs w:val="24"/>
          <w:shd w:val="clear" w:color="auto" w:fill="FFFFFF"/>
        </w:rPr>
        <w:t>, εσείς θέλετε να ρωτήσετε κάτι τον κύριο Υπουργό;</w:t>
      </w:r>
    </w:p>
    <w:p w14:paraId="42AE9F0C" w14:textId="77777777" w:rsidR="00F00D30" w:rsidRDefault="00AE51A4">
      <w:pPr>
        <w:spacing w:line="600" w:lineRule="auto"/>
        <w:ind w:firstLine="720"/>
        <w:jc w:val="both"/>
        <w:rPr>
          <w:rFonts w:eastAsia="Times New Roman"/>
          <w:color w:val="212121"/>
          <w:szCs w:val="24"/>
          <w:shd w:val="clear" w:color="auto" w:fill="FFFFFF"/>
        </w:rPr>
      </w:pPr>
      <w:r w:rsidRPr="003E033E">
        <w:rPr>
          <w:rFonts w:eastAsia="Times New Roman"/>
          <w:b/>
          <w:color w:val="212121"/>
          <w:szCs w:val="24"/>
          <w:shd w:val="clear" w:color="auto" w:fill="FFFFFF"/>
        </w:rPr>
        <w:t xml:space="preserve">ΙΩΑΝΝΗΣ </w:t>
      </w:r>
      <w:r>
        <w:rPr>
          <w:rFonts w:eastAsia="Times New Roman"/>
          <w:b/>
          <w:color w:val="212121"/>
          <w:szCs w:val="24"/>
          <w:shd w:val="clear" w:color="auto" w:fill="FFFFFF"/>
        </w:rPr>
        <w:t>ΣΑΡΙΔΗΣ</w:t>
      </w:r>
      <w:r w:rsidRPr="003E033E">
        <w:rPr>
          <w:rFonts w:eastAsia="Times New Roman"/>
          <w:b/>
          <w:color w:val="212121"/>
          <w:szCs w:val="24"/>
          <w:shd w:val="clear" w:color="auto" w:fill="FFFFFF"/>
        </w:rPr>
        <w:t>:</w:t>
      </w:r>
      <w:r>
        <w:rPr>
          <w:rFonts w:eastAsia="Times New Roman"/>
          <w:color w:val="212121"/>
          <w:szCs w:val="24"/>
          <w:shd w:val="clear" w:color="auto" w:fill="FFFFFF"/>
        </w:rPr>
        <w:t xml:space="preserve"> Όχι, κύριε Πρόεδρε.</w:t>
      </w:r>
    </w:p>
    <w:p w14:paraId="42AE9F0D" w14:textId="77777777" w:rsidR="00F00D30" w:rsidRDefault="00AE51A4">
      <w:pPr>
        <w:spacing w:line="600" w:lineRule="auto"/>
        <w:ind w:firstLine="720"/>
        <w:jc w:val="both"/>
        <w:rPr>
          <w:rFonts w:eastAsia="Times New Roman"/>
          <w:color w:val="212121"/>
          <w:szCs w:val="24"/>
          <w:shd w:val="clear" w:color="auto" w:fill="FFFFFF"/>
        </w:rPr>
      </w:pPr>
      <w:r w:rsidRPr="003E033E">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Υπουργέ, έχετε τον λόγο για τρία λεπτά για να απαντήσετε. </w:t>
      </w:r>
    </w:p>
    <w:p w14:paraId="42AE9F0E" w14:textId="77777777" w:rsidR="00F00D30" w:rsidRDefault="00AE51A4">
      <w:pPr>
        <w:spacing w:line="600" w:lineRule="auto"/>
        <w:ind w:firstLine="720"/>
        <w:jc w:val="both"/>
        <w:rPr>
          <w:rFonts w:eastAsia="Times New Roman"/>
          <w:color w:val="212121"/>
          <w:szCs w:val="24"/>
          <w:shd w:val="clear" w:color="auto" w:fill="FFFFFF"/>
        </w:rPr>
      </w:pPr>
      <w:r w:rsidRPr="003E033E">
        <w:rPr>
          <w:rFonts w:eastAsia="Times New Roman"/>
          <w:b/>
          <w:color w:val="212121"/>
          <w:szCs w:val="24"/>
          <w:shd w:val="clear" w:color="auto" w:fill="FFFFFF"/>
        </w:rPr>
        <w:t xml:space="preserve">ΕΥΚΛΕΙΔΗΣ ΤΣΑΚΑΛΩΤΟΣ (Υπουργός Οικονομικών): </w:t>
      </w:r>
      <w:r>
        <w:rPr>
          <w:rFonts w:eastAsia="Times New Roman"/>
          <w:color w:val="212121"/>
          <w:szCs w:val="24"/>
          <w:shd w:val="clear" w:color="auto" w:fill="FFFFFF"/>
        </w:rPr>
        <w:t>Δ</w:t>
      </w:r>
      <w:r w:rsidRPr="00D953A0">
        <w:rPr>
          <w:rFonts w:eastAsia="Times New Roman"/>
          <w:color w:val="212121"/>
          <w:szCs w:val="24"/>
          <w:shd w:val="clear" w:color="auto" w:fill="FFFFFF"/>
        </w:rPr>
        <w:t xml:space="preserve">εν </w:t>
      </w:r>
      <w:r>
        <w:rPr>
          <w:rFonts w:eastAsia="Times New Roman"/>
          <w:color w:val="212121"/>
          <w:szCs w:val="24"/>
          <w:shd w:val="clear" w:color="auto" w:fill="FFFFFF"/>
        </w:rPr>
        <w:t xml:space="preserve">θα ακολουθήσω το ύφος του κ. </w:t>
      </w:r>
      <w:proofErr w:type="spellStart"/>
      <w:r>
        <w:rPr>
          <w:rFonts w:eastAsia="Times New Roman"/>
          <w:color w:val="212121"/>
          <w:szCs w:val="24"/>
          <w:shd w:val="clear" w:color="auto" w:fill="FFFFFF"/>
        </w:rPr>
        <w:t>Δένδια</w:t>
      </w:r>
      <w:proofErr w:type="spellEnd"/>
      <w:r>
        <w:rPr>
          <w:rFonts w:eastAsia="Times New Roman"/>
          <w:color w:val="212121"/>
          <w:szCs w:val="24"/>
          <w:shd w:val="clear" w:color="auto" w:fill="FFFFFF"/>
        </w:rPr>
        <w:t>. Π</w:t>
      </w:r>
      <w:r w:rsidRPr="00D953A0">
        <w:rPr>
          <w:rFonts w:eastAsia="Times New Roman"/>
          <w:color w:val="212121"/>
          <w:szCs w:val="24"/>
          <w:shd w:val="clear" w:color="auto" w:fill="FFFFFF"/>
        </w:rPr>
        <w:t>ροφανώς στη Νέα Δημοκρατία έρχονται εκλογές και το επίπεδο πρέ</w:t>
      </w:r>
      <w:r>
        <w:rPr>
          <w:rFonts w:eastAsia="Times New Roman"/>
          <w:color w:val="212121"/>
          <w:szCs w:val="24"/>
          <w:shd w:val="clear" w:color="auto" w:fill="FFFFFF"/>
        </w:rPr>
        <w:t xml:space="preserve">πει να φτάσει </w:t>
      </w:r>
      <w:r>
        <w:rPr>
          <w:rFonts w:eastAsia="Times New Roman"/>
          <w:color w:val="212121"/>
          <w:szCs w:val="24"/>
          <w:shd w:val="clear" w:color="auto" w:fill="FFFFFF"/>
        </w:rPr>
        <w:t xml:space="preserve">σ’ </w:t>
      </w:r>
      <w:r>
        <w:rPr>
          <w:rFonts w:eastAsia="Times New Roman"/>
          <w:color w:val="212121"/>
          <w:szCs w:val="24"/>
          <w:shd w:val="clear" w:color="auto" w:fill="FFFFFF"/>
        </w:rPr>
        <w:t>αυτό του κ.</w:t>
      </w:r>
      <w:r w:rsidRPr="00D953A0">
        <w:rPr>
          <w:rFonts w:eastAsia="Times New Roman"/>
          <w:color w:val="212121"/>
          <w:szCs w:val="24"/>
          <w:shd w:val="clear" w:color="auto" w:fill="FFFFFF"/>
        </w:rPr>
        <w:t xml:space="preserve"> Γεωργιάδη</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για</w:t>
      </w:r>
      <w:r w:rsidRPr="00D953A0">
        <w:rPr>
          <w:rFonts w:eastAsia="Times New Roman"/>
          <w:color w:val="212121"/>
          <w:szCs w:val="24"/>
          <w:shd w:val="clear" w:color="auto" w:fill="FFFFFF"/>
        </w:rPr>
        <w:t xml:space="preserve"> να μπορεί </w:t>
      </w:r>
      <w:r>
        <w:rPr>
          <w:rFonts w:eastAsia="Times New Roman"/>
          <w:color w:val="212121"/>
          <w:szCs w:val="24"/>
          <w:shd w:val="clear" w:color="auto" w:fill="FFFFFF"/>
        </w:rPr>
        <w:t>να γίνει πολιτική αντιπαράθεση. Α</w:t>
      </w:r>
      <w:r w:rsidRPr="00D953A0">
        <w:rPr>
          <w:rFonts w:eastAsia="Times New Roman"/>
          <w:color w:val="212121"/>
          <w:szCs w:val="24"/>
          <w:shd w:val="clear" w:color="auto" w:fill="FFFFFF"/>
        </w:rPr>
        <w:t xml:space="preserve">υτά που είπε δεν </w:t>
      </w:r>
      <w:r>
        <w:rPr>
          <w:rFonts w:eastAsia="Times New Roman"/>
          <w:color w:val="212121"/>
          <w:szCs w:val="24"/>
          <w:shd w:val="clear" w:color="auto" w:fill="FFFFFF"/>
        </w:rPr>
        <w:t>τον</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 xml:space="preserve">τιμούν. Δεν θα τον ακολουθήσω όσον αφορά </w:t>
      </w:r>
      <w:r>
        <w:rPr>
          <w:rFonts w:eastAsia="Times New Roman"/>
          <w:color w:val="212121"/>
          <w:szCs w:val="24"/>
          <w:shd w:val="clear" w:color="auto" w:fill="FFFFFF"/>
        </w:rPr>
        <w:t>σ</w:t>
      </w:r>
      <w:r>
        <w:rPr>
          <w:rFonts w:eastAsia="Times New Roman"/>
          <w:color w:val="212121"/>
          <w:szCs w:val="24"/>
          <w:shd w:val="clear" w:color="auto" w:fill="FFFFFF"/>
        </w:rPr>
        <w:t>τον τρόπο που μου τα είπε.</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 xml:space="preserve">Ας </w:t>
      </w:r>
      <w:r w:rsidRPr="00D953A0">
        <w:rPr>
          <w:rFonts w:eastAsia="Times New Roman"/>
          <w:color w:val="212121"/>
          <w:szCs w:val="24"/>
          <w:shd w:val="clear" w:color="auto" w:fill="FFFFFF"/>
        </w:rPr>
        <w:t xml:space="preserve">συνεχίσει </w:t>
      </w:r>
      <w:r w:rsidRPr="00D953A0">
        <w:rPr>
          <w:rFonts w:eastAsia="Times New Roman"/>
          <w:color w:val="212121"/>
          <w:szCs w:val="24"/>
          <w:shd w:val="clear" w:color="auto" w:fill="FFFFFF"/>
        </w:rPr>
        <w:lastRenderedPageBreak/>
        <w:t>έτσι</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μήπως έτσι </w:t>
      </w:r>
      <w:r>
        <w:rPr>
          <w:rFonts w:eastAsia="Times New Roman"/>
          <w:color w:val="212121"/>
          <w:szCs w:val="24"/>
          <w:shd w:val="clear" w:color="auto" w:fill="FFFFFF"/>
        </w:rPr>
        <w:t>μπορέσει</w:t>
      </w:r>
      <w:r w:rsidRPr="00D953A0">
        <w:rPr>
          <w:rFonts w:eastAsia="Times New Roman"/>
          <w:color w:val="212121"/>
          <w:szCs w:val="24"/>
          <w:shd w:val="clear" w:color="auto" w:fill="FFFFFF"/>
        </w:rPr>
        <w:t xml:space="preserve"> να επιβιώσει </w:t>
      </w:r>
      <w:r w:rsidRPr="00D953A0">
        <w:rPr>
          <w:rFonts w:eastAsia="Times New Roman"/>
          <w:color w:val="212121"/>
          <w:szCs w:val="24"/>
          <w:shd w:val="clear" w:color="auto" w:fill="FFFFFF"/>
        </w:rPr>
        <w:t>σ</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w:t>
      </w:r>
      <w:r w:rsidRPr="00D953A0">
        <w:rPr>
          <w:rFonts w:eastAsia="Times New Roman"/>
          <w:color w:val="212121"/>
          <w:szCs w:val="24"/>
          <w:shd w:val="clear" w:color="auto" w:fill="FFFFFF"/>
        </w:rPr>
        <w:t>αυτή τη Νέα Δημοκρατία που γίνεται</w:t>
      </w:r>
      <w:r>
        <w:rPr>
          <w:rFonts w:eastAsia="Times New Roman"/>
          <w:color w:val="212121"/>
          <w:szCs w:val="24"/>
          <w:shd w:val="clear" w:color="auto" w:fill="FFFFFF"/>
        </w:rPr>
        <w:t xml:space="preserve">. </w:t>
      </w:r>
    </w:p>
    <w:p w14:paraId="42AE9F0F" w14:textId="77777777" w:rsidR="00F00D30" w:rsidRDefault="00AE51A4">
      <w:pPr>
        <w:spacing w:line="600" w:lineRule="auto"/>
        <w:ind w:firstLine="720"/>
        <w:jc w:val="both"/>
        <w:rPr>
          <w:rFonts w:eastAsia="Times New Roman"/>
          <w:color w:val="212121"/>
          <w:szCs w:val="24"/>
          <w:shd w:val="clear" w:color="auto" w:fill="FFFFFF"/>
        </w:rPr>
      </w:pPr>
      <w:r w:rsidRPr="00D953A0">
        <w:rPr>
          <w:rFonts w:eastAsia="Times New Roman"/>
          <w:color w:val="212121"/>
          <w:szCs w:val="24"/>
          <w:shd w:val="clear" w:color="auto" w:fill="FFFFFF"/>
        </w:rPr>
        <w:t xml:space="preserve">Το μόνο που μπορώ να πω στον </w:t>
      </w:r>
      <w:r>
        <w:rPr>
          <w:rFonts w:eastAsia="Times New Roman"/>
          <w:color w:val="212121"/>
          <w:szCs w:val="24"/>
          <w:shd w:val="clear" w:color="auto" w:fill="FFFFFF"/>
        </w:rPr>
        <w:t>κ. Κ</w:t>
      </w:r>
      <w:r w:rsidRPr="00D953A0">
        <w:rPr>
          <w:rFonts w:eastAsia="Times New Roman"/>
          <w:color w:val="212121"/>
          <w:szCs w:val="24"/>
          <w:shd w:val="clear" w:color="auto" w:fill="FFFFFF"/>
        </w:rPr>
        <w:t>ουτσο</w:t>
      </w:r>
      <w:r>
        <w:rPr>
          <w:rFonts w:eastAsia="Times New Roman"/>
          <w:color w:val="212121"/>
          <w:szCs w:val="24"/>
          <w:shd w:val="clear" w:color="auto" w:fill="FFFFFF"/>
        </w:rPr>
        <w:t>ύκο είναι ότι όντως αποσύρθηκε χθες η τροπολογία. Δ</w:t>
      </w:r>
      <w:r w:rsidRPr="00D953A0">
        <w:rPr>
          <w:rFonts w:eastAsia="Times New Roman"/>
          <w:color w:val="212121"/>
          <w:szCs w:val="24"/>
          <w:shd w:val="clear" w:color="auto" w:fill="FFFFFF"/>
        </w:rPr>
        <w:t>εν</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 xml:space="preserve">την είχε υπογράψει την τροπολογία η κ. </w:t>
      </w:r>
      <w:proofErr w:type="spellStart"/>
      <w:r>
        <w:rPr>
          <w:rFonts w:eastAsia="Times New Roman"/>
          <w:color w:val="212121"/>
          <w:szCs w:val="24"/>
          <w:shd w:val="clear" w:color="auto" w:fill="FFFFFF"/>
        </w:rPr>
        <w:t>Παπανάτσιου</w:t>
      </w:r>
      <w:proofErr w:type="spellEnd"/>
      <w:r>
        <w:rPr>
          <w:rFonts w:eastAsia="Times New Roman"/>
          <w:color w:val="212121"/>
          <w:szCs w:val="24"/>
          <w:shd w:val="clear" w:color="auto" w:fill="FFFFFF"/>
        </w:rPr>
        <w:t>. Ά</w:t>
      </w:r>
      <w:r w:rsidRPr="00D953A0">
        <w:rPr>
          <w:rFonts w:eastAsia="Times New Roman"/>
          <w:color w:val="212121"/>
          <w:szCs w:val="24"/>
          <w:shd w:val="clear" w:color="auto" w:fill="FFFFFF"/>
        </w:rPr>
        <w:t>ρα δεν μπορούσε να την υποστηρίξει</w:t>
      </w:r>
      <w:r>
        <w:rPr>
          <w:rFonts w:eastAsia="Times New Roman"/>
          <w:color w:val="212121"/>
          <w:szCs w:val="24"/>
          <w:shd w:val="clear" w:color="auto" w:fill="FFFFFF"/>
        </w:rPr>
        <w:t xml:space="preserve">. Με ενημέρωσαν, αλλά </w:t>
      </w:r>
      <w:r w:rsidRPr="00D953A0">
        <w:rPr>
          <w:rFonts w:eastAsia="Times New Roman"/>
          <w:color w:val="212121"/>
          <w:szCs w:val="24"/>
          <w:shd w:val="clear" w:color="auto" w:fill="FFFFFF"/>
        </w:rPr>
        <w:t xml:space="preserve">εγώ δεν μπορούσα να </w:t>
      </w:r>
      <w:r>
        <w:rPr>
          <w:rFonts w:eastAsia="Times New Roman"/>
          <w:color w:val="212121"/>
          <w:szCs w:val="24"/>
          <w:shd w:val="clear" w:color="auto" w:fill="FFFFFF"/>
        </w:rPr>
        <w:t>έρθω στη Β</w:t>
      </w:r>
      <w:r w:rsidRPr="00D953A0">
        <w:rPr>
          <w:rFonts w:eastAsia="Times New Roman"/>
          <w:color w:val="212121"/>
          <w:szCs w:val="24"/>
          <w:shd w:val="clear" w:color="auto" w:fill="FFFFFF"/>
        </w:rPr>
        <w:t>ουλή</w:t>
      </w:r>
      <w:r>
        <w:rPr>
          <w:rFonts w:eastAsia="Times New Roman"/>
          <w:color w:val="212121"/>
          <w:szCs w:val="24"/>
          <w:shd w:val="clear" w:color="auto" w:fill="FFFFFF"/>
        </w:rPr>
        <w:t>. Γι’</w:t>
      </w:r>
      <w:r w:rsidRPr="00D953A0">
        <w:rPr>
          <w:rFonts w:eastAsia="Times New Roman"/>
          <w:color w:val="212121"/>
          <w:szCs w:val="24"/>
          <w:shd w:val="clear" w:color="auto" w:fill="FFFFFF"/>
        </w:rPr>
        <w:t xml:space="preserve"> αυτό έγινε </w:t>
      </w:r>
      <w:r>
        <w:rPr>
          <w:rFonts w:eastAsia="Times New Roman"/>
          <w:color w:val="212121"/>
          <w:szCs w:val="24"/>
          <w:shd w:val="clear" w:color="auto" w:fill="FFFFFF"/>
        </w:rPr>
        <w:t>έτσι. Δεν υπάρχει κανένα μυστικό. Ήταν</w:t>
      </w:r>
      <w:r w:rsidRPr="00D953A0">
        <w:rPr>
          <w:rFonts w:eastAsia="Times New Roman"/>
          <w:color w:val="212121"/>
          <w:szCs w:val="24"/>
          <w:shd w:val="clear" w:color="auto" w:fill="FFFFFF"/>
        </w:rPr>
        <w:t xml:space="preserve"> </w:t>
      </w:r>
      <w:r>
        <w:rPr>
          <w:rFonts w:eastAsia="Times New Roman"/>
          <w:color w:val="212121"/>
          <w:szCs w:val="24"/>
          <w:shd w:val="clear" w:color="auto" w:fill="FFFFFF"/>
        </w:rPr>
        <w:t>ένα τεχνικό ζήτημα. Εγώ</w:t>
      </w:r>
      <w:r w:rsidRPr="00D953A0">
        <w:rPr>
          <w:rFonts w:eastAsia="Times New Roman"/>
          <w:color w:val="212121"/>
          <w:szCs w:val="24"/>
          <w:shd w:val="clear" w:color="auto" w:fill="FFFFFF"/>
        </w:rPr>
        <w:t xml:space="preserve"> δεν μπορούσα να είμαι εδώ στη Βο</w:t>
      </w:r>
      <w:r w:rsidRPr="00D953A0">
        <w:rPr>
          <w:rFonts w:eastAsia="Times New Roman"/>
          <w:color w:val="212121"/>
          <w:szCs w:val="24"/>
          <w:shd w:val="clear" w:color="auto" w:fill="FFFFFF"/>
        </w:rPr>
        <w:t>υλή εχθές</w:t>
      </w:r>
      <w:r>
        <w:rPr>
          <w:rFonts w:eastAsia="Times New Roman"/>
          <w:color w:val="212121"/>
          <w:szCs w:val="24"/>
          <w:shd w:val="clear" w:color="auto" w:fill="FFFFFF"/>
        </w:rPr>
        <w:t xml:space="preserve"> και</w:t>
      </w:r>
      <w:r w:rsidRPr="00D953A0">
        <w:rPr>
          <w:rFonts w:eastAsia="Times New Roman"/>
          <w:color w:val="212121"/>
          <w:szCs w:val="24"/>
          <w:shd w:val="clear" w:color="auto" w:fill="FFFFFF"/>
        </w:rPr>
        <w:t xml:space="preserve"> η </w:t>
      </w:r>
      <w:r>
        <w:rPr>
          <w:rFonts w:eastAsia="Times New Roman"/>
          <w:color w:val="212121"/>
          <w:szCs w:val="24"/>
          <w:shd w:val="clear" w:color="auto" w:fill="FFFFFF"/>
        </w:rPr>
        <w:t xml:space="preserve">κ. </w:t>
      </w:r>
      <w:proofErr w:type="spellStart"/>
      <w:r>
        <w:rPr>
          <w:rFonts w:eastAsia="Times New Roman"/>
          <w:color w:val="212121"/>
          <w:szCs w:val="24"/>
          <w:shd w:val="clear" w:color="auto" w:fill="FFFFFF"/>
        </w:rPr>
        <w:t>Π</w:t>
      </w:r>
      <w:r w:rsidRPr="00D953A0">
        <w:rPr>
          <w:rFonts w:eastAsia="Times New Roman"/>
          <w:color w:val="212121"/>
          <w:szCs w:val="24"/>
          <w:shd w:val="clear" w:color="auto" w:fill="FFFFFF"/>
        </w:rPr>
        <w:t>απανάτσιου</w:t>
      </w:r>
      <w:proofErr w:type="spellEnd"/>
      <w:r w:rsidRPr="00D953A0">
        <w:rPr>
          <w:rFonts w:eastAsia="Times New Roman"/>
          <w:color w:val="212121"/>
          <w:szCs w:val="24"/>
          <w:shd w:val="clear" w:color="auto" w:fill="FFFFFF"/>
        </w:rPr>
        <w:t xml:space="preserve"> δεν το είχε</w:t>
      </w:r>
      <w:r>
        <w:rPr>
          <w:rFonts w:eastAsia="Times New Roman"/>
          <w:color w:val="212121"/>
          <w:szCs w:val="24"/>
          <w:shd w:val="clear" w:color="auto" w:fill="FFFFFF"/>
        </w:rPr>
        <w:t xml:space="preserve"> υπογράψει.</w:t>
      </w:r>
    </w:p>
    <w:p w14:paraId="42AE9F10" w14:textId="77777777" w:rsidR="00F00D30" w:rsidRDefault="00AE51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Προφανώς ο</w:t>
      </w:r>
      <w:r w:rsidRPr="00D953A0">
        <w:rPr>
          <w:rFonts w:eastAsia="Times New Roman"/>
          <w:color w:val="212121"/>
          <w:szCs w:val="24"/>
          <w:shd w:val="clear" w:color="auto" w:fill="FFFFFF"/>
        </w:rPr>
        <w:t xml:space="preserve"> κ</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Δ</w:t>
      </w:r>
      <w:r w:rsidRPr="00D953A0">
        <w:rPr>
          <w:rFonts w:eastAsia="Times New Roman"/>
          <w:color w:val="212121"/>
          <w:szCs w:val="24"/>
          <w:shd w:val="clear" w:color="auto" w:fill="FFFFFF"/>
        </w:rPr>
        <w:t>ένδιας</w:t>
      </w:r>
      <w:proofErr w:type="spellEnd"/>
      <w:r w:rsidRPr="00D953A0">
        <w:rPr>
          <w:rFonts w:eastAsia="Times New Roman"/>
          <w:color w:val="212121"/>
          <w:szCs w:val="24"/>
          <w:shd w:val="clear" w:color="auto" w:fill="FFFFFF"/>
        </w:rPr>
        <w:t xml:space="preserve"> έχει δίκιο</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ότι</w:t>
      </w:r>
      <w:r>
        <w:rPr>
          <w:rFonts w:eastAsia="Times New Roman"/>
          <w:color w:val="212121"/>
          <w:szCs w:val="24"/>
          <w:shd w:val="clear" w:color="auto" w:fill="FFFFFF"/>
        </w:rPr>
        <w:t>,</w:t>
      </w:r>
      <w:r w:rsidRPr="00D953A0">
        <w:rPr>
          <w:rFonts w:eastAsia="Times New Roman"/>
          <w:color w:val="212121"/>
          <w:szCs w:val="24"/>
          <w:shd w:val="clear" w:color="auto" w:fill="FFFFFF"/>
        </w:rPr>
        <w:t xml:space="preserve"> όταν κάνεις μία παρέμβαση για να βοηθήσεις τρεισήμισι χιλιάδες οικογένειες το κράτο</w:t>
      </w:r>
      <w:r>
        <w:rPr>
          <w:rFonts w:eastAsia="Times New Roman"/>
          <w:color w:val="212121"/>
          <w:szCs w:val="24"/>
          <w:shd w:val="clear" w:color="auto" w:fill="FFFFFF"/>
        </w:rPr>
        <w:t>ς κάτι δίνει και κάτι θα πάρει.</w:t>
      </w:r>
    </w:p>
    <w:p w14:paraId="42AE9F1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Το σύνολο έχει σημασία και στο σύνολο εμείς είμαστε σίγουροι ότι και το κράτος δεν θα ζημιωθεί και θα υπάρχουν τα </w:t>
      </w:r>
      <w:proofErr w:type="spellStart"/>
      <w:r>
        <w:rPr>
          <w:rFonts w:eastAsia="Times New Roman" w:cs="Times New Roman"/>
          <w:szCs w:val="24"/>
        </w:rPr>
        <w:t>τρεισίμισι</w:t>
      </w:r>
      <w:proofErr w:type="spellEnd"/>
      <w:r>
        <w:rPr>
          <w:rFonts w:eastAsia="Times New Roman" w:cs="Times New Roman"/>
          <w:szCs w:val="24"/>
        </w:rPr>
        <w:t xml:space="preserve"> χιλιάδες οικογένειες που θα έχουν δουλειά. Ο κ. </w:t>
      </w:r>
      <w:proofErr w:type="spellStart"/>
      <w:r>
        <w:rPr>
          <w:rFonts w:eastAsia="Times New Roman" w:cs="Times New Roman"/>
          <w:szCs w:val="24"/>
        </w:rPr>
        <w:t>Δένδιας</w:t>
      </w:r>
      <w:proofErr w:type="spellEnd"/>
      <w:r>
        <w:rPr>
          <w:rFonts w:eastAsia="Times New Roman" w:cs="Times New Roman"/>
          <w:szCs w:val="24"/>
        </w:rPr>
        <w:t xml:space="preserve"> μπορεί να μιλήσει με το ίδιο ύφος γι’ αυτές τις </w:t>
      </w:r>
      <w:proofErr w:type="spellStart"/>
      <w:r>
        <w:rPr>
          <w:rFonts w:eastAsia="Times New Roman" w:cs="Times New Roman"/>
          <w:szCs w:val="24"/>
        </w:rPr>
        <w:t>τρεισίμισι</w:t>
      </w:r>
      <w:proofErr w:type="spellEnd"/>
      <w:r>
        <w:rPr>
          <w:rFonts w:eastAsia="Times New Roman" w:cs="Times New Roman"/>
          <w:szCs w:val="24"/>
        </w:rPr>
        <w:t xml:space="preserve"> χιλιάδες </w:t>
      </w:r>
      <w:r>
        <w:rPr>
          <w:rFonts w:eastAsia="Times New Roman" w:cs="Times New Roman"/>
          <w:szCs w:val="24"/>
        </w:rPr>
        <w:t>οικογέν</w:t>
      </w:r>
      <w:r>
        <w:rPr>
          <w:rFonts w:eastAsia="Times New Roman" w:cs="Times New Roman"/>
          <w:szCs w:val="24"/>
        </w:rPr>
        <w:t>ειες που μίλησε σε εμένα. Κρίμα για τον ίδιο.</w:t>
      </w:r>
    </w:p>
    <w:p w14:paraId="42AE9F12"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lastRenderedPageBreak/>
        <w:t>ΝΙΚΟΛΑΟΣ</w:t>
      </w:r>
      <w:r>
        <w:rPr>
          <w:rFonts w:eastAsia="Times New Roman" w:cs="Times New Roman"/>
          <w:b/>
          <w:szCs w:val="24"/>
        </w:rPr>
        <w:t xml:space="preserve"> - ΓΕΩΡΓΙΟΣ</w:t>
      </w:r>
      <w:r>
        <w:rPr>
          <w:rFonts w:eastAsia="Times New Roman" w:cs="Times New Roman"/>
          <w:b/>
          <w:szCs w:val="24"/>
        </w:rPr>
        <w:t xml:space="preserve"> ΔΕΝΔΙΑΣ:</w:t>
      </w:r>
      <w:r>
        <w:rPr>
          <w:rFonts w:eastAsia="Times New Roman" w:cs="Times New Roman"/>
          <w:szCs w:val="24"/>
        </w:rPr>
        <w:t xml:space="preserve"> Κύριε Πρόεδρε, τον λόγο.</w:t>
      </w:r>
    </w:p>
    <w:p w14:paraId="42AE9F13" w14:textId="77777777" w:rsidR="00F00D30" w:rsidRDefault="00AE51A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Να μην αρχίσουμε, όμως, διάλογο.</w:t>
      </w:r>
    </w:p>
    <w:p w14:paraId="42AE9F14" w14:textId="77777777" w:rsidR="00F00D30" w:rsidRDefault="00AE51A4">
      <w:pPr>
        <w:spacing w:line="600" w:lineRule="auto"/>
        <w:ind w:firstLine="720"/>
        <w:jc w:val="both"/>
        <w:rPr>
          <w:rFonts w:eastAsia="Times New Roman"/>
          <w:bCs/>
          <w:szCs w:val="24"/>
        </w:rPr>
      </w:pPr>
      <w:r>
        <w:rPr>
          <w:rFonts w:eastAsia="Times New Roman"/>
          <w:bCs/>
          <w:szCs w:val="24"/>
        </w:rPr>
        <w:t>Ορίστε, έχετε τον λόγο για ένα λεπτό και το κλείνουμε.</w:t>
      </w:r>
    </w:p>
    <w:p w14:paraId="42AE9F15"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ΓΕΩΡΓΙΟΣ</w:t>
      </w:r>
      <w:r>
        <w:rPr>
          <w:rFonts w:eastAsia="Times New Roman" w:cs="Times New Roman"/>
          <w:b/>
          <w:szCs w:val="24"/>
        </w:rPr>
        <w:t xml:space="preserve"> ΔΕΝΔΙΑΣ:</w:t>
      </w:r>
      <w:r>
        <w:rPr>
          <w:rFonts w:eastAsia="Times New Roman" w:cs="Times New Roman"/>
          <w:szCs w:val="24"/>
        </w:rPr>
        <w:t xml:space="preserve"> Κύριε </w:t>
      </w:r>
      <w:r>
        <w:rPr>
          <w:rFonts w:eastAsia="Times New Roman" w:cs="Times New Roman"/>
          <w:szCs w:val="24"/>
        </w:rPr>
        <w:t xml:space="preserve">Πρόεδρε, θα το κλείναμε εάν ο κύριος Υπουργός ακολουθούσε μια άλλη διαδικασία απ’ αυτήν που ακολούθησε. Εάν κατάλαβα καλά, δεν </w:t>
      </w:r>
      <w:proofErr w:type="spellStart"/>
      <w:r>
        <w:rPr>
          <w:rFonts w:eastAsia="Times New Roman" w:cs="Times New Roman"/>
          <w:szCs w:val="24"/>
        </w:rPr>
        <w:t>απήντησε</w:t>
      </w:r>
      <w:proofErr w:type="spellEnd"/>
      <w:r>
        <w:rPr>
          <w:rFonts w:eastAsia="Times New Roman" w:cs="Times New Roman"/>
          <w:szCs w:val="24"/>
        </w:rPr>
        <w:t xml:space="preserve"> επί της ουσίας. Μας είπε ότι το κράτος κάτι κερδίζει, κάτι χάνει. Αυτό φαντάζομαι, δεν συνιστά εξήγηση στην Εθνική Αντιπ</w:t>
      </w:r>
      <w:r>
        <w:rPr>
          <w:rFonts w:eastAsia="Times New Roman" w:cs="Times New Roman"/>
          <w:szCs w:val="24"/>
        </w:rPr>
        <w:t>ροσωπεία.</w:t>
      </w:r>
    </w:p>
    <w:p w14:paraId="42AE9F1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Για τις παρατηρήσεις του για το ύφος της παράταξής μου θέλω να πω ότι δεν δικαιούται να μας τις απευθύνει. Φαντάζομαι ότι θυμάται τη στάση του εδώ και του ιδίου και του κόμματός του επί σειρά ετών. Κατά συνέπεια, τις παρατηρήσεις σας περί κοινοβο</w:t>
      </w:r>
      <w:r>
        <w:rPr>
          <w:rFonts w:eastAsia="Times New Roman" w:cs="Times New Roman"/>
          <w:szCs w:val="24"/>
        </w:rPr>
        <w:t>υλευτικής συμπεριφοράς, σας τις επιστρέφω. Δεν τις χρειάζομαι.</w:t>
      </w:r>
    </w:p>
    <w:p w14:paraId="42AE9F1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όμως, θα ήθελα ειλικρινώς να σας παρακαλέσω να μείνετε εδώ μέχρι να έρθει ο κ. Βορίδης. Έρχεται. Είναι δυστυχώς, σε ένα ακροατήριο. Λυπάμαι που δεν προβλέψαμε τον τρόπο της </w:t>
      </w:r>
      <w:proofErr w:type="spellStart"/>
      <w:r>
        <w:rPr>
          <w:rFonts w:eastAsia="Times New Roman" w:cs="Times New Roman"/>
          <w:szCs w:val="24"/>
        </w:rPr>
        <w:t>επαν</w:t>
      </w:r>
      <w:r>
        <w:rPr>
          <w:rFonts w:eastAsia="Times New Roman" w:cs="Times New Roman"/>
          <w:szCs w:val="24"/>
        </w:rPr>
        <w:t>ακατάθεσης</w:t>
      </w:r>
      <w:proofErr w:type="spellEnd"/>
      <w:r>
        <w:rPr>
          <w:rFonts w:eastAsia="Times New Roman" w:cs="Times New Roman"/>
          <w:szCs w:val="24"/>
        </w:rPr>
        <w:t xml:space="preserve"> </w:t>
      </w:r>
      <w:proofErr w:type="spellStart"/>
      <w:r>
        <w:rPr>
          <w:rFonts w:eastAsia="Times New Roman" w:cs="Times New Roman"/>
          <w:szCs w:val="24"/>
        </w:rPr>
        <w:t>νύκτωρ</w:t>
      </w:r>
      <w:proofErr w:type="spellEnd"/>
      <w:r>
        <w:rPr>
          <w:rFonts w:eastAsia="Times New Roman" w:cs="Times New Roman"/>
          <w:szCs w:val="24"/>
        </w:rPr>
        <w:t>. Κατά συνέπεια, δεν ήμασταν έτοιμοι. Εάν τα φέρνατε κατά την κανονική κοινοβουλευτική διαδικασία μέσω της επιτροπής κ.λπ., η Νέα Δημοκρατία στο πλαίσιο του κοινοβουλευτικού διαλόγου και θα σας απαντούσε και θα σας βοηθούσε.</w:t>
      </w:r>
    </w:p>
    <w:p w14:paraId="42AE9F1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Ο τρόπος που το καταθέτετε και ο τρόπος που το φέρνετε, δείχνει –φοβούμαι- ότι κάποια άλλη προτεραιότητα έχετε. Εάν θέλετε να βοηθήσετε-πραγματικά σας το λέω- εμείς θέλουμε να βοηθήσουμε περισσότερο. Δεν είστε πιο πονόψυχος εσείς για τις </w:t>
      </w:r>
      <w:r>
        <w:rPr>
          <w:rFonts w:eastAsia="Times New Roman" w:cs="Times New Roman"/>
          <w:szCs w:val="24"/>
        </w:rPr>
        <w:t>τρεις χιλιάδες πεν</w:t>
      </w:r>
      <w:r>
        <w:rPr>
          <w:rFonts w:eastAsia="Times New Roman" w:cs="Times New Roman"/>
          <w:szCs w:val="24"/>
        </w:rPr>
        <w:t>τακόσιες</w:t>
      </w:r>
      <w:r>
        <w:rPr>
          <w:rFonts w:eastAsia="Times New Roman" w:cs="Times New Roman"/>
          <w:szCs w:val="24"/>
        </w:rPr>
        <w:t xml:space="preserve"> οικογένειες από εμάς. Δεν είστε πιο πονόψυχος εσείς από εμάς για την εθνική οικονομία. Ούτως ή άλλως, θα την αναλάβουμε σε ελάχιστες εβδομάδες. Μας πονάει πάρα πολύ.</w:t>
      </w:r>
    </w:p>
    <w:p w14:paraId="42AE9F1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Κατά συνέπεια, εάν πραγματικά θέλετε να κάνουμε κάτι θετικό, χίλιες φορές να το κ</w:t>
      </w:r>
      <w:r>
        <w:rPr>
          <w:rFonts w:eastAsia="Times New Roman" w:cs="Times New Roman"/>
          <w:szCs w:val="24"/>
        </w:rPr>
        <w:t>άνουμε. Όχι, όμως, με αυτόν τον τρόπο.</w:t>
      </w:r>
    </w:p>
    <w:p w14:paraId="42AE9F1A"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Κύριε Πρόεδρε, να πω μόνο κάτι για δέκα δευτερόλεπτα.</w:t>
      </w:r>
    </w:p>
    <w:p w14:paraId="42AE9F1B" w14:textId="77777777" w:rsidR="00F00D30" w:rsidRDefault="00AE51A4">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Ορίστε, έχετε τον λόγο.</w:t>
      </w:r>
    </w:p>
    <w:p w14:paraId="42AE9F1C"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 σας πω μόνο ό</w:t>
      </w:r>
      <w:r>
        <w:rPr>
          <w:rFonts w:eastAsia="Times New Roman" w:cs="Times New Roman"/>
          <w:szCs w:val="24"/>
        </w:rPr>
        <w:t>τι ο Υπουργός Οικονομικών δεν έχει και δεύτερη δουλειά να πηγαίνει για να βγάζει χρήματα σαν δικηγόρος. Έχει μόνο την δουλειά εδώ. Και δεν μπορώ να περιμένω να έρθει ο κ. Βορίδης.</w:t>
      </w:r>
    </w:p>
    <w:p w14:paraId="42AE9F1D"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ΓΕΩΡΓΙΟΣ</w:t>
      </w:r>
      <w:r>
        <w:rPr>
          <w:rFonts w:eastAsia="Times New Roman" w:cs="Times New Roman"/>
          <w:b/>
          <w:szCs w:val="24"/>
        </w:rPr>
        <w:t xml:space="preserve"> ΔΕΝΔΙΑΣ:</w:t>
      </w:r>
      <w:r>
        <w:rPr>
          <w:rFonts w:eastAsia="Times New Roman" w:cs="Times New Roman"/>
          <w:szCs w:val="24"/>
        </w:rPr>
        <w:t xml:space="preserve"> Όταν ήσασταν στην αντιπολίτευση…</w:t>
      </w:r>
    </w:p>
    <w:p w14:paraId="42AE9F1E"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ΕΥΚΛΕΙΔΗΣ ΤΣΑΚ</w:t>
      </w:r>
      <w:r>
        <w:rPr>
          <w:rFonts w:eastAsia="Times New Roman" w:cs="Times New Roman"/>
          <w:b/>
          <w:szCs w:val="24"/>
        </w:rPr>
        <w:t>ΑΛΩΤΟΣ (Υπουργός Οικονομικών):</w:t>
      </w:r>
      <w:r>
        <w:rPr>
          <w:rFonts w:eastAsia="Times New Roman" w:cs="Times New Roman"/>
          <w:szCs w:val="24"/>
        </w:rPr>
        <w:t xml:space="preserve"> Ούτε όταν ήμουν στην </w:t>
      </w:r>
      <w:r>
        <w:rPr>
          <w:rFonts w:eastAsia="Times New Roman" w:cs="Times New Roman"/>
          <w:szCs w:val="24"/>
        </w:rPr>
        <w:t>Α</w:t>
      </w:r>
      <w:r>
        <w:rPr>
          <w:rFonts w:eastAsia="Times New Roman" w:cs="Times New Roman"/>
          <w:szCs w:val="24"/>
        </w:rPr>
        <w:t>ντιπολίτευση. Εσείς έχετε δύο και τρεις δουλειές!</w:t>
      </w:r>
    </w:p>
    <w:p w14:paraId="42AE9F1F"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ΓΕΩΡΓΙΟΣ</w:t>
      </w:r>
      <w:r>
        <w:rPr>
          <w:rFonts w:eastAsia="Times New Roman" w:cs="Times New Roman"/>
          <w:b/>
          <w:szCs w:val="24"/>
        </w:rPr>
        <w:t xml:space="preserve"> ΔΕΝΔΙΑΣ:</w:t>
      </w:r>
      <w:r>
        <w:rPr>
          <w:rFonts w:eastAsia="Times New Roman" w:cs="Times New Roman"/>
          <w:szCs w:val="24"/>
        </w:rPr>
        <w:t xml:space="preserve"> Το να είστε άνεργος, δεν σας τιμά. Διότι είστε άεργος!</w:t>
      </w:r>
    </w:p>
    <w:p w14:paraId="42AE9F20" w14:textId="77777777" w:rsidR="00F00D30" w:rsidRDefault="00AE51A4">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Κύριε Υπουργέ και κύριε </w:t>
      </w:r>
      <w:proofErr w:type="spellStart"/>
      <w:r>
        <w:rPr>
          <w:rFonts w:eastAsia="Times New Roman"/>
          <w:bCs/>
          <w:szCs w:val="24"/>
        </w:rPr>
        <w:t>Δένδια</w:t>
      </w:r>
      <w:proofErr w:type="spellEnd"/>
      <w:r>
        <w:rPr>
          <w:rFonts w:eastAsia="Times New Roman"/>
          <w:bCs/>
          <w:szCs w:val="24"/>
        </w:rPr>
        <w:t xml:space="preserve">, </w:t>
      </w:r>
      <w:r>
        <w:rPr>
          <w:rFonts w:eastAsia="Times New Roman"/>
          <w:bCs/>
          <w:szCs w:val="24"/>
        </w:rPr>
        <w:t>παρακαλώ! Και δεν θέλω ως Προεδρείο να θυμίσω, κύριε Υπουργέ, πόσες ερωτήσεις σας έχουν αναβληθεί, γιατί λείπετε από την Βουλή. Κλείνει εδώ η συζήτηση.</w:t>
      </w:r>
    </w:p>
    <w:p w14:paraId="42AE9F21" w14:textId="77777777" w:rsidR="00F00D30" w:rsidRDefault="00AE51A4">
      <w:pPr>
        <w:spacing w:line="600" w:lineRule="auto"/>
        <w:ind w:firstLine="720"/>
        <w:jc w:val="both"/>
        <w:rPr>
          <w:rFonts w:eastAsia="Times New Roman"/>
          <w:bCs/>
          <w:szCs w:val="24"/>
        </w:rPr>
      </w:pPr>
      <w:r>
        <w:rPr>
          <w:rFonts w:eastAsia="Times New Roman"/>
          <w:bCs/>
          <w:szCs w:val="24"/>
        </w:rPr>
        <w:t>Τον λόγο έχει ο κ. Κωνσταντινόπουλος.</w:t>
      </w:r>
    </w:p>
    <w:p w14:paraId="42AE9F22"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42AE9F2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συζητάμε ένα νομοσχέδιο «κουρελού» με μία νέα μαρκίζα</w:t>
      </w:r>
      <w:r>
        <w:rPr>
          <w:rFonts w:eastAsia="Times New Roman" w:cs="Times New Roman"/>
          <w:szCs w:val="24"/>
        </w:rPr>
        <w:t>,</w:t>
      </w:r>
      <w:r>
        <w:rPr>
          <w:rFonts w:eastAsia="Times New Roman" w:cs="Times New Roman"/>
          <w:szCs w:val="24"/>
        </w:rPr>
        <w:t xml:space="preserve"> αλλά με πολλές φωτογραφικές διατάξεις. Και χαίρομαι που είναι εδώ ο κ. Δραγασάκης και ο Υπουργός Οικονομικών.</w:t>
      </w:r>
    </w:p>
    <w:p w14:paraId="42AE9F2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Θα αρχίσω από μία διάταξη, που δεν την φέρατε στα κρυφά. Την φέρατε στα φ</w:t>
      </w:r>
      <w:r>
        <w:rPr>
          <w:rFonts w:eastAsia="Times New Roman" w:cs="Times New Roman"/>
          <w:szCs w:val="24"/>
        </w:rPr>
        <w:t xml:space="preserve">ανερά. Θα στεναχωρήσω και τον κ. </w:t>
      </w:r>
      <w:proofErr w:type="spellStart"/>
      <w:r>
        <w:rPr>
          <w:rFonts w:eastAsia="Times New Roman" w:cs="Times New Roman"/>
          <w:szCs w:val="24"/>
        </w:rPr>
        <w:t>Δένδια</w:t>
      </w:r>
      <w:proofErr w:type="spellEnd"/>
      <w:r>
        <w:rPr>
          <w:rFonts w:eastAsia="Times New Roman" w:cs="Times New Roman"/>
          <w:szCs w:val="24"/>
        </w:rPr>
        <w:t xml:space="preserve"> τώρα, γιατί τα βάζω συχνά με τη Νέα Δημοκρατία. Η Νέα Δημοκρατία μέχρι σήμερα δεν έχει μιλήσει. Είναι μ</w:t>
      </w:r>
      <w:r>
        <w:rPr>
          <w:rFonts w:eastAsia="Times New Roman" w:cs="Times New Roman"/>
          <w:szCs w:val="24"/>
        </w:rPr>
        <w:t>ί</w:t>
      </w:r>
      <w:r>
        <w:rPr>
          <w:rFonts w:eastAsia="Times New Roman" w:cs="Times New Roman"/>
          <w:szCs w:val="24"/>
        </w:rPr>
        <w:t xml:space="preserve">α διάταξη, κύριε </w:t>
      </w:r>
      <w:proofErr w:type="spellStart"/>
      <w:r>
        <w:rPr>
          <w:rFonts w:eastAsia="Times New Roman" w:cs="Times New Roman"/>
          <w:szCs w:val="24"/>
        </w:rPr>
        <w:t>Δένδια</w:t>
      </w:r>
      <w:proofErr w:type="spellEnd"/>
      <w:r>
        <w:rPr>
          <w:rFonts w:eastAsia="Times New Roman" w:cs="Times New Roman"/>
          <w:szCs w:val="24"/>
        </w:rPr>
        <w:t xml:space="preserve"> και σας είδα προσωπικά να αντιδράτε. Φεύγει ο κύριος Υπουργός. Άκουσα και τον εισηγητή τ</w:t>
      </w:r>
      <w:r>
        <w:rPr>
          <w:rFonts w:eastAsia="Times New Roman" w:cs="Times New Roman"/>
          <w:szCs w:val="24"/>
        </w:rPr>
        <w:t>ου ΣΥΡΙΖΑ να τ</w:t>
      </w:r>
      <w:r>
        <w:rPr>
          <w:rFonts w:eastAsia="Times New Roman" w:cs="Times New Roman"/>
          <w:szCs w:val="24"/>
        </w:rPr>
        <w:t>ην</w:t>
      </w:r>
      <w:r>
        <w:rPr>
          <w:rFonts w:eastAsia="Times New Roman" w:cs="Times New Roman"/>
          <w:szCs w:val="24"/>
        </w:rPr>
        <w:t xml:space="preserve"> υ</w:t>
      </w:r>
      <w:r>
        <w:rPr>
          <w:rFonts w:eastAsia="Times New Roman" w:cs="Times New Roman"/>
          <w:szCs w:val="24"/>
        </w:rPr>
        <w:lastRenderedPageBreak/>
        <w:t>περασπίζεται για πρώτη φορά σήμερα. Οι παλιές «κακές» κυβερνήσεις βρήκαν τους επιχειρηματικούς ομίλους που είχαν πλαστά τιμολόγια και δεν τους νομιμοποίησαν. Στους παλιούς αναπτυξιακούς νόμους</w:t>
      </w:r>
      <w:r>
        <w:rPr>
          <w:rFonts w:eastAsia="Times New Roman" w:cs="Times New Roman"/>
          <w:szCs w:val="24"/>
        </w:rPr>
        <w:t>,</w:t>
      </w:r>
      <w:r>
        <w:rPr>
          <w:rFonts w:eastAsia="Times New Roman" w:cs="Times New Roman"/>
          <w:szCs w:val="24"/>
        </w:rPr>
        <w:t xml:space="preserve"> όταν υπήρχαν πλαστά τιμολόγια, τότε</w:t>
      </w:r>
      <w:r>
        <w:rPr>
          <w:rFonts w:eastAsia="Times New Roman" w:cs="Times New Roman"/>
          <w:szCs w:val="24"/>
        </w:rPr>
        <w:t xml:space="preserve"> ο επενδυ</w:t>
      </w:r>
      <w:r>
        <w:rPr>
          <w:rFonts w:eastAsia="Times New Roman" w:cs="Times New Roman"/>
          <w:szCs w:val="24"/>
        </w:rPr>
        <w:t>τής</w:t>
      </w:r>
      <w:r>
        <w:rPr>
          <w:rFonts w:eastAsia="Times New Roman" w:cs="Times New Roman"/>
          <w:szCs w:val="24"/>
        </w:rPr>
        <w:t xml:space="preserve"> επέστρεφε το σύνολο της επ</w:t>
      </w:r>
      <w:r>
        <w:rPr>
          <w:rFonts w:eastAsia="Times New Roman" w:cs="Times New Roman"/>
          <w:szCs w:val="24"/>
        </w:rPr>
        <w:t>ιχορήγησης</w:t>
      </w:r>
      <w:r>
        <w:rPr>
          <w:rFonts w:eastAsia="Times New Roman" w:cs="Times New Roman"/>
          <w:szCs w:val="24"/>
        </w:rPr>
        <w:t xml:space="preserve">. Και έρχεστε εσείς σήμερα και κάνετε νομιμοποίηση, δηλαδή ξέπλυμα. </w:t>
      </w:r>
    </w:p>
    <w:p w14:paraId="42AE9F2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Για ποιους επιχειρηματικούς ομίλους λέμε; Ο κύριος Υπουργός ξέρει ποιοι επιχειρηματικοί όμιλοι έχουν πλαστά τιμολόγια. Γιατί δεν τους φέρνει εδώ; Γ</w:t>
      </w:r>
      <w:r>
        <w:rPr>
          <w:rFonts w:eastAsia="Times New Roman" w:cs="Times New Roman"/>
          <w:szCs w:val="24"/>
        </w:rPr>
        <w:t xml:space="preserve">ιατί δεν τους φέρνει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–και του το ζήτησα και χθες- ο οποίος γνωρίζει από τις υπηρεσίες ποιοι επιχειρηματικοί όμιλοι έχουν πλαστά τιμολόγια; Να δούμε την αξία του ακινήτου, πόσα χρήματα έχουν πάρει, πόσα χρήματα είναι ίδια συμμετοχή με τ</w:t>
      </w:r>
      <w:r>
        <w:rPr>
          <w:rFonts w:eastAsia="Times New Roman" w:cs="Times New Roman"/>
          <w:szCs w:val="24"/>
        </w:rPr>
        <w:t>ους παλιούς αναπτυξιακούς νόμους και τι ξεπλένεται.</w:t>
      </w:r>
      <w:r w:rsidRPr="00D00681">
        <w:rPr>
          <w:rFonts w:eastAsia="Times New Roman" w:cs="Times New Roman"/>
          <w:szCs w:val="24"/>
        </w:rPr>
        <w:t xml:space="preserve"> </w:t>
      </w:r>
      <w:r>
        <w:rPr>
          <w:rFonts w:eastAsia="Times New Roman" w:cs="Times New Roman"/>
          <w:szCs w:val="24"/>
        </w:rPr>
        <w:t>Αυτό είναι το νέο πολιτικό ήθος;</w:t>
      </w:r>
    </w:p>
    <w:p w14:paraId="42AE9F2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Και είπε ο κ. Δραγασάκης πολύ σωστά προχθές</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w:t>
      </w:r>
      <w:r>
        <w:rPr>
          <w:rFonts w:eastAsia="Times New Roman" w:cs="Times New Roman"/>
          <w:szCs w:val="24"/>
        </w:rPr>
        <w:t>αυτό είναι ένα μεγάλο πολιτικό θέμα, για το οποίο δεν μπορούμε να πάρουμε μόνοι μας την απόφαση.</w:t>
      </w:r>
      <w:r>
        <w:rPr>
          <w:rFonts w:eastAsia="Times New Roman" w:cs="Times New Roman"/>
          <w:szCs w:val="24"/>
        </w:rPr>
        <w:t>»</w:t>
      </w:r>
      <w:r>
        <w:rPr>
          <w:rFonts w:eastAsia="Times New Roman" w:cs="Times New Roman"/>
          <w:szCs w:val="24"/>
        </w:rPr>
        <w:t xml:space="preserve"> Και τώρα αναρωτιέμαι, -</w:t>
      </w:r>
      <w:r>
        <w:rPr>
          <w:rFonts w:eastAsia="Times New Roman" w:cs="Times New Roman"/>
          <w:szCs w:val="24"/>
        </w:rPr>
        <w:t xml:space="preserve">επειδή δεν έχω ακούσει τη Νέα Δημοκρατία ακόμα να </w:t>
      </w:r>
      <w:r>
        <w:rPr>
          <w:rFonts w:eastAsia="Times New Roman" w:cs="Times New Roman"/>
          <w:szCs w:val="24"/>
        </w:rPr>
        <w:lastRenderedPageBreak/>
        <w:t>μιλάει- τι θα κάνει η Νέα Δημοκρατία σε αυτό. Γιατί, ο κ. Δραγασάκης είπε ότι</w:t>
      </w:r>
      <w:r>
        <w:rPr>
          <w:rFonts w:eastAsia="Times New Roman" w:cs="Times New Roman"/>
          <w:szCs w:val="24"/>
        </w:rPr>
        <w:t>,</w:t>
      </w:r>
      <w:r>
        <w:rPr>
          <w:rFonts w:eastAsia="Times New Roman" w:cs="Times New Roman"/>
          <w:szCs w:val="24"/>
        </w:rPr>
        <w:t xml:space="preserve"> εάν δεν υπάρξει η συναίνεση, δεν θα προχωρήσει. Άρα, εδώ υπάρχει και μία ευθύνη σε εσάς, κύριε </w:t>
      </w:r>
      <w:proofErr w:type="spellStart"/>
      <w:r>
        <w:rPr>
          <w:rFonts w:eastAsia="Times New Roman" w:cs="Times New Roman"/>
          <w:szCs w:val="24"/>
        </w:rPr>
        <w:t>Δένδια</w:t>
      </w:r>
      <w:proofErr w:type="spellEnd"/>
      <w:r>
        <w:rPr>
          <w:rFonts w:eastAsia="Times New Roman" w:cs="Times New Roman"/>
          <w:szCs w:val="24"/>
        </w:rPr>
        <w:t>. Δεν είναι εδώ ο εισηγητή</w:t>
      </w:r>
      <w:r>
        <w:rPr>
          <w:rFonts w:eastAsia="Times New Roman" w:cs="Times New Roman"/>
          <w:szCs w:val="24"/>
        </w:rPr>
        <w:t>ς σας. Αλλά, τέσσερις μέρες τώρα η Νέα Δημοκρατία δεν έχει πει λέξη γι’ αυτό.</w:t>
      </w:r>
    </w:p>
    <w:p w14:paraId="42AE9F27"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ΓΕΩΡΓΙΟΣ</w:t>
      </w:r>
      <w:r>
        <w:rPr>
          <w:rFonts w:eastAsia="Times New Roman" w:cs="Times New Roman"/>
          <w:b/>
          <w:szCs w:val="24"/>
        </w:rPr>
        <w:t xml:space="preserve"> ΔΕΝΔΙΑΣ:</w:t>
      </w:r>
      <w:r>
        <w:rPr>
          <w:rFonts w:eastAsia="Times New Roman" w:cs="Times New Roman"/>
          <w:szCs w:val="24"/>
        </w:rPr>
        <w:t xml:space="preserve"> Για το 40 λέτε.</w:t>
      </w:r>
    </w:p>
    <w:p w14:paraId="42AE9F28"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Βέβαια.</w:t>
      </w:r>
    </w:p>
    <w:p w14:paraId="42AE9F29"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w:t>
      </w:r>
      <w:r>
        <w:rPr>
          <w:rFonts w:eastAsia="Times New Roman" w:cs="Times New Roman"/>
          <w:b/>
          <w:szCs w:val="24"/>
        </w:rPr>
        <w:t>ΓΕΩΡΓΙΟΣ</w:t>
      </w:r>
      <w:r>
        <w:rPr>
          <w:rFonts w:eastAsia="Times New Roman" w:cs="Times New Roman"/>
          <w:b/>
          <w:szCs w:val="24"/>
        </w:rPr>
        <w:t xml:space="preserve"> ΔΕΝΔΙΑΣ:</w:t>
      </w:r>
      <w:r>
        <w:rPr>
          <w:rFonts w:eastAsia="Times New Roman" w:cs="Times New Roman"/>
          <w:szCs w:val="24"/>
        </w:rPr>
        <w:t xml:space="preserve"> Προηγουμένως δεν ρώτησα τον Υπουργό;</w:t>
      </w:r>
    </w:p>
    <w:p w14:paraId="42AE9F2A"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Ναι, εσείς. Έχουμε τρεις μέρες εδώ. </w:t>
      </w:r>
    </w:p>
    <w:p w14:paraId="42AE9F2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Είναι νομιμοποίηση πλαστών τιμολογίων; Είναι! Ποιοι είναι αυτοί οι όμιλοι; Σας καλώ, κύριε Υπουργέ, να καταθέσετε από τις υπηρεσίες των ιδιωτικών επενδύσεων του Υπουργείου –ο κ. </w:t>
      </w:r>
      <w:proofErr w:type="spellStart"/>
      <w:r>
        <w:rPr>
          <w:rFonts w:eastAsia="Times New Roman" w:cs="Times New Roman"/>
          <w:szCs w:val="24"/>
        </w:rPr>
        <w:t>Δένδιας</w:t>
      </w:r>
      <w:proofErr w:type="spellEnd"/>
      <w:r>
        <w:rPr>
          <w:rFonts w:eastAsia="Times New Roman" w:cs="Times New Roman"/>
          <w:szCs w:val="24"/>
        </w:rPr>
        <w:t xml:space="preserve"> το ξέρει- ποιοι είναι οι όμιλοι, </w:t>
      </w:r>
      <w:r>
        <w:rPr>
          <w:rFonts w:eastAsia="Times New Roman" w:cs="Times New Roman"/>
          <w:szCs w:val="24"/>
        </w:rPr>
        <w:t>που έχουν πιαστεί από τις υπηρεσίες και ελέγχονται για πλαστά τιμολόγια.</w:t>
      </w:r>
    </w:p>
    <w:p w14:paraId="42AE9F2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του ΣΥΡΙΖΑ, θα το ψηφίσετε, εσείς που είστε υπέρ της διαφάνειας, υπέρ του νέου πολιτικού ήθους </w:t>
      </w:r>
      <w:r>
        <w:rPr>
          <w:rFonts w:eastAsia="Times New Roman" w:cs="Times New Roman"/>
          <w:szCs w:val="24"/>
        </w:rPr>
        <w:lastRenderedPageBreak/>
        <w:t>και ύφους; Όχι, κύριοι συνάδελφοι, εμείς δεν θα το ψηφίσουμε. Και αφού</w:t>
      </w:r>
      <w:r>
        <w:rPr>
          <w:rFonts w:eastAsia="Times New Roman" w:cs="Times New Roman"/>
          <w:szCs w:val="24"/>
        </w:rPr>
        <w:t xml:space="preserve"> είναι εδώ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 να μας πει εάν</w:t>
      </w:r>
      <w:r>
        <w:rPr>
          <w:rFonts w:eastAsia="Times New Roman" w:cs="Times New Roman"/>
          <w:szCs w:val="24"/>
        </w:rPr>
        <w:t xml:space="preserve"> αυτός</w:t>
      </w:r>
      <w:r>
        <w:rPr>
          <w:rFonts w:eastAsia="Times New Roman" w:cs="Times New Roman"/>
          <w:szCs w:val="24"/>
        </w:rPr>
        <w:t xml:space="preserve"> νομιμοποιεί τα πλαστά τιμολόγια. Τα νομιμοποιείτε, κύριε Υπουργέ; Δεν απαντάει ο Υπουργός. Δεν πειράζει.</w:t>
      </w:r>
    </w:p>
    <w:p w14:paraId="42AE9F2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Άρα εμείς είμαστε πολύ καθαροί σε αυτό το θέμα και λέμε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w:t>
      </w:r>
      <w:r>
        <w:rPr>
          <w:rFonts w:eastAsia="Times New Roman" w:cs="Times New Roman"/>
          <w:szCs w:val="24"/>
        </w:rPr>
        <w:t>μ</w:t>
      </w:r>
      <w:r>
        <w:rPr>
          <w:rFonts w:eastAsia="Times New Roman" w:cs="Times New Roman"/>
          <w:szCs w:val="24"/>
        </w:rPr>
        <w:t>μία νομιμοποίηση πλ</w:t>
      </w:r>
      <w:r>
        <w:rPr>
          <w:rFonts w:eastAsia="Times New Roman" w:cs="Times New Roman"/>
          <w:szCs w:val="24"/>
        </w:rPr>
        <w:t>αστών τιμολογίων, εφόσον η Αίθουσα δεν γνωρίζει.</w:t>
      </w:r>
      <w:r>
        <w:rPr>
          <w:rFonts w:eastAsia="Times New Roman" w:cs="Times New Roman"/>
          <w:szCs w:val="24"/>
        </w:rPr>
        <w:t>»</w:t>
      </w:r>
      <w:r>
        <w:rPr>
          <w:rFonts w:eastAsia="Times New Roman" w:cs="Times New Roman"/>
          <w:szCs w:val="24"/>
        </w:rPr>
        <w:t xml:space="preserve"> Πρέπει καθαρά να μας φέρει ο Υπουργός όλους αυτούς που έχουν καταθέσει πλαστά τιμολόγια, που έχουν πιαστεί στη φάκα και σήμερα έρχεται να τους νομιμοποιήσει. Θα περιμένουμε να ακούσουμε.</w:t>
      </w:r>
    </w:p>
    <w:p w14:paraId="42AE9F2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Δεύτερο μεγάλο ζήτη</w:t>
      </w:r>
      <w:r>
        <w:rPr>
          <w:rFonts w:eastAsia="Times New Roman" w:cs="Times New Roman"/>
          <w:szCs w:val="24"/>
        </w:rPr>
        <w:t xml:space="preserve">μα: Κύριε Υπουργέ, ήμασταν η παράταξη που από την πρώτη μέρα σας θέσαμε προτάσεις, θέματα, που αφορούν και την Αναπτυξιακή Τράπεζα και όλα τα υπόλοιπα άρθρα. Όσο μου επιτρέπεται, θα σας πω. </w:t>
      </w:r>
    </w:p>
    <w:p w14:paraId="42AE9F2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 Αναπτυξιακή Τράπεζα δεν είναι τράπεζα. Προσπαθήσαμε μέσα από τη</w:t>
      </w:r>
      <w:r>
        <w:rPr>
          <w:rFonts w:eastAsia="Times New Roman" w:cs="Times New Roman"/>
          <w:szCs w:val="24"/>
        </w:rPr>
        <w:t>ν διαδικασία αυτή να το καταλάβουμε</w:t>
      </w:r>
      <w:r>
        <w:rPr>
          <w:rFonts w:eastAsia="Times New Roman" w:cs="Times New Roman"/>
          <w:szCs w:val="24"/>
        </w:rPr>
        <w:t>,</w:t>
      </w:r>
      <w:r>
        <w:rPr>
          <w:rFonts w:eastAsia="Times New Roman" w:cs="Times New Roman"/>
          <w:szCs w:val="24"/>
        </w:rPr>
        <w:t xml:space="preserve"> και γι’ αυτό αποδεχθήκαμε και τη δική σας πρόταση να μην βγαίνει η </w:t>
      </w:r>
      <w:r>
        <w:rPr>
          <w:rFonts w:eastAsia="Times New Roman" w:cs="Times New Roman"/>
          <w:szCs w:val="24"/>
        </w:rPr>
        <w:lastRenderedPageBreak/>
        <w:t>προκήρυξη μόνο μέσω ΑΣΕΠ, γιατί χρειάζεται κόσμος και από τον ιδιωτικό τομέα σε μ</w:t>
      </w:r>
      <w:r>
        <w:rPr>
          <w:rFonts w:eastAsia="Times New Roman" w:cs="Times New Roman"/>
          <w:szCs w:val="24"/>
        </w:rPr>
        <w:t>ί</w:t>
      </w:r>
      <w:r>
        <w:rPr>
          <w:rFonts w:eastAsia="Times New Roman" w:cs="Times New Roman"/>
          <w:szCs w:val="24"/>
        </w:rPr>
        <w:t>α πραγματική τράπεζα. Την αποδεχθήκαμε και είπαμε ότι ναι, χρειάζεται.</w:t>
      </w:r>
      <w:r>
        <w:rPr>
          <w:rFonts w:eastAsia="Times New Roman" w:cs="Times New Roman"/>
          <w:szCs w:val="24"/>
        </w:rPr>
        <w:t xml:space="preserve"> Ξεπεράσαμε την αναξιοκρατία σας και είπαμε ότι μ</w:t>
      </w:r>
      <w:r>
        <w:rPr>
          <w:rFonts w:eastAsia="Times New Roman" w:cs="Times New Roman"/>
          <w:szCs w:val="24"/>
        </w:rPr>
        <w:t>ί</w:t>
      </w:r>
      <w:r>
        <w:rPr>
          <w:rFonts w:eastAsia="Times New Roman" w:cs="Times New Roman"/>
          <w:szCs w:val="24"/>
        </w:rPr>
        <w:t>α τράπεζα δεν μπορεί να λειτουργήσει μόνο μέσα από το ΑΣΕΠ και μέσα από το δημόσιο.</w:t>
      </w:r>
    </w:p>
    <w:p w14:paraId="42AE9F3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Εδώ, όμως, κύριε Υπουργέ, αυτή η τράπεζα δεν είναι κάτι άλλο από το σημερινό ΤΑΝΕΟ.</w:t>
      </w:r>
      <w:r>
        <w:rPr>
          <w:rFonts w:eastAsia="Times New Roman" w:cs="Times New Roman"/>
          <w:szCs w:val="24"/>
        </w:rPr>
        <w:t xml:space="preserve"> Γιατί</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ανοίξει υποκατάστημα, αφού οι</w:t>
      </w:r>
      <w:r>
        <w:rPr>
          <w:rFonts w:eastAsia="Times New Roman" w:cs="Times New Roman"/>
          <w:szCs w:val="24"/>
        </w:rPr>
        <w:t xml:space="preserve"> συστημικές τράπεζες θα δίνουν τα δάνεια; Εσείς θα </w:t>
      </w:r>
      <w:r>
        <w:rPr>
          <w:rFonts w:eastAsia="Times New Roman" w:cs="Times New Roman"/>
          <w:szCs w:val="24"/>
        </w:rPr>
        <w:t>δίνετε</w:t>
      </w:r>
      <w:r>
        <w:rPr>
          <w:rFonts w:eastAsia="Times New Roman" w:cs="Times New Roman"/>
          <w:szCs w:val="24"/>
        </w:rPr>
        <w:t xml:space="preserve"> τις κατευθύνσεις. Άρα ουσιαστικά δεν μιλάμε για Αναπτυξιακή Τράπεζα. Μιλάμε για δαπάνες. </w:t>
      </w:r>
    </w:p>
    <w:p w14:paraId="42AE9F3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Και θέλω να σας πω, κύριε Υπουργέ –το έχετε δει, αλλά ακούστε το σας παρακαλώ- κάτι. </w:t>
      </w:r>
      <w:r>
        <w:rPr>
          <w:rFonts w:eastAsia="Times New Roman" w:cs="Times New Roman"/>
          <w:szCs w:val="24"/>
        </w:rPr>
        <w:t>Αναφέρεται</w:t>
      </w:r>
      <w:r>
        <w:rPr>
          <w:rFonts w:eastAsia="Times New Roman" w:cs="Times New Roman"/>
          <w:szCs w:val="24"/>
        </w:rPr>
        <w:t xml:space="preserve"> ενδεχόμενη δ</w:t>
      </w:r>
      <w:r>
        <w:rPr>
          <w:rFonts w:eastAsia="Times New Roman" w:cs="Times New Roman"/>
          <w:szCs w:val="24"/>
        </w:rPr>
        <w:t>απάνη επί του κρατικού προϋπολογισμού ποσού 10.000.000 ευρώ κατά ανώτατο όριο σε περίπτωση επιχορήγησης της Τράπεζας Εμπορίου και Ανάπτυξης του Εύξεινου Πόντου για την απόκτηση ιδιόκτητου ακινήτου για τη μόνιμη στέγασή της στην περιφερειακή ενότητα Θεσσαλο</w:t>
      </w:r>
      <w:r>
        <w:rPr>
          <w:rFonts w:eastAsia="Times New Roman" w:cs="Times New Roman"/>
          <w:szCs w:val="24"/>
        </w:rPr>
        <w:t>νίκης. Μα, 10.000.000 ευρώ;</w:t>
      </w:r>
    </w:p>
    <w:p w14:paraId="42AE9F3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Για ποια άλλη δαπάνη λέει το Γενικό Λογιστήριο του Κράτους; Για το προσωπικό. Το ύψος της δαπάνης –λέει- δεν μπορεί να εκτιμηθεί, διότι εξαρτάται από την έκδοση κανονισμού του προσωπικού και αποδοχών στον οποίο θα προσδιοριστούν</w:t>
      </w:r>
      <w:r>
        <w:rPr>
          <w:rFonts w:eastAsia="Times New Roman" w:cs="Times New Roman"/>
          <w:szCs w:val="24"/>
        </w:rPr>
        <w:t xml:space="preserve"> τα επιμέρους ζητήματα.</w:t>
      </w:r>
    </w:p>
    <w:p w14:paraId="42AE9F3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Άρα, κύριε Υπουργέ, σας είπαμε τις προτάσεις του Κινήματος Αλλαγής. Είπαμε να πάμε και χωρίς ΑΣΕΠ. Υπάρχει η πρότασή μας να υπάρχουν δύο διαφορετικά ταμεία και για τις πολύ μικρές επιχειρήσεις, γιατί η χώρα έχει ειδικό καθεστώς. Δεν</w:t>
      </w:r>
      <w:r>
        <w:rPr>
          <w:rFonts w:eastAsia="Times New Roman" w:cs="Times New Roman"/>
          <w:szCs w:val="24"/>
        </w:rPr>
        <w:t xml:space="preserve"> είναι όλες μικρομεσαίες επιχειρήσεις. Έχουμε ειδική κατηγορία</w:t>
      </w:r>
      <w:r>
        <w:rPr>
          <w:rFonts w:eastAsia="Times New Roman" w:cs="Times New Roman"/>
          <w:szCs w:val="24"/>
        </w:rPr>
        <w:t xml:space="preserve"> επιχειρήσεων</w:t>
      </w:r>
      <w:r>
        <w:rPr>
          <w:rFonts w:eastAsia="Times New Roman" w:cs="Times New Roman"/>
          <w:szCs w:val="24"/>
        </w:rPr>
        <w:t xml:space="preserve"> που πρέπει να είναι οι μικρές και οι πολύ μικρές για να μπορούν να επωφεληθούν και να μη φύγουν όλα τα λεφτά σε είκοσι με τριάντα εταιρείες.</w:t>
      </w:r>
    </w:p>
    <w:p w14:paraId="42AE9F3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όλες αυτές τις προτάσεις μας, παρ</w:t>
      </w:r>
      <w:r>
        <w:rPr>
          <w:rFonts w:eastAsia="Times New Roman" w:cs="Times New Roman"/>
          <w:szCs w:val="24"/>
        </w:rPr>
        <w:t xml:space="preserve">’ </w:t>
      </w:r>
      <w:r>
        <w:rPr>
          <w:rFonts w:eastAsia="Times New Roman" w:cs="Times New Roman"/>
          <w:szCs w:val="24"/>
        </w:rPr>
        <w:t>όλες τις απόψεις μας -τελειώνουμε τη συνεδρίαση σε τέσσερις ώρες- κάνατε πράγματι αυτό που λέγατε πάντα μετά από τέσσερα χρόνια.</w:t>
      </w:r>
    </w:p>
    <w:p w14:paraId="42AE9F3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Βάλα</w:t>
      </w:r>
      <w:r>
        <w:rPr>
          <w:rFonts w:eastAsia="Times New Roman" w:cs="Times New Roman"/>
          <w:szCs w:val="24"/>
        </w:rPr>
        <w:t>τ</w:t>
      </w:r>
      <w:r>
        <w:rPr>
          <w:rFonts w:eastAsia="Times New Roman" w:cs="Times New Roman"/>
          <w:szCs w:val="24"/>
        </w:rPr>
        <w:t xml:space="preserve">ε τη νέα μαρκίζα «Αναπτυξιακή Τράπεζα», αλλά ουσιαστικά, κύριε Υπουργέ, δεν λειτουργεί σε τίποτα ως τράπεζα. </w:t>
      </w:r>
      <w:r>
        <w:rPr>
          <w:rFonts w:eastAsia="Times New Roman" w:cs="Times New Roman"/>
          <w:szCs w:val="24"/>
        </w:rPr>
        <w:lastRenderedPageBreak/>
        <w:t xml:space="preserve">Λειτουργεί </w:t>
      </w:r>
      <w:r>
        <w:rPr>
          <w:rFonts w:eastAsia="Times New Roman" w:cs="Times New Roman"/>
          <w:szCs w:val="24"/>
        </w:rPr>
        <w:t xml:space="preserve">μέσα από τις συστημικές τράπεζες και απλώς θα δίνει τα λεφτά, χωρίς μάλιστα καλύτερη κατανομή </w:t>
      </w:r>
      <w:r>
        <w:rPr>
          <w:rFonts w:eastAsia="Times New Roman" w:cs="Times New Roman"/>
          <w:szCs w:val="24"/>
        </w:rPr>
        <w:t>σε</w:t>
      </w:r>
      <w:r>
        <w:rPr>
          <w:rFonts w:eastAsia="Times New Roman" w:cs="Times New Roman"/>
          <w:szCs w:val="24"/>
        </w:rPr>
        <w:t xml:space="preserve"> όλη αυτή τη διαδικασία.</w:t>
      </w:r>
    </w:p>
    <w:p w14:paraId="42AE9F3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Πάμε τώρα σε κάτι που δεν έχει συζητηθεί πάρα πολύ. Είναι ένα θέμα το οποία αφορά στο λαθρεμπόριο καυσίμων. Ας δούμε τώρα. Δεν το συζητ</w:t>
      </w:r>
      <w:r>
        <w:rPr>
          <w:rFonts w:eastAsia="Times New Roman" w:cs="Times New Roman"/>
          <w:szCs w:val="24"/>
        </w:rPr>
        <w:t>ούν όλα τα κόμματα αυτό, γιατί είναι θέμα που αγγίζει μεγάλα συμφέροντα. Να ρωτήσω το εξής: Γιατί κάνουμε μ</w:t>
      </w:r>
      <w:r>
        <w:rPr>
          <w:rFonts w:eastAsia="Times New Roman" w:cs="Times New Roman"/>
          <w:szCs w:val="24"/>
        </w:rPr>
        <w:t>ί</w:t>
      </w:r>
      <w:r>
        <w:rPr>
          <w:rFonts w:eastAsia="Times New Roman" w:cs="Times New Roman"/>
          <w:szCs w:val="24"/>
        </w:rPr>
        <w:t>α μετάθεση για το 2021; Σας το είπαν και οι πρατηριούχοι, σας το είπαν και όλοι</w:t>
      </w:r>
      <w:r>
        <w:rPr>
          <w:rFonts w:eastAsia="Times New Roman" w:cs="Times New Roman"/>
          <w:szCs w:val="24"/>
        </w:rPr>
        <w:t xml:space="preserve"> οι εμπλεκόμενοι φορείς, ότι το σύστημα ελέγχου εισροών-εκροών</w:t>
      </w:r>
      <w:r>
        <w:rPr>
          <w:rFonts w:eastAsia="Times New Roman" w:cs="Times New Roman"/>
          <w:szCs w:val="24"/>
        </w:rPr>
        <w:t xml:space="preserve"> θα έπρεπε να έχει ολοκληρωθεί. Η εφαρμογή του παραπέμπεται στην έκδοση κοινής απόφασης πλειάδας Υπουργείων, αφήνοντας το σύστημα ελεύθερο επί πάρα πολύ καιρό. Οι φορείς δεν σας είπαν ότι αυτό θα μπορούσε να γίνει άμεσα και γρήγορα; Γιατί δεν το κάνετε;</w:t>
      </w:r>
    </w:p>
    <w:p w14:paraId="42AE9F3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Πά</w:t>
      </w:r>
      <w:r>
        <w:rPr>
          <w:rFonts w:eastAsia="Times New Roman" w:cs="Times New Roman"/>
          <w:szCs w:val="24"/>
        </w:rPr>
        <w:t>λι, κύριοι συνάδελφοι του ΣΥΡΙΖΑ, θα ψηφίσετε να δίνεται η δυνατότητα για λαθρεμπόριο ακόμη δύο-τρία χρόνια; Έτσι θα αλλάξετε το ύφος της διακυβέρνησης; Έτσι θα χτυπήσ</w:t>
      </w:r>
      <w:r>
        <w:rPr>
          <w:rFonts w:eastAsia="Times New Roman" w:cs="Times New Roman"/>
          <w:szCs w:val="24"/>
        </w:rPr>
        <w:t>ετε</w:t>
      </w:r>
      <w:r>
        <w:rPr>
          <w:rFonts w:eastAsia="Times New Roman" w:cs="Times New Roman"/>
          <w:szCs w:val="24"/>
        </w:rPr>
        <w:t xml:space="preserve"> το κεφάλαιο; Έτσι θα χτυπή</w:t>
      </w:r>
      <w:r>
        <w:rPr>
          <w:rFonts w:eastAsia="Times New Roman" w:cs="Times New Roman"/>
          <w:szCs w:val="24"/>
        </w:rPr>
        <w:t>σετε</w:t>
      </w:r>
      <w:r>
        <w:rPr>
          <w:rFonts w:eastAsia="Times New Roman" w:cs="Times New Roman"/>
          <w:szCs w:val="24"/>
        </w:rPr>
        <w:t xml:space="preserve"> τους λαθρέμπορους; Κανένας δεν μιλάει, γιατί όλοι ξέρο</w:t>
      </w:r>
      <w:r>
        <w:rPr>
          <w:rFonts w:eastAsia="Times New Roman" w:cs="Times New Roman"/>
          <w:szCs w:val="24"/>
        </w:rPr>
        <w:t xml:space="preserve">υν ότι όσο πάει πίσω η λειτουργία του </w:t>
      </w:r>
      <w:r>
        <w:rPr>
          <w:rFonts w:eastAsia="Times New Roman" w:cs="Times New Roman"/>
          <w:szCs w:val="24"/>
        </w:rPr>
        <w:lastRenderedPageBreak/>
        <w:t>συστήματος εισροών-εκροών τόσο θα βρίσκουν</w:t>
      </w:r>
      <w:r>
        <w:rPr>
          <w:rFonts w:eastAsia="Times New Roman" w:cs="Times New Roman"/>
          <w:szCs w:val="24"/>
        </w:rPr>
        <w:t xml:space="preserve"> έδαφος</w:t>
      </w:r>
      <w:r>
        <w:rPr>
          <w:rFonts w:eastAsia="Times New Roman" w:cs="Times New Roman"/>
          <w:szCs w:val="24"/>
        </w:rPr>
        <w:t xml:space="preserve"> οι επιτήδειοι, όχι όλοι οι επιχειρηματίες, αλλά αυτοί που είναι γνωστοί στην πιάτσα και τους ξέρουν όλοι ότι κάνουν λαθρεμπόριο</w:t>
      </w:r>
      <w:r>
        <w:rPr>
          <w:rFonts w:eastAsia="Times New Roman" w:cs="Times New Roman"/>
          <w:szCs w:val="24"/>
        </w:rPr>
        <w:t>,</w:t>
      </w:r>
      <w:r>
        <w:rPr>
          <w:rFonts w:eastAsia="Times New Roman" w:cs="Times New Roman"/>
          <w:szCs w:val="24"/>
        </w:rPr>
        <w:t xml:space="preserve"> και εσείς μέχρι τότε θα τους δίνετε τη </w:t>
      </w:r>
      <w:r>
        <w:rPr>
          <w:rFonts w:eastAsia="Times New Roman" w:cs="Times New Roman"/>
          <w:szCs w:val="24"/>
        </w:rPr>
        <w:t>δυνατότητα όσο καθυστερείτε να κάνουν το λαθρεμπόριο με τη βούλα. Διότι αυτό έπρεπε να είχε τελειώσει μέχρι τώρα.</w:t>
      </w:r>
    </w:p>
    <w:p w14:paraId="42AE9F3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Γι’ αυτό δεν μας είπατε αυτό που είπαν οι φορείς. Σας παρακολούθησα σε όλες τις συνεδριάσεις. Να μας πει ένας αυτό που σας είπαν οι φορείς για</w:t>
      </w:r>
      <w:r>
        <w:rPr>
          <w:rFonts w:eastAsia="Times New Roman" w:cs="Times New Roman"/>
          <w:szCs w:val="24"/>
        </w:rPr>
        <w:t xml:space="preserve"> το σύστημα εισροών-εκροών ότι αυτό καθυστερεί, πάει πολύ πίσω. Γιατί χρειάζεται τόση πλειάδα υπουργικών αποφάσεων; Κανένας από το Υπουργείο και από την Κυβέρνηση δεν απάντησε.</w:t>
      </w:r>
    </w:p>
    <w:p w14:paraId="42AE9F3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Στα θέματα που αφορούν τη ΜΟΔ, την τροποποίηση που γίνεται και την οποία καταθέ</w:t>
      </w:r>
      <w:r>
        <w:rPr>
          <w:rFonts w:eastAsia="Times New Roman" w:cs="Times New Roman"/>
          <w:szCs w:val="24"/>
        </w:rPr>
        <w:t>σαμε, καταθέσαμε κύριε Υπουργέ, μ</w:t>
      </w:r>
      <w:r>
        <w:rPr>
          <w:rFonts w:eastAsia="Times New Roman" w:cs="Times New Roman"/>
          <w:szCs w:val="24"/>
        </w:rPr>
        <w:t>ί</w:t>
      </w:r>
      <w:r>
        <w:rPr>
          <w:rFonts w:eastAsia="Times New Roman" w:cs="Times New Roman"/>
          <w:szCs w:val="24"/>
        </w:rPr>
        <w:t>α πρόταση. Κατά την άποψή μας, αυτό που φέρνετε στη Βουλή είναι πάλι μ</w:t>
      </w:r>
      <w:r>
        <w:rPr>
          <w:rFonts w:eastAsia="Times New Roman" w:cs="Times New Roman"/>
          <w:szCs w:val="24"/>
        </w:rPr>
        <w:t>ί</w:t>
      </w:r>
      <w:r>
        <w:rPr>
          <w:rFonts w:eastAsia="Times New Roman" w:cs="Times New Roman"/>
          <w:szCs w:val="24"/>
        </w:rPr>
        <w:t>α λογική επαναφοράς σε μ</w:t>
      </w:r>
      <w:r>
        <w:rPr>
          <w:rFonts w:eastAsia="Times New Roman" w:cs="Times New Roman"/>
          <w:szCs w:val="24"/>
        </w:rPr>
        <w:t>ί</w:t>
      </w:r>
      <w:r>
        <w:rPr>
          <w:rFonts w:eastAsia="Times New Roman" w:cs="Times New Roman"/>
          <w:szCs w:val="24"/>
        </w:rPr>
        <w:t>α ειδική, θα έλεγα, διαδικασία, σε μ</w:t>
      </w:r>
      <w:r>
        <w:rPr>
          <w:rFonts w:eastAsia="Times New Roman" w:cs="Times New Roman"/>
          <w:szCs w:val="24"/>
        </w:rPr>
        <w:t>ί</w:t>
      </w:r>
      <w:r>
        <w:rPr>
          <w:rFonts w:eastAsia="Times New Roman" w:cs="Times New Roman"/>
          <w:szCs w:val="24"/>
        </w:rPr>
        <w:t xml:space="preserve">α υπηρεσία όπου χρειάζονται οι καλύτεροι για να </w:t>
      </w:r>
      <w:r>
        <w:rPr>
          <w:rFonts w:eastAsia="Times New Roman" w:cs="Times New Roman"/>
          <w:szCs w:val="24"/>
        </w:rPr>
        <w:lastRenderedPageBreak/>
        <w:t xml:space="preserve">προχωρήσουν. Αφήνετε να μη γίνονται πάλι </w:t>
      </w:r>
      <w:r>
        <w:rPr>
          <w:rFonts w:eastAsia="Times New Roman" w:cs="Times New Roman"/>
          <w:szCs w:val="24"/>
        </w:rPr>
        <w:t xml:space="preserve">μέσα από αξιοκρατικές διαδικασίες. Εν πάση </w:t>
      </w:r>
      <w:proofErr w:type="spellStart"/>
      <w:r>
        <w:rPr>
          <w:rFonts w:eastAsia="Times New Roman" w:cs="Times New Roman"/>
          <w:szCs w:val="24"/>
        </w:rPr>
        <w:t>περιπτώσει</w:t>
      </w:r>
      <w:proofErr w:type="spellEnd"/>
      <w:r>
        <w:rPr>
          <w:rFonts w:eastAsia="Times New Roman" w:cs="Times New Roman"/>
          <w:szCs w:val="24"/>
        </w:rPr>
        <w:t>, με αυτό που φέρνετε εσείς εμείς διαφωνούμε. Σας το είπαμε.</w:t>
      </w:r>
    </w:p>
    <w:p w14:paraId="42AE9F3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Σας έχουμε καταθέσει μ</w:t>
      </w:r>
      <w:r>
        <w:rPr>
          <w:rFonts w:eastAsia="Times New Roman" w:cs="Times New Roman"/>
          <w:szCs w:val="24"/>
        </w:rPr>
        <w:t>ί</w:t>
      </w:r>
      <w:r>
        <w:rPr>
          <w:rFonts w:eastAsia="Times New Roman" w:cs="Times New Roman"/>
          <w:szCs w:val="24"/>
        </w:rPr>
        <w:t>α πρόταση, αν θέλετε, να υπάρχει έστω ελάχιστη δικαιοσύνη προς όλους τους ενδιαφερόμενους. Αυτή είναι η άποψή μας. Εμεί</w:t>
      </w:r>
      <w:r>
        <w:rPr>
          <w:rFonts w:eastAsia="Times New Roman" w:cs="Times New Roman"/>
          <w:szCs w:val="24"/>
        </w:rPr>
        <w:t>ς πιστεύουμε ότι σε τέτοιες υπηρεσίες θα πρέπει να γίνονται διαγωνιστικές διαδικασίες σε τακτά χρονικά διαστήματα και αυτοί που μπορούν, αυτοί που επιλέγονται με τους καλύτερους τρόπους να είναι αυτοί που θα μπορέσουν να κάνουν και χρήση αυτών των θέσεων.</w:t>
      </w:r>
    </w:p>
    <w:p w14:paraId="42AE9F3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Όσον αφορά στο μισθολογικό, κύριε Υπουργέ, σας το είπα -είναι εδώ και ο αρμόδιος Υπουργός και εσείς- έχετε θέσει ένα θέμα. Υπάρχει μ</w:t>
      </w:r>
      <w:r>
        <w:rPr>
          <w:rFonts w:eastAsia="Times New Roman" w:cs="Times New Roman"/>
          <w:szCs w:val="24"/>
        </w:rPr>
        <w:t>ί</w:t>
      </w:r>
      <w:r>
        <w:rPr>
          <w:rFonts w:eastAsia="Times New Roman" w:cs="Times New Roman"/>
          <w:szCs w:val="24"/>
        </w:rPr>
        <w:t>α ανισότητα στη ΜΟΔ</w:t>
      </w:r>
      <w:r>
        <w:rPr>
          <w:rFonts w:eastAsia="Times New Roman" w:cs="Times New Roman"/>
          <w:szCs w:val="24"/>
        </w:rPr>
        <w:t>,</w:t>
      </w:r>
      <w:r>
        <w:rPr>
          <w:rFonts w:eastAsia="Times New Roman" w:cs="Times New Roman"/>
          <w:szCs w:val="24"/>
        </w:rPr>
        <w:t xml:space="preserve"> μεταξύ των μηχανικών και των υπολοίπων ειδικοτήτων.</w:t>
      </w:r>
    </w:p>
    <w:p w14:paraId="42AE9F3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Δεν είναι δίκαιο, κύριε Υπουργέ οι μηχανικοί να πα</w:t>
      </w:r>
      <w:r>
        <w:rPr>
          <w:rFonts w:eastAsia="Times New Roman" w:cs="Times New Roman"/>
          <w:szCs w:val="24"/>
        </w:rPr>
        <w:t xml:space="preserve">ίρνουν </w:t>
      </w:r>
      <w:r>
        <w:rPr>
          <w:rFonts w:eastAsia="Times New Roman" w:cs="Times New Roman"/>
          <w:szCs w:val="24"/>
        </w:rPr>
        <w:t xml:space="preserve">300 - </w:t>
      </w:r>
      <w:r>
        <w:rPr>
          <w:rFonts w:eastAsia="Times New Roman" w:cs="Times New Roman"/>
          <w:szCs w:val="24"/>
        </w:rPr>
        <w:t xml:space="preserve">400 ευρώ παραπάνω από άλλους ανθρώπους που εργάζονται στο ίδιο γραφείο. Είναι άδικο και το ξέρετε και εσείς. Είπατε ότι θα λυθεί αυτή η αδικία. Όμως, μέχρι σήμερα δεν έχετε </w:t>
      </w:r>
      <w:r>
        <w:rPr>
          <w:rFonts w:eastAsia="Times New Roman" w:cs="Times New Roman"/>
          <w:szCs w:val="24"/>
        </w:rPr>
        <w:lastRenderedPageBreak/>
        <w:t>πει ποιο είναι το χρονοδιάγραμμα. Αναβάλλεται από μέρα σε μέρα.</w:t>
      </w:r>
    </w:p>
    <w:p w14:paraId="42AE9F3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Θα έρθ</w:t>
      </w:r>
      <w:r>
        <w:rPr>
          <w:rFonts w:eastAsia="Times New Roman" w:cs="Times New Roman"/>
          <w:szCs w:val="24"/>
        </w:rPr>
        <w:t>ω σε ένα θέμα, το άρθρο 41, που αφορά στις τεχνολογίες πληροφορικής και επικοινωνίας. Το 2016 εμείς, στο ΠΑΣΟΚ, στο Κίνημα Αλλαγής, καταθέσαμε μ</w:t>
      </w:r>
      <w:r>
        <w:rPr>
          <w:rFonts w:eastAsia="Times New Roman" w:cs="Times New Roman"/>
          <w:szCs w:val="24"/>
        </w:rPr>
        <w:t>ί</w:t>
      </w:r>
      <w:r>
        <w:rPr>
          <w:rFonts w:eastAsia="Times New Roman" w:cs="Times New Roman"/>
          <w:szCs w:val="24"/>
        </w:rPr>
        <w:t>α πρόταση και προς τον Πρωθυπουργό και προς τον Υπουργό τότε Ψηφιακής Πολιτικής και προς το Υπουργείο Ανάπτυξης</w:t>
      </w:r>
      <w:r>
        <w:rPr>
          <w:rFonts w:eastAsia="Times New Roman" w:cs="Times New Roman"/>
          <w:szCs w:val="24"/>
        </w:rPr>
        <w:t xml:space="preserve"> για το πώς μπορεί να γίνει η</w:t>
      </w:r>
      <w:r>
        <w:rPr>
          <w:rFonts w:eastAsia="Times New Roman" w:cs="Times New Roman"/>
          <w:szCs w:val="24"/>
        </w:rPr>
        <w:t xml:space="preserve"> Ελλάδα</w:t>
      </w:r>
      <w:r>
        <w:rPr>
          <w:rFonts w:eastAsia="Times New Roman" w:cs="Times New Roman"/>
          <w:szCs w:val="24"/>
        </w:rPr>
        <w:t xml:space="preserve"> πατρίδα εννιακοσίων χιλιάδων θέσεων</w:t>
      </w:r>
      <w:r>
        <w:rPr>
          <w:rFonts w:eastAsia="Times New Roman" w:cs="Times New Roman"/>
          <w:szCs w:val="24"/>
        </w:rPr>
        <w:t xml:space="preserve"> εργασίας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βεβαίως, όχι όλων, αλλά ενός μεγάλου μέρους</w:t>
      </w:r>
      <w:r>
        <w:rPr>
          <w:rFonts w:eastAsia="Times New Roman" w:cs="Times New Roman"/>
          <w:szCs w:val="24"/>
        </w:rPr>
        <w:t>- από</w:t>
      </w:r>
      <w:r>
        <w:rPr>
          <w:rFonts w:eastAsia="Times New Roman" w:cs="Times New Roman"/>
          <w:szCs w:val="24"/>
        </w:rPr>
        <w:t xml:space="preserve"> επιχειρήσε</w:t>
      </w:r>
      <w:r>
        <w:rPr>
          <w:rFonts w:eastAsia="Times New Roman" w:cs="Times New Roman"/>
          <w:szCs w:val="24"/>
        </w:rPr>
        <w:t>ις</w:t>
      </w:r>
      <w:r>
        <w:rPr>
          <w:rFonts w:eastAsia="Times New Roman" w:cs="Times New Roman"/>
          <w:szCs w:val="24"/>
        </w:rPr>
        <w:t xml:space="preserve"> που έχουν τ</w:t>
      </w:r>
      <w:r>
        <w:rPr>
          <w:rFonts w:eastAsia="Times New Roman" w:cs="Times New Roman"/>
          <w:szCs w:val="24"/>
        </w:rPr>
        <w:t>ην</w:t>
      </w:r>
      <w:r>
        <w:rPr>
          <w:rFonts w:eastAsia="Times New Roman" w:cs="Times New Roman"/>
          <w:szCs w:val="24"/>
        </w:rPr>
        <w:t xml:space="preserve"> </w:t>
      </w:r>
      <w:r>
        <w:rPr>
          <w:rFonts w:eastAsia="Times New Roman" w:cs="Times New Roman"/>
          <w:szCs w:val="24"/>
        </w:rPr>
        <w:t>έδρα</w:t>
      </w:r>
      <w:r>
        <w:rPr>
          <w:rFonts w:eastAsia="Times New Roman" w:cs="Times New Roman"/>
          <w:szCs w:val="24"/>
        </w:rPr>
        <w:t xml:space="preserve"> τους σε χώρες της Ασίας και για πολλούς λόγους -λόγους κλιματικούς, συμπεριφοράς, επικοινωνί</w:t>
      </w:r>
      <w:r>
        <w:rPr>
          <w:rFonts w:eastAsia="Times New Roman" w:cs="Times New Roman"/>
          <w:szCs w:val="24"/>
        </w:rPr>
        <w:t>ας- θέλουν να φέρουν τις εταιρείες τους στην Ευρώπη.</w:t>
      </w:r>
    </w:p>
    <w:p w14:paraId="42AE9F3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Είχαμε καταθέσει μ</w:t>
      </w:r>
      <w:r>
        <w:rPr>
          <w:rFonts w:eastAsia="Times New Roman" w:cs="Times New Roman"/>
          <w:szCs w:val="24"/>
        </w:rPr>
        <w:t>ί</w:t>
      </w:r>
      <w:r>
        <w:rPr>
          <w:rFonts w:eastAsia="Times New Roman" w:cs="Times New Roman"/>
          <w:szCs w:val="24"/>
        </w:rPr>
        <w:t>α πρόταση με βάση την έρευνα που είχε κάνει η Ευρωπαϊκή Επιτροπή, πώς θα δώσουμε κίνητρα δηλαδή σε πολλά επίπεδα, από την αξιοποίηση δημοσίων κτηρίων, ιντερνέτ, πρόσβαση και πολλά άλλα</w:t>
      </w:r>
      <w:r>
        <w:rPr>
          <w:rFonts w:eastAsia="Times New Roman" w:cs="Times New Roman"/>
          <w:szCs w:val="24"/>
        </w:rPr>
        <w:t>. Έγινε μ</w:t>
      </w:r>
      <w:r>
        <w:rPr>
          <w:rFonts w:eastAsia="Times New Roman" w:cs="Times New Roman"/>
          <w:szCs w:val="24"/>
        </w:rPr>
        <w:t>ί</w:t>
      </w:r>
      <w:r>
        <w:rPr>
          <w:rFonts w:eastAsia="Times New Roman" w:cs="Times New Roman"/>
          <w:szCs w:val="24"/>
        </w:rPr>
        <w:t>α μικρή βελτίωση στον προηγούμενο νόμο που, κατά την άποψή μου, σε σχέση μόνο με το μισθολογικό δεν είναι αρκετ</w:t>
      </w:r>
      <w:r>
        <w:rPr>
          <w:rFonts w:eastAsia="Times New Roman" w:cs="Times New Roman"/>
          <w:szCs w:val="24"/>
        </w:rPr>
        <w:t>ή</w:t>
      </w:r>
      <w:r>
        <w:rPr>
          <w:rFonts w:eastAsia="Times New Roman" w:cs="Times New Roman"/>
          <w:szCs w:val="24"/>
        </w:rPr>
        <w:t>.</w:t>
      </w:r>
    </w:p>
    <w:p w14:paraId="42AE9F3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Σήμερα, κύριοι συνάδελφοι, οι περισσότερες από αυτές τις εταιρείες -όπως είναι, παραδείγματος χάρ</w:t>
      </w:r>
      <w:r>
        <w:rPr>
          <w:rFonts w:eastAsia="Times New Roman" w:cs="Times New Roman"/>
          <w:szCs w:val="24"/>
        </w:rPr>
        <w:t>ιν</w:t>
      </w:r>
      <w:r>
        <w:rPr>
          <w:rFonts w:eastAsia="Times New Roman" w:cs="Times New Roman"/>
          <w:szCs w:val="24"/>
        </w:rPr>
        <w:t>, πριν έναν χρόνο το παράρτημα το</w:t>
      </w:r>
      <w:r>
        <w:rPr>
          <w:rFonts w:eastAsia="Times New Roman" w:cs="Times New Roman"/>
          <w:szCs w:val="24"/>
        </w:rPr>
        <w:t xml:space="preserve">υ </w:t>
      </w:r>
      <w:r>
        <w:rPr>
          <w:rFonts w:eastAsia="Times New Roman" w:cs="Times New Roman"/>
          <w:szCs w:val="24"/>
          <w:lang w:val="en-US"/>
        </w:rPr>
        <w:t>Facebook</w:t>
      </w:r>
      <w:r w:rsidRPr="00095D66">
        <w:rPr>
          <w:rFonts w:eastAsia="Times New Roman" w:cs="Times New Roman"/>
          <w:szCs w:val="24"/>
        </w:rPr>
        <w:t xml:space="preserve"> </w:t>
      </w:r>
      <w:r>
        <w:rPr>
          <w:rFonts w:eastAsia="Times New Roman" w:cs="Times New Roman"/>
          <w:szCs w:val="24"/>
        </w:rPr>
        <w:t xml:space="preserve">που αφορούσε στο λογισμικό πήγε στην Ιρλανδία- και μεγάλες εταιρείες λογισμικού πια κατευθύνονται προς τη Ρουμανία. Η χώρα μας αυτή τη στιγμή δεν έχει μερίδιο σε αυτόν τον μεγάλο επαναπατρισμό χιλιάδων θέσεων εργασίας που αφορούν στις νέες </w:t>
      </w:r>
      <w:r>
        <w:rPr>
          <w:rFonts w:eastAsia="Times New Roman" w:cs="Times New Roman"/>
          <w:szCs w:val="24"/>
        </w:rPr>
        <w:t>τεχνολογίες.</w:t>
      </w:r>
    </w:p>
    <w:p w14:paraId="42AE9F4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Εμείς είμαστε εδώ να στηρίξουμε τέτοιες πρωτοβουλίες, οι οποίες θα είναι ανάχωμα σε όλα αυτά για τα οποία όλοι κλαίμε, αλλά δεν κάνουμε κάτι ουσιαστικό για αυτούς τους νέους ανθρώπους που έχουν ειδικές γνώσεις και μπορούν να λειτουργήσουν και </w:t>
      </w:r>
      <w:r>
        <w:rPr>
          <w:rFonts w:eastAsia="Times New Roman" w:cs="Times New Roman"/>
          <w:szCs w:val="24"/>
        </w:rPr>
        <w:t>να δουλέψουν στην Ελλάδα.</w:t>
      </w:r>
    </w:p>
    <w:p w14:paraId="42AE9F4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Τελειώνω, κύριε Πρόεδρε, καλώντας τον Αντιπρόεδρο της Κυβέρνησης και Υπουργό Ανάπτυξης να αποσύρει ή να δημοσιοποιήσει τον κατάλογο των επιχειρηματικών ομίλων στους οποίους μέσα από τη νομοθεσία νομιμοποιεί πλαστά τιμολόγια.</w:t>
      </w:r>
    </w:p>
    <w:p w14:paraId="42AE9F4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Σας ε</w:t>
      </w:r>
      <w:r>
        <w:rPr>
          <w:rFonts w:eastAsia="Times New Roman" w:cs="Times New Roman"/>
          <w:szCs w:val="24"/>
        </w:rPr>
        <w:t>υχαριστώ πολύ.</w:t>
      </w:r>
    </w:p>
    <w:p w14:paraId="42AE9F43" w14:textId="77777777" w:rsidR="00F00D30" w:rsidRDefault="00AE51A4">
      <w:pPr>
        <w:spacing w:line="600" w:lineRule="auto"/>
        <w:ind w:firstLine="709"/>
        <w:jc w:val="center"/>
        <w:rPr>
          <w:rFonts w:eastAsia="Times New Roman" w:cs="Times New Roman"/>
          <w:szCs w:val="24"/>
        </w:rPr>
      </w:pPr>
      <w:r w:rsidRPr="0036266F">
        <w:rPr>
          <w:rFonts w:eastAsia="Times New Roman" w:cs="Times New Roman"/>
          <w:szCs w:val="24"/>
        </w:rPr>
        <w:lastRenderedPageBreak/>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w:t>
      </w:r>
    </w:p>
    <w:p w14:paraId="42AE9F44" w14:textId="77777777" w:rsidR="00F00D30" w:rsidRDefault="00AE51A4">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szCs w:val="24"/>
        </w:rPr>
        <w:t>αφού προηγουμένω</w:t>
      </w:r>
      <w:r>
        <w:rPr>
          <w:rFonts w:eastAsia="Times New Roman" w:cs="Times New Roman"/>
          <w:szCs w:val="24"/>
        </w:rPr>
        <w:t>ς ξεναγήθηκαν στην έκθεση της αίθουσας «ΕΛΕΥΘΕΡΙΟΣ ΒΕΝΙΖΕΛΟΣ» και ενημερώθηκαν για την ιστορία του κτηρίου και για τον τρόπο οργάνωσης και λειτουργίας της Βουλής</w:t>
      </w:r>
      <w:r w:rsidRPr="004D1F57">
        <w:rPr>
          <w:rFonts w:eastAsia="Times New Roman" w:cs="Times New Roman"/>
          <w:szCs w:val="24"/>
        </w:rPr>
        <w:t xml:space="preserve"> </w:t>
      </w:r>
      <w:r>
        <w:rPr>
          <w:rFonts w:eastAsia="Times New Roman" w:cs="Times New Roman"/>
          <w:szCs w:val="24"/>
        </w:rPr>
        <w:t>σαράντα ένας</w:t>
      </w:r>
      <w:r w:rsidRPr="004D1F57">
        <w:rPr>
          <w:rFonts w:eastAsia="Times New Roman" w:cs="Times New Roman"/>
          <w:szCs w:val="24"/>
        </w:rPr>
        <w:t xml:space="preserve"> μαθητές και μαθήτριες και </w:t>
      </w:r>
      <w:r>
        <w:rPr>
          <w:rFonts w:eastAsia="Times New Roman" w:cs="Times New Roman"/>
          <w:szCs w:val="24"/>
        </w:rPr>
        <w:t>τρεις</w:t>
      </w:r>
      <w:r w:rsidRPr="004D1F57">
        <w:rPr>
          <w:rFonts w:eastAsia="Times New Roman" w:cs="Times New Roman"/>
          <w:szCs w:val="24"/>
        </w:rPr>
        <w:t xml:space="preserve"> εκπα</w:t>
      </w:r>
      <w:r>
        <w:rPr>
          <w:rFonts w:eastAsia="Times New Roman" w:cs="Times New Roman"/>
          <w:szCs w:val="24"/>
        </w:rPr>
        <w:t>ιδευτικοί συνοδοί τους από το 1</w:t>
      </w:r>
      <w:r w:rsidRPr="00DC3C75">
        <w:rPr>
          <w:rFonts w:eastAsia="Times New Roman" w:cs="Times New Roman"/>
          <w:szCs w:val="24"/>
          <w:vertAlign w:val="superscript"/>
        </w:rPr>
        <w:t>ο</w:t>
      </w:r>
      <w:r w:rsidRPr="004D1F57">
        <w:rPr>
          <w:rFonts w:eastAsia="Times New Roman" w:cs="Times New Roman"/>
          <w:szCs w:val="24"/>
        </w:rPr>
        <w:t xml:space="preserve"> Δημοτικό Σχο</w:t>
      </w:r>
      <w:r w:rsidRPr="004D1F57">
        <w:rPr>
          <w:rFonts w:eastAsia="Times New Roman" w:cs="Times New Roman"/>
          <w:szCs w:val="24"/>
        </w:rPr>
        <w:t xml:space="preserve">λείο </w:t>
      </w:r>
      <w:r>
        <w:rPr>
          <w:rFonts w:eastAsia="Times New Roman" w:cs="Times New Roman"/>
          <w:szCs w:val="24"/>
        </w:rPr>
        <w:t>Ασπροπύργου</w:t>
      </w:r>
      <w:r w:rsidRPr="004D1F57">
        <w:rPr>
          <w:rFonts w:eastAsia="Times New Roman" w:cs="Times New Roman"/>
          <w:szCs w:val="24"/>
        </w:rPr>
        <w:t>.</w:t>
      </w:r>
    </w:p>
    <w:p w14:paraId="42AE9F4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Καλώς ήρθατε στη</w:t>
      </w:r>
      <w:r w:rsidRPr="004D1F57">
        <w:rPr>
          <w:rFonts w:eastAsia="Times New Roman" w:cs="Times New Roman"/>
          <w:szCs w:val="24"/>
        </w:rPr>
        <w:t xml:space="preserve"> Βουλή.</w:t>
      </w:r>
    </w:p>
    <w:p w14:paraId="42AE9F46" w14:textId="77777777" w:rsidR="00F00D30" w:rsidRDefault="00AE51A4">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42AE9F4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ειδικό αγορητή από τη Χρυσή Αυγή, τον κ. Ηλία </w:t>
      </w:r>
      <w:proofErr w:type="spellStart"/>
      <w:r>
        <w:rPr>
          <w:rFonts w:eastAsia="Times New Roman" w:cs="Times New Roman"/>
          <w:szCs w:val="24"/>
        </w:rPr>
        <w:t>Παναγιώταρο</w:t>
      </w:r>
      <w:proofErr w:type="spellEnd"/>
      <w:r>
        <w:rPr>
          <w:rFonts w:eastAsia="Times New Roman" w:cs="Times New Roman"/>
          <w:szCs w:val="24"/>
        </w:rPr>
        <w:t>.</w:t>
      </w:r>
    </w:p>
    <w:p w14:paraId="42AE9F48"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42AE9F4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Όταν οι κατσικοπόδαροι προσπαθούν να μας</w:t>
      </w:r>
      <w:r>
        <w:rPr>
          <w:rFonts w:eastAsia="Times New Roman" w:cs="Times New Roman"/>
          <w:szCs w:val="24"/>
        </w:rPr>
        <w:t xml:space="preserve"> πείσουν ότι τα Εξάρχεια είναι η </w:t>
      </w:r>
      <w:proofErr w:type="spellStart"/>
      <w:r>
        <w:rPr>
          <w:rFonts w:eastAsia="Times New Roman" w:cs="Times New Roman"/>
          <w:szCs w:val="24"/>
        </w:rPr>
        <w:t>Μονμάρτρη</w:t>
      </w:r>
      <w:proofErr w:type="spellEnd"/>
      <w:r>
        <w:rPr>
          <w:rFonts w:eastAsia="Times New Roman" w:cs="Times New Roman"/>
          <w:szCs w:val="24"/>
        </w:rPr>
        <w:t xml:space="preserve"> της Ελλάδος και δυστυχώς, γί</w:t>
      </w:r>
      <w:r>
        <w:rPr>
          <w:rFonts w:eastAsia="Times New Roman" w:cs="Times New Roman"/>
          <w:szCs w:val="24"/>
        </w:rPr>
        <w:lastRenderedPageBreak/>
        <w:t>νεται το αντίθετο, εκφράζουμε τη συμπαράστασή μας και την αλληλεγγύη μας στον αγωνιζόμενο γαλλικό λαό, στο γαλλικό έθνος που αγωνίζεται για την πατρίδα του εδώ και πολύ καιρό.</w:t>
      </w:r>
    </w:p>
    <w:p w14:paraId="42AE9F4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Όσο για τ</w:t>
      </w:r>
      <w:r>
        <w:rPr>
          <w:rFonts w:eastAsia="Times New Roman" w:cs="Times New Roman"/>
          <w:szCs w:val="24"/>
        </w:rPr>
        <w:t>ο εν λόγω νομοσχέδιο, με τον για μ</w:t>
      </w:r>
      <w:r>
        <w:rPr>
          <w:rFonts w:eastAsia="Times New Roman" w:cs="Times New Roman"/>
          <w:szCs w:val="24"/>
        </w:rPr>
        <w:t>ί</w:t>
      </w:r>
      <w:r>
        <w:rPr>
          <w:rFonts w:eastAsia="Times New Roman" w:cs="Times New Roman"/>
          <w:szCs w:val="24"/>
        </w:rPr>
        <w:t>α ακόμα φορά βαρύγδουπο τίτλο «Ελληνική Αναπτυξιακή Τράπεζα και προσέλκυση Στρατηγικών Επενδύσεων και άλλες διατάξεις», εδώ θέλουμε να πούμε ότι για μ</w:t>
      </w:r>
      <w:r>
        <w:rPr>
          <w:rFonts w:eastAsia="Times New Roman" w:cs="Times New Roman"/>
          <w:szCs w:val="24"/>
        </w:rPr>
        <w:t>ί</w:t>
      </w:r>
      <w:r>
        <w:rPr>
          <w:rFonts w:eastAsia="Times New Roman" w:cs="Times New Roman"/>
          <w:szCs w:val="24"/>
        </w:rPr>
        <w:t xml:space="preserve">α ακόμα φορά επί της ουσίας «άλλαξε ο </w:t>
      </w:r>
      <w:proofErr w:type="spellStart"/>
      <w:r>
        <w:rPr>
          <w:rFonts w:eastAsia="Times New Roman" w:cs="Times New Roman"/>
          <w:szCs w:val="24"/>
        </w:rPr>
        <w:t>Μανωλιός</w:t>
      </w:r>
      <w:proofErr w:type="spellEnd"/>
      <w:r>
        <w:rPr>
          <w:rFonts w:eastAsia="Times New Roman" w:cs="Times New Roman"/>
          <w:szCs w:val="24"/>
        </w:rPr>
        <w:t xml:space="preserve"> και έβαλε τα ρούχα του </w:t>
      </w:r>
      <w:r>
        <w:rPr>
          <w:rFonts w:eastAsia="Times New Roman" w:cs="Times New Roman"/>
          <w:szCs w:val="24"/>
        </w:rPr>
        <w:t>αλλιώς».</w:t>
      </w:r>
    </w:p>
    <w:p w14:paraId="42AE9F4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Πριν προχωρήσω, είδαμε πώς έρχονται οι τροπολογίες. Ο αξιότιμος εισηγητής του ΣΥΡΙΖΑ έφερε μ</w:t>
      </w:r>
      <w:r>
        <w:rPr>
          <w:rFonts w:eastAsia="Times New Roman" w:cs="Times New Roman"/>
          <w:szCs w:val="24"/>
        </w:rPr>
        <w:t>ί</w:t>
      </w:r>
      <w:r>
        <w:rPr>
          <w:rFonts w:eastAsia="Times New Roman" w:cs="Times New Roman"/>
          <w:szCs w:val="24"/>
        </w:rPr>
        <w:t xml:space="preserve">α τροπολογία η οποία δεν ήταν ενυπόγραφη, απλώς πρέπει να ήταν κάποιο </w:t>
      </w:r>
      <w:r>
        <w:rPr>
          <w:rFonts w:eastAsia="Times New Roman" w:cs="Times New Roman"/>
          <w:szCs w:val="24"/>
          <w:lang w:val="en-US"/>
        </w:rPr>
        <w:t>non</w:t>
      </w:r>
      <w:r w:rsidRPr="00DC3C75">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από αυτά που έρχονται στα κόμματα και περνούν από τις πόρτες ή τα παράθυρα. Το πήρε το</w:t>
      </w:r>
      <w:r w:rsidRPr="00DC3C75">
        <w:rPr>
          <w:rFonts w:eastAsia="Times New Roman" w:cs="Times New Roman"/>
          <w:szCs w:val="24"/>
        </w:rPr>
        <w:t xml:space="preserve"> </w:t>
      </w:r>
      <w:r>
        <w:rPr>
          <w:rFonts w:eastAsia="Times New Roman" w:cs="Times New Roman"/>
          <w:szCs w:val="24"/>
          <w:lang w:val="en-US"/>
        </w:rPr>
        <w:t>non</w:t>
      </w:r>
      <w:r w:rsidRPr="00DC3C75">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ο αξιότιμος κύριος Υπουργός, θα βάλετε τώρα και τα ονόματα των Βουλευτών ή των Υπουργών που θα την υποστηρίξουν.</w:t>
      </w:r>
    </w:p>
    <w:p w14:paraId="42AE9F4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Βλέπουμε ότι το εν λόγω νομοσχέδιο ουσιαστικά</w:t>
      </w:r>
      <w:r>
        <w:rPr>
          <w:rFonts w:eastAsia="Times New Roman" w:cs="Times New Roman"/>
          <w:szCs w:val="24"/>
        </w:rPr>
        <w:t xml:space="preserve"> είναι η μετονομασία του ΕΤΕΑΝ Α.Ε. σε Ελληνική Αναπτυξιακή Τράπεζα. Είναι μ</w:t>
      </w:r>
      <w:r>
        <w:rPr>
          <w:rFonts w:eastAsia="Times New Roman" w:cs="Times New Roman"/>
          <w:szCs w:val="24"/>
        </w:rPr>
        <w:t>ί</w:t>
      </w:r>
      <w:r>
        <w:rPr>
          <w:rFonts w:eastAsia="Times New Roman" w:cs="Times New Roman"/>
          <w:szCs w:val="24"/>
        </w:rPr>
        <w:t xml:space="preserve">α απλή αλλαγή ονόματος. Παλαιότερα είχε κάποιο </w:t>
      </w:r>
      <w:r>
        <w:rPr>
          <w:rFonts w:eastAsia="Times New Roman" w:cs="Times New Roman"/>
          <w:szCs w:val="24"/>
        </w:rPr>
        <w:lastRenderedPageBreak/>
        <w:t>άλλο όνομα, πιο παλιά είχε κάποιο άλλο και πολύ πιο παλιά ήταν η γνωστή ΕΤΒΑ, αυτή που οι διάφοροι σύντροφοι τη μασούλησαν και την ξ</w:t>
      </w:r>
      <w:r>
        <w:rPr>
          <w:rFonts w:eastAsia="Times New Roman" w:cs="Times New Roman"/>
          <w:szCs w:val="24"/>
        </w:rPr>
        <w:t>εκοκκάλισαν και έφαγαν ό,τι υπήρχε και δεν υπήρχε. Έφαγαν δισεκατομμύρια δραχμών του ελληνικού λαού που αντί να πάνε στην ανάπτυξη και στην επένδυση, πήγαιναν στις τσέπες διάφορων «ημετέρων», οι οποίοι τα έκαναν βίλες, σπίτια, κότερα. Τώρα πολλοί εξ αυτών,</w:t>
      </w:r>
      <w:r>
        <w:rPr>
          <w:rFonts w:eastAsia="Times New Roman" w:cs="Times New Roman"/>
          <w:szCs w:val="24"/>
        </w:rPr>
        <w:t xml:space="preserve"> στην πορεία μπόρεσαν και τα «</w:t>
      </w:r>
      <w:proofErr w:type="spellStart"/>
      <w:r>
        <w:rPr>
          <w:rFonts w:eastAsia="Times New Roman" w:cs="Times New Roman"/>
          <w:szCs w:val="24"/>
        </w:rPr>
        <w:t>σενιάρισαν</w:t>
      </w:r>
      <w:proofErr w:type="spellEnd"/>
      <w:r>
        <w:rPr>
          <w:rFonts w:eastAsia="Times New Roman" w:cs="Times New Roman"/>
          <w:szCs w:val="24"/>
        </w:rPr>
        <w:t>», τα νομιμοποίησαν, τα τακτοποίησαν, όπως γίνεται τώρα με τον εν λόγω νόμο που μπορούν και τα αξιοποιούν και τα νοικιάζουν ή τα κάνουν οτιδήποτε άλλο.</w:t>
      </w:r>
    </w:p>
    <w:p w14:paraId="42AE9F4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 εν λόγω νομοσχέδιο λέει ότι είναι «Ελληνική Αναπτυξιακή Τράπε</w:t>
      </w:r>
      <w:r>
        <w:rPr>
          <w:rFonts w:eastAsia="Times New Roman" w:cs="Times New Roman"/>
          <w:szCs w:val="24"/>
        </w:rPr>
        <w:t xml:space="preserve">ζα». Είναι ελληνική; Φυσικά και όχι, διότι προκειμένου να βήξει η συγκεκριμένη Κυβέρνηση, όπως και η προηγούμενη –για να μην πούμε τίποτα άλλο- πρέπει να πάρει την άδεια των δανειστών, των </w:t>
      </w:r>
      <w:proofErr w:type="spellStart"/>
      <w:r>
        <w:rPr>
          <w:rFonts w:eastAsia="Times New Roman" w:cs="Times New Roman"/>
          <w:szCs w:val="24"/>
        </w:rPr>
        <w:t>Τροϊκανών</w:t>
      </w:r>
      <w:proofErr w:type="spellEnd"/>
      <w:r>
        <w:rPr>
          <w:rFonts w:eastAsia="Times New Roman" w:cs="Times New Roman"/>
          <w:szCs w:val="24"/>
        </w:rPr>
        <w:t>, των Ευρωπαίων, του ΔΝΤ και όλων όσοι είναι πάνω από το σ</w:t>
      </w:r>
      <w:r>
        <w:rPr>
          <w:rFonts w:eastAsia="Times New Roman" w:cs="Times New Roman"/>
          <w:szCs w:val="24"/>
        </w:rPr>
        <w:t>βέρκο μας εδώ και πάνω από οκτώ, εννέα χρόνια και δεν μας αφήνουν να αναπνεύσουμε.</w:t>
      </w:r>
    </w:p>
    <w:p w14:paraId="42AE9F4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Δεύτερον, είναι αναπτυξιακή η εν λόγω τράπεζα; Φυσικά και όχι, διότι όσο κι αν θέλετε να χρυσώσετε το χάπι για μια ακόμα φορά, όταν στην πραγματική οικονομία ο ελεύθερος επαγγελματίας, ο αγρότης, ο οποιοσδήποτε πληρώνει ΦΠΑ 24% ή όταν πληρώνει ασφαλιστικές</w:t>
      </w:r>
      <w:r>
        <w:rPr>
          <w:rFonts w:eastAsia="Times New Roman" w:cs="Times New Roman"/>
          <w:szCs w:val="24"/>
        </w:rPr>
        <w:t xml:space="preserve"> εισφορές που φτάνουν στο 26% -εφ’ όσον έχουν κέρδη, γιατί αν δεν έχεις κέρδη και είσαι στον πάτο, πληρώνεις χαμηλότερη ασφαλιστική εισφορά- όταν οι φόροι στο τέλος της ημέρας αγγίζουν το 50%, η προκαταβολή φόρου βρίσκεται στο 100% και όταν υπάρχει μία γρα</w:t>
      </w:r>
      <w:r>
        <w:rPr>
          <w:rFonts w:eastAsia="Times New Roman" w:cs="Times New Roman"/>
          <w:szCs w:val="24"/>
        </w:rPr>
        <w:t>φειοκρατία ανίκητη από όλους, από μικρούς και μεγάλους, φυσικά δεν μπορούμε να μιλάμε για κα</w:t>
      </w:r>
      <w:r>
        <w:rPr>
          <w:rFonts w:eastAsia="Times New Roman" w:cs="Times New Roman"/>
          <w:szCs w:val="24"/>
        </w:rPr>
        <w:t>μ</w:t>
      </w:r>
      <w:r>
        <w:rPr>
          <w:rFonts w:eastAsia="Times New Roman" w:cs="Times New Roman"/>
          <w:szCs w:val="24"/>
        </w:rPr>
        <w:t>μιά ανάπτυξη.</w:t>
      </w:r>
    </w:p>
    <w:p w14:paraId="42AE9F4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Εδώ θα ήθελα να αναφέρω μία καταγγελία που δεχθήκαμε σχετικά με τα προβλήματα γραφειοκρατίας που όταν το ψάξαμε, είδαμε ότι είναι και αλλού. Έγινε μ</w:t>
      </w:r>
      <w:r>
        <w:rPr>
          <w:rFonts w:eastAsia="Times New Roman" w:cs="Times New Roman"/>
          <w:szCs w:val="24"/>
        </w:rPr>
        <w:t>ί</w:t>
      </w:r>
      <w:r>
        <w:rPr>
          <w:rFonts w:eastAsia="Times New Roman" w:cs="Times New Roman"/>
          <w:szCs w:val="24"/>
        </w:rPr>
        <w:t xml:space="preserve">α μετακόμιση της Διεύθυνσης Συγκοινωνιών Πειραιώς από τα Καμίνια, κάπου αλλού στον Πειραιά. Εδώ και είκοσι ημέρες όλοι οι φάκελοι είναι </w:t>
      </w:r>
      <w:proofErr w:type="spellStart"/>
      <w:r>
        <w:rPr>
          <w:rFonts w:eastAsia="Times New Roman" w:cs="Times New Roman"/>
          <w:szCs w:val="24"/>
        </w:rPr>
        <w:t>στιβαγμένοι</w:t>
      </w:r>
      <w:proofErr w:type="spellEnd"/>
      <w:r>
        <w:rPr>
          <w:rFonts w:eastAsia="Times New Roman" w:cs="Times New Roman"/>
          <w:szCs w:val="24"/>
        </w:rPr>
        <w:t xml:space="preserve"> σε κάτι κοντέινερ και κανένας πολίτης που θέλει να πάει να διεκπεραιώσει τις υποθέσεις του δεν μπορεί να τις</w:t>
      </w:r>
      <w:r>
        <w:rPr>
          <w:rFonts w:eastAsia="Times New Roman" w:cs="Times New Roman"/>
          <w:szCs w:val="24"/>
        </w:rPr>
        <w:t xml:space="preserve"> διεκπεραιώσει. </w:t>
      </w:r>
    </w:p>
    <w:p w14:paraId="42AE9F5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Υπάρχει κάποιος επαγγελματίας οδηγός ταξί που έχει αγοράσει ένα αυτοκίνητο και χρειάζεται επειγόντως αυτά τα χαρτιά, προκειμένου να μπορέσει αυτό το αυτοκίνητο, το όχημα, να το θέσει σε λειτουργία για να βγάζει μεροκάματο να θρέψει την οικ</w:t>
      </w:r>
      <w:r>
        <w:rPr>
          <w:rFonts w:eastAsia="Times New Roman" w:cs="Times New Roman"/>
          <w:szCs w:val="24"/>
        </w:rPr>
        <w:t xml:space="preserve">ογένειά του και να πληρώσει αυτό το ΕΦΚΑ και τις υψηλότατες ασφαλιστικές εισφορές που του ζητάτε συνεχώς. Όμως, δεν μπορεί λόγω της ανικανότητας και της γραφειοκρατίας αυτού του φαύλου ελληνικού κράτους. Και όπως δεν μπορεί ο απλός ο ταξιτζής από την </w:t>
      </w:r>
      <w:proofErr w:type="spellStart"/>
      <w:r>
        <w:rPr>
          <w:rFonts w:eastAsia="Times New Roman" w:cs="Times New Roman"/>
          <w:szCs w:val="24"/>
        </w:rPr>
        <w:t>Τροιζ</w:t>
      </w:r>
      <w:r>
        <w:rPr>
          <w:rFonts w:eastAsia="Times New Roman" w:cs="Times New Roman"/>
          <w:szCs w:val="24"/>
        </w:rPr>
        <w:t>ηνία</w:t>
      </w:r>
      <w:proofErr w:type="spellEnd"/>
      <w:r>
        <w:rPr>
          <w:rFonts w:eastAsia="Times New Roman" w:cs="Times New Roman"/>
          <w:szCs w:val="24"/>
        </w:rPr>
        <w:t xml:space="preserve">, το ίδιο δεν μπόρεσε να κάνει ούτε ο Εμίρης του Κατάρ που η προηγούμενη Κυβέρνηση του έδωσε απλόχερα τα πάντα με νομοθετικές παρεμβάσεις και μετά από χρόνια, ο Εμίρης του Κατάρ δεν μπόρεσε να βάλει ούτε ένα τούβλο. Απηύδησε από τη γραφειοκρατία, πήρε </w:t>
      </w:r>
      <w:r>
        <w:rPr>
          <w:rFonts w:eastAsia="Times New Roman" w:cs="Times New Roman"/>
          <w:szCs w:val="24"/>
        </w:rPr>
        <w:t>τα λεφτά του, πήρε ό,τι ήταν να πάρει και σηκώθηκε και έφυγε από την Ελλάδα.</w:t>
      </w:r>
    </w:p>
    <w:p w14:paraId="42AE9F5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Επειδή λέτε ότι είναι «Ελληνική Αναπτυξιακή Τράπεζα», θα σας πω ότι φυσικά και δεν είναι τράπεζα, κατ’ αρχάς διότι ακόμα κι αυτή έχει μία εξάρτηση από τις συστημικές τράπεζες, αυτ</w:t>
      </w:r>
      <w:r>
        <w:rPr>
          <w:rFonts w:eastAsia="Times New Roman" w:cs="Times New Roman"/>
          <w:szCs w:val="24"/>
        </w:rPr>
        <w:t xml:space="preserve">ές που </w:t>
      </w:r>
      <w:proofErr w:type="spellStart"/>
      <w:r>
        <w:rPr>
          <w:rFonts w:eastAsia="Times New Roman" w:cs="Times New Roman"/>
          <w:szCs w:val="24"/>
        </w:rPr>
        <w:t>πολλάκις</w:t>
      </w:r>
      <w:proofErr w:type="spellEnd"/>
      <w:r>
        <w:rPr>
          <w:rFonts w:eastAsia="Times New Roman" w:cs="Times New Roman"/>
          <w:szCs w:val="24"/>
        </w:rPr>
        <w:t xml:space="preserve"> έχουν χρεοκοπήσει και που </w:t>
      </w:r>
      <w:proofErr w:type="spellStart"/>
      <w:r>
        <w:rPr>
          <w:rFonts w:eastAsia="Times New Roman" w:cs="Times New Roman"/>
          <w:szCs w:val="24"/>
        </w:rPr>
        <w:t>πολλάκις</w:t>
      </w:r>
      <w:proofErr w:type="spellEnd"/>
      <w:r>
        <w:rPr>
          <w:rFonts w:eastAsia="Times New Roman" w:cs="Times New Roman"/>
          <w:szCs w:val="24"/>
        </w:rPr>
        <w:t xml:space="preserve"> ο ελληνικός λαός, χωρίς να ρωτηθεί, τις </w:t>
      </w:r>
      <w:proofErr w:type="spellStart"/>
      <w:r>
        <w:rPr>
          <w:rFonts w:eastAsia="Times New Roman" w:cs="Times New Roman"/>
          <w:szCs w:val="24"/>
        </w:rPr>
        <w:t>ανακεφαλαιοποιεί</w:t>
      </w:r>
      <w:proofErr w:type="spellEnd"/>
      <w:r>
        <w:rPr>
          <w:rFonts w:eastAsia="Times New Roman" w:cs="Times New Roman"/>
          <w:szCs w:val="24"/>
        </w:rPr>
        <w:t xml:space="preserve"> συνεχώς </w:t>
      </w:r>
      <w:r>
        <w:rPr>
          <w:rFonts w:eastAsia="Times New Roman" w:cs="Times New Roman"/>
          <w:szCs w:val="24"/>
        </w:rPr>
        <w:lastRenderedPageBreak/>
        <w:t>με δανεικά μέσω μνημονίων ή άλλων καταστάσεων ή κρατικών εγγυήσεων. Οπότε, για να κάνει οτιδήποτε αυτή η τράπεζα, θα περνά μέσα από τις συστ</w:t>
      </w:r>
      <w:r>
        <w:rPr>
          <w:rFonts w:eastAsia="Times New Roman" w:cs="Times New Roman"/>
          <w:szCs w:val="24"/>
        </w:rPr>
        <w:t>ημικές τράπεζες. Και θα πηγαίνει ο υποψήφιος επενδυτής, που στη συντριπτική τους πλειοψηφία είναι όλοι «μαυρισμένοι» στις τράπεζες και δεν μπορούν να διεκπεραιώσουν τίποτα απολύτως και θα τρώει πόρτα. Θα ζητάει δανειοδότηση και θα έρχεται η πολυεθνική, η ο</w:t>
      </w:r>
      <w:r>
        <w:rPr>
          <w:rFonts w:eastAsia="Times New Roman" w:cs="Times New Roman"/>
          <w:szCs w:val="24"/>
        </w:rPr>
        <w:t>ποία θα προσπαθήσει να αποκομίσει ό,τι οφέλη μπορεί από το εδώ σύστημα, αλλά θα έχει και μία δανειοδότηση της τάξεως του 1% από τη χώρα, από την οποία προέρχεται, ενώ εδώ στην πατρίδα μας προκειμένου να δανειοδοτηθούν κάποιοι –μικρομεσαίοι όπως λέτε εσείς,</w:t>
      </w:r>
      <w:r>
        <w:rPr>
          <w:rFonts w:eastAsia="Times New Roman" w:cs="Times New Roman"/>
          <w:szCs w:val="24"/>
        </w:rPr>
        <w:t xml:space="preserve"> υπάρχουν και οι πολύ μικροί που τους έχετε εντελώς έξω από το κάδρο- θα δανείζονται με 6% ή με 8%. Μιλάμε για δύο μέτρα και δύο σταθμά, για μια πραγματικότητα αρνητική, καταστροφική για τους Έλληνες επιχειρηματίες και τις ελληνικές επιχειρήσεις.</w:t>
      </w:r>
    </w:p>
    <w:p w14:paraId="42AE9F5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Και ποιοι</w:t>
      </w:r>
      <w:r>
        <w:rPr>
          <w:rFonts w:eastAsia="Times New Roman" w:cs="Times New Roman"/>
          <w:szCs w:val="24"/>
        </w:rPr>
        <w:t xml:space="preserve"> θα δανειοδοτούνται; Μήπως θα είναι για μία ακόμα φορά οι φίλοι σας, όψιμοι και πρώιμοι, αυτοί οι οποίοι χρη</w:t>
      </w:r>
      <w:r>
        <w:rPr>
          <w:rFonts w:eastAsia="Times New Roman" w:cs="Times New Roman"/>
          <w:szCs w:val="24"/>
        </w:rPr>
        <w:lastRenderedPageBreak/>
        <w:t>σιμοποιούσαν το σύστημα διαχρονικά είτε με Κυβέρνηση ΣΥΡΙΖΑ, είτε με Κυβέρνηση Νέας Δημοκρατίας, ΠΑΣΟΚ ή άλλες κυβερνήσεις; Αυτοί είναι οι γνωστοί ε</w:t>
      </w:r>
      <w:r>
        <w:rPr>
          <w:rFonts w:eastAsia="Times New Roman" w:cs="Times New Roman"/>
          <w:szCs w:val="24"/>
        </w:rPr>
        <w:t>πιχειρηματίες. Είναι μετρημένοι στα δάχτυλα των δύο χεριών –άντε και με τα δάχτυλα των ποδιών να φθάσουμε στους δεκαπέντε- και είναι μέσα σε όλα τα προγράμματα, σε όλα τα επιδόματα, σε όλες τις διευκολύνσεις και τις επιδοτήσεις.</w:t>
      </w:r>
    </w:p>
    <w:p w14:paraId="42AE9F5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Να σας υπενθυμίσουμε –διότι</w:t>
      </w:r>
      <w:r>
        <w:rPr>
          <w:rFonts w:eastAsia="Times New Roman" w:cs="Times New Roman"/>
          <w:szCs w:val="24"/>
        </w:rPr>
        <w:t xml:space="preserve"> βλέπουμε ότι συνεχίζουν αυτοί οι οποίοι κατασπάραξαν τα χρήματα του ελληνικού κράτους και έχουν νταραβέρια συνεχιζόμενα- τη σύμβαση στο «Ελευθέριος Βενιζέλος», όπου για περίπου είκοσι έτη διαχειριζόταν η εταιρεία </w:t>
      </w:r>
      <w:r>
        <w:rPr>
          <w:rFonts w:eastAsia="Times New Roman" w:cs="Times New Roman"/>
          <w:szCs w:val="24"/>
        </w:rPr>
        <w:t>«</w:t>
      </w:r>
      <w:r>
        <w:rPr>
          <w:rFonts w:eastAsia="Times New Roman" w:cs="Times New Roman"/>
          <w:szCs w:val="24"/>
          <w:lang w:val="en-US"/>
        </w:rPr>
        <w:t>HOCHTI</w:t>
      </w:r>
      <w:r>
        <w:rPr>
          <w:rFonts w:eastAsia="Times New Roman" w:cs="Times New Roman"/>
          <w:szCs w:val="24"/>
          <w:lang w:val="en-US"/>
        </w:rPr>
        <w:t>E</w:t>
      </w:r>
      <w:r>
        <w:rPr>
          <w:rFonts w:eastAsia="Times New Roman" w:cs="Times New Roman"/>
          <w:szCs w:val="24"/>
          <w:lang w:val="en-US"/>
        </w:rPr>
        <w:t>F</w:t>
      </w:r>
      <w:r>
        <w:rPr>
          <w:rFonts w:eastAsia="Times New Roman" w:cs="Times New Roman"/>
          <w:szCs w:val="24"/>
        </w:rPr>
        <w:t>»</w:t>
      </w:r>
      <w:r>
        <w:rPr>
          <w:rFonts w:eastAsia="Times New Roman" w:cs="Times New Roman"/>
          <w:szCs w:val="24"/>
        </w:rPr>
        <w:t xml:space="preserve">. Η εν λόγω εταιρεία εισέπραττε </w:t>
      </w:r>
      <w:r>
        <w:rPr>
          <w:rFonts w:eastAsia="Times New Roman" w:cs="Times New Roman"/>
          <w:szCs w:val="24"/>
        </w:rPr>
        <w:t xml:space="preserve">τον ΦΠΑ από όλους και απ' όλα και δεν τα απέδωσε ποτέ στο ελληνικό κράτος. Κάποια στιγμή, όταν βγήκε αυτό στη φόρα –γιατί τεχνηέντως και σκοπίμως κάποιοι το κρατούσαν κάτω από το τραπέζι, θαμμένο κάτω από το χαλί- είδαν ότι έπρεπε να αποδώσει στο ελληνικό </w:t>
      </w:r>
      <w:r>
        <w:rPr>
          <w:rFonts w:eastAsia="Times New Roman" w:cs="Times New Roman"/>
          <w:szCs w:val="24"/>
        </w:rPr>
        <w:t>κράτος 400 εκατομμύρια ευρώ και κάτι ψιλά. Βέβαια, είχαν μπει υπογραφές από το 1993 και το 1996 και η συμφωνία και το «</w:t>
      </w:r>
      <w:proofErr w:type="spellStart"/>
      <w:r>
        <w:rPr>
          <w:rFonts w:eastAsia="Times New Roman" w:cs="Times New Roman"/>
          <w:szCs w:val="24"/>
        </w:rPr>
        <w:t>deal</w:t>
      </w:r>
      <w:proofErr w:type="spellEnd"/>
      <w:r>
        <w:rPr>
          <w:rFonts w:eastAsia="Times New Roman" w:cs="Times New Roman"/>
          <w:szCs w:val="24"/>
        </w:rPr>
        <w:t xml:space="preserve">» με τη </w:t>
      </w:r>
      <w:r>
        <w:rPr>
          <w:rFonts w:eastAsia="Times New Roman" w:cs="Times New Roman"/>
          <w:szCs w:val="24"/>
        </w:rPr>
        <w:t>«</w:t>
      </w:r>
      <w:r>
        <w:rPr>
          <w:rFonts w:eastAsia="Times New Roman" w:cs="Times New Roman"/>
          <w:szCs w:val="24"/>
          <w:lang w:val="en-US"/>
        </w:rPr>
        <w:t>HOCHTI</w:t>
      </w:r>
      <w:r>
        <w:rPr>
          <w:rFonts w:eastAsia="Times New Roman" w:cs="Times New Roman"/>
          <w:szCs w:val="24"/>
          <w:lang w:val="en-US"/>
        </w:rPr>
        <w:t>E</w:t>
      </w:r>
      <w:r>
        <w:rPr>
          <w:rFonts w:eastAsia="Times New Roman" w:cs="Times New Roman"/>
          <w:szCs w:val="24"/>
          <w:lang w:val="en-US"/>
        </w:rPr>
        <w:t>F</w:t>
      </w:r>
      <w:r>
        <w:rPr>
          <w:rFonts w:eastAsia="Times New Roman" w:cs="Times New Roman"/>
          <w:szCs w:val="24"/>
        </w:rPr>
        <w:t>»</w:t>
      </w:r>
      <w:r>
        <w:rPr>
          <w:rFonts w:eastAsia="Times New Roman" w:cs="Times New Roman"/>
          <w:szCs w:val="24"/>
        </w:rPr>
        <w:t xml:space="preserve"> ήταν με το αγγλικό </w:t>
      </w:r>
      <w:r>
        <w:rPr>
          <w:rFonts w:eastAsia="Times New Roman" w:cs="Times New Roman"/>
          <w:szCs w:val="24"/>
        </w:rPr>
        <w:lastRenderedPageBreak/>
        <w:t xml:space="preserve">δίκαιο. Το αγγλικό δίκαιο δικαίωνε τη </w:t>
      </w:r>
      <w:r>
        <w:rPr>
          <w:rFonts w:eastAsia="Times New Roman" w:cs="Times New Roman"/>
          <w:szCs w:val="24"/>
        </w:rPr>
        <w:t>«</w:t>
      </w:r>
      <w:r>
        <w:rPr>
          <w:rFonts w:eastAsia="Times New Roman" w:cs="Times New Roman"/>
          <w:szCs w:val="24"/>
          <w:lang w:val="en-US"/>
        </w:rPr>
        <w:t>HOCHTI</w:t>
      </w:r>
      <w:r>
        <w:rPr>
          <w:rFonts w:eastAsia="Times New Roman" w:cs="Times New Roman"/>
          <w:szCs w:val="24"/>
          <w:lang w:val="en-US"/>
        </w:rPr>
        <w:t>E</w:t>
      </w:r>
      <w:r>
        <w:rPr>
          <w:rFonts w:eastAsia="Times New Roman" w:cs="Times New Roman"/>
          <w:szCs w:val="24"/>
          <w:lang w:val="en-US"/>
        </w:rPr>
        <w:t>F</w:t>
      </w:r>
      <w:r>
        <w:rPr>
          <w:rFonts w:eastAsia="Times New Roman" w:cs="Times New Roman"/>
          <w:szCs w:val="24"/>
        </w:rPr>
        <w:t>»</w:t>
      </w:r>
      <w:r>
        <w:rPr>
          <w:rFonts w:eastAsia="Times New Roman" w:cs="Times New Roman"/>
          <w:szCs w:val="24"/>
        </w:rPr>
        <w:t xml:space="preserve"> κι όταν το ελληνικό κράτος πήγε στα δικαστήρια</w:t>
      </w:r>
      <w:r>
        <w:rPr>
          <w:rFonts w:eastAsia="Times New Roman" w:cs="Times New Roman"/>
          <w:szCs w:val="24"/>
        </w:rPr>
        <w:t xml:space="preserve"> εσχάτως, έχασε και τα 400 εκατομμύρια ευρώ και τα περίπου 50 εκατομμύρια ευρώ που έδωσε στο δικηγορικό γραφείο για να αναλάβει την υπόθεση.</w:t>
      </w:r>
    </w:p>
    <w:p w14:paraId="42AE9F5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Αυτή η εταιρεία, λοιπόν, που δεν πλήρωνε ούτε καν τα δημοτικά τέλη στους όμορους δήμους –την ίδια ώρα που αν δεν πλ</w:t>
      </w:r>
      <w:r>
        <w:rPr>
          <w:rFonts w:eastAsia="Times New Roman" w:cs="Times New Roman"/>
          <w:szCs w:val="24"/>
        </w:rPr>
        <w:t>ηρώσει ένας απλός πολίτης, ένας φουκαράς, ένα ταλαίπωρος, θα πάει ο δήμος και θα του κάνει κατάσχεση, διότι έτσι γίνονται τώρα όλα, πηγαίνουν κατευθείαν στην εφορία για κατάσχεση- έχει πάρει, αν δείτε, όλα τα οδικά έργα, μαζί με κάποιες άλλες ελληνικές ετα</w:t>
      </w:r>
      <w:r>
        <w:rPr>
          <w:rFonts w:eastAsia="Times New Roman" w:cs="Times New Roman"/>
          <w:szCs w:val="24"/>
        </w:rPr>
        <w:t>ιρείες, αυτό το γνωστό καρτέλ με δικαστική απόφαση και εισπράττει από το ελληνικό δημόσιο και πάλι λεφτά και όλα καλά και δεν τρέχει τίποτα απολύτως.</w:t>
      </w:r>
    </w:p>
    <w:p w14:paraId="42AE9F5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Εχθές, σ' αυτήν την περίφημη δίκη της «S</w:t>
      </w:r>
      <w:r>
        <w:rPr>
          <w:rFonts w:eastAsia="Times New Roman" w:cs="Times New Roman"/>
          <w:szCs w:val="24"/>
          <w:lang w:val="en-US"/>
        </w:rPr>
        <w:t>IEMENS</w:t>
      </w:r>
      <w:r>
        <w:rPr>
          <w:rFonts w:eastAsia="Times New Roman" w:cs="Times New Roman"/>
          <w:szCs w:val="24"/>
        </w:rPr>
        <w:t xml:space="preserve">» που έγινε «σούπα» και τελικά ψάχνουν όλοι τον </w:t>
      </w:r>
      <w:proofErr w:type="spellStart"/>
      <w:r>
        <w:rPr>
          <w:rFonts w:eastAsia="Times New Roman" w:cs="Times New Roman"/>
          <w:szCs w:val="24"/>
        </w:rPr>
        <w:t>Χριστοφοράκο</w:t>
      </w:r>
      <w:proofErr w:type="spellEnd"/>
      <w:r>
        <w:rPr>
          <w:rFonts w:eastAsia="Times New Roman" w:cs="Times New Roman"/>
          <w:szCs w:val="24"/>
        </w:rPr>
        <w:t xml:space="preserve">, αυτόν που έχει βγει φωτογραφίες με όλα τα στελέχη της Νέας Δημοκρατίας και του ΠΑΣΟΚ όλα αυτά τα χρόνια, είναι περίπου 100 εκατομμύρια ευρώ οι μίζες. Βρήκαν ένα, δύο θύματα, κάτι τελειωμένους της πολιτικής και τα χρέωσαν όλα επάνω τους. Η </w:t>
      </w:r>
      <w:r>
        <w:rPr>
          <w:rFonts w:eastAsia="Times New Roman" w:cs="Times New Roman"/>
          <w:szCs w:val="24"/>
        </w:rPr>
        <w:lastRenderedPageBreak/>
        <w:t>«</w:t>
      </w:r>
      <w:r>
        <w:rPr>
          <w:rFonts w:eastAsia="Times New Roman" w:cs="Times New Roman"/>
          <w:szCs w:val="24"/>
        </w:rPr>
        <w:t>SIEMENS</w:t>
      </w:r>
      <w:r>
        <w:rPr>
          <w:rFonts w:eastAsia="Times New Roman" w:cs="Times New Roman"/>
          <w:szCs w:val="24"/>
        </w:rPr>
        <w:t>»</w:t>
      </w:r>
      <w:r>
        <w:rPr>
          <w:rFonts w:eastAsia="Times New Roman" w:cs="Times New Roman"/>
          <w:szCs w:val="24"/>
        </w:rPr>
        <w:t xml:space="preserve"> και ό</w:t>
      </w:r>
      <w:r>
        <w:rPr>
          <w:rFonts w:eastAsia="Times New Roman" w:cs="Times New Roman"/>
          <w:szCs w:val="24"/>
        </w:rPr>
        <w:t>λοι όσοι ήταν οι άνθρωποί της είτε στα Υπουργεία στην περίφημη Οικουμενική, είτε διάφοροι επιχειρηματίες που τους βλέπουμε να κατεβαίνουν και στον πολιτικό στίβο, συνεχίζουν και είναι όλα καλά κι όλα ωραία.</w:t>
      </w:r>
    </w:p>
    <w:p w14:paraId="42AE9F5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Ο άλλος ο φίλος σας, ο οποίος έπαιρνε κάτι δανειο</w:t>
      </w:r>
      <w:r>
        <w:rPr>
          <w:rFonts w:eastAsia="Times New Roman" w:cs="Times New Roman"/>
          <w:szCs w:val="24"/>
        </w:rPr>
        <w:t xml:space="preserve">δοτήσεις από την </w:t>
      </w:r>
      <w:proofErr w:type="spellStart"/>
      <w:r>
        <w:rPr>
          <w:rFonts w:eastAsia="Times New Roman" w:cs="Times New Roman"/>
          <w:szCs w:val="24"/>
        </w:rPr>
        <w:t>A</w:t>
      </w:r>
      <w:r>
        <w:rPr>
          <w:rFonts w:eastAsia="Times New Roman" w:cs="Times New Roman"/>
          <w:szCs w:val="24"/>
        </w:rPr>
        <w:t>ttica</w:t>
      </w:r>
      <w:proofErr w:type="spellEnd"/>
      <w:r>
        <w:rPr>
          <w:rFonts w:eastAsia="Times New Roman" w:cs="Times New Roman"/>
          <w:szCs w:val="24"/>
        </w:rPr>
        <w:t xml:space="preserve"> B</w:t>
      </w:r>
      <w:r>
        <w:rPr>
          <w:rFonts w:eastAsia="Times New Roman" w:cs="Times New Roman"/>
          <w:szCs w:val="24"/>
        </w:rPr>
        <w:t>ank</w:t>
      </w:r>
      <w:r>
        <w:rPr>
          <w:rFonts w:eastAsia="Times New Roman" w:cs="Times New Roman"/>
          <w:szCs w:val="24"/>
        </w:rPr>
        <w:t xml:space="preserve">, ο κ. Καλογρίτσας, ο οποίος δεν πληρώνει τα μεροκάματα των εργαζομένων του σε κάποια μικρά έργα που είχε πάρει, πήγε να πάρει κάτι μεγάλα και δεν μπόρεσε να εκτελέσει τίποτα απολύτως. </w:t>
      </w:r>
    </w:p>
    <w:p w14:paraId="42AE9F5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Βλέπουμε σε διάφορα έργα που γίνονται στην</w:t>
      </w:r>
      <w:r>
        <w:rPr>
          <w:rFonts w:eastAsia="Times New Roman" w:cs="Times New Roman"/>
          <w:szCs w:val="24"/>
        </w:rPr>
        <w:t xml:space="preserve"> Αττική –και φαντάζομαι κι αλλού- ότι ανάδοχος του έργου είναι η εταιρεία </w:t>
      </w:r>
      <w:r>
        <w:rPr>
          <w:rFonts w:eastAsia="Times New Roman" w:cs="Times New Roman"/>
          <w:szCs w:val="24"/>
        </w:rPr>
        <w:t>«</w:t>
      </w:r>
      <w:r>
        <w:rPr>
          <w:rFonts w:eastAsia="Times New Roman" w:cs="Times New Roman"/>
          <w:szCs w:val="24"/>
        </w:rPr>
        <w:t>ΤΟΞΟΤΗΣ</w:t>
      </w:r>
      <w:r>
        <w:rPr>
          <w:rFonts w:eastAsia="Times New Roman" w:cs="Times New Roman"/>
          <w:szCs w:val="24"/>
        </w:rPr>
        <w:t>»</w:t>
      </w:r>
      <w:r>
        <w:rPr>
          <w:rFonts w:eastAsia="Times New Roman" w:cs="Times New Roman"/>
          <w:szCs w:val="24"/>
        </w:rPr>
        <w:t xml:space="preserve"> που δεν πληρώνει ούτε τα μεροκάματα. Είναι η εταιρεία </w:t>
      </w:r>
      <w:r>
        <w:rPr>
          <w:rFonts w:eastAsia="Times New Roman" w:cs="Times New Roman"/>
          <w:szCs w:val="24"/>
        </w:rPr>
        <w:t>«</w:t>
      </w:r>
      <w:r>
        <w:rPr>
          <w:rFonts w:eastAsia="Times New Roman" w:cs="Times New Roman"/>
          <w:szCs w:val="24"/>
        </w:rPr>
        <w:t>FOLLI</w:t>
      </w:r>
      <w:r>
        <w:rPr>
          <w:rFonts w:eastAsia="Times New Roman" w:cs="Times New Roman"/>
          <w:szCs w:val="24"/>
        </w:rPr>
        <w:t xml:space="preserve"> </w:t>
      </w:r>
      <w:r>
        <w:rPr>
          <w:rFonts w:eastAsia="Times New Roman" w:cs="Times New Roman"/>
          <w:szCs w:val="24"/>
        </w:rPr>
        <w:t>FOLLIE</w:t>
      </w:r>
      <w:r>
        <w:rPr>
          <w:rFonts w:eastAsia="Times New Roman" w:cs="Times New Roman"/>
          <w:szCs w:val="24"/>
        </w:rPr>
        <w:t>»</w:t>
      </w:r>
      <w:r>
        <w:rPr>
          <w:rFonts w:eastAsia="Times New Roman" w:cs="Times New Roman"/>
          <w:szCs w:val="24"/>
        </w:rPr>
        <w:t xml:space="preserve"> που τόσα χρόνια είχε δημιουργήσει μία τεράστια επιχειρηματική παγκόσμια «φούσκα» και όταν έσκασε, γιατί κάποιοι το έψαξαν στην Κίνα, στην Αμερική και αλλού –πέρασαν κάτι μήνες στην Ελλάδα προκειμένου να κινηθεί η Επιτροπή Κεφαλαιαγοράς, όταν είχε γίνει το</w:t>
      </w:r>
      <w:r>
        <w:rPr>
          <w:rFonts w:eastAsia="Times New Roman" w:cs="Times New Roman"/>
          <w:szCs w:val="24"/>
        </w:rPr>
        <w:t xml:space="preserve"> κακό, είχαν χαθεί τα λεφτά, είχε σκάσει το σκάνδαλο- φυσικά δεν μπορέσατε να κάνετε τίποτα απολύτως.</w:t>
      </w:r>
    </w:p>
    <w:p w14:paraId="42AE9F5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οι πάσης φύσεως επιλεκτικές διευκολύνσεις, τις οποίες νομοθετείτε εδώ και κάποια χρόνια κι έχουν να κάνουν με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καθώς δώσατε σε έναν ενδ</w:t>
      </w:r>
      <w:r>
        <w:rPr>
          <w:rFonts w:eastAsia="Times New Roman" w:cs="Times New Roman"/>
          <w:szCs w:val="24"/>
        </w:rPr>
        <w:t>ιαφερόμενο τα αεροδρόμια «φιλέτα» και μάλλον θα δώσετε κι άλλα στην πορεία. Φυσικά, σε όλες τις νομοθετικές ρυθμίσεις έχετε απίστευτες διευκολύνσεις για αυτούς τους –εντός πολλών εισαγωγικών- «επενδυτές».</w:t>
      </w:r>
    </w:p>
    <w:p w14:paraId="42AE9F5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που αλλάξατε το ν</w:t>
      </w:r>
      <w:r>
        <w:rPr>
          <w:rFonts w:eastAsia="Times New Roman" w:cs="Times New Roman"/>
          <w:szCs w:val="24"/>
        </w:rPr>
        <w:t xml:space="preserve">ομοθετικό πλαίσιο, αλλάξατε συντελεστές, αλλάξατε τα πάντα. Το ίδιο συνέβη και με το προσφάτως ψηφισμένο νομοσχέδιο σχετικά με τον εμπορευματικό σταθμό στο </w:t>
      </w:r>
      <w:proofErr w:type="spellStart"/>
      <w:r>
        <w:rPr>
          <w:rFonts w:eastAsia="Times New Roman" w:cs="Times New Roman"/>
          <w:szCs w:val="24"/>
        </w:rPr>
        <w:t>Θριάσιο</w:t>
      </w:r>
      <w:proofErr w:type="spellEnd"/>
      <w:r>
        <w:rPr>
          <w:rFonts w:eastAsia="Times New Roman" w:cs="Times New Roman"/>
          <w:szCs w:val="24"/>
        </w:rPr>
        <w:t>, όπου δεν ισχύει ό,τι ισχύει σε ολόκληρη την περιοχή, από συντελεστές δόμησης, άδειες, εξάλε</w:t>
      </w:r>
      <w:r>
        <w:rPr>
          <w:rFonts w:eastAsia="Times New Roman" w:cs="Times New Roman"/>
          <w:szCs w:val="24"/>
        </w:rPr>
        <w:t>ιψη της γραφειοκρατίας</w:t>
      </w:r>
      <w:r w:rsidRPr="00887D6B">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μόνο που ισχύει είναι ότι είναι εντός των τειχών. Αυτοί που είναι  εκτός των τειχών, οι μικρομεσαίοι, οι μεσαίοι, οποιοιδήποτε άλλοι, όχι, τίποτε. Δεν ενδιαφέρει κανέναν τι γίνεται με αυτούς. </w:t>
      </w:r>
    </w:p>
    <w:p w14:paraId="42AE9F5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Για να μη μιλήσουμε για το Ελ</w:t>
      </w:r>
      <w:r>
        <w:rPr>
          <w:rFonts w:eastAsia="Times New Roman" w:cs="Times New Roman"/>
          <w:szCs w:val="24"/>
        </w:rPr>
        <w:t xml:space="preserve">ληνικό, που έχετε φέρει και εσείς και οι προηγούμενοι νομοσχέδια επί νομοσχεδίων, προκειμένου να ικανοποιήσετε τις επιταγές του ενός και μοναδικού που </w:t>
      </w:r>
      <w:r>
        <w:rPr>
          <w:rFonts w:eastAsia="Times New Roman" w:cs="Times New Roman"/>
          <w:szCs w:val="24"/>
        </w:rPr>
        <w:lastRenderedPageBreak/>
        <w:t>σας έκανε πρόταση και κάποιους άλλους τους πετάξατε από τις πόρτες και τα παράθυρα. Και αλλάζετε συνεχώς.</w:t>
      </w:r>
      <w:r>
        <w:rPr>
          <w:rFonts w:eastAsia="Times New Roman" w:cs="Times New Roman"/>
          <w:szCs w:val="24"/>
        </w:rPr>
        <w:t xml:space="preserve"> Και συνεχώς σας βάζουν και νέους όρους. Και λέει ο υποψήφιος επενδυτής ότι θέλει και καζίνο. Αλλάξατε τους νόμους όλους, προκειμένου να του βάλετε και καζίνο. Τους ζητάτε το ένα, σας ζητούν το άλλο κι εσείς πολύ όμορφα και ωραία δίνετε αυτό το φιλέτο, το </w:t>
      </w:r>
      <w:r>
        <w:rPr>
          <w:rFonts w:eastAsia="Times New Roman" w:cs="Times New Roman"/>
          <w:szCs w:val="24"/>
        </w:rPr>
        <w:t>καλύτερο κομμάτι γης στη Μεσόγειο, που αν το βγάζατε σε ανοιχτό διαγωνισμό, θα είχε σίγουρα πολλούς παραπάνω από έναν ενδιαφερόμενο. Δεν γίνεται τίποτα επ’ αυτού.</w:t>
      </w:r>
    </w:p>
    <w:p w14:paraId="42AE9F5B"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Και οι μικρομεσαίοι, οι μικροί πάντα στην απ</w:t>
      </w:r>
      <w:r w:rsidRPr="00EC34D9">
        <w:rPr>
          <w:rFonts w:eastAsia="Times New Roman"/>
          <w:color w:val="1D2228"/>
          <w:szCs w:val="24"/>
        </w:rPr>
        <w:t xml:space="preserve">’ </w:t>
      </w:r>
      <w:r>
        <w:rPr>
          <w:rFonts w:eastAsia="Times New Roman"/>
          <w:color w:val="1D2228"/>
          <w:szCs w:val="24"/>
        </w:rPr>
        <w:t>έξω. Τους κυνηγάτε ανηλεώς, δεν τους αφήνετε σε</w:t>
      </w:r>
      <w:r>
        <w:rPr>
          <w:rFonts w:eastAsia="Times New Roman"/>
          <w:color w:val="1D2228"/>
          <w:szCs w:val="24"/>
        </w:rPr>
        <w:t xml:space="preserve"> χλωρό κλαρί. Τους έχετε ισοπεδώσει. Σε αντίθεση με τις αβάντες, όπως </w:t>
      </w:r>
      <w:proofErr w:type="spellStart"/>
      <w:r>
        <w:rPr>
          <w:rFonts w:eastAsia="Times New Roman"/>
          <w:color w:val="1D2228"/>
          <w:szCs w:val="24"/>
        </w:rPr>
        <w:t>προείπαμε</w:t>
      </w:r>
      <w:proofErr w:type="spellEnd"/>
      <w:r w:rsidRPr="00EC34D9">
        <w:rPr>
          <w:rFonts w:eastAsia="Times New Roman"/>
          <w:color w:val="1D2228"/>
          <w:szCs w:val="24"/>
        </w:rPr>
        <w:t>,</w:t>
      </w:r>
      <w:r>
        <w:rPr>
          <w:rFonts w:eastAsia="Times New Roman"/>
          <w:color w:val="1D2228"/>
          <w:szCs w:val="24"/>
        </w:rPr>
        <w:t xml:space="preserve"> στους διάφορους κολλητούς σας όψιμους, πρώιμους, </w:t>
      </w:r>
      <w:r w:rsidRPr="00BF08B0">
        <w:rPr>
          <w:rFonts w:eastAsia="Times New Roman"/>
          <w:color w:val="1D2228"/>
          <w:szCs w:val="24"/>
        </w:rPr>
        <w:t>ευκαιριακούς</w:t>
      </w:r>
      <w:r>
        <w:rPr>
          <w:rFonts w:eastAsia="Times New Roman"/>
          <w:color w:val="1D2228"/>
          <w:szCs w:val="24"/>
        </w:rPr>
        <w:t xml:space="preserve">. </w:t>
      </w:r>
    </w:p>
    <w:p w14:paraId="42AE9F5C"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Και αλήθεια</w:t>
      </w:r>
      <w:r w:rsidRPr="00EC34D9">
        <w:rPr>
          <w:rFonts w:eastAsia="Times New Roman"/>
          <w:color w:val="1D2228"/>
          <w:szCs w:val="24"/>
        </w:rPr>
        <w:t>,</w:t>
      </w:r>
      <w:r>
        <w:rPr>
          <w:rFonts w:eastAsia="Times New Roman"/>
          <w:color w:val="1D2228"/>
          <w:szCs w:val="24"/>
        </w:rPr>
        <w:t xml:space="preserve"> </w:t>
      </w:r>
      <w:r w:rsidRPr="00BF08B0">
        <w:rPr>
          <w:rFonts w:eastAsia="Times New Roman"/>
          <w:color w:val="1D2228"/>
          <w:szCs w:val="24"/>
        </w:rPr>
        <w:t>τι είναι για σας επένδυση</w:t>
      </w:r>
      <w:r>
        <w:rPr>
          <w:rFonts w:eastAsia="Times New Roman"/>
          <w:color w:val="1D2228"/>
          <w:szCs w:val="24"/>
        </w:rPr>
        <w:t xml:space="preserve">, τι είναι για εσάς ανάπτυξη και </w:t>
      </w:r>
      <w:r w:rsidRPr="00BF08B0">
        <w:rPr>
          <w:rFonts w:eastAsia="Times New Roman"/>
          <w:color w:val="1D2228"/>
          <w:szCs w:val="24"/>
        </w:rPr>
        <w:t>τι είναι για τους υγιείς επενδυτές</w:t>
      </w:r>
      <w:r>
        <w:rPr>
          <w:rFonts w:eastAsia="Times New Roman"/>
          <w:color w:val="1D2228"/>
          <w:szCs w:val="24"/>
        </w:rPr>
        <w:t>; Γ</w:t>
      </w:r>
      <w:r w:rsidRPr="00BF08B0">
        <w:rPr>
          <w:rFonts w:eastAsia="Times New Roman"/>
          <w:color w:val="1D2228"/>
          <w:szCs w:val="24"/>
        </w:rPr>
        <w:t xml:space="preserve">ια </w:t>
      </w:r>
      <w:r>
        <w:rPr>
          <w:rFonts w:eastAsia="Times New Roman"/>
          <w:color w:val="1D2228"/>
          <w:szCs w:val="24"/>
        </w:rPr>
        <w:t>ε</w:t>
      </w:r>
      <w:r w:rsidRPr="00BF08B0">
        <w:rPr>
          <w:rFonts w:eastAsia="Times New Roman"/>
          <w:color w:val="1D2228"/>
          <w:szCs w:val="24"/>
        </w:rPr>
        <w:t xml:space="preserve">σάς </w:t>
      </w:r>
      <w:r>
        <w:rPr>
          <w:rFonts w:eastAsia="Times New Roman"/>
          <w:color w:val="1D2228"/>
          <w:szCs w:val="24"/>
        </w:rPr>
        <w:t>και για τους προηγούμενου</w:t>
      </w:r>
      <w:r w:rsidRPr="00BF08B0">
        <w:rPr>
          <w:rFonts w:eastAsia="Times New Roman"/>
          <w:color w:val="1D2228"/>
          <w:szCs w:val="24"/>
        </w:rPr>
        <w:t xml:space="preserve">ς από </w:t>
      </w:r>
      <w:r>
        <w:rPr>
          <w:rFonts w:eastAsia="Times New Roman"/>
          <w:color w:val="1D2228"/>
          <w:szCs w:val="24"/>
        </w:rPr>
        <w:t xml:space="preserve">εσάς, από </w:t>
      </w:r>
      <w:r w:rsidRPr="00BF08B0">
        <w:rPr>
          <w:rFonts w:eastAsia="Times New Roman"/>
          <w:color w:val="1D2228"/>
          <w:szCs w:val="24"/>
        </w:rPr>
        <w:t>ό</w:t>
      </w:r>
      <w:r>
        <w:rPr>
          <w:rFonts w:eastAsia="Times New Roman"/>
          <w:color w:val="1D2228"/>
          <w:szCs w:val="24"/>
        </w:rPr>
        <w:t>,</w:t>
      </w:r>
      <w:r w:rsidRPr="00BF08B0">
        <w:rPr>
          <w:rFonts w:eastAsia="Times New Roman"/>
          <w:color w:val="1D2228"/>
          <w:szCs w:val="24"/>
        </w:rPr>
        <w:t>τι φαίνεται</w:t>
      </w:r>
      <w:r>
        <w:rPr>
          <w:rFonts w:eastAsia="Times New Roman"/>
          <w:color w:val="1D2228"/>
          <w:szCs w:val="24"/>
        </w:rPr>
        <w:t>,</w:t>
      </w:r>
      <w:r w:rsidRPr="00BF08B0">
        <w:rPr>
          <w:rFonts w:eastAsia="Times New Roman"/>
          <w:color w:val="1D2228"/>
          <w:szCs w:val="24"/>
        </w:rPr>
        <w:t xml:space="preserve"> επ</w:t>
      </w:r>
      <w:r>
        <w:rPr>
          <w:rFonts w:eastAsia="Times New Roman"/>
          <w:color w:val="1D2228"/>
          <w:szCs w:val="24"/>
        </w:rPr>
        <w:t xml:space="preserve">ένδυση και </w:t>
      </w:r>
      <w:r w:rsidRPr="00BF08B0">
        <w:rPr>
          <w:rFonts w:eastAsia="Times New Roman"/>
          <w:color w:val="1D2228"/>
          <w:szCs w:val="24"/>
        </w:rPr>
        <w:t>ανάπτυξη είναι το πλιάτσικο της περιουσίας του ελληνικού λαού</w:t>
      </w:r>
      <w:r>
        <w:rPr>
          <w:rFonts w:eastAsia="Times New Roman"/>
          <w:color w:val="1D2228"/>
          <w:szCs w:val="24"/>
        </w:rPr>
        <w:t>,</w:t>
      </w:r>
      <w:r w:rsidRPr="00BF08B0">
        <w:rPr>
          <w:rFonts w:eastAsia="Times New Roman"/>
          <w:color w:val="1D2228"/>
          <w:szCs w:val="24"/>
        </w:rPr>
        <w:t xml:space="preserve"> όπου ξεπουλά</w:t>
      </w:r>
      <w:r>
        <w:rPr>
          <w:rFonts w:eastAsia="Times New Roman"/>
          <w:color w:val="1D2228"/>
          <w:szCs w:val="24"/>
        </w:rPr>
        <w:t>τ</w:t>
      </w:r>
      <w:r w:rsidRPr="00BF08B0">
        <w:rPr>
          <w:rFonts w:eastAsia="Times New Roman"/>
          <w:color w:val="1D2228"/>
          <w:szCs w:val="24"/>
        </w:rPr>
        <w:t>ε τα πάντα έναντι πινακίου φακής</w:t>
      </w:r>
      <w:r>
        <w:rPr>
          <w:rFonts w:eastAsia="Times New Roman"/>
          <w:color w:val="1D2228"/>
          <w:szCs w:val="24"/>
        </w:rPr>
        <w:t xml:space="preserve">. </w:t>
      </w:r>
    </w:p>
    <w:p w14:paraId="42AE9F5D"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lastRenderedPageBreak/>
        <w:t>Θυμήθηκα ένα χαρακτηριστικό, ότι δώσατε κάποια α</w:t>
      </w:r>
      <w:r w:rsidRPr="00BF08B0">
        <w:rPr>
          <w:rFonts w:eastAsia="Times New Roman"/>
          <w:color w:val="1D2228"/>
          <w:szCs w:val="24"/>
        </w:rPr>
        <w:t xml:space="preserve">κίνητα </w:t>
      </w:r>
      <w:r>
        <w:rPr>
          <w:rFonts w:eastAsia="Times New Roman"/>
          <w:color w:val="1D2228"/>
          <w:szCs w:val="24"/>
        </w:rPr>
        <w:t xml:space="preserve">-όχι εσείς, οι </w:t>
      </w:r>
      <w:r>
        <w:rPr>
          <w:rFonts w:eastAsia="Times New Roman"/>
          <w:color w:val="1D2228"/>
          <w:szCs w:val="24"/>
        </w:rPr>
        <w:t>προηγούμενοι τα είχαν</w:t>
      </w:r>
      <w:r w:rsidRPr="00BF08B0">
        <w:rPr>
          <w:rFonts w:eastAsia="Times New Roman"/>
          <w:color w:val="1D2228"/>
          <w:szCs w:val="24"/>
        </w:rPr>
        <w:t>ε δώσει</w:t>
      </w:r>
      <w:r>
        <w:rPr>
          <w:rFonts w:eastAsia="Times New Roman"/>
          <w:color w:val="1D2228"/>
          <w:szCs w:val="24"/>
        </w:rPr>
        <w:t>-</w:t>
      </w:r>
      <w:r w:rsidRPr="00BF08B0">
        <w:rPr>
          <w:rFonts w:eastAsia="Times New Roman"/>
          <w:color w:val="1D2228"/>
          <w:szCs w:val="24"/>
        </w:rPr>
        <w:t xml:space="preserve"> τα πήρανε κάποιο</w:t>
      </w:r>
      <w:r>
        <w:rPr>
          <w:rFonts w:eastAsia="Times New Roman"/>
          <w:color w:val="1D2228"/>
          <w:szCs w:val="24"/>
        </w:rPr>
        <w:t>ι ιδιώτες και μετά τα νοικιάζετε</w:t>
      </w:r>
      <w:r w:rsidRPr="00BF08B0">
        <w:rPr>
          <w:rFonts w:eastAsia="Times New Roman"/>
          <w:color w:val="1D2228"/>
          <w:szCs w:val="24"/>
        </w:rPr>
        <w:t xml:space="preserve"> από αυτούς τους ι</w:t>
      </w:r>
      <w:r>
        <w:rPr>
          <w:rFonts w:eastAsia="Times New Roman"/>
          <w:color w:val="1D2228"/>
          <w:szCs w:val="24"/>
        </w:rPr>
        <w:t>διώτες και με το ενοίκιο που δίνετε,</w:t>
      </w:r>
      <w:r w:rsidRPr="00BF08B0">
        <w:rPr>
          <w:rFonts w:eastAsia="Times New Roman"/>
          <w:color w:val="1D2228"/>
          <w:szCs w:val="24"/>
        </w:rPr>
        <w:t xml:space="preserve"> όπως </w:t>
      </w:r>
      <w:r>
        <w:rPr>
          <w:rFonts w:eastAsia="Times New Roman"/>
          <w:color w:val="1D2228"/>
          <w:szCs w:val="24"/>
        </w:rPr>
        <w:t xml:space="preserve">στο μέγαρο της ΓΑΔΑ, με τα ενοίκια δύο ή τριών </w:t>
      </w:r>
      <w:r w:rsidRPr="00BF08B0">
        <w:rPr>
          <w:rFonts w:eastAsia="Times New Roman"/>
          <w:color w:val="1D2228"/>
          <w:szCs w:val="24"/>
        </w:rPr>
        <w:t>ετών ουσιαστικά</w:t>
      </w:r>
      <w:r>
        <w:rPr>
          <w:rFonts w:eastAsia="Times New Roman"/>
          <w:color w:val="1D2228"/>
          <w:szCs w:val="24"/>
        </w:rPr>
        <w:t>,</w:t>
      </w:r>
      <w:r w:rsidRPr="00BF08B0">
        <w:rPr>
          <w:rFonts w:eastAsia="Times New Roman"/>
          <w:color w:val="1D2228"/>
          <w:szCs w:val="24"/>
        </w:rPr>
        <w:t xml:space="preserve"> ο άλλος κάνει απόσβεση της αγοράς </w:t>
      </w:r>
      <w:r>
        <w:rPr>
          <w:rFonts w:eastAsia="Times New Roman"/>
          <w:color w:val="1D2228"/>
          <w:szCs w:val="24"/>
        </w:rPr>
        <w:t>του. Κα</w:t>
      </w:r>
      <w:r w:rsidRPr="00BF08B0">
        <w:rPr>
          <w:rFonts w:eastAsia="Times New Roman"/>
          <w:color w:val="1D2228"/>
          <w:szCs w:val="24"/>
        </w:rPr>
        <w:t>ι δεν έχει επ</w:t>
      </w:r>
      <w:r w:rsidRPr="00BF08B0">
        <w:rPr>
          <w:rFonts w:eastAsia="Times New Roman"/>
          <w:color w:val="1D2228"/>
          <w:szCs w:val="24"/>
        </w:rPr>
        <w:t xml:space="preserve">έμβει ένας </w:t>
      </w:r>
      <w:r>
        <w:rPr>
          <w:rFonts w:eastAsia="Times New Roman"/>
          <w:color w:val="1D2228"/>
          <w:szCs w:val="24"/>
        </w:rPr>
        <w:t>ε</w:t>
      </w:r>
      <w:r w:rsidRPr="00BF08B0">
        <w:rPr>
          <w:rFonts w:eastAsia="Times New Roman"/>
          <w:color w:val="1D2228"/>
          <w:szCs w:val="24"/>
        </w:rPr>
        <w:t>ισαγγελέας για αυτά τα αίσχη που συμβαίνουν σε βάρος της περιουσίας του ελληνικού λαού</w:t>
      </w:r>
      <w:r>
        <w:rPr>
          <w:rFonts w:eastAsia="Times New Roman"/>
          <w:color w:val="1D2228"/>
          <w:szCs w:val="24"/>
        </w:rPr>
        <w:t>.</w:t>
      </w:r>
    </w:p>
    <w:p w14:paraId="42AE9F5E"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Μπαίνουμε στο εν λόγω νομοσχέδιο, το </w:t>
      </w:r>
      <w:r w:rsidRPr="00BF08B0">
        <w:rPr>
          <w:rFonts w:eastAsia="Times New Roman"/>
          <w:color w:val="1D2228"/>
          <w:szCs w:val="24"/>
        </w:rPr>
        <w:t>αναπτυξιακό</w:t>
      </w:r>
      <w:r>
        <w:rPr>
          <w:rFonts w:eastAsia="Times New Roman"/>
          <w:color w:val="1D2228"/>
          <w:szCs w:val="24"/>
        </w:rPr>
        <w:t>. Πλήθος</w:t>
      </w:r>
      <w:r w:rsidRPr="00BF08B0">
        <w:rPr>
          <w:rFonts w:eastAsia="Times New Roman"/>
          <w:color w:val="1D2228"/>
          <w:szCs w:val="24"/>
        </w:rPr>
        <w:t xml:space="preserve"> φωτογραφικών διατάξεων</w:t>
      </w:r>
      <w:r>
        <w:rPr>
          <w:rFonts w:eastAsia="Times New Roman"/>
          <w:color w:val="1D2228"/>
          <w:szCs w:val="24"/>
        </w:rPr>
        <w:t xml:space="preserve">, </w:t>
      </w:r>
      <w:r>
        <w:rPr>
          <w:rFonts w:eastAsia="Times New Roman"/>
          <w:color w:val="1D2228"/>
          <w:szCs w:val="24"/>
        </w:rPr>
        <w:t>«</w:t>
      </w:r>
      <w:proofErr w:type="spellStart"/>
      <w:r w:rsidRPr="00BF08B0">
        <w:rPr>
          <w:rFonts w:eastAsia="Times New Roman"/>
          <w:color w:val="1D2228"/>
          <w:szCs w:val="24"/>
        </w:rPr>
        <w:t>Kodak</w:t>
      </w:r>
      <w:proofErr w:type="spellEnd"/>
      <w:r>
        <w:rPr>
          <w:rFonts w:eastAsia="Times New Roman"/>
          <w:color w:val="1D2228"/>
          <w:szCs w:val="24"/>
        </w:rPr>
        <w:t>»</w:t>
      </w:r>
      <w:r w:rsidRPr="00BF08B0">
        <w:rPr>
          <w:rFonts w:eastAsia="Times New Roman"/>
          <w:color w:val="1D2228"/>
          <w:szCs w:val="24"/>
        </w:rPr>
        <w:t xml:space="preserve"> είναι το εν λόγω νομοσχέδιο</w:t>
      </w:r>
      <w:r>
        <w:rPr>
          <w:rFonts w:eastAsia="Times New Roman"/>
          <w:color w:val="1D2228"/>
          <w:szCs w:val="24"/>
        </w:rPr>
        <w:t xml:space="preserve">. </w:t>
      </w:r>
    </w:p>
    <w:p w14:paraId="42AE9F5F"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Ε</w:t>
      </w:r>
      <w:r w:rsidRPr="00BF08B0">
        <w:rPr>
          <w:rFonts w:eastAsia="Times New Roman"/>
          <w:color w:val="1D2228"/>
          <w:szCs w:val="24"/>
        </w:rPr>
        <w:t xml:space="preserve">ίναι το άρθρο 41 </w:t>
      </w:r>
      <w:r>
        <w:rPr>
          <w:rFonts w:eastAsia="Times New Roman"/>
          <w:color w:val="1D2228"/>
          <w:szCs w:val="24"/>
        </w:rPr>
        <w:t>-</w:t>
      </w:r>
      <w:r w:rsidRPr="00BF08B0">
        <w:rPr>
          <w:rFonts w:eastAsia="Times New Roman"/>
          <w:color w:val="1D2228"/>
          <w:szCs w:val="24"/>
        </w:rPr>
        <w:t>και έχει ενδιαφέρο</w:t>
      </w:r>
      <w:r w:rsidRPr="00BF08B0">
        <w:rPr>
          <w:rFonts w:eastAsia="Times New Roman"/>
          <w:color w:val="1D2228"/>
          <w:szCs w:val="24"/>
        </w:rPr>
        <w:t>ν εδώ να δούμε</w:t>
      </w:r>
      <w:r>
        <w:rPr>
          <w:rFonts w:eastAsia="Times New Roman"/>
          <w:color w:val="1D2228"/>
          <w:szCs w:val="24"/>
        </w:rPr>
        <w:t>-</w:t>
      </w:r>
      <w:r w:rsidRPr="00BF08B0">
        <w:rPr>
          <w:rFonts w:eastAsia="Times New Roman"/>
          <w:color w:val="1D2228"/>
          <w:szCs w:val="24"/>
        </w:rPr>
        <w:t xml:space="preserve"> στο οποίο λέτε ότι με την προτεινόμενη διάταξη θεσπίζεται διαδικασία </w:t>
      </w:r>
      <w:proofErr w:type="spellStart"/>
      <w:r w:rsidRPr="00BF08B0">
        <w:rPr>
          <w:rFonts w:eastAsia="Times New Roman"/>
          <w:color w:val="1D2228"/>
          <w:szCs w:val="24"/>
        </w:rPr>
        <w:t>στοχευμένης</w:t>
      </w:r>
      <w:proofErr w:type="spellEnd"/>
      <w:r w:rsidRPr="00BF08B0">
        <w:rPr>
          <w:rFonts w:eastAsia="Times New Roman"/>
          <w:color w:val="1D2228"/>
          <w:szCs w:val="24"/>
        </w:rPr>
        <w:t xml:space="preserve"> ενίσχυση</w:t>
      </w:r>
      <w:r>
        <w:rPr>
          <w:rFonts w:eastAsia="Times New Roman"/>
          <w:color w:val="1D2228"/>
          <w:szCs w:val="24"/>
        </w:rPr>
        <w:t>ς</w:t>
      </w:r>
      <w:r w:rsidRPr="00BF08B0">
        <w:rPr>
          <w:rFonts w:eastAsia="Times New Roman"/>
          <w:color w:val="1D2228"/>
          <w:szCs w:val="24"/>
        </w:rPr>
        <w:t xml:space="preserve"> μικρομεσαίων επιχειρήσεων</w:t>
      </w:r>
      <w:r>
        <w:rPr>
          <w:rFonts w:eastAsia="Times New Roman"/>
          <w:color w:val="1D2228"/>
          <w:szCs w:val="24"/>
        </w:rPr>
        <w:t>. Αυτή η έννοια «</w:t>
      </w:r>
      <w:proofErr w:type="spellStart"/>
      <w:r w:rsidRPr="00BF08B0">
        <w:rPr>
          <w:rFonts w:eastAsia="Times New Roman"/>
          <w:color w:val="1D2228"/>
          <w:szCs w:val="24"/>
        </w:rPr>
        <w:t>στοχευμέν</w:t>
      </w:r>
      <w:r>
        <w:rPr>
          <w:rFonts w:eastAsia="Times New Roman"/>
          <w:color w:val="1D2228"/>
          <w:szCs w:val="24"/>
        </w:rPr>
        <w:t>η</w:t>
      </w:r>
      <w:r w:rsidRPr="00BF08B0">
        <w:rPr>
          <w:rFonts w:eastAsia="Times New Roman"/>
          <w:color w:val="1D2228"/>
          <w:szCs w:val="24"/>
        </w:rPr>
        <w:t>ς</w:t>
      </w:r>
      <w:proofErr w:type="spellEnd"/>
      <w:r>
        <w:rPr>
          <w:rFonts w:eastAsia="Times New Roman"/>
          <w:color w:val="1D2228"/>
          <w:szCs w:val="24"/>
        </w:rPr>
        <w:t>»</w:t>
      </w:r>
      <w:r w:rsidRPr="00BF08B0">
        <w:rPr>
          <w:rFonts w:eastAsia="Times New Roman"/>
          <w:color w:val="1D2228"/>
          <w:szCs w:val="24"/>
        </w:rPr>
        <w:t xml:space="preserve"> τι ακριβώς σημαίνει</w:t>
      </w:r>
      <w:r>
        <w:rPr>
          <w:rFonts w:eastAsia="Times New Roman"/>
          <w:color w:val="1D2228"/>
          <w:szCs w:val="24"/>
        </w:rPr>
        <w:t>; Λίγο πιο κάτω λέτε «</w:t>
      </w:r>
      <w:r w:rsidRPr="00BF08B0">
        <w:rPr>
          <w:rFonts w:eastAsia="Times New Roman"/>
          <w:color w:val="1D2228"/>
          <w:szCs w:val="24"/>
        </w:rPr>
        <w:t>παρεχόμενες ενισχύσεις είναι προσανατολισμένες</w:t>
      </w:r>
      <w:r>
        <w:rPr>
          <w:rFonts w:eastAsia="Times New Roman"/>
          <w:color w:val="1D2228"/>
          <w:szCs w:val="24"/>
        </w:rPr>
        <w:t>…». Δ</w:t>
      </w:r>
      <w:r w:rsidRPr="00BF08B0">
        <w:rPr>
          <w:rFonts w:eastAsia="Times New Roman"/>
          <w:color w:val="1D2228"/>
          <w:szCs w:val="24"/>
        </w:rPr>
        <w:t>ηλ</w:t>
      </w:r>
      <w:r w:rsidRPr="00BF08B0">
        <w:rPr>
          <w:rFonts w:eastAsia="Times New Roman"/>
          <w:color w:val="1D2228"/>
          <w:szCs w:val="24"/>
        </w:rPr>
        <w:t>αδή</w:t>
      </w:r>
      <w:r>
        <w:rPr>
          <w:rFonts w:eastAsia="Times New Roman"/>
          <w:color w:val="1D2228"/>
          <w:szCs w:val="24"/>
        </w:rPr>
        <w:t>,</w:t>
      </w:r>
      <w:r w:rsidRPr="00BF08B0">
        <w:rPr>
          <w:rFonts w:eastAsia="Times New Roman"/>
          <w:color w:val="1D2228"/>
          <w:szCs w:val="24"/>
        </w:rPr>
        <w:t xml:space="preserve"> εσείς σε μία ελεύθερη οικονομία</w:t>
      </w:r>
      <w:r>
        <w:rPr>
          <w:rFonts w:eastAsia="Times New Roman"/>
          <w:color w:val="1D2228"/>
          <w:szCs w:val="24"/>
        </w:rPr>
        <w:t>,</w:t>
      </w:r>
      <w:r w:rsidRPr="00BF08B0">
        <w:rPr>
          <w:rFonts w:eastAsia="Times New Roman"/>
          <w:color w:val="1D2228"/>
          <w:szCs w:val="24"/>
        </w:rPr>
        <w:t xml:space="preserve"> όπως λέτε</w:t>
      </w:r>
      <w:r>
        <w:rPr>
          <w:rFonts w:eastAsia="Times New Roman"/>
          <w:color w:val="1D2228"/>
          <w:szCs w:val="24"/>
        </w:rPr>
        <w:t>,</w:t>
      </w:r>
      <w:r w:rsidRPr="00BF08B0">
        <w:rPr>
          <w:rFonts w:eastAsia="Times New Roman"/>
          <w:color w:val="1D2228"/>
          <w:szCs w:val="24"/>
        </w:rPr>
        <w:t xml:space="preserve"> στην παγκοσμιοποίηση</w:t>
      </w:r>
      <w:r>
        <w:rPr>
          <w:rFonts w:eastAsia="Times New Roman"/>
          <w:color w:val="1D2228"/>
          <w:szCs w:val="24"/>
        </w:rPr>
        <w:t>,</w:t>
      </w:r>
      <w:r w:rsidRPr="00BF08B0">
        <w:rPr>
          <w:rFonts w:eastAsia="Times New Roman"/>
          <w:color w:val="1D2228"/>
          <w:szCs w:val="24"/>
        </w:rPr>
        <w:t xml:space="preserve"> κατευθύνετ</w:t>
      </w:r>
      <w:r>
        <w:rPr>
          <w:rFonts w:eastAsia="Times New Roman"/>
          <w:color w:val="1D2228"/>
          <w:szCs w:val="24"/>
        </w:rPr>
        <w:t>ε το πού</w:t>
      </w:r>
      <w:r w:rsidRPr="00BF08B0">
        <w:rPr>
          <w:rFonts w:eastAsia="Times New Roman"/>
          <w:color w:val="1D2228"/>
          <w:szCs w:val="24"/>
        </w:rPr>
        <w:t xml:space="preserve"> θα είναι οι ενισχύσεις</w:t>
      </w:r>
      <w:r>
        <w:rPr>
          <w:rFonts w:eastAsia="Times New Roman"/>
          <w:color w:val="1D2228"/>
          <w:szCs w:val="24"/>
        </w:rPr>
        <w:t>; Λέτε «π</w:t>
      </w:r>
      <w:r w:rsidRPr="00BF08B0">
        <w:rPr>
          <w:rFonts w:eastAsia="Times New Roman"/>
          <w:color w:val="1D2228"/>
          <w:szCs w:val="24"/>
        </w:rPr>
        <w:t xml:space="preserve">αρεχόμενες ενισχύσεις είναι προσανατολισμένες </w:t>
      </w:r>
      <w:r>
        <w:rPr>
          <w:rFonts w:eastAsia="Times New Roman"/>
          <w:color w:val="1D2228"/>
          <w:szCs w:val="24"/>
        </w:rPr>
        <w:t xml:space="preserve">σε </w:t>
      </w:r>
      <w:r w:rsidRPr="00BF08B0">
        <w:rPr>
          <w:rFonts w:eastAsia="Times New Roman"/>
          <w:color w:val="1D2228"/>
          <w:szCs w:val="24"/>
        </w:rPr>
        <w:t xml:space="preserve">επιχειρήσεις </w:t>
      </w:r>
      <w:r w:rsidRPr="00BF08B0">
        <w:rPr>
          <w:rFonts w:eastAsia="Times New Roman"/>
          <w:color w:val="1D2228"/>
          <w:szCs w:val="24"/>
        </w:rPr>
        <w:lastRenderedPageBreak/>
        <w:t>που δραστηριοποιούνται σε συγκεκριμένους τομείς της οικονομίας</w:t>
      </w:r>
      <w:r>
        <w:rPr>
          <w:rFonts w:eastAsia="Times New Roman"/>
          <w:color w:val="1D2228"/>
          <w:szCs w:val="24"/>
        </w:rPr>
        <w:t xml:space="preserve">» και λέτε </w:t>
      </w:r>
      <w:r>
        <w:rPr>
          <w:rFonts w:eastAsia="Times New Roman"/>
          <w:color w:val="1D2228"/>
          <w:szCs w:val="24"/>
        </w:rPr>
        <w:t>πιο κάτω κάποιους συγκεκριμένους τομείς. Γιατί; Ε</w:t>
      </w:r>
      <w:r w:rsidRPr="00BF08B0">
        <w:rPr>
          <w:rFonts w:eastAsia="Times New Roman"/>
          <w:color w:val="1D2228"/>
          <w:szCs w:val="24"/>
        </w:rPr>
        <w:t>σείς θα αποφασίσετε</w:t>
      </w:r>
      <w:r>
        <w:rPr>
          <w:rFonts w:eastAsia="Times New Roman"/>
          <w:color w:val="1D2228"/>
          <w:szCs w:val="24"/>
        </w:rPr>
        <w:t>; Ή μήπως</w:t>
      </w:r>
      <w:r w:rsidRPr="00BF08B0">
        <w:rPr>
          <w:rFonts w:eastAsia="Times New Roman"/>
          <w:color w:val="1D2228"/>
          <w:szCs w:val="24"/>
        </w:rPr>
        <w:t xml:space="preserve"> είναι </w:t>
      </w:r>
      <w:r>
        <w:rPr>
          <w:rFonts w:eastAsia="Times New Roman"/>
          <w:color w:val="1D2228"/>
          <w:szCs w:val="24"/>
        </w:rPr>
        <w:t>φωτογρ</w:t>
      </w:r>
      <w:r w:rsidRPr="00BF08B0">
        <w:rPr>
          <w:rFonts w:eastAsia="Times New Roman"/>
          <w:color w:val="1D2228"/>
          <w:szCs w:val="24"/>
        </w:rPr>
        <w:t xml:space="preserve">αφική διάταξη για να εξυπηρετήσετε </w:t>
      </w:r>
      <w:proofErr w:type="spellStart"/>
      <w:r w:rsidRPr="00BF08B0">
        <w:rPr>
          <w:rFonts w:eastAsia="Times New Roman"/>
          <w:color w:val="1D2228"/>
          <w:szCs w:val="24"/>
        </w:rPr>
        <w:t>στοχευμένους</w:t>
      </w:r>
      <w:proofErr w:type="spellEnd"/>
      <w:r w:rsidRPr="00BF08B0">
        <w:rPr>
          <w:rFonts w:eastAsia="Times New Roman"/>
          <w:color w:val="1D2228"/>
          <w:szCs w:val="24"/>
        </w:rPr>
        <w:t xml:space="preserve"> φίλους σας και όχι γενικότερα όσους θέλουν να επενδύσουν</w:t>
      </w:r>
      <w:r>
        <w:rPr>
          <w:rFonts w:eastAsia="Times New Roman"/>
          <w:color w:val="1D2228"/>
          <w:szCs w:val="24"/>
        </w:rPr>
        <w:t>,</w:t>
      </w:r>
      <w:r w:rsidRPr="00BF08B0">
        <w:rPr>
          <w:rFonts w:eastAsia="Times New Roman"/>
          <w:color w:val="1D2228"/>
          <w:szCs w:val="24"/>
        </w:rPr>
        <w:t xml:space="preserve"> να </w:t>
      </w:r>
      <w:proofErr w:type="spellStart"/>
      <w:r w:rsidRPr="00BF08B0">
        <w:rPr>
          <w:rFonts w:eastAsia="Times New Roman"/>
          <w:color w:val="1D2228"/>
          <w:szCs w:val="24"/>
        </w:rPr>
        <w:t>παράξουν</w:t>
      </w:r>
      <w:proofErr w:type="spellEnd"/>
      <w:r w:rsidRPr="00BF08B0">
        <w:rPr>
          <w:rFonts w:eastAsia="Times New Roman"/>
          <w:color w:val="1D2228"/>
          <w:szCs w:val="24"/>
        </w:rPr>
        <w:t xml:space="preserve"> και να δημιουργήσουν θέσεις εργασίας</w:t>
      </w:r>
      <w:r>
        <w:rPr>
          <w:rFonts w:eastAsia="Times New Roman"/>
          <w:color w:val="1D2228"/>
          <w:szCs w:val="24"/>
        </w:rPr>
        <w:t xml:space="preserve">; </w:t>
      </w:r>
    </w:p>
    <w:p w14:paraId="42AE9F60"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Είναι αυτ</w:t>
      </w:r>
      <w:r>
        <w:rPr>
          <w:rFonts w:eastAsia="Times New Roman"/>
          <w:color w:val="1D2228"/>
          <w:szCs w:val="24"/>
        </w:rPr>
        <w:t>ό το άρθρο 40 που κάπου μέσα στην π</w:t>
      </w:r>
      <w:r w:rsidRPr="00BF08B0">
        <w:rPr>
          <w:rFonts w:eastAsia="Times New Roman"/>
          <w:color w:val="1D2228"/>
          <w:szCs w:val="24"/>
        </w:rPr>
        <w:t xml:space="preserve">αράγραφο </w:t>
      </w:r>
      <w:r>
        <w:rPr>
          <w:rFonts w:eastAsia="Times New Roman"/>
          <w:color w:val="1D2228"/>
          <w:szCs w:val="24"/>
        </w:rPr>
        <w:t xml:space="preserve">τάδε, στην </w:t>
      </w:r>
      <w:proofErr w:type="spellStart"/>
      <w:r>
        <w:rPr>
          <w:rFonts w:eastAsia="Times New Roman"/>
          <w:color w:val="1D2228"/>
          <w:szCs w:val="24"/>
        </w:rPr>
        <w:t>υποπαράγραφο</w:t>
      </w:r>
      <w:proofErr w:type="spellEnd"/>
      <w:r>
        <w:rPr>
          <w:rFonts w:eastAsia="Times New Roman"/>
          <w:color w:val="1D2228"/>
          <w:szCs w:val="24"/>
        </w:rPr>
        <w:t xml:space="preserve"> δείνα, </w:t>
      </w:r>
      <w:r w:rsidRPr="00BF08B0">
        <w:rPr>
          <w:rFonts w:eastAsia="Times New Roman"/>
          <w:color w:val="1D2228"/>
          <w:szCs w:val="24"/>
        </w:rPr>
        <w:t xml:space="preserve">υπάρχει και ουσιαστικά η </w:t>
      </w:r>
      <w:r>
        <w:rPr>
          <w:rFonts w:eastAsia="Times New Roman"/>
          <w:color w:val="1D2228"/>
          <w:szCs w:val="24"/>
        </w:rPr>
        <w:t xml:space="preserve">νομιμοποίηση πλαστών τιμολογίων. </w:t>
      </w:r>
      <w:r w:rsidRPr="00BF08B0">
        <w:rPr>
          <w:rFonts w:eastAsia="Times New Roman"/>
          <w:color w:val="1D2228"/>
          <w:szCs w:val="24"/>
        </w:rPr>
        <w:t>Βέβαια</w:t>
      </w:r>
      <w:r>
        <w:rPr>
          <w:rFonts w:eastAsia="Times New Roman"/>
          <w:color w:val="1D2228"/>
          <w:szCs w:val="24"/>
        </w:rPr>
        <w:t>,</w:t>
      </w:r>
      <w:r w:rsidRPr="00BF08B0">
        <w:rPr>
          <w:rFonts w:eastAsia="Times New Roman"/>
          <w:color w:val="1D2228"/>
          <w:szCs w:val="24"/>
        </w:rPr>
        <w:t xml:space="preserve"> το θ</w:t>
      </w:r>
      <w:r>
        <w:rPr>
          <w:rFonts w:eastAsia="Times New Roman"/>
          <w:color w:val="1D2228"/>
          <w:szCs w:val="24"/>
        </w:rPr>
        <w:t xml:space="preserve">έμα το σήκωσε και ο </w:t>
      </w:r>
      <w:proofErr w:type="spellStart"/>
      <w:r>
        <w:rPr>
          <w:rFonts w:eastAsia="Times New Roman"/>
          <w:color w:val="1D2228"/>
          <w:szCs w:val="24"/>
        </w:rPr>
        <w:t>προλαλήσας</w:t>
      </w:r>
      <w:proofErr w:type="spellEnd"/>
      <w:r>
        <w:rPr>
          <w:rFonts w:eastAsia="Times New Roman"/>
          <w:color w:val="1D2228"/>
          <w:szCs w:val="24"/>
        </w:rPr>
        <w:t xml:space="preserve"> Β</w:t>
      </w:r>
      <w:r w:rsidRPr="00BF08B0">
        <w:rPr>
          <w:rFonts w:eastAsia="Times New Roman"/>
          <w:color w:val="1D2228"/>
          <w:szCs w:val="24"/>
        </w:rPr>
        <w:t>ουλευτής του ΠΑΣΟΚ</w:t>
      </w:r>
      <w:r>
        <w:rPr>
          <w:rFonts w:eastAsia="Times New Roman"/>
          <w:color w:val="1D2228"/>
          <w:szCs w:val="24"/>
        </w:rPr>
        <w:t xml:space="preserve"> και θυμήθηκα, ό</w:t>
      </w:r>
      <w:r w:rsidRPr="00BF08B0">
        <w:rPr>
          <w:rFonts w:eastAsia="Times New Roman"/>
          <w:color w:val="1D2228"/>
          <w:szCs w:val="24"/>
        </w:rPr>
        <w:t xml:space="preserve">ταν έγινε έλεγχος από ορκωτούς λογιστές στα οικονομικά του ΠΑΣΟΚ </w:t>
      </w:r>
      <w:r>
        <w:rPr>
          <w:rFonts w:eastAsia="Times New Roman"/>
          <w:color w:val="1D2228"/>
          <w:szCs w:val="24"/>
        </w:rPr>
        <w:t>που είχαν κάτι τ</w:t>
      </w:r>
      <w:r w:rsidRPr="00BF08B0">
        <w:rPr>
          <w:rFonts w:eastAsia="Times New Roman"/>
          <w:color w:val="1D2228"/>
          <w:szCs w:val="24"/>
        </w:rPr>
        <w:t>ιμολόγια και κάτι αποδείξεις πάν</w:t>
      </w:r>
      <w:r>
        <w:rPr>
          <w:rFonts w:eastAsia="Times New Roman"/>
          <w:color w:val="1D2228"/>
          <w:szCs w:val="24"/>
        </w:rPr>
        <w:t>ω</w:t>
      </w:r>
      <w:r w:rsidRPr="00BF08B0">
        <w:rPr>
          <w:rFonts w:eastAsia="Times New Roman"/>
          <w:color w:val="1D2228"/>
          <w:szCs w:val="24"/>
        </w:rPr>
        <w:t xml:space="preserve"> σε χαρτοπετσέτες</w:t>
      </w:r>
      <w:r>
        <w:rPr>
          <w:rFonts w:eastAsia="Times New Roman"/>
          <w:color w:val="1D2228"/>
          <w:szCs w:val="24"/>
        </w:rPr>
        <w:t>,</w:t>
      </w:r>
      <w:r w:rsidRPr="00BF08B0">
        <w:rPr>
          <w:rFonts w:eastAsia="Times New Roman"/>
          <w:color w:val="1D2228"/>
          <w:szCs w:val="24"/>
        </w:rPr>
        <w:t xml:space="preserve"> για να δικαιολογήσουν τα εκατοντάδες εκατομμύρια ευρώ</w:t>
      </w:r>
      <w:r>
        <w:rPr>
          <w:rFonts w:eastAsia="Times New Roman"/>
          <w:color w:val="1D2228"/>
          <w:szCs w:val="24"/>
        </w:rPr>
        <w:t>, το κενό που υπήρχε κ</w:t>
      </w:r>
      <w:r w:rsidRPr="00BF08B0">
        <w:rPr>
          <w:rFonts w:eastAsia="Times New Roman"/>
          <w:color w:val="1D2228"/>
          <w:szCs w:val="24"/>
        </w:rPr>
        <w:t>αι προσπαθού</w:t>
      </w:r>
      <w:r>
        <w:rPr>
          <w:rFonts w:eastAsia="Times New Roman"/>
          <w:color w:val="1D2228"/>
          <w:szCs w:val="24"/>
        </w:rPr>
        <w:t>σα</w:t>
      </w:r>
      <w:r w:rsidRPr="00BF08B0">
        <w:rPr>
          <w:rFonts w:eastAsia="Times New Roman"/>
          <w:color w:val="1D2228"/>
          <w:szCs w:val="24"/>
        </w:rPr>
        <w:t>ν να δικαιολογήσουν στις χαρτοπετσ</w:t>
      </w:r>
      <w:r w:rsidRPr="00BF08B0">
        <w:rPr>
          <w:rFonts w:eastAsia="Times New Roman"/>
          <w:color w:val="1D2228"/>
          <w:szCs w:val="24"/>
        </w:rPr>
        <w:t>έτες ποσά εκατοντάδων χιλιάδων ευρώ</w:t>
      </w:r>
      <w:r>
        <w:rPr>
          <w:rFonts w:eastAsia="Times New Roman"/>
          <w:color w:val="1D2228"/>
          <w:szCs w:val="24"/>
        </w:rPr>
        <w:t>. Κ</w:t>
      </w:r>
      <w:r w:rsidRPr="00BF08B0">
        <w:rPr>
          <w:rFonts w:eastAsia="Times New Roman"/>
          <w:color w:val="1D2228"/>
          <w:szCs w:val="24"/>
        </w:rPr>
        <w:t xml:space="preserve">αι τώρα έρχονται </w:t>
      </w:r>
      <w:r>
        <w:rPr>
          <w:rFonts w:eastAsia="Times New Roman"/>
          <w:color w:val="1D2228"/>
          <w:szCs w:val="24"/>
        </w:rPr>
        <w:t>ως</w:t>
      </w:r>
      <w:r w:rsidRPr="00BF08B0">
        <w:rPr>
          <w:rFonts w:eastAsia="Times New Roman"/>
          <w:color w:val="1D2228"/>
          <w:szCs w:val="24"/>
        </w:rPr>
        <w:t xml:space="preserve"> τιμητές της νομιμότητας</w:t>
      </w:r>
      <w:r>
        <w:rPr>
          <w:rFonts w:eastAsia="Times New Roman"/>
          <w:color w:val="1D2228"/>
          <w:szCs w:val="24"/>
        </w:rPr>
        <w:t xml:space="preserve">. </w:t>
      </w:r>
      <w:r w:rsidRPr="00BF08B0">
        <w:rPr>
          <w:rFonts w:eastAsia="Times New Roman"/>
          <w:color w:val="1D2228"/>
          <w:szCs w:val="24"/>
        </w:rPr>
        <w:t>Για να ξέρουμε τι γίνεται</w:t>
      </w:r>
      <w:r>
        <w:rPr>
          <w:rFonts w:eastAsia="Times New Roman"/>
          <w:color w:val="1D2228"/>
          <w:szCs w:val="24"/>
        </w:rPr>
        <w:t>.</w:t>
      </w:r>
    </w:p>
    <w:p w14:paraId="42AE9F61"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Βλέπουμε ότι σε άλλες διατάξεις του εν </w:t>
      </w:r>
      <w:r w:rsidRPr="00BF08B0">
        <w:rPr>
          <w:rFonts w:eastAsia="Times New Roman"/>
          <w:color w:val="1D2228"/>
          <w:szCs w:val="24"/>
        </w:rPr>
        <w:t>λόγ</w:t>
      </w:r>
      <w:r>
        <w:rPr>
          <w:rFonts w:eastAsia="Times New Roman"/>
          <w:color w:val="1D2228"/>
          <w:szCs w:val="24"/>
        </w:rPr>
        <w:t xml:space="preserve">ω νομοσχεδίου </w:t>
      </w:r>
      <w:proofErr w:type="spellStart"/>
      <w:r>
        <w:rPr>
          <w:rFonts w:eastAsia="Times New Roman"/>
          <w:color w:val="1D2228"/>
          <w:szCs w:val="24"/>
        </w:rPr>
        <w:t>προμοτάρετε</w:t>
      </w:r>
      <w:proofErr w:type="spellEnd"/>
      <w:r>
        <w:rPr>
          <w:rFonts w:eastAsia="Times New Roman"/>
          <w:color w:val="1D2228"/>
          <w:szCs w:val="24"/>
        </w:rPr>
        <w:t>,</w:t>
      </w:r>
      <w:r w:rsidRPr="00BF08B0">
        <w:rPr>
          <w:rFonts w:eastAsia="Times New Roman"/>
          <w:color w:val="1D2228"/>
          <w:szCs w:val="24"/>
        </w:rPr>
        <w:t xml:space="preserve"> για μία ακόμα φορά</w:t>
      </w:r>
      <w:r>
        <w:rPr>
          <w:rFonts w:eastAsia="Times New Roman"/>
          <w:color w:val="1D2228"/>
          <w:szCs w:val="24"/>
        </w:rPr>
        <w:t>, έτσι γ</w:t>
      </w:r>
      <w:r w:rsidRPr="00BF08B0">
        <w:rPr>
          <w:rFonts w:eastAsia="Times New Roman"/>
          <w:color w:val="1D2228"/>
          <w:szCs w:val="24"/>
        </w:rPr>
        <w:t>ενικώς και αορίστως</w:t>
      </w:r>
      <w:r>
        <w:rPr>
          <w:rFonts w:eastAsia="Times New Roman"/>
          <w:color w:val="1D2228"/>
          <w:szCs w:val="24"/>
        </w:rPr>
        <w:t>,</w:t>
      </w:r>
      <w:r w:rsidRPr="00BF08B0">
        <w:rPr>
          <w:rFonts w:eastAsia="Times New Roman"/>
          <w:color w:val="1D2228"/>
          <w:szCs w:val="24"/>
        </w:rPr>
        <w:t xml:space="preserve"> τις ευπαθείς ομάδες</w:t>
      </w:r>
      <w:r>
        <w:rPr>
          <w:rFonts w:eastAsia="Times New Roman"/>
          <w:color w:val="1D2228"/>
          <w:szCs w:val="24"/>
        </w:rPr>
        <w:t>. Σ</w:t>
      </w:r>
      <w:r w:rsidRPr="00BF08B0">
        <w:rPr>
          <w:rFonts w:eastAsia="Times New Roman"/>
          <w:color w:val="1D2228"/>
          <w:szCs w:val="24"/>
        </w:rPr>
        <w:t>αν αυτές</w:t>
      </w:r>
      <w:r>
        <w:rPr>
          <w:rFonts w:eastAsia="Times New Roman"/>
          <w:color w:val="1D2228"/>
          <w:szCs w:val="24"/>
        </w:rPr>
        <w:t>, που μόλις προχθές ε</w:t>
      </w:r>
      <w:r w:rsidRPr="00BF08B0">
        <w:rPr>
          <w:rFonts w:eastAsia="Times New Roman"/>
          <w:color w:val="1D2228"/>
          <w:szCs w:val="24"/>
        </w:rPr>
        <w:t xml:space="preserve">ίδαμε ότι ένα δικαστήριο καταδίκασε κάποιες γυναίκες </w:t>
      </w:r>
      <w:proofErr w:type="spellStart"/>
      <w:r w:rsidRPr="00BF08B0">
        <w:rPr>
          <w:rFonts w:eastAsia="Times New Roman"/>
          <w:color w:val="1D2228"/>
          <w:szCs w:val="24"/>
        </w:rPr>
        <w:t>Ρομά</w:t>
      </w:r>
      <w:proofErr w:type="spellEnd"/>
      <w:r>
        <w:rPr>
          <w:rFonts w:eastAsia="Times New Roman"/>
          <w:color w:val="1D2228"/>
          <w:szCs w:val="24"/>
        </w:rPr>
        <w:t>, οι οποίες αρ</w:t>
      </w:r>
      <w:r w:rsidRPr="00BF08B0">
        <w:rPr>
          <w:rFonts w:eastAsia="Times New Roman"/>
          <w:color w:val="1D2228"/>
          <w:szCs w:val="24"/>
        </w:rPr>
        <w:t>άζ</w:t>
      </w:r>
      <w:r>
        <w:rPr>
          <w:rFonts w:eastAsia="Times New Roman"/>
          <w:color w:val="1D2228"/>
          <w:szCs w:val="24"/>
        </w:rPr>
        <w:t>α</w:t>
      </w:r>
      <w:r w:rsidRPr="00BF08B0">
        <w:rPr>
          <w:rFonts w:eastAsia="Times New Roman"/>
          <w:color w:val="1D2228"/>
          <w:szCs w:val="24"/>
        </w:rPr>
        <w:t xml:space="preserve">ν τα παιδιά </w:t>
      </w:r>
      <w:r>
        <w:rPr>
          <w:rFonts w:eastAsia="Times New Roman"/>
          <w:color w:val="1D2228"/>
          <w:szCs w:val="24"/>
        </w:rPr>
        <w:t xml:space="preserve">η </w:t>
      </w:r>
      <w:r w:rsidRPr="00BF08B0">
        <w:rPr>
          <w:rFonts w:eastAsia="Times New Roman"/>
          <w:color w:val="1D2228"/>
          <w:szCs w:val="24"/>
        </w:rPr>
        <w:t>μία μ</w:t>
      </w:r>
      <w:r>
        <w:rPr>
          <w:rFonts w:eastAsia="Times New Roman"/>
          <w:color w:val="1D2228"/>
          <w:szCs w:val="24"/>
        </w:rPr>
        <w:t xml:space="preserve">ε </w:t>
      </w:r>
      <w:r w:rsidRPr="00BF08B0">
        <w:rPr>
          <w:rFonts w:eastAsia="Times New Roman"/>
          <w:color w:val="1D2228"/>
          <w:szCs w:val="24"/>
        </w:rPr>
        <w:t>την άλλη</w:t>
      </w:r>
      <w:r>
        <w:rPr>
          <w:rFonts w:eastAsia="Times New Roman"/>
          <w:color w:val="1D2228"/>
          <w:szCs w:val="24"/>
        </w:rPr>
        <w:t>,</w:t>
      </w:r>
      <w:r w:rsidRPr="00BF08B0">
        <w:rPr>
          <w:rFonts w:eastAsia="Times New Roman"/>
          <w:color w:val="1D2228"/>
          <w:szCs w:val="24"/>
        </w:rPr>
        <w:t xml:space="preserve"> για να εμφανίζ</w:t>
      </w:r>
      <w:r>
        <w:rPr>
          <w:rFonts w:eastAsia="Times New Roman"/>
          <w:color w:val="1D2228"/>
          <w:szCs w:val="24"/>
        </w:rPr>
        <w:t>ουν</w:t>
      </w:r>
      <w:r w:rsidRPr="00BF08B0">
        <w:rPr>
          <w:rFonts w:eastAsia="Times New Roman"/>
          <w:color w:val="1D2228"/>
          <w:szCs w:val="24"/>
        </w:rPr>
        <w:t xml:space="preserve"> περισσότερα παιδιά και να εισπράττουν περισσότερα επιδόματα</w:t>
      </w:r>
      <w:r>
        <w:rPr>
          <w:rFonts w:eastAsia="Times New Roman"/>
          <w:color w:val="1D2228"/>
          <w:szCs w:val="24"/>
        </w:rPr>
        <w:t>. Βλέπουμε έτσι πολύ γ</w:t>
      </w:r>
      <w:r w:rsidRPr="00BF08B0">
        <w:rPr>
          <w:rFonts w:eastAsia="Times New Roman"/>
          <w:color w:val="1D2228"/>
          <w:szCs w:val="24"/>
        </w:rPr>
        <w:t>ενικά</w:t>
      </w:r>
      <w:r>
        <w:rPr>
          <w:rFonts w:eastAsia="Times New Roman"/>
          <w:color w:val="1D2228"/>
          <w:szCs w:val="24"/>
        </w:rPr>
        <w:t>,</w:t>
      </w:r>
      <w:r w:rsidRPr="00BF08B0">
        <w:rPr>
          <w:rFonts w:eastAsia="Times New Roman"/>
          <w:color w:val="1D2228"/>
          <w:szCs w:val="24"/>
        </w:rPr>
        <w:t xml:space="preserve"> σε πολλά νομοσχέδια αναπ</w:t>
      </w:r>
      <w:r w:rsidRPr="00BF08B0">
        <w:rPr>
          <w:rFonts w:eastAsia="Times New Roman"/>
          <w:color w:val="1D2228"/>
          <w:szCs w:val="24"/>
        </w:rPr>
        <w:t>τυξιακά και όχι μόνο</w:t>
      </w:r>
      <w:r>
        <w:rPr>
          <w:rFonts w:eastAsia="Times New Roman"/>
          <w:color w:val="1D2228"/>
          <w:szCs w:val="24"/>
        </w:rPr>
        <w:t>, τον</w:t>
      </w:r>
      <w:r w:rsidRPr="00BF08B0">
        <w:rPr>
          <w:rFonts w:eastAsia="Times New Roman"/>
          <w:color w:val="1D2228"/>
          <w:szCs w:val="24"/>
        </w:rPr>
        <w:t xml:space="preserve"> τελευταίο καιρό να συμπεριλαμβάνετ</w:t>
      </w:r>
      <w:r>
        <w:rPr>
          <w:rFonts w:eastAsia="Times New Roman"/>
          <w:color w:val="1D2228"/>
          <w:szCs w:val="24"/>
        </w:rPr>
        <w:t>ε</w:t>
      </w:r>
      <w:r w:rsidRPr="00BF08B0">
        <w:rPr>
          <w:rFonts w:eastAsia="Times New Roman"/>
          <w:color w:val="1D2228"/>
          <w:szCs w:val="24"/>
        </w:rPr>
        <w:t xml:space="preserve"> </w:t>
      </w:r>
      <w:r>
        <w:rPr>
          <w:rFonts w:eastAsia="Times New Roman"/>
          <w:color w:val="1D2228"/>
          <w:szCs w:val="24"/>
        </w:rPr>
        <w:t>ευπαθείς ομά</w:t>
      </w:r>
      <w:r w:rsidRPr="00BF08B0">
        <w:rPr>
          <w:rFonts w:eastAsia="Times New Roman"/>
          <w:color w:val="1D2228"/>
          <w:szCs w:val="24"/>
        </w:rPr>
        <w:t>δες</w:t>
      </w:r>
      <w:r>
        <w:rPr>
          <w:rFonts w:eastAsia="Times New Roman"/>
          <w:color w:val="1D2228"/>
          <w:szCs w:val="24"/>
        </w:rPr>
        <w:t>,</w:t>
      </w:r>
      <w:r w:rsidRPr="00BF08B0">
        <w:rPr>
          <w:rFonts w:eastAsia="Times New Roman"/>
          <w:color w:val="1D2228"/>
          <w:szCs w:val="24"/>
        </w:rPr>
        <w:t xml:space="preserve"> χωρίς να λέτε τ</w:t>
      </w:r>
      <w:r>
        <w:rPr>
          <w:rFonts w:eastAsia="Times New Roman"/>
          <w:color w:val="1D2228"/>
          <w:szCs w:val="24"/>
        </w:rPr>
        <w:t xml:space="preserve">ι και </w:t>
      </w:r>
      <w:r w:rsidRPr="00BF08B0">
        <w:rPr>
          <w:rFonts w:eastAsia="Times New Roman"/>
          <w:color w:val="1D2228"/>
          <w:szCs w:val="24"/>
        </w:rPr>
        <w:t>ποιες είναι αυτές</w:t>
      </w:r>
      <w:r>
        <w:rPr>
          <w:rFonts w:eastAsia="Times New Roman"/>
          <w:color w:val="1D2228"/>
          <w:szCs w:val="24"/>
        </w:rPr>
        <w:t>. Εδώ έχουμε</w:t>
      </w:r>
      <w:r w:rsidRPr="00BF08B0">
        <w:rPr>
          <w:rFonts w:eastAsia="Times New Roman"/>
          <w:color w:val="1D2228"/>
          <w:szCs w:val="24"/>
        </w:rPr>
        <w:t xml:space="preserve"> φτάσει στο σημείο οι Έλληνες τσιγγάνοι να διαμαρτύρονται και να λένε δεν είμαστε Ρόμα</w:t>
      </w:r>
      <w:r>
        <w:rPr>
          <w:rFonts w:eastAsia="Times New Roman"/>
          <w:color w:val="1D2228"/>
          <w:szCs w:val="24"/>
        </w:rPr>
        <w:t>,</w:t>
      </w:r>
      <w:r w:rsidRPr="00BF08B0">
        <w:rPr>
          <w:rFonts w:eastAsia="Times New Roman"/>
          <w:color w:val="1D2228"/>
          <w:szCs w:val="24"/>
        </w:rPr>
        <w:t xml:space="preserve"> μη</w:t>
      </w:r>
      <w:r>
        <w:rPr>
          <w:rFonts w:eastAsia="Times New Roman"/>
          <w:color w:val="1D2228"/>
          <w:szCs w:val="24"/>
        </w:rPr>
        <w:t>ν</w:t>
      </w:r>
      <w:r w:rsidRPr="00BF08B0">
        <w:rPr>
          <w:rFonts w:eastAsia="Times New Roman"/>
          <w:color w:val="1D2228"/>
          <w:szCs w:val="24"/>
        </w:rPr>
        <w:t xml:space="preserve"> μας εξισώνετ</w:t>
      </w:r>
      <w:r>
        <w:rPr>
          <w:rFonts w:eastAsia="Times New Roman"/>
          <w:color w:val="1D2228"/>
          <w:szCs w:val="24"/>
        </w:rPr>
        <w:t>ε</w:t>
      </w:r>
      <w:r w:rsidRPr="00BF08B0">
        <w:rPr>
          <w:rFonts w:eastAsia="Times New Roman"/>
          <w:color w:val="1D2228"/>
          <w:szCs w:val="24"/>
        </w:rPr>
        <w:t xml:space="preserve"> με τους Βούλγαρους</w:t>
      </w:r>
      <w:r>
        <w:rPr>
          <w:rFonts w:eastAsia="Times New Roman"/>
          <w:color w:val="1D2228"/>
          <w:szCs w:val="24"/>
        </w:rPr>
        <w:t>,</w:t>
      </w:r>
      <w:r w:rsidRPr="00BF08B0">
        <w:rPr>
          <w:rFonts w:eastAsia="Times New Roman"/>
          <w:color w:val="1D2228"/>
          <w:szCs w:val="24"/>
        </w:rPr>
        <w:t xml:space="preserve"> μ</w:t>
      </w:r>
      <w:r w:rsidRPr="00BF08B0">
        <w:rPr>
          <w:rFonts w:eastAsia="Times New Roman"/>
          <w:color w:val="1D2228"/>
          <w:szCs w:val="24"/>
        </w:rPr>
        <w:t xml:space="preserve">ε τους </w:t>
      </w:r>
      <w:proofErr w:type="spellStart"/>
      <w:r w:rsidRPr="00BF08B0">
        <w:rPr>
          <w:rFonts w:eastAsia="Times New Roman"/>
          <w:color w:val="1D2228"/>
          <w:szCs w:val="24"/>
        </w:rPr>
        <w:t>Ρομά</w:t>
      </w:r>
      <w:proofErr w:type="spellEnd"/>
      <w:r w:rsidRPr="00BF08B0">
        <w:rPr>
          <w:rFonts w:eastAsia="Times New Roman"/>
          <w:color w:val="1D2228"/>
          <w:szCs w:val="24"/>
        </w:rPr>
        <w:t xml:space="preserve"> </w:t>
      </w:r>
      <w:r>
        <w:rPr>
          <w:rFonts w:eastAsia="Times New Roman"/>
          <w:color w:val="1D2228"/>
          <w:szCs w:val="24"/>
        </w:rPr>
        <w:t>που έρχονται</w:t>
      </w:r>
      <w:r w:rsidRPr="00BF08B0">
        <w:rPr>
          <w:rFonts w:eastAsia="Times New Roman"/>
          <w:color w:val="1D2228"/>
          <w:szCs w:val="24"/>
        </w:rPr>
        <w:t xml:space="preserve"> από Βουλγαρία</w:t>
      </w:r>
      <w:r>
        <w:rPr>
          <w:rFonts w:eastAsia="Times New Roman"/>
          <w:color w:val="1D2228"/>
          <w:szCs w:val="24"/>
        </w:rPr>
        <w:t>,</w:t>
      </w:r>
      <w:r w:rsidRPr="00BF08B0">
        <w:rPr>
          <w:rFonts w:eastAsia="Times New Roman"/>
          <w:color w:val="1D2228"/>
          <w:szCs w:val="24"/>
        </w:rPr>
        <w:t xml:space="preserve"> από Αλβανία</w:t>
      </w:r>
      <w:r>
        <w:rPr>
          <w:rFonts w:eastAsia="Times New Roman"/>
          <w:color w:val="1D2228"/>
          <w:szCs w:val="24"/>
        </w:rPr>
        <w:t>,</w:t>
      </w:r>
      <w:r w:rsidRPr="00BF08B0">
        <w:rPr>
          <w:rFonts w:eastAsia="Times New Roman"/>
          <w:color w:val="1D2228"/>
          <w:szCs w:val="24"/>
        </w:rPr>
        <w:t xml:space="preserve"> από Ρουμανία και αλλο</w:t>
      </w:r>
      <w:r>
        <w:rPr>
          <w:rFonts w:eastAsia="Times New Roman"/>
          <w:color w:val="1D2228"/>
          <w:szCs w:val="24"/>
        </w:rPr>
        <w:t>ύ, γ</w:t>
      </w:r>
      <w:r w:rsidRPr="00BF08B0">
        <w:rPr>
          <w:rFonts w:eastAsia="Times New Roman"/>
          <w:color w:val="1D2228"/>
          <w:szCs w:val="24"/>
        </w:rPr>
        <w:t>ιατί λυμαίνονται τα επιδόματα εις βάρος ημών</w:t>
      </w:r>
      <w:r>
        <w:rPr>
          <w:rFonts w:eastAsia="Times New Roman"/>
          <w:color w:val="1D2228"/>
          <w:szCs w:val="24"/>
        </w:rPr>
        <w:t>. Γ</w:t>
      </w:r>
      <w:r w:rsidRPr="00BF08B0">
        <w:rPr>
          <w:rFonts w:eastAsia="Times New Roman"/>
          <w:color w:val="1D2228"/>
          <w:szCs w:val="24"/>
        </w:rPr>
        <w:t>ια να ξέρετε τι γίνεται</w:t>
      </w:r>
      <w:r>
        <w:rPr>
          <w:rFonts w:eastAsia="Times New Roman"/>
          <w:color w:val="1D2228"/>
          <w:szCs w:val="24"/>
        </w:rPr>
        <w:t>.</w:t>
      </w:r>
    </w:p>
    <w:p w14:paraId="42AE9F62" w14:textId="77777777" w:rsidR="00F00D30" w:rsidRDefault="00AE51A4">
      <w:pPr>
        <w:spacing w:line="600" w:lineRule="auto"/>
        <w:ind w:firstLine="720"/>
        <w:contextualSpacing/>
        <w:jc w:val="both"/>
        <w:rPr>
          <w:rFonts w:eastAsia="Times New Roman"/>
          <w:b/>
          <w:color w:val="1D2228"/>
          <w:szCs w:val="24"/>
        </w:rPr>
      </w:pPr>
      <w:r w:rsidRPr="00BF0A22">
        <w:rPr>
          <w:rFonts w:eastAsia="Times New Roman"/>
          <w:color w:val="1D2228"/>
          <w:szCs w:val="24"/>
        </w:rPr>
        <w:t>(Στο σημείο αυτό την Προεδρική Έδρα καταλαμβάνει ο Β΄ Αντιπρόεδρος της Βουλής κ</w:t>
      </w:r>
      <w:r>
        <w:rPr>
          <w:rFonts w:eastAsia="Times New Roman"/>
          <w:color w:val="1D2228"/>
          <w:szCs w:val="24"/>
        </w:rPr>
        <w:t>.</w:t>
      </w:r>
      <w:r w:rsidRPr="00BF0A22">
        <w:rPr>
          <w:rFonts w:eastAsia="Times New Roman"/>
          <w:color w:val="1D2228"/>
          <w:szCs w:val="24"/>
        </w:rPr>
        <w:t xml:space="preserve"> </w:t>
      </w:r>
      <w:r w:rsidRPr="00516BAB">
        <w:rPr>
          <w:rFonts w:eastAsia="Times New Roman"/>
          <w:b/>
          <w:color w:val="1D2228"/>
          <w:szCs w:val="24"/>
        </w:rPr>
        <w:t>ΓΕΩΡΓΙΟΣ ΒΑΡΕΜΕΝΟΣ</w:t>
      </w:r>
      <w:r w:rsidRPr="00BA062C">
        <w:rPr>
          <w:rFonts w:eastAsia="Times New Roman"/>
          <w:color w:val="1D2228"/>
          <w:szCs w:val="24"/>
        </w:rPr>
        <w:t>)</w:t>
      </w:r>
    </w:p>
    <w:p w14:paraId="42AE9F63"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Β</w:t>
      </w:r>
      <w:r w:rsidRPr="00BF08B0">
        <w:rPr>
          <w:rFonts w:eastAsia="Times New Roman"/>
          <w:color w:val="1D2228"/>
          <w:szCs w:val="24"/>
        </w:rPr>
        <w:t xml:space="preserve">λέπουμε ότι για μία ακόμα φορά σε ένα νομοσχέδιο </w:t>
      </w:r>
      <w:r>
        <w:rPr>
          <w:rFonts w:eastAsia="Times New Roman"/>
          <w:color w:val="1D2228"/>
          <w:szCs w:val="24"/>
        </w:rPr>
        <w:t>-κ</w:t>
      </w:r>
      <w:r w:rsidRPr="00BF08B0">
        <w:rPr>
          <w:rFonts w:eastAsia="Times New Roman"/>
          <w:color w:val="1D2228"/>
          <w:szCs w:val="24"/>
        </w:rPr>
        <w:t xml:space="preserve">αι δείχνει την ανικανότητα εντός </w:t>
      </w:r>
      <w:r>
        <w:rPr>
          <w:rFonts w:eastAsia="Times New Roman"/>
          <w:color w:val="1D2228"/>
          <w:szCs w:val="24"/>
        </w:rPr>
        <w:t xml:space="preserve">πολλών </w:t>
      </w:r>
      <w:proofErr w:type="spellStart"/>
      <w:r w:rsidRPr="00BF08B0">
        <w:rPr>
          <w:rFonts w:eastAsia="Times New Roman"/>
          <w:color w:val="1D2228"/>
          <w:szCs w:val="24"/>
        </w:rPr>
        <w:t>πολλών</w:t>
      </w:r>
      <w:proofErr w:type="spellEnd"/>
      <w:r w:rsidRPr="00BF08B0">
        <w:rPr>
          <w:rFonts w:eastAsia="Times New Roman"/>
          <w:color w:val="1D2228"/>
          <w:szCs w:val="24"/>
        </w:rPr>
        <w:t xml:space="preserve"> ερωτηματικών</w:t>
      </w:r>
      <w:r>
        <w:rPr>
          <w:rFonts w:eastAsia="Times New Roman"/>
          <w:color w:val="1D2228"/>
          <w:szCs w:val="24"/>
        </w:rPr>
        <w:t>- παρατείνεται για μ</w:t>
      </w:r>
      <w:r>
        <w:rPr>
          <w:rFonts w:eastAsia="Times New Roman"/>
          <w:color w:val="1D2228"/>
          <w:szCs w:val="24"/>
        </w:rPr>
        <w:t>ί</w:t>
      </w:r>
      <w:r>
        <w:rPr>
          <w:rFonts w:eastAsia="Times New Roman"/>
          <w:color w:val="1D2228"/>
          <w:szCs w:val="24"/>
        </w:rPr>
        <w:t xml:space="preserve">α ακόμα φορά το κενό στη νομοθεσία </w:t>
      </w:r>
      <w:r w:rsidRPr="00BF08B0">
        <w:rPr>
          <w:rFonts w:eastAsia="Times New Roman"/>
          <w:color w:val="1D2228"/>
          <w:szCs w:val="24"/>
        </w:rPr>
        <w:t xml:space="preserve">σχετικά </w:t>
      </w:r>
      <w:r w:rsidRPr="00BF08B0">
        <w:rPr>
          <w:rFonts w:eastAsia="Times New Roman"/>
          <w:color w:val="1D2228"/>
          <w:szCs w:val="24"/>
        </w:rPr>
        <w:lastRenderedPageBreak/>
        <w:t>με το σύστημα εισροών-εκροών καυσίμων</w:t>
      </w:r>
      <w:r>
        <w:rPr>
          <w:rFonts w:eastAsia="Times New Roman"/>
          <w:color w:val="1D2228"/>
          <w:szCs w:val="24"/>
        </w:rPr>
        <w:t>. Και ενώ</w:t>
      </w:r>
      <w:r w:rsidRPr="00BF08B0">
        <w:rPr>
          <w:rFonts w:eastAsia="Times New Roman"/>
          <w:color w:val="1D2228"/>
          <w:szCs w:val="24"/>
        </w:rPr>
        <w:t xml:space="preserve"> θα μπορούσε πολύ απλά η ηγεσία του </w:t>
      </w:r>
      <w:r>
        <w:rPr>
          <w:rFonts w:eastAsia="Times New Roman"/>
          <w:color w:val="1D2228"/>
          <w:szCs w:val="24"/>
        </w:rPr>
        <w:t>Υπουργείου Ο</w:t>
      </w:r>
      <w:r w:rsidRPr="00BF08B0">
        <w:rPr>
          <w:rFonts w:eastAsia="Times New Roman"/>
          <w:color w:val="1D2228"/>
          <w:szCs w:val="24"/>
        </w:rPr>
        <w:t xml:space="preserve">ικονομίας </w:t>
      </w:r>
      <w:r>
        <w:rPr>
          <w:rFonts w:eastAsia="Times New Roman"/>
          <w:color w:val="1D2228"/>
          <w:szCs w:val="24"/>
        </w:rPr>
        <w:t>με μ</w:t>
      </w:r>
      <w:r>
        <w:rPr>
          <w:rFonts w:eastAsia="Times New Roman"/>
          <w:color w:val="1D2228"/>
          <w:szCs w:val="24"/>
        </w:rPr>
        <w:t>ί</w:t>
      </w:r>
      <w:r>
        <w:rPr>
          <w:rFonts w:eastAsia="Times New Roman"/>
          <w:color w:val="1D2228"/>
          <w:szCs w:val="24"/>
        </w:rPr>
        <w:t xml:space="preserve">α διάταξη </w:t>
      </w:r>
      <w:r w:rsidRPr="00BF08B0">
        <w:rPr>
          <w:rFonts w:eastAsia="Times New Roman"/>
          <w:color w:val="1D2228"/>
          <w:szCs w:val="24"/>
        </w:rPr>
        <w:t>να το λύσ</w:t>
      </w:r>
      <w:r>
        <w:rPr>
          <w:rFonts w:eastAsia="Times New Roman"/>
          <w:color w:val="1D2228"/>
          <w:szCs w:val="24"/>
        </w:rPr>
        <w:t>ει άμεσα, παρατείνεται για άλλα τρία</w:t>
      </w:r>
      <w:r w:rsidRPr="00BF08B0">
        <w:rPr>
          <w:rFonts w:eastAsia="Times New Roman"/>
          <w:color w:val="1D2228"/>
          <w:szCs w:val="24"/>
        </w:rPr>
        <w:t xml:space="preserve"> χρόνια περίπου</w:t>
      </w:r>
      <w:r>
        <w:rPr>
          <w:rFonts w:eastAsia="Times New Roman"/>
          <w:color w:val="1D2228"/>
          <w:szCs w:val="24"/>
        </w:rPr>
        <w:t>, μέχρι την επόμενη παρ</w:t>
      </w:r>
      <w:r>
        <w:rPr>
          <w:rFonts w:eastAsia="Times New Roman"/>
          <w:color w:val="1D2228"/>
          <w:szCs w:val="24"/>
        </w:rPr>
        <w:t>άτα</w:t>
      </w:r>
      <w:r>
        <w:rPr>
          <w:rFonts w:eastAsia="Times New Roman"/>
          <w:color w:val="1D2228"/>
          <w:szCs w:val="24"/>
        </w:rPr>
        <w:t xml:space="preserve">ση το </w:t>
      </w:r>
      <w:r w:rsidRPr="00BF08B0">
        <w:rPr>
          <w:rFonts w:eastAsia="Times New Roman"/>
          <w:color w:val="1D2228"/>
          <w:szCs w:val="24"/>
        </w:rPr>
        <w:t>2021 το καθεστώς</w:t>
      </w:r>
      <w:r>
        <w:rPr>
          <w:rFonts w:eastAsia="Times New Roman"/>
          <w:color w:val="1D2228"/>
          <w:szCs w:val="24"/>
        </w:rPr>
        <w:t>,</w:t>
      </w:r>
      <w:r w:rsidRPr="00BF08B0">
        <w:rPr>
          <w:rFonts w:eastAsia="Times New Roman"/>
          <w:color w:val="1D2228"/>
          <w:szCs w:val="24"/>
        </w:rPr>
        <w:t xml:space="preserve"> όπου υπάρχουν πολλά κενά</w:t>
      </w:r>
      <w:r>
        <w:rPr>
          <w:rFonts w:eastAsia="Times New Roman"/>
          <w:color w:val="1D2228"/>
          <w:szCs w:val="24"/>
        </w:rPr>
        <w:t>. Ο καθένας κάνει ό,τι θέλει.</w:t>
      </w:r>
    </w:p>
    <w:p w14:paraId="42AE9F64" w14:textId="77777777" w:rsidR="00F00D30" w:rsidRDefault="00AE51A4">
      <w:pPr>
        <w:spacing w:line="600" w:lineRule="auto"/>
        <w:ind w:firstLine="720"/>
        <w:contextualSpacing/>
        <w:jc w:val="both"/>
        <w:rPr>
          <w:rFonts w:eastAsia="Times New Roman"/>
          <w:color w:val="1D2228"/>
          <w:szCs w:val="24"/>
        </w:rPr>
      </w:pPr>
      <w:r w:rsidRPr="00FA4233">
        <w:rPr>
          <w:rFonts w:eastAsia="Times New Roman"/>
          <w:color w:val="1D2228"/>
          <w:szCs w:val="24"/>
        </w:rPr>
        <w:t>(Στο σημείο αυτό κτυπάει προειδοποιητικά το κουδούνι λή</w:t>
      </w:r>
      <w:r w:rsidRPr="00FA4233">
        <w:rPr>
          <w:rFonts w:eastAsia="Times New Roman"/>
          <w:color w:val="1D2228"/>
          <w:szCs w:val="24"/>
        </w:rPr>
        <w:t>ξεως του χρόνου ομιλίας του κυρίου Βουλευτή)</w:t>
      </w:r>
    </w:p>
    <w:p w14:paraId="42AE9F65"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Ε</w:t>
      </w:r>
      <w:r w:rsidRPr="00BF08B0">
        <w:rPr>
          <w:rFonts w:eastAsia="Times New Roman"/>
          <w:color w:val="1D2228"/>
          <w:szCs w:val="24"/>
        </w:rPr>
        <w:t>πιτρέ</w:t>
      </w:r>
      <w:r>
        <w:rPr>
          <w:rFonts w:eastAsia="Times New Roman"/>
          <w:color w:val="1D2228"/>
          <w:szCs w:val="24"/>
        </w:rPr>
        <w:t>ψτε μου, κύριε Π</w:t>
      </w:r>
      <w:r w:rsidRPr="00BF08B0">
        <w:rPr>
          <w:rFonts w:eastAsia="Times New Roman"/>
          <w:color w:val="1D2228"/>
          <w:szCs w:val="24"/>
        </w:rPr>
        <w:t>ρόεδρε</w:t>
      </w:r>
      <w:r>
        <w:rPr>
          <w:rFonts w:eastAsia="Times New Roman"/>
          <w:color w:val="1D2228"/>
          <w:szCs w:val="24"/>
        </w:rPr>
        <w:t>. Ε</w:t>
      </w:r>
      <w:r w:rsidRPr="00BF08B0">
        <w:rPr>
          <w:rFonts w:eastAsia="Times New Roman"/>
          <w:color w:val="1D2228"/>
          <w:szCs w:val="24"/>
        </w:rPr>
        <w:t>υχαριστώ πολύ</w:t>
      </w:r>
      <w:r>
        <w:rPr>
          <w:rFonts w:eastAsia="Times New Roman"/>
          <w:color w:val="1D2228"/>
          <w:szCs w:val="24"/>
        </w:rPr>
        <w:t>.</w:t>
      </w:r>
      <w:r w:rsidRPr="00BF08B0">
        <w:rPr>
          <w:rFonts w:eastAsia="Times New Roman"/>
          <w:color w:val="1D2228"/>
          <w:szCs w:val="24"/>
        </w:rPr>
        <w:t xml:space="preserve"> Θα πάρω και την </w:t>
      </w:r>
      <w:r>
        <w:rPr>
          <w:rFonts w:eastAsia="Times New Roman"/>
          <w:color w:val="1D2228"/>
          <w:szCs w:val="24"/>
        </w:rPr>
        <w:t xml:space="preserve">όποια </w:t>
      </w:r>
      <w:r w:rsidRPr="00BF08B0">
        <w:rPr>
          <w:rFonts w:eastAsia="Times New Roman"/>
          <w:color w:val="1D2228"/>
          <w:szCs w:val="24"/>
        </w:rPr>
        <w:t>δευτερολογία έχω</w:t>
      </w:r>
      <w:r>
        <w:rPr>
          <w:rFonts w:eastAsia="Times New Roman"/>
          <w:color w:val="1D2228"/>
          <w:szCs w:val="24"/>
        </w:rPr>
        <w:t>. Ε</w:t>
      </w:r>
      <w:r w:rsidRPr="00BF08B0">
        <w:rPr>
          <w:rFonts w:eastAsia="Times New Roman"/>
          <w:color w:val="1D2228"/>
          <w:szCs w:val="24"/>
        </w:rPr>
        <w:t>υχαριστώ</w:t>
      </w:r>
      <w:r>
        <w:rPr>
          <w:rFonts w:eastAsia="Times New Roman"/>
          <w:color w:val="1D2228"/>
          <w:szCs w:val="24"/>
        </w:rPr>
        <w:t>.</w:t>
      </w:r>
    </w:p>
    <w:p w14:paraId="42AE9F66"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Α</w:t>
      </w:r>
      <w:r w:rsidRPr="00BF08B0">
        <w:rPr>
          <w:rFonts w:eastAsia="Times New Roman"/>
          <w:color w:val="1D2228"/>
          <w:szCs w:val="24"/>
        </w:rPr>
        <w:t>λήθεια</w:t>
      </w:r>
      <w:r>
        <w:rPr>
          <w:rFonts w:eastAsia="Times New Roman"/>
          <w:color w:val="1D2228"/>
          <w:szCs w:val="24"/>
        </w:rPr>
        <w:t xml:space="preserve">, ξαναρωτάμε </w:t>
      </w:r>
      <w:r w:rsidRPr="00BF08B0">
        <w:rPr>
          <w:rFonts w:eastAsia="Times New Roman"/>
          <w:color w:val="1D2228"/>
          <w:szCs w:val="24"/>
        </w:rPr>
        <w:t>και θα επανέλθουμε</w:t>
      </w:r>
      <w:r>
        <w:rPr>
          <w:rFonts w:eastAsia="Times New Roman"/>
          <w:color w:val="1D2228"/>
          <w:szCs w:val="24"/>
        </w:rPr>
        <w:t>:</w:t>
      </w:r>
      <w:r w:rsidRPr="00BF08B0">
        <w:rPr>
          <w:rFonts w:eastAsia="Times New Roman"/>
          <w:color w:val="1D2228"/>
          <w:szCs w:val="24"/>
        </w:rPr>
        <w:t xml:space="preserve"> </w:t>
      </w:r>
      <w:r>
        <w:rPr>
          <w:rFonts w:eastAsia="Times New Roman"/>
          <w:color w:val="1D2228"/>
          <w:szCs w:val="24"/>
        </w:rPr>
        <w:t>Με τα καύσιμα του Σ</w:t>
      </w:r>
      <w:r w:rsidRPr="00BF08B0">
        <w:rPr>
          <w:rFonts w:eastAsia="Times New Roman"/>
          <w:color w:val="1D2228"/>
          <w:szCs w:val="24"/>
        </w:rPr>
        <w:t>τρατού και των Ενόπλων Δυνάμεων τι γίνεται</w:t>
      </w:r>
      <w:r>
        <w:rPr>
          <w:rFonts w:eastAsia="Times New Roman"/>
          <w:color w:val="1D2228"/>
          <w:szCs w:val="24"/>
        </w:rPr>
        <w:t>; Διότι εκεί</w:t>
      </w:r>
      <w:r w:rsidRPr="00BF08B0">
        <w:rPr>
          <w:rFonts w:eastAsia="Times New Roman"/>
          <w:color w:val="1D2228"/>
          <w:szCs w:val="24"/>
        </w:rPr>
        <w:t xml:space="preserve"> δεν υπάρχει τίποτα</w:t>
      </w:r>
      <w:r>
        <w:rPr>
          <w:rFonts w:eastAsia="Times New Roman"/>
          <w:color w:val="1D2228"/>
          <w:szCs w:val="24"/>
        </w:rPr>
        <w:t>,</w:t>
      </w:r>
      <w:r w:rsidRPr="00BF08B0">
        <w:rPr>
          <w:rFonts w:eastAsia="Times New Roman"/>
          <w:color w:val="1D2228"/>
          <w:szCs w:val="24"/>
        </w:rPr>
        <w:t xml:space="preserve"> κανένα σύστημα εισροών</w:t>
      </w:r>
      <w:r>
        <w:rPr>
          <w:rFonts w:eastAsia="Times New Roman"/>
          <w:color w:val="1D2228"/>
          <w:szCs w:val="24"/>
        </w:rPr>
        <w:t>-</w:t>
      </w:r>
      <w:r w:rsidRPr="00BF08B0">
        <w:rPr>
          <w:rFonts w:eastAsia="Times New Roman"/>
          <w:color w:val="1D2228"/>
          <w:szCs w:val="24"/>
        </w:rPr>
        <w:t>εκροών</w:t>
      </w:r>
      <w:r>
        <w:rPr>
          <w:rFonts w:eastAsia="Times New Roman"/>
          <w:color w:val="1D2228"/>
          <w:szCs w:val="24"/>
        </w:rPr>
        <w:t>. Κ</w:t>
      </w:r>
      <w:r w:rsidRPr="00BF08B0">
        <w:rPr>
          <w:rFonts w:eastAsia="Times New Roman"/>
          <w:color w:val="1D2228"/>
          <w:szCs w:val="24"/>
        </w:rPr>
        <w:t>αι όχι μόνο αυτό</w:t>
      </w:r>
      <w:r>
        <w:rPr>
          <w:rFonts w:eastAsia="Times New Roman"/>
          <w:color w:val="1D2228"/>
          <w:szCs w:val="24"/>
        </w:rPr>
        <w:t xml:space="preserve">, ανά </w:t>
      </w:r>
      <w:r w:rsidRPr="00BF08B0">
        <w:rPr>
          <w:rFonts w:eastAsia="Times New Roman"/>
          <w:color w:val="1D2228"/>
          <w:szCs w:val="24"/>
        </w:rPr>
        <w:t xml:space="preserve">τακτά χρονικά διαστήματα πηγαίνουν προς καταστροφή </w:t>
      </w:r>
      <w:r>
        <w:rPr>
          <w:rFonts w:eastAsia="Times New Roman"/>
          <w:color w:val="1D2228"/>
          <w:szCs w:val="24"/>
        </w:rPr>
        <w:t>-</w:t>
      </w:r>
      <w:r w:rsidRPr="00BF08B0">
        <w:rPr>
          <w:rFonts w:eastAsia="Times New Roman"/>
          <w:color w:val="1D2228"/>
          <w:szCs w:val="24"/>
        </w:rPr>
        <w:t>εντός πολλών ερωτηματικών</w:t>
      </w:r>
      <w:r>
        <w:rPr>
          <w:rFonts w:eastAsia="Times New Roman"/>
          <w:color w:val="1D2228"/>
          <w:szCs w:val="24"/>
        </w:rPr>
        <w:t xml:space="preserve"> </w:t>
      </w:r>
      <w:r w:rsidRPr="00BF08B0">
        <w:rPr>
          <w:rFonts w:eastAsia="Times New Roman"/>
          <w:color w:val="1D2228"/>
          <w:szCs w:val="24"/>
        </w:rPr>
        <w:t>και εισαγωγικών</w:t>
      </w:r>
      <w:r>
        <w:rPr>
          <w:rFonts w:eastAsia="Times New Roman"/>
          <w:color w:val="1D2228"/>
          <w:szCs w:val="24"/>
        </w:rPr>
        <w:t>-</w:t>
      </w:r>
      <w:r w:rsidRPr="00BF08B0">
        <w:rPr>
          <w:rFonts w:eastAsia="Times New Roman"/>
          <w:color w:val="1D2228"/>
          <w:szCs w:val="24"/>
        </w:rPr>
        <w:t xml:space="preserve"> μεγάλες ποσότητες καυσίμων</w:t>
      </w:r>
      <w:r>
        <w:rPr>
          <w:rFonts w:eastAsia="Times New Roman"/>
          <w:color w:val="1D2228"/>
          <w:szCs w:val="24"/>
        </w:rPr>
        <w:t>. Μ</w:t>
      </w:r>
      <w:r w:rsidRPr="00BF08B0">
        <w:rPr>
          <w:rFonts w:eastAsia="Times New Roman"/>
          <w:color w:val="1D2228"/>
          <w:szCs w:val="24"/>
        </w:rPr>
        <w:t>ήπως εκεί γίνεται ένα απίστευτο πάρτι εις βάρος των Ελλήν</w:t>
      </w:r>
      <w:r w:rsidRPr="00BF08B0">
        <w:rPr>
          <w:rFonts w:eastAsia="Times New Roman"/>
          <w:color w:val="1D2228"/>
          <w:szCs w:val="24"/>
        </w:rPr>
        <w:t>ων πολιτών που πληρώνουν μέσω της φορολογίας και τα καύσιμα των Ενόπλων Δυνάμεων</w:t>
      </w:r>
      <w:r>
        <w:rPr>
          <w:rFonts w:eastAsia="Times New Roman"/>
          <w:color w:val="1D2228"/>
          <w:szCs w:val="24"/>
        </w:rPr>
        <w:t>;</w:t>
      </w:r>
    </w:p>
    <w:p w14:paraId="42AE9F67"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Για τους δικαιούχους του ΕΣΠΑ που ακούμε συνεχώς θα έπρεπε</w:t>
      </w:r>
      <w:r w:rsidRPr="00BF08B0">
        <w:rPr>
          <w:rFonts w:eastAsia="Times New Roman"/>
          <w:color w:val="1D2228"/>
          <w:szCs w:val="24"/>
        </w:rPr>
        <w:t xml:space="preserve"> επιτέλους κάποια στιγμή να δείτε </w:t>
      </w:r>
      <w:r>
        <w:rPr>
          <w:rFonts w:eastAsia="Times New Roman"/>
          <w:color w:val="1D2228"/>
          <w:szCs w:val="24"/>
        </w:rPr>
        <w:t>π</w:t>
      </w:r>
      <w:r w:rsidRPr="00BF08B0">
        <w:rPr>
          <w:rFonts w:eastAsia="Times New Roman"/>
          <w:color w:val="1D2228"/>
          <w:szCs w:val="24"/>
        </w:rPr>
        <w:t xml:space="preserve">οιοι θα έπρεπε να </w:t>
      </w:r>
      <w:r w:rsidRPr="00BF08B0">
        <w:rPr>
          <w:rFonts w:eastAsia="Times New Roman"/>
          <w:color w:val="1D2228"/>
          <w:szCs w:val="24"/>
        </w:rPr>
        <w:lastRenderedPageBreak/>
        <w:t>δικαιούνται ΕΣΠΑ</w:t>
      </w:r>
      <w:r>
        <w:rPr>
          <w:rFonts w:eastAsia="Times New Roman"/>
          <w:color w:val="1D2228"/>
          <w:szCs w:val="24"/>
        </w:rPr>
        <w:t>. Ε</w:t>
      </w:r>
      <w:r w:rsidRPr="00BF08B0">
        <w:rPr>
          <w:rFonts w:eastAsia="Times New Roman"/>
          <w:color w:val="1D2228"/>
          <w:szCs w:val="24"/>
        </w:rPr>
        <w:t xml:space="preserve">ίναι επαγγέλματα που έχουν να κάνουν με την </w:t>
      </w:r>
      <w:r w:rsidRPr="00BF08B0">
        <w:rPr>
          <w:rFonts w:eastAsia="Times New Roman"/>
          <w:color w:val="1D2228"/>
          <w:szCs w:val="24"/>
        </w:rPr>
        <w:t>πρωτογενή οικονομία</w:t>
      </w:r>
      <w:r>
        <w:rPr>
          <w:rFonts w:eastAsia="Times New Roman"/>
          <w:color w:val="1D2228"/>
          <w:szCs w:val="24"/>
        </w:rPr>
        <w:t>,</w:t>
      </w:r>
      <w:r w:rsidRPr="00BF08B0">
        <w:rPr>
          <w:rFonts w:eastAsia="Times New Roman"/>
          <w:color w:val="1D2228"/>
          <w:szCs w:val="24"/>
        </w:rPr>
        <w:t xml:space="preserve"> με τον πρωτογενή τομέα</w:t>
      </w:r>
      <w:r>
        <w:rPr>
          <w:rFonts w:eastAsia="Times New Roman"/>
          <w:color w:val="1D2228"/>
          <w:szCs w:val="24"/>
        </w:rPr>
        <w:t>; Ε</w:t>
      </w:r>
      <w:r w:rsidRPr="00BF08B0">
        <w:rPr>
          <w:rFonts w:eastAsia="Times New Roman"/>
          <w:color w:val="1D2228"/>
          <w:szCs w:val="24"/>
        </w:rPr>
        <w:t>ίναι άνθρωποι</w:t>
      </w:r>
      <w:r>
        <w:rPr>
          <w:rFonts w:eastAsia="Times New Roman"/>
          <w:color w:val="1D2228"/>
          <w:szCs w:val="24"/>
        </w:rPr>
        <w:t>,</w:t>
      </w:r>
      <w:r w:rsidRPr="00BF08B0">
        <w:rPr>
          <w:rFonts w:eastAsia="Times New Roman"/>
          <w:color w:val="1D2228"/>
          <w:szCs w:val="24"/>
        </w:rPr>
        <w:t xml:space="preserve"> εταιρ</w:t>
      </w:r>
      <w:r>
        <w:rPr>
          <w:rFonts w:eastAsia="Times New Roman"/>
          <w:color w:val="1D2228"/>
          <w:szCs w:val="24"/>
        </w:rPr>
        <w:t>είες που θα πάρουν ένα κομμάτι πέτρας, θα το λαξεύσο</w:t>
      </w:r>
      <w:r w:rsidRPr="00BF08B0">
        <w:rPr>
          <w:rFonts w:eastAsia="Times New Roman"/>
          <w:color w:val="1D2228"/>
          <w:szCs w:val="24"/>
        </w:rPr>
        <w:t xml:space="preserve">υν και </w:t>
      </w:r>
      <w:r>
        <w:rPr>
          <w:rFonts w:eastAsia="Times New Roman"/>
          <w:color w:val="1D2228"/>
          <w:szCs w:val="24"/>
        </w:rPr>
        <w:t xml:space="preserve">θα </w:t>
      </w:r>
      <w:r w:rsidRPr="00BF08B0">
        <w:rPr>
          <w:rFonts w:eastAsia="Times New Roman"/>
          <w:color w:val="1D2228"/>
          <w:szCs w:val="24"/>
        </w:rPr>
        <w:t>δημιουργήσου</w:t>
      </w:r>
      <w:r>
        <w:rPr>
          <w:rFonts w:eastAsia="Times New Roman"/>
          <w:color w:val="1D2228"/>
          <w:szCs w:val="24"/>
        </w:rPr>
        <w:t xml:space="preserve">ν </w:t>
      </w:r>
      <w:r w:rsidRPr="00BF08B0">
        <w:rPr>
          <w:rFonts w:eastAsia="Times New Roman"/>
          <w:color w:val="1D2228"/>
          <w:szCs w:val="24"/>
        </w:rPr>
        <w:t>κάτι</w:t>
      </w:r>
      <w:r>
        <w:rPr>
          <w:rFonts w:eastAsia="Times New Roman"/>
          <w:color w:val="1D2228"/>
          <w:szCs w:val="24"/>
        </w:rPr>
        <w:t>; Ε</w:t>
      </w:r>
      <w:r w:rsidRPr="00BF08B0">
        <w:rPr>
          <w:rFonts w:eastAsia="Times New Roman"/>
          <w:color w:val="1D2228"/>
          <w:szCs w:val="24"/>
        </w:rPr>
        <w:t>ίναι εταιρείες που θα αγοράσουν μηχανήματα</w:t>
      </w:r>
      <w:r>
        <w:rPr>
          <w:rFonts w:eastAsia="Times New Roman"/>
          <w:color w:val="1D2228"/>
          <w:szCs w:val="24"/>
        </w:rPr>
        <w:t>,</w:t>
      </w:r>
      <w:r w:rsidRPr="00BF08B0">
        <w:rPr>
          <w:rFonts w:eastAsia="Times New Roman"/>
          <w:color w:val="1D2228"/>
          <w:szCs w:val="24"/>
        </w:rPr>
        <w:t xml:space="preserve"> ώστε να παίρνουν πρώτη ύλη και να τη μετατρέπουν σε προϊόν ή θα</w:t>
      </w:r>
      <w:r w:rsidRPr="00BF08B0">
        <w:rPr>
          <w:rFonts w:eastAsia="Times New Roman"/>
          <w:color w:val="1D2228"/>
          <w:szCs w:val="24"/>
        </w:rPr>
        <w:t xml:space="preserve"> τα δίνουμε πάλι σε δήμους για να φτιαχτούν παγκάκια</w:t>
      </w:r>
      <w:r>
        <w:rPr>
          <w:rFonts w:eastAsia="Times New Roman"/>
          <w:color w:val="1D2228"/>
          <w:szCs w:val="24"/>
        </w:rPr>
        <w:t>,</w:t>
      </w:r>
      <w:r w:rsidRPr="00BF08B0">
        <w:rPr>
          <w:rFonts w:eastAsia="Times New Roman"/>
          <w:color w:val="1D2228"/>
          <w:szCs w:val="24"/>
        </w:rPr>
        <w:t xml:space="preserve"> να φτιάχνουν πεζοδρόμια που τα</w:t>
      </w:r>
      <w:r>
        <w:rPr>
          <w:rFonts w:eastAsia="Times New Roman"/>
          <w:color w:val="1D2228"/>
          <w:szCs w:val="24"/>
        </w:rPr>
        <w:t xml:space="preserve"> ξηλώνουν </w:t>
      </w:r>
      <w:r w:rsidRPr="00BF08B0">
        <w:rPr>
          <w:rFonts w:eastAsia="Times New Roman"/>
          <w:color w:val="1D2228"/>
          <w:szCs w:val="24"/>
        </w:rPr>
        <w:t>κάθε προεκλογική περίοδ</w:t>
      </w:r>
      <w:r>
        <w:rPr>
          <w:rFonts w:eastAsia="Times New Roman"/>
          <w:color w:val="1D2228"/>
          <w:szCs w:val="24"/>
        </w:rPr>
        <w:t xml:space="preserve">ο ή θα τα δίνουμε για να φτιάχνουν </w:t>
      </w:r>
      <w:r w:rsidRPr="00BF08B0">
        <w:rPr>
          <w:rFonts w:eastAsia="Times New Roman"/>
          <w:color w:val="1D2228"/>
          <w:szCs w:val="24"/>
        </w:rPr>
        <w:t>σουβλατζίδικα και καφετέριες</w:t>
      </w:r>
      <w:r>
        <w:rPr>
          <w:rFonts w:eastAsia="Times New Roman"/>
          <w:color w:val="1D2228"/>
          <w:szCs w:val="24"/>
        </w:rPr>
        <w:t>;</w:t>
      </w:r>
      <w:r w:rsidRPr="00BF08B0">
        <w:rPr>
          <w:rFonts w:eastAsia="Times New Roman"/>
          <w:color w:val="1D2228"/>
          <w:szCs w:val="24"/>
        </w:rPr>
        <w:t xml:space="preserve"> Για να ξέρουμε τι γίνεται</w:t>
      </w:r>
      <w:r>
        <w:rPr>
          <w:rFonts w:eastAsia="Times New Roman"/>
          <w:color w:val="1D2228"/>
          <w:szCs w:val="24"/>
        </w:rPr>
        <w:t>.</w:t>
      </w:r>
    </w:p>
    <w:p w14:paraId="42AE9F68" w14:textId="77777777" w:rsidR="00F00D30" w:rsidRDefault="00AE51A4">
      <w:pPr>
        <w:spacing w:line="600" w:lineRule="auto"/>
        <w:ind w:firstLine="720"/>
        <w:contextualSpacing/>
        <w:jc w:val="both"/>
        <w:rPr>
          <w:rFonts w:eastAsia="Times New Roman"/>
          <w:color w:val="1D2228"/>
          <w:szCs w:val="24"/>
        </w:rPr>
      </w:pPr>
      <w:r w:rsidRPr="00BF08B0">
        <w:rPr>
          <w:rFonts w:eastAsia="Times New Roman"/>
          <w:color w:val="1D2228"/>
          <w:szCs w:val="24"/>
        </w:rPr>
        <w:t xml:space="preserve">Όσο για </w:t>
      </w:r>
      <w:r>
        <w:rPr>
          <w:rFonts w:eastAsia="Times New Roman"/>
          <w:color w:val="1D2228"/>
          <w:szCs w:val="24"/>
        </w:rPr>
        <w:t>σας,</w:t>
      </w:r>
      <w:r w:rsidRPr="00BF08B0">
        <w:rPr>
          <w:rFonts w:eastAsia="Times New Roman"/>
          <w:color w:val="1D2228"/>
          <w:szCs w:val="24"/>
        </w:rPr>
        <w:t xml:space="preserve"> κύριοι της Νέας Δημοκρατίας</w:t>
      </w:r>
      <w:r>
        <w:rPr>
          <w:rFonts w:eastAsia="Times New Roman"/>
          <w:color w:val="1D2228"/>
          <w:szCs w:val="24"/>
        </w:rPr>
        <w:t xml:space="preserve">, που κουνάτε το δάχτυλο και λέτε «σε λίγες εβδομάδες, σε λίγους μήνες που θα έρθουμε </w:t>
      </w:r>
      <w:r w:rsidRPr="00BF08B0">
        <w:rPr>
          <w:rFonts w:eastAsia="Times New Roman"/>
          <w:color w:val="1D2228"/>
          <w:szCs w:val="24"/>
        </w:rPr>
        <w:t>στην εξουσία</w:t>
      </w:r>
      <w:r>
        <w:rPr>
          <w:rFonts w:eastAsia="Times New Roman"/>
          <w:color w:val="1D2228"/>
          <w:szCs w:val="24"/>
        </w:rPr>
        <w:t>,</w:t>
      </w:r>
      <w:r w:rsidRPr="00BF08B0">
        <w:rPr>
          <w:rFonts w:eastAsia="Times New Roman"/>
          <w:color w:val="1D2228"/>
          <w:szCs w:val="24"/>
        </w:rPr>
        <w:t xml:space="preserve"> θα τα αλλάξουμε όλα</w:t>
      </w:r>
      <w:r>
        <w:rPr>
          <w:rFonts w:eastAsia="Times New Roman"/>
          <w:color w:val="1D2228"/>
          <w:szCs w:val="24"/>
        </w:rPr>
        <w:t>», ε</w:t>
      </w:r>
      <w:r w:rsidRPr="00BF08B0">
        <w:rPr>
          <w:rFonts w:eastAsia="Times New Roman"/>
          <w:color w:val="1D2228"/>
          <w:szCs w:val="24"/>
        </w:rPr>
        <w:t>σείς ήσασταν αυτοί που έχετε ψηφίσει και τα τρία μνημόνια</w:t>
      </w:r>
      <w:r>
        <w:rPr>
          <w:rFonts w:eastAsia="Times New Roman"/>
          <w:color w:val="1D2228"/>
          <w:szCs w:val="24"/>
        </w:rPr>
        <w:t>, εσείς ήσ</w:t>
      </w:r>
      <w:r w:rsidRPr="00BF08B0">
        <w:rPr>
          <w:rFonts w:eastAsia="Times New Roman"/>
          <w:color w:val="1D2228"/>
          <w:szCs w:val="24"/>
        </w:rPr>
        <w:t>ασταν αυτοί που ψηφίσατε το τρίτο</w:t>
      </w:r>
      <w:r>
        <w:rPr>
          <w:rFonts w:eastAsia="Times New Roman"/>
          <w:color w:val="1D2228"/>
          <w:szCs w:val="24"/>
        </w:rPr>
        <w:t>,</w:t>
      </w:r>
      <w:r w:rsidRPr="00BF08B0">
        <w:rPr>
          <w:rFonts w:eastAsia="Times New Roman"/>
          <w:color w:val="1D2228"/>
          <w:szCs w:val="24"/>
        </w:rPr>
        <w:t xml:space="preserve"> το επαχθέστερο μνημόνιο όλων</w:t>
      </w:r>
      <w:r>
        <w:rPr>
          <w:rFonts w:eastAsia="Times New Roman"/>
          <w:color w:val="1D2228"/>
          <w:szCs w:val="24"/>
        </w:rPr>
        <w:t>,</w:t>
      </w:r>
      <w:r w:rsidRPr="00BF08B0">
        <w:rPr>
          <w:rFonts w:eastAsia="Times New Roman"/>
          <w:color w:val="1D2228"/>
          <w:szCs w:val="24"/>
        </w:rPr>
        <w:t xml:space="preserve"> τ</w:t>
      </w:r>
      <w:r w:rsidRPr="00BF08B0">
        <w:rPr>
          <w:rFonts w:eastAsia="Times New Roman"/>
          <w:color w:val="1D2228"/>
          <w:szCs w:val="24"/>
        </w:rPr>
        <w:t>ο χειρότερο</w:t>
      </w:r>
      <w:r>
        <w:rPr>
          <w:rFonts w:eastAsia="Times New Roman"/>
          <w:color w:val="1D2228"/>
          <w:szCs w:val="24"/>
        </w:rPr>
        <w:t>,</w:t>
      </w:r>
      <w:r w:rsidRPr="00BF08B0">
        <w:rPr>
          <w:rFonts w:eastAsia="Times New Roman"/>
          <w:color w:val="1D2228"/>
          <w:szCs w:val="24"/>
        </w:rPr>
        <w:t xml:space="preserve"> είσαστε αυτ</w:t>
      </w:r>
      <w:r>
        <w:rPr>
          <w:rFonts w:eastAsia="Times New Roman"/>
          <w:color w:val="1D2228"/>
          <w:szCs w:val="24"/>
        </w:rPr>
        <w:t xml:space="preserve">οί οι </w:t>
      </w:r>
      <w:r w:rsidRPr="00BF08B0">
        <w:rPr>
          <w:rFonts w:eastAsia="Times New Roman"/>
          <w:color w:val="1D2228"/>
          <w:szCs w:val="24"/>
        </w:rPr>
        <w:t xml:space="preserve">οποίοι με όλα τα </w:t>
      </w:r>
      <w:proofErr w:type="spellStart"/>
      <w:r w:rsidRPr="00BF08B0">
        <w:rPr>
          <w:rFonts w:eastAsia="Times New Roman"/>
          <w:color w:val="1D2228"/>
          <w:szCs w:val="24"/>
        </w:rPr>
        <w:t>μνημονιακά</w:t>
      </w:r>
      <w:proofErr w:type="spellEnd"/>
      <w:r w:rsidRPr="00BF08B0">
        <w:rPr>
          <w:rFonts w:eastAsia="Times New Roman"/>
          <w:color w:val="1D2228"/>
          <w:szCs w:val="24"/>
        </w:rPr>
        <w:t xml:space="preserve"> μέτρα</w:t>
      </w:r>
      <w:r>
        <w:rPr>
          <w:rFonts w:eastAsia="Times New Roman"/>
          <w:color w:val="1D2228"/>
          <w:szCs w:val="24"/>
        </w:rPr>
        <w:t>-</w:t>
      </w:r>
      <w:r w:rsidRPr="00BF08B0">
        <w:rPr>
          <w:rFonts w:eastAsia="Times New Roman"/>
          <w:color w:val="1D2228"/>
          <w:szCs w:val="24"/>
        </w:rPr>
        <w:t xml:space="preserve">νομοσχέδια </w:t>
      </w:r>
      <w:r>
        <w:rPr>
          <w:rFonts w:eastAsia="Times New Roman"/>
          <w:color w:val="1D2228"/>
          <w:szCs w:val="24"/>
        </w:rPr>
        <w:t>ό</w:t>
      </w:r>
      <w:r w:rsidRPr="00BF08B0">
        <w:rPr>
          <w:rFonts w:eastAsia="Times New Roman"/>
          <w:color w:val="1D2228"/>
          <w:szCs w:val="24"/>
        </w:rPr>
        <w:t>που είσαστε αρωγοί</w:t>
      </w:r>
      <w:r>
        <w:rPr>
          <w:rFonts w:eastAsia="Times New Roman"/>
          <w:color w:val="1D2228"/>
          <w:szCs w:val="24"/>
        </w:rPr>
        <w:t>,</w:t>
      </w:r>
      <w:r w:rsidRPr="00BF08B0">
        <w:rPr>
          <w:rFonts w:eastAsia="Times New Roman"/>
          <w:color w:val="1D2228"/>
          <w:szCs w:val="24"/>
        </w:rPr>
        <w:t xml:space="preserve"> είτε ως εισηγητές</w:t>
      </w:r>
      <w:r>
        <w:rPr>
          <w:rFonts w:eastAsia="Times New Roman"/>
          <w:color w:val="1D2228"/>
          <w:szCs w:val="24"/>
        </w:rPr>
        <w:t xml:space="preserve">, </w:t>
      </w:r>
      <w:r w:rsidRPr="00BF08B0">
        <w:rPr>
          <w:rFonts w:eastAsia="Times New Roman"/>
          <w:color w:val="1D2228"/>
          <w:szCs w:val="24"/>
        </w:rPr>
        <w:t xml:space="preserve">είτε ως </w:t>
      </w:r>
      <w:r>
        <w:rPr>
          <w:rFonts w:eastAsia="Times New Roman"/>
          <w:color w:val="1D2228"/>
          <w:szCs w:val="24"/>
        </w:rPr>
        <w:t xml:space="preserve">κόμμα που τα </w:t>
      </w:r>
      <w:r w:rsidRPr="00BF08B0">
        <w:rPr>
          <w:rFonts w:eastAsia="Times New Roman"/>
          <w:color w:val="1D2228"/>
          <w:szCs w:val="24"/>
        </w:rPr>
        <w:t>ψηφί</w:t>
      </w:r>
      <w:r>
        <w:rPr>
          <w:rFonts w:eastAsia="Times New Roman"/>
          <w:color w:val="1D2228"/>
          <w:szCs w:val="24"/>
        </w:rPr>
        <w:t>ζετε, έ</w:t>
      </w:r>
      <w:r w:rsidRPr="00BF08B0">
        <w:rPr>
          <w:rFonts w:eastAsia="Times New Roman"/>
          <w:color w:val="1D2228"/>
          <w:szCs w:val="24"/>
        </w:rPr>
        <w:t xml:space="preserve">χετε φέρει την καταστροφή στην πατρίδα </w:t>
      </w:r>
      <w:r>
        <w:rPr>
          <w:rFonts w:eastAsia="Times New Roman"/>
          <w:color w:val="1D2228"/>
          <w:szCs w:val="24"/>
        </w:rPr>
        <w:t xml:space="preserve">μας. </w:t>
      </w:r>
    </w:p>
    <w:p w14:paraId="42AE9F69"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BF08B0">
        <w:rPr>
          <w:rFonts w:eastAsia="Times New Roman"/>
          <w:color w:val="1D2228"/>
          <w:szCs w:val="24"/>
        </w:rPr>
        <w:t>ο brain drain</w:t>
      </w:r>
      <w:r>
        <w:rPr>
          <w:rFonts w:eastAsia="Times New Roman"/>
          <w:color w:val="1D2228"/>
          <w:szCs w:val="24"/>
        </w:rPr>
        <w:t>,</w:t>
      </w:r>
      <w:r w:rsidRPr="00BF08B0">
        <w:rPr>
          <w:rFonts w:eastAsia="Times New Roman"/>
          <w:color w:val="1D2228"/>
          <w:szCs w:val="24"/>
        </w:rPr>
        <w:t xml:space="preserve"> που ξεκίνησε </w:t>
      </w:r>
      <w:r>
        <w:rPr>
          <w:rFonts w:eastAsia="Times New Roman"/>
          <w:color w:val="1D2228"/>
          <w:szCs w:val="24"/>
        </w:rPr>
        <w:t xml:space="preserve">από τον πρώτο καιρό του μνημονίου, </w:t>
      </w:r>
      <w:r w:rsidRPr="00BF08B0">
        <w:rPr>
          <w:rFonts w:eastAsia="Times New Roman"/>
          <w:color w:val="1D2228"/>
          <w:szCs w:val="24"/>
        </w:rPr>
        <w:t>συνεχίζεται ακάθεκτο</w:t>
      </w:r>
      <w:r>
        <w:rPr>
          <w:rFonts w:eastAsia="Times New Roman"/>
          <w:color w:val="1D2228"/>
          <w:szCs w:val="24"/>
        </w:rPr>
        <w:t xml:space="preserve">. Και </w:t>
      </w:r>
      <w:r w:rsidRPr="00BF08B0">
        <w:rPr>
          <w:rFonts w:eastAsia="Times New Roman"/>
          <w:color w:val="1D2228"/>
          <w:szCs w:val="24"/>
        </w:rPr>
        <w:t>δεν έχει μειωθεί τώρα που βγήκαμε από τα μνημόνια</w:t>
      </w:r>
      <w:r>
        <w:rPr>
          <w:rFonts w:eastAsia="Times New Roman"/>
          <w:color w:val="1D2228"/>
          <w:szCs w:val="24"/>
        </w:rPr>
        <w:t xml:space="preserve">, </w:t>
      </w:r>
      <w:r w:rsidRPr="00BF08B0">
        <w:rPr>
          <w:rFonts w:eastAsia="Times New Roman"/>
          <w:color w:val="1D2228"/>
          <w:szCs w:val="24"/>
        </w:rPr>
        <w:t>όπως διάφοροι διατυμπάνιζαν</w:t>
      </w:r>
      <w:r>
        <w:rPr>
          <w:rFonts w:eastAsia="Times New Roman"/>
          <w:color w:val="1D2228"/>
          <w:szCs w:val="24"/>
        </w:rPr>
        <w:t>,</w:t>
      </w:r>
      <w:r w:rsidRPr="00BF08B0">
        <w:rPr>
          <w:rFonts w:eastAsia="Times New Roman"/>
          <w:color w:val="1D2228"/>
          <w:szCs w:val="24"/>
        </w:rPr>
        <w:t xml:space="preserve"> αλλά δεν τους είχε βγει</w:t>
      </w:r>
      <w:r>
        <w:rPr>
          <w:rFonts w:eastAsia="Times New Roman"/>
          <w:color w:val="1D2228"/>
          <w:szCs w:val="24"/>
        </w:rPr>
        <w:t>. Γ</w:t>
      </w:r>
      <w:r w:rsidRPr="00BF08B0">
        <w:rPr>
          <w:rFonts w:eastAsia="Times New Roman"/>
          <w:color w:val="1D2228"/>
          <w:szCs w:val="24"/>
        </w:rPr>
        <w:t>ιατί</w:t>
      </w:r>
      <w:r>
        <w:rPr>
          <w:rFonts w:eastAsia="Times New Roman"/>
          <w:color w:val="1D2228"/>
          <w:szCs w:val="24"/>
        </w:rPr>
        <w:t>,</w:t>
      </w:r>
      <w:r w:rsidRPr="00BF08B0">
        <w:rPr>
          <w:rFonts w:eastAsia="Times New Roman"/>
          <w:color w:val="1D2228"/>
          <w:szCs w:val="24"/>
        </w:rPr>
        <w:t xml:space="preserve"> όταν πήγα</w:t>
      </w:r>
      <w:r>
        <w:rPr>
          <w:rFonts w:eastAsia="Times New Roman"/>
          <w:color w:val="1D2228"/>
          <w:szCs w:val="24"/>
        </w:rPr>
        <w:t>ν</w:t>
      </w:r>
      <w:r w:rsidRPr="00BF08B0">
        <w:rPr>
          <w:rFonts w:eastAsia="Times New Roman"/>
          <w:color w:val="1D2228"/>
          <w:szCs w:val="24"/>
        </w:rPr>
        <w:t xml:space="preserve"> να διατυμπανίζουν τα μνημόνια πέρσι</w:t>
      </w:r>
      <w:r>
        <w:rPr>
          <w:rFonts w:eastAsia="Times New Roman"/>
          <w:color w:val="1D2228"/>
          <w:szCs w:val="24"/>
        </w:rPr>
        <w:t>, τ</w:t>
      </w:r>
      <w:r w:rsidRPr="00BF08B0">
        <w:rPr>
          <w:rFonts w:eastAsia="Times New Roman"/>
          <w:color w:val="1D2228"/>
          <w:szCs w:val="24"/>
        </w:rPr>
        <w:t xml:space="preserve">ους έκατσε το </w:t>
      </w:r>
      <w:r>
        <w:rPr>
          <w:rFonts w:eastAsia="Times New Roman"/>
          <w:color w:val="1D2228"/>
          <w:szCs w:val="24"/>
        </w:rPr>
        <w:t>Μ</w:t>
      </w:r>
      <w:r w:rsidRPr="00BF08B0">
        <w:rPr>
          <w:rFonts w:eastAsia="Times New Roman"/>
          <w:color w:val="1D2228"/>
          <w:szCs w:val="24"/>
        </w:rPr>
        <w:t>άτι όπου καίγοντα</w:t>
      </w:r>
      <w:r>
        <w:rPr>
          <w:rFonts w:eastAsia="Times New Roman"/>
          <w:color w:val="1D2228"/>
          <w:szCs w:val="24"/>
        </w:rPr>
        <w:t>ν</w:t>
      </w:r>
      <w:r w:rsidRPr="00BF08B0">
        <w:rPr>
          <w:rFonts w:eastAsia="Times New Roman"/>
          <w:color w:val="1D2228"/>
          <w:szCs w:val="24"/>
        </w:rPr>
        <w:t xml:space="preserve"> οι άνθρωποι και πήγανε πίσω τις φιέ</w:t>
      </w:r>
      <w:r w:rsidRPr="00BF08B0">
        <w:rPr>
          <w:rFonts w:eastAsia="Times New Roman"/>
          <w:color w:val="1D2228"/>
          <w:szCs w:val="24"/>
        </w:rPr>
        <w:t xml:space="preserve">στες </w:t>
      </w:r>
      <w:r>
        <w:rPr>
          <w:rFonts w:eastAsia="Times New Roman"/>
          <w:color w:val="1D2228"/>
          <w:szCs w:val="24"/>
        </w:rPr>
        <w:t>τους. Ά</w:t>
      </w:r>
      <w:r w:rsidRPr="00BF08B0">
        <w:rPr>
          <w:rFonts w:eastAsia="Times New Roman"/>
          <w:color w:val="1D2228"/>
          <w:szCs w:val="24"/>
        </w:rPr>
        <w:t>ρα</w:t>
      </w:r>
      <w:r>
        <w:rPr>
          <w:rFonts w:eastAsia="Times New Roman"/>
          <w:color w:val="1D2228"/>
          <w:szCs w:val="24"/>
        </w:rPr>
        <w:t>,</w:t>
      </w:r>
      <w:r w:rsidRPr="00BF08B0">
        <w:rPr>
          <w:rFonts w:eastAsia="Times New Roman"/>
          <w:color w:val="1D2228"/>
          <w:szCs w:val="24"/>
        </w:rPr>
        <w:t xml:space="preserve"> </w:t>
      </w:r>
      <w:r>
        <w:rPr>
          <w:rFonts w:eastAsia="Times New Roman"/>
          <w:color w:val="1D2228"/>
          <w:szCs w:val="24"/>
        </w:rPr>
        <w:t xml:space="preserve">αυτοί, οι οποίοι θα έπρεπε να είναι στυλοβάτες της πραγματικής </w:t>
      </w:r>
      <w:r w:rsidRPr="00BF08B0">
        <w:rPr>
          <w:rFonts w:eastAsia="Times New Roman"/>
          <w:color w:val="1D2228"/>
          <w:szCs w:val="24"/>
        </w:rPr>
        <w:t>οικονομίας</w:t>
      </w:r>
      <w:r>
        <w:rPr>
          <w:rFonts w:eastAsia="Times New Roman"/>
          <w:color w:val="1D2228"/>
          <w:szCs w:val="24"/>
        </w:rPr>
        <w:t>,</w:t>
      </w:r>
      <w:r w:rsidRPr="00BF08B0">
        <w:rPr>
          <w:rFonts w:eastAsia="Times New Roman"/>
          <w:color w:val="1D2228"/>
          <w:szCs w:val="24"/>
        </w:rPr>
        <w:t xml:space="preserve"> η καλύτερη παραγωγική ηλικία έχει φύγει και φεύγει στο εξωτερικό και δεν μένει κανένας</w:t>
      </w:r>
      <w:r>
        <w:rPr>
          <w:rFonts w:eastAsia="Times New Roman"/>
          <w:color w:val="1D2228"/>
          <w:szCs w:val="24"/>
        </w:rPr>
        <w:t>. Κα</w:t>
      </w:r>
      <w:r w:rsidRPr="00BF08B0">
        <w:rPr>
          <w:rFonts w:eastAsia="Times New Roman"/>
          <w:color w:val="1D2228"/>
          <w:szCs w:val="24"/>
        </w:rPr>
        <w:t>ι αν δεν γίνουν συγκεκριμένα πράγματα</w:t>
      </w:r>
      <w:r>
        <w:rPr>
          <w:rFonts w:eastAsia="Times New Roman"/>
          <w:color w:val="1D2228"/>
          <w:szCs w:val="24"/>
        </w:rPr>
        <w:t>, κύριοι,</w:t>
      </w:r>
      <w:r w:rsidRPr="00BF08B0">
        <w:rPr>
          <w:rFonts w:eastAsia="Times New Roman"/>
          <w:color w:val="1D2228"/>
          <w:szCs w:val="24"/>
        </w:rPr>
        <w:t xml:space="preserve"> όπως είπαμε</w:t>
      </w:r>
      <w:r>
        <w:rPr>
          <w:rFonts w:eastAsia="Times New Roman"/>
          <w:color w:val="1D2228"/>
          <w:szCs w:val="24"/>
        </w:rPr>
        <w:t>,</w:t>
      </w:r>
      <w:r w:rsidRPr="00BF08B0">
        <w:rPr>
          <w:rFonts w:eastAsia="Times New Roman"/>
          <w:color w:val="1D2228"/>
          <w:szCs w:val="24"/>
        </w:rPr>
        <w:t xml:space="preserve"> σε ζητήματα φορ</w:t>
      </w:r>
      <w:r w:rsidRPr="00BF08B0">
        <w:rPr>
          <w:rFonts w:eastAsia="Times New Roman"/>
          <w:color w:val="1D2228"/>
          <w:szCs w:val="24"/>
        </w:rPr>
        <w:t>ολογικά</w:t>
      </w:r>
      <w:r>
        <w:rPr>
          <w:rFonts w:eastAsia="Times New Roman"/>
          <w:color w:val="1D2228"/>
          <w:szCs w:val="24"/>
        </w:rPr>
        <w:t>,</w:t>
      </w:r>
      <w:r w:rsidRPr="00BF08B0">
        <w:rPr>
          <w:rFonts w:eastAsia="Times New Roman"/>
          <w:color w:val="1D2228"/>
          <w:szCs w:val="24"/>
        </w:rPr>
        <w:t xml:space="preserve"> ασφαλιστικά</w:t>
      </w:r>
      <w:r>
        <w:rPr>
          <w:rFonts w:eastAsia="Times New Roman"/>
          <w:color w:val="1D2228"/>
          <w:szCs w:val="24"/>
        </w:rPr>
        <w:t>,</w:t>
      </w:r>
      <w:r w:rsidRPr="00BF08B0">
        <w:rPr>
          <w:rFonts w:eastAsia="Times New Roman"/>
          <w:color w:val="1D2228"/>
          <w:szCs w:val="24"/>
        </w:rPr>
        <w:t xml:space="preserve"> γραφειοκρατίας</w:t>
      </w:r>
      <w:r>
        <w:rPr>
          <w:rFonts w:eastAsia="Times New Roman"/>
          <w:color w:val="1D2228"/>
          <w:szCs w:val="24"/>
        </w:rPr>
        <w:t>,</w:t>
      </w:r>
      <w:r w:rsidRPr="00BF08B0">
        <w:rPr>
          <w:rFonts w:eastAsia="Times New Roman"/>
          <w:color w:val="1D2228"/>
          <w:szCs w:val="24"/>
        </w:rPr>
        <w:t xml:space="preserve"> σε ζητήματα </w:t>
      </w:r>
      <w:r>
        <w:rPr>
          <w:rFonts w:eastAsia="Times New Roman"/>
          <w:color w:val="1D2228"/>
          <w:szCs w:val="24"/>
        </w:rPr>
        <w:t xml:space="preserve">προστατευτισμού των ελληνικών </w:t>
      </w:r>
      <w:r w:rsidRPr="00BF08B0">
        <w:rPr>
          <w:rFonts w:eastAsia="Times New Roman"/>
          <w:color w:val="1D2228"/>
          <w:szCs w:val="24"/>
        </w:rPr>
        <w:t>προϊόντων και των Ελλήνων εργαζομένων</w:t>
      </w:r>
      <w:r>
        <w:rPr>
          <w:rFonts w:eastAsia="Times New Roman"/>
          <w:color w:val="1D2228"/>
          <w:szCs w:val="24"/>
        </w:rPr>
        <w:t>,</w:t>
      </w:r>
      <w:r w:rsidRPr="00BF08B0">
        <w:rPr>
          <w:rFonts w:eastAsia="Times New Roman"/>
          <w:color w:val="1D2228"/>
          <w:szCs w:val="24"/>
        </w:rPr>
        <w:t xml:space="preserve"> δεν θα υπάρχει κα</w:t>
      </w:r>
      <w:r>
        <w:rPr>
          <w:rFonts w:eastAsia="Times New Roman"/>
          <w:color w:val="1D2228"/>
          <w:szCs w:val="24"/>
        </w:rPr>
        <w:t>μ</w:t>
      </w:r>
      <w:r w:rsidRPr="00BF08B0">
        <w:rPr>
          <w:rFonts w:eastAsia="Times New Roman"/>
          <w:color w:val="1D2228"/>
          <w:szCs w:val="24"/>
        </w:rPr>
        <w:t>μία ανάπτυξη</w:t>
      </w:r>
      <w:r>
        <w:rPr>
          <w:rFonts w:eastAsia="Times New Roman"/>
          <w:color w:val="1D2228"/>
          <w:szCs w:val="24"/>
        </w:rPr>
        <w:t>.</w:t>
      </w:r>
    </w:p>
    <w:p w14:paraId="42AE9F6A"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Κλείνοντας, σας φοβίζει </w:t>
      </w:r>
      <w:r w:rsidRPr="00BF08B0">
        <w:rPr>
          <w:rFonts w:eastAsia="Times New Roman"/>
          <w:color w:val="1D2228"/>
          <w:szCs w:val="24"/>
        </w:rPr>
        <w:t>πολύ το ότι η Χρυσή Αυγή έχει και θέσεις</w:t>
      </w:r>
      <w:r>
        <w:rPr>
          <w:rFonts w:eastAsia="Times New Roman"/>
          <w:color w:val="1D2228"/>
          <w:szCs w:val="24"/>
        </w:rPr>
        <w:t>,</w:t>
      </w:r>
      <w:r w:rsidRPr="00BF08B0">
        <w:rPr>
          <w:rFonts w:eastAsia="Times New Roman"/>
          <w:color w:val="1D2228"/>
          <w:szCs w:val="24"/>
        </w:rPr>
        <w:t xml:space="preserve"> έχει και απόψεις</w:t>
      </w:r>
      <w:r>
        <w:rPr>
          <w:rFonts w:eastAsia="Times New Roman"/>
          <w:color w:val="1D2228"/>
          <w:szCs w:val="24"/>
        </w:rPr>
        <w:t>,</w:t>
      </w:r>
      <w:r w:rsidRPr="00BF08B0">
        <w:rPr>
          <w:rFonts w:eastAsia="Times New Roman"/>
          <w:color w:val="1D2228"/>
          <w:szCs w:val="24"/>
        </w:rPr>
        <w:t xml:space="preserve"> έχει θέσεις και στην </w:t>
      </w:r>
      <w:r w:rsidRPr="00BF08B0">
        <w:rPr>
          <w:rFonts w:eastAsia="Times New Roman"/>
          <w:color w:val="1D2228"/>
          <w:szCs w:val="24"/>
        </w:rPr>
        <w:t>τοπική αυτοδιοίκηση</w:t>
      </w:r>
      <w:r>
        <w:rPr>
          <w:rFonts w:eastAsia="Times New Roman"/>
          <w:color w:val="1D2228"/>
          <w:szCs w:val="24"/>
        </w:rPr>
        <w:t xml:space="preserve">, είτε είναι στην </w:t>
      </w:r>
      <w:r>
        <w:rPr>
          <w:rFonts w:eastAsia="Times New Roman"/>
          <w:color w:val="1D2228"/>
          <w:szCs w:val="24"/>
        </w:rPr>
        <w:t>π</w:t>
      </w:r>
      <w:r w:rsidRPr="00BF08B0">
        <w:rPr>
          <w:rFonts w:eastAsia="Times New Roman"/>
          <w:color w:val="1D2228"/>
          <w:szCs w:val="24"/>
        </w:rPr>
        <w:t>εριφέρεια</w:t>
      </w:r>
      <w:r>
        <w:rPr>
          <w:rFonts w:eastAsia="Times New Roman"/>
          <w:color w:val="1D2228"/>
          <w:szCs w:val="24"/>
        </w:rPr>
        <w:t>,</w:t>
      </w:r>
      <w:r w:rsidRPr="00BF08B0">
        <w:rPr>
          <w:rFonts w:eastAsia="Times New Roman"/>
          <w:color w:val="1D2228"/>
          <w:szCs w:val="24"/>
        </w:rPr>
        <w:t xml:space="preserve"> είτε στους δήμους</w:t>
      </w:r>
      <w:r>
        <w:rPr>
          <w:rFonts w:eastAsia="Times New Roman"/>
          <w:color w:val="1D2228"/>
          <w:szCs w:val="24"/>
        </w:rPr>
        <w:t>,</w:t>
      </w:r>
      <w:r w:rsidRPr="00BF08B0">
        <w:rPr>
          <w:rFonts w:eastAsia="Times New Roman"/>
          <w:color w:val="1D2228"/>
          <w:szCs w:val="24"/>
        </w:rPr>
        <w:t xml:space="preserve"> είτε είναι για τις </w:t>
      </w:r>
      <w:r>
        <w:rPr>
          <w:rFonts w:eastAsia="Times New Roman"/>
          <w:color w:val="1D2228"/>
          <w:szCs w:val="24"/>
        </w:rPr>
        <w:t>ε</w:t>
      </w:r>
      <w:r w:rsidRPr="00BF08B0">
        <w:rPr>
          <w:rFonts w:eastAsia="Times New Roman"/>
          <w:color w:val="1D2228"/>
          <w:szCs w:val="24"/>
        </w:rPr>
        <w:t>υρωεκλογές</w:t>
      </w:r>
      <w:r>
        <w:rPr>
          <w:rFonts w:eastAsia="Times New Roman"/>
          <w:color w:val="1D2228"/>
          <w:szCs w:val="24"/>
        </w:rPr>
        <w:t>, γι’</w:t>
      </w:r>
      <w:r w:rsidRPr="00BF08B0">
        <w:rPr>
          <w:rFonts w:eastAsia="Times New Roman"/>
          <w:color w:val="1D2228"/>
          <w:szCs w:val="24"/>
        </w:rPr>
        <w:t xml:space="preserve"> αυτό και προσπαθείτε να την </w:t>
      </w:r>
      <w:r>
        <w:rPr>
          <w:rFonts w:eastAsia="Times New Roman"/>
          <w:color w:val="1D2228"/>
          <w:szCs w:val="24"/>
        </w:rPr>
        <w:t>φιμώσετε.</w:t>
      </w:r>
      <w:r w:rsidRPr="00BF08B0">
        <w:rPr>
          <w:rFonts w:eastAsia="Times New Roman"/>
          <w:color w:val="1D2228"/>
          <w:szCs w:val="24"/>
        </w:rPr>
        <w:t xml:space="preserve"> Αλλά όπως όλα δείχνουν</w:t>
      </w:r>
      <w:r>
        <w:rPr>
          <w:rFonts w:eastAsia="Times New Roman"/>
          <w:color w:val="1D2228"/>
          <w:szCs w:val="24"/>
        </w:rPr>
        <w:t>,</w:t>
      </w:r>
      <w:r w:rsidRPr="00BF08B0">
        <w:rPr>
          <w:rFonts w:eastAsia="Times New Roman"/>
          <w:color w:val="1D2228"/>
          <w:szCs w:val="24"/>
        </w:rPr>
        <w:t xml:space="preserve"> δεν πρόκειται να φιμωθεί</w:t>
      </w:r>
      <w:r>
        <w:rPr>
          <w:rFonts w:eastAsia="Times New Roman"/>
          <w:color w:val="1D2228"/>
          <w:szCs w:val="24"/>
        </w:rPr>
        <w:t>,</w:t>
      </w:r>
      <w:r w:rsidRPr="00BF08B0">
        <w:rPr>
          <w:rFonts w:eastAsia="Times New Roman"/>
          <w:color w:val="1D2228"/>
          <w:szCs w:val="24"/>
        </w:rPr>
        <w:t xml:space="preserve"> πρόκειται να θριαμβεύσει</w:t>
      </w:r>
      <w:r>
        <w:rPr>
          <w:rFonts w:eastAsia="Times New Roman"/>
          <w:color w:val="1D2228"/>
          <w:szCs w:val="24"/>
        </w:rPr>
        <w:t>.</w:t>
      </w:r>
    </w:p>
    <w:p w14:paraId="42AE9F6B"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BF08B0">
        <w:rPr>
          <w:rFonts w:eastAsia="Times New Roman"/>
          <w:color w:val="1D2228"/>
          <w:szCs w:val="24"/>
        </w:rPr>
        <w:t>υχαριστώ πάρα πολύ</w:t>
      </w:r>
      <w:r>
        <w:rPr>
          <w:rFonts w:eastAsia="Times New Roman"/>
          <w:color w:val="1D2228"/>
          <w:szCs w:val="24"/>
        </w:rPr>
        <w:t>.</w:t>
      </w:r>
    </w:p>
    <w:p w14:paraId="42AE9F6C" w14:textId="77777777" w:rsidR="00F00D30" w:rsidRDefault="00AE51A4">
      <w:pPr>
        <w:spacing w:line="600" w:lineRule="auto"/>
        <w:ind w:firstLine="720"/>
        <w:contextualSpacing/>
        <w:jc w:val="center"/>
        <w:rPr>
          <w:rFonts w:eastAsia="Times New Roman"/>
          <w:color w:val="1D2228"/>
          <w:szCs w:val="24"/>
        </w:rPr>
      </w:pPr>
      <w:r w:rsidRPr="00D17901">
        <w:rPr>
          <w:rFonts w:eastAsia="Times New Roman"/>
          <w:color w:val="1D2228"/>
          <w:szCs w:val="24"/>
        </w:rPr>
        <w:t>(Χειροκροτήματα α</w:t>
      </w:r>
      <w:r w:rsidRPr="00D17901">
        <w:rPr>
          <w:rFonts w:eastAsia="Times New Roman"/>
          <w:color w:val="1D2228"/>
          <w:szCs w:val="24"/>
        </w:rPr>
        <w:t>πό την πτέρυγα της Χρυσής Αυγής)</w:t>
      </w:r>
    </w:p>
    <w:p w14:paraId="42AE9F6D" w14:textId="77777777" w:rsidR="00F00D30" w:rsidRDefault="00AE51A4">
      <w:pPr>
        <w:spacing w:line="600" w:lineRule="auto"/>
        <w:ind w:firstLine="720"/>
        <w:contextualSpacing/>
        <w:jc w:val="both"/>
        <w:rPr>
          <w:rFonts w:eastAsia="Times New Roman"/>
          <w:color w:val="1D2228"/>
          <w:szCs w:val="24"/>
        </w:rPr>
      </w:pPr>
      <w:r w:rsidRPr="00D17901">
        <w:rPr>
          <w:rFonts w:eastAsia="Times New Roman"/>
          <w:b/>
          <w:color w:val="1D2228"/>
          <w:szCs w:val="24"/>
        </w:rPr>
        <w:t>ΠΡΟΕΔΡΕΥΩΝ (Γεώργιος Βαρεμένος):</w:t>
      </w:r>
      <w:r w:rsidRPr="00D17901">
        <w:rPr>
          <w:rFonts w:eastAsia="Times New Roman"/>
          <w:color w:val="1D2228"/>
          <w:szCs w:val="24"/>
        </w:rPr>
        <w:t xml:space="preserve"> </w:t>
      </w:r>
      <w:r>
        <w:rPr>
          <w:rFonts w:eastAsia="Times New Roman"/>
          <w:color w:val="1D2228"/>
          <w:szCs w:val="24"/>
        </w:rPr>
        <w:t>Τ</w:t>
      </w:r>
      <w:r w:rsidRPr="00BF08B0">
        <w:rPr>
          <w:rFonts w:eastAsia="Times New Roman"/>
          <w:color w:val="1D2228"/>
          <w:szCs w:val="24"/>
        </w:rPr>
        <w:t>ο</w:t>
      </w:r>
      <w:r>
        <w:rPr>
          <w:rFonts w:eastAsia="Times New Roman"/>
          <w:color w:val="1D2228"/>
          <w:szCs w:val="24"/>
        </w:rPr>
        <w:t>ν</w:t>
      </w:r>
      <w:r w:rsidRPr="00BF08B0">
        <w:rPr>
          <w:rFonts w:eastAsia="Times New Roman"/>
          <w:color w:val="1D2228"/>
          <w:szCs w:val="24"/>
        </w:rPr>
        <w:t xml:space="preserve"> λόγο </w:t>
      </w:r>
      <w:r>
        <w:rPr>
          <w:rFonts w:eastAsia="Times New Roman"/>
          <w:color w:val="1D2228"/>
          <w:szCs w:val="24"/>
        </w:rPr>
        <w:t xml:space="preserve">έχει ο κ. </w:t>
      </w:r>
      <w:proofErr w:type="spellStart"/>
      <w:r>
        <w:rPr>
          <w:rFonts w:eastAsia="Times New Roman"/>
          <w:color w:val="1D2228"/>
          <w:szCs w:val="24"/>
        </w:rPr>
        <w:t>Λαμπρούλης</w:t>
      </w:r>
      <w:proofErr w:type="spellEnd"/>
      <w:r>
        <w:rPr>
          <w:rFonts w:eastAsia="Times New Roman"/>
          <w:color w:val="1D2228"/>
          <w:szCs w:val="24"/>
        </w:rPr>
        <w:t xml:space="preserve"> από το ΚΚΕ.</w:t>
      </w:r>
    </w:p>
    <w:p w14:paraId="42AE9F6E" w14:textId="77777777" w:rsidR="00F00D30" w:rsidRDefault="00AE51A4">
      <w:pPr>
        <w:spacing w:line="600" w:lineRule="auto"/>
        <w:ind w:firstLine="720"/>
        <w:contextualSpacing/>
        <w:jc w:val="both"/>
        <w:rPr>
          <w:rFonts w:eastAsia="Times New Roman"/>
          <w:color w:val="1D2228"/>
          <w:szCs w:val="24"/>
        </w:rPr>
      </w:pPr>
      <w:r w:rsidRPr="00D17901">
        <w:rPr>
          <w:rFonts w:eastAsia="Times New Roman"/>
          <w:b/>
          <w:color w:val="1D2228"/>
          <w:szCs w:val="24"/>
        </w:rPr>
        <w:t>ΓΕΩΡΓΙΟΣ ΛΑΜΠΡΟΥΛΗΣ</w:t>
      </w:r>
      <w:r>
        <w:rPr>
          <w:rFonts w:eastAsia="Times New Roman"/>
          <w:b/>
          <w:color w:val="1D2228"/>
          <w:szCs w:val="24"/>
        </w:rPr>
        <w:t xml:space="preserve"> (ΣΤ΄ Αντιπρόεδρος της Βουλής)</w:t>
      </w:r>
      <w:r w:rsidRPr="00D17901">
        <w:rPr>
          <w:rFonts w:eastAsia="Times New Roman"/>
          <w:b/>
          <w:color w:val="1D2228"/>
          <w:szCs w:val="24"/>
        </w:rPr>
        <w:t>:</w:t>
      </w:r>
      <w:r>
        <w:rPr>
          <w:rFonts w:eastAsia="Times New Roman"/>
          <w:color w:val="1D2228"/>
          <w:szCs w:val="24"/>
        </w:rPr>
        <w:t xml:space="preserve"> Ε</w:t>
      </w:r>
      <w:r w:rsidRPr="00BF08B0">
        <w:rPr>
          <w:rFonts w:eastAsia="Times New Roman"/>
          <w:color w:val="1D2228"/>
          <w:szCs w:val="24"/>
        </w:rPr>
        <w:t>υχαριστώ</w:t>
      </w:r>
      <w:r>
        <w:rPr>
          <w:rFonts w:eastAsia="Times New Roman"/>
          <w:color w:val="1D2228"/>
          <w:szCs w:val="24"/>
        </w:rPr>
        <w:t xml:space="preserve">, </w:t>
      </w:r>
      <w:r w:rsidRPr="00BF08B0">
        <w:rPr>
          <w:rFonts w:eastAsia="Times New Roman"/>
          <w:color w:val="1D2228"/>
          <w:szCs w:val="24"/>
        </w:rPr>
        <w:t xml:space="preserve">κύριε </w:t>
      </w:r>
      <w:r>
        <w:rPr>
          <w:rFonts w:eastAsia="Times New Roman"/>
          <w:color w:val="1D2228"/>
          <w:szCs w:val="24"/>
        </w:rPr>
        <w:t>Π</w:t>
      </w:r>
      <w:r w:rsidRPr="00BF08B0">
        <w:rPr>
          <w:rFonts w:eastAsia="Times New Roman"/>
          <w:color w:val="1D2228"/>
          <w:szCs w:val="24"/>
        </w:rPr>
        <w:t>ρόεδρε</w:t>
      </w:r>
      <w:r>
        <w:rPr>
          <w:rFonts w:eastAsia="Times New Roman"/>
          <w:color w:val="1D2228"/>
          <w:szCs w:val="24"/>
        </w:rPr>
        <w:t>.</w:t>
      </w:r>
    </w:p>
    <w:p w14:paraId="42AE9F6F"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Επιτρέψτε μου, πριν ξεκινήσω</w:t>
      </w:r>
      <w:r w:rsidRPr="00BF08B0">
        <w:rPr>
          <w:rFonts w:eastAsia="Times New Roman"/>
          <w:color w:val="1D2228"/>
          <w:szCs w:val="24"/>
        </w:rPr>
        <w:t xml:space="preserve"> να τοποθετηθώ για το νομοσχέδιο</w:t>
      </w:r>
      <w:r>
        <w:rPr>
          <w:rFonts w:eastAsia="Times New Roman"/>
          <w:color w:val="1D2228"/>
          <w:szCs w:val="24"/>
        </w:rPr>
        <w:t>,</w:t>
      </w:r>
      <w:r w:rsidRPr="00BF08B0">
        <w:rPr>
          <w:rFonts w:eastAsia="Times New Roman"/>
          <w:color w:val="1D2228"/>
          <w:szCs w:val="24"/>
        </w:rPr>
        <w:t xml:space="preserve"> να αναφερθώ σε </w:t>
      </w:r>
      <w:r>
        <w:rPr>
          <w:rFonts w:eastAsia="Times New Roman"/>
          <w:color w:val="1D2228"/>
          <w:szCs w:val="24"/>
        </w:rPr>
        <w:t xml:space="preserve">δύο τροπολογίες που κατέθεσε η Κοινοβουλευτική Ομάδα του Κουμμουνιστικού Κόμματος Ελλάδας: Η μια αφορά τη χορήγηση ενίσχυσης από τον κρατικό προϋπολογισμό σε δικαιούχους </w:t>
      </w:r>
      <w:r w:rsidRPr="00BF08B0">
        <w:rPr>
          <w:rFonts w:eastAsia="Times New Roman"/>
          <w:color w:val="1D2228"/>
          <w:szCs w:val="24"/>
        </w:rPr>
        <w:t>τι</w:t>
      </w:r>
      <w:r>
        <w:rPr>
          <w:rFonts w:eastAsia="Times New Roman"/>
          <w:color w:val="1D2228"/>
          <w:szCs w:val="24"/>
        </w:rPr>
        <w:t>μολογίου αγροτικού ρεύματος</w:t>
      </w:r>
      <w:r w:rsidRPr="00BF08B0">
        <w:rPr>
          <w:rFonts w:eastAsia="Times New Roman"/>
          <w:color w:val="1D2228"/>
          <w:szCs w:val="24"/>
        </w:rPr>
        <w:t xml:space="preserve"> με στόχο τη μείωση του κόστους παραγωγής</w:t>
      </w:r>
      <w:r w:rsidRPr="00BF08B0">
        <w:rPr>
          <w:rFonts w:eastAsia="Times New Roman"/>
          <w:color w:val="1D2228"/>
          <w:szCs w:val="24"/>
        </w:rPr>
        <w:t xml:space="preserve"> των αγροτικών προϊόντων</w:t>
      </w:r>
      <w:r>
        <w:rPr>
          <w:rFonts w:eastAsia="Times New Roman"/>
          <w:color w:val="1D2228"/>
          <w:szCs w:val="24"/>
        </w:rPr>
        <w:t xml:space="preserve">. Στόχος είναι να καλύπτεται </w:t>
      </w:r>
      <w:r w:rsidRPr="00BF08B0">
        <w:rPr>
          <w:rFonts w:eastAsia="Times New Roman"/>
          <w:color w:val="1D2228"/>
          <w:szCs w:val="24"/>
        </w:rPr>
        <w:t>το 50% του ετήσιου λογαριασμό των υπόχρεων αγροτών</w:t>
      </w:r>
      <w:r>
        <w:rPr>
          <w:rFonts w:eastAsia="Times New Roman"/>
          <w:color w:val="1D2228"/>
          <w:szCs w:val="24"/>
        </w:rPr>
        <w:t xml:space="preserve"> και κτηνοτρόφων, </w:t>
      </w:r>
      <w:r w:rsidRPr="00BF08B0">
        <w:rPr>
          <w:rFonts w:eastAsia="Times New Roman"/>
          <w:color w:val="1D2228"/>
          <w:szCs w:val="24"/>
        </w:rPr>
        <w:t>που υπολογίζεται μ</w:t>
      </w:r>
      <w:r>
        <w:rPr>
          <w:rFonts w:eastAsia="Times New Roman"/>
          <w:color w:val="1D2228"/>
          <w:szCs w:val="24"/>
        </w:rPr>
        <w:t>ε βάση το ισχύον τιμολόγιο του α</w:t>
      </w:r>
      <w:r w:rsidRPr="00BF08B0">
        <w:rPr>
          <w:rFonts w:eastAsia="Times New Roman"/>
          <w:color w:val="1D2228"/>
          <w:szCs w:val="24"/>
        </w:rPr>
        <w:t>γροτικού ρεύματος</w:t>
      </w:r>
      <w:r>
        <w:rPr>
          <w:rFonts w:eastAsia="Times New Roman"/>
          <w:color w:val="1D2228"/>
          <w:szCs w:val="24"/>
        </w:rPr>
        <w:t>, με την προσθήκη β</w:t>
      </w:r>
      <w:r w:rsidRPr="00BF08B0">
        <w:rPr>
          <w:rFonts w:eastAsia="Times New Roman"/>
          <w:color w:val="1D2228"/>
          <w:szCs w:val="24"/>
        </w:rPr>
        <w:t>εβαίως των λοιπών επιβαρύνσεων και η ενίσχυση αυτ</w:t>
      </w:r>
      <w:r w:rsidRPr="00BF08B0">
        <w:rPr>
          <w:rFonts w:eastAsia="Times New Roman"/>
          <w:color w:val="1D2228"/>
          <w:szCs w:val="24"/>
        </w:rPr>
        <w:t>ή</w:t>
      </w:r>
      <w:r>
        <w:rPr>
          <w:rFonts w:eastAsia="Times New Roman"/>
          <w:color w:val="1D2228"/>
          <w:szCs w:val="24"/>
        </w:rPr>
        <w:t>,</w:t>
      </w:r>
      <w:r w:rsidRPr="00BF08B0">
        <w:rPr>
          <w:rFonts w:eastAsia="Times New Roman"/>
          <w:color w:val="1D2228"/>
          <w:szCs w:val="24"/>
        </w:rPr>
        <w:t xml:space="preserve"> να μην υπερβαίνει τις 3.000 ευρώ ανά δικαιούχο ετησίως</w:t>
      </w:r>
      <w:r>
        <w:rPr>
          <w:rFonts w:eastAsia="Times New Roman"/>
          <w:color w:val="1D2228"/>
          <w:szCs w:val="24"/>
        </w:rPr>
        <w:t>.</w:t>
      </w:r>
    </w:p>
    <w:p w14:paraId="42AE9F70"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lastRenderedPageBreak/>
        <w:t>Η</w:t>
      </w:r>
      <w:r w:rsidRPr="00BF08B0">
        <w:rPr>
          <w:rFonts w:eastAsia="Times New Roman"/>
          <w:color w:val="1D2228"/>
          <w:szCs w:val="24"/>
        </w:rPr>
        <w:t xml:space="preserve"> δεύτερη τροπολογία αφορά πάλι τους αγρότες και τους κτηνοτρόφους και αφορά την επιστροφή του Ειδικού Φόρου Κατανάλωσης</w:t>
      </w:r>
      <w:r>
        <w:rPr>
          <w:rFonts w:eastAsia="Times New Roman"/>
          <w:color w:val="1D2228"/>
          <w:szCs w:val="24"/>
        </w:rPr>
        <w:t>, Θ</w:t>
      </w:r>
      <w:r w:rsidRPr="00BF08B0">
        <w:rPr>
          <w:rFonts w:eastAsia="Times New Roman"/>
          <w:color w:val="1D2228"/>
          <w:szCs w:val="24"/>
        </w:rPr>
        <w:t>εωρο</w:t>
      </w:r>
      <w:r>
        <w:rPr>
          <w:rFonts w:eastAsia="Times New Roman"/>
          <w:color w:val="1D2228"/>
          <w:szCs w:val="24"/>
        </w:rPr>
        <w:t>ύμε</w:t>
      </w:r>
      <w:r w:rsidRPr="00BF08B0">
        <w:rPr>
          <w:rFonts w:eastAsia="Times New Roman"/>
          <w:color w:val="1D2228"/>
          <w:szCs w:val="24"/>
        </w:rPr>
        <w:t xml:space="preserve"> ότι είναι αναγκαίο</w:t>
      </w:r>
      <w:r>
        <w:rPr>
          <w:rFonts w:eastAsia="Times New Roman"/>
          <w:color w:val="1D2228"/>
          <w:szCs w:val="24"/>
        </w:rPr>
        <w:t>,</w:t>
      </w:r>
      <w:r w:rsidRPr="00BF08B0">
        <w:rPr>
          <w:rFonts w:eastAsia="Times New Roman"/>
          <w:color w:val="1D2228"/>
          <w:szCs w:val="24"/>
        </w:rPr>
        <w:t xml:space="preserve"> για να μειωθεί </w:t>
      </w:r>
      <w:r>
        <w:rPr>
          <w:rFonts w:eastAsia="Times New Roman"/>
          <w:color w:val="1D2228"/>
          <w:szCs w:val="24"/>
        </w:rPr>
        <w:t>επίσης</w:t>
      </w:r>
      <w:r w:rsidRPr="00BF08B0">
        <w:rPr>
          <w:rFonts w:eastAsia="Times New Roman"/>
          <w:color w:val="1D2228"/>
          <w:szCs w:val="24"/>
        </w:rPr>
        <w:t xml:space="preserve"> το κόστος παραγωγής</w:t>
      </w:r>
      <w:r>
        <w:rPr>
          <w:rFonts w:eastAsia="Times New Roman"/>
          <w:color w:val="1D2228"/>
          <w:szCs w:val="24"/>
        </w:rPr>
        <w:t>,</w:t>
      </w:r>
      <w:r w:rsidRPr="00BF08B0">
        <w:rPr>
          <w:rFonts w:eastAsia="Times New Roman"/>
          <w:color w:val="1D2228"/>
          <w:szCs w:val="24"/>
        </w:rPr>
        <w:t xml:space="preserve"> το </w:t>
      </w:r>
      <w:r w:rsidRPr="00BF08B0">
        <w:rPr>
          <w:rFonts w:eastAsia="Times New Roman"/>
          <w:color w:val="1D2228"/>
          <w:szCs w:val="24"/>
        </w:rPr>
        <w:t>οποίο είναι δυσβάσταχτο</w:t>
      </w:r>
      <w:r>
        <w:rPr>
          <w:rFonts w:eastAsia="Times New Roman"/>
          <w:color w:val="1D2228"/>
          <w:szCs w:val="24"/>
        </w:rPr>
        <w:t>,</w:t>
      </w:r>
      <w:r w:rsidRPr="00BF08B0">
        <w:rPr>
          <w:rFonts w:eastAsia="Times New Roman"/>
          <w:color w:val="1D2228"/>
          <w:szCs w:val="24"/>
        </w:rPr>
        <w:t xml:space="preserve"> μεγάλο</w:t>
      </w:r>
      <w:r>
        <w:rPr>
          <w:rFonts w:eastAsia="Times New Roman"/>
          <w:color w:val="1D2228"/>
          <w:szCs w:val="24"/>
        </w:rPr>
        <w:t>,</w:t>
      </w:r>
      <w:r w:rsidRPr="00BF08B0">
        <w:rPr>
          <w:rFonts w:eastAsia="Times New Roman"/>
          <w:color w:val="1D2228"/>
          <w:szCs w:val="24"/>
        </w:rPr>
        <w:t xml:space="preserve"> επιβαρύνει υπέρμετρα τον Έλληνα </w:t>
      </w:r>
      <w:proofErr w:type="spellStart"/>
      <w:r w:rsidRPr="00BF08B0">
        <w:rPr>
          <w:rFonts w:eastAsia="Times New Roman"/>
          <w:color w:val="1D2228"/>
          <w:szCs w:val="24"/>
        </w:rPr>
        <w:t>αγροτοκτηνοτρόφο</w:t>
      </w:r>
      <w:proofErr w:type="spellEnd"/>
      <w:r>
        <w:rPr>
          <w:rFonts w:eastAsia="Times New Roman"/>
          <w:color w:val="1D2228"/>
          <w:szCs w:val="24"/>
        </w:rPr>
        <w:t>. Κ</w:t>
      </w:r>
      <w:r w:rsidRPr="00BF08B0">
        <w:rPr>
          <w:rFonts w:eastAsia="Times New Roman"/>
          <w:color w:val="1D2228"/>
          <w:szCs w:val="24"/>
        </w:rPr>
        <w:t xml:space="preserve">αι </w:t>
      </w:r>
      <w:r>
        <w:rPr>
          <w:rFonts w:eastAsia="Times New Roman"/>
          <w:color w:val="1D2228"/>
          <w:szCs w:val="24"/>
        </w:rPr>
        <w:t>β</w:t>
      </w:r>
      <w:r w:rsidRPr="00BF08B0">
        <w:rPr>
          <w:rFonts w:eastAsia="Times New Roman"/>
          <w:color w:val="1D2228"/>
          <w:szCs w:val="24"/>
        </w:rPr>
        <w:t>εβαίως</w:t>
      </w:r>
      <w:r>
        <w:rPr>
          <w:rFonts w:eastAsia="Times New Roman"/>
          <w:color w:val="1D2228"/>
          <w:szCs w:val="24"/>
        </w:rPr>
        <w:t>,</w:t>
      </w:r>
      <w:r w:rsidRPr="00BF08B0">
        <w:rPr>
          <w:rFonts w:eastAsia="Times New Roman"/>
          <w:color w:val="1D2228"/>
          <w:szCs w:val="24"/>
        </w:rPr>
        <w:t xml:space="preserve"> η όποια επιβάρυν</w:t>
      </w:r>
      <w:r>
        <w:rPr>
          <w:rFonts w:eastAsia="Times New Roman"/>
          <w:color w:val="1D2228"/>
          <w:szCs w:val="24"/>
        </w:rPr>
        <w:t>ση του κρατικού προϋπολογισμού ε</w:t>
      </w:r>
      <w:r w:rsidRPr="00BF08B0">
        <w:rPr>
          <w:rFonts w:eastAsia="Times New Roman"/>
          <w:color w:val="1D2228"/>
          <w:szCs w:val="24"/>
        </w:rPr>
        <w:t>ίναι μικρή</w:t>
      </w:r>
      <w:r>
        <w:rPr>
          <w:rFonts w:eastAsia="Times New Roman"/>
          <w:color w:val="1D2228"/>
          <w:szCs w:val="24"/>
        </w:rPr>
        <w:t>,</w:t>
      </w:r>
      <w:r w:rsidRPr="00BF08B0">
        <w:rPr>
          <w:rFonts w:eastAsia="Times New Roman"/>
          <w:color w:val="1D2228"/>
          <w:szCs w:val="24"/>
        </w:rPr>
        <w:t xml:space="preserve"> ελάχιστη</w:t>
      </w:r>
      <w:r>
        <w:rPr>
          <w:rFonts w:eastAsia="Times New Roman"/>
          <w:color w:val="1D2228"/>
          <w:szCs w:val="24"/>
        </w:rPr>
        <w:t>,</w:t>
      </w:r>
      <w:r w:rsidRPr="00BF08B0">
        <w:rPr>
          <w:rFonts w:eastAsia="Times New Roman"/>
          <w:color w:val="1D2228"/>
          <w:szCs w:val="24"/>
        </w:rPr>
        <w:t xml:space="preserve"> σε σχέση με την επιβάρυνση του προϋπολογισμού του κρατικού υπολογισμού από αντίστοιχες </w:t>
      </w:r>
      <w:proofErr w:type="spellStart"/>
      <w:r w:rsidRPr="00BF08B0">
        <w:rPr>
          <w:rFonts w:eastAsia="Times New Roman"/>
          <w:color w:val="1D2228"/>
          <w:szCs w:val="24"/>
        </w:rPr>
        <w:t>φορ</w:t>
      </w:r>
      <w:r w:rsidRPr="00BF08B0">
        <w:rPr>
          <w:rFonts w:eastAsia="Times New Roman"/>
          <w:color w:val="1D2228"/>
          <w:szCs w:val="24"/>
        </w:rPr>
        <w:t>οελαφρύνσεις</w:t>
      </w:r>
      <w:proofErr w:type="spellEnd"/>
      <w:r w:rsidRPr="00BF08B0">
        <w:rPr>
          <w:rFonts w:eastAsia="Times New Roman"/>
          <w:color w:val="1D2228"/>
          <w:szCs w:val="24"/>
        </w:rPr>
        <w:t xml:space="preserve"> και λοιπά</w:t>
      </w:r>
      <w:r>
        <w:rPr>
          <w:rFonts w:eastAsia="Times New Roman"/>
          <w:color w:val="1D2228"/>
          <w:szCs w:val="24"/>
        </w:rPr>
        <w:t>,</w:t>
      </w:r>
      <w:r w:rsidRPr="00BF08B0">
        <w:rPr>
          <w:rFonts w:eastAsia="Times New Roman"/>
          <w:color w:val="1D2228"/>
          <w:szCs w:val="24"/>
        </w:rPr>
        <w:t xml:space="preserve"> που ισχύουν για άλλες κατηγορίες</w:t>
      </w:r>
      <w:r>
        <w:rPr>
          <w:rFonts w:eastAsia="Times New Roman"/>
          <w:color w:val="1D2228"/>
          <w:szCs w:val="24"/>
        </w:rPr>
        <w:t>:</w:t>
      </w:r>
      <w:r w:rsidRPr="00BF08B0">
        <w:rPr>
          <w:rFonts w:eastAsia="Times New Roman"/>
          <w:color w:val="1D2228"/>
          <w:szCs w:val="24"/>
        </w:rPr>
        <w:t xml:space="preserve"> εφοπλιστές</w:t>
      </w:r>
      <w:r>
        <w:rPr>
          <w:rFonts w:eastAsia="Times New Roman"/>
          <w:color w:val="1D2228"/>
          <w:szCs w:val="24"/>
        </w:rPr>
        <w:t>, αεροπορικές</w:t>
      </w:r>
      <w:r w:rsidRPr="00BF08B0">
        <w:rPr>
          <w:rFonts w:eastAsia="Times New Roman"/>
          <w:color w:val="1D2228"/>
          <w:szCs w:val="24"/>
        </w:rPr>
        <w:t xml:space="preserve"> εταιρείες και πάει λέγοντας</w:t>
      </w:r>
      <w:r>
        <w:rPr>
          <w:rFonts w:eastAsia="Times New Roman"/>
          <w:color w:val="1D2228"/>
          <w:szCs w:val="24"/>
        </w:rPr>
        <w:t>.</w:t>
      </w:r>
    </w:p>
    <w:p w14:paraId="42AE9F71"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Η τροπολογία π</w:t>
      </w:r>
      <w:r w:rsidRPr="00BF08B0">
        <w:rPr>
          <w:rFonts w:eastAsia="Times New Roman"/>
          <w:color w:val="1D2228"/>
          <w:szCs w:val="24"/>
        </w:rPr>
        <w:t>ου υποστήριξε ο κ</w:t>
      </w:r>
      <w:r>
        <w:rPr>
          <w:rFonts w:eastAsia="Times New Roman"/>
          <w:color w:val="1D2228"/>
          <w:szCs w:val="24"/>
        </w:rPr>
        <w:t xml:space="preserve">. </w:t>
      </w:r>
      <w:proofErr w:type="spellStart"/>
      <w:r>
        <w:rPr>
          <w:rFonts w:eastAsia="Times New Roman"/>
          <w:color w:val="1D2228"/>
          <w:szCs w:val="24"/>
        </w:rPr>
        <w:t>Τσακαλώτος</w:t>
      </w:r>
      <w:proofErr w:type="spellEnd"/>
      <w:r>
        <w:rPr>
          <w:rFonts w:eastAsia="Times New Roman"/>
          <w:color w:val="1D2228"/>
          <w:szCs w:val="24"/>
        </w:rPr>
        <w:t>, κωδικοποιημένα</w:t>
      </w:r>
      <w:r w:rsidRPr="00BF08B0">
        <w:rPr>
          <w:rFonts w:eastAsia="Times New Roman"/>
          <w:color w:val="1D2228"/>
          <w:szCs w:val="24"/>
        </w:rPr>
        <w:t xml:space="preserve"> και με μία λέξη</w:t>
      </w:r>
      <w:r>
        <w:rPr>
          <w:rFonts w:eastAsia="Times New Roman"/>
          <w:color w:val="1D2228"/>
          <w:szCs w:val="24"/>
        </w:rPr>
        <w:t>,</w:t>
      </w:r>
      <w:r w:rsidRPr="00BF08B0">
        <w:rPr>
          <w:rFonts w:eastAsia="Times New Roman"/>
          <w:color w:val="1D2228"/>
          <w:szCs w:val="24"/>
        </w:rPr>
        <w:t xml:space="preserve"> είναι πρόκληση</w:t>
      </w:r>
      <w:r>
        <w:rPr>
          <w:rFonts w:eastAsia="Times New Roman"/>
          <w:color w:val="1D2228"/>
          <w:szCs w:val="24"/>
        </w:rPr>
        <w:t>. Είναι αυτή που αφορά</w:t>
      </w:r>
      <w:r w:rsidRPr="00BF08B0">
        <w:rPr>
          <w:rFonts w:eastAsia="Times New Roman"/>
          <w:color w:val="1D2228"/>
          <w:szCs w:val="24"/>
        </w:rPr>
        <w:t xml:space="preserve"> στον ιππόδρομο στο </w:t>
      </w:r>
      <w:r>
        <w:rPr>
          <w:rFonts w:eastAsia="Times New Roman"/>
          <w:color w:val="1D2228"/>
          <w:szCs w:val="24"/>
        </w:rPr>
        <w:t>Μαρκόπουλο.</w:t>
      </w:r>
      <w:r w:rsidRPr="00BF08B0">
        <w:rPr>
          <w:rFonts w:eastAsia="Times New Roman"/>
          <w:color w:val="1D2228"/>
          <w:szCs w:val="24"/>
        </w:rPr>
        <w:t xml:space="preserve"> </w:t>
      </w:r>
      <w:r>
        <w:rPr>
          <w:rFonts w:eastAsia="Times New Roman"/>
          <w:color w:val="1D2228"/>
          <w:szCs w:val="24"/>
        </w:rPr>
        <w:t>Ε</w:t>
      </w:r>
      <w:r w:rsidRPr="00BF08B0">
        <w:rPr>
          <w:rFonts w:eastAsia="Times New Roman"/>
          <w:color w:val="1D2228"/>
          <w:szCs w:val="24"/>
        </w:rPr>
        <w:t>ίναι σκέτη πρόκληση</w:t>
      </w:r>
      <w:r>
        <w:rPr>
          <w:rFonts w:eastAsia="Times New Roman"/>
          <w:color w:val="1D2228"/>
          <w:szCs w:val="24"/>
        </w:rPr>
        <w:t xml:space="preserve">. Και βεβαίως, θα </w:t>
      </w:r>
      <w:r w:rsidRPr="00BF08B0">
        <w:rPr>
          <w:rFonts w:eastAsia="Times New Roman"/>
          <w:color w:val="1D2228"/>
          <w:szCs w:val="24"/>
        </w:rPr>
        <w:t>τη δούμε</w:t>
      </w:r>
      <w:r>
        <w:rPr>
          <w:rFonts w:eastAsia="Times New Roman"/>
          <w:color w:val="1D2228"/>
          <w:szCs w:val="24"/>
        </w:rPr>
        <w:t xml:space="preserve"> και εμείς θα την καταψηφίσουμε.</w:t>
      </w:r>
    </w:p>
    <w:p w14:paraId="42AE9F72"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Σ</w:t>
      </w:r>
      <w:r w:rsidRPr="00BF08B0">
        <w:rPr>
          <w:rFonts w:eastAsia="Times New Roman"/>
          <w:color w:val="1D2228"/>
          <w:szCs w:val="24"/>
        </w:rPr>
        <w:t xml:space="preserve">ε ότι αφορά τώρα στα του νομοσχεδίου </w:t>
      </w:r>
      <w:r>
        <w:rPr>
          <w:rFonts w:eastAsia="Times New Roman"/>
          <w:color w:val="1D2228"/>
          <w:szCs w:val="24"/>
        </w:rPr>
        <w:t>και σ</w:t>
      </w:r>
      <w:r w:rsidRPr="00BF08B0">
        <w:rPr>
          <w:rFonts w:eastAsia="Times New Roman"/>
          <w:color w:val="1D2228"/>
          <w:szCs w:val="24"/>
        </w:rPr>
        <w:t xml:space="preserve">τη δημιουργία της </w:t>
      </w:r>
      <w:r>
        <w:rPr>
          <w:rFonts w:eastAsia="Times New Roman"/>
          <w:color w:val="1D2228"/>
          <w:szCs w:val="24"/>
        </w:rPr>
        <w:t>Αναπτυξιακής Τ</w:t>
      </w:r>
      <w:r w:rsidRPr="00BF08B0">
        <w:rPr>
          <w:rFonts w:eastAsia="Times New Roman"/>
          <w:color w:val="1D2228"/>
          <w:szCs w:val="24"/>
        </w:rPr>
        <w:t>ράπεζας</w:t>
      </w:r>
      <w:r>
        <w:rPr>
          <w:rFonts w:eastAsia="Times New Roman"/>
          <w:color w:val="1D2228"/>
          <w:szCs w:val="24"/>
        </w:rPr>
        <w:t>, η</w:t>
      </w:r>
      <w:r w:rsidRPr="00BF08B0">
        <w:rPr>
          <w:rFonts w:eastAsia="Times New Roman"/>
          <w:color w:val="1D2228"/>
          <w:szCs w:val="24"/>
        </w:rPr>
        <w:t xml:space="preserve"> </w:t>
      </w:r>
      <w:r>
        <w:rPr>
          <w:rFonts w:eastAsia="Times New Roman"/>
          <w:color w:val="1D2228"/>
          <w:szCs w:val="24"/>
        </w:rPr>
        <w:t>Αναπτυξιακή Τ</w:t>
      </w:r>
      <w:r w:rsidRPr="00BF08B0">
        <w:rPr>
          <w:rFonts w:eastAsia="Times New Roman"/>
          <w:color w:val="1D2228"/>
          <w:szCs w:val="24"/>
        </w:rPr>
        <w:t>ράπεζα πρόκειται  να αποτελέσει ένα ακόμα εργαλείο στήριξης</w:t>
      </w:r>
      <w:r>
        <w:rPr>
          <w:rFonts w:eastAsia="Times New Roman"/>
          <w:color w:val="1D2228"/>
          <w:szCs w:val="24"/>
        </w:rPr>
        <w:t>,</w:t>
      </w:r>
      <w:r w:rsidRPr="00BF08B0">
        <w:rPr>
          <w:rFonts w:eastAsia="Times New Roman"/>
          <w:color w:val="1D2228"/>
          <w:szCs w:val="24"/>
        </w:rPr>
        <w:t xml:space="preserve"> ενίσχυσης και δια</w:t>
      </w:r>
      <w:r w:rsidRPr="00BF08B0">
        <w:rPr>
          <w:rFonts w:eastAsia="Times New Roman"/>
          <w:color w:val="1D2228"/>
          <w:szCs w:val="24"/>
        </w:rPr>
        <w:t>σφάλισης της κερδοφορίας των επιχειρηματικών ομίλων που είναι ασυμβίβαστη με την ανάπτυξη προς όφελος του λαού</w:t>
      </w:r>
      <w:r>
        <w:rPr>
          <w:rFonts w:eastAsia="Times New Roman"/>
          <w:color w:val="1D2228"/>
          <w:szCs w:val="24"/>
        </w:rPr>
        <w:t>,</w:t>
      </w:r>
      <w:r w:rsidRPr="00BF08B0">
        <w:rPr>
          <w:rFonts w:eastAsia="Times New Roman"/>
          <w:color w:val="1D2228"/>
          <w:szCs w:val="24"/>
        </w:rPr>
        <w:t xml:space="preserve"> </w:t>
      </w:r>
      <w:r w:rsidRPr="00BF08B0">
        <w:rPr>
          <w:rFonts w:eastAsia="Times New Roman"/>
          <w:color w:val="1D2228"/>
          <w:szCs w:val="24"/>
        </w:rPr>
        <w:lastRenderedPageBreak/>
        <w:t>αφού οι επιχειρηματικοί όμιλοι δεν νοιάζονται ούτε για τις λαϊκές ανάγκες ούτε για την αξιοποίηση των παραγωγικών δυνατοτήτων της χώρας</w:t>
      </w:r>
      <w:r>
        <w:rPr>
          <w:rFonts w:eastAsia="Times New Roman"/>
          <w:color w:val="1D2228"/>
          <w:szCs w:val="24"/>
        </w:rPr>
        <w:t>,</w:t>
      </w:r>
      <w:r w:rsidRPr="00BF08B0">
        <w:rPr>
          <w:rFonts w:eastAsia="Times New Roman"/>
          <w:color w:val="1D2228"/>
          <w:szCs w:val="24"/>
        </w:rPr>
        <w:t xml:space="preserve"> παρά μό</w:t>
      </w:r>
      <w:r w:rsidRPr="00BF08B0">
        <w:rPr>
          <w:rFonts w:eastAsia="Times New Roman"/>
          <w:color w:val="1D2228"/>
          <w:szCs w:val="24"/>
        </w:rPr>
        <w:t xml:space="preserve">νο για την αφαίμαξη </w:t>
      </w:r>
      <w:r>
        <w:rPr>
          <w:rFonts w:eastAsia="Times New Roman"/>
          <w:color w:val="1D2228"/>
          <w:szCs w:val="24"/>
        </w:rPr>
        <w:t>τους,</w:t>
      </w:r>
      <w:r w:rsidRPr="00BF08B0">
        <w:rPr>
          <w:rFonts w:eastAsia="Times New Roman"/>
          <w:color w:val="1D2228"/>
          <w:szCs w:val="24"/>
        </w:rPr>
        <w:t xml:space="preserve"> όταν </w:t>
      </w:r>
      <w:r>
        <w:rPr>
          <w:rFonts w:eastAsia="Times New Roman"/>
          <w:color w:val="1D2228"/>
          <w:szCs w:val="24"/>
        </w:rPr>
        <w:t>α</w:t>
      </w:r>
      <w:r w:rsidRPr="00BF08B0">
        <w:rPr>
          <w:rFonts w:eastAsia="Times New Roman"/>
          <w:color w:val="1D2228"/>
          <w:szCs w:val="24"/>
        </w:rPr>
        <w:t>υτά βέβαια</w:t>
      </w:r>
      <w:r>
        <w:rPr>
          <w:rFonts w:eastAsia="Times New Roman"/>
          <w:color w:val="1D2228"/>
          <w:szCs w:val="24"/>
        </w:rPr>
        <w:t>…</w:t>
      </w:r>
    </w:p>
    <w:p w14:paraId="42AE9F73" w14:textId="77777777" w:rsidR="00F00D30" w:rsidRDefault="00AE51A4">
      <w:pPr>
        <w:spacing w:line="600" w:lineRule="auto"/>
        <w:ind w:firstLine="720"/>
        <w:contextualSpacing/>
        <w:jc w:val="both"/>
        <w:rPr>
          <w:rFonts w:eastAsia="Times New Roman"/>
          <w:color w:val="1D2228"/>
          <w:szCs w:val="24"/>
        </w:rPr>
      </w:pPr>
      <w:r w:rsidRPr="00B61B94">
        <w:rPr>
          <w:rFonts w:eastAsia="Times New Roman"/>
          <w:b/>
          <w:color w:val="1D2228"/>
          <w:szCs w:val="24"/>
        </w:rPr>
        <w:t>ΙΩΑΝΝΗΣ ΔΡΑΓΑΣΑΚΗΣ (Αντιπρόεδρος της Κυβέρνησης</w:t>
      </w:r>
      <w:r>
        <w:rPr>
          <w:rFonts w:eastAsia="Times New Roman"/>
          <w:b/>
          <w:color w:val="1D2228"/>
          <w:szCs w:val="24"/>
        </w:rPr>
        <w:t xml:space="preserve"> και </w:t>
      </w:r>
      <w:r w:rsidRPr="00B61B94">
        <w:rPr>
          <w:rFonts w:eastAsia="Times New Roman"/>
          <w:b/>
          <w:color w:val="1D2228"/>
          <w:szCs w:val="24"/>
        </w:rPr>
        <w:t xml:space="preserve">Υπουργός Οικονομίας </w:t>
      </w:r>
      <w:r>
        <w:rPr>
          <w:rFonts w:eastAsia="Times New Roman"/>
          <w:b/>
          <w:color w:val="1D2228"/>
          <w:szCs w:val="24"/>
        </w:rPr>
        <w:t xml:space="preserve">και </w:t>
      </w:r>
      <w:r w:rsidRPr="00B61B94">
        <w:rPr>
          <w:rFonts w:eastAsia="Times New Roman"/>
          <w:b/>
          <w:color w:val="1D2228"/>
          <w:szCs w:val="24"/>
        </w:rPr>
        <w:t xml:space="preserve">Ανάπτυξης): </w:t>
      </w:r>
      <w:r>
        <w:rPr>
          <w:rFonts w:eastAsia="Times New Roman"/>
          <w:color w:val="1D2228"/>
          <w:szCs w:val="24"/>
        </w:rPr>
        <w:t xml:space="preserve">Κύριε Πρόεδρε, θα μπορούσα να κάνω μια ερώτηση; Μου επιτρέπετε; </w:t>
      </w:r>
    </w:p>
    <w:p w14:paraId="42AE9F74" w14:textId="77777777" w:rsidR="00F00D30" w:rsidRDefault="00AE51A4">
      <w:pPr>
        <w:spacing w:line="600" w:lineRule="auto"/>
        <w:ind w:firstLine="720"/>
        <w:contextualSpacing/>
        <w:jc w:val="both"/>
        <w:rPr>
          <w:rFonts w:eastAsia="Times New Roman"/>
          <w:color w:val="1D2228"/>
          <w:szCs w:val="24"/>
        </w:rPr>
      </w:pPr>
      <w:r w:rsidRPr="00D17901">
        <w:rPr>
          <w:rFonts w:eastAsia="Times New Roman"/>
          <w:b/>
          <w:color w:val="1D2228"/>
          <w:szCs w:val="24"/>
        </w:rPr>
        <w:t>ΓΕΩΡΓΙΟΣ ΛΑΜΠΡΟΥΛΗΣ</w:t>
      </w:r>
      <w:r>
        <w:rPr>
          <w:rFonts w:eastAsia="Times New Roman"/>
          <w:b/>
          <w:color w:val="1D2228"/>
          <w:szCs w:val="24"/>
        </w:rPr>
        <w:t xml:space="preserve"> (ΣΤ΄ Αντιπρόεδρος της Βουλής)</w:t>
      </w:r>
      <w:r w:rsidRPr="00D17901">
        <w:rPr>
          <w:rFonts w:eastAsia="Times New Roman"/>
          <w:b/>
          <w:color w:val="1D2228"/>
          <w:szCs w:val="24"/>
        </w:rPr>
        <w:t>:</w:t>
      </w:r>
      <w:r>
        <w:rPr>
          <w:rFonts w:eastAsia="Times New Roman"/>
          <w:color w:val="1D2228"/>
          <w:szCs w:val="24"/>
        </w:rPr>
        <w:t xml:space="preserve"> Όχι, δεν</w:t>
      </w:r>
      <w:r>
        <w:rPr>
          <w:rFonts w:eastAsia="Times New Roman"/>
          <w:color w:val="1D2228"/>
          <w:szCs w:val="24"/>
        </w:rPr>
        <w:t xml:space="preserve"> σας επιτρέπω. Τι ακριβώς θέλετε;</w:t>
      </w:r>
    </w:p>
    <w:p w14:paraId="42AE9F75" w14:textId="77777777" w:rsidR="00F00D30" w:rsidRDefault="00AE51A4">
      <w:pPr>
        <w:spacing w:line="600" w:lineRule="auto"/>
        <w:ind w:firstLine="720"/>
        <w:contextualSpacing/>
        <w:jc w:val="both"/>
        <w:rPr>
          <w:rFonts w:eastAsia="Times New Roman"/>
          <w:color w:val="1D2228"/>
          <w:szCs w:val="24"/>
        </w:rPr>
      </w:pPr>
      <w:r w:rsidRPr="00B61B94">
        <w:rPr>
          <w:rFonts w:eastAsia="Times New Roman"/>
          <w:b/>
          <w:color w:val="1D2228"/>
          <w:szCs w:val="24"/>
        </w:rPr>
        <w:t>ΙΩΑΝΝΗΣ ΔΡΑΓΑΣΑΚΗΣ (Αντιπρόεδρος της Κυβέρνησης</w:t>
      </w:r>
      <w:r>
        <w:rPr>
          <w:rFonts w:eastAsia="Times New Roman"/>
          <w:b/>
          <w:color w:val="1D2228"/>
          <w:szCs w:val="24"/>
        </w:rPr>
        <w:t xml:space="preserve"> και </w:t>
      </w:r>
      <w:r w:rsidRPr="00B61B94">
        <w:rPr>
          <w:rFonts w:eastAsia="Times New Roman"/>
          <w:b/>
          <w:color w:val="1D2228"/>
          <w:szCs w:val="24"/>
        </w:rPr>
        <w:t>Υπουργός Οικονομίας και Ανάπτυξης):</w:t>
      </w:r>
      <w:r>
        <w:rPr>
          <w:rFonts w:eastAsia="Times New Roman"/>
          <w:b/>
          <w:color w:val="1D2228"/>
          <w:szCs w:val="24"/>
        </w:rPr>
        <w:t xml:space="preserve"> </w:t>
      </w:r>
      <w:r w:rsidRPr="00C00993">
        <w:rPr>
          <w:rFonts w:eastAsia="Times New Roman"/>
          <w:color w:val="1D2228"/>
          <w:szCs w:val="24"/>
        </w:rPr>
        <w:t>Ήθελα να σας ρωτήσω κάτι.</w:t>
      </w:r>
    </w:p>
    <w:p w14:paraId="42AE9F76" w14:textId="77777777" w:rsidR="00F00D30" w:rsidRDefault="00AE51A4">
      <w:pPr>
        <w:spacing w:line="600" w:lineRule="auto"/>
        <w:ind w:firstLine="720"/>
        <w:contextualSpacing/>
        <w:jc w:val="both"/>
        <w:rPr>
          <w:rFonts w:eastAsia="Times New Roman"/>
          <w:color w:val="1D2228"/>
          <w:szCs w:val="24"/>
        </w:rPr>
      </w:pPr>
      <w:r>
        <w:rPr>
          <w:rFonts w:eastAsia="Times New Roman"/>
          <w:b/>
          <w:color w:val="1D2228"/>
          <w:szCs w:val="24"/>
        </w:rPr>
        <w:t>ΓΕΩΡΓΙΟΣ ΛΑΜΠΡΟΥΛΗΣ (ΣΤ΄ Αντιπρόεδρος της Βουλής):</w:t>
      </w:r>
      <w:r>
        <w:rPr>
          <w:rFonts w:eastAsia="Times New Roman"/>
          <w:color w:val="1D2228"/>
          <w:szCs w:val="24"/>
        </w:rPr>
        <w:t xml:space="preserve"> Ναι, ρωτήστε με.</w:t>
      </w:r>
    </w:p>
    <w:p w14:paraId="42AE9F77" w14:textId="77777777" w:rsidR="00F00D30" w:rsidRDefault="00AE51A4">
      <w:pPr>
        <w:spacing w:line="600" w:lineRule="auto"/>
        <w:ind w:firstLine="720"/>
        <w:contextualSpacing/>
        <w:jc w:val="both"/>
        <w:rPr>
          <w:rFonts w:eastAsia="Times New Roman"/>
          <w:color w:val="1D2228"/>
          <w:szCs w:val="24"/>
        </w:rPr>
      </w:pPr>
      <w:r>
        <w:rPr>
          <w:rFonts w:eastAsia="Times New Roman"/>
          <w:b/>
          <w:color w:val="1D2228"/>
          <w:szCs w:val="24"/>
        </w:rPr>
        <w:t>ΙΩΑΝΝΗΣ ΔΡΑΓΑΣΑΚΗΣ (Αντιπρόεδρος της Κυβ</w:t>
      </w:r>
      <w:r>
        <w:rPr>
          <w:rFonts w:eastAsia="Times New Roman"/>
          <w:b/>
          <w:color w:val="1D2228"/>
          <w:szCs w:val="24"/>
        </w:rPr>
        <w:t xml:space="preserve">έρνησης και Υπουργός Οικονομίας και Ανάπτυξης): </w:t>
      </w:r>
      <w:r w:rsidRPr="00C00993">
        <w:rPr>
          <w:rFonts w:eastAsia="Times New Roman"/>
          <w:color w:val="1D2228"/>
          <w:szCs w:val="24"/>
        </w:rPr>
        <w:t>Γι</w:t>
      </w:r>
      <w:r w:rsidRPr="00BF08B0">
        <w:rPr>
          <w:rFonts w:eastAsia="Times New Roman"/>
          <w:color w:val="1D2228"/>
          <w:szCs w:val="24"/>
        </w:rPr>
        <w:t xml:space="preserve">ατί ο </w:t>
      </w:r>
      <w:r>
        <w:rPr>
          <w:rFonts w:eastAsia="Times New Roman"/>
          <w:color w:val="1D2228"/>
          <w:szCs w:val="24"/>
        </w:rPr>
        <w:t>ΣΕΒ</w:t>
      </w:r>
      <w:r w:rsidRPr="00BF08B0">
        <w:rPr>
          <w:rFonts w:eastAsia="Times New Roman"/>
          <w:color w:val="1D2228"/>
          <w:szCs w:val="24"/>
        </w:rPr>
        <w:t xml:space="preserve"> δεν είναι θετικός στην Α</w:t>
      </w:r>
      <w:r>
        <w:rPr>
          <w:rFonts w:eastAsia="Times New Roman"/>
          <w:color w:val="1D2228"/>
          <w:szCs w:val="24"/>
        </w:rPr>
        <w:t xml:space="preserve">ναπτυξιακή </w:t>
      </w:r>
      <w:r w:rsidRPr="00BF08B0">
        <w:rPr>
          <w:rFonts w:eastAsia="Times New Roman"/>
          <w:color w:val="1D2228"/>
          <w:szCs w:val="24"/>
        </w:rPr>
        <w:t>Τράπεζα</w:t>
      </w:r>
      <w:r>
        <w:rPr>
          <w:rFonts w:eastAsia="Times New Roman"/>
          <w:color w:val="1D2228"/>
          <w:szCs w:val="24"/>
        </w:rPr>
        <w:t>,</w:t>
      </w:r>
      <w:r w:rsidRPr="00BF08B0">
        <w:rPr>
          <w:rFonts w:eastAsia="Times New Roman"/>
          <w:color w:val="1D2228"/>
          <w:szCs w:val="24"/>
        </w:rPr>
        <w:t xml:space="preserve"> που είναι τόσο</w:t>
      </w:r>
      <w:r>
        <w:rPr>
          <w:rFonts w:eastAsia="Times New Roman"/>
          <w:color w:val="1D2228"/>
          <w:szCs w:val="24"/>
        </w:rPr>
        <w:t>..</w:t>
      </w:r>
    </w:p>
    <w:p w14:paraId="42AE9F78" w14:textId="77777777" w:rsidR="00F00D30" w:rsidRDefault="00AE51A4">
      <w:pPr>
        <w:spacing w:line="600" w:lineRule="auto"/>
        <w:ind w:firstLine="720"/>
        <w:contextualSpacing/>
        <w:jc w:val="both"/>
        <w:rPr>
          <w:rFonts w:eastAsia="Times New Roman"/>
          <w:color w:val="1D2228"/>
          <w:szCs w:val="24"/>
        </w:rPr>
      </w:pPr>
      <w:r>
        <w:rPr>
          <w:rFonts w:eastAsia="Times New Roman"/>
          <w:b/>
          <w:color w:val="1D2228"/>
          <w:szCs w:val="24"/>
        </w:rPr>
        <w:lastRenderedPageBreak/>
        <w:t>ΓΕΩΡΓΙΟΣ ΛΑΜΠΡΟΥΛΗΣ (ΣΤ΄ Αντιπρόεδρος της Βουλής):</w:t>
      </w:r>
      <w:r>
        <w:rPr>
          <w:rFonts w:eastAsia="Times New Roman"/>
          <w:color w:val="1D2228"/>
          <w:szCs w:val="24"/>
        </w:rPr>
        <w:t xml:space="preserve"> Γιατί;</w:t>
      </w:r>
    </w:p>
    <w:p w14:paraId="42AE9F79" w14:textId="77777777" w:rsidR="00F00D30" w:rsidRDefault="00AE51A4">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ΔΡΑΓΑΣΑΚΗΣ (Αντιπρόεδρος της Κυβέρνησης και Υπουργός Οικονομίας και Ανάπτυξης): </w:t>
      </w:r>
      <w:r w:rsidRPr="00C00993">
        <w:rPr>
          <w:rFonts w:eastAsia="Times New Roman"/>
          <w:color w:val="1D2228"/>
          <w:szCs w:val="24"/>
        </w:rPr>
        <w:t xml:space="preserve">Λέτε ότι </w:t>
      </w:r>
      <w:r>
        <w:rPr>
          <w:rFonts w:eastAsia="Times New Roman"/>
          <w:color w:val="1D2228"/>
          <w:szCs w:val="24"/>
        </w:rPr>
        <w:t>την</w:t>
      </w:r>
      <w:r>
        <w:rPr>
          <w:rFonts w:eastAsia="Times New Roman"/>
          <w:color w:val="1D2228"/>
          <w:szCs w:val="24"/>
        </w:rPr>
        <w:t xml:space="preserve"> Αναπτυξιακή </w:t>
      </w:r>
      <w:r w:rsidRPr="006E683D">
        <w:rPr>
          <w:rFonts w:eastAsia="Times New Roman"/>
          <w:color w:val="000000" w:themeColor="text1"/>
          <w:szCs w:val="24"/>
        </w:rPr>
        <w:t>Τράπεζα</w:t>
      </w:r>
      <w:r w:rsidRPr="00B738D7">
        <w:rPr>
          <w:rFonts w:eastAsia="Times New Roman"/>
          <w:color w:val="C00000"/>
          <w:szCs w:val="24"/>
        </w:rPr>
        <w:t xml:space="preserve"> </w:t>
      </w:r>
      <w:r w:rsidRPr="00BF08B0">
        <w:rPr>
          <w:rFonts w:eastAsia="Times New Roman"/>
          <w:color w:val="1D2228"/>
          <w:szCs w:val="24"/>
        </w:rPr>
        <w:t>την κάνουμε</w:t>
      </w:r>
      <w:r>
        <w:rPr>
          <w:rFonts w:eastAsia="Times New Roman"/>
          <w:color w:val="1D2228"/>
          <w:szCs w:val="24"/>
        </w:rPr>
        <w:t>,</w:t>
      </w:r>
      <w:r w:rsidRPr="00BF08B0">
        <w:rPr>
          <w:rFonts w:eastAsia="Times New Roman"/>
          <w:color w:val="1D2228"/>
          <w:szCs w:val="24"/>
        </w:rPr>
        <w:t xml:space="preserve"> για να βοηθήσουμε τους μεγάλους επιχειρηματικούς ομίλους</w:t>
      </w:r>
      <w:r>
        <w:rPr>
          <w:rFonts w:eastAsia="Times New Roman"/>
          <w:color w:val="1D2228"/>
          <w:szCs w:val="24"/>
        </w:rPr>
        <w:t>.</w:t>
      </w:r>
    </w:p>
    <w:p w14:paraId="42AE9F7A" w14:textId="77777777" w:rsidR="00F00D30" w:rsidRDefault="00AE51A4">
      <w:pPr>
        <w:spacing w:line="600" w:lineRule="auto"/>
        <w:ind w:firstLine="720"/>
        <w:contextualSpacing/>
        <w:jc w:val="both"/>
        <w:rPr>
          <w:rFonts w:eastAsia="Times New Roman"/>
          <w:color w:val="1D2228"/>
          <w:szCs w:val="24"/>
        </w:rPr>
      </w:pPr>
      <w:r>
        <w:rPr>
          <w:rFonts w:eastAsia="Times New Roman"/>
          <w:b/>
          <w:color w:val="1D2228"/>
          <w:szCs w:val="24"/>
        </w:rPr>
        <w:t>ΓΕΩΡΓΙΟΣ ΛΑΜΠΡΟΥΛΗΣ (ΣΤ΄ Αντιπρόεδρος της Βουλής):</w:t>
      </w:r>
      <w:r>
        <w:rPr>
          <w:rFonts w:eastAsia="Times New Roman"/>
          <w:color w:val="1D2228"/>
          <w:szCs w:val="24"/>
        </w:rPr>
        <w:t xml:space="preserve"> Ε, </w:t>
      </w:r>
      <w:r w:rsidRPr="00BF08B0">
        <w:rPr>
          <w:rFonts w:eastAsia="Times New Roman"/>
          <w:color w:val="1D2228"/>
          <w:szCs w:val="24"/>
        </w:rPr>
        <w:t>φυσικά</w:t>
      </w:r>
      <w:r>
        <w:rPr>
          <w:rFonts w:eastAsia="Times New Roman"/>
          <w:color w:val="1D2228"/>
          <w:szCs w:val="24"/>
        </w:rPr>
        <w:t>.</w:t>
      </w:r>
      <w:r w:rsidRPr="00BF08B0">
        <w:rPr>
          <w:rFonts w:eastAsia="Times New Roman"/>
          <w:color w:val="1D2228"/>
          <w:szCs w:val="24"/>
        </w:rPr>
        <w:t xml:space="preserve"> Αυ</w:t>
      </w:r>
      <w:r w:rsidRPr="00BF08B0">
        <w:rPr>
          <w:rFonts w:eastAsia="Times New Roman"/>
          <w:color w:val="1D2228"/>
          <w:szCs w:val="24"/>
        </w:rPr>
        <w:t>τοί θα βγουν ωφελημένοι</w:t>
      </w:r>
      <w:r>
        <w:rPr>
          <w:rFonts w:eastAsia="Times New Roman"/>
          <w:color w:val="1D2228"/>
          <w:szCs w:val="24"/>
        </w:rPr>
        <w:t>. Α</w:t>
      </w:r>
      <w:r w:rsidRPr="00BF08B0">
        <w:rPr>
          <w:rFonts w:eastAsia="Times New Roman"/>
          <w:color w:val="1D2228"/>
          <w:szCs w:val="24"/>
        </w:rPr>
        <w:t>υτό λέμε</w:t>
      </w:r>
      <w:r>
        <w:rPr>
          <w:rFonts w:eastAsia="Times New Roman"/>
          <w:color w:val="1D2228"/>
          <w:szCs w:val="24"/>
        </w:rPr>
        <w:t>.</w:t>
      </w:r>
      <w:r w:rsidRPr="00BF08B0">
        <w:rPr>
          <w:rFonts w:eastAsia="Times New Roman"/>
          <w:color w:val="1D2228"/>
          <w:szCs w:val="24"/>
        </w:rPr>
        <w:t xml:space="preserve"> Ναι</w:t>
      </w:r>
      <w:r>
        <w:rPr>
          <w:rFonts w:eastAsia="Times New Roman"/>
          <w:color w:val="1D2228"/>
          <w:szCs w:val="24"/>
        </w:rPr>
        <w:t>.</w:t>
      </w:r>
    </w:p>
    <w:p w14:paraId="42AE9F7B" w14:textId="77777777" w:rsidR="00F00D30" w:rsidRDefault="00AE51A4">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ΔΡΑΓΑΣΑΚΗΣ (Αντιπρόεδρος της Κυβέρνησης και Υπουργός Οικονομίας και Ανάπτυξης): </w:t>
      </w:r>
      <w:r w:rsidRPr="00C00993">
        <w:rPr>
          <w:rFonts w:eastAsia="Times New Roman"/>
          <w:color w:val="1D2228"/>
          <w:szCs w:val="24"/>
        </w:rPr>
        <w:t>Ωραία.</w:t>
      </w:r>
    </w:p>
    <w:p w14:paraId="42AE9F7C"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Και στην </w:t>
      </w:r>
      <w:r>
        <w:rPr>
          <w:rFonts w:eastAsia="Times New Roman"/>
          <w:color w:val="1D2228"/>
          <w:szCs w:val="24"/>
        </w:rPr>
        <w:t>ε</w:t>
      </w:r>
      <w:r w:rsidRPr="00BF08B0">
        <w:rPr>
          <w:rFonts w:eastAsia="Times New Roman"/>
          <w:color w:val="1D2228"/>
          <w:szCs w:val="24"/>
        </w:rPr>
        <w:t>πιτροπή</w:t>
      </w:r>
      <w:r>
        <w:rPr>
          <w:rFonts w:eastAsia="Times New Roman"/>
          <w:color w:val="1D2228"/>
          <w:szCs w:val="24"/>
        </w:rPr>
        <w:t>,</w:t>
      </w:r>
      <w:r w:rsidRPr="00BF08B0">
        <w:rPr>
          <w:rFonts w:eastAsia="Times New Roman"/>
          <w:color w:val="1D2228"/>
          <w:szCs w:val="24"/>
        </w:rPr>
        <w:t xml:space="preserve"> που ήρθανε όλοι οι φορείς</w:t>
      </w:r>
      <w:r>
        <w:rPr>
          <w:rFonts w:eastAsia="Times New Roman"/>
          <w:color w:val="1D2228"/>
          <w:szCs w:val="24"/>
        </w:rPr>
        <w:t>,</w:t>
      </w:r>
      <w:r w:rsidRPr="00BF08B0">
        <w:rPr>
          <w:rFonts w:eastAsia="Times New Roman"/>
          <w:color w:val="1D2228"/>
          <w:szCs w:val="24"/>
        </w:rPr>
        <w:t xml:space="preserve"> ένας φορέας που είχε αντιρρήσεις</w:t>
      </w:r>
      <w:r>
        <w:rPr>
          <w:rFonts w:eastAsia="Times New Roman"/>
          <w:color w:val="1D2228"/>
          <w:szCs w:val="24"/>
        </w:rPr>
        <w:t>,</w:t>
      </w:r>
      <w:r w:rsidRPr="00BF08B0">
        <w:rPr>
          <w:rFonts w:eastAsia="Times New Roman"/>
          <w:color w:val="1D2228"/>
          <w:szCs w:val="24"/>
        </w:rPr>
        <w:t xml:space="preserve"> διαφωνίες</w:t>
      </w:r>
      <w:r>
        <w:rPr>
          <w:rFonts w:eastAsia="Times New Roman"/>
          <w:color w:val="1D2228"/>
          <w:szCs w:val="24"/>
        </w:rPr>
        <w:t xml:space="preserve">, κ.λπ. </w:t>
      </w:r>
      <w:r w:rsidRPr="00BF08B0">
        <w:rPr>
          <w:rFonts w:eastAsia="Times New Roman"/>
          <w:color w:val="1D2228"/>
          <w:szCs w:val="24"/>
        </w:rPr>
        <w:t>ήταν ο Σύνδεσμος Ελληνι</w:t>
      </w:r>
      <w:r w:rsidRPr="00BF08B0">
        <w:rPr>
          <w:rFonts w:eastAsia="Times New Roman"/>
          <w:color w:val="1D2228"/>
          <w:szCs w:val="24"/>
        </w:rPr>
        <w:t>κών Βιομηχανιών</w:t>
      </w:r>
      <w:r>
        <w:rPr>
          <w:rFonts w:eastAsia="Times New Roman"/>
          <w:color w:val="1D2228"/>
          <w:szCs w:val="24"/>
        </w:rPr>
        <w:t>. Α</w:t>
      </w:r>
      <w:r w:rsidRPr="00BF08B0">
        <w:rPr>
          <w:rFonts w:eastAsia="Times New Roman"/>
          <w:color w:val="1D2228"/>
          <w:szCs w:val="24"/>
        </w:rPr>
        <w:t>ν ήταν όπως τα λέτε</w:t>
      </w:r>
      <w:r>
        <w:rPr>
          <w:rFonts w:eastAsia="Times New Roman"/>
          <w:color w:val="1D2228"/>
          <w:szCs w:val="24"/>
        </w:rPr>
        <w:t>,</w:t>
      </w:r>
      <w:r w:rsidRPr="00BF08B0">
        <w:rPr>
          <w:rFonts w:eastAsia="Times New Roman"/>
          <w:color w:val="1D2228"/>
          <w:szCs w:val="24"/>
        </w:rPr>
        <w:t xml:space="preserve"> δεν θα έπρεπε</w:t>
      </w:r>
      <w:r>
        <w:rPr>
          <w:rFonts w:eastAsia="Times New Roman"/>
          <w:color w:val="1D2228"/>
          <w:szCs w:val="24"/>
        </w:rPr>
        <w:t xml:space="preserve"> ο ΣΕΒ</w:t>
      </w:r>
      <w:r w:rsidRPr="00BF08B0">
        <w:rPr>
          <w:rFonts w:eastAsia="Times New Roman"/>
          <w:color w:val="1D2228"/>
          <w:szCs w:val="24"/>
        </w:rPr>
        <w:t xml:space="preserve"> να είναι πρώτος</w:t>
      </w:r>
      <w:r>
        <w:rPr>
          <w:rFonts w:eastAsia="Times New Roman"/>
          <w:color w:val="1D2228"/>
          <w:szCs w:val="24"/>
        </w:rPr>
        <w:t>…</w:t>
      </w:r>
    </w:p>
    <w:p w14:paraId="42AE9F7D"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b/>
          <w:szCs w:val="24"/>
        </w:rPr>
        <w:t>ΓΕΩΡΓΙΟΣ ΛΑΜΠΡΟΥΛΗΣ (ΣΤ΄</w:t>
      </w:r>
      <w:r>
        <w:rPr>
          <w:rFonts w:eastAsia="Times New Roman" w:cs="Times New Roman"/>
          <w:b/>
          <w:szCs w:val="24"/>
        </w:rPr>
        <w:t xml:space="preserve"> </w:t>
      </w:r>
      <w:r w:rsidRPr="001D26E0">
        <w:rPr>
          <w:rFonts w:eastAsia="Times New Roman" w:cs="Times New Roman"/>
          <w:b/>
          <w:szCs w:val="24"/>
        </w:rPr>
        <w:t>Αντιπρόεδρος της Βουλής):</w:t>
      </w:r>
      <w:r>
        <w:rPr>
          <w:rFonts w:eastAsia="Times New Roman" w:cs="Times New Roman"/>
          <w:b/>
          <w:szCs w:val="24"/>
        </w:rPr>
        <w:t xml:space="preserve"> </w:t>
      </w:r>
      <w:r>
        <w:rPr>
          <w:rFonts w:eastAsia="Times New Roman" w:cs="Times New Roman"/>
          <w:szCs w:val="24"/>
        </w:rPr>
        <w:t xml:space="preserve">Μα, με </w:t>
      </w:r>
      <w:proofErr w:type="spellStart"/>
      <w:r>
        <w:rPr>
          <w:rFonts w:eastAsia="Times New Roman" w:cs="Times New Roman"/>
          <w:szCs w:val="24"/>
        </w:rPr>
        <w:t>συγχωρείτε</w:t>
      </w:r>
      <w:proofErr w:type="spellEnd"/>
      <w:r>
        <w:rPr>
          <w:rFonts w:eastAsia="Times New Roman" w:cs="Times New Roman"/>
          <w:szCs w:val="24"/>
        </w:rPr>
        <w:t>, δεν απευθύνεται</w:t>
      </w:r>
      <w:r w:rsidRPr="001D26E0">
        <w:rPr>
          <w:rFonts w:eastAsia="Times New Roman" w:cs="Times New Roman"/>
          <w:szCs w:val="24"/>
        </w:rPr>
        <w:t xml:space="preserve"> μόνο στους ντόπιους επιχειρηματίες η </w:t>
      </w:r>
      <w:r>
        <w:rPr>
          <w:rFonts w:eastAsia="Times New Roman" w:cs="Times New Roman"/>
          <w:szCs w:val="24"/>
        </w:rPr>
        <w:t>τ</w:t>
      </w:r>
      <w:r w:rsidRPr="001D26E0">
        <w:rPr>
          <w:rFonts w:eastAsia="Times New Roman" w:cs="Times New Roman"/>
          <w:szCs w:val="24"/>
        </w:rPr>
        <w:t>ράπεζα αυτή</w:t>
      </w:r>
      <w:r>
        <w:rPr>
          <w:rFonts w:eastAsia="Times New Roman" w:cs="Times New Roman"/>
          <w:szCs w:val="24"/>
        </w:rPr>
        <w:t>, αλλά</w:t>
      </w:r>
      <w:r w:rsidRPr="001D26E0">
        <w:rPr>
          <w:rFonts w:eastAsia="Times New Roman" w:cs="Times New Roman"/>
          <w:szCs w:val="24"/>
        </w:rPr>
        <w:t xml:space="preserve"> έχει να κάνει και με </w:t>
      </w:r>
      <w:r w:rsidRPr="001D26E0">
        <w:rPr>
          <w:rFonts w:eastAsia="Times New Roman" w:cs="Times New Roman"/>
          <w:szCs w:val="24"/>
        </w:rPr>
        <w:lastRenderedPageBreak/>
        <w:t>επενδυτές</w:t>
      </w:r>
      <w:r>
        <w:rPr>
          <w:rFonts w:eastAsia="Times New Roman" w:cs="Times New Roman"/>
          <w:szCs w:val="24"/>
        </w:rPr>
        <w:t>,</w:t>
      </w:r>
      <w:r w:rsidRPr="001D26E0">
        <w:rPr>
          <w:rFonts w:eastAsia="Times New Roman" w:cs="Times New Roman"/>
          <w:szCs w:val="24"/>
        </w:rPr>
        <w:t xml:space="preserve"> προς την κατεύθυνση προσέλκυσης επενδυτών</w:t>
      </w:r>
      <w:r>
        <w:rPr>
          <w:rFonts w:eastAsia="Times New Roman" w:cs="Times New Roman"/>
          <w:szCs w:val="24"/>
        </w:rPr>
        <w:t xml:space="preserve"> –αυτό λέτε- είτε εγχώριους είτε από το εξωτερικό.</w:t>
      </w:r>
    </w:p>
    <w:p w14:paraId="42AE9F7E" w14:textId="77777777" w:rsidR="00F00D30" w:rsidRDefault="00AE51A4">
      <w:pPr>
        <w:tabs>
          <w:tab w:val="left" w:pos="1905"/>
        </w:tabs>
        <w:spacing w:line="600" w:lineRule="auto"/>
        <w:ind w:firstLine="720"/>
        <w:jc w:val="both"/>
        <w:rPr>
          <w:rFonts w:eastAsia="Times New Roman" w:cs="Times New Roman"/>
          <w:b/>
          <w:szCs w:val="24"/>
        </w:rPr>
      </w:pPr>
      <w:r w:rsidRPr="007A754E">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b/>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αυτό ήθελα να σημειώσω.</w:t>
      </w:r>
      <w:r w:rsidRPr="007A754E">
        <w:rPr>
          <w:rFonts w:eastAsia="Times New Roman" w:cs="Times New Roman"/>
          <w:b/>
          <w:szCs w:val="24"/>
        </w:rPr>
        <w:t xml:space="preserve"> </w:t>
      </w:r>
    </w:p>
    <w:p w14:paraId="42AE9F7F" w14:textId="77777777" w:rsidR="00F00D30" w:rsidRDefault="00AE51A4">
      <w:pPr>
        <w:tabs>
          <w:tab w:val="left" w:pos="1905"/>
        </w:tabs>
        <w:spacing w:line="600" w:lineRule="auto"/>
        <w:ind w:firstLine="720"/>
        <w:jc w:val="both"/>
        <w:rPr>
          <w:rFonts w:eastAsia="Times New Roman" w:cs="Times New Roman"/>
          <w:szCs w:val="24"/>
        </w:rPr>
      </w:pPr>
      <w:r w:rsidRPr="007A754E">
        <w:rPr>
          <w:rFonts w:eastAsia="Times New Roman" w:cs="Times New Roman"/>
          <w:b/>
          <w:szCs w:val="24"/>
        </w:rPr>
        <w:t>ΓΕΩΡΓΙΟΣ ΛΑΜΠΡΟΥΛΗΣ (ΣΤ΄</w:t>
      </w:r>
      <w:r>
        <w:rPr>
          <w:rFonts w:eastAsia="Times New Roman" w:cs="Times New Roman"/>
          <w:b/>
          <w:szCs w:val="24"/>
        </w:rPr>
        <w:t xml:space="preserve"> </w:t>
      </w:r>
      <w:r w:rsidRPr="007A754E">
        <w:rPr>
          <w:rFonts w:eastAsia="Times New Roman" w:cs="Times New Roman"/>
          <w:b/>
          <w:szCs w:val="24"/>
        </w:rPr>
        <w:t>Αντιπ</w:t>
      </w:r>
      <w:r w:rsidRPr="007A754E">
        <w:rPr>
          <w:rFonts w:eastAsia="Times New Roman" w:cs="Times New Roman"/>
          <w:b/>
          <w:szCs w:val="24"/>
        </w:rPr>
        <w:t>ρόεδρος της Βουλής):</w:t>
      </w:r>
      <w:r>
        <w:rPr>
          <w:rFonts w:eastAsia="Times New Roman" w:cs="Times New Roman"/>
          <w:b/>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 xml:space="preserve">η όποια </w:t>
      </w:r>
      <w:r w:rsidRPr="001D26E0">
        <w:rPr>
          <w:rFonts w:eastAsia="Times New Roman" w:cs="Times New Roman"/>
          <w:szCs w:val="24"/>
        </w:rPr>
        <w:t>αντίρρηση που αναφέρετε έχει να κάνει με τους ανταγωνισμούς ανάμεσα στις μερίδες των επιχειρηματικών ομίλων</w:t>
      </w:r>
      <w:r>
        <w:rPr>
          <w:rFonts w:eastAsia="Times New Roman" w:cs="Times New Roman"/>
          <w:szCs w:val="24"/>
        </w:rPr>
        <w:t>,</w:t>
      </w:r>
      <w:r w:rsidRPr="001D26E0">
        <w:rPr>
          <w:rFonts w:eastAsia="Times New Roman" w:cs="Times New Roman"/>
          <w:szCs w:val="24"/>
        </w:rPr>
        <w:t xml:space="preserve"> συμφέρον</w:t>
      </w:r>
      <w:r>
        <w:rPr>
          <w:rFonts w:eastAsia="Times New Roman" w:cs="Times New Roman"/>
          <w:szCs w:val="24"/>
        </w:rPr>
        <w:t>τα που έχουν να κάνουν και με</w:t>
      </w:r>
      <w:r w:rsidRPr="001D26E0">
        <w:rPr>
          <w:rFonts w:eastAsia="Times New Roman" w:cs="Times New Roman"/>
          <w:szCs w:val="24"/>
        </w:rPr>
        <w:t xml:space="preserve"> την αυριανή λειτουργία </w:t>
      </w:r>
      <w:r>
        <w:rPr>
          <w:rFonts w:eastAsia="Times New Roman" w:cs="Times New Roman"/>
          <w:szCs w:val="24"/>
        </w:rPr>
        <w:t>της συγκεκριμένη</w:t>
      </w:r>
      <w:r w:rsidRPr="001D26E0">
        <w:rPr>
          <w:rFonts w:eastAsia="Times New Roman" w:cs="Times New Roman"/>
          <w:szCs w:val="24"/>
        </w:rPr>
        <w:t xml:space="preserve">ς </w:t>
      </w:r>
      <w:r>
        <w:rPr>
          <w:rFonts w:eastAsia="Times New Roman" w:cs="Times New Roman"/>
          <w:szCs w:val="24"/>
        </w:rPr>
        <w:t xml:space="preserve">Αναπτυξιακής Τράπεζας. </w:t>
      </w:r>
    </w:p>
    <w:p w14:paraId="42AE9F80" w14:textId="77777777" w:rsidR="00F00D30" w:rsidRDefault="00AE51A4">
      <w:pPr>
        <w:tabs>
          <w:tab w:val="left" w:pos="1905"/>
        </w:tabs>
        <w:spacing w:line="600" w:lineRule="auto"/>
        <w:ind w:firstLine="720"/>
        <w:jc w:val="both"/>
        <w:rPr>
          <w:rFonts w:eastAsia="Times New Roman" w:cs="Times New Roman"/>
          <w:szCs w:val="24"/>
        </w:rPr>
      </w:pPr>
      <w:r w:rsidRPr="00A82C35">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 xml:space="preserve">Άρα, κάτι κάνει η αυτή Αναπτυξιακή Τράπεζα αν είναι σε καλά χέρια, κάτι κάνει. </w:t>
      </w:r>
    </w:p>
    <w:p w14:paraId="42AE9F81" w14:textId="77777777" w:rsidR="00F00D30" w:rsidRDefault="00AE51A4">
      <w:pPr>
        <w:tabs>
          <w:tab w:val="left" w:pos="1905"/>
        </w:tabs>
        <w:spacing w:line="600" w:lineRule="auto"/>
        <w:ind w:firstLine="720"/>
        <w:jc w:val="both"/>
        <w:rPr>
          <w:rFonts w:eastAsia="Times New Roman" w:cs="Times New Roman"/>
          <w:szCs w:val="24"/>
        </w:rPr>
      </w:pPr>
      <w:r w:rsidRPr="00521EB0">
        <w:rPr>
          <w:rFonts w:eastAsia="Times New Roman" w:cs="Times New Roman"/>
          <w:b/>
          <w:szCs w:val="24"/>
        </w:rPr>
        <w:t>ΓΕΩΡΓΙΟΣ ΛΑΜΠΡΟΥΛΗΣ (ΣΤ΄</w:t>
      </w:r>
      <w:r>
        <w:rPr>
          <w:rFonts w:eastAsia="Times New Roman" w:cs="Times New Roman"/>
          <w:b/>
          <w:szCs w:val="24"/>
        </w:rPr>
        <w:t xml:space="preserve"> </w:t>
      </w:r>
      <w:r w:rsidRPr="00521EB0">
        <w:rPr>
          <w:rFonts w:eastAsia="Times New Roman" w:cs="Times New Roman"/>
          <w:b/>
          <w:szCs w:val="24"/>
        </w:rPr>
        <w:t>Αντιπρόεδρος της Βουλής):</w:t>
      </w:r>
      <w:r>
        <w:rPr>
          <w:rFonts w:eastAsia="Times New Roman" w:cs="Times New Roman"/>
          <w:b/>
          <w:szCs w:val="24"/>
        </w:rPr>
        <w:t xml:space="preserve"> </w:t>
      </w:r>
      <w:r>
        <w:rPr>
          <w:rFonts w:eastAsia="Times New Roman" w:cs="Times New Roman"/>
          <w:szCs w:val="24"/>
        </w:rPr>
        <w:t>Έτσι λοιπόν, μην το αναφέρετε αυτό ως</w:t>
      </w:r>
      <w:r>
        <w:rPr>
          <w:rFonts w:eastAsia="Times New Roman" w:cs="Times New Roman"/>
          <w:szCs w:val="24"/>
        </w:rPr>
        <w:t xml:space="preserve"> επιχείρημα για να γυρίσετε τούμπα την επιχειρηματολογία του Κομμουνιστι</w:t>
      </w:r>
      <w:r>
        <w:rPr>
          <w:rFonts w:eastAsia="Times New Roman" w:cs="Times New Roman"/>
          <w:szCs w:val="24"/>
        </w:rPr>
        <w:lastRenderedPageBreak/>
        <w:t>κού Κόμματος, ότι και με το παρόν νομοσχέδιο ευνοείτε κατάφωρα και τα δίνετε όλα σ</w:t>
      </w:r>
      <w:r w:rsidRPr="001D26E0">
        <w:rPr>
          <w:rFonts w:eastAsia="Times New Roman" w:cs="Times New Roman"/>
          <w:szCs w:val="24"/>
        </w:rPr>
        <w:t>τους μεγάλους επιχειρηματικούς ομίλους</w:t>
      </w:r>
      <w:r>
        <w:rPr>
          <w:rFonts w:eastAsia="Times New Roman" w:cs="Times New Roman"/>
          <w:szCs w:val="24"/>
        </w:rPr>
        <w:t>,</w:t>
      </w:r>
      <w:r w:rsidRPr="001D26E0">
        <w:rPr>
          <w:rFonts w:eastAsia="Times New Roman" w:cs="Times New Roman"/>
          <w:szCs w:val="24"/>
        </w:rPr>
        <w:t xml:space="preserve"> στο κεφάλαιο που λέμε</w:t>
      </w:r>
      <w:r>
        <w:rPr>
          <w:rFonts w:eastAsia="Times New Roman" w:cs="Times New Roman"/>
          <w:szCs w:val="24"/>
        </w:rPr>
        <w:t>.</w:t>
      </w:r>
      <w:r w:rsidRPr="001D26E0">
        <w:rPr>
          <w:rFonts w:eastAsia="Times New Roman" w:cs="Times New Roman"/>
          <w:szCs w:val="24"/>
        </w:rPr>
        <w:t xml:space="preserve"> </w:t>
      </w:r>
    </w:p>
    <w:p w14:paraId="42AE9F82"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Συνεπώς αυτή την κατεύθυνση και στόχευ</w:t>
      </w:r>
      <w:r w:rsidRPr="001D26E0">
        <w:rPr>
          <w:rFonts w:eastAsia="Times New Roman" w:cs="Times New Roman"/>
          <w:szCs w:val="24"/>
        </w:rPr>
        <w:t>ση με τις πολιτικές τους υπηρέτησαν τόσο οι προηγούμενες κυβερνήσεις όσο και η σημερινή</w:t>
      </w:r>
      <w:r>
        <w:rPr>
          <w:rFonts w:eastAsia="Times New Roman" w:cs="Times New Roman"/>
          <w:szCs w:val="24"/>
        </w:rPr>
        <w:t>,</w:t>
      </w:r>
      <w:r w:rsidRPr="001D26E0">
        <w:rPr>
          <w:rFonts w:eastAsia="Times New Roman" w:cs="Times New Roman"/>
          <w:szCs w:val="24"/>
        </w:rPr>
        <w:t xml:space="preserve"> υπηρετώντας δηλαδή επάξι</w:t>
      </w:r>
      <w:r>
        <w:rPr>
          <w:rFonts w:eastAsia="Times New Roman" w:cs="Times New Roman"/>
          <w:szCs w:val="24"/>
        </w:rPr>
        <w:t>α το δίπτυχο επιχειρηματικότητα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1D26E0">
        <w:rPr>
          <w:rFonts w:eastAsia="Times New Roman" w:cs="Times New Roman"/>
          <w:szCs w:val="24"/>
        </w:rPr>
        <w:t>ανταγωνιστικότητα</w:t>
      </w:r>
      <w:r>
        <w:rPr>
          <w:rFonts w:eastAsia="Times New Roman" w:cs="Times New Roman"/>
          <w:szCs w:val="24"/>
        </w:rPr>
        <w:t>,</w:t>
      </w:r>
      <w:r w:rsidRPr="001D26E0">
        <w:rPr>
          <w:rFonts w:eastAsia="Times New Roman" w:cs="Times New Roman"/>
          <w:szCs w:val="24"/>
        </w:rPr>
        <w:t xml:space="preserve"> το δίπτυχο που οδήγησε και τη χώρα μας στην οικονομική κρίση και που </w:t>
      </w:r>
      <w:r>
        <w:rPr>
          <w:rFonts w:eastAsia="Times New Roman" w:cs="Times New Roman"/>
          <w:szCs w:val="24"/>
        </w:rPr>
        <w:t>τώρα η</w:t>
      </w:r>
      <w:r w:rsidRPr="001D26E0">
        <w:rPr>
          <w:rFonts w:eastAsia="Times New Roman" w:cs="Times New Roman"/>
          <w:szCs w:val="24"/>
        </w:rPr>
        <w:t xml:space="preserve"> προτεινόμενη διαχείριση της Κυβέρνησης</w:t>
      </w:r>
      <w:r>
        <w:rPr>
          <w:rFonts w:eastAsia="Times New Roman" w:cs="Times New Roman"/>
          <w:szCs w:val="24"/>
        </w:rPr>
        <w:t>,</w:t>
      </w:r>
      <w:r w:rsidRPr="001D26E0">
        <w:rPr>
          <w:rFonts w:eastAsia="Times New Roman" w:cs="Times New Roman"/>
          <w:szCs w:val="24"/>
        </w:rPr>
        <w:t xml:space="preserve"> μέσω της εθνικής αναπτυξιακής στρατηγικής</w:t>
      </w:r>
      <w:r>
        <w:rPr>
          <w:rFonts w:eastAsia="Times New Roman" w:cs="Times New Roman"/>
          <w:szCs w:val="24"/>
        </w:rPr>
        <w:t>, θα φέρει, ό</w:t>
      </w:r>
      <w:r w:rsidRPr="001D26E0">
        <w:rPr>
          <w:rFonts w:eastAsia="Times New Roman" w:cs="Times New Roman"/>
          <w:szCs w:val="24"/>
        </w:rPr>
        <w:t>πως προπαγανδίζει</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μια</w:t>
      </w:r>
      <w:r w:rsidRPr="001D26E0">
        <w:rPr>
          <w:rFonts w:eastAsia="Times New Roman" w:cs="Times New Roman"/>
          <w:szCs w:val="24"/>
        </w:rPr>
        <w:t xml:space="preserve"> δίκαιη και βιώσιμη ανάπτυξη</w:t>
      </w:r>
      <w:r>
        <w:rPr>
          <w:rFonts w:eastAsia="Times New Roman" w:cs="Times New Roman"/>
          <w:szCs w:val="24"/>
        </w:rPr>
        <w:t>.</w:t>
      </w:r>
      <w:r w:rsidRPr="001D26E0">
        <w:rPr>
          <w:rFonts w:eastAsia="Times New Roman" w:cs="Times New Roman"/>
          <w:szCs w:val="24"/>
        </w:rPr>
        <w:t xml:space="preserve"> Γίνεται σχετική αναφορά και στην </w:t>
      </w:r>
      <w:r>
        <w:rPr>
          <w:rFonts w:eastAsia="Times New Roman" w:cs="Times New Roman"/>
          <w:szCs w:val="24"/>
        </w:rPr>
        <w:t>α</w:t>
      </w:r>
      <w:r w:rsidRPr="001D26E0">
        <w:rPr>
          <w:rFonts w:eastAsia="Times New Roman" w:cs="Times New Roman"/>
          <w:szCs w:val="24"/>
        </w:rPr>
        <w:t xml:space="preserve">ιτιολογική </w:t>
      </w:r>
      <w:r>
        <w:rPr>
          <w:rFonts w:eastAsia="Times New Roman" w:cs="Times New Roman"/>
          <w:szCs w:val="24"/>
        </w:rPr>
        <w:t>έ</w:t>
      </w:r>
      <w:r w:rsidRPr="001D26E0">
        <w:rPr>
          <w:rFonts w:eastAsia="Times New Roman" w:cs="Times New Roman"/>
          <w:szCs w:val="24"/>
        </w:rPr>
        <w:t>κθεση του νομοσχεδίου</w:t>
      </w:r>
      <w:r>
        <w:rPr>
          <w:rFonts w:eastAsia="Times New Roman" w:cs="Times New Roman"/>
          <w:szCs w:val="24"/>
        </w:rPr>
        <w:t>.</w:t>
      </w:r>
      <w:r w:rsidRPr="001D26E0">
        <w:rPr>
          <w:rFonts w:eastAsia="Times New Roman" w:cs="Times New Roman"/>
          <w:szCs w:val="24"/>
        </w:rPr>
        <w:t xml:space="preserve"> Και σε αυτό το δίπτυχο </w:t>
      </w:r>
      <w:r>
        <w:rPr>
          <w:rFonts w:eastAsia="Times New Roman" w:cs="Times New Roman"/>
          <w:szCs w:val="24"/>
        </w:rPr>
        <w:t>της ανταγωνιστικό</w:t>
      </w:r>
      <w:r>
        <w:rPr>
          <w:rFonts w:eastAsia="Times New Roman" w:cs="Times New Roman"/>
          <w:szCs w:val="24"/>
        </w:rPr>
        <w:t>τητας-</w:t>
      </w:r>
      <w:r w:rsidRPr="001D26E0">
        <w:rPr>
          <w:rFonts w:eastAsia="Times New Roman" w:cs="Times New Roman"/>
          <w:szCs w:val="24"/>
        </w:rPr>
        <w:t>επιχειρηματικότητας όλα τα άλλα κόμματα συμφωνούν</w:t>
      </w:r>
      <w:r>
        <w:rPr>
          <w:rFonts w:eastAsia="Times New Roman" w:cs="Times New Roman"/>
          <w:szCs w:val="24"/>
        </w:rPr>
        <w:t>,</w:t>
      </w:r>
      <w:r w:rsidRPr="001D26E0">
        <w:rPr>
          <w:rFonts w:eastAsia="Times New Roman" w:cs="Times New Roman"/>
          <w:szCs w:val="24"/>
        </w:rPr>
        <w:t xml:space="preserve"> ανεξάρτητα από τις όποιες διαφορές διαχειριστικού χαρακτήρα ή </w:t>
      </w:r>
      <w:r>
        <w:rPr>
          <w:rFonts w:eastAsia="Times New Roman" w:cs="Times New Roman"/>
          <w:szCs w:val="24"/>
        </w:rPr>
        <w:t xml:space="preserve">προτάσεις ή </w:t>
      </w:r>
      <w:r w:rsidRPr="001D26E0">
        <w:rPr>
          <w:rFonts w:eastAsia="Times New Roman" w:cs="Times New Roman"/>
          <w:szCs w:val="24"/>
        </w:rPr>
        <w:t>ακόμα και διαφωνίες για επιμέρους ζητήματα</w:t>
      </w:r>
      <w:r>
        <w:rPr>
          <w:rFonts w:eastAsia="Times New Roman" w:cs="Times New Roman"/>
          <w:szCs w:val="24"/>
        </w:rPr>
        <w:t>.</w:t>
      </w:r>
    </w:p>
    <w:p w14:paraId="42AE9F83"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 xml:space="preserve">Το ερώτημα </w:t>
      </w:r>
      <w:r>
        <w:rPr>
          <w:rFonts w:eastAsia="Times New Roman" w:cs="Times New Roman"/>
          <w:szCs w:val="24"/>
        </w:rPr>
        <w:t>όμως,</w:t>
      </w:r>
      <w:r w:rsidRPr="001D26E0">
        <w:rPr>
          <w:rFonts w:eastAsia="Times New Roman" w:cs="Times New Roman"/>
          <w:szCs w:val="24"/>
        </w:rPr>
        <w:t xml:space="preserve"> κατά τη γνώμη </w:t>
      </w:r>
      <w:r>
        <w:rPr>
          <w:rFonts w:eastAsia="Times New Roman" w:cs="Times New Roman"/>
          <w:szCs w:val="24"/>
        </w:rPr>
        <w:t>μας,</w:t>
      </w:r>
      <w:r w:rsidRPr="001D26E0">
        <w:rPr>
          <w:rFonts w:eastAsia="Times New Roman" w:cs="Times New Roman"/>
          <w:szCs w:val="24"/>
        </w:rPr>
        <w:t xml:space="preserve"> είναι για ποιον</w:t>
      </w:r>
      <w:r>
        <w:rPr>
          <w:rFonts w:eastAsia="Times New Roman" w:cs="Times New Roman"/>
          <w:szCs w:val="24"/>
        </w:rPr>
        <w:t xml:space="preserve"> γίνεται η ανάπτυξη αυτή και </w:t>
      </w:r>
      <w:r w:rsidRPr="001D26E0">
        <w:rPr>
          <w:rFonts w:eastAsia="Times New Roman" w:cs="Times New Roman"/>
          <w:szCs w:val="24"/>
        </w:rPr>
        <w:t>π</w:t>
      </w:r>
      <w:r w:rsidRPr="001D26E0">
        <w:rPr>
          <w:rFonts w:eastAsia="Times New Roman" w:cs="Times New Roman"/>
          <w:szCs w:val="24"/>
        </w:rPr>
        <w:t xml:space="preserve">οιος θα </w:t>
      </w:r>
      <w:r>
        <w:rPr>
          <w:rFonts w:eastAsia="Times New Roman" w:cs="Times New Roman"/>
          <w:szCs w:val="24"/>
        </w:rPr>
        <w:t>ωφεληθεί.</w:t>
      </w:r>
      <w:r w:rsidRPr="001D26E0">
        <w:rPr>
          <w:rFonts w:eastAsia="Times New Roman" w:cs="Times New Roman"/>
          <w:szCs w:val="24"/>
        </w:rPr>
        <w:t xml:space="preserve"> Γιατί κατά την περίοδο πριν </w:t>
      </w:r>
      <w:r>
        <w:rPr>
          <w:rFonts w:eastAsia="Times New Roman" w:cs="Times New Roman"/>
          <w:szCs w:val="24"/>
        </w:rPr>
        <w:t>-</w:t>
      </w:r>
      <w:r w:rsidRPr="001D26E0">
        <w:rPr>
          <w:rFonts w:eastAsia="Times New Roman" w:cs="Times New Roman"/>
          <w:szCs w:val="24"/>
        </w:rPr>
        <w:t>για παράδειγμα</w:t>
      </w:r>
      <w:r>
        <w:rPr>
          <w:rFonts w:eastAsia="Times New Roman" w:cs="Times New Roman"/>
          <w:szCs w:val="24"/>
        </w:rPr>
        <w:t>-</w:t>
      </w:r>
      <w:r w:rsidRPr="001D26E0">
        <w:rPr>
          <w:rFonts w:eastAsia="Times New Roman" w:cs="Times New Roman"/>
          <w:szCs w:val="24"/>
        </w:rPr>
        <w:t xml:space="preserve"> την καπιταλιστική οικονομική κρίση</w:t>
      </w:r>
      <w:r>
        <w:rPr>
          <w:rFonts w:eastAsia="Times New Roman" w:cs="Times New Roman"/>
          <w:szCs w:val="24"/>
        </w:rPr>
        <w:t>,</w:t>
      </w:r>
      <w:r w:rsidRPr="001D26E0">
        <w:rPr>
          <w:rFonts w:eastAsia="Times New Roman" w:cs="Times New Roman"/>
          <w:szCs w:val="24"/>
        </w:rPr>
        <w:t xml:space="preserve"> </w:t>
      </w:r>
      <w:r w:rsidRPr="001D26E0">
        <w:rPr>
          <w:rFonts w:eastAsia="Times New Roman" w:cs="Times New Roman"/>
          <w:szCs w:val="24"/>
        </w:rPr>
        <w:lastRenderedPageBreak/>
        <w:t>που υπήρχαν υψηλοί ρυθμοί ανάπτυξης</w:t>
      </w:r>
      <w:r>
        <w:rPr>
          <w:rFonts w:eastAsia="Times New Roman" w:cs="Times New Roman"/>
          <w:szCs w:val="24"/>
        </w:rPr>
        <w:t xml:space="preserve">, αύξηση του ΑΕΠ, είχαμε </w:t>
      </w:r>
      <w:r w:rsidRPr="001D26E0">
        <w:rPr>
          <w:rFonts w:eastAsia="Times New Roman" w:cs="Times New Roman"/>
          <w:szCs w:val="24"/>
        </w:rPr>
        <w:t>τεράστια αύξηση της κερδοφορίας του κεφαλαίου</w:t>
      </w:r>
      <w:r>
        <w:rPr>
          <w:rFonts w:eastAsia="Times New Roman" w:cs="Times New Roman"/>
          <w:szCs w:val="24"/>
        </w:rPr>
        <w:t>,</w:t>
      </w:r>
      <w:r w:rsidRPr="001D26E0">
        <w:rPr>
          <w:rFonts w:eastAsia="Times New Roman" w:cs="Times New Roman"/>
          <w:szCs w:val="24"/>
        </w:rPr>
        <w:t xml:space="preserve"> ενώ ταυτόχρονα είχαμε χτύπημα των βασικών εργασιακ</w:t>
      </w:r>
      <w:r w:rsidRPr="001D26E0">
        <w:rPr>
          <w:rFonts w:eastAsia="Times New Roman" w:cs="Times New Roman"/>
          <w:szCs w:val="24"/>
        </w:rPr>
        <w:t>ών και ασφαλιστικών δικαιωμάτων</w:t>
      </w:r>
      <w:r>
        <w:rPr>
          <w:rFonts w:eastAsia="Times New Roman" w:cs="Times New Roman"/>
          <w:szCs w:val="24"/>
        </w:rPr>
        <w:t>,</w:t>
      </w:r>
      <w:r w:rsidRPr="001D26E0">
        <w:rPr>
          <w:rFonts w:eastAsia="Times New Roman" w:cs="Times New Roman"/>
          <w:szCs w:val="24"/>
        </w:rPr>
        <w:t xml:space="preserve"> ανεργία</w:t>
      </w:r>
      <w:r>
        <w:rPr>
          <w:rFonts w:eastAsia="Times New Roman" w:cs="Times New Roman"/>
          <w:szCs w:val="24"/>
        </w:rPr>
        <w:t>,</w:t>
      </w:r>
      <w:r w:rsidRPr="001D26E0">
        <w:rPr>
          <w:rFonts w:eastAsia="Times New Roman" w:cs="Times New Roman"/>
          <w:szCs w:val="24"/>
        </w:rPr>
        <w:t xml:space="preserve"> ελαστικές μορφές εργασίας</w:t>
      </w:r>
      <w:r>
        <w:rPr>
          <w:rFonts w:eastAsia="Times New Roman" w:cs="Times New Roman"/>
          <w:szCs w:val="24"/>
        </w:rPr>
        <w:t>,</w:t>
      </w:r>
      <w:r w:rsidRPr="001D26E0">
        <w:rPr>
          <w:rFonts w:eastAsia="Times New Roman" w:cs="Times New Roman"/>
          <w:szCs w:val="24"/>
        </w:rPr>
        <w:t xml:space="preserve"> σταδιακές ανατροπές σε ασφαλιστικό</w:t>
      </w:r>
      <w:r>
        <w:rPr>
          <w:rFonts w:eastAsia="Times New Roman" w:cs="Times New Roman"/>
          <w:szCs w:val="24"/>
        </w:rPr>
        <w:t>,</w:t>
      </w:r>
      <w:r w:rsidRPr="001D26E0">
        <w:rPr>
          <w:rFonts w:eastAsia="Times New Roman" w:cs="Times New Roman"/>
          <w:szCs w:val="24"/>
        </w:rPr>
        <w:t xml:space="preserve"> ανατροπές σε κοινωνικά δικαιώματα</w:t>
      </w:r>
      <w:r>
        <w:rPr>
          <w:rFonts w:eastAsia="Times New Roman" w:cs="Times New Roman"/>
          <w:szCs w:val="24"/>
        </w:rPr>
        <w:t>,</w:t>
      </w:r>
      <w:r w:rsidRPr="001D26E0">
        <w:rPr>
          <w:rFonts w:eastAsia="Times New Roman" w:cs="Times New Roman"/>
          <w:szCs w:val="24"/>
        </w:rPr>
        <w:t xml:space="preserve"> υγεία</w:t>
      </w:r>
      <w:r>
        <w:rPr>
          <w:rFonts w:eastAsia="Times New Roman" w:cs="Times New Roman"/>
          <w:szCs w:val="24"/>
        </w:rPr>
        <w:t>,</w:t>
      </w:r>
      <w:r w:rsidRPr="001D26E0">
        <w:rPr>
          <w:rFonts w:eastAsia="Times New Roman" w:cs="Times New Roman"/>
          <w:szCs w:val="24"/>
        </w:rPr>
        <w:t xml:space="preserve"> παιδεία</w:t>
      </w:r>
      <w:r>
        <w:rPr>
          <w:rFonts w:eastAsia="Times New Roman" w:cs="Times New Roman"/>
          <w:szCs w:val="24"/>
        </w:rPr>
        <w:t>,</w:t>
      </w:r>
      <w:r w:rsidRPr="001D26E0">
        <w:rPr>
          <w:rFonts w:eastAsia="Times New Roman" w:cs="Times New Roman"/>
          <w:szCs w:val="24"/>
        </w:rPr>
        <w:t xml:space="preserve"> πρόνοια</w:t>
      </w:r>
      <w:r>
        <w:rPr>
          <w:rFonts w:eastAsia="Times New Roman" w:cs="Times New Roman"/>
          <w:szCs w:val="24"/>
        </w:rPr>
        <w:t>, ζητήματα που εντάθηκαν β</w:t>
      </w:r>
      <w:r w:rsidRPr="001D26E0">
        <w:rPr>
          <w:rFonts w:eastAsia="Times New Roman" w:cs="Times New Roman"/>
          <w:szCs w:val="24"/>
        </w:rPr>
        <w:t>εβαίως την περίοδο της κρίσης και που η συνέχισή τους αποτελεί προϋ</w:t>
      </w:r>
      <w:r w:rsidRPr="001D26E0">
        <w:rPr>
          <w:rFonts w:eastAsia="Times New Roman" w:cs="Times New Roman"/>
          <w:szCs w:val="24"/>
        </w:rPr>
        <w:t>πόθεση για την ανάκαμψη της ανταγωνιστικότητας</w:t>
      </w:r>
      <w:r>
        <w:rPr>
          <w:rFonts w:eastAsia="Times New Roman" w:cs="Times New Roman"/>
          <w:szCs w:val="24"/>
        </w:rPr>
        <w:t>,</w:t>
      </w:r>
      <w:r w:rsidRPr="001D26E0">
        <w:rPr>
          <w:rFonts w:eastAsia="Times New Roman" w:cs="Times New Roman"/>
          <w:szCs w:val="24"/>
        </w:rPr>
        <w:t xml:space="preserve"> δηλαδή της κερδοφορίας του κεφαλαίου</w:t>
      </w:r>
      <w:r>
        <w:rPr>
          <w:rFonts w:eastAsia="Times New Roman" w:cs="Times New Roman"/>
          <w:szCs w:val="24"/>
        </w:rPr>
        <w:t>.</w:t>
      </w:r>
      <w:r w:rsidRPr="001D26E0">
        <w:rPr>
          <w:rFonts w:eastAsia="Times New Roman" w:cs="Times New Roman"/>
          <w:szCs w:val="24"/>
        </w:rPr>
        <w:t xml:space="preserve"> </w:t>
      </w:r>
    </w:p>
    <w:p w14:paraId="42AE9F84"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Εξάλλου</w:t>
      </w:r>
      <w:r>
        <w:rPr>
          <w:rFonts w:eastAsia="Times New Roman" w:cs="Times New Roman"/>
          <w:szCs w:val="24"/>
        </w:rPr>
        <w:t>,</w:t>
      </w:r>
      <w:r w:rsidRPr="001D26E0">
        <w:rPr>
          <w:rFonts w:eastAsia="Times New Roman" w:cs="Times New Roman"/>
          <w:szCs w:val="24"/>
        </w:rPr>
        <w:t xml:space="preserve"> με όχημα τον ανταγωνισμό δεν συντελείται η συγκέντρωση της </w:t>
      </w:r>
      <w:r>
        <w:rPr>
          <w:rFonts w:eastAsia="Times New Roman" w:cs="Times New Roman"/>
          <w:szCs w:val="24"/>
        </w:rPr>
        <w:t>παραγωγής α</w:t>
      </w:r>
      <w:r w:rsidRPr="001D26E0">
        <w:rPr>
          <w:rFonts w:eastAsia="Times New Roman" w:cs="Times New Roman"/>
          <w:szCs w:val="24"/>
        </w:rPr>
        <w:t>λλά και της αγοράς και ο έλεγχός τους από μία χούφτα πολυεθνικές</w:t>
      </w:r>
      <w:r>
        <w:rPr>
          <w:rFonts w:eastAsia="Times New Roman" w:cs="Times New Roman"/>
          <w:szCs w:val="24"/>
        </w:rPr>
        <w:t>;</w:t>
      </w:r>
      <w:r w:rsidRPr="001D26E0">
        <w:rPr>
          <w:rFonts w:eastAsia="Times New Roman" w:cs="Times New Roman"/>
          <w:szCs w:val="24"/>
        </w:rPr>
        <w:t xml:space="preserve"> Γιατί ακόμα και </w:t>
      </w:r>
      <w:r>
        <w:rPr>
          <w:rFonts w:eastAsia="Times New Roman" w:cs="Times New Roman"/>
          <w:szCs w:val="24"/>
        </w:rPr>
        <w:t>σαν</w:t>
      </w:r>
      <w:r w:rsidRPr="001D26E0">
        <w:rPr>
          <w:rFonts w:eastAsia="Times New Roman" w:cs="Times New Roman"/>
          <w:szCs w:val="24"/>
        </w:rPr>
        <w:t xml:space="preserve"> εργα</w:t>
      </w:r>
      <w:r w:rsidRPr="001D26E0">
        <w:rPr>
          <w:rFonts w:eastAsia="Times New Roman" w:cs="Times New Roman"/>
          <w:szCs w:val="24"/>
        </w:rPr>
        <w:t>λείο να δει κανείς τη δημιουργία της Αναπτυξιακής Τράπεζας δεν θεωρούμε ότι βοηθά</w:t>
      </w:r>
      <w:r>
        <w:rPr>
          <w:rFonts w:eastAsia="Times New Roman" w:cs="Times New Roman"/>
          <w:szCs w:val="24"/>
        </w:rPr>
        <w:t>,</w:t>
      </w:r>
      <w:r w:rsidRPr="001D26E0">
        <w:rPr>
          <w:rFonts w:eastAsia="Times New Roman" w:cs="Times New Roman"/>
          <w:szCs w:val="24"/>
        </w:rPr>
        <w:t xml:space="preserve"> αλλά θα συμβάλει μέσα από το περίφημο αναπτυξιακό μοντέλο</w:t>
      </w:r>
      <w:r>
        <w:rPr>
          <w:rFonts w:eastAsia="Times New Roman" w:cs="Times New Roman"/>
          <w:szCs w:val="24"/>
        </w:rPr>
        <w:t>,</w:t>
      </w:r>
      <w:r w:rsidRPr="001D26E0">
        <w:rPr>
          <w:rFonts w:eastAsia="Times New Roman" w:cs="Times New Roman"/>
          <w:szCs w:val="24"/>
        </w:rPr>
        <w:t xml:space="preserve"> που είναι προσαρμοσμένο στις απαιτήσεις και στις ανάγκες του κεφαλαίου</w:t>
      </w:r>
      <w:r>
        <w:rPr>
          <w:rFonts w:eastAsia="Times New Roman" w:cs="Times New Roman"/>
          <w:szCs w:val="24"/>
        </w:rPr>
        <w:t>, θα συμβάλ</w:t>
      </w:r>
      <w:r w:rsidRPr="001D26E0">
        <w:rPr>
          <w:rFonts w:eastAsia="Times New Roman" w:cs="Times New Roman"/>
          <w:szCs w:val="24"/>
        </w:rPr>
        <w:t>ει και αυ</w:t>
      </w:r>
      <w:r>
        <w:rPr>
          <w:rFonts w:eastAsia="Times New Roman" w:cs="Times New Roman"/>
          <w:szCs w:val="24"/>
        </w:rPr>
        <w:t xml:space="preserve">τή στην καταστροφή </w:t>
      </w:r>
      <w:r>
        <w:rPr>
          <w:rFonts w:eastAsia="Times New Roman" w:cs="Times New Roman"/>
          <w:szCs w:val="24"/>
        </w:rPr>
        <w:t>παραγωγικών δυνάμεων, α</w:t>
      </w:r>
      <w:r w:rsidRPr="001D26E0">
        <w:rPr>
          <w:rFonts w:eastAsia="Times New Roman" w:cs="Times New Roman"/>
          <w:szCs w:val="24"/>
        </w:rPr>
        <w:t>πό τη στιγμή που δεν εντάσσεται σε μία πολιτική ενάντια στην αιτία της κρίσης</w:t>
      </w:r>
      <w:r>
        <w:rPr>
          <w:rFonts w:eastAsia="Times New Roman" w:cs="Times New Roman"/>
          <w:szCs w:val="24"/>
        </w:rPr>
        <w:t>,</w:t>
      </w:r>
      <w:r w:rsidRPr="001D26E0">
        <w:rPr>
          <w:rFonts w:eastAsia="Times New Roman" w:cs="Times New Roman"/>
          <w:szCs w:val="24"/>
        </w:rPr>
        <w:t xml:space="preserve"> που εί</w:t>
      </w:r>
      <w:r w:rsidRPr="001D26E0">
        <w:rPr>
          <w:rFonts w:eastAsia="Times New Roman" w:cs="Times New Roman"/>
          <w:szCs w:val="24"/>
        </w:rPr>
        <w:lastRenderedPageBreak/>
        <w:t>ναι η αναρχία στην καπιταλιστική παραγωγή</w:t>
      </w:r>
      <w:r>
        <w:rPr>
          <w:rFonts w:eastAsia="Times New Roman" w:cs="Times New Roman"/>
          <w:szCs w:val="24"/>
        </w:rPr>
        <w:t>.</w:t>
      </w:r>
      <w:r w:rsidRPr="001D26E0">
        <w:rPr>
          <w:rFonts w:eastAsia="Times New Roman" w:cs="Times New Roman"/>
          <w:szCs w:val="24"/>
        </w:rPr>
        <w:t xml:space="preserve"> Έτσι</w:t>
      </w:r>
      <w:r>
        <w:rPr>
          <w:rFonts w:eastAsia="Times New Roman" w:cs="Times New Roman"/>
          <w:szCs w:val="24"/>
        </w:rPr>
        <w:t>,</w:t>
      </w:r>
      <w:r w:rsidRPr="001D26E0">
        <w:rPr>
          <w:rFonts w:eastAsia="Times New Roman" w:cs="Times New Roman"/>
          <w:szCs w:val="24"/>
        </w:rPr>
        <w:t xml:space="preserve"> οι μόνοι ωφελημένοι και από αυτό το λεγόμενο αναπτυξιακό εργαλείο θα είναι </w:t>
      </w:r>
      <w:r>
        <w:rPr>
          <w:rFonts w:eastAsia="Times New Roman" w:cs="Times New Roman"/>
          <w:szCs w:val="24"/>
        </w:rPr>
        <w:t xml:space="preserve">οι </w:t>
      </w:r>
      <w:r w:rsidRPr="001D26E0">
        <w:rPr>
          <w:rFonts w:eastAsia="Times New Roman" w:cs="Times New Roman"/>
          <w:szCs w:val="24"/>
        </w:rPr>
        <w:t>μεγάλες επιχειρήσεις</w:t>
      </w:r>
      <w:r>
        <w:rPr>
          <w:rFonts w:eastAsia="Times New Roman" w:cs="Times New Roman"/>
          <w:szCs w:val="24"/>
        </w:rPr>
        <w:t>.</w:t>
      </w:r>
      <w:r w:rsidRPr="001D26E0">
        <w:rPr>
          <w:rFonts w:eastAsia="Times New Roman" w:cs="Times New Roman"/>
          <w:szCs w:val="24"/>
        </w:rPr>
        <w:t xml:space="preserve"> </w:t>
      </w:r>
    </w:p>
    <w:p w14:paraId="42AE9F85"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Αυτό</w:t>
      </w:r>
      <w:r w:rsidRPr="007A39FD">
        <w:rPr>
          <w:rFonts w:eastAsia="Times New Roman" w:cs="Times New Roman"/>
          <w:szCs w:val="24"/>
        </w:rPr>
        <w:t xml:space="preserve"> </w:t>
      </w:r>
      <w:r w:rsidRPr="001D26E0">
        <w:rPr>
          <w:rFonts w:eastAsia="Times New Roman" w:cs="Times New Roman"/>
          <w:szCs w:val="24"/>
        </w:rPr>
        <w:t>το νομοσχέδιο</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κ</w:t>
      </w:r>
      <w:r w:rsidRPr="001D26E0">
        <w:rPr>
          <w:rFonts w:eastAsia="Times New Roman" w:cs="Times New Roman"/>
          <w:szCs w:val="24"/>
        </w:rPr>
        <w:t>ύριε Υπουργέ</w:t>
      </w:r>
      <w:r>
        <w:rPr>
          <w:rFonts w:eastAsia="Times New Roman" w:cs="Times New Roman"/>
          <w:szCs w:val="24"/>
        </w:rPr>
        <w:t>,</w:t>
      </w:r>
      <w:r w:rsidRPr="001D26E0">
        <w:rPr>
          <w:rFonts w:eastAsia="Times New Roman" w:cs="Times New Roman"/>
          <w:szCs w:val="24"/>
        </w:rPr>
        <w:t xml:space="preserve"> στην </w:t>
      </w:r>
      <w:r>
        <w:rPr>
          <w:rFonts w:eastAsia="Times New Roman" w:cs="Times New Roman"/>
          <w:szCs w:val="24"/>
        </w:rPr>
        <w:t>ε</w:t>
      </w:r>
      <w:r w:rsidRPr="001D26E0">
        <w:rPr>
          <w:rFonts w:eastAsia="Times New Roman" w:cs="Times New Roman"/>
          <w:szCs w:val="24"/>
        </w:rPr>
        <w:t>πιτροπή το υποδέχθηκαν θετικά οι επιχειρηματικοί φορείς</w:t>
      </w:r>
      <w:r>
        <w:rPr>
          <w:rFonts w:eastAsia="Times New Roman" w:cs="Times New Roman"/>
          <w:szCs w:val="24"/>
        </w:rPr>
        <w:t>.</w:t>
      </w:r>
      <w:r w:rsidRPr="001D26E0">
        <w:rPr>
          <w:rFonts w:eastAsia="Times New Roman" w:cs="Times New Roman"/>
          <w:szCs w:val="24"/>
        </w:rPr>
        <w:t xml:space="preserve"> Το μόνο που </w:t>
      </w:r>
      <w:r>
        <w:rPr>
          <w:rFonts w:eastAsia="Times New Roman" w:cs="Times New Roman"/>
          <w:szCs w:val="24"/>
        </w:rPr>
        <w:t>έβαλαν</w:t>
      </w:r>
      <w:r w:rsidRPr="001D26E0">
        <w:rPr>
          <w:rFonts w:eastAsia="Times New Roman" w:cs="Times New Roman"/>
          <w:szCs w:val="24"/>
        </w:rPr>
        <w:t xml:space="preserve"> ή τόνισαν</w:t>
      </w:r>
      <w:r>
        <w:rPr>
          <w:rFonts w:eastAsia="Times New Roman" w:cs="Times New Roman"/>
          <w:szCs w:val="24"/>
        </w:rPr>
        <w:t>,</w:t>
      </w:r>
      <w:r w:rsidRPr="001D26E0">
        <w:rPr>
          <w:rFonts w:eastAsia="Times New Roman" w:cs="Times New Roman"/>
          <w:szCs w:val="24"/>
        </w:rPr>
        <w:t xml:space="preserve"> αν θέλετε</w:t>
      </w:r>
      <w:r>
        <w:rPr>
          <w:rFonts w:eastAsia="Times New Roman" w:cs="Times New Roman"/>
          <w:szCs w:val="24"/>
        </w:rPr>
        <w:t>,</w:t>
      </w:r>
      <w:r w:rsidRPr="001D26E0">
        <w:rPr>
          <w:rFonts w:eastAsia="Times New Roman" w:cs="Times New Roman"/>
          <w:szCs w:val="24"/>
        </w:rPr>
        <w:t xml:space="preserve"> ήταν ότι ζητούν μείωση φορολογικών κλιμάκων</w:t>
      </w:r>
      <w:r>
        <w:rPr>
          <w:rFonts w:eastAsia="Times New Roman" w:cs="Times New Roman"/>
          <w:szCs w:val="24"/>
        </w:rPr>
        <w:t>,</w:t>
      </w:r>
      <w:r w:rsidRPr="001D26E0">
        <w:rPr>
          <w:rFonts w:eastAsia="Times New Roman" w:cs="Times New Roman"/>
          <w:szCs w:val="24"/>
        </w:rPr>
        <w:t xml:space="preserve"> περαιτέρω μείωση της φορολογίας για να αυξήσουν την κερδοφορία </w:t>
      </w:r>
      <w:r>
        <w:rPr>
          <w:rFonts w:eastAsia="Times New Roman" w:cs="Times New Roman"/>
          <w:szCs w:val="24"/>
        </w:rPr>
        <w:t>τους.</w:t>
      </w:r>
      <w:r w:rsidRPr="001D26E0">
        <w:rPr>
          <w:rFonts w:eastAsia="Times New Roman" w:cs="Times New Roman"/>
          <w:szCs w:val="24"/>
        </w:rPr>
        <w:t xml:space="preserve"> Ε</w:t>
      </w:r>
      <w:r w:rsidRPr="001D26E0">
        <w:rPr>
          <w:rFonts w:eastAsia="Times New Roman" w:cs="Times New Roman"/>
          <w:szCs w:val="24"/>
        </w:rPr>
        <w:t>ξάλλου</w:t>
      </w:r>
      <w:r>
        <w:rPr>
          <w:rFonts w:eastAsia="Times New Roman" w:cs="Times New Roman"/>
          <w:szCs w:val="24"/>
        </w:rPr>
        <w:t>,</w:t>
      </w:r>
      <w:r w:rsidRPr="001D26E0">
        <w:rPr>
          <w:rFonts w:eastAsia="Times New Roman" w:cs="Times New Roman"/>
          <w:szCs w:val="24"/>
        </w:rPr>
        <w:t xml:space="preserve"> αυτή την κατεύθυνση δεν υπηρετούν και τα χρηματοδοτικά εργαλεία</w:t>
      </w:r>
      <w:r>
        <w:rPr>
          <w:rFonts w:eastAsia="Times New Roman" w:cs="Times New Roman"/>
          <w:szCs w:val="24"/>
        </w:rPr>
        <w:t>,</w:t>
      </w:r>
      <w:r w:rsidRPr="001D26E0">
        <w:rPr>
          <w:rFonts w:eastAsia="Times New Roman" w:cs="Times New Roman"/>
          <w:szCs w:val="24"/>
        </w:rPr>
        <w:t xml:space="preserve"> ΕΣΠΑ</w:t>
      </w:r>
      <w:r>
        <w:rPr>
          <w:rFonts w:eastAsia="Times New Roman" w:cs="Times New Roman"/>
          <w:szCs w:val="24"/>
        </w:rPr>
        <w:t>,</w:t>
      </w:r>
      <w:r w:rsidRPr="001D26E0">
        <w:rPr>
          <w:rFonts w:eastAsia="Times New Roman" w:cs="Times New Roman"/>
          <w:szCs w:val="24"/>
        </w:rPr>
        <w:t xml:space="preserve"> το Πρόγραμμα Δημοσίων Επενδύσεων</w:t>
      </w:r>
      <w:r>
        <w:rPr>
          <w:rFonts w:eastAsia="Times New Roman" w:cs="Times New Roman"/>
          <w:szCs w:val="24"/>
        </w:rPr>
        <w:t>,</w:t>
      </w:r>
      <w:r w:rsidRPr="001D26E0">
        <w:rPr>
          <w:rFonts w:eastAsia="Times New Roman" w:cs="Times New Roman"/>
          <w:szCs w:val="24"/>
        </w:rPr>
        <w:t xml:space="preserve"> που </w:t>
      </w:r>
      <w:r>
        <w:rPr>
          <w:rFonts w:eastAsia="Times New Roman" w:cs="Times New Roman"/>
          <w:szCs w:val="24"/>
        </w:rPr>
        <w:t>οι χρηματοδοτήσεις τους αφορούν</w:t>
      </w:r>
      <w:r w:rsidRPr="001D26E0">
        <w:rPr>
          <w:rFonts w:eastAsia="Times New Roman" w:cs="Times New Roman"/>
          <w:szCs w:val="24"/>
        </w:rPr>
        <w:t xml:space="preserve"> </w:t>
      </w:r>
      <w:r>
        <w:rPr>
          <w:rFonts w:eastAsia="Times New Roman" w:cs="Times New Roman"/>
          <w:szCs w:val="24"/>
        </w:rPr>
        <w:t>πεδία που</w:t>
      </w:r>
      <w:r w:rsidRPr="001D26E0">
        <w:rPr>
          <w:rFonts w:eastAsia="Times New Roman" w:cs="Times New Roman"/>
          <w:szCs w:val="24"/>
        </w:rPr>
        <w:t xml:space="preserve"> το κεφάλαιο</w:t>
      </w:r>
      <w:r>
        <w:rPr>
          <w:rFonts w:eastAsia="Times New Roman" w:cs="Times New Roman"/>
          <w:szCs w:val="24"/>
        </w:rPr>
        <w:t xml:space="preserve"> έχει επιλέξει για να επενδύσει,</w:t>
      </w:r>
      <w:r w:rsidRPr="001D26E0">
        <w:rPr>
          <w:rFonts w:eastAsia="Times New Roman" w:cs="Times New Roman"/>
          <w:szCs w:val="24"/>
        </w:rPr>
        <w:t xml:space="preserve"> προκειμένου να </w:t>
      </w:r>
      <w:proofErr w:type="spellStart"/>
      <w:r>
        <w:rPr>
          <w:rFonts w:eastAsia="Times New Roman" w:cs="Times New Roman"/>
          <w:szCs w:val="24"/>
        </w:rPr>
        <w:t>κερδοφορήσει</w:t>
      </w:r>
      <w:proofErr w:type="spellEnd"/>
      <w:r>
        <w:rPr>
          <w:rFonts w:eastAsia="Times New Roman" w:cs="Times New Roman"/>
          <w:szCs w:val="24"/>
        </w:rPr>
        <w:t>,</w:t>
      </w:r>
      <w:r w:rsidRPr="001D26E0">
        <w:rPr>
          <w:rFonts w:eastAsia="Times New Roman" w:cs="Times New Roman"/>
          <w:szCs w:val="24"/>
        </w:rPr>
        <w:t xml:space="preserve"> ενώ έργα που έχουν ανάγκ</w:t>
      </w:r>
      <w:r w:rsidRPr="001D26E0">
        <w:rPr>
          <w:rFonts w:eastAsia="Times New Roman" w:cs="Times New Roman"/>
          <w:szCs w:val="24"/>
        </w:rPr>
        <w:t>η και κατευθύνονται στην ικανοποίηση των λαϊκών αναγκών παραπέμπονται στις καλένδες</w:t>
      </w:r>
      <w:r>
        <w:rPr>
          <w:rFonts w:eastAsia="Times New Roman" w:cs="Times New Roman"/>
          <w:szCs w:val="24"/>
        </w:rPr>
        <w:t>,</w:t>
      </w:r>
      <w:r w:rsidRPr="001D26E0">
        <w:rPr>
          <w:rFonts w:eastAsia="Times New Roman" w:cs="Times New Roman"/>
          <w:szCs w:val="24"/>
        </w:rPr>
        <w:t xml:space="preserve"> με το</w:t>
      </w:r>
      <w:r>
        <w:rPr>
          <w:rFonts w:eastAsia="Times New Roman" w:cs="Times New Roman"/>
          <w:szCs w:val="24"/>
        </w:rPr>
        <w:t>ν</w:t>
      </w:r>
      <w:r w:rsidRPr="001D26E0">
        <w:rPr>
          <w:rFonts w:eastAsia="Times New Roman" w:cs="Times New Roman"/>
          <w:szCs w:val="24"/>
        </w:rPr>
        <w:t xml:space="preserve"> λαό </w:t>
      </w:r>
      <w:r>
        <w:rPr>
          <w:rFonts w:eastAsia="Times New Roman" w:cs="Times New Roman"/>
          <w:szCs w:val="24"/>
        </w:rPr>
        <w:t>μας,</w:t>
      </w:r>
      <w:r w:rsidRPr="001D26E0">
        <w:rPr>
          <w:rFonts w:eastAsia="Times New Roman" w:cs="Times New Roman"/>
          <w:szCs w:val="24"/>
        </w:rPr>
        <w:t xml:space="preserve"> αντίστοιχα</w:t>
      </w:r>
      <w:r>
        <w:rPr>
          <w:rFonts w:eastAsia="Times New Roman" w:cs="Times New Roman"/>
          <w:szCs w:val="24"/>
        </w:rPr>
        <w:t>,</w:t>
      </w:r>
      <w:r w:rsidRPr="001D26E0">
        <w:rPr>
          <w:rFonts w:eastAsia="Times New Roman" w:cs="Times New Roman"/>
          <w:szCs w:val="24"/>
        </w:rPr>
        <w:t xml:space="preserve"> να πληρώνει </w:t>
      </w:r>
      <w:r>
        <w:rPr>
          <w:rFonts w:eastAsia="Times New Roman" w:cs="Times New Roman"/>
          <w:szCs w:val="24"/>
        </w:rPr>
        <w:t>βαρύτατο</w:t>
      </w:r>
      <w:r w:rsidRPr="001D26E0">
        <w:rPr>
          <w:rFonts w:eastAsia="Times New Roman" w:cs="Times New Roman"/>
          <w:szCs w:val="24"/>
        </w:rPr>
        <w:t xml:space="preserve"> τίμημα</w:t>
      </w:r>
      <w:r>
        <w:rPr>
          <w:rFonts w:eastAsia="Times New Roman" w:cs="Times New Roman"/>
          <w:szCs w:val="24"/>
        </w:rPr>
        <w:t>,</w:t>
      </w:r>
      <w:r w:rsidRPr="001D26E0">
        <w:rPr>
          <w:rFonts w:eastAsia="Times New Roman" w:cs="Times New Roman"/>
          <w:szCs w:val="24"/>
        </w:rPr>
        <w:t xml:space="preserve"> λόγω αυτών των ελλείψεων</w:t>
      </w:r>
      <w:r>
        <w:rPr>
          <w:rFonts w:eastAsia="Times New Roman" w:cs="Times New Roman"/>
          <w:szCs w:val="24"/>
        </w:rPr>
        <w:t>,</w:t>
      </w:r>
      <w:r w:rsidRPr="001D26E0">
        <w:rPr>
          <w:rFonts w:eastAsia="Times New Roman" w:cs="Times New Roman"/>
          <w:szCs w:val="24"/>
        </w:rPr>
        <w:t xml:space="preserve"> σε </w:t>
      </w:r>
      <w:r>
        <w:rPr>
          <w:rFonts w:eastAsia="Times New Roman" w:cs="Times New Roman"/>
          <w:szCs w:val="24"/>
        </w:rPr>
        <w:t>έργα αντι</w:t>
      </w:r>
      <w:r w:rsidRPr="001D26E0">
        <w:rPr>
          <w:rFonts w:eastAsia="Times New Roman" w:cs="Times New Roman"/>
          <w:szCs w:val="24"/>
        </w:rPr>
        <w:t>πλημμυρικής</w:t>
      </w:r>
      <w:r>
        <w:rPr>
          <w:rFonts w:eastAsia="Times New Roman" w:cs="Times New Roman"/>
          <w:szCs w:val="24"/>
        </w:rPr>
        <w:t>,</w:t>
      </w:r>
      <w:r w:rsidRPr="001D26E0">
        <w:rPr>
          <w:rFonts w:eastAsia="Times New Roman" w:cs="Times New Roman"/>
          <w:szCs w:val="24"/>
        </w:rPr>
        <w:t xml:space="preserve"> αντιπυρικής</w:t>
      </w:r>
      <w:r>
        <w:rPr>
          <w:rFonts w:eastAsia="Times New Roman" w:cs="Times New Roman"/>
          <w:szCs w:val="24"/>
        </w:rPr>
        <w:t>,</w:t>
      </w:r>
      <w:r w:rsidRPr="001D26E0">
        <w:rPr>
          <w:rFonts w:eastAsia="Times New Roman" w:cs="Times New Roman"/>
          <w:szCs w:val="24"/>
        </w:rPr>
        <w:t xml:space="preserve"> αντισεισμικής προστασίας για παράδειγμα</w:t>
      </w:r>
      <w:r>
        <w:rPr>
          <w:rFonts w:eastAsia="Times New Roman" w:cs="Times New Roman"/>
          <w:szCs w:val="24"/>
        </w:rPr>
        <w:t xml:space="preserve">. Μέσω των </w:t>
      </w:r>
      <w:r>
        <w:rPr>
          <w:rFonts w:eastAsia="Times New Roman" w:cs="Times New Roman"/>
          <w:szCs w:val="24"/>
        </w:rPr>
        <w:t>στρατηγικών ε</w:t>
      </w:r>
      <w:r w:rsidRPr="001D26E0">
        <w:rPr>
          <w:rFonts w:eastAsia="Times New Roman" w:cs="Times New Roman"/>
          <w:szCs w:val="24"/>
        </w:rPr>
        <w:t>πενδύσεων</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όπως γίνεται</w:t>
      </w:r>
      <w:r w:rsidRPr="001D26E0">
        <w:rPr>
          <w:rFonts w:eastAsia="Times New Roman" w:cs="Times New Roman"/>
          <w:szCs w:val="24"/>
        </w:rPr>
        <w:t xml:space="preserve"> λόγος </w:t>
      </w:r>
      <w:r>
        <w:rPr>
          <w:rFonts w:eastAsia="Times New Roman" w:cs="Times New Roman"/>
          <w:szCs w:val="24"/>
        </w:rPr>
        <w:t>σ</w:t>
      </w:r>
      <w:r w:rsidRPr="001D26E0">
        <w:rPr>
          <w:rFonts w:eastAsia="Times New Roman" w:cs="Times New Roman"/>
          <w:szCs w:val="24"/>
        </w:rPr>
        <w:t>το νομοσχέδιο</w:t>
      </w:r>
      <w:r>
        <w:rPr>
          <w:rFonts w:eastAsia="Times New Roman" w:cs="Times New Roman"/>
          <w:szCs w:val="24"/>
        </w:rPr>
        <w:t>, δεν δημιουργείτε ό</w:t>
      </w:r>
      <w:r w:rsidRPr="001D26E0">
        <w:rPr>
          <w:rFonts w:eastAsia="Times New Roman" w:cs="Times New Roman"/>
          <w:szCs w:val="24"/>
        </w:rPr>
        <w:t>ρους και προϋποθέσεις</w:t>
      </w:r>
      <w:r>
        <w:rPr>
          <w:rFonts w:eastAsia="Times New Roman" w:cs="Times New Roman"/>
          <w:szCs w:val="24"/>
        </w:rPr>
        <w:t>,</w:t>
      </w:r>
      <w:r w:rsidRPr="001D26E0">
        <w:rPr>
          <w:rFonts w:eastAsia="Times New Roman" w:cs="Times New Roman"/>
          <w:szCs w:val="24"/>
        </w:rPr>
        <w:t xml:space="preserve"> στρώνοντας κόκκινο χαλί για τους επενδυτές</w:t>
      </w:r>
      <w:r>
        <w:rPr>
          <w:rFonts w:eastAsia="Times New Roman" w:cs="Times New Roman"/>
          <w:szCs w:val="24"/>
        </w:rPr>
        <w:t>,</w:t>
      </w:r>
      <w:r w:rsidRPr="001D26E0">
        <w:rPr>
          <w:rFonts w:eastAsia="Times New Roman" w:cs="Times New Roman"/>
          <w:szCs w:val="24"/>
        </w:rPr>
        <w:t xml:space="preserve"> δίνοντάς τους τα πάντα</w:t>
      </w:r>
      <w:r>
        <w:rPr>
          <w:rFonts w:eastAsia="Times New Roman" w:cs="Times New Roman"/>
          <w:szCs w:val="24"/>
        </w:rPr>
        <w:t>;</w:t>
      </w:r>
      <w:r w:rsidRPr="001D26E0">
        <w:rPr>
          <w:rFonts w:eastAsia="Times New Roman" w:cs="Times New Roman"/>
          <w:szCs w:val="24"/>
        </w:rPr>
        <w:t xml:space="preserve"> </w:t>
      </w:r>
    </w:p>
    <w:p w14:paraId="42AE9F86"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lastRenderedPageBreak/>
        <w:t>Έτσι</w:t>
      </w:r>
      <w:r>
        <w:rPr>
          <w:rFonts w:eastAsia="Times New Roman" w:cs="Times New Roman"/>
          <w:szCs w:val="24"/>
        </w:rPr>
        <w:t>,</w:t>
      </w:r>
      <w:r w:rsidRPr="001D26E0">
        <w:rPr>
          <w:rFonts w:eastAsia="Times New Roman" w:cs="Times New Roman"/>
          <w:szCs w:val="24"/>
        </w:rPr>
        <w:t xml:space="preserve"> την ίδια ώρα που ματώνετε το λαό με τα βάρβαρα αντιλαϊκά μέτρα</w:t>
      </w:r>
      <w:r>
        <w:rPr>
          <w:rFonts w:eastAsia="Times New Roman" w:cs="Times New Roman"/>
          <w:szCs w:val="24"/>
        </w:rPr>
        <w:t>,</w:t>
      </w:r>
      <w:r w:rsidRPr="001D26E0">
        <w:rPr>
          <w:rFonts w:eastAsia="Times New Roman" w:cs="Times New Roman"/>
          <w:szCs w:val="24"/>
        </w:rPr>
        <w:t xml:space="preserve"> με τα μνημόνια διαρκείας</w:t>
      </w:r>
      <w:r>
        <w:rPr>
          <w:rFonts w:eastAsia="Times New Roman" w:cs="Times New Roman"/>
          <w:szCs w:val="24"/>
        </w:rPr>
        <w:t>,</w:t>
      </w:r>
      <w:r w:rsidRPr="001D26E0">
        <w:rPr>
          <w:rFonts w:eastAsia="Times New Roman" w:cs="Times New Roman"/>
          <w:szCs w:val="24"/>
        </w:rPr>
        <w:t xml:space="preserve"> ανατρέποντας κατακτήσεις και δικαιώματα</w:t>
      </w:r>
      <w:r>
        <w:rPr>
          <w:rFonts w:eastAsia="Times New Roman" w:cs="Times New Roman"/>
          <w:szCs w:val="24"/>
        </w:rPr>
        <w:t>,</w:t>
      </w:r>
      <w:r w:rsidRPr="001D26E0">
        <w:rPr>
          <w:rFonts w:eastAsia="Times New Roman" w:cs="Times New Roman"/>
          <w:szCs w:val="24"/>
        </w:rPr>
        <w:t xml:space="preserve"> που με αγώνες και θυσίες οι εργαζόμενοι κατάκτησαν</w:t>
      </w:r>
      <w:r>
        <w:rPr>
          <w:rFonts w:eastAsia="Times New Roman" w:cs="Times New Roman"/>
          <w:szCs w:val="24"/>
        </w:rPr>
        <w:t>, εξαθλιώνετε</w:t>
      </w:r>
      <w:r w:rsidRPr="001D26E0">
        <w:rPr>
          <w:rFonts w:eastAsia="Times New Roman" w:cs="Times New Roman"/>
          <w:szCs w:val="24"/>
        </w:rPr>
        <w:t xml:space="preserve"> το</w:t>
      </w:r>
      <w:r>
        <w:rPr>
          <w:rFonts w:eastAsia="Times New Roman" w:cs="Times New Roman"/>
          <w:szCs w:val="24"/>
        </w:rPr>
        <w:t>ν</w:t>
      </w:r>
      <w:r w:rsidRPr="001D26E0">
        <w:rPr>
          <w:rFonts w:eastAsia="Times New Roman" w:cs="Times New Roman"/>
          <w:szCs w:val="24"/>
        </w:rPr>
        <w:t xml:space="preserve"> λαό </w:t>
      </w:r>
      <w:r>
        <w:rPr>
          <w:rFonts w:eastAsia="Times New Roman" w:cs="Times New Roman"/>
          <w:szCs w:val="24"/>
        </w:rPr>
        <w:t>μας και δίνετε</w:t>
      </w:r>
      <w:r w:rsidRPr="001D26E0">
        <w:rPr>
          <w:rFonts w:eastAsia="Times New Roman" w:cs="Times New Roman"/>
          <w:szCs w:val="24"/>
        </w:rPr>
        <w:t xml:space="preserve"> γη και ύδωρ στους επενδυτές</w:t>
      </w:r>
      <w:r>
        <w:rPr>
          <w:rFonts w:eastAsia="Times New Roman" w:cs="Times New Roman"/>
          <w:szCs w:val="24"/>
        </w:rPr>
        <w:t xml:space="preserve">. </w:t>
      </w:r>
      <w:r w:rsidRPr="001D26E0">
        <w:rPr>
          <w:rFonts w:eastAsia="Times New Roman" w:cs="Times New Roman"/>
          <w:szCs w:val="24"/>
        </w:rPr>
        <w:t xml:space="preserve">Αυτό αποτυπώνεται </w:t>
      </w:r>
      <w:r>
        <w:rPr>
          <w:rFonts w:eastAsia="Times New Roman" w:cs="Times New Roman"/>
          <w:szCs w:val="24"/>
        </w:rPr>
        <w:t>στις διατάξεις του νομοσχεδίου,</w:t>
      </w:r>
      <w:r w:rsidRPr="001D26E0">
        <w:rPr>
          <w:rFonts w:eastAsia="Times New Roman" w:cs="Times New Roman"/>
          <w:szCs w:val="24"/>
        </w:rPr>
        <w:t xml:space="preserve"> </w:t>
      </w:r>
      <w:r>
        <w:rPr>
          <w:rFonts w:eastAsia="Times New Roman" w:cs="Times New Roman"/>
          <w:szCs w:val="24"/>
        </w:rPr>
        <w:t>δ</w:t>
      </w:r>
      <w:r w:rsidRPr="001D26E0">
        <w:rPr>
          <w:rFonts w:eastAsia="Times New Roman" w:cs="Times New Roman"/>
          <w:szCs w:val="24"/>
        </w:rPr>
        <w:t>ηλαδή μέσω του ειδικο</w:t>
      </w:r>
      <w:r w:rsidRPr="001D26E0">
        <w:rPr>
          <w:rFonts w:eastAsia="Times New Roman" w:cs="Times New Roman"/>
          <w:szCs w:val="24"/>
        </w:rPr>
        <w:t>ύ χωροταξικού σχεδιασμού</w:t>
      </w:r>
      <w:r>
        <w:rPr>
          <w:rFonts w:eastAsia="Times New Roman" w:cs="Times New Roman"/>
          <w:szCs w:val="24"/>
        </w:rPr>
        <w:t>,</w:t>
      </w:r>
      <w:r w:rsidRPr="001D26E0">
        <w:rPr>
          <w:rFonts w:eastAsia="Times New Roman" w:cs="Times New Roman"/>
          <w:szCs w:val="24"/>
        </w:rPr>
        <w:t xml:space="preserve"> που θα είναι κομμένος και ραμμένος στα συμφέροντα και στις ορέξεις των μεγάλων επιχειρηματιών που θέλουν να επενδύσουν</w:t>
      </w:r>
      <w:r>
        <w:rPr>
          <w:rFonts w:eastAsia="Times New Roman" w:cs="Times New Roman"/>
          <w:szCs w:val="24"/>
        </w:rPr>
        <w:t>,</w:t>
      </w:r>
      <w:r w:rsidRPr="001D26E0">
        <w:rPr>
          <w:rFonts w:eastAsia="Times New Roman" w:cs="Times New Roman"/>
          <w:szCs w:val="24"/>
        </w:rPr>
        <w:t xml:space="preserve"> σταθερό φορολογικό καθεστώς</w:t>
      </w:r>
      <w:r>
        <w:rPr>
          <w:rFonts w:eastAsia="Times New Roman" w:cs="Times New Roman"/>
          <w:szCs w:val="24"/>
        </w:rPr>
        <w:t>,</w:t>
      </w:r>
      <w:r w:rsidRPr="001D26E0">
        <w:rPr>
          <w:rFonts w:eastAsia="Times New Roman" w:cs="Times New Roman"/>
          <w:szCs w:val="24"/>
        </w:rPr>
        <w:t xml:space="preserve"> κλιμακούμενα φορολογικά κίνητρα και φορολογικές απαλλαγές</w:t>
      </w:r>
      <w:r>
        <w:rPr>
          <w:rFonts w:eastAsia="Times New Roman" w:cs="Times New Roman"/>
          <w:szCs w:val="24"/>
        </w:rPr>
        <w:t>,</w:t>
      </w:r>
      <w:r w:rsidRPr="001D26E0">
        <w:rPr>
          <w:rFonts w:eastAsia="Times New Roman" w:cs="Times New Roman"/>
          <w:szCs w:val="24"/>
        </w:rPr>
        <w:t xml:space="preserve"> επιδότηση του μισθολογ</w:t>
      </w:r>
      <w:r w:rsidRPr="001D26E0">
        <w:rPr>
          <w:rFonts w:eastAsia="Times New Roman" w:cs="Times New Roman"/>
          <w:szCs w:val="24"/>
        </w:rPr>
        <w:t>ικού κόστους</w:t>
      </w:r>
      <w:r>
        <w:rPr>
          <w:rFonts w:eastAsia="Times New Roman" w:cs="Times New Roman"/>
          <w:szCs w:val="24"/>
        </w:rPr>
        <w:t>,</w:t>
      </w:r>
      <w:r w:rsidRPr="001D26E0">
        <w:rPr>
          <w:rFonts w:eastAsia="Times New Roman" w:cs="Times New Roman"/>
          <w:szCs w:val="24"/>
        </w:rPr>
        <w:t xml:space="preserve"> τζάμπα εργατικό δυναμικό και ενισχύσεις </w:t>
      </w:r>
      <w:r>
        <w:rPr>
          <w:rFonts w:eastAsia="Times New Roman" w:cs="Times New Roman"/>
          <w:szCs w:val="24"/>
        </w:rPr>
        <w:t>-βλέπε</w:t>
      </w:r>
      <w:r w:rsidRPr="001D26E0">
        <w:rPr>
          <w:rFonts w:eastAsia="Times New Roman" w:cs="Times New Roman"/>
          <w:szCs w:val="24"/>
        </w:rPr>
        <w:t xml:space="preserve"> ζεστό χρήμα</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για</w:t>
      </w:r>
      <w:r w:rsidRPr="001D26E0">
        <w:rPr>
          <w:rFonts w:eastAsia="Times New Roman" w:cs="Times New Roman"/>
          <w:szCs w:val="24"/>
        </w:rPr>
        <w:t xml:space="preserve"> έργα έρευνας και άλλα</w:t>
      </w:r>
      <w:r>
        <w:rPr>
          <w:rFonts w:eastAsia="Times New Roman" w:cs="Times New Roman"/>
          <w:szCs w:val="24"/>
        </w:rPr>
        <w:t>,</w:t>
      </w:r>
      <w:r w:rsidRPr="001D26E0">
        <w:rPr>
          <w:rFonts w:eastAsia="Times New Roman" w:cs="Times New Roman"/>
          <w:szCs w:val="24"/>
        </w:rPr>
        <w:t xml:space="preserve"> ευνοϊκή φορολογία για στελέχη επιχειρήσεων</w:t>
      </w:r>
      <w:r>
        <w:rPr>
          <w:rFonts w:eastAsia="Times New Roman" w:cs="Times New Roman"/>
          <w:szCs w:val="24"/>
        </w:rPr>
        <w:t>,</w:t>
      </w:r>
      <w:r w:rsidRPr="001D26E0">
        <w:rPr>
          <w:rFonts w:eastAsia="Times New Roman" w:cs="Times New Roman"/>
          <w:szCs w:val="24"/>
        </w:rPr>
        <w:t xml:space="preserve"> ενώ </w:t>
      </w:r>
      <w:r>
        <w:rPr>
          <w:rFonts w:eastAsia="Times New Roman" w:cs="Times New Roman"/>
          <w:szCs w:val="24"/>
        </w:rPr>
        <w:t>α</w:t>
      </w:r>
      <w:r w:rsidRPr="001D26E0">
        <w:rPr>
          <w:rFonts w:eastAsia="Times New Roman" w:cs="Times New Roman"/>
          <w:szCs w:val="24"/>
        </w:rPr>
        <w:t xml:space="preserve">κόμα και </w:t>
      </w:r>
      <w:r>
        <w:rPr>
          <w:rFonts w:eastAsia="Times New Roman" w:cs="Times New Roman"/>
          <w:szCs w:val="24"/>
        </w:rPr>
        <w:t>για τις</w:t>
      </w:r>
      <w:r w:rsidRPr="001D26E0">
        <w:rPr>
          <w:rFonts w:eastAsia="Times New Roman" w:cs="Times New Roman"/>
          <w:szCs w:val="24"/>
        </w:rPr>
        <w:t xml:space="preserve"> όποιες διαφορές </w:t>
      </w:r>
      <w:r>
        <w:rPr>
          <w:rFonts w:eastAsia="Times New Roman" w:cs="Times New Roman"/>
          <w:szCs w:val="24"/>
        </w:rPr>
        <w:t>θα προκύπτουν δίνετε</w:t>
      </w:r>
      <w:r w:rsidRPr="001D26E0">
        <w:rPr>
          <w:rFonts w:eastAsia="Times New Roman" w:cs="Times New Roman"/>
          <w:szCs w:val="24"/>
        </w:rPr>
        <w:t xml:space="preserve"> τη δυνατότητα </w:t>
      </w:r>
      <w:r>
        <w:rPr>
          <w:rFonts w:eastAsia="Times New Roman" w:cs="Times New Roman"/>
          <w:szCs w:val="24"/>
        </w:rPr>
        <w:t>η επίλυσή</w:t>
      </w:r>
      <w:r w:rsidRPr="001D26E0">
        <w:rPr>
          <w:rFonts w:eastAsia="Times New Roman" w:cs="Times New Roman"/>
          <w:szCs w:val="24"/>
        </w:rPr>
        <w:t xml:space="preserve"> τους να υλοποιείται όχι στα </w:t>
      </w:r>
      <w:r w:rsidRPr="001D26E0">
        <w:rPr>
          <w:rFonts w:eastAsia="Times New Roman" w:cs="Times New Roman"/>
          <w:szCs w:val="24"/>
        </w:rPr>
        <w:t>ελληνικά δικαστήρια</w:t>
      </w:r>
      <w:r>
        <w:rPr>
          <w:rFonts w:eastAsia="Times New Roman" w:cs="Times New Roman"/>
          <w:szCs w:val="24"/>
        </w:rPr>
        <w:t xml:space="preserve">, αλλά με άλλους τρόπους, </w:t>
      </w:r>
      <w:r w:rsidRPr="001D26E0">
        <w:rPr>
          <w:rFonts w:eastAsia="Times New Roman" w:cs="Times New Roman"/>
          <w:szCs w:val="24"/>
        </w:rPr>
        <w:t xml:space="preserve">διαιτησίες </w:t>
      </w:r>
      <w:r>
        <w:rPr>
          <w:rFonts w:eastAsia="Times New Roman" w:cs="Times New Roman"/>
          <w:szCs w:val="24"/>
        </w:rPr>
        <w:t>κ.λπ.</w:t>
      </w:r>
      <w:r>
        <w:rPr>
          <w:rFonts w:eastAsia="Times New Roman" w:cs="Times New Roman"/>
          <w:szCs w:val="24"/>
        </w:rPr>
        <w:t>.</w:t>
      </w:r>
    </w:p>
    <w:p w14:paraId="42AE9F87"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Μάλιστα</w:t>
      </w:r>
      <w:r>
        <w:rPr>
          <w:rFonts w:eastAsia="Times New Roman" w:cs="Times New Roman"/>
          <w:szCs w:val="24"/>
        </w:rPr>
        <w:t>, για τις χαρακτηριζόμε</w:t>
      </w:r>
      <w:r w:rsidRPr="001D26E0">
        <w:rPr>
          <w:rFonts w:eastAsia="Times New Roman" w:cs="Times New Roman"/>
          <w:szCs w:val="24"/>
        </w:rPr>
        <w:t>νες εμβληματικές επενδύσεις</w:t>
      </w:r>
      <w:r>
        <w:rPr>
          <w:rFonts w:eastAsia="Times New Roman" w:cs="Times New Roman"/>
          <w:szCs w:val="24"/>
        </w:rPr>
        <w:t>, όπως αναφέρεται</w:t>
      </w:r>
      <w:r w:rsidRPr="001D26E0">
        <w:rPr>
          <w:rFonts w:eastAsia="Times New Roman" w:cs="Times New Roman"/>
          <w:szCs w:val="24"/>
        </w:rPr>
        <w:t xml:space="preserve"> στο νομοσχέδιο</w:t>
      </w:r>
      <w:r>
        <w:rPr>
          <w:rFonts w:eastAsia="Times New Roman" w:cs="Times New Roman"/>
          <w:szCs w:val="24"/>
        </w:rPr>
        <w:t>,</w:t>
      </w:r>
      <w:r w:rsidRPr="001D26E0">
        <w:rPr>
          <w:rFonts w:eastAsia="Times New Roman" w:cs="Times New Roman"/>
          <w:szCs w:val="24"/>
        </w:rPr>
        <w:t xml:space="preserve"> μεγάλου προϋπολογι</w:t>
      </w:r>
      <w:r w:rsidRPr="001D26E0">
        <w:rPr>
          <w:rFonts w:eastAsia="Times New Roman" w:cs="Times New Roman"/>
          <w:szCs w:val="24"/>
        </w:rPr>
        <w:lastRenderedPageBreak/>
        <w:t>σμού</w:t>
      </w:r>
      <w:r>
        <w:rPr>
          <w:rFonts w:eastAsia="Times New Roman" w:cs="Times New Roman"/>
          <w:szCs w:val="24"/>
        </w:rPr>
        <w:t>,</w:t>
      </w:r>
      <w:r w:rsidRPr="001D26E0">
        <w:rPr>
          <w:rFonts w:eastAsia="Times New Roman" w:cs="Times New Roman"/>
          <w:szCs w:val="24"/>
        </w:rPr>
        <w:t xml:space="preserve"> στρατηγικού χαρακτήρα επενδύσεις </w:t>
      </w:r>
      <w:r>
        <w:rPr>
          <w:rFonts w:eastAsia="Times New Roman" w:cs="Times New Roman"/>
          <w:szCs w:val="24"/>
        </w:rPr>
        <w:t>κ.λπ., επιτρέπετε, δίνετε κατ’</w:t>
      </w:r>
      <w:r w:rsidRPr="001D26E0">
        <w:rPr>
          <w:rFonts w:eastAsia="Times New Roman" w:cs="Times New Roman"/>
          <w:szCs w:val="24"/>
        </w:rPr>
        <w:t xml:space="preserve"> εξαίρεση </w:t>
      </w:r>
      <w:r>
        <w:rPr>
          <w:rFonts w:eastAsia="Times New Roman" w:cs="Times New Roman"/>
          <w:szCs w:val="24"/>
        </w:rPr>
        <w:t>τη δυ</w:t>
      </w:r>
      <w:r>
        <w:rPr>
          <w:rFonts w:eastAsia="Times New Roman" w:cs="Times New Roman"/>
          <w:szCs w:val="24"/>
        </w:rPr>
        <w:t>νατότητα να</w:t>
      </w:r>
      <w:r w:rsidRPr="001D26E0">
        <w:rPr>
          <w:rFonts w:eastAsia="Times New Roman" w:cs="Times New Roman"/>
          <w:szCs w:val="24"/>
        </w:rPr>
        <w:t xml:space="preserve"> επεμβαίνουν οι επενδυτές σε</w:t>
      </w:r>
      <w:r>
        <w:rPr>
          <w:rFonts w:eastAsia="Times New Roman" w:cs="Times New Roman"/>
          <w:szCs w:val="24"/>
        </w:rPr>
        <w:t xml:space="preserve"> δασικές εκτάσεις, σε δημόσιες εκτάσεις, σε</w:t>
      </w:r>
      <w:r w:rsidRPr="001D26E0">
        <w:rPr>
          <w:rFonts w:eastAsia="Times New Roman" w:cs="Times New Roman"/>
          <w:szCs w:val="24"/>
        </w:rPr>
        <w:t xml:space="preserve"> </w:t>
      </w:r>
      <w:proofErr w:type="spellStart"/>
      <w:r w:rsidRPr="001D26E0">
        <w:rPr>
          <w:rFonts w:eastAsia="Times New Roman" w:cs="Times New Roman"/>
          <w:szCs w:val="24"/>
        </w:rPr>
        <w:t>χορτολιβαδικές</w:t>
      </w:r>
      <w:proofErr w:type="spellEnd"/>
      <w:r>
        <w:rPr>
          <w:rFonts w:eastAsia="Times New Roman" w:cs="Times New Roman"/>
          <w:szCs w:val="24"/>
        </w:rPr>
        <w:t>,</w:t>
      </w:r>
      <w:r w:rsidRPr="001D26E0">
        <w:rPr>
          <w:rFonts w:eastAsia="Times New Roman" w:cs="Times New Roman"/>
          <w:szCs w:val="24"/>
        </w:rPr>
        <w:t xml:space="preserve"> βραχώδεις</w:t>
      </w:r>
      <w:r>
        <w:rPr>
          <w:rFonts w:eastAsia="Times New Roman" w:cs="Times New Roman"/>
          <w:szCs w:val="24"/>
        </w:rPr>
        <w:t>,</w:t>
      </w:r>
      <w:r w:rsidRPr="001D26E0">
        <w:rPr>
          <w:rFonts w:eastAsia="Times New Roman" w:cs="Times New Roman"/>
          <w:szCs w:val="24"/>
        </w:rPr>
        <w:t xml:space="preserve"> πετρώδεις</w:t>
      </w:r>
      <w:r>
        <w:rPr>
          <w:rFonts w:eastAsia="Times New Roman" w:cs="Times New Roman"/>
          <w:szCs w:val="24"/>
        </w:rPr>
        <w:t>,</w:t>
      </w:r>
      <w:r w:rsidRPr="001D26E0">
        <w:rPr>
          <w:rFonts w:eastAsia="Times New Roman" w:cs="Times New Roman"/>
          <w:szCs w:val="24"/>
        </w:rPr>
        <w:t xml:space="preserve"> σε ορεινές και ημιορεινές περιοχές και </w:t>
      </w:r>
      <w:r>
        <w:rPr>
          <w:rFonts w:eastAsia="Times New Roman" w:cs="Times New Roman"/>
          <w:szCs w:val="24"/>
        </w:rPr>
        <w:t>ελλείψει αυτών επιτρέπετε</w:t>
      </w:r>
      <w:r w:rsidRPr="001D26E0">
        <w:rPr>
          <w:rFonts w:eastAsia="Times New Roman" w:cs="Times New Roman"/>
          <w:szCs w:val="24"/>
        </w:rPr>
        <w:t xml:space="preserve"> την επέμβαση σε δάση για επέκταση ή για εκσυγχρονισμό της υπάρχουσας βιομηχανικής </w:t>
      </w:r>
      <w:r>
        <w:rPr>
          <w:rFonts w:eastAsia="Times New Roman" w:cs="Times New Roman"/>
          <w:szCs w:val="24"/>
        </w:rPr>
        <w:t>εγκατάστασης,</w:t>
      </w:r>
      <w:r w:rsidRPr="001D26E0">
        <w:rPr>
          <w:rFonts w:eastAsia="Times New Roman" w:cs="Times New Roman"/>
          <w:szCs w:val="24"/>
        </w:rPr>
        <w:t xml:space="preserve"> με μόνη προϋπόθεση αυτή η επέκταση να μην υπερβαίνει το 10% της υφιστάμενης βιομηχανικής εγκατάστασης</w:t>
      </w:r>
      <w:r>
        <w:rPr>
          <w:rFonts w:eastAsia="Times New Roman" w:cs="Times New Roman"/>
          <w:szCs w:val="24"/>
        </w:rPr>
        <w:t>.</w:t>
      </w:r>
      <w:r w:rsidRPr="001D26E0">
        <w:rPr>
          <w:rFonts w:eastAsia="Times New Roman" w:cs="Times New Roman"/>
          <w:szCs w:val="24"/>
        </w:rPr>
        <w:t xml:space="preserve"> </w:t>
      </w:r>
    </w:p>
    <w:p w14:paraId="42AE9F88"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Αλήθεια</w:t>
      </w:r>
      <w:r>
        <w:rPr>
          <w:rFonts w:eastAsia="Times New Roman" w:cs="Times New Roman"/>
          <w:szCs w:val="24"/>
        </w:rPr>
        <w:t>,</w:t>
      </w:r>
      <w:r w:rsidRPr="001D26E0">
        <w:rPr>
          <w:rFonts w:eastAsia="Times New Roman" w:cs="Times New Roman"/>
          <w:szCs w:val="24"/>
        </w:rPr>
        <w:t xml:space="preserve"> μετά από αυτό έμεινε</w:t>
      </w:r>
      <w:r>
        <w:rPr>
          <w:rFonts w:eastAsia="Times New Roman" w:cs="Times New Roman"/>
          <w:szCs w:val="24"/>
        </w:rPr>
        <w:t xml:space="preserve"> και τίποτα άλλο που δεν δ</w:t>
      </w:r>
      <w:r>
        <w:rPr>
          <w:rFonts w:eastAsia="Times New Roman" w:cs="Times New Roman"/>
          <w:szCs w:val="24"/>
        </w:rPr>
        <w:t>ίνετε;</w:t>
      </w:r>
      <w:r w:rsidRPr="001D26E0">
        <w:rPr>
          <w:rFonts w:eastAsia="Times New Roman" w:cs="Times New Roman"/>
          <w:szCs w:val="24"/>
        </w:rPr>
        <w:t xml:space="preserve"> Μάλλον υπάρχει</w:t>
      </w:r>
      <w:r>
        <w:rPr>
          <w:rFonts w:eastAsia="Times New Roman" w:cs="Times New Roman"/>
          <w:szCs w:val="24"/>
        </w:rPr>
        <w:t>,</w:t>
      </w:r>
      <w:r w:rsidRPr="001D26E0">
        <w:rPr>
          <w:rFonts w:eastAsia="Times New Roman" w:cs="Times New Roman"/>
          <w:szCs w:val="24"/>
        </w:rPr>
        <w:t xml:space="preserve"> βλέποντας και τις τροπολογίες</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Παραδίδετε</w:t>
      </w:r>
      <w:r w:rsidRPr="001D26E0">
        <w:rPr>
          <w:rFonts w:eastAsia="Times New Roman" w:cs="Times New Roman"/>
          <w:szCs w:val="24"/>
        </w:rPr>
        <w:t xml:space="preserve"> τα πάντα στις επενδυτικές </w:t>
      </w:r>
      <w:r>
        <w:rPr>
          <w:rFonts w:eastAsia="Times New Roman" w:cs="Times New Roman"/>
          <w:szCs w:val="24"/>
        </w:rPr>
        <w:t xml:space="preserve">ορέξεις, </w:t>
      </w:r>
      <w:r w:rsidRPr="001D26E0">
        <w:rPr>
          <w:rFonts w:eastAsia="Times New Roman" w:cs="Times New Roman"/>
          <w:szCs w:val="24"/>
        </w:rPr>
        <w:t>στην εξυπηρέτηση των συμφερόντων του κεφαλαίου</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Υλοποιείτε</w:t>
      </w:r>
      <w:r w:rsidRPr="001D26E0">
        <w:rPr>
          <w:rFonts w:eastAsia="Times New Roman" w:cs="Times New Roman"/>
          <w:szCs w:val="24"/>
        </w:rPr>
        <w:t xml:space="preserve"> </w:t>
      </w:r>
      <w:r>
        <w:rPr>
          <w:rFonts w:eastAsia="Times New Roman" w:cs="Times New Roman"/>
          <w:szCs w:val="24"/>
        </w:rPr>
        <w:t>μια</w:t>
      </w:r>
      <w:r w:rsidRPr="001D26E0">
        <w:rPr>
          <w:rFonts w:eastAsia="Times New Roman" w:cs="Times New Roman"/>
          <w:szCs w:val="24"/>
        </w:rPr>
        <w:t xml:space="preserve"> βαθιά ταξική πολιτική υπέρ των επιχειρηματικών ομίλων και του κεφαλαίου</w:t>
      </w:r>
      <w:r>
        <w:rPr>
          <w:rFonts w:eastAsia="Times New Roman" w:cs="Times New Roman"/>
          <w:szCs w:val="24"/>
        </w:rPr>
        <w:t>, τ</w:t>
      </w:r>
      <w:r w:rsidRPr="001D26E0">
        <w:rPr>
          <w:rFonts w:eastAsia="Times New Roman" w:cs="Times New Roman"/>
          <w:szCs w:val="24"/>
        </w:rPr>
        <w:t>ην ίδια ώρα που η π</w:t>
      </w:r>
      <w:r w:rsidRPr="001D26E0">
        <w:rPr>
          <w:rFonts w:eastAsia="Times New Roman" w:cs="Times New Roman"/>
          <w:szCs w:val="24"/>
        </w:rPr>
        <w:t>λειοψηφία το</w:t>
      </w:r>
      <w:r>
        <w:rPr>
          <w:rFonts w:eastAsia="Times New Roman" w:cs="Times New Roman"/>
          <w:szCs w:val="24"/>
        </w:rPr>
        <w:t>υ λαού στενάζει από τα χαράτσια, την</w:t>
      </w:r>
      <w:r w:rsidRPr="001D26E0">
        <w:rPr>
          <w:rFonts w:eastAsia="Times New Roman" w:cs="Times New Roman"/>
          <w:szCs w:val="24"/>
        </w:rPr>
        <w:t xml:space="preserve"> πολλαπλή φορολογία που υφίσταται</w:t>
      </w:r>
      <w:r>
        <w:rPr>
          <w:rFonts w:eastAsia="Times New Roman" w:cs="Times New Roman"/>
          <w:szCs w:val="24"/>
        </w:rPr>
        <w:t>,</w:t>
      </w:r>
      <w:r w:rsidRPr="001D26E0">
        <w:rPr>
          <w:rFonts w:eastAsia="Times New Roman" w:cs="Times New Roman"/>
          <w:szCs w:val="24"/>
        </w:rPr>
        <w:t xml:space="preserve"> την ανεργία</w:t>
      </w:r>
      <w:r>
        <w:rPr>
          <w:rFonts w:eastAsia="Times New Roman" w:cs="Times New Roman"/>
          <w:szCs w:val="24"/>
        </w:rPr>
        <w:t>,</w:t>
      </w:r>
      <w:r w:rsidRPr="001D26E0">
        <w:rPr>
          <w:rFonts w:eastAsia="Times New Roman" w:cs="Times New Roman"/>
          <w:szCs w:val="24"/>
        </w:rPr>
        <w:t xml:space="preserve"> την </w:t>
      </w:r>
      <w:r>
        <w:rPr>
          <w:rFonts w:eastAsia="Times New Roman" w:cs="Times New Roman"/>
          <w:szCs w:val="24"/>
        </w:rPr>
        <w:t>αναίρεση κοινωνικών δικαιωμάτων, ε</w:t>
      </w:r>
      <w:r w:rsidRPr="001D26E0">
        <w:rPr>
          <w:rFonts w:eastAsia="Times New Roman" w:cs="Times New Roman"/>
          <w:szCs w:val="24"/>
        </w:rPr>
        <w:t>νώ οι επιπτώσεις για το περιβάλλον από την ασυδοσία των επιχειρήσεων θα είναι τραγικές για το</w:t>
      </w:r>
      <w:r>
        <w:rPr>
          <w:rFonts w:eastAsia="Times New Roman" w:cs="Times New Roman"/>
          <w:szCs w:val="24"/>
        </w:rPr>
        <w:t>ν</w:t>
      </w:r>
      <w:r w:rsidRPr="001D26E0">
        <w:rPr>
          <w:rFonts w:eastAsia="Times New Roman" w:cs="Times New Roman"/>
          <w:szCs w:val="24"/>
        </w:rPr>
        <w:t xml:space="preserve"> λαό </w:t>
      </w:r>
      <w:r>
        <w:rPr>
          <w:rFonts w:eastAsia="Times New Roman" w:cs="Times New Roman"/>
          <w:szCs w:val="24"/>
        </w:rPr>
        <w:t>μας.</w:t>
      </w:r>
      <w:r w:rsidRPr="001D26E0">
        <w:rPr>
          <w:rFonts w:eastAsia="Times New Roman" w:cs="Times New Roman"/>
          <w:szCs w:val="24"/>
        </w:rPr>
        <w:t xml:space="preserve"> </w:t>
      </w:r>
    </w:p>
    <w:p w14:paraId="42AE9F89" w14:textId="77777777" w:rsidR="00F00D30" w:rsidRDefault="00AE51A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Κ</w:t>
      </w:r>
      <w:r w:rsidRPr="001D26E0">
        <w:rPr>
          <w:rFonts w:eastAsia="Times New Roman" w:cs="Times New Roman"/>
          <w:szCs w:val="24"/>
        </w:rPr>
        <w:t>ι αν κάτι αποδει</w:t>
      </w:r>
      <w:r w:rsidRPr="001D26E0">
        <w:rPr>
          <w:rFonts w:eastAsia="Times New Roman" w:cs="Times New Roman"/>
          <w:szCs w:val="24"/>
        </w:rPr>
        <w:t>κνύεται και μέσω του νομοσχεδίου</w:t>
      </w:r>
      <w:r>
        <w:rPr>
          <w:rFonts w:eastAsia="Times New Roman" w:cs="Times New Roman"/>
          <w:szCs w:val="24"/>
        </w:rPr>
        <w:t>,</w:t>
      </w:r>
      <w:r w:rsidRPr="001D26E0">
        <w:rPr>
          <w:rFonts w:eastAsia="Times New Roman" w:cs="Times New Roman"/>
          <w:szCs w:val="24"/>
        </w:rPr>
        <w:t xml:space="preserve"> για το οποίο </w:t>
      </w:r>
      <w:r>
        <w:rPr>
          <w:rFonts w:eastAsia="Times New Roman" w:cs="Times New Roman"/>
          <w:szCs w:val="24"/>
        </w:rPr>
        <w:t xml:space="preserve">οι </w:t>
      </w:r>
      <w:r w:rsidRPr="001D26E0">
        <w:rPr>
          <w:rFonts w:eastAsia="Times New Roman" w:cs="Times New Roman"/>
          <w:szCs w:val="24"/>
        </w:rPr>
        <w:t>εργαζόμενοι</w:t>
      </w:r>
      <w:r>
        <w:rPr>
          <w:rFonts w:eastAsia="Times New Roman" w:cs="Times New Roman"/>
          <w:szCs w:val="24"/>
        </w:rPr>
        <w:t>,</w:t>
      </w:r>
      <w:r w:rsidRPr="001D26E0">
        <w:rPr>
          <w:rFonts w:eastAsia="Times New Roman" w:cs="Times New Roman"/>
          <w:szCs w:val="24"/>
        </w:rPr>
        <w:t xml:space="preserve"> τα λαϊκά στρώματα</w:t>
      </w:r>
      <w:r>
        <w:rPr>
          <w:rFonts w:eastAsia="Times New Roman" w:cs="Times New Roman"/>
          <w:szCs w:val="24"/>
        </w:rPr>
        <w:t>,</w:t>
      </w:r>
      <w:r w:rsidRPr="001D26E0">
        <w:rPr>
          <w:rFonts w:eastAsia="Times New Roman" w:cs="Times New Roman"/>
          <w:szCs w:val="24"/>
        </w:rPr>
        <w:t xml:space="preserve"> δεν πρέπει να πέσουν στην παγίδα της δίκαιης και βιώσιμης ανάπτυξης της Κυβέρνησης αλλά και όλων των άλλων κομμάτων που στηρίζουν</w:t>
      </w:r>
      <w:r>
        <w:rPr>
          <w:rFonts w:eastAsia="Times New Roman" w:cs="Times New Roman"/>
          <w:szCs w:val="24"/>
        </w:rPr>
        <w:t xml:space="preserve"> αυτό το εκμεταλλευτικό σύστημα, α</w:t>
      </w:r>
      <w:r w:rsidRPr="001D26E0">
        <w:rPr>
          <w:rFonts w:eastAsia="Times New Roman" w:cs="Times New Roman"/>
          <w:szCs w:val="24"/>
        </w:rPr>
        <w:t xml:space="preserve">φού </w:t>
      </w:r>
      <w:r>
        <w:rPr>
          <w:rFonts w:eastAsia="Times New Roman" w:cs="Times New Roman"/>
          <w:szCs w:val="24"/>
        </w:rPr>
        <w:t>ό</w:t>
      </w:r>
      <w:r>
        <w:rPr>
          <w:rFonts w:eastAsia="Times New Roman" w:cs="Times New Roman"/>
          <w:szCs w:val="24"/>
        </w:rPr>
        <w:t>λ</w:t>
      </w:r>
      <w:r>
        <w:rPr>
          <w:rFonts w:eastAsia="Times New Roman" w:cs="Times New Roman"/>
          <w:szCs w:val="24"/>
        </w:rPr>
        <w:t>ω</w:t>
      </w:r>
      <w:r>
        <w:rPr>
          <w:rFonts w:eastAsia="Times New Roman" w:cs="Times New Roman"/>
          <w:szCs w:val="24"/>
        </w:rPr>
        <w:t>ν σα</w:t>
      </w:r>
      <w:r>
        <w:rPr>
          <w:rFonts w:eastAsia="Times New Roman" w:cs="Times New Roman"/>
          <w:szCs w:val="24"/>
        </w:rPr>
        <w:t>ς</w:t>
      </w:r>
      <w:r w:rsidRPr="001D26E0">
        <w:rPr>
          <w:rFonts w:eastAsia="Times New Roman" w:cs="Times New Roman"/>
          <w:szCs w:val="24"/>
        </w:rPr>
        <w:t xml:space="preserve"> η έγνοια είναι </w:t>
      </w:r>
      <w:r>
        <w:rPr>
          <w:rFonts w:eastAsia="Times New Roman" w:cs="Times New Roman"/>
          <w:szCs w:val="24"/>
        </w:rPr>
        <w:t>πώς</w:t>
      </w:r>
      <w:r w:rsidRPr="001D26E0">
        <w:rPr>
          <w:rFonts w:eastAsia="Times New Roman" w:cs="Times New Roman"/>
          <w:szCs w:val="24"/>
        </w:rPr>
        <w:t xml:space="preserve"> θα </w:t>
      </w:r>
      <w:r>
        <w:rPr>
          <w:rFonts w:eastAsia="Times New Roman" w:cs="Times New Roman"/>
          <w:szCs w:val="24"/>
        </w:rPr>
        <w:t>ενισχύσετε</w:t>
      </w:r>
      <w:r w:rsidRPr="001D26E0">
        <w:rPr>
          <w:rFonts w:eastAsia="Times New Roman" w:cs="Times New Roman"/>
          <w:szCs w:val="24"/>
        </w:rPr>
        <w:t xml:space="preserve"> την ανταγωνιστικότητα</w:t>
      </w:r>
      <w:r>
        <w:rPr>
          <w:rFonts w:eastAsia="Times New Roman" w:cs="Times New Roman"/>
          <w:szCs w:val="24"/>
        </w:rPr>
        <w:t>,</w:t>
      </w:r>
      <w:r w:rsidRPr="001D26E0">
        <w:rPr>
          <w:rFonts w:eastAsia="Times New Roman" w:cs="Times New Roman"/>
          <w:szCs w:val="24"/>
        </w:rPr>
        <w:t xml:space="preserve"> δηλαδή την κερδοφορία του κεφαλαίου</w:t>
      </w:r>
      <w:r>
        <w:rPr>
          <w:rFonts w:eastAsia="Times New Roman" w:cs="Times New Roman"/>
          <w:szCs w:val="24"/>
        </w:rPr>
        <w:t>,</w:t>
      </w:r>
      <w:r w:rsidRPr="001D26E0">
        <w:rPr>
          <w:rFonts w:eastAsia="Times New Roman" w:cs="Times New Roman"/>
          <w:szCs w:val="24"/>
        </w:rPr>
        <w:t xml:space="preserve"> τσακίζοντας όμως τη ζωή του λαού </w:t>
      </w:r>
      <w:r>
        <w:rPr>
          <w:rFonts w:eastAsia="Times New Roman" w:cs="Times New Roman"/>
          <w:szCs w:val="24"/>
        </w:rPr>
        <w:t>μας,</w:t>
      </w:r>
      <w:r w:rsidRPr="001D26E0">
        <w:rPr>
          <w:rFonts w:eastAsia="Times New Roman" w:cs="Times New Roman"/>
          <w:szCs w:val="24"/>
        </w:rPr>
        <w:t xml:space="preserve"> είναι </w:t>
      </w:r>
      <w:r>
        <w:rPr>
          <w:rFonts w:eastAsia="Times New Roman" w:cs="Times New Roman"/>
          <w:szCs w:val="24"/>
        </w:rPr>
        <w:t>πως ο ρόλος του κράτους, ο οποίος μ</w:t>
      </w:r>
      <w:r w:rsidRPr="001D26E0">
        <w:rPr>
          <w:rFonts w:eastAsia="Times New Roman" w:cs="Times New Roman"/>
          <w:szCs w:val="24"/>
        </w:rPr>
        <w:t xml:space="preserve">άλιστα αναφέρεται ως </w:t>
      </w:r>
      <w:r>
        <w:rPr>
          <w:rFonts w:eastAsia="Times New Roman" w:cs="Times New Roman"/>
          <w:szCs w:val="24"/>
        </w:rPr>
        <w:t>«</w:t>
      </w:r>
      <w:r w:rsidRPr="001D26E0">
        <w:rPr>
          <w:rFonts w:eastAsia="Times New Roman" w:cs="Times New Roman"/>
          <w:szCs w:val="24"/>
        </w:rPr>
        <w:t>θεσμικός επιταχυντής</w:t>
      </w:r>
      <w:r>
        <w:rPr>
          <w:rFonts w:eastAsia="Times New Roman" w:cs="Times New Roman"/>
          <w:szCs w:val="24"/>
        </w:rPr>
        <w:t>»</w:t>
      </w:r>
      <w:r w:rsidRPr="001D26E0">
        <w:rPr>
          <w:rFonts w:eastAsia="Times New Roman" w:cs="Times New Roman"/>
          <w:szCs w:val="24"/>
        </w:rPr>
        <w:t xml:space="preserve"> το νομοσχέδιο στην </w:t>
      </w:r>
      <w:r>
        <w:rPr>
          <w:rFonts w:eastAsia="Times New Roman" w:cs="Times New Roman"/>
          <w:szCs w:val="24"/>
        </w:rPr>
        <w:t>α</w:t>
      </w:r>
      <w:r w:rsidRPr="001D26E0">
        <w:rPr>
          <w:rFonts w:eastAsia="Times New Roman" w:cs="Times New Roman"/>
          <w:szCs w:val="24"/>
        </w:rPr>
        <w:t xml:space="preserve">ιτιολογική </w:t>
      </w:r>
      <w:r>
        <w:rPr>
          <w:rFonts w:eastAsia="Times New Roman" w:cs="Times New Roman"/>
          <w:szCs w:val="24"/>
        </w:rPr>
        <w:t>έ</w:t>
      </w:r>
      <w:r w:rsidRPr="001D26E0">
        <w:rPr>
          <w:rFonts w:eastAsia="Times New Roman" w:cs="Times New Roman"/>
          <w:szCs w:val="24"/>
        </w:rPr>
        <w:t>κθεση</w:t>
      </w:r>
      <w:r>
        <w:rPr>
          <w:rFonts w:eastAsia="Times New Roman" w:cs="Times New Roman"/>
          <w:szCs w:val="24"/>
        </w:rPr>
        <w:t>,</w:t>
      </w:r>
      <w:r w:rsidRPr="001D26E0">
        <w:rPr>
          <w:rFonts w:eastAsia="Times New Roman" w:cs="Times New Roman"/>
          <w:szCs w:val="24"/>
        </w:rPr>
        <w:t xml:space="preserve"> όπως και παράλληλα ο ρόλος των τραπεζών</w:t>
      </w:r>
      <w:r>
        <w:rPr>
          <w:rFonts w:eastAsia="Times New Roman" w:cs="Times New Roman"/>
          <w:szCs w:val="24"/>
        </w:rPr>
        <w:t>,</w:t>
      </w:r>
      <w:r w:rsidRPr="001D26E0">
        <w:rPr>
          <w:rFonts w:eastAsia="Times New Roman" w:cs="Times New Roman"/>
          <w:szCs w:val="24"/>
        </w:rPr>
        <w:t xml:space="preserve"> δεν πρόκειται να γίνει φιλολαϊκός</w:t>
      </w:r>
      <w:r>
        <w:rPr>
          <w:rFonts w:eastAsia="Times New Roman" w:cs="Times New Roman"/>
          <w:szCs w:val="24"/>
        </w:rPr>
        <w:t>, ανεξάρτητα</w:t>
      </w:r>
      <w:r w:rsidRPr="001D26E0">
        <w:rPr>
          <w:rFonts w:eastAsia="Times New Roman" w:cs="Times New Roman"/>
          <w:szCs w:val="24"/>
        </w:rPr>
        <w:t xml:space="preserve"> από το μείγμα διαχείρισης που μπορεί να διαμορφωθεί μεταξύ κράτους και ιδιωτών</w:t>
      </w:r>
      <w:r>
        <w:rPr>
          <w:rFonts w:eastAsia="Times New Roman" w:cs="Times New Roman"/>
          <w:szCs w:val="24"/>
        </w:rPr>
        <w:t>.</w:t>
      </w:r>
      <w:r w:rsidRPr="001D26E0">
        <w:rPr>
          <w:rFonts w:eastAsia="Times New Roman" w:cs="Times New Roman"/>
          <w:szCs w:val="24"/>
        </w:rPr>
        <w:t xml:space="preserve"> Αυτό το μείγμα διαχείρισης καμ</w:t>
      </w:r>
      <w:r>
        <w:rPr>
          <w:rFonts w:eastAsia="Times New Roman" w:cs="Times New Roman"/>
          <w:szCs w:val="24"/>
        </w:rPr>
        <w:t>μ</w:t>
      </w:r>
      <w:r w:rsidRPr="001D26E0">
        <w:rPr>
          <w:rFonts w:eastAsia="Times New Roman" w:cs="Times New Roman"/>
          <w:szCs w:val="24"/>
        </w:rPr>
        <w:t>ία σχέση δεν έχει με τις σύγχρονες λαϊκές ανάγκες</w:t>
      </w:r>
      <w:r>
        <w:rPr>
          <w:rFonts w:eastAsia="Times New Roman" w:cs="Times New Roman"/>
          <w:szCs w:val="24"/>
        </w:rPr>
        <w:t>.</w:t>
      </w:r>
      <w:r w:rsidRPr="001D26E0">
        <w:rPr>
          <w:rFonts w:eastAsia="Times New Roman" w:cs="Times New Roman"/>
          <w:szCs w:val="24"/>
        </w:rPr>
        <w:t xml:space="preserve"> Αντίθετα</w:t>
      </w:r>
      <w:r>
        <w:rPr>
          <w:rFonts w:eastAsia="Times New Roman" w:cs="Times New Roman"/>
          <w:szCs w:val="24"/>
        </w:rPr>
        <w:t>,</w:t>
      </w:r>
      <w:r w:rsidRPr="001D26E0">
        <w:rPr>
          <w:rFonts w:eastAsia="Times New Roman" w:cs="Times New Roman"/>
          <w:szCs w:val="24"/>
        </w:rPr>
        <w:t xml:space="preserve"> προϋποθέτει την ακόμα μεγαλύτερη συντριβή τους για να θωρακιστεί η ανταγωνιστικότητα του κεφαλαίου</w:t>
      </w:r>
      <w:r>
        <w:rPr>
          <w:rFonts w:eastAsia="Times New Roman" w:cs="Times New Roman"/>
          <w:szCs w:val="24"/>
        </w:rPr>
        <w:t>.</w:t>
      </w:r>
      <w:r w:rsidRPr="001D26E0">
        <w:rPr>
          <w:rFonts w:eastAsia="Times New Roman" w:cs="Times New Roman"/>
          <w:szCs w:val="24"/>
        </w:rPr>
        <w:t xml:space="preserve"> </w:t>
      </w:r>
    </w:p>
    <w:p w14:paraId="42AE9F8A"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Με αυτό το κριτήριο εμείς καλούμε το</w:t>
      </w:r>
      <w:r>
        <w:rPr>
          <w:rFonts w:eastAsia="Times New Roman" w:cs="Times New Roman"/>
          <w:szCs w:val="24"/>
        </w:rPr>
        <w:t>ν</w:t>
      </w:r>
      <w:r w:rsidRPr="001D26E0">
        <w:rPr>
          <w:rFonts w:eastAsia="Times New Roman" w:cs="Times New Roman"/>
          <w:szCs w:val="24"/>
        </w:rPr>
        <w:t xml:space="preserve"> λαό να δει και αυτό το </w:t>
      </w:r>
      <w:r>
        <w:rPr>
          <w:rFonts w:eastAsia="Times New Roman" w:cs="Times New Roman"/>
          <w:szCs w:val="24"/>
        </w:rPr>
        <w:t>αναπτυξιακό</w:t>
      </w:r>
      <w:r w:rsidRPr="001D26E0">
        <w:rPr>
          <w:rFonts w:eastAsia="Times New Roman" w:cs="Times New Roman"/>
          <w:szCs w:val="24"/>
        </w:rPr>
        <w:t xml:space="preserve"> μοντέλο της </w:t>
      </w:r>
      <w:r>
        <w:rPr>
          <w:rFonts w:eastAsia="Times New Roman" w:cs="Times New Roman"/>
          <w:szCs w:val="24"/>
        </w:rPr>
        <w:t>Κ</w:t>
      </w:r>
      <w:r w:rsidRPr="001D26E0">
        <w:rPr>
          <w:rFonts w:eastAsia="Times New Roman" w:cs="Times New Roman"/>
          <w:szCs w:val="24"/>
        </w:rPr>
        <w:t>υβέρνησης ΣΥΡΙΖΑ</w:t>
      </w:r>
      <w:r>
        <w:rPr>
          <w:rFonts w:eastAsia="Times New Roman" w:cs="Times New Roman"/>
          <w:szCs w:val="24"/>
        </w:rPr>
        <w:t>.</w:t>
      </w:r>
      <w:r w:rsidRPr="001D26E0">
        <w:rPr>
          <w:rFonts w:eastAsia="Times New Roman" w:cs="Times New Roman"/>
          <w:szCs w:val="24"/>
        </w:rPr>
        <w:t xml:space="preserve"> Εξάλλου</w:t>
      </w:r>
      <w:r>
        <w:rPr>
          <w:rFonts w:eastAsia="Times New Roman" w:cs="Times New Roman"/>
          <w:szCs w:val="24"/>
        </w:rPr>
        <w:t>,</w:t>
      </w:r>
      <w:r w:rsidRPr="001D26E0">
        <w:rPr>
          <w:rFonts w:eastAsia="Times New Roman" w:cs="Times New Roman"/>
          <w:szCs w:val="24"/>
        </w:rPr>
        <w:t xml:space="preserve"> οι εργαζόμενοι και τα λαϊκά στρ</w:t>
      </w:r>
      <w:r w:rsidRPr="001D26E0">
        <w:rPr>
          <w:rFonts w:eastAsia="Times New Roman" w:cs="Times New Roman"/>
          <w:szCs w:val="24"/>
        </w:rPr>
        <w:t xml:space="preserve">ώματα μπορούν σήμερα από την </w:t>
      </w:r>
      <w:r w:rsidRPr="001D26E0">
        <w:rPr>
          <w:rFonts w:eastAsia="Times New Roman" w:cs="Times New Roman"/>
          <w:szCs w:val="24"/>
        </w:rPr>
        <w:lastRenderedPageBreak/>
        <w:t xml:space="preserve">πείρα τους να </w:t>
      </w:r>
      <w:r>
        <w:rPr>
          <w:rFonts w:eastAsia="Times New Roman" w:cs="Times New Roman"/>
          <w:szCs w:val="24"/>
        </w:rPr>
        <w:t>κρίνουν</w:t>
      </w:r>
      <w:r w:rsidRPr="001D26E0">
        <w:rPr>
          <w:rFonts w:eastAsia="Times New Roman" w:cs="Times New Roman"/>
          <w:szCs w:val="24"/>
        </w:rPr>
        <w:t xml:space="preserve"> για λογαριασμό </w:t>
      </w:r>
      <w:r>
        <w:rPr>
          <w:rFonts w:eastAsia="Times New Roman" w:cs="Times New Roman"/>
          <w:szCs w:val="24"/>
        </w:rPr>
        <w:t>ποιου</w:t>
      </w:r>
      <w:r w:rsidRPr="001D26E0">
        <w:rPr>
          <w:rFonts w:eastAsia="Times New Roman" w:cs="Times New Roman"/>
          <w:szCs w:val="24"/>
        </w:rPr>
        <w:t xml:space="preserve"> και σε βάρος ποιων προωθείται αυτός ο αναπτυξιακός σχεδιασμός</w:t>
      </w:r>
      <w:r>
        <w:rPr>
          <w:rFonts w:eastAsia="Times New Roman" w:cs="Times New Roman"/>
          <w:szCs w:val="24"/>
        </w:rPr>
        <w:t>,</w:t>
      </w:r>
      <w:r w:rsidRPr="001D26E0">
        <w:rPr>
          <w:rFonts w:eastAsia="Times New Roman" w:cs="Times New Roman"/>
          <w:szCs w:val="24"/>
        </w:rPr>
        <w:t xml:space="preserve"> που </w:t>
      </w:r>
      <w:r>
        <w:rPr>
          <w:rFonts w:eastAsia="Times New Roman" w:cs="Times New Roman"/>
          <w:szCs w:val="24"/>
        </w:rPr>
        <w:t>υπηρετεί</w:t>
      </w:r>
      <w:r w:rsidRPr="001D26E0">
        <w:rPr>
          <w:rFonts w:eastAsia="Times New Roman" w:cs="Times New Roman"/>
          <w:szCs w:val="24"/>
        </w:rPr>
        <w:t xml:space="preserve"> τόσο η Κυβέρνηση αλλά και τα υπόλοιπα αστικά κόμματα</w:t>
      </w:r>
      <w:r>
        <w:rPr>
          <w:rFonts w:eastAsia="Times New Roman" w:cs="Times New Roman"/>
          <w:szCs w:val="24"/>
        </w:rPr>
        <w:t>,</w:t>
      </w:r>
      <w:r w:rsidRPr="001D26E0">
        <w:rPr>
          <w:rFonts w:eastAsia="Times New Roman" w:cs="Times New Roman"/>
          <w:szCs w:val="24"/>
        </w:rPr>
        <w:t xml:space="preserve"> καθώς και αν έχουν ή </w:t>
      </w:r>
      <w:r>
        <w:rPr>
          <w:rFonts w:eastAsia="Times New Roman" w:cs="Times New Roman"/>
          <w:szCs w:val="24"/>
        </w:rPr>
        <w:t xml:space="preserve">αν </w:t>
      </w:r>
      <w:r w:rsidRPr="001D26E0">
        <w:rPr>
          <w:rFonts w:eastAsia="Times New Roman" w:cs="Times New Roman"/>
          <w:szCs w:val="24"/>
        </w:rPr>
        <w:t>προσδοκούν κάτι θετικό</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Γι’ αυ</w:t>
      </w:r>
      <w:r>
        <w:rPr>
          <w:rFonts w:eastAsia="Times New Roman" w:cs="Times New Roman"/>
          <w:szCs w:val="24"/>
        </w:rPr>
        <w:t xml:space="preserve">τήν </w:t>
      </w:r>
      <w:r w:rsidRPr="001D26E0">
        <w:rPr>
          <w:rFonts w:eastAsia="Times New Roman" w:cs="Times New Roman"/>
          <w:szCs w:val="24"/>
        </w:rPr>
        <w:t>ακριβώς την ανάπτυξη μέσα από αναπτυξιακά συνέδρια και τις περιφε</w:t>
      </w:r>
      <w:r>
        <w:rPr>
          <w:rFonts w:eastAsia="Times New Roman" w:cs="Times New Roman"/>
          <w:szCs w:val="24"/>
        </w:rPr>
        <w:t>ρειακές παρεμβάσεις δεν μίλησε ε</w:t>
      </w:r>
      <w:r w:rsidRPr="001D26E0">
        <w:rPr>
          <w:rFonts w:eastAsia="Times New Roman" w:cs="Times New Roman"/>
          <w:szCs w:val="24"/>
        </w:rPr>
        <w:t>ξάλλου ο Πρωθυπουργός αλλά και τα υπουργικά επιτελεία όλο το προηγούμενο διάστημα</w:t>
      </w:r>
      <w:r>
        <w:rPr>
          <w:rFonts w:eastAsia="Times New Roman" w:cs="Times New Roman"/>
          <w:szCs w:val="24"/>
        </w:rPr>
        <w:t>,</w:t>
      </w:r>
      <w:r w:rsidRPr="001D26E0">
        <w:rPr>
          <w:rFonts w:eastAsia="Times New Roman" w:cs="Times New Roman"/>
          <w:szCs w:val="24"/>
        </w:rPr>
        <w:t xml:space="preserve"> περιδιαβαίνοντας την Ελλάδα</w:t>
      </w:r>
      <w:r>
        <w:rPr>
          <w:rFonts w:eastAsia="Times New Roman" w:cs="Times New Roman"/>
          <w:szCs w:val="24"/>
        </w:rPr>
        <w:t>,</w:t>
      </w:r>
      <w:r w:rsidRPr="001D26E0">
        <w:rPr>
          <w:rFonts w:eastAsia="Times New Roman" w:cs="Times New Roman"/>
          <w:szCs w:val="24"/>
        </w:rPr>
        <w:t xml:space="preserve"> με τα γνωστά περιφερειακά αναπτυξιακά συνέδ</w:t>
      </w:r>
      <w:r w:rsidRPr="001D26E0">
        <w:rPr>
          <w:rFonts w:eastAsia="Times New Roman" w:cs="Times New Roman"/>
          <w:szCs w:val="24"/>
        </w:rPr>
        <w:t>ρια</w:t>
      </w:r>
      <w:r>
        <w:rPr>
          <w:rFonts w:eastAsia="Times New Roman" w:cs="Times New Roman"/>
          <w:szCs w:val="24"/>
        </w:rPr>
        <w:t>;</w:t>
      </w:r>
      <w:r w:rsidRPr="001D26E0">
        <w:rPr>
          <w:rFonts w:eastAsia="Times New Roman" w:cs="Times New Roman"/>
          <w:szCs w:val="24"/>
        </w:rPr>
        <w:t xml:space="preserve"> Δηλαδή</w:t>
      </w:r>
      <w:r>
        <w:rPr>
          <w:rFonts w:eastAsia="Times New Roman" w:cs="Times New Roman"/>
          <w:szCs w:val="24"/>
        </w:rPr>
        <w:t>, μίλησε</w:t>
      </w:r>
      <w:r w:rsidRPr="001D26E0">
        <w:rPr>
          <w:rFonts w:eastAsia="Times New Roman" w:cs="Times New Roman"/>
          <w:szCs w:val="24"/>
        </w:rPr>
        <w:t xml:space="preserve"> για διανομή κρατικών και ευρωπαϊκών κονδυλίων στους </w:t>
      </w:r>
      <w:proofErr w:type="spellStart"/>
      <w:r>
        <w:rPr>
          <w:rFonts w:eastAsia="Times New Roman" w:cs="Times New Roman"/>
          <w:szCs w:val="24"/>
        </w:rPr>
        <w:t>αγροτοκαπιταλιστές</w:t>
      </w:r>
      <w:proofErr w:type="spellEnd"/>
      <w:r w:rsidRPr="001D26E0">
        <w:rPr>
          <w:rFonts w:eastAsia="Times New Roman" w:cs="Times New Roman"/>
          <w:szCs w:val="24"/>
        </w:rPr>
        <w:t xml:space="preserve"> και τους μεγαλοεπιχειρηματίες του </w:t>
      </w:r>
      <w:proofErr w:type="spellStart"/>
      <w:r w:rsidRPr="001D26E0">
        <w:rPr>
          <w:rFonts w:eastAsia="Times New Roman" w:cs="Times New Roman"/>
          <w:szCs w:val="24"/>
        </w:rPr>
        <w:t>αγροτοδιατροφικού</w:t>
      </w:r>
      <w:proofErr w:type="spellEnd"/>
      <w:r w:rsidRPr="001D26E0">
        <w:rPr>
          <w:rFonts w:eastAsia="Times New Roman" w:cs="Times New Roman"/>
          <w:szCs w:val="24"/>
        </w:rPr>
        <w:t xml:space="preserve"> τομέα</w:t>
      </w:r>
      <w:r>
        <w:rPr>
          <w:rFonts w:eastAsia="Times New Roman" w:cs="Times New Roman"/>
          <w:szCs w:val="24"/>
        </w:rPr>
        <w:t>,</w:t>
      </w:r>
      <w:r w:rsidRPr="001D26E0">
        <w:rPr>
          <w:rFonts w:eastAsia="Times New Roman" w:cs="Times New Roman"/>
          <w:szCs w:val="24"/>
        </w:rPr>
        <w:t xml:space="preserve"> για ενί</w:t>
      </w:r>
      <w:r>
        <w:rPr>
          <w:rFonts w:eastAsia="Times New Roman" w:cs="Times New Roman"/>
          <w:szCs w:val="24"/>
        </w:rPr>
        <w:t>σχυση των μεγάλων καθετοποιημένων</w:t>
      </w:r>
      <w:r w:rsidRPr="001D26E0">
        <w:rPr>
          <w:rFonts w:eastAsia="Times New Roman" w:cs="Times New Roman"/>
          <w:szCs w:val="24"/>
        </w:rPr>
        <w:t xml:space="preserve"> μονάδων που ασχολούνται στον πρωτογενή τομέα</w:t>
      </w:r>
      <w:r>
        <w:rPr>
          <w:rFonts w:eastAsia="Times New Roman" w:cs="Times New Roman"/>
          <w:szCs w:val="24"/>
        </w:rPr>
        <w:t>,</w:t>
      </w:r>
      <w:r w:rsidRPr="001D26E0">
        <w:rPr>
          <w:rFonts w:eastAsia="Times New Roman" w:cs="Times New Roman"/>
          <w:szCs w:val="24"/>
        </w:rPr>
        <w:t xml:space="preserve"> με εξαγωγικό προσαν</w:t>
      </w:r>
      <w:r w:rsidRPr="001D26E0">
        <w:rPr>
          <w:rFonts w:eastAsia="Times New Roman" w:cs="Times New Roman"/>
          <w:szCs w:val="24"/>
        </w:rPr>
        <w:t>ατολισμό</w:t>
      </w:r>
      <w:r>
        <w:rPr>
          <w:rFonts w:eastAsia="Times New Roman" w:cs="Times New Roman"/>
          <w:szCs w:val="24"/>
        </w:rPr>
        <w:t>,</w:t>
      </w:r>
      <w:r w:rsidRPr="001D26E0">
        <w:rPr>
          <w:rFonts w:eastAsia="Times New Roman" w:cs="Times New Roman"/>
          <w:szCs w:val="24"/>
        </w:rPr>
        <w:t xml:space="preserve"> την ίδια ώρα που χιλιάδες μικρομεσαίοι αγρότες και κτηνοτρόφοι στενάζουν από την </w:t>
      </w:r>
      <w:r>
        <w:rPr>
          <w:rFonts w:eastAsia="Times New Roman" w:cs="Times New Roman"/>
          <w:szCs w:val="24"/>
        </w:rPr>
        <w:t xml:space="preserve">ΚΑΠ, την Κοινή </w:t>
      </w:r>
      <w:r w:rsidRPr="001D26E0">
        <w:rPr>
          <w:rFonts w:eastAsia="Times New Roman" w:cs="Times New Roman"/>
          <w:szCs w:val="24"/>
        </w:rPr>
        <w:t>Αγροτική Πολιτική</w:t>
      </w:r>
      <w:r>
        <w:rPr>
          <w:rFonts w:eastAsia="Times New Roman" w:cs="Times New Roman"/>
          <w:szCs w:val="24"/>
        </w:rPr>
        <w:t>,</w:t>
      </w:r>
      <w:r w:rsidRPr="001D26E0">
        <w:rPr>
          <w:rFonts w:eastAsia="Times New Roman" w:cs="Times New Roman"/>
          <w:szCs w:val="24"/>
        </w:rPr>
        <w:t xml:space="preserve"> την Ευρωπαϊκή Ένωση και την αντιλαϊκή πολιτική της Κυβέρνησης</w:t>
      </w:r>
      <w:r>
        <w:rPr>
          <w:rFonts w:eastAsia="Times New Roman" w:cs="Times New Roman"/>
          <w:szCs w:val="24"/>
        </w:rPr>
        <w:t>.</w:t>
      </w:r>
      <w:r w:rsidRPr="001D26E0">
        <w:rPr>
          <w:rFonts w:eastAsia="Times New Roman" w:cs="Times New Roman"/>
          <w:szCs w:val="24"/>
        </w:rPr>
        <w:t xml:space="preserve"> </w:t>
      </w:r>
    </w:p>
    <w:p w14:paraId="42AE9F8B" w14:textId="77777777" w:rsidR="00F00D30" w:rsidRDefault="00AE51A4">
      <w:pPr>
        <w:tabs>
          <w:tab w:val="left" w:pos="1905"/>
        </w:tabs>
        <w:spacing w:line="600" w:lineRule="auto"/>
        <w:ind w:firstLine="720"/>
        <w:jc w:val="both"/>
        <w:rPr>
          <w:rFonts w:eastAsia="Times New Roman" w:cs="Times New Roman"/>
          <w:szCs w:val="24"/>
        </w:rPr>
      </w:pPr>
      <w:r w:rsidRPr="001D26E0">
        <w:rPr>
          <w:rFonts w:eastAsia="Times New Roman" w:cs="Times New Roman"/>
          <w:szCs w:val="24"/>
        </w:rPr>
        <w:t>Αλήθεια</w:t>
      </w:r>
      <w:r>
        <w:rPr>
          <w:rFonts w:eastAsia="Times New Roman" w:cs="Times New Roman"/>
          <w:szCs w:val="24"/>
        </w:rPr>
        <w:t>,</w:t>
      </w:r>
      <w:r w:rsidRPr="001D26E0">
        <w:rPr>
          <w:rFonts w:eastAsia="Times New Roman" w:cs="Times New Roman"/>
          <w:szCs w:val="24"/>
        </w:rPr>
        <w:t xml:space="preserve"> τι έχει να κερδίσει ο φτωχός αγρότης όταν οι τιμές των προ</w:t>
      </w:r>
      <w:r w:rsidRPr="001D26E0">
        <w:rPr>
          <w:rFonts w:eastAsia="Times New Roman" w:cs="Times New Roman"/>
          <w:szCs w:val="24"/>
        </w:rPr>
        <w:t>ϊόντων που παράγει είναι εξευτελιστικές και δεν ξέ</w:t>
      </w:r>
      <w:r w:rsidRPr="001D26E0">
        <w:rPr>
          <w:rFonts w:eastAsia="Times New Roman" w:cs="Times New Roman"/>
          <w:szCs w:val="24"/>
        </w:rPr>
        <w:lastRenderedPageBreak/>
        <w:t xml:space="preserve">ρει </w:t>
      </w:r>
      <w:r>
        <w:rPr>
          <w:rFonts w:eastAsia="Times New Roman" w:cs="Times New Roman"/>
          <w:szCs w:val="24"/>
        </w:rPr>
        <w:t>κ</w:t>
      </w:r>
      <w:r w:rsidRPr="001D26E0">
        <w:rPr>
          <w:rFonts w:eastAsia="Times New Roman" w:cs="Times New Roman"/>
          <w:szCs w:val="24"/>
        </w:rPr>
        <w:t xml:space="preserve">αν </w:t>
      </w:r>
      <w:r>
        <w:rPr>
          <w:rFonts w:eastAsia="Times New Roman" w:cs="Times New Roman"/>
          <w:szCs w:val="24"/>
        </w:rPr>
        <w:t xml:space="preserve">αν θα μπορεί να </w:t>
      </w:r>
      <w:proofErr w:type="spellStart"/>
      <w:r>
        <w:rPr>
          <w:rFonts w:eastAsia="Times New Roman" w:cs="Times New Roman"/>
          <w:szCs w:val="24"/>
        </w:rPr>
        <w:t>παράξ</w:t>
      </w:r>
      <w:r w:rsidRPr="001D26E0">
        <w:rPr>
          <w:rFonts w:eastAsia="Times New Roman" w:cs="Times New Roman"/>
          <w:szCs w:val="24"/>
        </w:rPr>
        <w:t>ει</w:t>
      </w:r>
      <w:proofErr w:type="spellEnd"/>
      <w:r w:rsidRPr="001D26E0">
        <w:rPr>
          <w:rFonts w:eastAsia="Times New Roman" w:cs="Times New Roman"/>
          <w:szCs w:val="24"/>
        </w:rPr>
        <w:t xml:space="preserve"> την επόμενη χρονιά</w:t>
      </w:r>
      <w:r>
        <w:rPr>
          <w:rFonts w:eastAsia="Times New Roman" w:cs="Times New Roman"/>
          <w:szCs w:val="24"/>
        </w:rPr>
        <w:t>;</w:t>
      </w:r>
      <w:r w:rsidRPr="001D26E0">
        <w:rPr>
          <w:rFonts w:eastAsia="Times New Roman" w:cs="Times New Roman"/>
          <w:szCs w:val="24"/>
        </w:rPr>
        <w:t xml:space="preserve"> Οι παραγωγοί οδηγούνται </w:t>
      </w:r>
      <w:r>
        <w:rPr>
          <w:rFonts w:eastAsia="Times New Roman" w:cs="Times New Roman"/>
          <w:szCs w:val="24"/>
        </w:rPr>
        <w:t>ή όχι</w:t>
      </w:r>
      <w:r w:rsidRPr="001D26E0">
        <w:rPr>
          <w:rFonts w:eastAsia="Times New Roman" w:cs="Times New Roman"/>
          <w:szCs w:val="24"/>
        </w:rPr>
        <w:t xml:space="preserve"> στο ξεκλήρισμα και στην εγκατάλειψη</w:t>
      </w:r>
      <w:r>
        <w:rPr>
          <w:rFonts w:eastAsia="Times New Roman" w:cs="Times New Roman"/>
          <w:szCs w:val="24"/>
        </w:rPr>
        <w:t xml:space="preserve"> των καλλιεργειών, ε</w:t>
      </w:r>
      <w:r w:rsidRPr="001D26E0">
        <w:rPr>
          <w:rFonts w:eastAsia="Times New Roman" w:cs="Times New Roman"/>
          <w:szCs w:val="24"/>
        </w:rPr>
        <w:t xml:space="preserve">νώ η χώρα μας είναι ελλειμματική σε </w:t>
      </w:r>
      <w:proofErr w:type="spellStart"/>
      <w:r>
        <w:rPr>
          <w:rFonts w:eastAsia="Times New Roman" w:cs="Times New Roman"/>
          <w:szCs w:val="24"/>
        </w:rPr>
        <w:t>αγροτοκτηνοτροφικά</w:t>
      </w:r>
      <w:proofErr w:type="spellEnd"/>
      <w:r w:rsidRPr="001D26E0">
        <w:rPr>
          <w:rFonts w:eastAsia="Times New Roman" w:cs="Times New Roman"/>
          <w:szCs w:val="24"/>
        </w:rPr>
        <w:t xml:space="preserve"> προϊόντα</w:t>
      </w:r>
      <w:r>
        <w:rPr>
          <w:rFonts w:eastAsia="Times New Roman" w:cs="Times New Roman"/>
          <w:szCs w:val="24"/>
        </w:rPr>
        <w:t>,</w:t>
      </w:r>
      <w:r w:rsidRPr="001D26E0">
        <w:rPr>
          <w:rFonts w:eastAsia="Times New Roman" w:cs="Times New Roman"/>
          <w:szCs w:val="24"/>
        </w:rPr>
        <w:t xml:space="preserve"> ενώ </w:t>
      </w:r>
      <w:r w:rsidRPr="001D26E0">
        <w:rPr>
          <w:rFonts w:eastAsia="Times New Roman" w:cs="Times New Roman"/>
          <w:szCs w:val="24"/>
        </w:rPr>
        <w:t xml:space="preserve">μπορεί να παράγει και να ικανοποιεί τις διατροφικές ανάγκες του λαού </w:t>
      </w:r>
      <w:r>
        <w:rPr>
          <w:rFonts w:eastAsia="Times New Roman" w:cs="Times New Roman"/>
          <w:szCs w:val="24"/>
        </w:rPr>
        <w:t>μας;</w:t>
      </w:r>
      <w:r w:rsidRPr="001D26E0">
        <w:rPr>
          <w:rFonts w:eastAsia="Times New Roman" w:cs="Times New Roman"/>
          <w:szCs w:val="24"/>
        </w:rPr>
        <w:t xml:space="preserve"> Αλήθεια</w:t>
      </w:r>
      <w:r>
        <w:rPr>
          <w:rFonts w:eastAsia="Times New Roman" w:cs="Times New Roman"/>
          <w:szCs w:val="24"/>
        </w:rPr>
        <w:t>,</w:t>
      </w:r>
      <w:r w:rsidRPr="001D26E0">
        <w:rPr>
          <w:rFonts w:eastAsia="Times New Roman" w:cs="Times New Roman"/>
          <w:szCs w:val="24"/>
        </w:rPr>
        <w:t xml:space="preserve"> τι κέρδισε ο εργατοϋπάλληλος από την κερδοφορία στον κλάδο των τροφίμων</w:t>
      </w:r>
      <w:r>
        <w:rPr>
          <w:rFonts w:eastAsia="Times New Roman" w:cs="Times New Roman"/>
          <w:szCs w:val="24"/>
        </w:rPr>
        <w:t>,</w:t>
      </w:r>
      <w:r w:rsidRPr="001D26E0">
        <w:rPr>
          <w:rFonts w:eastAsia="Times New Roman" w:cs="Times New Roman"/>
          <w:szCs w:val="24"/>
        </w:rPr>
        <w:t xml:space="preserve"> τη στιγμή</w:t>
      </w:r>
      <w:r>
        <w:rPr>
          <w:rFonts w:eastAsia="Times New Roman" w:cs="Times New Roman"/>
          <w:szCs w:val="24"/>
        </w:rPr>
        <w:t xml:space="preserve"> που ο μισθός και τα δικαιώματά</w:t>
      </w:r>
      <w:r w:rsidRPr="001D26E0">
        <w:rPr>
          <w:rFonts w:eastAsia="Times New Roman" w:cs="Times New Roman"/>
          <w:szCs w:val="24"/>
        </w:rPr>
        <w:t xml:space="preserve"> του είναι στα τάρταρα ή στον τουρισμ</w:t>
      </w:r>
      <w:r>
        <w:rPr>
          <w:rFonts w:eastAsia="Times New Roman" w:cs="Times New Roman"/>
          <w:szCs w:val="24"/>
        </w:rPr>
        <w:t xml:space="preserve">ό ο ξενοδοχοϋπάλληλος </w:t>
      </w:r>
      <w:r>
        <w:rPr>
          <w:rFonts w:eastAsia="Times New Roman" w:cs="Times New Roman"/>
          <w:szCs w:val="24"/>
        </w:rPr>
        <w:t>τι κέρδισε</w:t>
      </w:r>
      <w:r w:rsidRPr="001D26E0">
        <w:rPr>
          <w:rFonts w:eastAsia="Times New Roman" w:cs="Times New Roman"/>
          <w:szCs w:val="24"/>
        </w:rPr>
        <w:t xml:space="preserve"> από τις αφίξεις ρεκόρ</w:t>
      </w:r>
      <w:r>
        <w:rPr>
          <w:rFonts w:eastAsia="Times New Roman" w:cs="Times New Roman"/>
          <w:szCs w:val="24"/>
        </w:rPr>
        <w:t>,</w:t>
      </w:r>
      <w:r w:rsidRPr="001D26E0">
        <w:rPr>
          <w:rFonts w:eastAsia="Times New Roman" w:cs="Times New Roman"/>
          <w:szCs w:val="24"/>
        </w:rPr>
        <w:t xml:space="preserve"> ενώ για </w:t>
      </w:r>
      <w:r>
        <w:rPr>
          <w:rFonts w:eastAsia="Times New Roman" w:cs="Times New Roman"/>
          <w:szCs w:val="24"/>
        </w:rPr>
        <w:t xml:space="preserve">τη λαϊκή οικογένεια η ξεκούραση, η </w:t>
      </w:r>
      <w:r w:rsidRPr="001D26E0">
        <w:rPr>
          <w:rFonts w:eastAsia="Times New Roman" w:cs="Times New Roman"/>
          <w:szCs w:val="24"/>
        </w:rPr>
        <w:t>αναψυχή είναι άπιαστο όνειρο</w:t>
      </w:r>
      <w:r>
        <w:rPr>
          <w:rFonts w:eastAsia="Times New Roman" w:cs="Times New Roman"/>
          <w:szCs w:val="24"/>
        </w:rPr>
        <w:t>;</w:t>
      </w:r>
      <w:r w:rsidRPr="001D26E0">
        <w:rPr>
          <w:rFonts w:eastAsia="Times New Roman" w:cs="Times New Roman"/>
          <w:szCs w:val="24"/>
        </w:rPr>
        <w:t xml:space="preserve"> </w:t>
      </w:r>
      <w:r>
        <w:rPr>
          <w:rFonts w:eastAsia="Times New Roman" w:cs="Times New Roman"/>
          <w:szCs w:val="24"/>
        </w:rPr>
        <w:t xml:space="preserve">Τι κέρδισαν </w:t>
      </w:r>
      <w:r w:rsidRPr="001D26E0">
        <w:rPr>
          <w:rFonts w:eastAsia="Times New Roman" w:cs="Times New Roman"/>
          <w:szCs w:val="24"/>
        </w:rPr>
        <w:t>οι νέοι που σπουδάζουν</w:t>
      </w:r>
      <w:r>
        <w:rPr>
          <w:rFonts w:eastAsia="Times New Roman" w:cs="Times New Roman"/>
          <w:szCs w:val="24"/>
        </w:rPr>
        <w:t>, που</w:t>
      </w:r>
      <w:r w:rsidRPr="001D26E0">
        <w:rPr>
          <w:rFonts w:eastAsia="Times New Roman" w:cs="Times New Roman"/>
          <w:szCs w:val="24"/>
        </w:rPr>
        <w:t xml:space="preserve"> όταν αποκτήσουν το πτυχίο οδηγούνται </w:t>
      </w:r>
      <w:r>
        <w:rPr>
          <w:rFonts w:eastAsia="Times New Roman" w:cs="Times New Roman"/>
          <w:szCs w:val="24"/>
        </w:rPr>
        <w:t>είτε σ</w:t>
      </w:r>
      <w:r w:rsidRPr="001D26E0">
        <w:rPr>
          <w:rFonts w:eastAsia="Times New Roman" w:cs="Times New Roman"/>
          <w:szCs w:val="24"/>
        </w:rPr>
        <w:t>τη μετανάστευση είτε σε δουλειές του ποδαριού</w:t>
      </w:r>
      <w:r>
        <w:rPr>
          <w:rFonts w:eastAsia="Times New Roman" w:cs="Times New Roman"/>
          <w:szCs w:val="24"/>
        </w:rPr>
        <w:t>;</w:t>
      </w:r>
      <w:r w:rsidRPr="001D26E0">
        <w:rPr>
          <w:rFonts w:eastAsia="Times New Roman" w:cs="Times New Roman"/>
          <w:szCs w:val="24"/>
        </w:rPr>
        <w:t xml:space="preserve"> Ή για παράδειγμα απ</w:t>
      </w:r>
      <w:r w:rsidRPr="001D26E0">
        <w:rPr>
          <w:rFonts w:eastAsia="Times New Roman" w:cs="Times New Roman"/>
          <w:szCs w:val="24"/>
        </w:rPr>
        <w:t xml:space="preserve">οτελεί απάντηση στα οξυμένα προβλήματα της υγείας του λαού </w:t>
      </w:r>
      <w:r>
        <w:rPr>
          <w:rFonts w:eastAsia="Times New Roman" w:cs="Times New Roman"/>
          <w:szCs w:val="24"/>
        </w:rPr>
        <w:t>η</w:t>
      </w:r>
      <w:r w:rsidRPr="001D26E0">
        <w:rPr>
          <w:rFonts w:eastAsia="Times New Roman" w:cs="Times New Roman"/>
          <w:szCs w:val="24"/>
        </w:rPr>
        <w:t xml:space="preserve"> ενίσχυση της εμπορευματοποίησης και </w:t>
      </w:r>
      <w:r>
        <w:rPr>
          <w:rFonts w:eastAsia="Times New Roman" w:cs="Times New Roman"/>
          <w:szCs w:val="24"/>
        </w:rPr>
        <w:t xml:space="preserve">της </w:t>
      </w:r>
      <w:r w:rsidRPr="001D26E0">
        <w:rPr>
          <w:rFonts w:eastAsia="Times New Roman" w:cs="Times New Roman"/>
          <w:szCs w:val="24"/>
        </w:rPr>
        <w:t>επιχειρηματικής δράσης των δημόσιων δομών υγείας ή το φάρμακο</w:t>
      </w:r>
      <w:r>
        <w:rPr>
          <w:rFonts w:eastAsia="Times New Roman" w:cs="Times New Roman"/>
          <w:szCs w:val="24"/>
        </w:rPr>
        <w:t>,</w:t>
      </w:r>
      <w:r w:rsidRPr="001D26E0">
        <w:rPr>
          <w:rFonts w:eastAsia="Times New Roman" w:cs="Times New Roman"/>
          <w:szCs w:val="24"/>
        </w:rPr>
        <w:t xml:space="preserve"> που έχει μετατραπεί σε φαρμάκι για τη λαϊκή τσέπη</w:t>
      </w:r>
      <w:r>
        <w:rPr>
          <w:rFonts w:eastAsia="Times New Roman" w:cs="Times New Roman"/>
          <w:szCs w:val="24"/>
        </w:rPr>
        <w:t>, αποτελούν λ</w:t>
      </w:r>
      <w:r w:rsidRPr="001D26E0">
        <w:rPr>
          <w:rFonts w:eastAsia="Times New Roman" w:cs="Times New Roman"/>
          <w:szCs w:val="24"/>
        </w:rPr>
        <w:t>οιπόν απάντη</w:t>
      </w:r>
      <w:r>
        <w:rPr>
          <w:rFonts w:eastAsia="Times New Roman" w:cs="Times New Roman"/>
          <w:szCs w:val="24"/>
        </w:rPr>
        <w:t>ση οι επενδύσεις τ</w:t>
      </w:r>
      <w:r>
        <w:rPr>
          <w:rFonts w:eastAsia="Times New Roman" w:cs="Times New Roman"/>
          <w:szCs w:val="24"/>
        </w:rPr>
        <w:t>ου λεγόμενου ι</w:t>
      </w:r>
      <w:r w:rsidRPr="001D26E0">
        <w:rPr>
          <w:rFonts w:eastAsia="Times New Roman" w:cs="Times New Roman"/>
          <w:szCs w:val="24"/>
        </w:rPr>
        <w:t>ατρικού τουρισμού</w:t>
      </w:r>
      <w:r>
        <w:rPr>
          <w:rFonts w:eastAsia="Times New Roman" w:cs="Times New Roman"/>
          <w:szCs w:val="24"/>
        </w:rPr>
        <w:t>;</w:t>
      </w:r>
    </w:p>
    <w:p w14:paraId="42AE9F8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Να γιατί δεν είναι διόλου τυχαίο πώς την περίοδο αυτή κατά την οποία το εγχώριο κεφάλαιο επιδιώκει να περάσει σε </w:t>
      </w:r>
      <w:r>
        <w:rPr>
          <w:rFonts w:eastAsia="Times New Roman" w:cs="Times New Roman"/>
          <w:szCs w:val="24"/>
        </w:rPr>
        <w:lastRenderedPageBreak/>
        <w:t>φάση ανάπτυξης της κερδοφορίας και της ανταγωνιστικότητάς του, η Κυβέρνηση και όλα τα άλλα τα κόμματα –τα αστι</w:t>
      </w:r>
      <w:r>
        <w:rPr>
          <w:rFonts w:eastAsia="Times New Roman" w:cs="Times New Roman"/>
          <w:szCs w:val="24"/>
        </w:rPr>
        <w:t>κά κόμματα, τα επιτελεία του συστήματος- όχι μόνο υπηρετούν και προωθούν τους στρατηγικούς στόχους της ελληνικής αστικής τάξης, αλλά συγχρόνως αποτελούν τη χειραγώγηση και στοίχιση των εργαζόμενων και του λαού πίσω από αυτήν τη στρατηγική.</w:t>
      </w:r>
    </w:p>
    <w:p w14:paraId="42AE9F8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Έτσι, με τον μαν</w:t>
      </w:r>
      <w:r>
        <w:rPr>
          <w:rFonts w:eastAsia="Times New Roman" w:cs="Times New Roman"/>
          <w:szCs w:val="24"/>
        </w:rPr>
        <w:t>δύα του εθνικού σχεδίου, όπως αναφέρεται και μέσα στο νομοσχέδιο, επιχειρούν να ντύσουν τα συμφέροντα του κεφαλαίου με τα εθνικά χρώματα, προβάλλοντας και ορισμένα «τυράκια», ώστε να καλλιεργήσουν προσδοκίες για την απάτη της δίκαιης ανάπτυξης, από την οπο</w:t>
      </w:r>
      <w:r>
        <w:rPr>
          <w:rFonts w:eastAsia="Times New Roman" w:cs="Times New Roman"/>
          <w:szCs w:val="24"/>
        </w:rPr>
        <w:t>ία, τάχα, μπορούν να ωφελούνται επιχειρηματικοί όμιλοι και εργαζόμενοι.</w:t>
      </w:r>
    </w:p>
    <w:p w14:paraId="42AE9F8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w:t>
      </w:r>
      <w:r>
        <w:rPr>
          <w:rFonts w:eastAsia="Times New Roman" w:cs="Times New Roman"/>
          <w:szCs w:val="24"/>
        </w:rPr>
        <w:t>α</w:t>
      </w:r>
      <w:r>
        <w:rPr>
          <w:rFonts w:eastAsia="Times New Roman" w:cs="Times New Roman"/>
          <w:szCs w:val="24"/>
        </w:rPr>
        <w:t xml:space="preserve">ς έχει καταθέσει στο λαό μια ριζικά διαφορετική πρόταση, η οποία σήμερα μπορεί να ικανοποιήσει το σύνολο των αναγκών του λαού, ξεκινώντας από το πρώτο και </w:t>
      </w:r>
      <w:r>
        <w:rPr>
          <w:rFonts w:eastAsia="Times New Roman" w:cs="Times New Roman"/>
          <w:szCs w:val="24"/>
        </w:rPr>
        <w:t xml:space="preserve">κύριο, την ανάπτυξη, που δεν θα εξυπηρετεί την καπιταλιστική κερδοφορία, αλλά την ικανοποίηση των λαϊκών αναγκών. Και είναι μια ριζικά διαφορετική πρόταση, η οποία ακριβώς </w:t>
      </w:r>
      <w:r>
        <w:rPr>
          <w:rFonts w:eastAsia="Times New Roman" w:cs="Times New Roman"/>
          <w:szCs w:val="24"/>
        </w:rPr>
        <w:lastRenderedPageBreak/>
        <w:t>αμφισβητεί τους υπεύθυνους για τη φτώχεια, την εξαθλίωση και την όξυνση των καθημερι</w:t>
      </w:r>
      <w:r>
        <w:rPr>
          <w:rFonts w:eastAsia="Times New Roman" w:cs="Times New Roman"/>
          <w:szCs w:val="24"/>
        </w:rPr>
        <w:t>νών προβλημάτων του λαού.</w:t>
      </w:r>
    </w:p>
    <w:p w14:paraId="42AE9F8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Αναδεικνύει τη μια και μόνη διέξοδο, η οποία είναι η κοινωνικοποίηση των συγκεκριμένων μέσων παραγωγής, ο κεντρικός σχεδιασμός και ο εργατικός έλεγχος, που είναι τα μόνα εργαλεία που μπορούν να αξιοποιήσουν το σύνολο των παραγωγικ</w:t>
      </w:r>
      <w:r>
        <w:rPr>
          <w:rFonts w:eastAsia="Times New Roman" w:cs="Times New Roman"/>
          <w:szCs w:val="24"/>
        </w:rPr>
        <w:t xml:space="preserve">ών δυνατοτήτων της χώρας. Αυτές τις δυνατότητες τις οποίες καταστρέφει σήμερα η καπιταλιστική ανάπτυξη. Με τον κεντρικό σχεδιασμό μπορούν να εξαλειφθούν η ανεργία, να καλυφθούν οι λαϊκές ανάγκες, μέσα από την παραγωγική διαδικασία. </w:t>
      </w:r>
    </w:p>
    <w:p w14:paraId="42AE9F9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Συγχρόνως, βεβαίως, υπά</w:t>
      </w:r>
      <w:r>
        <w:rPr>
          <w:rFonts w:eastAsia="Times New Roman" w:cs="Times New Roman"/>
          <w:szCs w:val="24"/>
        </w:rPr>
        <w:t>ρχουν και άλλες δύο προϋποθέσεις. Η μη αναγνώριση του δημόσιου χρέους και η αποδέσμευση από τους ιμπεριαλιστικούς οργανισμούς, Ευρωπαϊκή Ένωση, ΝΑΤΟ, το Διεθνές Νομισματικό Ταμείο.</w:t>
      </w:r>
    </w:p>
    <w:p w14:paraId="42AE9F91" w14:textId="77777777" w:rsidR="00F00D30" w:rsidRDefault="00AE51A4">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w:t>
      </w:r>
      <w:r w:rsidRPr="00F8084C">
        <w:rPr>
          <w:rFonts w:eastAsia="Times New Roman"/>
          <w:bCs/>
        </w:rPr>
        <w:t>ουλευτή)</w:t>
      </w:r>
    </w:p>
    <w:p w14:paraId="42AE9F9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42AE9F9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αυτόν ακριβώς τον λόγο σήμερα είναι επιτακτική ανάγκη ο λαός να περάσει στην αντεπίθεση, να οργανώσει την πάλη του στους χώρους δουλειάς του στους διάφορους κλάδους και η εργατική τάξη να οικοδομήσει τη λαϊκή ενότητα </w:t>
      </w:r>
      <w:r>
        <w:rPr>
          <w:rFonts w:eastAsia="Times New Roman" w:cs="Times New Roman"/>
          <w:szCs w:val="24"/>
        </w:rPr>
        <w:t xml:space="preserve">με τα υπόλοιπα λαϊκά στρώματα. Μόνο με αυτόν τον τρόπο μπορεί να αποκρουστεί η κλιμάκωση της αντιλαϊκής επίθεσης. Να δοθούν ανάσες στο λαό, να οπλιστεί με αισιοδοξία, μαχητικότητα, αποφασιστικότητα, ώστε να προχωρήσει σε ανατροπές στο επίπεδο της εξουσίας </w:t>
      </w:r>
      <w:r>
        <w:rPr>
          <w:rFonts w:eastAsia="Times New Roman" w:cs="Times New Roman"/>
          <w:szCs w:val="24"/>
        </w:rPr>
        <w:t xml:space="preserve">και να οργανώσει την οικονομία με τέτοιο τρόπο, όπου στο επίκεντρό της θα βρίσκεται ο άνθρωπος και η ικανοποίηση των σύγχρονων και συνεχώς </w:t>
      </w:r>
      <w:proofErr w:type="spellStart"/>
      <w:r>
        <w:rPr>
          <w:rFonts w:eastAsia="Times New Roman" w:cs="Times New Roman"/>
          <w:szCs w:val="24"/>
        </w:rPr>
        <w:t>διευρυνόμενων</w:t>
      </w:r>
      <w:proofErr w:type="spellEnd"/>
      <w:r>
        <w:rPr>
          <w:rFonts w:eastAsia="Times New Roman" w:cs="Times New Roman"/>
          <w:szCs w:val="24"/>
        </w:rPr>
        <w:t xml:space="preserve"> αναγκών του. Προϋπόθεση για αυτό; Η ισχυροποίηση του ΚΚΕ παντού και με αφορμή τις επερχόμενες εκλογικές</w:t>
      </w:r>
      <w:r>
        <w:rPr>
          <w:rFonts w:eastAsia="Times New Roman" w:cs="Times New Roman"/>
          <w:szCs w:val="24"/>
        </w:rPr>
        <w:t xml:space="preserve"> μάχες στην Ευρωβουλή, στις δημοτικές, περιφερειακές, αλλά και στις βουλευτικές εκλογές, όποτε και αν γίνουν. </w:t>
      </w:r>
    </w:p>
    <w:p w14:paraId="42AE9F9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2AE9F95" w14:textId="77777777" w:rsidR="00F00D30" w:rsidRDefault="00AE51A4">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Και εμείς ευχαριστούμε. </w:t>
      </w:r>
    </w:p>
    <w:p w14:paraId="42AE9F9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έχει τον λόγο. </w:t>
      </w:r>
    </w:p>
    <w:p w14:paraId="42AE9F97"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ΙΩΑΝΝΗΣ Σ</w:t>
      </w:r>
      <w:r>
        <w:rPr>
          <w:rFonts w:eastAsia="Times New Roman" w:cs="Times New Roman"/>
          <w:b/>
          <w:szCs w:val="24"/>
        </w:rPr>
        <w:t>ΑΡΙΔΗΣ:</w:t>
      </w:r>
      <w:r>
        <w:rPr>
          <w:rFonts w:eastAsia="Times New Roman" w:cs="Times New Roman"/>
          <w:szCs w:val="24"/>
        </w:rPr>
        <w:t xml:space="preserve"> Ευχαριστώ πολύ, κύριε Πρόεδρε.</w:t>
      </w:r>
    </w:p>
    <w:p w14:paraId="42AE9F9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πολύ θα θέλαμε να είμαστε αισιόδοξοι με την εισαγωγή ενός επενδυτικού νομοσχεδίου στις μέρες μας στη Βουλή των Ελλήνων, για τη χώρα μας. Πιστεύουμε, όμως, ότι το συγκεκριμέ</w:t>
      </w:r>
      <w:r>
        <w:rPr>
          <w:rFonts w:eastAsia="Times New Roman" w:cs="Times New Roman"/>
          <w:szCs w:val="24"/>
        </w:rPr>
        <w:t xml:space="preserve">νο νομοσχέδιο το οποίο έρχεται στη Βουλή των Ελλήνων είναι προβληματικό, είναι ελλιπές, σε αρκετά σημεία και για αυτόν τον λόγο η Ένωση Κεντρώων θα ψηφίσει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 xml:space="preserve"> στη συγκεκριμένη νομοθετική πρωτοβουλία της Κυβέρνησης.</w:t>
      </w:r>
    </w:p>
    <w:p w14:paraId="42AE9F9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Μιλάμε για ανάπτυξη, μιλάμε για </w:t>
      </w:r>
      <w:r>
        <w:rPr>
          <w:rFonts w:eastAsia="Times New Roman" w:cs="Times New Roman"/>
          <w:szCs w:val="24"/>
        </w:rPr>
        <w:t>επενδύσεις, είναι πράγματα που δεν έρχονται με έναν μαγικό τρόπο, οι επενδύσεις θέλουν σαφώς καθαρές νομοθετικές διατάξεις, για να γνωρίζουμε πώς θα ξεκινήσουμε, πώς θα προχωρήσουμε και πού θα τελειώσουμε.</w:t>
      </w:r>
    </w:p>
    <w:p w14:paraId="42AE9F9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Πέραν, λοιπόν, από το προβληματικό προφίλ του συγκεκριμένου νομοσχεδίου, εμείς στην Ένωση Κεντρώων πιστεύουμε ότι οι επενδύσεις δεν έρχονται με μια κρατική εντολή και </w:t>
      </w:r>
      <w:r>
        <w:rPr>
          <w:rFonts w:eastAsia="Times New Roman" w:cs="Times New Roman"/>
          <w:szCs w:val="24"/>
        </w:rPr>
        <w:lastRenderedPageBreak/>
        <w:t xml:space="preserve">σίγουρα η ανάπτυξη στη χώρα δεν είναι αποτέλεσμα ενός και μόνο καλού νομοθετήματος. </w:t>
      </w:r>
    </w:p>
    <w:p w14:paraId="42AE9F9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 κ</w:t>
      </w:r>
      <w:r>
        <w:rPr>
          <w:rFonts w:eastAsia="Times New Roman" w:cs="Times New Roman"/>
          <w:szCs w:val="24"/>
        </w:rPr>
        <w:t>ράτος οφείλει να διευκολύνει την αγορά στο να πάρει ανάσες, να την ελαφρύνει από τα φορολογικά βάση και τις ασφαλιστικές εισφορές. Αυτή είναι η θέση της Ένωσης Κεντρώων, μια πάγια θέση εδώ και πάρα πολλά χρόνια, βλέποντας ότι μόνο έτσι θα μπορούσε να λυθεί</w:t>
      </w:r>
      <w:r>
        <w:rPr>
          <w:rFonts w:eastAsia="Times New Roman" w:cs="Times New Roman"/>
          <w:szCs w:val="24"/>
        </w:rPr>
        <w:t xml:space="preserve"> ο γόρδιος δεσμός των επενδύσεων και της ανάπτυξης. </w:t>
      </w:r>
    </w:p>
    <w:p w14:paraId="42AE9F9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από τη μια πλευρά να έχουμε ένα καχεκτικό τραπεζικό σύστημα και 80 και πλέον δισεκατομμύρια κόκκινων δανείων, </w:t>
      </w:r>
      <w:r>
        <w:rPr>
          <w:rFonts w:eastAsia="Times New Roman" w:cs="Times New Roman"/>
          <w:szCs w:val="24"/>
          <w:lang w:val="en-US"/>
        </w:rPr>
        <w:t>capital</w:t>
      </w:r>
      <w:r w:rsidRPr="00AD77A3">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ακριβό χρήμα και από την άλλη να επιδιώκουμε να δίνουμ</w:t>
      </w:r>
      <w:r>
        <w:rPr>
          <w:rFonts w:eastAsia="Times New Roman" w:cs="Times New Roman"/>
          <w:szCs w:val="24"/>
        </w:rPr>
        <w:t xml:space="preserve">ε ασπιρίνες σε έναν άνθρωπο ο οποίος βρίσκεται με χρόνιο νόσημα στο κρεβάτι του πόνου, με νομοθετήματα ουσιαστικά πρόχειρα, όπως είναι αυτό εδώ. </w:t>
      </w:r>
    </w:p>
    <w:p w14:paraId="42AE9F9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Ενδεικτικό της προχειρότητας είναι ότι σχετικά με την Αναπτυξιακή Τράπεζα δεν έχετε εκπονήσει ούτε ένα στοιχει</w:t>
      </w:r>
      <w:r>
        <w:rPr>
          <w:rFonts w:eastAsia="Times New Roman" w:cs="Times New Roman"/>
          <w:szCs w:val="24"/>
        </w:rPr>
        <w:t xml:space="preserve">ώδες επιχειρησιακό σχέδιο, ένα </w:t>
      </w:r>
      <w:r>
        <w:rPr>
          <w:rFonts w:eastAsia="Times New Roman" w:cs="Times New Roman"/>
          <w:szCs w:val="24"/>
          <w:lang w:val="en-US"/>
        </w:rPr>
        <w:t>business</w:t>
      </w:r>
      <w:r w:rsidRPr="00AD77A3">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p>
    <w:p w14:paraId="42AE9F9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Στο 1.1 μάλιστα λέτε ότι για τη συγκεκριμένη τράπεζα προτίθεστε να λειτουργήσει με ιδιωτικοοικονομικά κριτήρια. Στην ιδιωτική, όμως, οικονομία, κυρίες και κύριοι συνάδελφοι, κάθε προσπάθεια επιχειρησιακής ανάπ</w:t>
      </w:r>
      <w:r>
        <w:rPr>
          <w:rFonts w:eastAsia="Times New Roman" w:cs="Times New Roman"/>
          <w:szCs w:val="24"/>
        </w:rPr>
        <w:t xml:space="preserve">τυξης συνοδεύεται και από ένα κατάλληλο τεκμηριωμένο σχεδιασμό, ένα πράγμα το οποίο δεν βλέπουμε να υπάρχει μέσα σε αυτό το νομοσχέδιο. </w:t>
      </w:r>
    </w:p>
    <w:p w14:paraId="42AE9F9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Σε αυτήν την περίπτωση εμείς υπολογίζουμε ότι την επιτυχία της </w:t>
      </w:r>
      <w:r>
        <w:rPr>
          <w:rFonts w:eastAsia="Times New Roman" w:cs="Times New Roman"/>
          <w:szCs w:val="24"/>
        </w:rPr>
        <w:t>τ</w:t>
      </w:r>
      <w:r>
        <w:rPr>
          <w:rFonts w:eastAsia="Times New Roman" w:cs="Times New Roman"/>
          <w:szCs w:val="24"/>
        </w:rPr>
        <w:t>ράπεζας θα τη φέρει η μοίρα και το πλήρωμα το χρόνου. Τ</w:t>
      </w:r>
      <w:r>
        <w:rPr>
          <w:rFonts w:eastAsia="Times New Roman" w:cs="Times New Roman"/>
          <w:szCs w:val="24"/>
        </w:rPr>
        <w:t>ο πλήρωμα του χρόνου, όμως, δεν θα πρέπει εμείς να το περιμένουμε να είναι πάρα πολύ μακρύ, γιατί η ελληνική οικονομία το χρειάζεται άμεσα. Το χρειάζεται από χθες, θα μπορούσα να πω.</w:t>
      </w:r>
    </w:p>
    <w:p w14:paraId="42AE9FA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business</w:t>
      </w:r>
      <w:r w:rsidRPr="001A3E7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θα μπορούσατε να το συμπεριλάβετε στην αιτιολογική έκθεσ</w:t>
      </w:r>
      <w:r>
        <w:rPr>
          <w:rFonts w:eastAsia="Times New Roman" w:cs="Times New Roman"/>
          <w:szCs w:val="24"/>
        </w:rPr>
        <w:t xml:space="preserve">η, ώστε να κριθεί και αυτό από τα επιτελεία των κομμάτων, τα τεχνοκρατικά επιτελεία των κομμάτων και να κριθεί και από τους αρμόδιους φορείς, οι οποίοι έρχονται να συζητήσουν στις αρμόδιες επιτροπές και να πουν την άποψή τους. </w:t>
      </w:r>
    </w:p>
    <w:p w14:paraId="42AE9FA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Δεν μπορούσε, δηλαδή, η Κυβέ</w:t>
      </w:r>
      <w:r>
        <w:rPr>
          <w:rFonts w:eastAsia="Times New Roman" w:cs="Times New Roman"/>
          <w:szCs w:val="24"/>
        </w:rPr>
        <w:t xml:space="preserve">ρνηση να εκπονήσει ένα τέτοιο </w:t>
      </w:r>
      <w:r>
        <w:rPr>
          <w:rFonts w:eastAsia="Times New Roman" w:cs="Times New Roman"/>
          <w:szCs w:val="24"/>
          <w:lang w:val="en-US"/>
        </w:rPr>
        <w:t>business</w:t>
      </w:r>
      <w:r w:rsidRPr="001A3E7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ή δεν ήθελε; Μήπως αυτή η έλλειψη τεκμηρίωσης σημαίνει ότι πρόκειται για ένα προεκλογικό νομοσχέδιο προορισμένο να λειτουργήσει μόνο στο επίπεδο μιας κυβερνητικής διαφήμισης; Αυτό δεν το λέμε εμείς στην Ένωση Κεν</w:t>
      </w:r>
      <w:r>
        <w:rPr>
          <w:rFonts w:eastAsia="Times New Roman" w:cs="Times New Roman"/>
          <w:szCs w:val="24"/>
        </w:rPr>
        <w:t xml:space="preserve">τρώων. Αυτό μπορεί να το επικαλεστεί οποιοδήποτε κόμμα της </w:t>
      </w:r>
      <w:r>
        <w:rPr>
          <w:rFonts w:eastAsia="Times New Roman" w:cs="Times New Roman"/>
          <w:szCs w:val="24"/>
        </w:rPr>
        <w:t>Α</w:t>
      </w:r>
      <w:r>
        <w:rPr>
          <w:rFonts w:eastAsia="Times New Roman" w:cs="Times New Roman"/>
          <w:szCs w:val="24"/>
        </w:rPr>
        <w:t>ντιπολίτευσης αυτήν τη στιγμή μέσα στην Αίθουσα. Αφήνει το ίχνος του το συγκεκριμένο νομοσχέδιο και έτσι δίνει το επιχείρημα σε όλους εμάς να λέμε από τη μια πλευρά ότι έχουμε ανάγκη σαφώς ένα επε</w:t>
      </w:r>
      <w:r>
        <w:rPr>
          <w:rFonts w:eastAsia="Times New Roman" w:cs="Times New Roman"/>
          <w:szCs w:val="24"/>
        </w:rPr>
        <w:t>νδυτικό νομοσχέδιο, αλλά ο τρόπος, οι ελλείψεις που έχει μέσα του, τα γκρίζα που αφήνει, μας δημιουργούν τη διάθεση, την οποία –να είμαστε ειλικρινείς- μπορεί και να μην την είχαμε, να κατηγορήσουμε την Κυβέρνηση ότι φέρνει ένα προεκλογικό νομοσχέδιο.</w:t>
      </w:r>
    </w:p>
    <w:p w14:paraId="42AE9FA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Πώς </w:t>
      </w:r>
      <w:r>
        <w:rPr>
          <w:rFonts w:eastAsia="Times New Roman" w:cs="Times New Roman"/>
          <w:szCs w:val="24"/>
        </w:rPr>
        <w:t xml:space="preserve">θα διορθωθεί η </w:t>
      </w:r>
      <w:r>
        <w:rPr>
          <w:rFonts w:eastAsia="Times New Roman" w:cs="Times New Roman"/>
          <w:szCs w:val="24"/>
        </w:rPr>
        <w:t>τ</w:t>
      </w:r>
      <w:r>
        <w:rPr>
          <w:rFonts w:eastAsia="Times New Roman" w:cs="Times New Roman"/>
          <w:szCs w:val="24"/>
        </w:rPr>
        <w:t xml:space="preserve">ράπεζα σε ένα κεφαλαιακό επίπεδο; Ποιες θα είναι οι αναλυτικές πηγές εσόδων και εξόδων; Ποια θα είναι στο πλήρες ανάπτυγμά της η οργανωτική της δομή; Πότε θα τα μάθουμε άραγε όλα αυτά με τεκμηριωμένο και αναλυτικό τρόπο; </w:t>
      </w:r>
    </w:p>
    <w:p w14:paraId="42AE9FA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2.9 στις </w:t>
      </w:r>
      <w:r>
        <w:rPr>
          <w:rFonts w:eastAsia="Times New Roman" w:cs="Times New Roman"/>
          <w:szCs w:val="24"/>
        </w:rPr>
        <w:t>σελίδες 7 και 8 πρέπει να συμπληρωθεί, ώστε η στελέχωση όλων των θέσεων ευθύνης, μέχρι και το επίπεδο του διευθυντή να γίνεται από ανοιχτές και διαφανείς διαδικασίες. Δεν το έχουμε δει αυτό, δεν φαίνεται. Δεν διανοούμαστε ένα κατά όνομα αναπτυξιακό νομοσχέ</w:t>
      </w:r>
      <w:r>
        <w:rPr>
          <w:rFonts w:eastAsia="Times New Roman" w:cs="Times New Roman"/>
          <w:szCs w:val="24"/>
        </w:rPr>
        <w:t xml:space="preserve">διο να </w:t>
      </w:r>
      <w:proofErr w:type="spellStart"/>
      <w:r>
        <w:rPr>
          <w:rFonts w:eastAsia="Times New Roman" w:cs="Times New Roman"/>
          <w:szCs w:val="24"/>
        </w:rPr>
        <w:t>διέπεται</w:t>
      </w:r>
      <w:proofErr w:type="spellEnd"/>
      <w:r>
        <w:rPr>
          <w:rFonts w:eastAsia="Times New Roman" w:cs="Times New Roman"/>
          <w:szCs w:val="24"/>
        </w:rPr>
        <w:t xml:space="preserve"> από την κλασική νοοτροπία -αυτό που αφήνουμε πάντα σε πάρα πολλά νομοσχέδια- του ρουσφετιού και της διαπλοκής. Γιατί δεν μπορούμε να κάνουμε ξεκάθαρα</w:t>
      </w:r>
      <w:r w:rsidRPr="001C1409">
        <w:rPr>
          <w:rFonts w:eastAsia="Times New Roman" w:cs="Times New Roman"/>
          <w:szCs w:val="24"/>
        </w:rPr>
        <w:t xml:space="preserve"> </w:t>
      </w:r>
      <w:r>
        <w:rPr>
          <w:rFonts w:eastAsia="Times New Roman" w:cs="Times New Roman"/>
          <w:szCs w:val="24"/>
        </w:rPr>
        <w:t>τα πράγματα σε ένα νομοσχέδιο το οποίο φέρνουμε εδώ, στη Βουλή των Ελλήνων; Γιατί δεν μπορ</w:t>
      </w:r>
      <w:r>
        <w:rPr>
          <w:rFonts w:eastAsia="Times New Roman" w:cs="Times New Roman"/>
          <w:szCs w:val="24"/>
        </w:rPr>
        <w:t>ούμε να τα βάλουμε σε μια σειρά;</w:t>
      </w:r>
    </w:p>
    <w:p w14:paraId="42AE9FA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Όταν σε αυτό το νομοσχέδιο κάνετε λόγο για στρατηγικές επενδύσεις, καταλαβαίνουμε ότι υπάρχει ένα τεράστιο περιθώριο σχετικότητας και υποκειμενικής κρίσης των επενδυτικών σχεδίων του εκάστοτε ιδιώτη από την Κυβέρνηση. </w:t>
      </w:r>
    </w:p>
    <w:p w14:paraId="42AE9FA5"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Αυτά</w:t>
      </w:r>
      <w:r w:rsidRPr="00DF22B5">
        <w:rPr>
          <w:rFonts w:eastAsia="Times New Roman" w:cs="Times New Roman"/>
          <w:szCs w:val="24"/>
        </w:rPr>
        <w:t xml:space="preserve"> </w:t>
      </w:r>
      <w:r>
        <w:rPr>
          <w:rFonts w:eastAsia="Times New Roman" w:cs="Times New Roman"/>
          <w:szCs w:val="24"/>
        </w:rPr>
        <w:t>που περιλαμβάνετε</w:t>
      </w:r>
      <w:r w:rsidRPr="00DF22B5">
        <w:rPr>
          <w:rFonts w:eastAsia="Times New Roman" w:cs="Times New Roman"/>
          <w:szCs w:val="24"/>
        </w:rPr>
        <w:t xml:space="preserve"> στο σημερινό νομοσχέδιο ως κριτήρια όχι μόνο δεν είναι επαρκή</w:t>
      </w:r>
      <w:r>
        <w:rPr>
          <w:rFonts w:eastAsia="Times New Roman" w:cs="Times New Roman"/>
          <w:szCs w:val="24"/>
        </w:rPr>
        <w:t>,</w:t>
      </w:r>
      <w:r w:rsidRPr="00DF22B5">
        <w:rPr>
          <w:rFonts w:eastAsia="Times New Roman" w:cs="Times New Roman"/>
          <w:szCs w:val="24"/>
        </w:rPr>
        <w:t xml:space="preserve"> αλλά δεν μπορούν να χαρακτηρίσουν ένα επενδυτικό σχέδιο ως στρατηγικό από μόνα </w:t>
      </w:r>
      <w:r>
        <w:rPr>
          <w:rFonts w:eastAsia="Times New Roman" w:cs="Times New Roman"/>
          <w:szCs w:val="24"/>
        </w:rPr>
        <w:t>τους.</w:t>
      </w:r>
      <w:r w:rsidRPr="00DF22B5">
        <w:rPr>
          <w:rFonts w:eastAsia="Times New Roman" w:cs="Times New Roman"/>
          <w:szCs w:val="24"/>
        </w:rPr>
        <w:t xml:space="preserve"> Το αν μία επένδυση έχει στρατηγικό</w:t>
      </w:r>
      <w:r>
        <w:rPr>
          <w:rFonts w:eastAsia="Times New Roman" w:cs="Times New Roman"/>
          <w:szCs w:val="24"/>
        </w:rPr>
        <w:t xml:space="preserve"> χαρακτήρα δεν φαίνεται από το</w:t>
      </w:r>
      <w:r w:rsidRPr="00DF22B5">
        <w:rPr>
          <w:rFonts w:eastAsia="Times New Roman" w:cs="Times New Roman"/>
          <w:szCs w:val="24"/>
        </w:rPr>
        <w:t xml:space="preserve"> πόσους εργαζόμενους απασ</w:t>
      </w:r>
      <w:r w:rsidRPr="00DF22B5">
        <w:rPr>
          <w:rFonts w:eastAsia="Times New Roman" w:cs="Times New Roman"/>
          <w:szCs w:val="24"/>
        </w:rPr>
        <w:t>χολεί</w:t>
      </w:r>
      <w:r>
        <w:rPr>
          <w:rFonts w:eastAsia="Times New Roman" w:cs="Times New Roman"/>
          <w:szCs w:val="24"/>
        </w:rPr>
        <w:t>, α</w:t>
      </w:r>
      <w:r w:rsidRPr="00DF22B5">
        <w:rPr>
          <w:rFonts w:eastAsia="Times New Roman" w:cs="Times New Roman"/>
          <w:szCs w:val="24"/>
        </w:rPr>
        <w:t xml:space="preserve">λλά και από το συνολικό </w:t>
      </w:r>
      <w:r w:rsidRPr="00DF22B5">
        <w:rPr>
          <w:rFonts w:eastAsia="Times New Roman" w:cs="Times New Roman"/>
          <w:szCs w:val="24"/>
        </w:rPr>
        <w:lastRenderedPageBreak/>
        <w:t>της αποτύπωμα στην οικονομία μιας χώρας και ιδίως</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στην οικονομία της Ελλάδας που σ</w:t>
      </w:r>
      <w:r w:rsidRPr="00DF22B5">
        <w:rPr>
          <w:rFonts w:eastAsia="Times New Roman" w:cs="Times New Roman"/>
          <w:szCs w:val="24"/>
        </w:rPr>
        <w:t>αφώς χρειάζεται να πάρει μεγάλες ανάσες μέσα από επενδυτικές κινήσεις</w:t>
      </w:r>
      <w:r>
        <w:rPr>
          <w:rFonts w:eastAsia="Times New Roman" w:cs="Times New Roman"/>
          <w:szCs w:val="24"/>
        </w:rPr>
        <w:t>.</w:t>
      </w:r>
      <w:r w:rsidRPr="00DF22B5">
        <w:rPr>
          <w:rFonts w:eastAsia="Times New Roman" w:cs="Times New Roman"/>
          <w:szCs w:val="24"/>
        </w:rPr>
        <w:t xml:space="preserve"> </w:t>
      </w:r>
    </w:p>
    <w:p w14:paraId="42AE9FA6"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Το αποτύπωμα</w:t>
      </w:r>
      <w:r>
        <w:rPr>
          <w:rFonts w:eastAsia="Times New Roman" w:cs="Times New Roman"/>
          <w:szCs w:val="24"/>
        </w:rPr>
        <w:t>,</w:t>
      </w:r>
      <w:r w:rsidRPr="00DF22B5">
        <w:rPr>
          <w:rFonts w:eastAsia="Times New Roman" w:cs="Times New Roman"/>
          <w:szCs w:val="24"/>
        </w:rPr>
        <w:t xml:space="preserve"> λοιπόν</w:t>
      </w:r>
      <w:r>
        <w:rPr>
          <w:rFonts w:eastAsia="Times New Roman" w:cs="Times New Roman"/>
          <w:szCs w:val="24"/>
        </w:rPr>
        <w:t>,</w:t>
      </w:r>
      <w:r w:rsidRPr="00DF22B5">
        <w:rPr>
          <w:rFonts w:eastAsia="Times New Roman" w:cs="Times New Roman"/>
          <w:szCs w:val="24"/>
        </w:rPr>
        <w:t xml:space="preserve"> αυτό </w:t>
      </w:r>
      <w:r>
        <w:rPr>
          <w:rFonts w:eastAsia="Times New Roman" w:cs="Times New Roman"/>
          <w:szCs w:val="24"/>
        </w:rPr>
        <w:t xml:space="preserve">φαίνεται </w:t>
      </w:r>
      <w:r w:rsidRPr="00DF22B5">
        <w:rPr>
          <w:rFonts w:eastAsia="Times New Roman" w:cs="Times New Roman"/>
          <w:szCs w:val="24"/>
        </w:rPr>
        <w:t xml:space="preserve">συνήθως από έμπρακτα και </w:t>
      </w:r>
      <w:r w:rsidRPr="00DF22B5">
        <w:rPr>
          <w:rFonts w:eastAsia="Times New Roman" w:cs="Times New Roman"/>
          <w:szCs w:val="24"/>
        </w:rPr>
        <w:t>μετρήσιμα στοιχεία</w:t>
      </w:r>
      <w:r>
        <w:rPr>
          <w:rFonts w:eastAsia="Times New Roman" w:cs="Times New Roman"/>
          <w:szCs w:val="24"/>
        </w:rPr>
        <w:t>,</w:t>
      </w:r>
      <w:r w:rsidRPr="00DF22B5">
        <w:rPr>
          <w:rFonts w:eastAsia="Times New Roman" w:cs="Times New Roman"/>
          <w:szCs w:val="24"/>
        </w:rPr>
        <w:t xml:space="preserve"> όπως είναι το μειωμένο χρηματοπιστωτικό ρίσκο</w:t>
      </w:r>
      <w:r>
        <w:rPr>
          <w:rFonts w:eastAsia="Times New Roman" w:cs="Times New Roman"/>
          <w:szCs w:val="24"/>
        </w:rPr>
        <w:t>,</w:t>
      </w:r>
      <w:r w:rsidRPr="00DF22B5">
        <w:rPr>
          <w:rFonts w:eastAsia="Times New Roman" w:cs="Times New Roman"/>
          <w:szCs w:val="24"/>
        </w:rPr>
        <w:t xml:space="preserve"> το τεκμηριωμένο επιχειρησιακό σχέδιο και η εμπειρία ανάλογων προσπαθειών του παρελθόντος</w:t>
      </w:r>
      <w:r>
        <w:rPr>
          <w:rFonts w:eastAsia="Times New Roman" w:cs="Times New Roman"/>
          <w:szCs w:val="24"/>
        </w:rPr>
        <w:t>,</w:t>
      </w:r>
      <w:r w:rsidRPr="00DF22B5">
        <w:rPr>
          <w:rFonts w:eastAsia="Times New Roman" w:cs="Times New Roman"/>
          <w:szCs w:val="24"/>
        </w:rPr>
        <w:t xml:space="preserve"> τόσο σε εγχώριο όσο και σε διεθνές επίπεδο</w:t>
      </w:r>
      <w:r>
        <w:rPr>
          <w:rFonts w:eastAsia="Times New Roman" w:cs="Times New Roman"/>
          <w:szCs w:val="24"/>
        </w:rPr>
        <w:t>.</w:t>
      </w:r>
    </w:p>
    <w:p w14:paraId="42AE9FA7"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DF22B5">
        <w:rPr>
          <w:rFonts w:eastAsia="Times New Roman" w:cs="Times New Roman"/>
          <w:szCs w:val="24"/>
        </w:rPr>
        <w:t xml:space="preserve"> η ανάθεση της εποπτικής δραστηριότητας της Αναπ</w:t>
      </w:r>
      <w:r w:rsidRPr="00DF22B5">
        <w:rPr>
          <w:rFonts w:eastAsia="Times New Roman" w:cs="Times New Roman"/>
          <w:szCs w:val="24"/>
        </w:rPr>
        <w:t>τυξιακής Τράπεζας στην Τράπεζα της Ελλάδος δεν μπορεί να ασκηθεί αποτελεσματικά</w:t>
      </w:r>
      <w:r>
        <w:rPr>
          <w:rFonts w:eastAsia="Times New Roman" w:cs="Times New Roman"/>
          <w:szCs w:val="24"/>
        </w:rPr>
        <w:t>,</w:t>
      </w:r>
      <w:r w:rsidRPr="00DF22B5">
        <w:rPr>
          <w:rFonts w:eastAsia="Times New Roman" w:cs="Times New Roman"/>
          <w:szCs w:val="24"/>
        </w:rPr>
        <w:t xml:space="preserve"> όπως και η ίδια η Τράπεζα </w:t>
      </w:r>
      <w:r>
        <w:rPr>
          <w:rFonts w:eastAsia="Times New Roman" w:cs="Times New Roman"/>
          <w:szCs w:val="24"/>
        </w:rPr>
        <w:t>της Ελλάδος μά</w:t>
      </w:r>
      <w:r w:rsidRPr="00DF22B5">
        <w:rPr>
          <w:rFonts w:eastAsia="Times New Roman" w:cs="Times New Roman"/>
          <w:szCs w:val="24"/>
        </w:rPr>
        <w:t>ς αναφέρει στο υπόμνημα το οποίο κατέθεσε</w:t>
      </w:r>
      <w:r>
        <w:rPr>
          <w:rFonts w:eastAsia="Times New Roman" w:cs="Times New Roman"/>
          <w:szCs w:val="24"/>
        </w:rPr>
        <w:t>.</w:t>
      </w:r>
      <w:r w:rsidRPr="00DF22B5">
        <w:rPr>
          <w:rFonts w:eastAsia="Times New Roman" w:cs="Times New Roman"/>
          <w:szCs w:val="24"/>
        </w:rPr>
        <w:t xml:space="preserve"> Η </w:t>
      </w:r>
      <w:r>
        <w:rPr>
          <w:rFonts w:eastAsia="Times New Roman" w:cs="Times New Roman"/>
          <w:szCs w:val="24"/>
        </w:rPr>
        <w:t>διαδικασία εποπτείας α</w:t>
      </w:r>
      <w:r w:rsidRPr="00DF22B5">
        <w:rPr>
          <w:rFonts w:eastAsia="Times New Roman" w:cs="Times New Roman"/>
          <w:szCs w:val="24"/>
        </w:rPr>
        <w:t>υτής θα προκαλέσει κινδύνους και στον επόπτη και στον εποπτευόμενο</w:t>
      </w:r>
      <w:r>
        <w:rPr>
          <w:rFonts w:eastAsia="Times New Roman" w:cs="Times New Roman"/>
          <w:szCs w:val="24"/>
        </w:rPr>
        <w:t xml:space="preserve">. </w:t>
      </w:r>
      <w:r>
        <w:rPr>
          <w:rFonts w:eastAsia="Times New Roman" w:cs="Times New Roman"/>
          <w:szCs w:val="24"/>
        </w:rPr>
        <w:t>Γι’</w:t>
      </w:r>
      <w:r w:rsidRPr="00DF22B5">
        <w:rPr>
          <w:rFonts w:eastAsia="Times New Roman" w:cs="Times New Roman"/>
          <w:szCs w:val="24"/>
        </w:rPr>
        <w:t xml:space="preserve"> αυτό πρέπει να εξετάσετε και την πρόταση κατάργησης της πρόβλεψης εποπτείας εκ μέρους της Τράπεζας της Ελλάδος</w:t>
      </w:r>
      <w:r>
        <w:rPr>
          <w:rFonts w:eastAsia="Times New Roman" w:cs="Times New Roman"/>
          <w:szCs w:val="24"/>
        </w:rPr>
        <w:t>.</w:t>
      </w:r>
      <w:r w:rsidRPr="00DF22B5">
        <w:rPr>
          <w:rFonts w:eastAsia="Times New Roman" w:cs="Times New Roman"/>
          <w:szCs w:val="24"/>
        </w:rPr>
        <w:t xml:space="preserve"> </w:t>
      </w:r>
    </w:p>
    <w:p w14:paraId="42AE9FA8"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lastRenderedPageBreak/>
        <w:t>Ένας σημαντικός φορέας</w:t>
      </w:r>
      <w:r>
        <w:rPr>
          <w:rFonts w:eastAsia="Times New Roman" w:cs="Times New Roman"/>
          <w:szCs w:val="24"/>
        </w:rPr>
        <w:t>,</w:t>
      </w:r>
      <w:r w:rsidRPr="00DF22B5">
        <w:rPr>
          <w:rFonts w:eastAsia="Times New Roman" w:cs="Times New Roman"/>
          <w:szCs w:val="24"/>
        </w:rPr>
        <w:t xml:space="preserve"> η Ομοσπονδία Μηχανικών Τεχνικών Ελλάδος</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ανέφερε τους προβληματισμούς του</w:t>
      </w:r>
      <w:r w:rsidRPr="00DF22B5">
        <w:rPr>
          <w:rFonts w:eastAsia="Times New Roman" w:cs="Times New Roman"/>
          <w:szCs w:val="24"/>
        </w:rPr>
        <w:t xml:space="preserve"> για το άρθρο 32 </w:t>
      </w:r>
      <w:r>
        <w:rPr>
          <w:rFonts w:eastAsia="Times New Roman" w:cs="Times New Roman"/>
          <w:szCs w:val="24"/>
        </w:rPr>
        <w:t xml:space="preserve">διά </w:t>
      </w:r>
      <w:r w:rsidRPr="00DF22B5">
        <w:rPr>
          <w:rFonts w:eastAsia="Times New Roman" w:cs="Times New Roman"/>
          <w:szCs w:val="24"/>
        </w:rPr>
        <w:t xml:space="preserve">του υπομνήματος </w:t>
      </w:r>
      <w:r>
        <w:rPr>
          <w:rFonts w:eastAsia="Times New Roman" w:cs="Times New Roman"/>
          <w:szCs w:val="24"/>
        </w:rPr>
        <w:t>του.</w:t>
      </w:r>
      <w:r w:rsidRPr="00DF22B5">
        <w:rPr>
          <w:rFonts w:eastAsia="Times New Roman" w:cs="Times New Roman"/>
          <w:szCs w:val="24"/>
        </w:rPr>
        <w:t xml:space="preserve"> </w:t>
      </w:r>
      <w:r w:rsidRPr="00DF22B5">
        <w:rPr>
          <w:rFonts w:eastAsia="Times New Roman" w:cs="Times New Roman"/>
          <w:szCs w:val="24"/>
        </w:rPr>
        <w:t>Παρακαλούμε</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κ</w:t>
      </w:r>
      <w:r w:rsidRPr="00DF22B5">
        <w:rPr>
          <w:rFonts w:eastAsia="Times New Roman" w:cs="Times New Roman"/>
          <w:szCs w:val="24"/>
        </w:rPr>
        <w:t>ύριε Υπουργέ</w:t>
      </w:r>
      <w:r>
        <w:rPr>
          <w:rFonts w:eastAsia="Times New Roman" w:cs="Times New Roman"/>
          <w:szCs w:val="24"/>
        </w:rPr>
        <w:t>,</w:t>
      </w:r>
      <w:r w:rsidRPr="00DF22B5">
        <w:rPr>
          <w:rFonts w:eastAsia="Times New Roman" w:cs="Times New Roman"/>
          <w:szCs w:val="24"/>
        </w:rPr>
        <w:t xml:space="preserve"> αυτό να το λάβετε σοβαρά υπ</w:t>
      </w:r>
      <w:r>
        <w:rPr>
          <w:rFonts w:eastAsia="Times New Roman" w:cs="Times New Roman"/>
          <w:szCs w:val="24"/>
        </w:rPr>
        <w:t xml:space="preserve">’ </w:t>
      </w:r>
      <w:proofErr w:type="spellStart"/>
      <w:r w:rsidRPr="00DF22B5">
        <w:rPr>
          <w:rFonts w:eastAsia="Times New Roman" w:cs="Times New Roman"/>
          <w:szCs w:val="24"/>
        </w:rPr>
        <w:t>όψιν</w:t>
      </w:r>
      <w:proofErr w:type="spellEnd"/>
      <w:r>
        <w:rPr>
          <w:rFonts w:eastAsia="Times New Roman" w:cs="Times New Roman"/>
          <w:szCs w:val="24"/>
        </w:rPr>
        <w:t>, διότι τη</w:t>
      </w:r>
      <w:r w:rsidRPr="00DF22B5">
        <w:rPr>
          <w:rFonts w:eastAsia="Times New Roman" w:cs="Times New Roman"/>
          <w:szCs w:val="24"/>
        </w:rPr>
        <w:t xml:space="preserve"> συγκεκριμένη ανησυχία εμείς την κρίνουμε αιτιολογημένη</w:t>
      </w:r>
      <w:r>
        <w:rPr>
          <w:rFonts w:eastAsia="Times New Roman" w:cs="Times New Roman"/>
          <w:szCs w:val="24"/>
        </w:rPr>
        <w:t>.</w:t>
      </w:r>
    </w:p>
    <w:p w14:paraId="42AE9FA9"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DF22B5">
        <w:rPr>
          <w:rFonts w:eastAsia="Times New Roman" w:cs="Times New Roman"/>
          <w:szCs w:val="24"/>
        </w:rPr>
        <w:t xml:space="preserve"> η παρατήρηση του Συνδέσμου Ανωνύμων Εταιρειών και ΕΠΕ</w:t>
      </w:r>
      <w:r>
        <w:rPr>
          <w:rFonts w:eastAsia="Times New Roman" w:cs="Times New Roman"/>
          <w:szCs w:val="24"/>
        </w:rPr>
        <w:t>,</w:t>
      </w:r>
      <w:r w:rsidRPr="00DF22B5">
        <w:rPr>
          <w:rFonts w:eastAsia="Times New Roman" w:cs="Times New Roman"/>
          <w:szCs w:val="24"/>
        </w:rPr>
        <w:t xml:space="preserve"> σχετικά με το άρθρο 45</w:t>
      </w:r>
      <w:r>
        <w:rPr>
          <w:rFonts w:eastAsia="Times New Roman" w:cs="Times New Roman"/>
          <w:szCs w:val="24"/>
        </w:rPr>
        <w:t>,</w:t>
      </w:r>
      <w:r w:rsidRPr="00DF22B5">
        <w:rPr>
          <w:rFonts w:eastAsia="Times New Roman" w:cs="Times New Roman"/>
          <w:szCs w:val="24"/>
        </w:rPr>
        <w:t xml:space="preserve"> είναι αρκετά </w:t>
      </w:r>
      <w:r>
        <w:rPr>
          <w:rFonts w:eastAsia="Times New Roman" w:cs="Times New Roman"/>
          <w:szCs w:val="24"/>
        </w:rPr>
        <w:t>βάσιμη.</w:t>
      </w:r>
      <w:r w:rsidRPr="00DF22B5">
        <w:rPr>
          <w:rFonts w:eastAsia="Times New Roman" w:cs="Times New Roman"/>
          <w:szCs w:val="24"/>
        </w:rPr>
        <w:t xml:space="preserve"> Ο </w:t>
      </w:r>
      <w:r>
        <w:rPr>
          <w:rFonts w:eastAsia="Times New Roman" w:cs="Times New Roman"/>
          <w:szCs w:val="24"/>
        </w:rPr>
        <w:t>νομοθέτης για να α</w:t>
      </w:r>
      <w:r>
        <w:rPr>
          <w:rFonts w:eastAsia="Times New Roman" w:cs="Times New Roman"/>
          <w:szCs w:val="24"/>
        </w:rPr>
        <w:t>παλλάξει α</w:t>
      </w:r>
      <w:r w:rsidRPr="00DF22B5">
        <w:rPr>
          <w:rFonts w:eastAsia="Times New Roman" w:cs="Times New Roman"/>
          <w:szCs w:val="24"/>
        </w:rPr>
        <w:t>πό τον ειδικό φόρο επί των ακινήτων την ανώνυμη εταιρεία με ονομαστικές μετοχές μέχρι φυσικού προσώπου</w:t>
      </w:r>
      <w:r>
        <w:rPr>
          <w:rFonts w:eastAsia="Times New Roman" w:cs="Times New Roman"/>
          <w:szCs w:val="24"/>
        </w:rPr>
        <w:t>,</w:t>
      </w:r>
      <w:r w:rsidRPr="00DF22B5">
        <w:rPr>
          <w:rFonts w:eastAsia="Times New Roman" w:cs="Times New Roman"/>
          <w:szCs w:val="24"/>
        </w:rPr>
        <w:t xml:space="preserve"> τμήμα των οποίων κατέχεται από ημεδαπό ίδρυμα</w:t>
      </w:r>
      <w:r>
        <w:rPr>
          <w:rFonts w:eastAsia="Times New Roman" w:cs="Times New Roman"/>
          <w:szCs w:val="24"/>
        </w:rPr>
        <w:t xml:space="preserve"> εποπτευόμενο από δημόσια αρχή, ζ</w:t>
      </w:r>
      <w:r w:rsidRPr="00DF22B5">
        <w:rPr>
          <w:rFonts w:eastAsia="Times New Roman" w:cs="Times New Roman"/>
          <w:szCs w:val="24"/>
        </w:rPr>
        <w:t>η</w:t>
      </w:r>
      <w:r>
        <w:rPr>
          <w:rFonts w:eastAsia="Times New Roman" w:cs="Times New Roman"/>
          <w:szCs w:val="24"/>
        </w:rPr>
        <w:t>τά</w:t>
      </w:r>
      <w:r w:rsidRPr="00DF22B5">
        <w:rPr>
          <w:rFonts w:eastAsia="Times New Roman" w:cs="Times New Roman"/>
          <w:szCs w:val="24"/>
        </w:rPr>
        <w:t xml:space="preserve"> από το </w:t>
      </w:r>
      <w:r>
        <w:rPr>
          <w:rFonts w:eastAsia="Times New Roman" w:cs="Times New Roman"/>
          <w:szCs w:val="24"/>
        </w:rPr>
        <w:t>ί</w:t>
      </w:r>
      <w:r w:rsidRPr="00DF22B5">
        <w:rPr>
          <w:rFonts w:eastAsia="Times New Roman" w:cs="Times New Roman"/>
          <w:szCs w:val="24"/>
        </w:rPr>
        <w:t>δρυμα να προβεί σε ονομαστικοποίηση</w:t>
      </w:r>
      <w:r>
        <w:rPr>
          <w:rFonts w:eastAsia="Times New Roman" w:cs="Times New Roman"/>
          <w:szCs w:val="24"/>
        </w:rPr>
        <w:t>,</w:t>
      </w:r>
      <w:r w:rsidRPr="00DF22B5">
        <w:rPr>
          <w:rFonts w:eastAsia="Times New Roman" w:cs="Times New Roman"/>
          <w:szCs w:val="24"/>
        </w:rPr>
        <w:t xml:space="preserve"> μία ενέργεια η </w:t>
      </w:r>
      <w:r w:rsidRPr="00DF22B5">
        <w:rPr>
          <w:rFonts w:eastAsia="Times New Roman" w:cs="Times New Roman"/>
          <w:szCs w:val="24"/>
        </w:rPr>
        <w:t xml:space="preserve">οποία πουθενά δεν προβλέπεται στο δίκαιό </w:t>
      </w:r>
      <w:r>
        <w:rPr>
          <w:rFonts w:eastAsia="Times New Roman" w:cs="Times New Roman"/>
          <w:szCs w:val="24"/>
        </w:rPr>
        <w:t>μας.</w:t>
      </w:r>
      <w:r w:rsidRPr="00DF22B5">
        <w:rPr>
          <w:rFonts w:eastAsia="Times New Roman" w:cs="Times New Roman"/>
          <w:szCs w:val="24"/>
        </w:rPr>
        <w:t xml:space="preserve"> Περαιτέρω</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ο νομοθέτης δεν απαλλάσσει α</w:t>
      </w:r>
      <w:r w:rsidRPr="00DF22B5">
        <w:rPr>
          <w:rFonts w:eastAsia="Times New Roman" w:cs="Times New Roman"/>
          <w:szCs w:val="24"/>
        </w:rPr>
        <w:t>πό τον ειδικό φόρο επί των ακινήτων τις ανώνυμες εταιρείες όταν ο ένας εκ των μετόχων είναι ίδρυμα</w:t>
      </w:r>
      <w:r>
        <w:rPr>
          <w:rFonts w:eastAsia="Times New Roman" w:cs="Times New Roman"/>
          <w:szCs w:val="24"/>
        </w:rPr>
        <w:t>, ε</w:t>
      </w:r>
      <w:r w:rsidRPr="00DF22B5">
        <w:rPr>
          <w:rFonts w:eastAsia="Times New Roman" w:cs="Times New Roman"/>
          <w:szCs w:val="24"/>
        </w:rPr>
        <w:t>νώ απαλλάσσει από τον ειδικό φόρο επί των ακινήτων τις ανώνυμες εταιρε</w:t>
      </w:r>
      <w:r w:rsidRPr="00DF22B5">
        <w:rPr>
          <w:rFonts w:eastAsia="Times New Roman" w:cs="Times New Roman"/>
          <w:szCs w:val="24"/>
        </w:rPr>
        <w:t>ίες με μετοχές εισηγμένες στην χρηματιστηριακή αγορά</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Αυτά ε</w:t>
      </w:r>
      <w:r w:rsidRPr="00DF22B5">
        <w:rPr>
          <w:rFonts w:eastAsia="Times New Roman" w:cs="Times New Roman"/>
          <w:szCs w:val="24"/>
        </w:rPr>
        <w:t>ίναι θέματα</w:t>
      </w:r>
      <w:r>
        <w:rPr>
          <w:rFonts w:eastAsia="Times New Roman" w:cs="Times New Roman"/>
          <w:szCs w:val="24"/>
        </w:rPr>
        <w:t>,</w:t>
      </w:r>
      <w:r w:rsidRPr="00DF22B5">
        <w:rPr>
          <w:rFonts w:eastAsia="Times New Roman" w:cs="Times New Roman"/>
          <w:szCs w:val="24"/>
        </w:rPr>
        <w:t xml:space="preserve"> ζητήματα τα οποία θα πρέπει να εξεταστούν με ιδιαίτερη προσοχή</w:t>
      </w:r>
      <w:r>
        <w:rPr>
          <w:rFonts w:eastAsia="Times New Roman" w:cs="Times New Roman"/>
          <w:szCs w:val="24"/>
        </w:rPr>
        <w:t>.</w:t>
      </w:r>
    </w:p>
    <w:p w14:paraId="42AE9FAA"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lastRenderedPageBreak/>
        <w:t xml:space="preserve">Εύλογες ανησυχίες </w:t>
      </w:r>
      <w:r>
        <w:rPr>
          <w:rFonts w:eastAsia="Times New Roman" w:cs="Times New Roman"/>
          <w:szCs w:val="24"/>
        </w:rPr>
        <w:t xml:space="preserve">υπάρχουν </w:t>
      </w:r>
      <w:r w:rsidRPr="00DF22B5">
        <w:rPr>
          <w:rFonts w:eastAsia="Times New Roman" w:cs="Times New Roman"/>
          <w:szCs w:val="24"/>
        </w:rPr>
        <w:t>και για το άρθρο 25</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 xml:space="preserve">Οι </w:t>
      </w:r>
      <w:r w:rsidRPr="00DF22B5">
        <w:rPr>
          <w:rFonts w:eastAsia="Times New Roman" w:cs="Times New Roman"/>
          <w:szCs w:val="24"/>
        </w:rPr>
        <w:t xml:space="preserve">ανησυχίες </w:t>
      </w:r>
      <w:r>
        <w:rPr>
          <w:rFonts w:eastAsia="Times New Roman" w:cs="Times New Roman"/>
          <w:szCs w:val="24"/>
        </w:rPr>
        <w:t>αυτές εκφράζονται από την πλευρά τη</w:t>
      </w:r>
      <w:r w:rsidRPr="00DF22B5">
        <w:rPr>
          <w:rFonts w:eastAsia="Times New Roman" w:cs="Times New Roman"/>
          <w:szCs w:val="24"/>
        </w:rPr>
        <w:t xml:space="preserve"> δική </w:t>
      </w:r>
      <w:r>
        <w:rPr>
          <w:rFonts w:eastAsia="Times New Roman" w:cs="Times New Roman"/>
          <w:szCs w:val="24"/>
        </w:rPr>
        <w:t>μας.</w:t>
      </w:r>
      <w:r w:rsidRPr="00DF22B5">
        <w:rPr>
          <w:rFonts w:eastAsia="Times New Roman" w:cs="Times New Roman"/>
          <w:szCs w:val="24"/>
        </w:rPr>
        <w:t xml:space="preserve"> Νομίζω</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όμως,</w:t>
      </w:r>
      <w:r w:rsidRPr="00DF22B5">
        <w:rPr>
          <w:rFonts w:eastAsia="Times New Roman" w:cs="Times New Roman"/>
          <w:szCs w:val="24"/>
        </w:rPr>
        <w:t xml:space="preserve"> </w:t>
      </w:r>
      <w:r>
        <w:rPr>
          <w:rFonts w:eastAsia="Times New Roman" w:cs="Times New Roman"/>
          <w:szCs w:val="24"/>
        </w:rPr>
        <w:t xml:space="preserve">ότι αυτές τις </w:t>
      </w:r>
      <w:r w:rsidRPr="00DF22B5">
        <w:rPr>
          <w:rFonts w:eastAsia="Times New Roman" w:cs="Times New Roman"/>
          <w:szCs w:val="24"/>
        </w:rPr>
        <w:t xml:space="preserve">ανησυχίες </w:t>
      </w:r>
      <w:r>
        <w:rPr>
          <w:rFonts w:eastAsia="Times New Roman" w:cs="Times New Roman"/>
          <w:szCs w:val="24"/>
        </w:rPr>
        <w:t xml:space="preserve">τις </w:t>
      </w:r>
      <w:r w:rsidRPr="00DF22B5">
        <w:rPr>
          <w:rFonts w:eastAsia="Times New Roman" w:cs="Times New Roman"/>
          <w:szCs w:val="24"/>
        </w:rPr>
        <w:t xml:space="preserve">εξέφρασε και ο Πανελλήνιος Σύλλογος Διπλωματούχων Αγρονόμων Τοπογράφων Μηχανικών για τα άρθρα 28 και 33 στις </w:t>
      </w:r>
      <w:r>
        <w:rPr>
          <w:rFonts w:eastAsia="Times New Roman" w:cs="Times New Roman"/>
          <w:szCs w:val="24"/>
        </w:rPr>
        <w:t>ε</w:t>
      </w:r>
      <w:r w:rsidRPr="00DF22B5">
        <w:rPr>
          <w:rFonts w:eastAsia="Times New Roman" w:cs="Times New Roman"/>
          <w:szCs w:val="24"/>
        </w:rPr>
        <w:t>πιτροπές</w:t>
      </w:r>
      <w:r>
        <w:rPr>
          <w:rFonts w:eastAsia="Times New Roman" w:cs="Times New Roman"/>
          <w:szCs w:val="24"/>
        </w:rPr>
        <w:t>.</w:t>
      </w:r>
      <w:r w:rsidRPr="00DF22B5">
        <w:rPr>
          <w:rFonts w:eastAsia="Times New Roman" w:cs="Times New Roman"/>
          <w:szCs w:val="24"/>
        </w:rPr>
        <w:t xml:space="preserve"> </w:t>
      </w:r>
    </w:p>
    <w:p w14:paraId="42AE9FAB"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Υπάρχει το περιβόητο άρθρο 40</w:t>
      </w:r>
      <w:r>
        <w:rPr>
          <w:rFonts w:eastAsia="Times New Roman" w:cs="Times New Roman"/>
          <w:szCs w:val="24"/>
        </w:rPr>
        <w:t xml:space="preserve"> για το οποίο έκαναν λόγο </w:t>
      </w:r>
      <w:r w:rsidRPr="00DF22B5">
        <w:rPr>
          <w:rFonts w:eastAsia="Times New Roman" w:cs="Times New Roman"/>
          <w:szCs w:val="24"/>
        </w:rPr>
        <w:t>τα κόμματα της Αντιπολίτευσης</w:t>
      </w:r>
      <w:r>
        <w:rPr>
          <w:rFonts w:eastAsia="Times New Roman" w:cs="Times New Roman"/>
          <w:szCs w:val="24"/>
        </w:rPr>
        <w:t>.</w:t>
      </w:r>
      <w:r w:rsidRPr="00DF22B5">
        <w:rPr>
          <w:rFonts w:eastAsia="Times New Roman" w:cs="Times New Roman"/>
          <w:szCs w:val="24"/>
        </w:rPr>
        <w:t xml:space="preserve"> Θα κάνει λόγο κ</w:t>
      </w:r>
      <w:r w:rsidRPr="00DF22B5">
        <w:rPr>
          <w:rFonts w:eastAsia="Times New Roman" w:cs="Times New Roman"/>
          <w:szCs w:val="24"/>
        </w:rPr>
        <w:t>αι η Ένωση Κεντρώων</w:t>
      </w:r>
      <w:r>
        <w:rPr>
          <w:rFonts w:eastAsia="Times New Roman" w:cs="Times New Roman"/>
          <w:szCs w:val="24"/>
        </w:rPr>
        <w:t>.</w:t>
      </w:r>
      <w:r w:rsidRPr="00DF22B5">
        <w:rPr>
          <w:rFonts w:eastAsia="Times New Roman" w:cs="Times New Roman"/>
          <w:szCs w:val="24"/>
        </w:rPr>
        <w:t xml:space="preserve"> Εκεί</w:t>
      </w:r>
      <w:r>
        <w:rPr>
          <w:rFonts w:eastAsia="Times New Roman" w:cs="Times New Roman"/>
          <w:szCs w:val="24"/>
        </w:rPr>
        <w:t>,</w:t>
      </w:r>
      <w:r w:rsidRPr="00DF22B5">
        <w:rPr>
          <w:rFonts w:eastAsia="Times New Roman" w:cs="Times New Roman"/>
          <w:szCs w:val="24"/>
        </w:rPr>
        <w:t xml:space="preserve"> αφήνετε ένα μεγάλο γκρίζο</w:t>
      </w:r>
      <w:r>
        <w:rPr>
          <w:rFonts w:eastAsia="Times New Roman" w:cs="Times New Roman"/>
          <w:szCs w:val="24"/>
        </w:rPr>
        <w:t>.</w:t>
      </w:r>
      <w:r w:rsidRPr="00DF22B5">
        <w:rPr>
          <w:rFonts w:eastAsia="Times New Roman" w:cs="Times New Roman"/>
          <w:szCs w:val="24"/>
        </w:rPr>
        <w:t xml:space="preserve"> Εκεί αφήνετε την ομίχλη να κυριαρχεί πάνω από αυτήν την Αίθουσα</w:t>
      </w:r>
      <w:r>
        <w:rPr>
          <w:rFonts w:eastAsia="Times New Roman" w:cs="Times New Roman"/>
          <w:szCs w:val="24"/>
        </w:rPr>
        <w:t>.</w:t>
      </w:r>
      <w:r w:rsidRPr="00DF22B5">
        <w:rPr>
          <w:rFonts w:eastAsia="Times New Roman" w:cs="Times New Roman"/>
          <w:szCs w:val="24"/>
        </w:rPr>
        <w:t xml:space="preserve"> Δεν μας έχετε εξηγήσει τι προσπαθείτε πραγματικά να κάνετε με το άρθρο 40</w:t>
      </w:r>
      <w:r>
        <w:rPr>
          <w:rFonts w:eastAsia="Times New Roman" w:cs="Times New Roman"/>
          <w:szCs w:val="24"/>
        </w:rPr>
        <w:t>. Αφήνετε</w:t>
      </w:r>
      <w:r w:rsidRPr="00DF22B5">
        <w:rPr>
          <w:rFonts w:eastAsia="Times New Roman" w:cs="Times New Roman"/>
          <w:szCs w:val="24"/>
        </w:rPr>
        <w:t xml:space="preserve"> την υπόνοια ότι με το συγκεκριμένο άρθρο</w:t>
      </w:r>
      <w:r>
        <w:rPr>
          <w:rFonts w:eastAsia="Times New Roman" w:cs="Times New Roman"/>
          <w:szCs w:val="24"/>
        </w:rPr>
        <w:t>,</w:t>
      </w:r>
      <w:r w:rsidRPr="00DF22B5">
        <w:rPr>
          <w:rFonts w:eastAsia="Times New Roman" w:cs="Times New Roman"/>
          <w:szCs w:val="24"/>
        </w:rPr>
        <w:t xml:space="preserve"> με τη </w:t>
      </w:r>
      <w:r>
        <w:rPr>
          <w:rFonts w:eastAsia="Times New Roman" w:cs="Times New Roman"/>
          <w:szCs w:val="24"/>
        </w:rPr>
        <w:t>συγκεκ</w:t>
      </w:r>
      <w:r>
        <w:rPr>
          <w:rFonts w:eastAsia="Times New Roman" w:cs="Times New Roman"/>
          <w:szCs w:val="24"/>
        </w:rPr>
        <w:t xml:space="preserve">ριμένη </w:t>
      </w:r>
      <w:r w:rsidRPr="00DF22B5">
        <w:rPr>
          <w:rFonts w:eastAsia="Times New Roman" w:cs="Times New Roman"/>
          <w:szCs w:val="24"/>
        </w:rPr>
        <w:t>νομοθετική πρωτοβουλία</w:t>
      </w:r>
      <w:r>
        <w:rPr>
          <w:rFonts w:eastAsia="Times New Roman" w:cs="Times New Roman"/>
          <w:szCs w:val="24"/>
        </w:rPr>
        <w:t xml:space="preserve"> νομιμοποιείτε</w:t>
      </w:r>
      <w:r w:rsidRPr="00DF22B5">
        <w:rPr>
          <w:rFonts w:eastAsia="Times New Roman" w:cs="Times New Roman"/>
          <w:szCs w:val="24"/>
        </w:rPr>
        <w:t xml:space="preserve"> κατά κάποιο τρόπο </w:t>
      </w:r>
      <w:r>
        <w:rPr>
          <w:rFonts w:eastAsia="Times New Roman" w:cs="Times New Roman"/>
          <w:szCs w:val="24"/>
        </w:rPr>
        <w:t>ενός</w:t>
      </w:r>
      <w:r w:rsidRPr="00DF22B5">
        <w:rPr>
          <w:rFonts w:eastAsia="Times New Roman" w:cs="Times New Roman"/>
          <w:szCs w:val="24"/>
        </w:rPr>
        <w:t xml:space="preserve"> είδους παρανομία</w:t>
      </w:r>
      <w:r>
        <w:rPr>
          <w:rFonts w:eastAsia="Times New Roman" w:cs="Times New Roman"/>
          <w:szCs w:val="24"/>
        </w:rPr>
        <w:t>ς.</w:t>
      </w:r>
      <w:r w:rsidRPr="00DF22B5">
        <w:rPr>
          <w:rFonts w:eastAsia="Times New Roman" w:cs="Times New Roman"/>
          <w:szCs w:val="24"/>
        </w:rPr>
        <w:t xml:space="preserve"> Και αυτό γίνεται μέσα από τη Βουλή των Ελλήνων</w:t>
      </w:r>
      <w:r>
        <w:rPr>
          <w:rFonts w:eastAsia="Times New Roman" w:cs="Times New Roman"/>
          <w:szCs w:val="24"/>
        </w:rPr>
        <w:t>.</w:t>
      </w:r>
      <w:r w:rsidRPr="00DF22B5">
        <w:rPr>
          <w:rFonts w:eastAsia="Times New Roman" w:cs="Times New Roman"/>
          <w:szCs w:val="24"/>
        </w:rPr>
        <w:t xml:space="preserve"> Εγώ δεν θα σας μιλήσω για πλαστά τιμολόγια</w:t>
      </w:r>
      <w:r>
        <w:rPr>
          <w:rFonts w:eastAsia="Times New Roman" w:cs="Times New Roman"/>
          <w:szCs w:val="24"/>
        </w:rPr>
        <w:t>.</w:t>
      </w:r>
      <w:r w:rsidRPr="00DF22B5">
        <w:rPr>
          <w:rFonts w:eastAsia="Times New Roman" w:cs="Times New Roman"/>
          <w:szCs w:val="24"/>
        </w:rPr>
        <w:t xml:space="preserve"> Εγώ θα σας μιλήσω για </w:t>
      </w:r>
      <w:r>
        <w:rPr>
          <w:rFonts w:eastAsia="Times New Roman" w:cs="Times New Roman"/>
          <w:szCs w:val="24"/>
        </w:rPr>
        <w:t>τη</w:t>
      </w:r>
      <w:r w:rsidRPr="00DF22B5">
        <w:rPr>
          <w:rFonts w:eastAsia="Times New Roman" w:cs="Times New Roman"/>
          <w:szCs w:val="24"/>
        </w:rPr>
        <w:t xml:space="preserve"> διάθεση</w:t>
      </w:r>
      <w:r>
        <w:rPr>
          <w:rFonts w:eastAsia="Times New Roman" w:cs="Times New Roman"/>
          <w:szCs w:val="24"/>
        </w:rPr>
        <w:t>,</w:t>
      </w:r>
      <w:r w:rsidRPr="00DF22B5">
        <w:rPr>
          <w:rFonts w:eastAsia="Times New Roman" w:cs="Times New Roman"/>
          <w:szCs w:val="24"/>
        </w:rPr>
        <w:t xml:space="preserve"> όπως προκύπτει</w:t>
      </w:r>
      <w:r>
        <w:rPr>
          <w:rFonts w:eastAsia="Times New Roman" w:cs="Times New Roman"/>
          <w:szCs w:val="24"/>
        </w:rPr>
        <w:t xml:space="preserve"> μ</w:t>
      </w:r>
      <w:r w:rsidRPr="00DF22B5">
        <w:rPr>
          <w:rFonts w:eastAsia="Times New Roman" w:cs="Times New Roman"/>
          <w:szCs w:val="24"/>
        </w:rPr>
        <w:t>έσα από αυτό το νομοθέτημα</w:t>
      </w:r>
      <w:r>
        <w:rPr>
          <w:rFonts w:eastAsia="Times New Roman" w:cs="Times New Roman"/>
          <w:szCs w:val="24"/>
        </w:rPr>
        <w:t>,</w:t>
      </w:r>
      <w:r w:rsidRPr="00DF22B5">
        <w:rPr>
          <w:rFonts w:eastAsia="Times New Roman" w:cs="Times New Roman"/>
          <w:szCs w:val="24"/>
        </w:rPr>
        <w:t xml:space="preserve"> </w:t>
      </w:r>
      <w:r w:rsidRPr="00DF22B5">
        <w:rPr>
          <w:rFonts w:eastAsia="Times New Roman" w:cs="Times New Roman"/>
          <w:szCs w:val="24"/>
        </w:rPr>
        <w:t>να πέσει όσο γίνεται στα μαλακά ένας άνθρωπος που είχε μέσα στο μυαλό του την πρόθεση να</w:t>
      </w:r>
      <w:r>
        <w:rPr>
          <w:rFonts w:eastAsia="Times New Roman" w:cs="Times New Roman"/>
          <w:szCs w:val="24"/>
        </w:rPr>
        <w:t xml:space="preserve"> κλέψει ουσιαστικά</w:t>
      </w:r>
      <w:r w:rsidRPr="00DF22B5">
        <w:rPr>
          <w:rFonts w:eastAsia="Times New Roman" w:cs="Times New Roman"/>
          <w:szCs w:val="24"/>
        </w:rPr>
        <w:t xml:space="preserve"> το ελληνικό δημόσιο</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 xml:space="preserve">Διότι </w:t>
      </w:r>
      <w:r w:rsidRPr="00DF22B5">
        <w:rPr>
          <w:rFonts w:eastAsia="Times New Roman" w:cs="Times New Roman"/>
          <w:szCs w:val="24"/>
        </w:rPr>
        <w:t>αυτό είχε</w:t>
      </w:r>
      <w:r>
        <w:rPr>
          <w:rFonts w:eastAsia="Times New Roman" w:cs="Times New Roman"/>
          <w:szCs w:val="24"/>
        </w:rPr>
        <w:t xml:space="preserve"> στο μυαλό του. </w:t>
      </w:r>
      <w:r w:rsidRPr="00DF22B5">
        <w:rPr>
          <w:rFonts w:eastAsia="Times New Roman" w:cs="Times New Roman"/>
          <w:szCs w:val="24"/>
        </w:rPr>
        <w:t xml:space="preserve"> </w:t>
      </w:r>
    </w:p>
    <w:p w14:paraId="42AE9FAC"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lastRenderedPageBreak/>
        <w:t>Την ίδια στιγμή</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κύριε Υπουργέ,</w:t>
      </w:r>
      <w:r w:rsidRPr="00DF22B5">
        <w:rPr>
          <w:rFonts w:eastAsia="Times New Roman" w:cs="Times New Roman"/>
          <w:szCs w:val="24"/>
        </w:rPr>
        <w:t xml:space="preserve"> κυρίες και κύριοι συνάδελφοι</w:t>
      </w:r>
      <w:r>
        <w:rPr>
          <w:rFonts w:eastAsia="Times New Roman" w:cs="Times New Roman"/>
          <w:szCs w:val="24"/>
        </w:rPr>
        <w:t xml:space="preserve">, </w:t>
      </w:r>
      <w:r w:rsidRPr="00DF22B5">
        <w:rPr>
          <w:rFonts w:eastAsia="Times New Roman" w:cs="Times New Roman"/>
          <w:szCs w:val="24"/>
        </w:rPr>
        <w:t>εταιρείες οι οποίες επιχειρούν στ</w:t>
      </w:r>
      <w:r w:rsidRPr="00DF22B5">
        <w:rPr>
          <w:rFonts w:eastAsia="Times New Roman" w:cs="Times New Roman"/>
          <w:szCs w:val="24"/>
        </w:rPr>
        <w:t>ην Ελλάδα</w:t>
      </w:r>
      <w:r>
        <w:rPr>
          <w:rFonts w:eastAsia="Times New Roman" w:cs="Times New Roman"/>
          <w:szCs w:val="24"/>
        </w:rPr>
        <w:t>, στη</w:t>
      </w:r>
      <w:r w:rsidRPr="00DF22B5">
        <w:rPr>
          <w:rFonts w:eastAsia="Times New Roman" w:cs="Times New Roman"/>
          <w:szCs w:val="24"/>
        </w:rPr>
        <w:t xml:space="preserve"> χώρα </w:t>
      </w:r>
      <w:r>
        <w:rPr>
          <w:rFonts w:eastAsia="Times New Roman" w:cs="Times New Roman"/>
          <w:szCs w:val="24"/>
        </w:rPr>
        <w:t>μας,</w:t>
      </w:r>
      <w:r w:rsidRPr="00DF22B5">
        <w:rPr>
          <w:rFonts w:eastAsia="Times New Roman" w:cs="Times New Roman"/>
          <w:szCs w:val="24"/>
        </w:rPr>
        <w:t xml:space="preserve"> που είναι νόμιμες σε όλα</w:t>
      </w:r>
      <w:r>
        <w:rPr>
          <w:rFonts w:eastAsia="Times New Roman" w:cs="Times New Roman"/>
          <w:szCs w:val="24"/>
        </w:rPr>
        <w:t>,</w:t>
      </w:r>
      <w:r w:rsidRPr="00DF22B5">
        <w:rPr>
          <w:rFonts w:eastAsia="Times New Roman" w:cs="Times New Roman"/>
          <w:szCs w:val="24"/>
        </w:rPr>
        <w:t xml:space="preserve"> που είναι νόμιμες </w:t>
      </w:r>
      <w:r>
        <w:rPr>
          <w:rFonts w:eastAsia="Times New Roman" w:cs="Times New Roman"/>
          <w:szCs w:val="24"/>
        </w:rPr>
        <w:t>σ</w:t>
      </w:r>
      <w:r w:rsidRPr="00DF22B5">
        <w:rPr>
          <w:rFonts w:eastAsia="Times New Roman" w:cs="Times New Roman"/>
          <w:szCs w:val="24"/>
        </w:rPr>
        <w:t xml:space="preserve">τις δηλώσεις </w:t>
      </w:r>
      <w:r>
        <w:rPr>
          <w:rFonts w:eastAsia="Times New Roman" w:cs="Times New Roman"/>
          <w:szCs w:val="24"/>
        </w:rPr>
        <w:t>τους,</w:t>
      </w:r>
      <w:r w:rsidRPr="00DF22B5">
        <w:rPr>
          <w:rFonts w:eastAsia="Times New Roman" w:cs="Times New Roman"/>
          <w:szCs w:val="24"/>
        </w:rPr>
        <w:t xml:space="preserve"> που πληρώνουν το</w:t>
      </w:r>
      <w:r>
        <w:rPr>
          <w:rFonts w:eastAsia="Times New Roman" w:cs="Times New Roman"/>
          <w:szCs w:val="24"/>
        </w:rPr>
        <w:t>ν</w:t>
      </w:r>
      <w:r w:rsidRPr="00DF22B5">
        <w:rPr>
          <w:rFonts w:eastAsia="Times New Roman" w:cs="Times New Roman"/>
          <w:szCs w:val="24"/>
        </w:rPr>
        <w:t xml:space="preserve"> φόρο που πρέπει να πληρώσουν</w:t>
      </w:r>
      <w:r>
        <w:rPr>
          <w:rFonts w:eastAsia="Times New Roman" w:cs="Times New Roman"/>
          <w:szCs w:val="24"/>
        </w:rPr>
        <w:t>,</w:t>
      </w:r>
      <w:r w:rsidRPr="00DF22B5">
        <w:rPr>
          <w:rFonts w:eastAsia="Times New Roman" w:cs="Times New Roman"/>
          <w:szCs w:val="24"/>
        </w:rPr>
        <w:t xml:space="preserve"> που δηλώνουν το</w:t>
      </w:r>
      <w:r>
        <w:rPr>
          <w:rFonts w:eastAsia="Times New Roman" w:cs="Times New Roman"/>
          <w:szCs w:val="24"/>
        </w:rPr>
        <w:t>ν</w:t>
      </w:r>
      <w:r w:rsidRPr="00DF22B5">
        <w:rPr>
          <w:rFonts w:eastAsia="Times New Roman" w:cs="Times New Roman"/>
          <w:szCs w:val="24"/>
        </w:rPr>
        <w:t xml:space="preserve"> ΦΠΑ που </w:t>
      </w:r>
      <w:r>
        <w:rPr>
          <w:rFonts w:eastAsia="Times New Roman" w:cs="Times New Roman"/>
          <w:szCs w:val="24"/>
        </w:rPr>
        <w:t>πρέπει να δηλώσουν, επειδή έχουν</w:t>
      </w:r>
      <w:r w:rsidRPr="00DF22B5">
        <w:rPr>
          <w:rFonts w:eastAsia="Times New Roman" w:cs="Times New Roman"/>
          <w:szCs w:val="24"/>
        </w:rPr>
        <w:t xml:space="preserve"> βρεθεί σε μία δύσκολη οικονομική κατάσταση για ένα συγκεκριμένο χρονικό διάστημα</w:t>
      </w:r>
      <w:r>
        <w:rPr>
          <w:rFonts w:eastAsia="Times New Roman" w:cs="Times New Roman"/>
          <w:szCs w:val="24"/>
        </w:rPr>
        <w:t>,</w:t>
      </w:r>
      <w:r w:rsidRPr="00DF22B5">
        <w:rPr>
          <w:rFonts w:eastAsia="Times New Roman" w:cs="Times New Roman"/>
          <w:szCs w:val="24"/>
        </w:rPr>
        <w:t xml:space="preserve"> αφήνουμε την </w:t>
      </w:r>
      <w:r>
        <w:rPr>
          <w:rFonts w:eastAsia="Times New Roman" w:cs="Times New Roman"/>
          <w:szCs w:val="24"/>
        </w:rPr>
        <w:t xml:space="preserve">ΑΑΔΕ </w:t>
      </w:r>
      <w:r w:rsidRPr="00DF22B5">
        <w:rPr>
          <w:rFonts w:eastAsia="Times New Roman" w:cs="Times New Roman"/>
          <w:szCs w:val="24"/>
        </w:rPr>
        <w:t>να κάνει έφοδο μέσα στους λογαριασμούς τους και να πάρει ό</w:t>
      </w:r>
      <w:r>
        <w:rPr>
          <w:rFonts w:eastAsia="Times New Roman" w:cs="Times New Roman"/>
          <w:szCs w:val="24"/>
        </w:rPr>
        <w:t>,</w:t>
      </w:r>
      <w:r w:rsidRPr="00DF22B5">
        <w:rPr>
          <w:rFonts w:eastAsia="Times New Roman" w:cs="Times New Roman"/>
          <w:szCs w:val="24"/>
        </w:rPr>
        <w:t xml:space="preserve">τι </w:t>
      </w:r>
      <w:r>
        <w:rPr>
          <w:rFonts w:eastAsia="Times New Roman" w:cs="Times New Roman"/>
          <w:szCs w:val="24"/>
        </w:rPr>
        <w:t xml:space="preserve">υπάρχει σε </w:t>
      </w:r>
      <w:r w:rsidRPr="00DF22B5">
        <w:rPr>
          <w:rFonts w:eastAsia="Times New Roman" w:cs="Times New Roman"/>
          <w:szCs w:val="24"/>
        </w:rPr>
        <w:t>αυτούς τους λογαριασμούς</w:t>
      </w:r>
      <w:r>
        <w:rPr>
          <w:rFonts w:eastAsia="Times New Roman" w:cs="Times New Roman"/>
          <w:szCs w:val="24"/>
        </w:rPr>
        <w:t>.</w:t>
      </w:r>
      <w:r w:rsidRPr="00DF22B5">
        <w:rPr>
          <w:rFonts w:eastAsia="Times New Roman" w:cs="Times New Roman"/>
          <w:szCs w:val="24"/>
        </w:rPr>
        <w:t xml:space="preserve"> </w:t>
      </w:r>
    </w:p>
    <w:p w14:paraId="42AE9FAD"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 xml:space="preserve">Το μήνυμα το οποίο θα έπρεπε να </w:t>
      </w:r>
      <w:r>
        <w:rPr>
          <w:rFonts w:eastAsia="Times New Roman" w:cs="Times New Roman"/>
          <w:szCs w:val="24"/>
        </w:rPr>
        <w:t xml:space="preserve">θέταμε εμείς </w:t>
      </w:r>
      <w:r w:rsidRPr="00DF22B5">
        <w:rPr>
          <w:rFonts w:eastAsia="Times New Roman" w:cs="Times New Roman"/>
          <w:szCs w:val="24"/>
        </w:rPr>
        <w:t>αυτή</w:t>
      </w:r>
      <w:r>
        <w:rPr>
          <w:rFonts w:eastAsia="Times New Roman" w:cs="Times New Roman"/>
          <w:szCs w:val="24"/>
        </w:rPr>
        <w:t>ν</w:t>
      </w:r>
      <w:r w:rsidRPr="00DF22B5">
        <w:rPr>
          <w:rFonts w:eastAsia="Times New Roman" w:cs="Times New Roman"/>
          <w:szCs w:val="24"/>
        </w:rPr>
        <w:t xml:space="preserve"> τη σ</w:t>
      </w:r>
      <w:r w:rsidRPr="00DF22B5">
        <w:rPr>
          <w:rFonts w:eastAsia="Times New Roman" w:cs="Times New Roman"/>
          <w:szCs w:val="24"/>
        </w:rPr>
        <w:t>τιγμή από την Βουλ</w:t>
      </w:r>
      <w:r>
        <w:rPr>
          <w:rFonts w:eastAsia="Times New Roman" w:cs="Times New Roman"/>
          <w:szCs w:val="24"/>
        </w:rPr>
        <w:t xml:space="preserve">ή των Ελλήνων και να μπορούσαν </w:t>
      </w:r>
      <w:r w:rsidRPr="00DF22B5">
        <w:rPr>
          <w:rFonts w:eastAsia="Times New Roman" w:cs="Times New Roman"/>
          <w:szCs w:val="24"/>
        </w:rPr>
        <w:t xml:space="preserve">να </w:t>
      </w:r>
      <w:r>
        <w:rPr>
          <w:rFonts w:eastAsia="Times New Roman" w:cs="Times New Roman"/>
          <w:szCs w:val="24"/>
        </w:rPr>
        <w:t xml:space="preserve">λάβουν οι Έλληνες πολίτες, είναι το εξής: κανενός είδους </w:t>
      </w:r>
      <w:r w:rsidRPr="00DF22B5">
        <w:rPr>
          <w:rFonts w:eastAsia="Times New Roman" w:cs="Times New Roman"/>
          <w:szCs w:val="24"/>
        </w:rPr>
        <w:t>ατιμωρησία</w:t>
      </w:r>
      <w:r>
        <w:rPr>
          <w:rFonts w:eastAsia="Times New Roman" w:cs="Times New Roman"/>
          <w:szCs w:val="24"/>
        </w:rPr>
        <w:t>, ό</w:t>
      </w:r>
      <w:r w:rsidRPr="00DF22B5">
        <w:rPr>
          <w:rFonts w:eastAsia="Times New Roman" w:cs="Times New Roman"/>
          <w:szCs w:val="24"/>
        </w:rPr>
        <w:t xml:space="preserve">χι διαφορετικού είδους τιμωρία για τους </w:t>
      </w:r>
      <w:r>
        <w:rPr>
          <w:rFonts w:eastAsia="Times New Roman" w:cs="Times New Roman"/>
          <w:szCs w:val="24"/>
        </w:rPr>
        <w:t>μεν και τους δε. Δηλαδή έναν άνθρωπο</w:t>
      </w:r>
      <w:r w:rsidRPr="00DF22B5">
        <w:rPr>
          <w:rFonts w:eastAsia="Times New Roman" w:cs="Times New Roman"/>
          <w:szCs w:val="24"/>
        </w:rPr>
        <w:t xml:space="preserve"> ο οποίος αδυνατεί να είναι εντάξει στις υποχρεώσεις του α</w:t>
      </w:r>
      <w:r w:rsidRPr="00DF22B5">
        <w:rPr>
          <w:rFonts w:eastAsia="Times New Roman" w:cs="Times New Roman"/>
          <w:szCs w:val="24"/>
        </w:rPr>
        <w:t xml:space="preserve">πέναντι στο </w:t>
      </w:r>
      <w:r>
        <w:rPr>
          <w:rFonts w:eastAsia="Times New Roman" w:cs="Times New Roman"/>
          <w:szCs w:val="24"/>
        </w:rPr>
        <w:t>ε</w:t>
      </w:r>
      <w:r w:rsidRPr="00DF22B5">
        <w:rPr>
          <w:rFonts w:eastAsia="Times New Roman" w:cs="Times New Roman"/>
          <w:szCs w:val="24"/>
        </w:rPr>
        <w:t xml:space="preserve">λληνικό </w:t>
      </w:r>
      <w:r>
        <w:rPr>
          <w:rFonts w:eastAsia="Times New Roman" w:cs="Times New Roman"/>
          <w:szCs w:val="24"/>
        </w:rPr>
        <w:t>δ</w:t>
      </w:r>
      <w:r w:rsidRPr="00DF22B5">
        <w:rPr>
          <w:rFonts w:eastAsia="Times New Roman" w:cs="Times New Roman"/>
          <w:szCs w:val="24"/>
        </w:rPr>
        <w:t>ημόσιο</w:t>
      </w:r>
      <w:r>
        <w:rPr>
          <w:rFonts w:eastAsia="Times New Roman" w:cs="Times New Roman"/>
          <w:szCs w:val="24"/>
        </w:rPr>
        <w:t>,</w:t>
      </w:r>
      <w:r w:rsidRPr="00DF22B5">
        <w:rPr>
          <w:rFonts w:eastAsia="Times New Roman" w:cs="Times New Roman"/>
          <w:szCs w:val="24"/>
        </w:rPr>
        <w:t xml:space="preserve"> αλλά θέλει να είναι εντάξει απέναντι στις </w:t>
      </w:r>
      <w:r>
        <w:rPr>
          <w:rFonts w:eastAsia="Times New Roman" w:cs="Times New Roman"/>
          <w:szCs w:val="24"/>
        </w:rPr>
        <w:t>υποχρεώσεις του,</w:t>
      </w:r>
      <w:r w:rsidRPr="00DF22B5">
        <w:rPr>
          <w:rFonts w:eastAsia="Times New Roman" w:cs="Times New Roman"/>
          <w:szCs w:val="24"/>
        </w:rPr>
        <w:t xml:space="preserve"> το</w:t>
      </w:r>
      <w:r>
        <w:rPr>
          <w:rFonts w:eastAsia="Times New Roman" w:cs="Times New Roman"/>
          <w:szCs w:val="24"/>
        </w:rPr>
        <w:t>ν</w:t>
      </w:r>
      <w:r w:rsidRPr="00DF22B5">
        <w:rPr>
          <w:rFonts w:eastAsia="Times New Roman" w:cs="Times New Roman"/>
          <w:szCs w:val="24"/>
        </w:rPr>
        <w:t xml:space="preserve"> βάζουμε στο ίδιο επίπεδο με κάποιον ο οποίος εκδίδει πλαστά τιμολόγια για δικό του όφελος</w:t>
      </w:r>
      <w:r>
        <w:rPr>
          <w:rFonts w:eastAsia="Times New Roman" w:cs="Times New Roman"/>
          <w:szCs w:val="24"/>
        </w:rPr>
        <w:t>;</w:t>
      </w:r>
      <w:r w:rsidRPr="00DF22B5">
        <w:rPr>
          <w:rFonts w:eastAsia="Times New Roman" w:cs="Times New Roman"/>
          <w:szCs w:val="24"/>
        </w:rPr>
        <w:t xml:space="preserve"> Αυτό </w:t>
      </w:r>
      <w:r>
        <w:rPr>
          <w:rFonts w:eastAsia="Times New Roman" w:cs="Times New Roman"/>
          <w:szCs w:val="24"/>
        </w:rPr>
        <w:t>κάνουμε;</w:t>
      </w:r>
    </w:p>
    <w:p w14:paraId="42AE9FAE"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Ωστόσο, θ</w:t>
      </w:r>
      <w:r w:rsidRPr="00DF22B5">
        <w:rPr>
          <w:rFonts w:eastAsia="Times New Roman" w:cs="Times New Roman"/>
          <w:szCs w:val="24"/>
        </w:rPr>
        <w:t>ετική</w:t>
      </w:r>
      <w:r>
        <w:rPr>
          <w:rFonts w:eastAsia="Times New Roman" w:cs="Times New Roman"/>
          <w:szCs w:val="24"/>
        </w:rPr>
        <w:t xml:space="preserve"> </w:t>
      </w:r>
      <w:r w:rsidRPr="00DF22B5">
        <w:rPr>
          <w:rFonts w:eastAsia="Times New Roman" w:cs="Times New Roman"/>
          <w:szCs w:val="24"/>
        </w:rPr>
        <w:t>κρίνουμε εμείς στην Ένωση Κεντρώων την υποχ</w:t>
      </w:r>
      <w:r w:rsidRPr="00DF22B5">
        <w:rPr>
          <w:rFonts w:eastAsia="Times New Roman" w:cs="Times New Roman"/>
          <w:szCs w:val="24"/>
        </w:rPr>
        <w:t>ρεωτική εγκατάσταση ολοκληρωμένου συστήματος παρακολούθησης και ηλεκτρονικής μετάδοσης δεδομένων</w:t>
      </w:r>
      <w:r>
        <w:rPr>
          <w:rFonts w:eastAsia="Times New Roman" w:cs="Times New Roman"/>
          <w:szCs w:val="24"/>
        </w:rPr>
        <w:t>,</w:t>
      </w:r>
      <w:r w:rsidRPr="00DF22B5">
        <w:rPr>
          <w:rFonts w:eastAsia="Times New Roman" w:cs="Times New Roman"/>
          <w:szCs w:val="24"/>
        </w:rPr>
        <w:t xml:space="preserve"> εισροών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DF22B5">
        <w:rPr>
          <w:rFonts w:eastAsia="Times New Roman" w:cs="Times New Roman"/>
          <w:szCs w:val="24"/>
        </w:rPr>
        <w:t>εκροών σε όλα τα στάδια διακίνησης των υγρών καυσίμων</w:t>
      </w:r>
      <w:r>
        <w:rPr>
          <w:rFonts w:eastAsia="Times New Roman" w:cs="Times New Roman"/>
          <w:szCs w:val="24"/>
        </w:rPr>
        <w:t>,</w:t>
      </w:r>
      <w:r w:rsidRPr="00DF22B5">
        <w:rPr>
          <w:rFonts w:eastAsia="Times New Roman" w:cs="Times New Roman"/>
          <w:szCs w:val="24"/>
        </w:rPr>
        <w:t xml:space="preserve"> πράγμα που αποτελούσε και πάγια θέση της Ομοσπονδίας Βενζινοπωλών Ελλάδος</w:t>
      </w:r>
      <w:r>
        <w:rPr>
          <w:rFonts w:eastAsia="Times New Roman" w:cs="Times New Roman"/>
          <w:szCs w:val="24"/>
        </w:rPr>
        <w:t>.</w:t>
      </w:r>
      <w:r w:rsidRPr="00DF22B5">
        <w:rPr>
          <w:rFonts w:eastAsia="Times New Roman" w:cs="Times New Roman"/>
          <w:szCs w:val="24"/>
        </w:rPr>
        <w:t xml:space="preserve"> Το μέτρο αυτό καθυ</w:t>
      </w:r>
      <w:r w:rsidRPr="00DF22B5">
        <w:rPr>
          <w:rFonts w:eastAsia="Times New Roman" w:cs="Times New Roman"/>
          <w:szCs w:val="24"/>
        </w:rPr>
        <w:t>στέρησε αρκετά και η χώρα μας ζημιώθηκε από τ</w:t>
      </w:r>
      <w:r>
        <w:rPr>
          <w:rFonts w:eastAsia="Times New Roman" w:cs="Times New Roman"/>
          <w:szCs w:val="24"/>
        </w:rPr>
        <w:t>η</w:t>
      </w:r>
      <w:r w:rsidRPr="00DF22B5">
        <w:rPr>
          <w:rFonts w:eastAsia="Times New Roman" w:cs="Times New Roman"/>
          <w:szCs w:val="24"/>
        </w:rPr>
        <w:t xml:space="preserve"> σχετικότητα και την αδιαφάνεια της διαδικασίας</w:t>
      </w:r>
      <w:r>
        <w:rPr>
          <w:rFonts w:eastAsia="Times New Roman" w:cs="Times New Roman"/>
          <w:szCs w:val="24"/>
        </w:rPr>
        <w:t>.</w:t>
      </w:r>
      <w:r w:rsidRPr="00DF22B5">
        <w:rPr>
          <w:rFonts w:eastAsia="Times New Roman" w:cs="Times New Roman"/>
          <w:szCs w:val="24"/>
        </w:rPr>
        <w:t xml:space="preserve"> </w:t>
      </w:r>
    </w:p>
    <w:p w14:paraId="42AE9FAF"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Εν κατακλείδι</w:t>
      </w:r>
      <w:r>
        <w:rPr>
          <w:rFonts w:eastAsia="Times New Roman" w:cs="Times New Roman"/>
          <w:szCs w:val="24"/>
        </w:rPr>
        <w:t>,</w:t>
      </w:r>
      <w:r w:rsidRPr="00DF22B5">
        <w:rPr>
          <w:rFonts w:eastAsia="Times New Roman" w:cs="Times New Roman"/>
          <w:szCs w:val="24"/>
        </w:rPr>
        <w:t xml:space="preserve"> εμείς πιστεύουμε ότι η ελληνική οικονομία πρέπει να παρέχει ισοδύναμα κίνητρα για </w:t>
      </w:r>
      <w:r>
        <w:rPr>
          <w:rFonts w:eastAsia="Times New Roman" w:cs="Times New Roman"/>
          <w:szCs w:val="24"/>
        </w:rPr>
        <w:t xml:space="preserve">όλους </w:t>
      </w:r>
      <w:r w:rsidRPr="00DF22B5">
        <w:rPr>
          <w:rFonts w:eastAsia="Times New Roman" w:cs="Times New Roman"/>
          <w:szCs w:val="24"/>
        </w:rPr>
        <w:t>τους φορείς της ιδιωτι</w:t>
      </w:r>
      <w:r>
        <w:rPr>
          <w:rFonts w:eastAsia="Times New Roman" w:cs="Times New Roman"/>
          <w:szCs w:val="24"/>
        </w:rPr>
        <w:t>κής οικονομίας</w:t>
      </w:r>
      <w:r>
        <w:rPr>
          <w:rFonts w:eastAsia="Times New Roman" w:cs="Times New Roman"/>
          <w:szCs w:val="24"/>
        </w:rPr>
        <w:t>,</w:t>
      </w:r>
      <w:r>
        <w:rPr>
          <w:rFonts w:eastAsia="Times New Roman" w:cs="Times New Roman"/>
          <w:szCs w:val="24"/>
        </w:rPr>
        <w:t xml:space="preserve"> χωρίς υπέρμετρο κ</w:t>
      </w:r>
      <w:r w:rsidRPr="00DF22B5">
        <w:rPr>
          <w:rFonts w:eastAsia="Times New Roman" w:cs="Times New Roman"/>
          <w:szCs w:val="24"/>
        </w:rPr>
        <w:t>ρα</w:t>
      </w:r>
      <w:r w:rsidRPr="00DF22B5">
        <w:rPr>
          <w:rFonts w:eastAsia="Times New Roman" w:cs="Times New Roman"/>
          <w:szCs w:val="24"/>
        </w:rPr>
        <w:t>τικό παρεμβατισμό</w:t>
      </w:r>
      <w:r>
        <w:rPr>
          <w:rFonts w:eastAsia="Times New Roman" w:cs="Times New Roman"/>
          <w:szCs w:val="24"/>
        </w:rPr>
        <w:t>,</w:t>
      </w:r>
      <w:r w:rsidRPr="00DF22B5">
        <w:rPr>
          <w:rFonts w:eastAsia="Times New Roman" w:cs="Times New Roman"/>
          <w:szCs w:val="24"/>
        </w:rPr>
        <w:t xml:space="preserve"> χωρίς αυθαίρετες κρίσεις και χωρίς </w:t>
      </w:r>
      <w:r>
        <w:rPr>
          <w:rFonts w:eastAsia="Times New Roman" w:cs="Times New Roman"/>
          <w:szCs w:val="24"/>
        </w:rPr>
        <w:t xml:space="preserve">ευνοιοκρατικές </w:t>
      </w:r>
      <w:r w:rsidRPr="00DF22B5">
        <w:rPr>
          <w:rFonts w:eastAsia="Times New Roman" w:cs="Times New Roman"/>
          <w:szCs w:val="24"/>
        </w:rPr>
        <w:t>τάσεις</w:t>
      </w:r>
      <w:r>
        <w:rPr>
          <w:rFonts w:eastAsia="Times New Roman" w:cs="Times New Roman"/>
          <w:szCs w:val="24"/>
        </w:rPr>
        <w:t>.</w:t>
      </w:r>
      <w:r w:rsidRPr="00DF22B5">
        <w:rPr>
          <w:rFonts w:eastAsia="Times New Roman" w:cs="Times New Roman"/>
          <w:szCs w:val="24"/>
        </w:rPr>
        <w:t xml:space="preserve"> Θέλουμε μ</w:t>
      </w:r>
      <w:r>
        <w:rPr>
          <w:rFonts w:eastAsia="Times New Roman" w:cs="Times New Roman"/>
          <w:szCs w:val="24"/>
        </w:rPr>
        <w:t>ι</w:t>
      </w:r>
      <w:r w:rsidRPr="00DF22B5">
        <w:rPr>
          <w:rFonts w:eastAsia="Times New Roman" w:cs="Times New Roman"/>
          <w:szCs w:val="24"/>
        </w:rPr>
        <w:t>α χώρα περισσότερο αξιοκρατική</w:t>
      </w:r>
      <w:r>
        <w:rPr>
          <w:rFonts w:eastAsia="Times New Roman" w:cs="Times New Roman"/>
          <w:szCs w:val="24"/>
        </w:rPr>
        <w:t>,</w:t>
      </w:r>
      <w:r w:rsidRPr="00DF22B5">
        <w:rPr>
          <w:rFonts w:eastAsia="Times New Roman" w:cs="Times New Roman"/>
          <w:szCs w:val="24"/>
        </w:rPr>
        <w:t xml:space="preserve"> περισσότερο τεχνοκρατική</w:t>
      </w:r>
      <w:r>
        <w:rPr>
          <w:rFonts w:eastAsia="Times New Roman" w:cs="Times New Roman"/>
          <w:szCs w:val="24"/>
        </w:rPr>
        <w:t>,</w:t>
      </w:r>
      <w:r w:rsidRPr="00DF22B5">
        <w:rPr>
          <w:rFonts w:eastAsia="Times New Roman" w:cs="Times New Roman"/>
          <w:szCs w:val="24"/>
        </w:rPr>
        <w:t xml:space="preserve"> με μεγαλύτερη εκτίμηση στην εξωστρέφεια</w:t>
      </w:r>
      <w:r>
        <w:rPr>
          <w:rFonts w:eastAsia="Times New Roman" w:cs="Times New Roman"/>
          <w:szCs w:val="24"/>
        </w:rPr>
        <w:t>,</w:t>
      </w:r>
      <w:r w:rsidRPr="00DF22B5">
        <w:rPr>
          <w:rFonts w:eastAsia="Times New Roman" w:cs="Times New Roman"/>
          <w:szCs w:val="24"/>
        </w:rPr>
        <w:t xml:space="preserve"> την επιχειρηματικότητα και την καινοτομία</w:t>
      </w:r>
      <w:r>
        <w:rPr>
          <w:rFonts w:eastAsia="Times New Roman" w:cs="Times New Roman"/>
          <w:szCs w:val="24"/>
        </w:rPr>
        <w:t>.</w:t>
      </w:r>
    </w:p>
    <w:p w14:paraId="42AE9FB0"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 xml:space="preserve">Για </w:t>
      </w:r>
      <w:r>
        <w:rPr>
          <w:rFonts w:eastAsia="Times New Roman" w:cs="Times New Roman"/>
          <w:szCs w:val="24"/>
        </w:rPr>
        <w:t>ε</w:t>
      </w:r>
      <w:r w:rsidRPr="00DF22B5">
        <w:rPr>
          <w:rFonts w:eastAsia="Times New Roman" w:cs="Times New Roman"/>
          <w:szCs w:val="24"/>
        </w:rPr>
        <w:t xml:space="preserve">μάς </w:t>
      </w:r>
      <w:r>
        <w:rPr>
          <w:rFonts w:eastAsia="Times New Roman" w:cs="Times New Roman"/>
          <w:szCs w:val="24"/>
        </w:rPr>
        <w:t xml:space="preserve">όλα αυτά </w:t>
      </w:r>
      <w:r w:rsidRPr="00DF22B5">
        <w:rPr>
          <w:rFonts w:eastAsia="Times New Roman" w:cs="Times New Roman"/>
          <w:szCs w:val="24"/>
        </w:rPr>
        <w:t xml:space="preserve">είναι </w:t>
      </w:r>
      <w:r w:rsidRPr="00DF22B5">
        <w:rPr>
          <w:rFonts w:eastAsia="Times New Roman" w:cs="Times New Roman"/>
          <w:szCs w:val="24"/>
        </w:rPr>
        <w:t>παράγοντες που μπορούν να οδηγήσουν με σιγουριά και βεβαιότητα σε έν</w:t>
      </w:r>
      <w:r>
        <w:rPr>
          <w:rFonts w:eastAsia="Times New Roman" w:cs="Times New Roman"/>
          <w:szCs w:val="24"/>
        </w:rPr>
        <w:t>α καλύτερο μέλλον την ε</w:t>
      </w:r>
      <w:r w:rsidRPr="00DF22B5">
        <w:rPr>
          <w:rFonts w:eastAsia="Times New Roman" w:cs="Times New Roman"/>
          <w:szCs w:val="24"/>
        </w:rPr>
        <w:t>λληνική οικονομία</w:t>
      </w:r>
      <w:r>
        <w:rPr>
          <w:rFonts w:eastAsia="Times New Roman" w:cs="Times New Roman"/>
          <w:szCs w:val="24"/>
        </w:rPr>
        <w:t>.</w:t>
      </w:r>
      <w:r w:rsidRPr="00DF22B5">
        <w:rPr>
          <w:rFonts w:eastAsia="Times New Roman" w:cs="Times New Roman"/>
          <w:szCs w:val="24"/>
        </w:rPr>
        <w:t xml:space="preserve"> Και να λέμε και την αλήθεια</w:t>
      </w:r>
      <w:r>
        <w:rPr>
          <w:rFonts w:eastAsia="Times New Roman" w:cs="Times New Roman"/>
          <w:szCs w:val="24"/>
        </w:rPr>
        <w:t>:</w:t>
      </w:r>
      <w:r w:rsidRPr="00DF22B5">
        <w:rPr>
          <w:rFonts w:eastAsia="Times New Roman" w:cs="Times New Roman"/>
          <w:szCs w:val="24"/>
        </w:rPr>
        <w:t xml:space="preserve"> Δεν </w:t>
      </w:r>
      <w:r>
        <w:rPr>
          <w:rFonts w:eastAsia="Times New Roman" w:cs="Times New Roman"/>
          <w:szCs w:val="24"/>
        </w:rPr>
        <w:t xml:space="preserve">έχουμε </w:t>
      </w:r>
      <w:r>
        <w:rPr>
          <w:rFonts w:eastAsia="Times New Roman" w:cs="Times New Roman"/>
          <w:szCs w:val="24"/>
        </w:rPr>
        <w:lastRenderedPageBreak/>
        <w:t>περάσει τον σ</w:t>
      </w:r>
      <w:r w:rsidRPr="00DF22B5">
        <w:rPr>
          <w:rFonts w:eastAsia="Times New Roman" w:cs="Times New Roman"/>
          <w:szCs w:val="24"/>
        </w:rPr>
        <w:t>κόπελο</w:t>
      </w:r>
      <w:r>
        <w:rPr>
          <w:rFonts w:eastAsia="Times New Roman" w:cs="Times New Roman"/>
          <w:szCs w:val="24"/>
        </w:rPr>
        <w:t>.</w:t>
      </w:r>
      <w:r w:rsidRPr="00DF22B5">
        <w:rPr>
          <w:rFonts w:eastAsia="Times New Roman" w:cs="Times New Roman"/>
          <w:szCs w:val="24"/>
        </w:rPr>
        <w:t xml:space="preserve"> Η </w:t>
      </w:r>
      <w:r>
        <w:rPr>
          <w:rFonts w:eastAsia="Times New Roman" w:cs="Times New Roman"/>
          <w:szCs w:val="24"/>
        </w:rPr>
        <w:t>ελληνική οικονομία δ</w:t>
      </w:r>
      <w:r w:rsidRPr="00DF22B5">
        <w:rPr>
          <w:rFonts w:eastAsia="Times New Roman" w:cs="Times New Roman"/>
          <w:szCs w:val="24"/>
        </w:rPr>
        <w:t>εν τον έχει ξεπεράσει</w:t>
      </w:r>
      <w:r>
        <w:rPr>
          <w:rFonts w:eastAsia="Times New Roman" w:cs="Times New Roman"/>
          <w:szCs w:val="24"/>
        </w:rPr>
        <w:t>.</w:t>
      </w:r>
      <w:r w:rsidRPr="00DF22B5">
        <w:rPr>
          <w:rFonts w:eastAsia="Times New Roman" w:cs="Times New Roman"/>
          <w:szCs w:val="24"/>
        </w:rPr>
        <w:t xml:space="preserve"> Είναι μπροστά </w:t>
      </w:r>
      <w:r>
        <w:rPr>
          <w:rFonts w:eastAsia="Times New Roman" w:cs="Times New Roman"/>
          <w:szCs w:val="24"/>
        </w:rPr>
        <w:t>της.</w:t>
      </w:r>
      <w:r w:rsidRPr="00DF22B5">
        <w:rPr>
          <w:rFonts w:eastAsia="Times New Roman" w:cs="Times New Roman"/>
          <w:szCs w:val="24"/>
        </w:rPr>
        <w:t xml:space="preserve"> Μπροστά </w:t>
      </w:r>
      <w:r>
        <w:rPr>
          <w:rFonts w:eastAsia="Times New Roman" w:cs="Times New Roman"/>
          <w:szCs w:val="24"/>
        </w:rPr>
        <w:t>μας</w:t>
      </w:r>
      <w:r w:rsidRPr="00DF22B5">
        <w:rPr>
          <w:rFonts w:eastAsia="Times New Roman" w:cs="Times New Roman"/>
          <w:szCs w:val="24"/>
        </w:rPr>
        <w:t xml:space="preserve"> </w:t>
      </w:r>
      <w:r>
        <w:rPr>
          <w:rFonts w:eastAsia="Times New Roman" w:cs="Times New Roman"/>
          <w:szCs w:val="24"/>
        </w:rPr>
        <w:t>έ</w:t>
      </w:r>
      <w:r w:rsidRPr="00DF22B5">
        <w:rPr>
          <w:rFonts w:eastAsia="Times New Roman" w:cs="Times New Roman"/>
          <w:szCs w:val="24"/>
        </w:rPr>
        <w:t>χουμε ακ</w:t>
      </w:r>
      <w:r w:rsidRPr="00DF22B5">
        <w:rPr>
          <w:rFonts w:eastAsia="Times New Roman" w:cs="Times New Roman"/>
          <w:szCs w:val="24"/>
        </w:rPr>
        <w:t>όμα δύο</w:t>
      </w:r>
      <w:r>
        <w:rPr>
          <w:rFonts w:eastAsia="Times New Roman" w:cs="Times New Roman"/>
          <w:szCs w:val="24"/>
        </w:rPr>
        <w:t>,</w:t>
      </w:r>
      <w:r w:rsidRPr="00DF22B5">
        <w:rPr>
          <w:rFonts w:eastAsia="Times New Roman" w:cs="Times New Roman"/>
          <w:szCs w:val="24"/>
        </w:rPr>
        <w:t xml:space="preserve"> τρία χρόνια εξαιρετικά δύσκολα</w:t>
      </w:r>
      <w:r>
        <w:rPr>
          <w:rFonts w:eastAsia="Times New Roman" w:cs="Times New Roman"/>
          <w:szCs w:val="24"/>
        </w:rPr>
        <w:t>.</w:t>
      </w:r>
      <w:r w:rsidRPr="00DF22B5">
        <w:rPr>
          <w:rFonts w:eastAsia="Times New Roman" w:cs="Times New Roman"/>
          <w:szCs w:val="24"/>
        </w:rPr>
        <w:t xml:space="preserve"> </w:t>
      </w:r>
    </w:p>
    <w:p w14:paraId="42AE9FB1"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Άρα</w:t>
      </w:r>
      <w:r>
        <w:rPr>
          <w:rFonts w:eastAsia="Times New Roman" w:cs="Times New Roman"/>
          <w:szCs w:val="24"/>
        </w:rPr>
        <w:t>,</w:t>
      </w:r>
      <w:r w:rsidRPr="00DF22B5">
        <w:rPr>
          <w:rFonts w:eastAsia="Times New Roman" w:cs="Times New Roman"/>
          <w:szCs w:val="24"/>
        </w:rPr>
        <w:t xml:space="preserve"> λοιπόν</w:t>
      </w:r>
      <w:r>
        <w:rPr>
          <w:rFonts w:eastAsia="Times New Roman" w:cs="Times New Roman"/>
          <w:szCs w:val="24"/>
        </w:rPr>
        <w:t>, α</w:t>
      </w:r>
      <w:r w:rsidRPr="00DF22B5">
        <w:rPr>
          <w:rFonts w:eastAsia="Times New Roman" w:cs="Times New Roman"/>
          <w:szCs w:val="24"/>
        </w:rPr>
        <w:t xml:space="preserve">ς αφήσουμε τα ευχολόγια και ας προχωρήσουμε σε πράξεις </w:t>
      </w:r>
      <w:r>
        <w:rPr>
          <w:rFonts w:eastAsia="Times New Roman" w:cs="Times New Roman"/>
          <w:szCs w:val="24"/>
        </w:rPr>
        <w:t xml:space="preserve">που </w:t>
      </w:r>
      <w:r w:rsidRPr="00DF22B5">
        <w:rPr>
          <w:rFonts w:eastAsia="Times New Roman" w:cs="Times New Roman"/>
          <w:szCs w:val="24"/>
        </w:rPr>
        <w:t>χρειάζεται η ελληνική οικονομία</w:t>
      </w:r>
      <w:r>
        <w:rPr>
          <w:rFonts w:eastAsia="Times New Roman" w:cs="Times New Roman"/>
          <w:szCs w:val="24"/>
        </w:rPr>
        <w:t>,</w:t>
      </w:r>
      <w:r w:rsidRPr="00DF22B5">
        <w:rPr>
          <w:rFonts w:eastAsia="Times New Roman" w:cs="Times New Roman"/>
          <w:szCs w:val="24"/>
        </w:rPr>
        <w:t xml:space="preserve"> πράξεις που χρειάζεται ο ελληνικός λαός</w:t>
      </w:r>
      <w:r>
        <w:rPr>
          <w:rFonts w:eastAsia="Times New Roman" w:cs="Times New Roman"/>
          <w:szCs w:val="24"/>
        </w:rPr>
        <w:t xml:space="preserve">. Για το συγκεκριμένο </w:t>
      </w:r>
      <w:r w:rsidRPr="00DF22B5">
        <w:rPr>
          <w:rFonts w:eastAsia="Times New Roman" w:cs="Times New Roman"/>
          <w:szCs w:val="24"/>
        </w:rPr>
        <w:t xml:space="preserve">νομοθέτημα </w:t>
      </w:r>
      <w:r>
        <w:rPr>
          <w:rFonts w:eastAsia="Times New Roman" w:cs="Times New Roman"/>
          <w:szCs w:val="24"/>
        </w:rPr>
        <w:t>–</w:t>
      </w:r>
      <w:r w:rsidRPr="00DF22B5">
        <w:rPr>
          <w:rFonts w:eastAsia="Times New Roman" w:cs="Times New Roman"/>
          <w:szCs w:val="24"/>
        </w:rPr>
        <w:t>επαναλαμβάνω</w:t>
      </w:r>
      <w:r>
        <w:rPr>
          <w:rFonts w:eastAsia="Times New Roman" w:cs="Times New Roman"/>
          <w:szCs w:val="24"/>
        </w:rPr>
        <w:t>-</w:t>
      </w:r>
      <w:r w:rsidRPr="00DF22B5">
        <w:rPr>
          <w:rFonts w:eastAsia="Times New Roman" w:cs="Times New Roman"/>
          <w:szCs w:val="24"/>
        </w:rPr>
        <w:t xml:space="preserve"> η Ένωση Κεντρώων</w:t>
      </w:r>
      <w:r>
        <w:rPr>
          <w:rFonts w:eastAsia="Times New Roman" w:cs="Times New Roman"/>
          <w:szCs w:val="24"/>
        </w:rPr>
        <w:t xml:space="preserve"> </w:t>
      </w:r>
      <w:r w:rsidRPr="00DF22B5">
        <w:rPr>
          <w:rFonts w:eastAsia="Times New Roman" w:cs="Times New Roman"/>
          <w:szCs w:val="24"/>
        </w:rPr>
        <w:t>θα ψ</w:t>
      </w:r>
      <w:r w:rsidRPr="00DF22B5">
        <w:rPr>
          <w:rFonts w:eastAsia="Times New Roman" w:cs="Times New Roman"/>
          <w:szCs w:val="24"/>
        </w:rPr>
        <w:t xml:space="preserve">ηφίσει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sidRPr="00DF22B5">
        <w:rPr>
          <w:rFonts w:eastAsia="Times New Roman" w:cs="Times New Roman"/>
          <w:szCs w:val="24"/>
        </w:rPr>
        <w:t xml:space="preserve"> μόνο και μόνο επειδή πιστεύει ότι πραγματικά χρειάζονται </w:t>
      </w:r>
      <w:r>
        <w:rPr>
          <w:rFonts w:eastAsia="Times New Roman" w:cs="Times New Roman"/>
          <w:szCs w:val="24"/>
        </w:rPr>
        <w:t xml:space="preserve">επενδυτικά </w:t>
      </w:r>
      <w:r w:rsidRPr="00DF22B5">
        <w:rPr>
          <w:rFonts w:eastAsia="Times New Roman" w:cs="Times New Roman"/>
          <w:szCs w:val="24"/>
        </w:rPr>
        <w:t>νομοσχέδια</w:t>
      </w:r>
      <w:r>
        <w:rPr>
          <w:rFonts w:eastAsia="Times New Roman" w:cs="Times New Roman"/>
          <w:szCs w:val="24"/>
        </w:rPr>
        <w:t>,</w:t>
      </w:r>
      <w:r w:rsidRPr="00DF22B5">
        <w:rPr>
          <w:rFonts w:eastAsia="Times New Roman" w:cs="Times New Roman"/>
          <w:szCs w:val="24"/>
        </w:rPr>
        <w:t xml:space="preserve"> όχι όμως το συγκεκριμένο επενδυτικό νομοσχέδιο</w:t>
      </w:r>
      <w:r>
        <w:rPr>
          <w:rFonts w:eastAsia="Times New Roman" w:cs="Times New Roman"/>
          <w:szCs w:val="24"/>
        </w:rPr>
        <w:t>.</w:t>
      </w:r>
    </w:p>
    <w:p w14:paraId="42AE9FB2"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Για την τροπολογία θα τοποθετηθούμε στη δευτερολογία</w:t>
      </w:r>
      <w:r>
        <w:rPr>
          <w:rFonts w:eastAsia="Times New Roman" w:cs="Times New Roman"/>
          <w:szCs w:val="24"/>
        </w:rPr>
        <w:t>.</w:t>
      </w:r>
    </w:p>
    <w:p w14:paraId="42AE9FB3" w14:textId="77777777" w:rsidR="00F00D30" w:rsidRDefault="00AE51A4">
      <w:pPr>
        <w:tabs>
          <w:tab w:val="left" w:pos="6168"/>
        </w:tabs>
        <w:spacing w:line="600" w:lineRule="auto"/>
        <w:ind w:firstLine="720"/>
        <w:jc w:val="both"/>
        <w:rPr>
          <w:rFonts w:eastAsia="Times New Roman" w:cs="Times New Roman"/>
          <w:szCs w:val="24"/>
        </w:rPr>
      </w:pPr>
      <w:r w:rsidRPr="00DF22B5">
        <w:rPr>
          <w:rFonts w:eastAsia="Times New Roman" w:cs="Times New Roman"/>
          <w:szCs w:val="24"/>
        </w:rPr>
        <w:t>Ευχαριστώ πολύ</w:t>
      </w:r>
      <w:r>
        <w:rPr>
          <w:rFonts w:eastAsia="Times New Roman" w:cs="Times New Roman"/>
          <w:szCs w:val="24"/>
        </w:rPr>
        <w:t>.</w:t>
      </w:r>
    </w:p>
    <w:p w14:paraId="42AE9FB4" w14:textId="77777777" w:rsidR="00F00D30" w:rsidRDefault="00AE51A4">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εμείς ευχαριστούμε. </w:t>
      </w:r>
    </w:p>
    <w:p w14:paraId="42AE9FB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κ. Νικόλαος </w:t>
      </w:r>
      <w:proofErr w:type="spellStart"/>
      <w:r>
        <w:rPr>
          <w:rFonts w:eastAsia="Times New Roman" w:cs="Times New Roman"/>
          <w:szCs w:val="24"/>
        </w:rPr>
        <w:t>Δένδιας</w:t>
      </w:r>
      <w:proofErr w:type="spellEnd"/>
      <w:r>
        <w:rPr>
          <w:rFonts w:eastAsia="Times New Roman" w:cs="Times New Roman"/>
          <w:szCs w:val="24"/>
        </w:rPr>
        <w:t xml:space="preserve">. </w:t>
      </w:r>
    </w:p>
    <w:p w14:paraId="42AE9FB6"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sidRPr="00DF22B5">
        <w:rPr>
          <w:rFonts w:eastAsia="Times New Roman" w:cs="Times New Roman"/>
          <w:szCs w:val="24"/>
        </w:rPr>
        <w:t>Ευχαριστώ</w:t>
      </w:r>
      <w:r>
        <w:rPr>
          <w:rFonts w:eastAsia="Times New Roman" w:cs="Times New Roman"/>
          <w:szCs w:val="24"/>
        </w:rPr>
        <w:t>,</w:t>
      </w:r>
      <w:r w:rsidRPr="00DF22B5">
        <w:rPr>
          <w:rFonts w:eastAsia="Times New Roman" w:cs="Times New Roman"/>
          <w:szCs w:val="24"/>
        </w:rPr>
        <w:t xml:space="preserve"> κύριε </w:t>
      </w:r>
      <w:r>
        <w:rPr>
          <w:rFonts w:eastAsia="Times New Roman" w:cs="Times New Roman"/>
          <w:szCs w:val="24"/>
        </w:rPr>
        <w:t xml:space="preserve">Πρόεδρε. </w:t>
      </w:r>
    </w:p>
    <w:p w14:paraId="42AE9FB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w:t>
      </w:r>
      <w:r w:rsidRPr="00DF22B5">
        <w:rPr>
          <w:rFonts w:eastAsia="Times New Roman" w:cs="Times New Roman"/>
          <w:szCs w:val="24"/>
        </w:rPr>
        <w:t>για την ακρίβεια</w:t>
      </w:r>
      <w:r>
        <w:rPr>
          <w:rFonts w:eastAsia="Times New Roman" w:cs="Times New Roman"/>
          <w:szCs w:val="24"/>
        </w:rPr>
        <w:t>,</w:t>
      </w:r>
      <w:r w:rsidRPr="00DF22B5">
        <w:rPr>
          <w:rFonts w:eastAsia="Times New Roman" w:cs="Times New Roman"/>
          <w:szCs w:val="24"/>
        </w:rPr>
        <w:t xml:space="preserve"> κύριοι συνάδελφοι</w:t>
      </w:r>
      <w:r>
        <w:rPr>
          <w:rFonts w:eastAsia="Times New Roman" w:cs="Times New Roman"/>
          <w:szCs w:val="24"/>
        </w:rPr>
        <w:t>-</w:t>
      </w:r>
      <w:r>
        <w:rPr>
          <w:rFonts w:eastAsia="Times New Roman" w:cs="Times New Roman"/>
          <w:szCs w:val="24"/>
        </w:rPr>
        <w:t xml:space="preserve">, </w:t>
      </w:r>
      <w:r w:rsidRPr="00DF22B5">
        <w:rPr>
          <w:rFonts w:eastAsia="Times New Roman" w:cs="Times New Roman"/>
          <w:szCs w:val="24"/>
        </w:rPr>
        <w:t>οφείλω να πω ότι πίστ</w:t>
      </w:r>
      <w:r w:rsidRPr="00DF22B5">
        <w:rPr>
          <w:rFonts w:eastAsia="Times New Roman" w:cs="Times New Roman"/>
          <w:szCs w:val="24"/>
        </w:rPr>
        <w:t xml:space="preserve">ευα </w:t>
      </w:r>
      <w:r>
        <w:rPr>
          <w:rFonts w:eastAsia="Times New Roman" w:cs="Times New Roman"/>
          <w:szCs w:val="24"/>
        </w:rPr>
        <w:t>πως</w:t>
      </w:r>
      <w:r w:rsidRPr="00DF22B5">
        <w:rPr>
          <w:rFonts w:eastAsia="Times New Roman" w:cs="Times New Roman"/>
          <w:szCs w:val="24"/>
        </w:rPr>
        <w:t xml:space="preserve"> σήμερα</w:t>
      </w:r>
      <w:r>
        <w:rPr>
          <w:rFonts w:eastAsia="Times New Roman" w:cs="Times New Roman"/>
          <w:szCs w:val="24"/>
        </w:rPr>
        <w:t xml:space="preserve"> θα ήταν μία </w:t>
      </w:r>
      <w:r w:rsidRPr="00DF22B5">
        <w:rPr>
          <w:rFonts w:eastAsia="Times New Roman" w:cs="Times New Roman"/>
          <w:szCs w:val="24"/>
        </w:rPr>
        <w:t>ευχάριστη μέρα</w:t>
      </w:r>
      <w:r>
        <w:rPr>
          <w:rFonts w:eastAsia="Times New Roman" w:cs="Times New Roman"/>
          <w:szCs w:val="24"/>
        </w:rPr>
        <w:t xml:space="preserve"> και για εμένα προσωπικά –μου επιτρέπετε και το προσωπικό στοιχείο- αλλά και για τη Νέα Δημοκρατία.</w:t>
      </w:r>
      <w:r w:rsidRPr="00DF22B5">
        <w:rPr>
          <w:rFonts w:eastAsia="Times New Roman" w:cs="Times New Roman"/>
          <w:szCs w:val="24"/>
        </w:rPr>
        <w:t xml:space="preserve"> Το λέω αυτό γιατί στο ζήτημα που αφορά την Αναπτυξιακή Τράπεζα έχουμε διαρκή και πάγια θέση</w:t>
      </w:r>
      <w:r>
        <w:rPr>
          <w:rFonts w:eastAsia="Times New Roman" w:cs="Times New Roman"/>
          <w:szCs w:val="24"/>
        </w:rPr>
        <w:t>.</w:t>
      </w:r>
      <w:r w:rsidRPr="00DF22B5">
        <w:rPr>
          <w:rFonts w:eastAsia="Times New Roman" w:cs="Times New Roman"/>
          <w:szCs w:val="24"/>
        </w:rPr>
        <w:t xml:space="preserve"> Είχαμε κ</w:t>
      </w:r>
      <w:r>
        <w:rPr>
          <w:rFonts w:eastAsia="Times New Roman" w:cs="Times New Roman"/>
          <w:szCs w:val="24"/>
        </w:rPr>
        <w:t>άνει τη</w:t>
      </w:r>
      <w:r w:rsidRPr="00DF22B5">
        <w:rPr>
          <w:rFonts w:eastAsia="Times New Roman" w:cs="Times New Roman"/>
          <w:szCs w:val="24"/>
        </w:rPr>
        <w:t xml:space="preserve"> σχετικ</w:t>
      </w:r>
      <w:r w:rsidRPr="00DF22B5">
        <w:rPr>
          <w:rFonts w:eastAsia="Times New Roman" w:cs="Times New Roman"/>
          <w:szCs w:val="24"/>
        </w:rPr>
        <w:t>ή προεργασία από το 2014</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Ο κ. Κωνσταντινόπουλος, ο ε</w:t>
      </w:r>
      <w:r w:rsidRPr="00DF22B5">
        <w:rPr>
          <w:rFonts w:eastAsia="Times New Roman" w:cs="Times New Roman"/>
          <w:szCs w:val="24"/>
        </w:rPr>
        <w:t>ισηγητής</w:t>
      </w:r>
      <w:r>
        <w:rPr>
          <w:rFonts w:eastAsia="Times New Roman" w:cs="Times New Roman"/>
          <w:szCs w:val="24"/>
        </w:rPr>
        <w:t>,</w:t>
      </w:r>
      <w:r w:rsidRPr="00DF22B5">
        <w:rPr>
          <w:rFonts w:eastAsia="Times New Roman" w:cs="Times New Roman"/>
          <w:szCs w:val="24"/>
        </w:rPr>
        <w:t xml:space="preserve"> ήταν τότε συνεργάτης στο Υπουργείο Ανάπτυξης</w:t>
      </w:r>
      <w:r>
        <w:rPr>
          <w:rFonts w:eastAsia="Times New Roman" w:cs="Times New Roman"/>
          <w:szCs w:val="24"/>
        </w:rPr>
        <w:t>,</w:t>
      </w:r>
      <w:r w:rsidRPr="00DF22B5">
        <w:rPr>
          <w:rFonts w:eastAsia="Times New Roman" w:cs="Times New Roman"/>
          <w:szCs w:val="24"/>
        </w:rPr>
        <w:t xml:space="preserve"> στο πλαίσιο της </w:t>
      </w:r>
      <w:r>
        <w:rPr>
          <w:rFonts w:eastAsia="Times New Roman" w:cs="Times New Roman"/>
          <w:szCs w:val="24"/>
        </w:rPr>
        <w:t>κ</w:t>
      </w:r>
      <w:r w:rsidRPr="00DF22B5">
        <w:rPr>
          <w:rFonts w:eastAsia="Times New Roman" w:cs="Times New Roman"/>
          <w:szCs w:val="24"/>
        </w:rPr>
        <w:t>υβέρνησης Σαμαρά</w:t>
      </w:r>
      <w:r>
        <w:rPr>
          <w:rFonts w:eastAsia="Times New Roman" w:cs="Times New Roman"/>
          <w:szCs w:val="24"/>
        </w:rPr>
        <w:t>.</w:t>
      </w:r>
      <w:r w:rsidRPr="00DF22B5">
        <w:rPr>
          <w:rFonts w:eastAsia="Times New Roman" w:cs="Times New Roman"/>
          <w:szCs w:val="24"/>
        </w:rPr>
        <w:t xml:space="preserve"> Είχαμε προετοιμάσει το νομοθέτημα</w:t>
      </w:r>
      <w:r>
        <w:rPr>
          <w:rFonts w:eastAsia="Times New Roman" w:cs="Times New Roman"/>
          <w:szCs w:val="24"/>
        </w:rPr>
        <w:t>.</w:t>
      </w:r>
      <w:r w:rsidRPr="00DF22B5">
        <w:rPr>
          <w:rFonts w:eastAsia="Times New Roman" w:cs="Times New Roman"/>
          <w:szCs w:val="24"/>
        </w:rPr>
        <w:t xml:space="preserve"> Είχε υπάρξει συνάντηση με την </w:t>
      </w:r>
      <w:r>
        <w:rPr>
          <w:rFonts w:eastAsia="Times New Roman" w:cs="Times New Roman"/>
          <w:szCs w:val="24"/>
        </w:rPr>
        <w:t>τ</w:t>
      </w:r>
      <w:r w:rsidRPr="00DF22B5">
        <w:rPr>
          <w:rFonts w:eastAsia="Times New Roman" w:cs="Times New Roman"/>
          <w:szCs w:val="24"/>
        </w:rPr>
        <w:t>ρόικα</w:t>
      </w:r>
      <w:r>
        <w:rPr>
          <w:rFonts w:eastAsia="Times New Roman" w:cs="Times New Roman"/>
          <w:szCs w:val="24"/>
        </w:rPr>
        <w:t>.</w:t>
      </w:r>
      <w:r w:rsidRPr="00DF22B5">
        <w:rPr>
          <w:rFonts w:eastAsia="Times New Roman" w:cs="Times New Roman"/>
          <w:szCs w:val="24"/>
        </w:rPr>
        <w:t xml:space="preserve"> Είχε υπάρξει συνάντηση στο Βερολίνο με </w:t>
      </w:r>
      <w:r w:rsidRPr="00DF22B5">
        <w:rPr>
          <w:rFonts w:eastAsia="Times New Roman" w:cs="Times New Roman"/>
          <w:szCs w:val="24"/>
        </w:rPr>
        <w:t>τους δύο Γερμανούς Υπουργούς</w:t>
      </w:r>
      <w:r>
        <w:rPr>
          <w:rFonts w:eastAsia="Times New Roman" w:cs="Times New Roman"/>
          <w:szCs w:val="24"/>
        </w:rPr>
        <w:t>,</w:t>
      </w:r>
      <w:r w:rsidRPr="00DF22B5">
        <w:rPr>
          <w:rFonts w:eastAsia="Times New Roman" w:cs="Times New Roman"/>
          <w:szCs w:val="24"/>
        </w:rPr>
        <w:t xml:space="preserve"> τον Υπουργό Οικονομίας </w:t>
      </w:r>
      <w:r>
        <w:rPr>
          <w:rFonts w:eastAsia="Times New Roman" w:cs="Times New Roman"/>
          <w:szCs w:val="24"/>
        </w:rPr>
        <w:t xml:space="preserve">κ. </w:t>
      </w:r>
      <w:r w:rsidRPr="00DF22B5">
        <w:rPr>
          <w:rFonts w:eastAsia="Times New Roman" w:cs="Times New Roman"/>
          <w:szCs w:val="24"/>
        </w:rPr>
        <w:t>Γκάμπριελ</w:t>
      </w:r>
      <w:r>
        <w:rPr>
          <w:rFonts w:eastAsia="Times New Roman" w:cs="Times New Roman"/>
          <w:szCs w:val="24"/>
        </w:rPr>
        <w:t>,</w:t>
      </w:r>
      <w:r w:rsidRPr="00DF22B5">
        <w:rPr>
          <w:rFonts w:eastAsia="Times New Roman" w:cs="Times New Roman"/>
          <w:szCs w:val="24"/>
        </w:rPr>
        <w:t xml:space="preserve"> τότε Πρόεδρο του Σοσιαλδημοκρατικού Κόμματος</w:t>
      </w:r>
      <w:r>
        <w:rPr>
          <w:rFonts w:eastAsia="Times New Roman" w:cs="Times New Roman"/>
          <w:szCs w:val="24"/>
        </w:rPr>
        <w:t>,</w:t>
      </w:r>
      <w:r w:rsidRPr="00DF22B5">
        <w:rPr>
          <w:rFonts w:eastAsia="Times New Roman" w:cs="Times New Roman"/>
          <w:szCs w:val="24"/>
        </w:rPr>
        <w:t xml:space="preserve"> και τον Υπουργό Οικονομικών</w:t>
      </w:r>
      <w:r>
        <w:rPr>
          <w:rFonts w:eastAsia="Times New Roman" w:cs="Times New Roman"/>
          <w:szCs w:val="24"/>
        </w:rPr>
        <w:t xml:space="preserve"> κ.</w:t>
      </w:r>
      <w:r w:rsidRPr="00DF22B5">
        <w:rPr>
          <w:rFonts w:eastAsia="Times New Roman" w:cs="Times New Roman"/>
          <w:szCs w:val="24"/>
        </w:rPr>
        <w:t xml:space="preserve"> Σόιμπλε</w:t>
      </w:r>
      <w:r>
        <w:rPr>
          <w:rFonts w:eastAsia="Times New Roman" w:cs="Times New Roman"/>
          <w:szCs w:val="24"/>
        </w:rPr>
        <w:t xml:space="preserve"> και</w:t>
      </w:r>
      <w:r w:rsidRPr="00DF22B5">
        <w:rPr>
          <w:rFonts w:eastAsia="Times New Roman" w:cs="Times New Roman"/>
          <w:szCs w:val="24"/>
        </w:rPr>
        <w:t xml:space="preserve"> είχε συνολικά συμφωνηθεί η διαδικασία μεταβολής του ΕΤΕΑΝ</w:t>
      </w:r>
      <w:r>
        <w:rPr>
          <w:rFonts w:eastAsia="Times New Roman" w:cs="Times New Roman"/>
          <w:szCs w:val="24"/>
        </w:rPr>
        <w:t>,</w:t>
      </w:r>
      <w:r w:rsidRPr="00DF22B5">
        <w:rPr>
          <w:rFonts w:eastAsia="Times New Roman" w:cs="Times New Roman"/>
          <w:szCs w:val="24"/>
        </w:rPr>
        <w:t xml:space="preserve"> κάτω από συγκεκριμένες διαδικασίες</w:t>
      </w:r>
      <w:r>
        <w:rPr>
          <w:rFonts w:eastAsia="Times New Roman" w:cs="Times New Roman"/>
          <w:szCs w:val="24"/>
        </w:rPr>
        <w:t>,</w:t>
      </w:r>
      <w:r w:rsidRPr="00DF22B5">
        <w:rPr>
          <w:rFonts w:eastAsia="Times New Roman" w:cs="Times New Roman"/>
          <w:szCs w:val="24"/>
        </w:rPr>
        <w:t xml:space="preserve"> σε Αν</w:t>
      </w:r>
      <w:r w:rsidRPr="00DF22B5">
        <w:rPr>
          <w:rFonts w:eastAsia="Times New Roman" w:cs="Times New Roman"/>
          <w:szCs w:val="24"/>
        </w:rPr>
        <w:t>απτυξιακή Τράπεζα</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Μάλιστα, είχε ανατεθεί σε δικηγορικό γραφείο των Αθηνών</w:t>
      </w:r>
      <w:r w:rsidRPr="00DF22B5">
        <w:rPr>
          <w:rFonts w:eastAsia="Times New Roman" w:cs="Times New Roman"/>
          <w:szCs w:val="24"/>
        </w:rPr>
        <w:t xml:space="preserve"> η σύνταξη του σχετικού καταστατικού</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 xml:space="preserve">Νομίζω ότι </w:t>
      </w:r>
      <w:r w:rsidRPr="00DF22B5">
        <w:rPr>
          <w:rFonts w:eastAsia="Times New Roman" w:cs="Times New Roman"/>
          <w:szCs w:val="24"/>
        </w:rPr>
        <w:t>υπήρχε και προσχέδιο του σχετικού νομοθετήματος</w:t>
      </w:r>
      <w:r>
        <w:rPr>
          <w:rFonts w:eastAsia="Times New Roman" w:cs="Times New Roman"/>
          <w:szCs w:val="24"/>
        </w:rPr>
        <w:t>.</w:t>
      </w:r>
      <w:r w:rsidRPr="00DF22B5">
        <w:rPr>
          <w:rFonts w:eastAsia="Times New Roman" w:cs="Times New Roman"/>
          <w:szCs w:val="24"/>
        </w:rPr>
        <w:t xml:space="preserve"> Εγώ το είχα</w:t>
      </w:r>
      <w:r>
        <w:rPr>
          <w:rFonts w:eastAsia="Times New Roman" w:cs="Times New Roman"/>
          <w:szCs w:val="24"/>
        </w:rPr>
        <w:t>.</w:t>
      </w:r>
      <w:r w:rsidRPr="00DF22B5">
        <w:rPr>
          <w:rFonts w:eastAsia="Times New Roman" w:cs="Times New Roman"/>
          <w:szCs w:val="24"/>
        </w:rPr>
        <w:t xml:space="preserve"> Δεν ξέρω</w:t>
      </w:r>
      <w:r>
        <w:rPr>
          <w:rFonts w:eastAsia="Times New Roman" w:cs="Times New Roman"/>
          <w:szCs w:val="24"/>
        </w:rPr>
        <w:t>, όμως, αν είχε κυκλοφορήσει, γ</w:t>
      </w:r>
      <w:r w:rsidRPr="00DF22B5">
        <w:rPr>
          <w:rFonts w:eastAsia="Times New Roman" w:cs="Times New Roman"/>
          <w:szCs w:val="24"/>
        </w:rPr>
        <w:t>ια να υπάρξουν και απόψεις</w:t>
      </w:r>
      <w:r>
        <w:rPr>
          <w:rFonts w:eastAsia="Times New Roman" w:cs="Times New Roman"/>
          <w:szCs w:val="24"/>
        </w:rPr>
        <w:t>.</w:t>
      </w:r>
    </w:p>
    <w:p w14:paraId="42AE9FB8" w14:textId="77777777" w:rsidR="00F00D30" w:rsidRDefault="00AE51A4">
      <w:pPr>
        <w:spacing w:line="600" w:lineRule="auto"/>
        <w:ind w:firstLine="720"/>
        <w:jc w:val="both"/>
        <w:rPr>
          <w:rFonts w:eastAsia="Times New Roman" w:cs="Times New Roman"/>
          <w:szCs w:val="24"/>
        </w:rPr>
      </w:pPr>
      <w:r w:rsidRPr="00DF22B5">
        <w:rPr>
          <w:rFonts w:eastAsia="Times New Roman" w:cs="Times New Roman"/>
          <w:szCs w:val="24"/>
        </w:rPr>
        <w:lastRenderedPageBreak/>
        <w:t xml:space="preserve">Από τον Αύγουστο του </w:t>
      </w:r>
      <w:r>
        <w:rPr>
          <w:rFonts w:eastAsia="Times New Roman" w:cs="Times New Roman"/>
          <w:szCs w:val="24"/>
        </w:rPr>
        <w:t>20</w:t>
      </w:r>
      <w:r w:rsidRPr="00DF22B5">
        <w:rPr>
          <w:rFonts w:eastAsia="Times New Roman" w:cs="Times New Roman"/>
          <w:szCs w:val="24"/>
        </w:rPr>
        <w:t xml:space="preserve">14 μέχρι τον Απρίλιο του </w:t>
      </w:r>
      <w:r>
        <w:rPr>
          <w:rFonts w:eastAsia="Times New Roman" w:cs="Times New Roman"/>
          <w:szCs w:val="24"/>
        </w:rPr>
        <w:t>20</w:t>
      </w:r>
      <w:r w:rsidRPr="00DF22B5">
        <w:rPr>
          <w:rFonts w:eastAsia="Times New Roman" w:cs="Times New Roman"/>
          <w:szCs w:val="24"/>
        </w:rPr>
        <w:t>19</w:t>
      </w:r>
      <w:r>
        <w:rPr>
          <w:rFonts w:eastAsia="Times New Roman" w:cs="Times New Roman"/>
          <w:szCs w:val="24"/>
        </w:rPr>
        <w:t xml:space="preserve"> χρειάστηκαν</w:t>
      </w:r>
      <w:r w:rsidRPr="00DF22B5">
        <w:rPr>
          <w:rFonts w:eastAsia="Times New Roman" w:cs="Times New Roman"/>
          <w:szCs w:val="24"/>
        </w:rPr>
        <w:t xml:space="preserve"> τέσσερα χρόνια </w:t>
      </w:r>
      <w:r>
        <w:rPr>
          <w:rFonts w:eastAsia="Times New Roman" w:cs="Times New Roman"/>
          <w:szCs w:val="24"/>
        </w:rPr>
        <w:t xml:space="preserve">και αρκετοί μήνες </w:t>
      </w:r>
      <w:r w:rsidRPr="00DF22B5">
        <w:rPr>
          <w:rFonts w:eastAsia="Times New Roman" w:cs="Times New Roman"/>
          <w:szCs w:val="24"/>
        </w:rPr>
        <w:t xml:space="preserve">για να φτάσουμε </w:t>
      </w:r>
      <w:r>
        <w:rPr>
          <w:rFonts w:eastAsia="Times New Roman" w:cs="Times New Roman"/>
          <w:szCs w:val="24"/>
        </w:rPr>
        <w:t xml:space="preserve">τρεις </w:t>
      </w:r>
      <w:r w:rsidRPr="00DF22B5">
        <w:rPr>
          <w:rFonts w:eastAsia="Times New Roman" w:cs="Times New Roman"/>
          <w:szCs w:val="24"/>
        </w:rPr>
        <w:t>μήνες</w:t>
      </w:r>
      <w:r>
        <w:rPr>
          <w:rFonts w:eastAsia="Times New Roman" w:cs="Times New Roman"/>
          <w:szCs w:val="24"/>
        </w:rPr>
        <w:t>,</w:t>
      </w:r>
      <w:r w:rsidRPr="00DF22B5">
        <w:rPr>
          <w:rFonts w:eastAsia="Times New Roman" w:cs="Times New Roman"/>
          <w:szCs w:val="24"/>
        </w:rPr>
        <w:t xml:space="preserve"> τέσσερις μήνες</w:t>
      </w:r>
      <w:r>
        <w:rPr>
          <w:rFonts w:eastAsia="Times New Roman" w:cs="Times New Roman"/>
          <w:szCs w:val="24"/>
        </w:rPr>
        <w:t>,</w:t>
      </w:r>
      <w:r w:rsidRPr="00DF22B5">
        <w:rPr>
          <w:rFonts w:eastAsia="Times New Roman" w:cs="Times New Roman"/>
          <w:szCs w:val="24"/>
        </w:rPr>
        <w:t xml:space="preserve"> δύο μήνες</w:t>
      </w:r>
      <w:r>
        <w:rPr>
          <w:rFonts w:eastAsia="Times New Roman" w:cs="Times New Roman"/>
          <w:szCs w:val="24"/>
        </w:rPr>
        <w:t>,</w:t>
      </w:r>
      <w:r w:rsidRPr="00DF22B5">
        <w:rPr>
          <w:rFonts w:eastAsia="Times New Roman" w:cs="Times New Roman"/>
          <w:szCs w:val="24"/>
        </w:rPr>
        <w:t xml:space="preserve"> ένα</w:t>
      </w:r>
      <w:r>
        <w:rPr>
          <w:rFonts w:eastAsia="Times New Roman" w:cs="Times New Roman"/>
          <w:szCs w:val="24"/>
        </w:rPr>
        <w:t>ν</w:t>
      </w:r>
      <w:r w:rsidRPr="00DF22B5">
        <w:rPr>
          <w:rFonts w:eastAsia="Times New Roman" w:cs="Times New Roman"/>
          <w:szCs w:val="24"/>
        </w:rPr>
        <w:t xml:space="preserve"> μήνα</w:t>
      </w:r>
      <w:r>
        <w:rPr>
          <w:rFonts w:eastAsia="Times New Roman" w:cs="Times New Roman"/>
          <w:szCs w:val="24"/>
        </w:rPr>
        <w:t>,</w:t>
      </w:r>
      <w:r w:rsidRPr="00DF22B5">
        <w:rPr>
          <w:rFonts w:eastAsia="Times New Roman" w:cs="Times New Roman"/>
          <w:szCs w:val="24"/>
        </w:rPr>
        <w:t xml:space="preserve"> λίγες βδομάδες</w:t>
      </w:r>
      <w:r>
        <w:rPr>
          <w:rFonts w:eastAsia="Times New Roman" w:cs="Times New Roman"/>
          <w:szCs w:val="24"/>
        </w:rPr>
        <w:t>,</w:t>
      </w:r>
      <w:r w:rsidRPr="00DF22B5">
        <w:rPr>
          <w:rFonts w:eastAsia="Times New Roman" w:cs="Times New Roman"/>
          <w:szCs w:val="24"/>
        </w:rPr>
        <w:t xml:space="preserve"> λίγες μέρες προ της λήξης της κυβερνητικής θητείας αυτής της Κυβέρνησης</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γι</w:t>
      </w:r>
      <w:r>
        <w:rPr>
          <w:rFonts w:eastAsia="Times New Roman" w:cs="Times New Roman"/>
          <w:szCs w:val="24"/>
        </w:rPr>
        <w:t>α να συζητήσουμε τ</w:t>
      </w:r>
      <w:r w:rsidRPr="00DF22B5">
        <w:rPr>
          <w:rFonts w:eastAsia="Times New Roman" w:cs="Times New Roman"/>
          <w:szCs w:val="24"/>
        </w:rPr>
        <w:t xml:space="preserve">ο ζήτημα της </w:t>
      </w:r>
      <w:r>
        <w:rPr>
          <w:rFonts w:eastAsia="Times New Roman" w:cs="Times New Roman"/>
          <w:szCs w:val="24"/>
        </w:rPr>
        <w:t xml:space="preserve">Αναπτυξιακής </w:t>
      </w:r>
      <w:r w:rsidRPr="00DF22B5">
        <w:rPr>
          <w:rFonts w:eastAsia="Times New Roman" w:cs="Times New Roman"/>
          <w:szCs w:val="24"/>
        </w:rPr>
        <w:t>Τράπεζας</w:t>
      </w:r>
      <w:r>
        <w:rPr>
          <w:rFonts w:eastAsia="Times New Roman" w:cs="Times New Roman"/>
          <w:szCs w:val="24"/>
        </w:rPr>
        <w:t>,</w:t>
      </w:r>
      <w:r w:rsidRPr="00DF22B5">
        <w:rPr>
          <w:rFonts w:eastAsia="Times New Roman" w:cs="Times New Roman"/>
          <w:szCs w:val="24"/>
        </w:rPr>
        <w:t xml:space="preserve"> της μετεξέλιξης του ΕΤΕΑΝ σε </w:t>
      </w:r>
      <w:r>
        <w:rPr>
          <w:rFonts w:eastAsia="Times New Roman" w:cs="Times New Roman"/>
          <w:szCs w:val="24"/>
        </w:rPr>
        <w:t>Α</w:t>
      </w:r>
      <w:r w:rsidRPr="00DF22B5">
        <w:rPr>
          <w:rFonts w:eastAsia="Times New Roman" w:cs="Times New Roman"/>
          <w:szCs w:val="24"/>
        </w:rPr>
        <w:t xml:space="preserve">ναπτυξιακή </w:t>
      </w:r>
      <w:r>
        <w:rPr>
          <w:rFonts w:eastAsia="Times New Roman" w:cs="Times New Roman"/>
          <w:szCs w:val="24"/>
        </w:rPr>
        <w:t>Τ</w:t>
      </w:r>
      <w:r w:rsidRPr="00DF22B5">
        <w:rPr>
          <w:rFonts w:eastAsia="Times New Roman" w:cs="Times New Roman"/>
          <w:szCs w:val="24"/>
        </w:rPr>
        <w:t>ράπεζα</w:t>
      </w:r>
      <w:r>
        <w:rPr>
          <w:rFonts w:eastAsia="Times New Roman" w:cs="Times New Roman"/>
          <w:szCs w:val="24"/>
        </w:rPr>
        <w:t>.</w:t>
      </w:r>
      <w:r w:rsidRPr="00DF22B5">
        <w:rPr>
          <w:rFonts w:eastAsia="Times New Roman" w:cs="Times New Roman"/>
          <w:szCs w:val="24"/>
        </w:rPr>
        <w:t xml:space="preserve"> </w:t>
      </w:r>
      <w:r>
        <w:rPr>
          <w:rFonts w:eastAsia="Times New Roman" w:cs="Times New Roman"/>
          <w:szCs w:val="24"/>
        </w:rPr>
        <w:t xml:space="preserve">Ειλικρινά, </w:t>
      </w:r>
      <w:r w:rsidRPr="00DF22B5">
        <w:rPr>
          <w:rFonts w:eastAsia="Times New Roman" w:cs="Times New Roman"/>
          <w:szCs w:val="24"/>
        </w:rPr>
        <w:t xml:space="preserve">θα άξιζε να μας εξηγήσει ο Υπουργός στην τοποθέτησή του </w:t>
      </w:r>
      <w:r>
        <w:rPr>
          <w:rFonts w:eastAsia="Times New Roman" w:cs="Times New Roman"/>
          <w:szCs w:val="24"/>
        </w:rPr>
        <w:t xml:space="preserve">ποιο </w:t>
      </w:r>
      <w:r w:rsidRPr="00DF22B5">
        <w:rPr>
          <w:rFonts w:eastAsia="Times New Roman" w:cs="Times New Roman"/>
          <w:szCs w:val="24"/>
        </w:rPr>
        <w:t xml:space="preserve">ήταν αυτό το στοιχείο που οδήγησε σε αυτή την καθυστέρηση των </w:t>
      </w:r>
      <w:r>
        <w:rPr>
          <w:rFonts w:eastAsia="Times New Roman" w:cs="Times New Roman"/>
          <w:szCs w:val="24"/>
        </w:rPr>
        <w:t xml:space="preserve">τεσσεράμισι </w:t>
      </w:r>
      <w:r w:rsidRPr="00DF22B5">
        <w:rPr>
          <w:rFonts w:eastAsia="Times New Roman" w:cs="Times New Roman"/>
          <w:szCs w:val="24"/>
        </w:rPr>
        <w:t>και πλ</w:t>
      </w:r>
      <w:r w:rsidRPr="00DF22B5">
        <w:rPr>
          <w:rFonts w:eastAsia="Times New Roman" w:cs="Times New Roman"/>
          <w:szCs w:val="24"/>
        </w:rPr>
        <w:t>έον ετών</w:t>
      </w:r>
      <w:r>
        <w:rPr>
          <w:rFonts w:eastAsia="Times New Roman" w:cs="Times New Roman"/>
          <w:szCs w:val="24"/>
        </w:rPr>
        <w:t>.</w:t>
      </w:r>
      <w:r w:rsidRPr="00DF22B5">
        <w:rPr>
          <w:rFonts w:eastAsia="Times New Roman" w:cs="Times New Roman"/>
          <w:szCs w:val="24"/>
        </w:rPr>
        <w:t xml:space="preserve"> </w:t>
      </w:r>
    </w:p>
    <w:p w14:paraId="42AE9FB9" w14:textId="77777777" w:rsidR="00F00D30" w:rsidRDefault="00AE51A4">
      <w:pPr>
        <w:tabs>
          <w:tab w:val="left" w:pos="6168"/>
        </w:tabs>
        <w:spacing w:line="600" w:lineRule="auto"/>
        <w:ind w:firstLine="720"/>
        <w:jc w:val="both"/>
        <w:rPr>
          <w:rFonts w:eastAsia="Times New Roman" w:cs="Times New Roman"/>
          <w:szCs w:val="24"/>
        </w:rPr>
      </w:pPr>
      <w:r w:rsidRPr="005B162A">
        <w:rPr>
          <w:rFonts w:eastAsia="Times New Roman" w:cs="Times New Roman"/>
          <w:szCs w:val="24"/>
        </w:rPr>
        <w:t>Τι ήταν αυτό</w:t>
      </w:r>
      <w:r>
        <w:rPr>
          <w:rFonts w:eastAsia="Times New Roman" w:cs="Times New Roman"/>
          <w:szCs w:val="24"/>
        </w:rPr>
        <w:t>,</w:t>
      </w:r>
      <w:r w:rsidRPr="005B162A">
        <w:rPr>
          <w:rFonts w:eastAsia="Times New Roman" w:cs="Times New Roman"/>
          <w:szCs w:val="24"/>
        </w:rPr>
        <w:t xml:space="preserve"> δηλαδή</w:t>
      </w:r>
      <w:r>
        <w:rPr>
          <w:rFonts w:eastAsia="Times New Roman" w:cs="Times New Roman"/>
          <w:szCs w:val="24"/>
        </w:rPr>
        <w:t>,</w:t>
      </w:r>
      <w:r w:rsidRPr="005B162A">
        <w:rPr>
          <w:rFonts w:eastAsia="Times New Roman" w:cs="Times New Roman"/>
          <w:szCs w:val="24"/>
        </w:rPr>
        <w:t xml:space="preserve"> το οποίο βάζει ως προστιθέμενη αξία η Κυβέρνηση </w:t>
      </w:r>
      <w:r>
        <w:rPr>
          <w:rFonts w:eastAsia="Times New Roman" w:cs="Times New Roman"/>
          <w:szCs w:val="24"/>
        </w:rPr>
        <w:t xml:space="preserve">τώρα του ΣΥΡΙΖΑ, πριν τη συνεργασία με τους ΑΝΕΛ, η </w:t>
      </w:r>
      <w:r w:rsidRPr="005B162A">
        <w:rPr>
          <w:rFonts w:eastAsia="Times New Roman" w:cs="Times New Roman"/>
          <w:szCs w:val="24"/>
        </w:rPr>
        <w:t xml:space="preserve">Κυβέρνηση </w:t>
      </w:r>
      <w:r>
        <w:rPr>
          <w:rFonts w:eastAsia="Times New Roman" w:cs="Times New Roman"/>
          <w:szCs w:val="24"/>
        </w:rPr>
        <w:t xml:space="preserve">των </w:t>
      </w:r>
      <w:r w:rsidRPr="005B162A">
        <w:rPr>
          <w:rFonts w:eastAsia="Times New Roman" w:cs="Times New Roman"/>
          <w:szCs w:val="24"/>
        </w:rPr>
        <w:t>ΣΥΡΙΖ</w:t>
      </w:r>
      <w:r>
        <w:rPr>
          <w:rFonts w:eastAsia="Times New Roman" w:cs="Times New Roman"/>
          <w:szCs w:val="24"/>
        </w:rPr>
        <w:t xml:space="preserve">Α - </w:t>
      </w:r>
      <w:r w:rsidRPr="005B162A">
        <w:rPr>
          <w:rFonts w:eastAsia="Times New Roman" w:cs="Times New Roman"/>
          <w:szCs w:val="24"/>
        </w:rPr>
        <w:t>ΑΝΕΛ</w:t>
      </w:r>
      <w:r>
        <w:rPr>
          <w:rFonts w:eastAsia="Times New Roman" w:cs="Times New Roman"/>
          <w:szCs w:val="24"/>
        </w:rPr>
        <w:t>,</w:t>
      </w:r>
      <w:r w:rsidRPr="005B162A">
        <w:rPr>
          <w:rFonts w:eastAsia="Times New Roman" w:cs="Times New Roman"/>
          <w:szCs w:val="24"/>
        </w:rPr>
        <w:t xml:space="preserve"> σε αυτό το νομοθέτημα</w:t>
      </w:r>
      <w:r>
        <w:rPr>
          <w:rFonts w:eastAsia="Times New Roman" w:cs="Times New Roman"/>
          <w:szCs w:val="24"/>
        </w:rPr>
        <w:t>,</w:t>
      </w:r>
      <w:r w:rsidRPr="005B162A">
        <w:rPr>
          <w:rFonts w:eastAsia="Times New Roman" w:cs="Times New Roman"/>
          <w:szCs w:val="24"/>
        </w:rPr>
        <w:t xml:space="preserve"> που αυτή </w:t>
      </w:r>
      <w:r>
        <w:rPr>
          <w:rFonts w:eastAsia="Times New Roman" w:cs="Times New Roman"/>
          <w:szCs w:val="24"/>
        </w:rPr>
        <w:t xml:space="preserve">η προστιθέμενη αξία αιτιολογεί, αν δεν </w:t>
      </w:r>
      <w:r w:rsidRPr="005B162A">
        <w:rPr>
          <w:rFonts w:eastAsia="Times New Roman" w:cs="Times New Roman"/>
          <w:szCs w:val="24"/>
        </w:rPr>
        <w:t>δικαιολογεί</w:t>
      </w:r>
      <w:r>
        <w:rPr>
          <w:rFonts w:eastAsia="Times New Roman" w:cs="Times New Roman"/>
          <w:szCs w:val="24"/>
        </w:rPr>
        <w:t>,</w:t>
      </w:r>
      <w:r w:rsidRPr="005B162A">
        <w:rPr>
          <w:rFonts w:eastAsia="Times New Roman" w:cs="Times New Roman"/>
          <w:szCs w:val="24"/>
        </w:rPr>
        <w:t xml:space="preserve"> την καθυστ</w:t>
      </w:r>
      <w:r w:rsidRPr="005B162A">
        <w:rPr>
          <w:rFonts w:eastAsia="Times New Roman" w:cs="Times New Roman"/>
          <w:szCs w:val="24"/>
        </w:rPr>
        <w:t xml:space="preserve">έρηση αυτών των </w:t>
      </w:r>
      <w:r>
        <w:rPr>
          <w:rFonts w:eastAsia="Times New Roman" w:cs="Times New Roman"/>
          <w:szCs w:val="24"/>
        </w:rPr>
        <w:t>τεσσεράμισι</w:t>
      </w:r>
      <w:r w:rsidRPr="005B162A">
        <w:rPr>
          <w:rFonts w:eastAsia="Times New Roman" w:cs="Times New Roman"/>
          <w:szCs w:val="24"/>
        </w:rPr>
        <w:t xml:space="preserve"> ετών και </w:t>
      </w:r>
      <w:r>
        <w:rPr>
          <w:rFonts w:eastAsia="Times New Roman" w:cs="Times New Roman"/>
          <w:szCs w:val="24"/>
        </w:rPr>
        <w:t xml:space="preserve">πλέον; Διότι η </w:t>
      </w:r>
      <w:r w:rsidRPr="005B162A">
        <w:rPr>
          <w:rFonts w:eastAsia="Times New Roman" w:cs="Times New Roman"/>
          <w:szCs w:val="24"/>
        </w:rPr>
        <w:t xml:space="preserve">Αναπτυξιακή Τράπεζα </w:t>
      </w:r>
      <w:r>
        <w:rPr>
          <w:rFonts w:eastAsia="Times New Roman" w:cs="Times New Roman"/>
          <w:szCs w:val="24"/>
        </w:rPr>
        <w:t>δεν συν</w:t>
      </w:r>
      <w:r w:rsidRPr="005B162A">
        <w:rPr>
          <w:rFonts w:eastAsia="Times New Roman" w:cs="Times New Roman"/>
          <w:szCs w:val="24"/>
        </w:rPr>
        <w:t>ελήφθη ως έ</w:t>
      </w:r>
      <w:r>
        <w:rPr>
          <w:rFonts w:eastAsia="Times New Roman" w:cs="Times New Roman"/>
          <w:szCs w:val="24"/>
        </w:rPr>
        <w:t>να παιχνίδι του εκάστοτε Υπουργού</w:t>
      </w:r>
      <w:r w:rsidRPr="005B162A">
        <w:rPr>
          <w:rFonts w:eastAsia="Times New Roman" w:cs="Times New Roman"/>
          <w:szCs w:val="24"/>
        </w:rPr>
        <w:t xml:space="preserve"> Ανάπτυξης ή τ</w:t>
      </w:r>
      <w:r>
        <w:rPr>
          <w:rFonts w:eastAsia="Times New Roman" w:cs="Times New Roman"/>
          <w:szCs w:val="24"/>
        </w:rPr>
        <w:t>η</w:t>
      </w:r>
      <w:r w:rsidRPr="005B162A">
        <w:rPr>
          <w:rFonts w:eastAsia="Times New Roman" w:cs="Times New Roman"/>
          <w:szCs w:val="24"/>
        </w:rPr>
        <w:t xml:space="preserve">ς εκάστοτε </w:t>
      </w:r>
      <w:r>
        <w:rPr>
          <w:rFonts w:eastAsia="Times New Roman" w:cs="Times New Roman"/>
          <w:szCs w:val="24"/>
        </w:rPr>
        <w:t>κ</w:t>
      </w:r>
      <w:r w:rsidRPr="005B162A">
        <w:rPr>
          <w:rFonts w:eastAsia="Times New Roman" w:cs="Times New Roman"/>
          <w:szCs w:val="24"/>
        </w:rPr>
        <w:t>υβέρνησ</w:t>
      </w:r>
      <w:r>
        <w:rPr>
          <w:rFonts w:eastAsia="Times New Roman" w:cs="Times New Roman"/>
          <w:szCs w:val="24"/>
        </w:rPr>
        <w:t>η</w:t>
      </w:r>
      <w:r w:rsidRPr="005B162A">
        <w:rPr>
          <w:rFonts w:eastAsia="Times New Roman" w:cs="Times New Roman"/>
          <w:szCs w:val="24"/>
        </w:rPr>
        <w:t>ς</w:t>
      </w:r>
      <w:r>
        <w:rPr>
          <w:rFonts w:eastAsia="Times New Roman" w:cs="Times New Roman"/>
          <w:szCs w:val="24"/>
        </w:rPr>
        <w:t>. Ο σκοπός της ήταν</w:t>
      </w:r>
      <w:r w:rsidRPr="005B162A">
        <w:rPr>
          <w:rFonts w:eastAsia="Times New Roman" w:cs="Times New Roman"/>
          <w:szCs w:val="24"/>
        </w:rPr>
        <w:t xml:space="preserve"> προφανής και εξαιρετικά σημαντικός</w:t>
      </w:r>
      <w:r>
        <w:rPr>
          <w:rFonts w:eastAsia="Times New Roman" w:cs="Times New Roman"/>
          <w:szCs w:val="24"/>
        </w:rPr>
        <w:t>,</w:t>
      </w:r>
      <w:r w:rsidRPr="005B162A">
        <w:rPr>
          <w:rFonts w:eastAsia="Times New Roman" w:cs="Times New Roman"/>
          <w:szCs w:val="24"/>
        </w:rPr>
        <w:t xml:space="preserve"> σε μία χώρα που πιστεύαμε το </w:t>
      </w:r>
      <w:r>
        <w:rPr>
          <w:rFonts w:eastAsia="Times New Roman" w:cs="Times New Roman"/>
          <w:szCs w:val="24"/>
        </w:rPr>
        <w:t>20</w:t>
      </w:r>
      <w:r w:rsidRPr="005B162A">
        <w:rPr>
          <w:rFonts w:eastAsia="Times New Roman" w:cs="Times New Roman"/>
          <w:szCs w:val="24"/>
        </w:rPr>
        <w:t>14</w:t>
      </w:r>
      <w:r>
        <w:rPr>
          <w:rFonts w:eastAsia="Times New Roman" w:cs="Times New Roman"/>
          <w:szCs w:val="24"/>
        </w:rPr>
        <w:t xml:space="preserve"> -β</w:t>
      </w:r>
      <w:r w:rsidRPr="005B162A">
        <w:rPr>
          <w:rFonts w:eastAsia="Times New Roman" w:cs="Times New Roman"/>
          <w:szCs w:val="24"/>
        </w:rPr>
        <w:t xml:space="preserve">εβαίως δεν είχαμε προβλέψει το πρώτο εξάμηνο του </w:t>
      </w:r>
      <w:r>
        <w:rPr>
          <w:rFonts w:eastAsia="Times New Roman" w:cs="Times New Roman"/>
          <w:szCs w:val="24"/>
        </w:rPr>
        <w:t>20</w:t>
      </w:r>
      <w:r w:rsidRPr="005B162A">
        <w:rPr>
          <w:rFonts w:eastAsia="Times New Roman" w:cs="Times New Roman"/>
          <w:szCs w:val="24"/>
        </w:rPr>
        <w:t>15</w:t>
      </w:r>
      <w:r>
        <w:rPr>
          <w:rFonts w:eastAsia="Times New Roman" w:cs="Times New Roman"/>
          <w:szCs w:val="24"/>
        </w:rPr>
        <w:t>-</w:t>
      </w:r>
      <w:r w:rsidRPr="005B162A">
        <w:rPr>
          <w:rFonts w:eastAsia="Times New Roman" w:cs="Times New Roman"/>
          <w:szCs w:val="24"/>
        </w:rPr>
        <w:t xml:space="preserve"> ότι είναι σε φάση εξόδου </w:t>
      </w:r>
      <w:r w:rsidRPr="005B162A">
        <w:rPr>
          <w:rFonts w:eastAsia="Times New Roman" w:cs="Times New Roman"/>
          <w:szCs w:val="24"/>
        </w:rPr>
        <w:lastRenderedPageBreak/>
        <w:t>από την πολύ μεγάλη κρίση</w:t>
      </w:r>
      <w:r>
        <w:rPr>
          <w:rFonts w:eastAsia="Times New Roman" w:cs="Times New Roman"/>
          <w:szCs w:val="24"/>
        </w:rPr>
        <w:t>.</w:t>
      </w:r>
      <w:r w:rsidRPr="005B162A">
        <w:rPr>
          <w:rFonts w:eastAsia="Times New Roman" w:cs="Times New Roman"/>
          <w:szCs w:val="24"/>
        </w:rPr>
        <w:t xml:space="preserve"> Ο σκοπός </w:t>
      </w:r>
      <w:r>
        <w:rPr>
          <w:rFonts w:eastAsia="Times New Roman" w:cs="Times New Roman"/>
          <w:szCs w:val="24"/>
        </w:rPr>
        <w:t xml:space="preserve">της </w:t>
      </w:r>
      <w:r w:rsidRPr="005B162A">
        <w:rPr>
          <w:rFonts w:eastAsia="Times New Roman" w:cs="Times New Roman"/>
          <w:szCs w:val="24"/>
        </w:rPr>
        <w:t xml:space="preserve">Αναπτυξιακής Τράπεζας ήταν </w:t>
      </w:r>
      <w:r>
        <w:rPr>
          <w:rFonts w:eastAsia="Times New Roman" w:cs="Times New Roman"/>
          <w:szCs w:val="24"/>
        </w:rPr>
        <w:t>-</w:t>
      </w:r>
      <w:r w:rsidRPr="005B162A">
        <w:rPr>
          <w:rFonts w:eastAsia="Times New Roman" w:cs="Times New Roman"/>
          <w:szCs w:val="24"/>
        </w:rPr>
        <w:t xml:space="preserve">και </w:t>
      </w:r>
      <w:r>
        <w:rPr>
          <w:rFonts w:eastAsia="Times New Roman" w:cs="Times New Roman"/>
          <w:szCs w:val="24"/>
        </w:rPr>
        <w:t>φαντάζομ</w:t>
      </w:r>
      <w:r w:rsidRPr="005B162A">
        <w:rPr>
          <w:rFonts w:eastAsia="Times New Roman" w:cs="Times New Roman"/>
          <w:szCs w:val="24"/>
        </w:rPr>
        <w:t xml:space="preserve">αι </w:t>
      </w:r>
      <w:r>
        <w:rPr>
          <w:rFonts w:eastAsia="Times New Roman" w:cs="Times New Roman"/>
          <w:szCs w:val="24"/>
        </w:rPr>
        <w:t>παραμένει-</w:t>
      </w:r>
      <w:r w:rsidRPr="005B162A">
        <w:rPr>
          <w:rFonts w:eastAsia="Times New Roman" w:cs="Times New Roman"/>
          <w:szCs w:val="24"/>
        </w:rPr>
        <w:t xml:space="preserve"> να διορθώνει τα ελλείμματα της αγοράς</w:t>
      </w:r>
      <w:r>
        <w:rPr>
          <w:rFonts w:eastAsia="Times New Roman" w:cs="Times New Roman"/>
          <w:szCs w:val="24"/>
        </w:rPr>
        <w:t>, εκεί που η αγορά</w:t>
      </w:r>
      <w:r w:rsidRPr="005B162A">
        <w:rPr>
          <w:rFonts w:eastAsia="Times New Roman" w:cs="Times New Roman"/>
          <w:szCs w:val="24"/>
        </w:rPr>
        <w:t xml:space="preserve"> αποτυγχάνει να στηρίξει τη</w:t>
      </w:r>
      <w:r w:rsidRPr="005B162A">
        <w:rPr>
          <w:rFonts w:eastAsia="Times New Roman" w:cs="Times New Roman"/>
          <w:szCs w:val="24"/>
        </w:rPr>
        <w:t>ν αναπτυξιακή προσπάθεια της χώρας</w:t>
      </w:r>
      <w:r>
        <w:rPr>
          <w:rFonts w:eastAsia="Times New Roman" w:cs="Times New Roman"/>
          <w:szCs w:val="24"/>
        </w:rPr>
        <w:t>.</w:t>
      </w:r>
      <w:r w:rsidRPr="005B162A">
        <w:rPr>
          <w:rFonts w:eastAsia="Times New Roman" w:cs="Times New Roman"/>
          <w:szCs w:val="24"/>
        </w:rPr>
        <w:t xml:space="preserve"> </w:t>
      </w:r>
    </w:p>
    <w:p w14:paraId="42AE9FBA" w14:textId="77777777" w:rsidR="00F00D30" w:rsidRDefault="00AE51A4">
      <w:pPr>
        <w:spacing w:line="600" w:lineRule="auto"/>
        <w:ind w:firstLine="720"/>
        <w:jc w:val="both"/>
        <w:rPr>
          <w:rFonts w:eastAsia="Times New Roman" w:cs="Times New Roman"/>
          <w:szCs w:val="24"/>
        </w:rPr>
      </w:pPr>
      <w:r w:rsidRPr="005B162A">
        <w:rPr>
          <w:rFonts w:eastAsia="Times New Roman" w:cs="Times New Roman"/>
          <w:szCs w:val="24"/>
        </w:rPr>
        <w:t>Εμείς της Νέας Δημοκρατίας</w:t>
      </w:r>
      <w:r>
        <w:rPr>
          <w:rFonts w:eastAsia="Times New Roman" w:cs="Times New Roman"/>
          <w:szCs w:val="24"/>
        </w:rPr>
        <w:t>,</w:t>
      </w:r>
      <w:r w:rsidRPr="005B162A">
        <w:rPr>
          <w:rFonts w:eastAsia="Times New Roman" w:cs="Times New Roman"/>
          <w:szCs w:val="24"/>
        </w:rPr>
        <w:t xml:space="preserve"> κυρίες και κύριοι συνάδελφοι</w:t>
      </w:r>
      <w:r>
        <w:rPr>
          <w:rFonts w:eastAsia="Times New Roman" w:cs="Times New Roman"/>
          <w:szCs w:val="24"/>
        </w:rPr>
        <w:t>,</w:t>
      </w:r>
      <w:r w:rsidRPr="005B162A">
        <w:rPr>
          <w:rFonts w:eastAsia="Times New Roman" w:cs="Times New Roman"/>
          <w:szCs w:val="24"/>
        </w:rPr>
        <w:t xml:space="preserve"> δεν </w:t>
      </w:r>
      <w:r>
        <w:rPr>
          <w:rFonts w:eastAsia="Times New Roman" w:cs="Times New Roman"/>
          <w:szCs w:val="24"/>
        </w:rPr>
        <w:t>α</w:t>
      </w:r>
      <w:r w:rsidRPr="005B162A">
        <w:rPr>
          <w:rFonts w:eastAsia="Times New Roman" w:cs="Times New Roman"/>
          <w:szCs w:val="24"/>
        </w:rPr>
        <w:t xml:space="preserve">νήκουμε στην αντίληψη ενός ακραίου καπιταλισμού της Σχολής του </w:t>
      </w:r>
      <w:proofErr w:type="spellStart"/>
      <w:r w:rsidRPr="005B162A">
        <w:rPr>
          <w:rFonts w:eastAsia="Times New Roman" w:cs="Times New Roman"/>
          <w:szCs w:val="24"/>
        </w:rPr>
        <w:t>Σικάγου</w:t>
      </w:r>
      <w:proofErr w:type="spellEnd"/>
      <w:r>
        <w:rPr>
          <w:rFonts w:eastAsia="Times New Roman" w:cs="Times New Roman"/>
          <w:szCs w:val="24"/>
        </w:rPr>
        <w:t>. Έχουμε μια</w:t>
      </w:r>
      <w:r w:rsidRPr="005B162A">
        <w:rPr>
          <w:rFonts w:eastAsia="Times New Roman" w:cs="Times New Roman"/>
          <w:szCs w:val="24"/>
        </w:rPr>
        <w:t xml:space="preserve"> αντίληψη συνεργασίας του κράτους και του ιδιωτικού τομέα</w:t>
      </w:r>
      <w:r>
        <w:rPr>
          <w:rFonts w:eastAsia="Times New Roman" w:cs="Times New Roman"/>
          <w:szCs w:val="24"/>
        </w:rPr>
        <w:t xml:space="preserve"> και θεωρούμε ότι</w:t>
      </w:r>
      <w:r>
        <w:rPr>
          <w:rFonts w:eastAsia="Times New Roman" w:cs="Times New Roman"/>
          <w:szCs w:val="24"/>
        </w:rPr>
        <w:t xml:space="preserve"> το κράτος</w:t>
      </w:r>
      <w:r w:rsidRPr="005B162A">
        <w:rPr>
          <w:rFonts w:eastAsia="Times New Roman" w:cs="Times New Roman"/>
          <w:szCs w:val="24"/>
        </w:rPr>
        <w:t xml:space="preserve"> μπορεί να παίξει ένα</w:t>
      </w:r>
      <w:r>
        <w:rPr>
          <w:rFonts w:eastAsia="Times New Roman" w:cs="Times New Roman"/>
          <w:szCs w:val="24"/>
        </w:rPr>
        <w:t>ν</w:t>
      </w:r>
      <w:r w:rsidRPr="005B162A">
        <w:rPr>
          <w:rFonts w:eastAsia="Times New Roman" w:cs="Times New Roman"/>
          <w:szCs w:val="24"/>
        </w:rPr>
        <w:t xml:space="preserve"> πολύ σημαντικό</w:t>
      </w:r>
      <w:r>
        <w:rPr>
          <w:rFonts w:eastAsia="Times New Roman" w:cs="Times New Roman"/>
          <w:szCs w:val="24"/>
        </w:rPr>
        <w:t>, έναν πολύ</w:t>
      </w:r>
      <w:r w:rsidRPr="005B162A">
        <w:rPr>
          <w:rFonts w:eastAsia="Times New Roman" w:cs="Times New Roman"/>
          <w:szCs w:val="24"/>
        </w:rPr>
        <w:t xml:space="preserve"> </w:t>
      </w:r>
      <w:r>
        <w:rPr>
          <w:rFonts w:eastAsia="Times New Roman" w:cs="Times New Roman"/>
          <w:szCs w:val="24"/>
        </w:rPr>
        <w:t>επι</w:t>
      </w:r>
      <w:r w:rsidRPr="005B162A">
        <w:rPr>
          <w:rFonts w:eastAsia="Times New Roman" w:cs="Times New Roman"/>
          <w:szCs w:val="24"/>
        </w:rPr>
        <w:t>βοηθητικό ρόλο</w:t>
      </w:r>
      <w:r>
        <w:rPr>
          <w:rFonts w:eastAsia="Times New Roman" w:cs="Times New Roman"/>
          <w:szCs w:val="24"/>
        </w:rPr>
        <w:t xml:space="preserve">, αλλά όταν </w:t>
      </w:r>
      <w:r w:rsidRPr="005B162A">
        <w:rPr>
          <w:rFonts w:eastAsia="Times New Roman" w:cs="Times New Roman"/>
          <w:szCs w:val="24"/>
        </w:rPr>
        <w:t>τον παίζει</w:t>
      </w:r>
      <w:r>
        <w:rPr>
          <w:rFonts w:eastAsia="Times New Roman" w:cs="Times New Roman"/>
          <w:szCs w:val="24"/>
        </w:rPr>
        <w:t xml:space="preserve"> μ</w:t>
      </w:r>
      <w:r w:rsidRPr="005B162A">
        <w:rPr>
          <w:rFonts w:eastAsia="Times New Roman" w:cs="Times New Roman"/>
          <w:szCs w:val="24"/>
        </w:rPr>
        <w:t>έσα στ</w:t>
      </w:r>
      <w:r>
        <w:rPr>
          <w:rFonts w:eastAsia="Times New Roman" w:cs="Times New Roman"/>
          <w:szCs w:val="24"/>
        </w:rPr>
        <w:t>ο</w:t>
      </w:r>
      <w:r w:rsidRPr="005B162A">
        <w:rPr>
          <w:rFonts w:eastAsia="Times New Roman" w:cs="Times New Roman"/>
          <w:szCs w:val="24"/>
        </w:rPr>
        <w:t xml:space="preserve"> πλαίσι</w:t>
      </w:r>
      <w:r>
        <w:rPr>
          <w:rFonts w:eastAsia="Times New Roman" w:cs="Times New Roman"/>
          <w:szCs w:val="24"/>
        </w:rPr>
        <w:t>ο</w:t>
      </w:r>
      <w:r w:rsidRPr="005B162A">
        <w:rPr>
          <w:rFonts w:eastAsia="Times New Roman" w:cs="Times New Roman"/>
          <w:szCs w:val="24"/>
        </w:rPr>
        <w:t xml:space="preserve"> των δικών του δυνατοτήτων</w:t>
      </w:r>
      <w:r>
        <w:rPr>
          <w:rFonts w:eastAsia="Times New Roman" w:cs="Times New Roman"/>
          <w:szCs w:val="24"/>
        </w:rPr>
        <w:t>,</w:t>
      </w:r>
      <w:r w:rsidRPr="005B162A">
        <w:rPr>
          <w:rFonts w:eastAsia="Times New Roman" w:cs="Times New Roman"/>
          <w:szCs w:val="24"/>
        </w:rPr>
        <w:t xml:space="preserve"> όταν δεν παριστάνει τον επιχειρηματία</w:t>
      </w:r>
      <w:r>
        <w:rPr>
          <w:rFonts w:eastAsia="Times New Roman" w:cs="Times New Roman"/>
          <w:szCs w:val="24"/>
        </w:rPr>
        <w:t>,</w:t>
      </w:r>
      <w:r w:rsidRPr="005B162A">
        <w:rPr>
          <w:rFonts w:eastAsia="Times New Roman" w:cs="Times New Roman"/>
          <w:szCs w:val="24"/>
        </w:rPr>
        <w:t xml:space="preserve"> όταν δεν ανταγωνίζεται τον επιχειρηματία</w:t>
      </w:r>
      <w:r>
        <w:rPr>
          <w:rFonts w:eastAsia="Times New Roman" w:cs="Times New Roman"/>
          <w:szCs w:val="24"/>
        </w:rPr>
        <w:t>,</w:t>
      </w:r>
      <w:r w:rsidRPr="005B162A">
        <w:rPr>
          <w:rFonts w:eastAsia="Times New Roman" w:cs="Times New Roman"/>
          <w:szCs w:val="24"/>
        </w:rPr>
        <w:t xml:space="preserve"> αλλά </w:t>
      </w:r>
      <w:r>
        <w:rPr>
          <w:rFonts w:eastAsia="Times New Roman" w:cs="Times New Roman"/>
          <w:szCs w:val="24"/>
        </w:rPr>
        <w:t xml:space="preserve">όταν είναι </w:t>
      </w:r>
      <w:r w:rsidRPr="005B162A">
        <w:rPr>
          <w:rFonts w:eastAsia="Times New Roman" w:cs="Times New Roman"/>
          <w:szCs w:val="24"/>
        </w:rPr>
        <w:t>βοηθός</w:t>
      </w:r>
      <w:r>
        <w:rPr>
          <w:rFonts w:eastAsia="Times New Roman" w:cs="Times New Roman"/>
          <w:szCs w:val="24"/>
        </w:rPr>
        <w:t>,</w:t>
      </w:r>
      <w:r w:rsidRPr="005B162A">
        <w:rPr>
          <w:rFonts w:eastAsia="Times New Roman" w:cs="Times New Roman"/>
          <w:szCs w:val="24"/>
        </w:rPr>
        <w:t xml:space="preserve"> όταν συμ</w:t>
      </w:r>
      <w:r w:rsidRPr="005B162A">
        <w:rPr>
          <w:rFonts w:eastAsia="Times New Roman" w:cs="Times New Roman"/>
          <w:szCs w:val="24"/>
        </w:rPr>
        <w:t>πορεύεται με την προσπάθεια του ιδιωτικού τομέα για να αναπτύξει την οικονομία και να βελτιώσει το επίπεδο ζωής</w:t>
      </w:r>
      <w:r>
        <w:rPr>
          <w:rFonts w:eastAsia="Times New Roman" w:cs="Times New Roman"/>
          <w:szCs w:val="24"/>
        </w:rPr>
        <w:t>.</w:t>
      </w:r>
      <w:r w:rsidRPr="005B162A">
        <w:rPr>
          <w:rFonts w:eastAsia="Times New Roman" w:cs="Times New Roman"/>
          <w:szCs w:val="24"/>
        </w:rPr>
        <w:t xml:space="preserve"> </w:t>
      </w:r>
    </w:p>
    <w:p w14:paraId="42AE9FB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Αναπτυξιακή Τράπεζα, λοιπόν, </w:t>
      </w:r>
      <w:r w:rsidRPr="005B162A">
        <w:rPr>
          <w:rFonts w:eastAsia="Times New Roman" w:cs="Times New Roman"/>
          <w:szCs w:val="24"/>
        </w:rPr>
        <w:t>μπορεί να βοηθήσει εκεί που η αγορά</w:t>
      </w:r>
      <w:r>
        <w:rPr>
          <w:rFonts w:eastAsia="Times New Roman" w:cs="Times New Roman"/>
          <w:szCs w:val="24"/>
        </w:rPr>
        <w:t>,</w:t>
      </w:r>
      <w:r w:rsidRPr="005B162A">
        <w:rPr>
          <w:rFonts w:eastAsia="Times New Roman" w:cs="Times New Roman"/>
          <w:szCs w:val="24"/>
        </w:rPr>
        <w:t xml:space="preserve"> οι εμπορικές τράπεζες δεν μπορούν να αναλάβουν το ρίσκο να βοηθήσουν</w:t>
      </w:r>
      <w:r>
        <w:rPr>
          <w:rFonts w:eastAsia="Times New Roman" w:cs="Times New Roman"/>
          <w:szCs w:val="24"/>
        </w:rPr>
        <w:t>.</w:t>
      </w:r>
      <w:r w:rsidRPr="005B162A">
        <w:rPr>
          <w:rFonts w:eastAsia="Times New Roman" w:cs="Times New Roman"/>
          <w:szCs w:val="24"/>
        </w:rPr>
        <w:t xml:space="preserve"> Και </w:t>
      </w:r>
      <w:r w:rsidRPr="005B162A">
        <w:rPr>
          <w:rFonts w:eastAsia="Times New Roman" w:cs="Times New Roman"/>
          <w:szCs w:val="24"/>
        </w:rPr>
        <w:t>ξαναλέω</w:t>
      </w:r>
      <w:r>
        <w:rPr>
          <w:rFonts w:eastAsia="Times New Roman" w:cs="Times New Roman"/>
          <w:szCs w:val="24"/>
        </w:rPr>
        <w:t>,</w:t>
      </w:r>
      <w:r w:rsidRPr="005B162A">
        <w:rPr>
          <w:rFonts w:eastAsia="Times New Roman" w:cs="Times New Roman"/>
          <w:szCs w:val="24"/>
        </w:rPr>
        <w:t xml:space="preserve"> η Αναπτυξιακή Τράπεζα </w:t>
      </w:r>
      <w:r>
        <w:rPr>
          <w:rFonts w:eastAsia="Times New Roman" w:cs="Times New Roman"/>
          <w:szCs w:val="24"/>
        </w:rPr>
        <w:t>δεν είναι ανταγωνιστή</w:t>
      </w:r>
      <w:r w:rsidRPr="005B162A">
        <w:rPr>
          <w:rFonts w:eastAsia="Times New Roman" w:cs="Times New Roman"/>
          <w:szCs w:val="24"/>
        </w:rPr>
        <w:t>ς των ιδιωτικών τραπεζών</w:t>
      </w:r>
      <w:r>
        <w:rPr>
          <w:rFonts w:eastAsia="Times New Roman" w:cs="Times New Roman"/>
          <w:szCs w:val="24"/>
        </w:rPr>
        <w:t>,</w:t>
      </w:r>
      <w:r w:rsidRPr="005B162A">
        <w:rPr>
          <w:rFonts w:eastAsia="Times New Roman" w:cs="Times New Roman"/>
          <w:szCs w:val="24"/>
        </w:rPr>
        <w:t xml:space="preserve"> δεν είναι </w:t>
      </w:r>
      <w:r>
        <w:rPr>
          <w:rFonts w:eastAsia="Times New Roman" w:cs="Times New Roman"/>
          <w:szCs w:val="24"/>
        </w:rPr>
        <w:lastRenderedPageBreak/>
        <w:t xml:space="preserve">μια άλλη </w:t>
      </w:r>
      <w:r w:rsidRPr="005B162A">
        <w:rPr>
          <w:rFonts w:eastAsia="Times New Roman" w:cs="Times New Roman"/>
          <w:szCs w:val="24"/>
        </w:rPr>
        <w:t>συστημική τράπεζα</w:t>
      </w:r>
      <w:r>
        <w:rPr>
          <w:rFonts w:eastAsia="Times New Roman" w:cs="Times New Roman"/>
          <w:szCs w:val="24"/>
        </w:rPr>
        <w:t>.</w:t>
      </w:r>
      <w:r w:rsidRPr="005B162A">
        <w:rPr>
          <w:rFonts w:eastAsia="Times New Roman" w:cs="Times New Roman"/>
          <w:szCs w:val="24"/>
        </w:rPr>
        <w:t xml:space="preserve"> Είναι κάτι διαφορετικό</w:t>
      </w:r>
      <w:r>
        <w:rPr>
          <w:rFonts w:eastAsia="Times New Roman" w:cs="Times New Roman"/>
          <w:szCs w:val="24"/>
        </w:rPr>
        <w:t>.</w:t>
      </w:r>
      <w:r w:rsidRPr="005B162A">
        <w:rPr>
          <w:rFonts w:eastAsia="Times New Roman" w:cs="Times New Roman"/>
          <w:szCs w:val="24"/>
        </w:rPr>
        <w:t xml:space="preserve"> Είναι ο </w:t>
      </w:r>
      <w:r>
        <w:rPr>
          <w:rFonts w:eastAsia="Times New Roman" w:cs="Times New Roman"/>
          <w:szCs w:val="24"/>
        </w:rPr>
        <w:t>μοχλός</w:t>
      </w:r>
      <w:r w:rsidRPr="005B162A">
        <w:rPr>
          <w:rFonts w:eastAsia="Times New Roman" w:cs="Times New Roman"/>
          <w:szCs w:val="24"/>
        </w:rPr>
        <w:t xml:space="preserve"> της εθνικής οικονομίας για να στηρίξει </w:t>
      </w:r>
      <w:r>
        <w:rPr>
          <w:rFonts w:eastAsia="Times New Roman" w:cs="Times New Roman"/>
          <w:szCs w:val="24"/>
        </w:rPr>
        <w:t>επιχειρήσεις, για να στηρίξει προσπάθειες</w:t>
      </w:r>
      <w:r w:rsidRPr="005B162A">
        <w:rPr>
          <w:rFonts w:eastAsia="Times New Roman" w:cs="Times New Roman"/>
          <w:szCs w:val="24"/>
        </w:rPr>
        <w:t xml:space="preserve"> συνολικά σε τομείς που </w:t>
      </w:r>
      <w:r>
        <w:rPr>
          <w:rFonts w:eastAsia="Times New Roman" w:cs="Times New Roman"/>
          <w:szCs w:val="24"/>
        </w:rPr>
        <w:t>το ρίσκο</w:t>
      </w:r>
      <w:r w:rsidRPr="005B162A">
        <w:rPr>
          <w:rFonts w:eastAsia="Times New Roman" w:cs="Times New Roman"/>
          <w:szCs w:val="24"/>
        </w:rPr>
        <w:t xml:space="preserve"> υπερβαίνει την κρίση του τραπεζικού συστήματος</w:t>
      </w:r>
      <w:r>
        <w:rPr>
          <w:rFonts w:eastAsia="Times New Roman" w:cs="Times New Roman"/>
          <w:szCs w:val="24"/>
        </w:rPr>
        <w:t>,</w:t>
      </w:r>
      <w:r w:rsidRPr="005B162A">
        <w:rPr>
          <w:rFonts w:eastAsia="Times New Roman" w:cs="Times New Roman"/>
          <w:szCs w:val="24"/>
        </w:rPr>
        <w:t xml:space="preserve"> τη δυνατότητα του τραπεζικού συστήματος</w:t>
      </w:r>
      <w:r>
        <w:rPr>
          <w:rFonts w:eastAsia="Times New Roman" w:cs="Times New Roman"/>
          <w:szCs w:val="24"/>
        </w:rPr>
        <w:t>.</w:t>
      </w:r>
      <w:r w:rsidRPr="005B162A">
        <w:rPr>
          <w:rFonts w:eastAsia="Times New Roman" w:cs="Times New Roman"/>
          <w:szCs w:val="24"/>
        </w:rPr>
        <w:t xml:space="preserve"> Αυτό είχαμε οραματιστ</w:t>
      </w:r>
      <w:r>
        <w:rPr>
          <w:rFonts w:eastAsia="Times New Roman" w:cs="Times New Roman"/>
          <w:szCs w:val="24"/>
        </w:rPr>
        <w:t>εί και αυτό το οποίο είχαμε</w:t>
      </w:r>
      <w:r w:rsidRPr="005B162A">
        <w:rPr>
          <w:rFonts w:eastAsia="Times New Roman" w:cs="Times New Roman"/>
          <w:szCs w:val="24"/>
        </w:rPr>
        <w:t xml:space="preserve"> οραματιστεί και το </w:t>
      </w:r>
      <w:r>
        <w:rPr>
          <w:rFonts w:eastAsia="Times New Roman" w:cs="Times New Roman"/>
          <w:szCs w:val="24"/>
        </w:rPr>
        <w:t>οποίο είχαμε</w:t>
      </w:r>
      <w:r w:rsidRPr="005B162A">
        <w:rPr>
          <w:rFonts w:eastAsia="Times New Roman" w:cs="Times New Roman"/>
          <w:szCs w:val="24"/>
        </w:rPr>
        <w:t xml:space="preserve"> </w:t>
      </w:r>
      <w:r>
        <w:rPr>
          <w:rFonts w:eastAsia="Times New Roman" w:cs="Times New Roman"/>
          <w:szCs w:val="24"/>
        </w:rPr>
        <w:t>δρ</w:t>
      </w:r>
      <w:r w:rsidRPr="005B162A">
        <w:rPr>
          <w:rFonts w:eastAsia="Times New Roman" w:cs="Times New Roman"/>
          <w:szCs w:val="24"/>
        </w:rPr>
        <w:t>ομολογήσει</w:t>
      </w:r>
      <w:r>
        <w:rPr>
          <w:rFonts w:eastAsia="Times New Roman" w:cs="Times New Roman"/>
          <w:szCs w:val="24"/>
        </w:rPr>
        <w:t xml:space="preserve"> και το οποίο είχαμε συμφωνήσει, </w:t>
      </w:r>
      <w:r w:rsidRPr="005B162A">
        <w:rPr>
          <w:rFonts w:eastAsia="Times New Roman" w:cs="Times New Roman"/>
          <w:szCs w:val="24"/>
        </w:rPr>
        <w:t>καθυστέρ</w:t>
      </w:r>
      <w:r w:rsidRPr="005B162A">
        <w:rPr>
          <w:rFonts w:eastAsia="Times New Roman" w:cs="Times New Roman"/>
          <w:szCs w:val="24"/>
        </w:rPr>
        <w:t xml:space="preserve">ησε επί </w:t>
      </w:r>
      <w:r>
        <w:rPr>
          <w:rFonts w:eastAsia="Times New Roman" w:cs="Times New Roman"/>
          <w:szCs w:val="24"/>
        </w:rPr>
        <w:t>τεσσεράμισι</w:t>
      </w:r>
      <w:r w:rsidRPr="005B162A">
        <w:rPr>
          <w:rFonts w:eastAsia="Times New Roman" w:cs="Times New Roman"/>
          <w:szCs w:val="24"/>
        </w:rPr>
        <w:t xml:space="preserve"> χρόνια</w:t>
      </w:r>
      <w:r>
        <w:rPr>
          <w:rFonts w:eastAsia="Times New Roman" w:cs="Times New Roman"/>
          <w:szCs w:val="24"/>
        </w:rPr>
        <w:t>.</w:t>
      </w:r>
      <w:r w:rsidRPr="005B162A">
        <w:rPr>
          <w:rFonts w:eastAsia="Times New Roman" w:cs="Times New Roman"/>
          <w:szCs w:val="24"/>
        </w:rPr>
        <w:t xml:space="preserve"> </w:t>
      </w:r>
    </w:p>
    <w:p w14:paraId="42AE9FBC" w14:textId="77777777" w:rsidR="00F00D30" w:rsidRDefault="00AE51A4">
      <w:pPr>
        <w:spacing w:line="600" w:lineRule="auto"/>
        <w:ind w:firstLine="720"/>
        <w:jc w:val="both"/>
        <w:rPr>
          <w:rFonts w:eastAsia="Times New Roman" w:cs="Times New Roman"/>
          <w:szCs w:val="24"/>
        </w:rPr>
      </w:pPr>
      <w:r w:rsidRPr="005B162A">
        <w:rPr>
          <w:rFonts w:eastAsia="Times New Roman" w:cs="Times New Roman"/>
          <w:szCs w:val="24"/>
        </w:rPr>
        <w:t>Δεν θα αναλωθώ</w:t>
      </w:r>
      <w:r>
        <w:rPr>
          <w:rFonts w:eastAsia="Times New Roman" w:cs="Times New Roman"/>
          <w:szCs w:val="24"/>
        </w:rPr>
        <w:t xml:space="preserve">, κύριε Υπουργέ, </w:t>
      </w:r>
      <w:r w:rsidRPr="005B162A">
        <w:rPr>
          <w:rFonts w:eastAsia="Times New Roman" w:cs="Times New Roman"/>
          <w:szCs w:val="24"/>
        </w:rPr>
        <w:t>στα προβλήματα των ρυθμίσεων μέσα στη διάταξη</w:t>
      </w:r>
      <w:r>
        <w:rPr>
          <w:rFonts w:eastAsia="Times New Roman" w:cs="Times New Roman"/>
          <w:szCs w:val="24"/>
        </w:rPr>
        <w:t>.</w:t>
      </w:r>
      <w:r w:rsidRPr="005B162A">
        <w:rPr>
          <w:rFonts w:eastAsia="Times New Roman" w:cs="Times New Roman"/>
          <w:szCs w:val="24"/>
        </w:rPr>
        <w:t xml:space="preserve"> Ο επιμελής </w:t>
      </w:r>
      <w:r>
        <w:rPr>
          <w:rFonts w:eastAsia="Times New Roman" w:cs="Times New Roman"/>
          <w:szCs w:val="24"/>
        </w:rPr>
        <w:t>ε</w:t>
      </w:r>
      <w:r w:rsidRPr="005B162A">
        <w:rPr>
          <w:rFonts w:eastAsia="Times New Roman" w:cs="Times New Roman"/>
          <w:szCs w:val="24"/>
        </w:rPr>
        <w:t xml:space="preserve">ισηγητής μας </w:t>
      </w:r>
      <w:r>
        <w:rPr>
          <w:rFonts w:eastAsia="Times New Roman" w:cs="Times New Roman"/>
          <w:szCs w:val="24"/>
        </w:rPr>
        <w:t>κ.</w:t>
      </w:r>
      <w:r w:rsidRPr="005B162A">
        <w:rPr>
          <w:rFonts w:eastAsia="Times New Roman" w:cs="Times New Roman"/>
          <w:szCs w:val="24"/>
        </w:rPr>
        <w:t xml:space="preserve"> Κατσαφάδος </w:t>
      </w:r>
      <w:r>
        <w:rPr>
          <w:rFonts w:eastAsia="Times New Roman" w:cs="Times New Roman"/>
          <w:szCs w:val="24"/>
        </w:rPr>
        <w:t>α</w:t>
      </w:r>
      <w:r w:rsidRPr="005B162A">
        <w:rPr>
          <w:rFonts w:eastAsia="Times New Roman" w:cs="Times New Roman"/>
          <w:szCs w:val="24"/>
        </w:rPr>
        <w:t xml:space="preserve">ναφέρθηκε σε αυτά και θα </w:t>
      </w:r>
      <w:r>
        <w:rPr>
          <w:rFonts w:eastAsia="Times New Roman" w:cs="Times New Roman"/>
          <w:szCs w:val="24"/>
        </w:rPr>
        <w:t xml:space="preserve">αναφερθεί και πάλι στη δευτερολογία του. </w:t>
      </w:r>
    </w:p>
    <w:p w14:paraId="42AE9FB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Όσον αφορά στο</w:t>
      </w:r>
      <w:r w:rsidRPr="005B162A">
        <w:rPr>
          <w:rFonts w:eastAsia="Times New Roman" w:cs="Times New Roman"/>
          <w:szCs w:val="24"/>
        </w:rPr>
        <w:t xml:space="preserve"> θέμα των στρατηγικών </w:t>
      </w:r>
      <w:r>
        <w:rPr>
          <w:rFonts w:eastAsia="Times New Roman" w:cs="Times New Roman"/>
          <w:szCs w:val="24"/>
        </w:rPr>
        <w:t>ε</w:t>
      </w:r>
      <w:r w:rsidRPr="005B162A">
        <w:rPr>
          <w:rFonts w:eastAsia="Times New Roman" w:cs="Times New Roman"/>
          <w:szCs w:val="24"/>
        </w:rPr>
        <w:t>πενδύ</w:t>
      </w:r>
      <w:r w:rsidRPr="005B162A">
        <w:rPr>
          <w:rFonts w:eastAsia="Times New Roman" w:cs="Times New Roman"/>
          <w:szCs w:val="24"/>
        </w:rPr>
        <w:t>σεων</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 xml:space="preserve">λυπάμαι που </w:t>
      </w:r>
      <w:r w:rsidRPr="005B162A">
        <w:rPr>
          <w:rFonts w:eastAsia="Times New Roman" w:cs="Times New Roman"/>
          <w:szCs w:val="24"/>
        </w:rPr>
        <w:t xml:space="preserve">πρέπει να επαναλάβω αυτά που έχουν πια καταστεί κοινός τόπος </w:t>
      </w:r>
      <w:r>
        <w:rPr>
          <w:rFonts w:eastAsia="Times New Roman" w:cs="Times New Roman"/>
          <w:szCs w:val="24"/>
        </w:rPr>
        <w:t xml:space="preserve">σ’ </w:t>
      </w:r>
      <w:r w:rsidRPr="005B162A">
        <w:rPr>
          <w:rFonts w:eastAsia="Times New Roman" w:cs="Times New Roman"/>
          <w:szCs w:val="24"/>
        </w:rPr>
        <w:t>αυτή την Αίθουσα</w:t>
      </w:r>
      <w:r>
        <w:rPr>
          <w:rFonts w:eastAsia="Times New Roman" w:cs="Times New Roman"/>
          <w:szCs w:val="24"/>
        </w:rPr>
        <w:t xml:space="preserve"> και </w:t>
      </w:r>
      <w:r w:rsidRPr="005B162A">
        <w:rPr>
          <w:rFonts w:eastAsia="Times New Roman" w:cs="Times New Roman"/>
          <w:szCs w:val="24"/>
        </w:rPr>
        <w:t>τα οποία στο</w:t>
      </w:r>
      <w:r>
        <w:rPr>
          <w:rFonts w:eastAsia="Times New Roman" w:cs="Times New Roman"/>
          <w:szCs w:val="24"/>
        </w:rPr>
        <w:t xml:space="preserve"> παρελθόν ο ΣΥΡΙΖΑ τα αναθεμάτιζ</w:t>
      </w:r>
      <w:r w:rsidRPr="005B162A">
        <w:rPr>
          <w:rFonts w:eastAsia="Times New Roman" w:cs="Times New Roman"/>
          <w:szCs w:val="24"/>
        </w:rPr>
        <w:t>ε ως εικασίες ή φαντασιοπληξίες</w:t>
      </w:r>
      <w:r>
        <w:rPr>
          <w:rFonts w:eastAsia="Times New Roman" w:cs="Times New Roman"/>
          <w:szCs w:val="24"/>
        </w:rPr>
        <w:t>,</w:t>
      </w:r>
      <w:r w:rsidRPr="005B162A">
        <w:rPr>
          <w:rFonts w:eastAsia="Times New Roman" w:cs="Times New Roman"/>
          <w:szCs w:val="24"/>
        </w:rPr>
        <w:t xml:space="preserve"> ότι η χώρα έχει υποστεί μ</w:t>
      </w:r>
      <w:r>
        <w:rPr>
          <w:rFonts w:eastAsia="Times New Roman" w:cs="Times New Roman"/>
          <w:szCs w:val="24"/>
        </w:rPr>
        <w:t>ι</w:t>
      </w:r>
      <w:r w:rsidRPr="005B162A">
        <w:rPr>
          <w:rFonts w:eastAsia="Times New Roman" w:cs="Times New Roman"/>
          <w:szCs w:val="24"/>
        </w:rPr>
        <w:t xml:space="preserve">α τεράστια </w:t>
      </w:r>
      <w:proofErr w:type="spellStart"/>
      <w:r w:rsidRPr="005B162A">
        <w:rPr>
          <w:rFonts w:eastAsia="Times New Roman" w:cs="Times New Roman"/>
          <w:szCs w:val="24"/>
        </w:rPr>
        <w:t>αποεπένδυση</w:t>
      </w:r>
      <w:proofErr w:type="spellEnd"/>
      <w:r w:rsidRPr="005B162A">
        <w:rPr>
          <w:rFonts w:eastAsia="Times New Roman" w:cs="Times New Roman"/>
          <w:szCs w:val="24"/>
        </w:rPr>
        <w:t xml:space="preserve"> αυτά τα χρόνια</w:t>
      </w:r>
      <w:r>
        <w:rPr>
          <w:rFonts w:eastAsia="Times New Roman" w:cs="Times New Roman"/>
          <w:szCs w:val="24"/>
        </w:rPr>
        <w:t>.</w:t>
      </w:r>
      <w:r w:rsidRPr="005B162A">
        <w:rPr>
          <w:rFonts w:eastAsia="Times New Roman" w:cs="Times New Roman"/>
          <w:szCs w:val="24"/>
        </w:rPr>
        <w:t xml:space="preserve"> Και το </w:t>
      </w:r>
      <w:r>
        <w:rPr>
          <w:rFonts w:eastAsia="Times New Roman" w:cs="Times New Roman"/>
          <w:szCs w:val="24"/>
        </w:rPr>
        <w:t>κακό</w:t>
      </w:r>
      <w:r>
        <w:rPr>
          <w:rFonts w:eastAsia="Times New Roman" w:cs="Times New Roman"/>
          <w:szCs w:val="24"/>
        </w:rPr>
        <w:t xml:space="preserve"> είναι ότι η </w:t>
      </w:r>
      <w:proofErr w:type="spellStart"/>
      <w:r>
        <w:rPr>
          <w:rFonts w:eastAsia="Times New Roman" w:cs="Times New Roman"/>
          <w:szCs w:val="24"/>
        </w:rPr>
        <w:t>αποεπένδυση</w:t>
      </w:r>
      <w:proofErr w:type="spellEnd"/>
      <w:r>
        <w:rPr>
          <w:rFonts w:eastAsia="Times New Roman" w:cs="Times New Roman"/>
          <w:szCs w:val="24"/>
        </w:rPr>
        <w:t xml:space="preserve"> συνεχίζεται. Η διαδικασία </w:t>
      </w:r>
      <w:proofErr w:type="spellStart"/>
      <w:r>
        <w:rPr>
          <w:rFonts w:eastAsia="Times New Roman" w:cs="Times New Roman"/>
          <w:szCs w:val="24"/>
        </w:rPr>
        <w:t>αποεπένδυσης</w:t>
      </w:r>
      <w:proofErr w:type="spellEnd"/>
      <w:r>
        <w:rPr>
          <w:rFonts w:eastAsia="Times New Roman" w:cs="Times New Roman"/>
          <w:szCs w:val="24"/>
        </w:rPr>
        <w:t xml:space="preserve">, </w:t>
      </w:r>
      <w:r w:rsidRPr="005B162A">
        <w:rPr>
          <w:rFonts w:eastAsia="Times New Roman" w:cs="Times New Roman"/>
          <w:szCs w:val="24"/>
        </w:rPr>
        <w:t>δηλαδή η διαφορά μεταξύ του επενδυ</w:t>
      </w:r>
      <w:r>
        <w:rPr>
          <w:rFonts w:eastAsia="Times New Roman" w:cs="Times New Roman"/>
          <w:szCs w:val="24"/>
        </w:rPr>
        <w:t xml:space="preserve">όμενου </w:t>
      </w:r>
      <w:r w:rsidRPr="005B162A">
        <w:rPr>
          <w:rFonts w:eastAsia="Times New Roman" w:cs="Times New Roman"/>
          <w:szCs w:val="24"/>
        </w:rPr>
        <w:t xml:space="preserve">σε σχέση με το </w:t>
      </w:r>
      <w:r>
        <w:rPr>
          <w:rFonts w:eastAsia="Times New Roman" w:cs="Times New Roman"/>
          <w:szCs w:val="24"/>
        </w:rPr>
        <w:t>αναλισκόμενο</w:t>
      </w:r>
      <w:r w:rsidRPr="005B162A">
        <w:rPr>
          <w:rFonts w:eastAsia="Times New Roman" w:cs="Times New Roman"/>
          <w:szCs w:val="24"/>
        </w:rPr>
        <w:t xml:space="preserve"> κεφ</w:t>
      </w:r>
      <w:r>
        <w:rPr>
          <w:rFonts w:eastAsia="Times New Roman" w:cs="Times New Roman"/>
          <w:szCs w:val="24"/>
        </w:rPr>
        <w:t>άλαιο συνεχίζει και διευρύνεται. Κι</w:t>
      </w:r>
      <w:r w:rsidRPr="005B162A">
        <w:rPr>
          <w:rFonts w:eastAsia="Times New Roman" w:cs="Times New Roman"/>
          <w:szCs w:val="24"/>
        </w:rPr>
        <w:t xml:space="preserve"> </w:t>
      </w:r>
      <w:r w:rsidRPr="005B162A">
        <w:rPr>
          <w:rFonts w:eastAsia="Times New Roman" w:cs="Times New Roman"/>
          <w:szCs w:val="24"/>
        </w:rPr>
        <w:lastRenderedPageBreak/>
        <w:t>αυτό βέβαια είναι προφανές αν λάβει κανείς υπ</w:t>
      </w:r>
      <w:r>
        <w:rPr>
          <w:rFonts w:eastAsia="Times New Roman" w:cs="Times New Roman"/>
          <w:szCs w:val="24"/>
        </w:rPr>
        <w:t xml:space="preserve">’ </w:t>
      </w:r>
      <w:proofErr w:type="spellStart"/>
      <w:r w:rsidRPr="005B162A">
        <w:rPr>
          <w:rFonts w:eastAsia="Times New Roman" w:cs="Times New Roman"/>
          <w:szCs w:val="24"/>
        </w:rPr>
        <w:t>όψ</w:t>
      </w:r>
      <w:r>
        <w:rPr>
          <w:rFonts w:eastAsia="Times New Roman" w:cs="Times New Roman"/>
          <w:szCs w:val="24"/>
        </w:rPr>
        <w:t>ιν</w:t>
      </w:r>
      <w:proofErr w:type="spellEnd"/>
      <w:r w:rsidRPr="005B162A">
        <w:rPr>
          <w:rFonts w:eastAsia="Times New Roman" w:cs="Times New Roman"/>
          <w:szCs w:val="24"/>
        </w:rPr>
        <w:t xml:space="preserve"> την οικονομική πολιτική η οποία</w:t>
      </w:r>
      <w:r w:rsidRPr="005B162A">
        <w:rPr>
          <w:rFonts w:eastAsia="Times New Roman" w:cs="Times New Roman"/>
          <w:szCs w:val="24"/>
        </w:rPr>
        <w:t xml:space="preserve"> ασκείται</w:t>
      </w:r>
      <w:r>
        <w:rPr>
          <w:rFonts w:eastAsia="Times New Roman" w:cs="Times New Roman"/>
          <w:szCs w:val="24"/>
        </w:rPr>
        <w:t xml:space="preserve">, τη </w:t>
      </w:r>
      <w:r w:rsidRPr="005B162A">
        <w:rPr>
          <w:rFonts w:eastAsia="Times New Roman" w:cs="Times New Roman"/>
          <w:szCs w:val="24"/>
        </w:rPr>
        <w:t>φορολογική πολιτική η οποία ασκείται</w:t>
      </w:r>
      <w:r>
        <w:rPr>
          <w:rFonts w:eastAsia="Times New Roman" w:cs="Times New Roman"/>
          <w:szCs w:val="24"/>
        </w:rPr>
        <w:t>,</w:t>
      </w:r>
      <w:r w:rsidRPr="005B162A">
        <w:rPr>
          <w:rFonts w:eastAsia="Times New Roman" w:cs="Times New Roman"/>
          <w:szCs w:val="24"/>
        </w:rPr>
        <w:t xml:space="preserve"> την πολιτική ως προς τις επενδύσεις </w:t>
      </w:r>
      <w:r>
        <w:rPr>
          <w:rFonts w:eastAsia="Times New Roman" w:cs="Times New Roman"/>
          <w:szCs w:val="24"/>
        </w:rPr>
        <w:t>η</w:t>
      </w:r>
      <w:r w:rsidRPr="005B162A">
        <w:rPr>
          <w:rFonts w:eastAsia="Times New Roman" w:cs="Times New Roman"/>
          <w:szCs w:val="24"/>
        </w:rPr>
        <w:t xml:space="preserve"> οποί</w:t>
      </w:r>
      <w:r>
        <w:rPr>
          <w:rFonts w:eastAsia="Times New Roman" w:cs="Times New Roman"/>
          <w:szCs w:val="24"/>
        </w:rPr>
        <w:t xml:space="preserve">α ασκείται, </w:t>
      </w:r>
      <w:r w:rsidRPr="005B162A">
        <w:rPr>
          <w:rFonts w:eastAsia="Times New Roman" w:cs="Times New Roman"/>
          <w:szCs w:val="24"/>
        </w:rPr>
        <w:t xml:space="preserve">τη γενική κουλτούρα της Κυβέρνησης </w:t>
      </w:r>
      <w:r>
        <w:rPr>
          <w:rFonts w:eastAsia="Times New Roman" w:cs="Times New Roman"/>
          <w:szCs w:val="24"/>
        </w:rPr>
        <w:t>όσον αφορά τις επενδύσεις κ</w:t>
      </w:r>
      <w:r w:rsidRPr="005B162A">
        <w:rPr>
          <w:rFonts w:eastAsia="Times New Roman" w:cs="Times New Roman"/>
          <w:szCs w:val="24"/>
        </w:rPr>
        <w:t>αι τις προσπάθειες του ιδιωτικού τομέα να βγάλει τη χώρα από την κρίση</w:t>
      </w:r>
      <w:r>
        <w:rPr>
          <w:rFonts w:eastAsia="Times New Roman" w:cs="Times New Roman"/>
          <w:szCs w:val="24"/>
        </w:rPr>
        <w:t>.</w:t>
      </w:r>
    </w:p>
    <w:p w14:paraId="42AE9FB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Διότι </w:t>
      </w:r>
      <w:r w:rsidRPr="005B162A">
        <w:rPr>
          <w:rFonts w:eastAsia="Times New Roman" w:cs="Times New Roman"/>
          <w:szCs w:val="24"/>
        </w:rPr>
        <w:t xml:space="preserve">όσο κι αν </w:t>
      </w:r>
      <w:r w:rsidRPr="005B162A">
        <w:rPr>
          <w:rFonts w:eastAsia="Times New Roman" w:cs="Times New Roman"/>
          <w:szCs w:val="24"/>
        </w:rPr>
        <w:t xml:space="preserve">πιστεύουμε </w:t>
      </w:r>
      <w:r>
        <w:rPr>
          <w:rFonts w:eastAsia="Times New Roman" w:cs="Times New Roman"/>
          <w:szCs w:val="24"/>
        </w:rPr>
        <w:t>-</w:t>
      </w:r>
      <w:r w:rsidRPr="005B162A">
        <w:rPr>
          <w:rFonts w:eastAsia="Times New Roman" w:cs="Times New Roman"/>
          <w:szCs w:val="24"/>
        </w:rPr>
        <w:t xml:space="preserve">και σας το είπα </w:t>
      </w:r>
      <w:r>
        <w:rPr>
          <w:rFonts w:eastAsia="Times New Roman" w:cs="Times New Roman"/>
          <w:szCs w:val="24"/>
        </w:rPr>
        <w:t xml:space="preserve">πριν- </w:t>
      </w:r>
      <w:r w:rsidRPr="005B162A">
        <w:rPr>
          <w:rFonts w:eastAsia="Times New Roman" w:cs="Times New Roman"/>
          <w:szCs w:val="24"/>
        </w:rPr>
        <w:t xml:space="preserve">στον </w:t>
      </w:r>
      <w:r>
        <w:rPr>
          <w:rFonts w:eastAsia="Times New Roman" w:cs="Times New Roman"/>
          <w:szCs w:val="24"/>
        </w:rPr>
        <w:t>επι</w:t>
      </w:r>
      <w:r w:rsidRPr="005B162A">
        <w:rPr>
          <w:rFonts w:eastAsia="Times New Roman" w:cs="Times New Roman"/>
          <w:szCs w:val="24"/>
        </w:rPr>
        <w:t xml:space="preserve">βοηθητικό ρόλο του </w:t>
      </w:r>
      <w:r>
        <w:rPr>
          <w:rFonts w:eastAsia="Times New Roman" w:cs="Times New Roman"/>
          <w:szCs w:val="24"/>
        </w:rPr>
        <w:t>κ</w:t>
      </w:r>
      <w:r w:rsidRPr="005B162A">
        <w:rPr>
          <w:rFonts w:eastAsia="Times New Roman" w:cs="Times New Roman"/>
          <w:szCs w:val="24"/>
        </w:rPr>
        <w:t>ράτους</w:t>
      </w:r>
      <w:r>
        <w:rPr>
          <w:rFonts w:eastAsia="Times New Roman" w:cs="Times New Roman"/>
          <w:szCs w:val="24"/>
        </w:rPr>
        <w:t>,</w:t>
      </w:r>
      <w:r w:rsidRPr="005B162A">
        <w:rPr>
          <w:rFonts w:eastAsia="Times New Roman" w:cs="Times New Roman"/>
          <w:szCs w:val="24"/>
        </w:rPr>
        <w:t xml:space="preserve"> στο δίκτ</w:t>
      </w:r>
      <w:r>
        <w:rPr>
          <w:rFonts w:eastAsia="Times New Roman" w:cs="Times New Roman"/>
          <w:szCs w:val="24"/>
        </w:rPr>
        <w:t>υ</w:t>
      </w:r>
      <w:r w:rsidRPr="005B162A">
        <w:rPr>
          <w:rFonts w:eastAsia="Times New Roman" w:cs="Times New Roman"/>
          <w:szCs w:val="24"/>
        </w:rPr>
        <w:t xml:space="preserve"> προστασίας</w:t>
      </w:r>
      <w:r>
        <w:rPr>
          <w:rFonts w:eastAsia="Times New Roman" w:cs="Times New Roman"/>
          <w:szCs w:val="24"/>
        </w:rPr>
        <w:t xml:space="preserve"> προς</w:t>
      </w:r>
      <w:r w:rsidRPr="005B162A">
        <w:rPr>
          <w:rFonts w:eastAsia="Times New Roman" w:cs="Times New Roman"/>
          <w:szCs w:val="24"/>
        </w:rPr>
        <w:t xml:space="preserve"> τους αδύναμους που το κράτος έχει συστημική και </w:t>
      </w:r>
      <w:r>
        <w:rPr>
          <w:rFonts w:eastAsia="Times New Roman" w:cs="Times New Roman"/>
          <w:szCs w:val="24"/>
        </w:rPr>
        <w:t>σ</w:t>
      </w:r>
      <w:r w:rsidRPr="005B162A">
        <w:rPr>
          <w:rFonts w:eastAsia="Times New Roman" w:cs="Times New Roman"/>
          <w:szCs w:val="24"/>
        </w:rPr>
        <w:t>υνταγματική υποχρέωση</w:t>
      </w:r>
      <w:r>
        <w:rPr>
          <w:rFonts w:eastAsia="Times New Roman" w:cs="Times New Roman"/>
          <w:szCs w:val="24"/>
        </w:rPr>
        <w:t xml:space="preserve"> να δημιουργήσει και να διατυπώσ</w:t>
      </w:r>
      <w:r w:rsidRPr="005B162A">
        <w:rPr>
          <w:rFonts w:eastAsia="Times New Roman" w:cs="Times New Roman"/>
          <w:szCs w:val="24"/>
        </w:rPr>
        <w:t>ει</w:t>
      </w:r>
      <w:r>
        <w:rPr>
          <w:rFonts w:eastAsia="Times New Roman" w:cs="Times New Roman"/>
          <w:szCs w:val="24"/>
        </w:rPr>
        <w:t xml:space="preserve">, από την άλλη, </w:t>
      </w:r>
      <w:r w:rsidRPr="005B162A">
        <w:rPr>
          <w:rFonts w:eastAsia="Times New Roman" w:cs="Times New Roman"/>
          <w:szCs w:val="24"/>
        </w:rPr>
        <w:t>κυρίες και κύριοι συνάδελφοι</w:t>
      </w:r>
      <w:r>
        <w:rPr>
          <w:rFonts w:eastAsia="Times New Roman" w:cs="Times New Roman"/>
          <w:szCs w:val="24"/>
        </w:rPr>
        <w:t>, αναφέρομαι</w:t>
      </w:r>
      <w:r>
        <w:rPr>
          <w:rFonts w:eastAsia="Times New Roman" w:cs="Times New Roman"/>
          <w:szCs w:val="24"/>
        </w:rPr>
        <w:t xml:space="preserve"> στους</w:t>
      </w:r>
      <w:r w:rsidRPr="005B162A">
        <w:rPr>
          <w:rFonts w:eastAsia="Times New Roman" w:cs="Times New Roman"/>
          <w:szCs w:val="24"/>
        </w:rPr>
        <w:t xml:space="preserve"> συναδέλφους του ΣΥΡΙΖΑ</w:t>
      </w:r>
      <w:r>
        <w:rPr>
          <w:rFonts w:eastAsia="Times New Roman" w:cs="Times New Roman"/>
          <w:szCs w:val="24"/>
        </w:rPr>
        <w:t>, ούτε σε εσάς</w:t>
      </w:r>
      <w:r w:rsidRPr="005B162A">
        <w:rPr>
          <w:rFonts w:eastAsia="Times New Roman" w:cs="Times New Roman"/>
          <w:szCs w:val="24"/>
        </w:rPr>
        <w:t xml:space="preserve"> δεν διαφεύγει ό</w:t>
      </w:r>
      <w:r>
        <w:rPr>
          <w:rFonts w:eastAsia="Times New Roman" w:cs="Times New Roman"/>
          <w:szCs w:val="24"/>
        </w:rPr>
        <w:t>τι</w:t>
      </w:r>
      <w:r>
        <w:rPr>
          <w:rFonts w:eastAsia="Times New Roman" w:cs="Times New Roman"/>
          <w:szCs w:val="24"/>
        </w:rPr>
        <w:t>,</w:t>
      </w:r>
      <w:r>
        <w:rPr>
          <w:rFonts w:eastAsia="Times New Roman" w:cs="Times New Roman"/>
          <w:szCs w:val="24"/>
        </w:rPr>
        <w:t xml:space="preserve"> αν ο ιδιωτικός τομέας δεν πάρει</w:t>
      </w:r>
      <w:r w:rsidRPr="005B162A">
        <w:rPr>
          <w:rFonts w:eastAsia="Times New Roman" w:cs="Times New Roman"/>
          <w:szCs w:val="24"/>
        </w:rPr>
        <w:t xml:space="preserve"> πάνω του το ρίσκο και την προσπάθεια για την ανάπτυξη της χώρας</w:t>
      </w:r>
      <w:r>
        <w:rPr>
          <w:rFonts w:eastAsia="Times New Roman" w:cs="Times New Roman"/>
          <w:szCs w:val="24"/>
        </w:rPr>
        <w:t>,</w:t>
      </w:r>
      <w:r w:rsidRPr="005B162A">
        <w:rPr>
          <w:rFonts w:eastAsia="Times New Roman" w:cs="Times New Roman"/>
          <w:szCs w:val="24"/>
        </w:rPr>
        <w:t xml:space="preserve"> η ανάπτυξη αυτή </w:t>
      </w:r>
      <w:r>
        <w:rPr>
          <w:rFonts w:eastAsia="Times New Roman" w:cs="Times New Roman"/>
          <w:szCs w:val="24"/>
        </w:rPr>
        <w:t>δ</w:t>
      </w:r>
      <w:r w:rsidRPr="005B162A">
        <w:rPr>
          <w:rFonts w:eastAsia="Times New Roman" w:cs="Times New Roman"/>
          <w:szCs w:val="24"/>
        </w:rPr>
        <w:t>εν μπορεί να πραγματοποιηθεί</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 xml:space="preserve">Η </w:t>
      </w:r>
      <w:r w:rsidRPr="005B162A">
        <w:rPr>
          <w:rFonts w:eastAsia="Times New Roman" w:cs="Times New Roman"/>
          <w:szCs w:val="24"/>
        </w:rPr>
        <w:t xml:space="preserve">ανάπτυξη χρειάζεται επενδύσεις και </w:t>
      </w:r>
      <w:r>
        <w:rPr>
          <w:rFonts w:eastAsia="Times New Roman" w:cs="Times New Roman"/>
          <w:szCs w:val="24"/>
        </w:rPr>
        <w:t>δυστυχώς όχι</w:t>
      </w:r>
      <w:r>
        <w:rPr>
          <w:rFonts w:eastAsia="Times New Roman" w:cs="Times New Roman"/>
          <w:szCs w:val="24"/>
        </w:rPr>
        <w:t xml:space="preserve"> </w:t>
      </w:r>
      <w:r w:rsidRPr="005B162A">
        <w:rPr>
          <w:rFonts w:eastAsia="Times New Roman" w:cs="Times New Roman"/>
          <w:szCs w:val="24"/>
        </w:rPr>
        <w:t>μικρές επενδύσεις</w:t>
      </w:r>
      <w:r>
        <w:rPr>
          <w:rFonts w:eastAsia="Times New Roman" w:cs="Times New Roman"/>
          <w:szCs w:val="24"/>
        </w:rPr>
        <w:t xml:space="preserve">. </w:t>
      </w:r>
    </w:p>
    <w:p w14:paraId="42AE9FB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Υπολογίζαμε το 2014 ότι η χώρα χρειάζεται γ</w:t>
      </w:r>
      <w:r w:rsidRPr="005B162A">
        <w:rPr>
          <w:rFonts w:eastAsia="Times New Roman" w:cs="Times New Roman"/>
          <w:szCs w:val="24"/>
        </w:rPr>
        <w:t xml:space="preserve">ύρω στα 100 </w:t>
      </w:r>
      <w:r>
        <w:rPr>
          <w:rFonts w:eastAsia="Times New Roman" w:cs="Times New Roman"/>
          <w:szCs w:val="24"/>
        </w:rPr>
        <w:t xml:space="preserve">με </w:t>
      </w:r>
      <w:r w:rsidRPr="005B162A">
        <w:rPr>
          <w:rFonts w:eastAsia="Times New Roman" w:cs="Times New Roman"/>
          <w:szCs w:val="24"/>
        </w:rPr>
        <w:t>1</w:t>
      </w:r>
      <w:r>
        <w:rPr>
          <w:rFonts w:eastAsia="Times New Roman" w:cs="Times New Roman"/>
          <w:szCs w:val="24"/>
        </w:rPr>
        <w:t>0</w:t>
      </w:r>
      <w:r w:rsidRPr="005B162A">
        <w:rPr>
          <w:rFonts w:eastAsia="Times New Roman" w:cs="Times New Roman"/>
          <w:szCs w:val="24"/>
        </w:rPr>
        <w:t xml:space="preserve">5 δισεκατομμύρια </w:t>
      </w:r>
      <w:r>
        <w:rPr>
          <w:rFonts w:eastAsia="Times New Roman" w:cs="Times New Roman"/>
          <w:szCs w:val="24"/>
        </w:rPr>
        <w:t xml:space="preserve">ευρώ </w:t>
      </w:r>
      <w:r w:rsidRPr="005B162A">
        <w:rPr>
          <w:rFonts w:eastAsia="Times New Roman" w:cs="Times New Roman"/>
          <w:szCs w:val="24"/>
        </w:rPr>
        <w:t xml:space="preserve">για να μπορέσει να οδηγηθεί σε </w:t>
      </w:r>
      <w:r>
        <w:rPr>
          <w:rFonts w:eastAsia="Times New Roman" w:cs="Times New Roman"/>
          <w:szCs w:val="24"/>
        </w:rPr>
        <w:lastRenderedPageBreak/>
        <w:t>βιώσιμους</w:t>
      </w:r>
      <w:r w:rsidRPr="005B162A">
        <w:rPr>
          <w:rFonts w:eastAsia="Times New Roman" w:cs="Times New Roman"/>
          <w:szCs w:val="24"/>
        </w:rPr>
        <w:t xml:space="preserve"> και σημαντικούς ρυθμούς ανάπτυξης</w:t>
      </w:r>
      <w:r>
        <w:rPr>
          <w:rFonts w:eastAsia="Times New Roman" w:cs="Times New Roman"/>
          <w:szCs w:val="24"/>
        </w:rPr>
        <w:t>.</w:t>
      </w:r>
      <w:r w:rsidRPr="005B162A">
        <w:rPr>
          <w:rFonts w:eastAsia="Times New Roman" w:cs="Times New Roman"/>
          <w:szCs w:val="24"/>
        </w:rPr>
        <w:t xml:space="preserve"> Αυτό ο </w:t>
      </w:r>
      <w:r>
        <w:rPr>
          <w:rFonts w:eastAsia="Times New Roman" w:cs="Times New Roman"/>
          <w:szCs w:val="24"/>
        </w:rPr>
        <w:t xml:space="preserve">κ. </w:t>
      </w:r>
      <w:r w:rsidRPr="005B162A">
        <w:rPr>
          <w:rFonts w:eastAsia="Times New Roman" w:cs="Times New Roman"/>
          <w:szCs w:val="24"/>
        </w:rPr>
        <w:t>Σταθάκης</w:t>
      </w:r>
      <w:r>
        <w:rPr>
          <w:rFonts w:eastAsia="Times New Roman" w:cs="Times New Roman"/>
          <w:szCs w:val="24"/>
        </w:rPr>
        <w:t>,</w:t>
      </w:r>
      <w:r w:rsidRPr="005B162A">
        <w:rPr>
          <w:rFonts w:eastAsia="Times New Roman" w:cs="Times New Roman"/>
          <w:szCs w:val="24"/>
        </w:rPr>
        <w:t xml:space="preserve"> ο προηγούμενος Υπουργός</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το</w:t>
      </w:r>
      <w:r w:rsidRPr="005B162A">
        <w:rPr>
          <w:rFonts w:eastAsia="Times New Roman" w:cs="Times New Roman"/>
          <w:szCs w:val="24"/>
        </w:rPr>
        <w:t xml:space="preserve"> συνομολόγησε με μ</w:t>
      </w:r>
      <w:r>
        <w:rPr>
          <w:rFonts w:eastAsia="Times New Roman" w:cs="Times New Roman"/>
          <w:szCs w:val="24"/>
        </w:rPr>
        <w:t>ι</w:t>
      </w:r>
      <w:r w:rsidRPr="005B162A">
        <w:rPr>
          <w:rFonts w:eastAsia="Times New Roman" w:cs="Times New Roman"/>
          <w:szCs w:val="24"/>
        </w:rPr>
        <w:t xml:space="preserve">α </w:t>
      </w:r>
      <w:proofErr w:type="spellStart"/>
      <w:r w:rsidRPr="005B162A">
        <w:rPr>
          <w:rFonts w:eastAsia="Times New Roman" w:cs="Times New Roman"/>
          <w:szCs w:val="24"/>
        </w:rPr>
        <w:t>χρονοκαθυ</w:t>
      </w:r>
      <w:r w:rsidRPr="005B162A">
        <w:rPr>
          <w:rFonts w:eastAsia="Times New Roman" w:cs="Times New Roman"/>
          <w:szCs w:val="24"/>
        </w:rPr>
        <w:t>στέρηση</w:t>
      </w:r>
      <w:proofErr w:type="spellEnd"/>
      <w:r w:rsidRPr="005B162A">
        <w:rPr>
          <w:rFonts w:eastAsia="Times New Roman" w:cs="Times New Roman"/>
          <w:szCs w:val="24"/>
        </w:rPr>
        <w:t xml:space="preserve"> </w:t>
      </w:r>
      <w:r>
        <w:rPr>
          <w:rFonts w:eastAsia="Times New Roman" w:cs="Times New Roman"/>
          <w:szCs w:val="24"/>
        </w:rPr>
        <w:t>δύο-τριών</w:t>
      </w:r>
      <w:r w:rsidRPr="005B162A">
        <w:rPr>
          <w:rFonts w:eastAsia="Times New Roman" w:cs="Times New Roman"/>
          <w:szCs w:val="24"/>
        </w:rPr>
        <w:t xml:space="preserve"> ετών</w:t>
      </w:r>
      <w:r>
        <w:rPr>
          <w:rFonts w:eastAsia="Times New Roman" w:cs="Times New Roman"/>
          <w:szCs w:val="24"/>
        </w:rPr>
        <w:t>. Τώρα, όμως,</w:t>
      </w:r>
      <w:r w:rsidRPr="005B162A">
        <w:rPr>
          <w:rFonts w:eastAsia="Times New Roman" w:cs="Times New Roman"/>
          <w:szCs w:val="24"/>
        </w:rPr>
        <w:t xml:space="preserve"> με την </w:t>
      </w:r>
      <w:r>
        <w:rPr>
          <w:rFonts w:eastAsia="Times New Roman" w:cs="Times New Roman"/>
          <w:szCs w:val="24"/>
        </w:rPr>
        <w:t xml:space="preserve">προϊούσα </w:t>
      </w:r>
      <w:proofErr w:type="spellStart"/>
      <w:r>
        <w:rPr>
          <w:rFonts w:eastAsia="Times New Roman" w:cs="Times New Roman"/>
          <w:szCs w:val="24"/>
        </w:rPr>
        <w:t>απο</w:t>
      </w:r>
      <w:r w:rsidRPr="005B162A">
        <w:rPr>
          <w:rFonts w:eastAsia="Times New Roman" w:cs="Times New Roman"/>
          <w:szCs w:val="24"/>
        </w:rPr>
        <w:t>επένδυση</w:t>
      </w:r>
      <w:proofErr w:type="spellEnd"/>
      <w:r>
        <w:rPr>
          <w:rFonts w:eastAsia="Times New Roman" w:cs="Times New Roman"/>
          <w:szCs w:val="24"/>
        </w:rPr>
        <w:t>, ακόμα κ</w:t>
      </w:r>
      <w:r w:rsidRPr="005B162A">
        <w:rPr>
          <w:rFonts w:eastAsia="Times New Roman" w:cs="Times New Roman"/>
          <w:szCs w:val="24"/>
        </w:rPr>
        <w:t>ι αυτός ο αριθμός είναι μικρός</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 xml:space="preserve">Χρειάζεται συνολική </w:t>
      </w:r>
      <w:proofErr w:type="spellStart"/>
      <w:r w:rsidRPr="005B162A">
        <w:rPr>
          <w:rFonts w:eastAsia="Times New Roman" w:cs="Times New Roman"/>
          <w:szCs w:val="24"/>
        </w:rPr>
        <w:t>συστράτευση</w:t>
      </w:r>
      <w:proofErr w:type="spellEnd"/>
      <w:r w:rsidRPr="005B162A">
        <w:rPr>
          <w:rFonts w:eastAsia="Times New Roman" w:cs="Times New Roman"/>
          <w:szCs w:val="24"/>
        </w:rPr>
        <w:t xml:space="preserve"> όλων των διαθέσιμων εργαλείων και</w:t>
      </w:r>
      <w:r>
        <w:rPr>
          <w:rFonts w:eastAsia="Times New Roman" w:cs="Times New Roman"/>
          <w:szCs w:val="24"/>
        </w:rPr>
        <w:t>,</w:t>
      </w:r>
      <w:r w:rsidRPr="005B162A">
        <w:rPr>
          <w:rFonts w:eastAsia="Times New Roman" w:cs="Times New Roman"/>
          <w:szCs w:val="24"/>
        </w:rPr>
        <w:t xml:space="preserve"> αν θέλετε</w:t>
      </w:r>
      <w:r>
        <w:rPr>
          <w:rFonts w:eastAsia="Times New Roman" w:cs="Times New Roman"/>
          <w:szCs w:val="24"/>
        </w:rPr>
        <w:t>,</w:t>
      </w:r>
      <w:r w:rsidRPr="005B162A">
        <w:rPr>
          <w:rFonts w:eastAsia="Times New Roman" w:cs="Times New Roman"/>
          <w:szCs w:val="24"/>
        </w:rPr>
        <w:t xml:space="preserve"> όχι μόνο των μεγάλων ξένων </w:t>
      </w:r>
      <w:r>
        <w:rPr>
          <w:rFonts w:eastAsia="Times New Roman" w:cs="Times New Roman"/>
          <w:szCs w:val="24"/>
        </w:rPr>
        <w:t>ε</w:t>
      </w:r>
      <w:r w:rsidRPr="005B162A">
        <w:rPr>
          <w:rFonts w:eastAsia="Times New Roman" w:cs="Times New Roman"/>
          <w:szCs w:val="24"/>
        </w:rPr>
        <w:t>πενδύσεων</w:t>
      </w:r>
      <w:r>
        <w:rPr>
          <w:rFonts w:eastAsia="Times New Roman" w:cs="Times New Roman"/>
          <w:szCs w:val="24"/>
        </w:rPr>
        <w:t>, α</w:t>
      </w:r>
      <w:r w:rsidRPr="005B162A">
        <w:rPr>
          <w:rFonts w:eastAsia="Times New Roman" w:cs="Times New Roman"/>
          <w:szCs w:val="24"/>
        </w:rPr>
        <w:t xml:space="preserve">λλά και της οικονομίας </w:t>
      </w:r>
      <w:r>
        <w:rPr>
          <w:rFonts w:eastAsia="Times New Roman" w:cs="Times New Roman"/>
          <w:szCs w:val="24"/>
        </w:rPr>
        <w:t xml:space="preserve">της </w:t>
      </w:r>
      <w:r w:rsidRPr="005B162A">
        <w:rPr>
          <w:rFonts w:eastAsia="Times New Roman" w:cs="Times New Roman"/>
          <w:szCs w:val="24"/>
        </w:rPr>
        <w:t>καθεμιά</w:t>
      </w:r>
      <w:r w:rsidRPr="005B162A">
        <w:rPr>
          <w:rFonts w:eastAsia="Times New Roman" w:cs="Times New Roman"/>
          <w:szCs w:val="24"/>
        </w:rPr>
        <w:t xml:space="preserve">ς </w:t>
      </w:r>
      <w:r>
        <w:rPr>
          <w:rFonts w:eastAsia="Times New Roman" w:cs="Times New Roman"/>
          <w:szCs w:val="24"/>
        </w:rPr>
        <w:t xml:space="preserve">Ελληνίδας και του </w:t>
      </w:r>
      <w:r w:rsidRPr="005B162A">
        <w:rPr>
          <w:rFonts w:eastAsia="Times New Roman" w:cs="Times New Roman"/>
          <w:szCs w:val="24"/>
        </w:rPr>
        <w:t xml:space="preserve">καθενός </w:t>
      </w:r>
      <w:r>
        <w:rPr>
          <w:rFonts w:eastAsia="Times New Roman" w:cs="Times New Roman"/>
          <w:szCs w:val="24"/>
        </w:rPr>
        <w:t xml:space="preserve">Έλληνα </w:t>
      </w:r>
      <w:r w:rsidRPr="005B162A">
        <w:rPr>
          <w:rFonts w:eastAsia="Times New Roman" w:cs="Times New Roman"/>
          <w:szCs w:val="24"/>
        </w:rPr>
        <w:t>στρατευμένο</w:t>
      </w:r>
      <w:r>
        <w:rPr>
          <w:rFonts w:eastAsia="Times New Roman" w:cs="Times New Roman"/>
          <w:szCs w:val="24"/>
        </w:rPr>
        <w:t>υ</w:t>
      </w:r>
      <w:r w:rsidRPr="005B162A">
        <w:rPr>
          <w:rFonts w:eastAsia="Times New Roman" w:cs="Times New Roman"/>
          <w:szCs w:val="24"/>
        </w:rPr>
        <w:t xml:space="preserve"> στην προσπάθεια της οικονομικής ανάπτυξης της χώρας</w:t>
      </w:r>
      <w:r>
        <w:rPr>
          <w:rFonts w:eastAsia="Times New Roman" w:cs="Times New Roman"/>
          <w:szCs w:val="24"/>
        </w:rPr>
        <w:t>,</w:t>
      </w:r>
      <w:r w:rsidRPr="005B162A">
        <w:rPr>
          <w:rFonts w:eastAsia="Times New Roman" w:cs="Times New Roman"/>
          <w:szCs w:val="24"/>
        </w:rPr>
        <w:t xml:space="preserve"> για να βγούμε από μία δεύτερη</w:t>
      </w:r>
      <w:r>
        <w:rPr>
          <w:rFonts w:eastAsia="Times New Roman" w:cs="Times New Roman"/>
          <w:szCs w:val="24"/>
        </w:rPr>
        <w:t>,</w:t>
      </w:r>
      <w:r w:rsidRPr="005B162A">
        <w:rPr>
          <w:rFonts w:eastAsia="Times New Roman" w:cs="Times New Roman"/>
          <w:szCs w:val="24"/>
        </w:rPr>
        <w:t xml:space="preserve"> πολύ μεγάλη</w:t>
      </w:r>
      <w:r>
        <w:rPr>
          <w:rFonts w:eastAsia="Times New Roman" w:cs="Times New Roman"/>
          <w:szCs w:val="24"/>
        </w:rPr>
        <w:t>,</w:t>
      </w:r>
      <w:r w:rsidRPr="005B162A">
        <w:rPr>
          <w:rFonts w:eastAsia="Times New Roman" w:cs="Times New Roman"/>
          <w:szCs w:val="24"/>
        </w:rPr>
        <w:t xml:space="preserve"> απειλή</w:t>
      </w:r>
      <w:r>
        <w:rPr>
          <w:rFonts w:eastAsia="Times New Roman" w:cs="Times New Roman"/>
          <w:szCs w:val="24"/>
        </w:rPr>
        <w:t>,</w:t>
      </w:r>
      <w:r w:rsidRPr="005B162A">
        <w:rPr>
          <w:rFonts w:eastAsia="Times New Roman" w:cs="Times New Roman"/>
          <w:szCs w:val="24"/>
        </w:rPr>
        <w:t xml:space="preserve"> τη διατήρηση ενός </w:t>
      </w:r>
      <w:r>
        <w:rPr>
          <w:rFonts w:eastAsia="Times New Roman" w:cs="Times New Roman"/>
          <w:szCs w:val="24"/>
        </w:rPr>
        <w:t>πολύ μικρού</w:t>
      </w:r>
      <w:r w:rsidRPr="005B162A">
        <w:rPr>
          <w:rFonts w:eastAsia="Times New Roman" w:cs="Times New Roman"/>
          <w:szCs w:val="24"/>
        </w:rPr>
        <w:t xml:space="preserve"> ρυθμού ανάπτυξης</w:t>
      </w:r>
      <w:r>
        <w:rPr>
          <w:rFonts w:eastAsia="Times New Roman" w:cs="Times New Roman"/>
          <w:szCs w:val="24"/>
        </w:rPr>
        <w:t>,</w:t>
      </w:r>
      <w:r w:rsidRPr="005B162A">
        <w:rPr>
          <w:rFonts w:eastAsia="Times New Roman" w:cs="Times New Roman"/>
          <w:szCs w:val="24"/>
        </w:rPr>
        <w:t xml:space="preserve"> που σε συνδυασμό με τα πρωτογενή πλεονάσματα και τα αποτελέσματα της κρίσης θα οδηγήσει τη χώρα σε μ</w:t>
      </w:r>
      <w:r>
        <w:rPr>
          <w:rFonts w:eastAsia="Times New Roman" w:cs="Times New Roman"/>
          <w:szCs w:val="24"/>
        </w:rPr>
        <w:t>ι</w:t>
      </w:r>
      <w:r w:rsidRPr="005B162A">
        <w:rPr>
          <w:rFonts w:eastAsia="Times New Roman" w:cs="Times New Roman"/>
          <w:szCs w:val="24"/>
        </w:rPr>
        <w:t>α τέτοια στασιμότητα</w:t>
      </w:r>
      <w:r>
        <w:rPr>
          <w:rFonts w:eastAsia="Times New Roman" w:cs="Times New Roman"/>
          <w:szCs w:val="24"/>
        </w:rPr>
        <w:t>,</w:t>
      </w:r>
      <w:r w:rsidRPr="005B162A">
        <w:rPr>
          <w:rFonts w:eastAsia="Times New Roman" w:cs="Times New Roman"/>
          <w:szCs w:val="24"/>
        </w:rPr>
        <w:t xml:space="preserve"> η οποία δεν μπορεί να υπηρετήσει το μέλλον της ελληνικής κοινωνίας</w:t>
      </w:r>
      <w:r>
        <w:rPr>
          <w:rFonts w:eastAsia="Times New Roman" w:cs="Times New Roman"/>
          <w:szCs w:val="24"/>
        </w:rPr>
        <w:t>.</w:t>
      </w:r>
      <w:r w:rsidRPr="005B162A">
        <w:rPr>
          <w:rFonts w:eastAsia="Times New Roman" w:cs="Times New Roman"/>
          <w:szCs w:val="24"/>
        </w:rPr>
        <w:t xml:space="preserve"> </w:t>
      </w:r>
    </w:p>
    <w:p w14:paraId="42AE9FC0" w14:textId="77777777" w:rsidR="00F00D30" w:rsidRDefault="00AE51A4">
      <w:pPr>
        <w:spacing w:line="600" w:lineRule="auto"/>
        <w:ind w:firstLine="720"/>
        <w:jc w:val="both"/>
        <w:rPr>
          <w:rFonts w:eastAsia="Times New Roman" w:cs="Times New Roman"/>
          <w:szCs w:val="24"/>
        </w:rPr>
      </w:pPr>
      <w:r w:rsidRPr="005B162A">
        <w:rPr>
          <w:rFonts w:eastAsia="Times New Roman" w:cs="Times New Roman"/>
          <w:szCs w:val="24"/>
        </w:rPr>
        <w:t xml:space="preserve">Πρέπει </w:t>
      </w:r>
      <w:r>
        <w:rPr>
          <w:rFonts w:eastAsia="Times New Roman" w:cs="Times New Roman"/>
          <w:szCs w:val="24"/>
        </w:rPr>
        <w:t>με</w:t>
      </w:r>
      <w:r w:rsidRPr="005B162A">
        <w:rPr>
          <w:rFonts w:eastAsia="Times New Roman" w:cs="Times New Roman"/>
          <w:szCs w:val="24"/>
        </w:rPr>
        <w:t xml:space="preserve"> λύπη μου να πω ότι οι ρυθμίσεις αυτές</w:t>
      </w:r>
      <w:r>
        <w:rPr>
          <w:rFonts w:eastAsia="Times New Roman" w:cs="Times New Roman"/>
          <w:szCs w:val="24"/>
        </w:rPr>
        <w:t>,</w:t>
      </w:r>
      <w:r w:rsidRPr="005B162A">
        <w:rPr>
          <w:rFonts w:eastAsia="Times New Roman" w:cs="Times New Roman"/>
          <w:szCs w:val="24"/>
        </w:rPr>
        <w:t xml:space="preserve"> οι οποίες σήμε</w:t>
      </w:r>
      <w:r w:rsidRPr="005B162A">
        <w:rPr>
          <w:rFonts w:eastAsia="Times New Roman" w:cs="Times New Roman"/>
          <w:szCs w:val="24"/>
        </w:rPr>
        <w:t>ρα εισάγονται</w:t>
      </w:r>
      <w:r>
        <w:rPr>
          <w:rFonts w:eastAsia="Times New Roman" w:cs="Times New Roman"/>
          <w:szCs w:val="24"/>
        </w:rPr>
        <w:t>,</w:t>
      </w:r>
      <w:r w:rsidRPr="005B162A">
        <w:rPr>
          <w:rFonts w:eastAsia="Times New Roman" w:cs="Times New Roman"/>
          <w:szCs w:val="24"/>
        </w:rPr>
        <w:t xml:space="preserve"> δεν είναι με κανένα</w:t>
      </w:r>
      <w:r>
        <w:rPr>
          <w:rFonts w:eastAsia="Times New Roman" w:cs="Times New Roman"/>
          <w:szCs w:val="24"/>
        </w:rPr>
        <w:t>ν τρόπο επαρκεί</w:t>
      </w:r>
      <w:r w:rsidRPr="005B162A">
        <w:rPr>
          <w:rFonts w:eastAsia="Times New Roman" w:cs="Times New Roman"/>
          <w:szCs w:val="24"/>
        </w:rPr>
        <w:t>ς</w:t>
      </w:r>
      <w:r>
        <w:rPr>
          <w:rFonts w:eastAsia="Times New Roman" w:cs="Times New Roman"/>
          <w:szCs w:val="24"/>
        </w:rPr>
        <w:t xml:space="preserve">. Το μόνο το οποίο αισιόδοξα </w:t>
      </w:r>
      <w:r w:rsidRPr="005B162A">
        <w:rPr>
          <w:rFonts w:eastAsia="Times New Roman" w:cs="Times New Roman"/>
          <w:szCs w:val="24"/>
        </w:rPr>
        <w:t>έχω να πω για</w:t>
      </w:r>
      <w:r>
        <w:rPr>
          <w:rFonts w:eastAsia="Times New Roman" w:cs="Times New Roman"/>
          <w:szCs w:val="24"/>
        </w:rPr>
        <w:t xml:space="preserve"> την </w:t>
      </w:r>
      <w:proofErr w:type="spellStart"/>
      <w:r>
        <w:rPr>
          <w:rFonts w:eastAsia="Times New Roman" w:cs="Times New Roman"/>
          <w:szCs w:val="24"/>
        </w:rPr>
        <w:t>επανεισήγηση</w:t>
      </w:r>
      <w:proofErr w:type="spellEnd"/>
      <w:r w:rsidRPr="005B162A">
        <w:rPr>
          <w:rFonts w:eastAsia="Times New Roman" w:cs="Times New Roman"/>
          <w:szCs w:val="24"/>
        </w:rPr>
        <w:t xml:space="preserve"> των στρατηγικών </w:t>
      </w:r>
      <w:r>
        <w:rPr>
          <w:rFonts w:eastAsia="Times New Roman" w:cs="Times New Roman"/>
          <w:szCs w:val="24"/>
        </w:rPr>
        <w:t>ε</w:t>
      </w:r>
      <w:r w:rsidRPr="005B162A">
        <w:rPr>
          <w:rFonts w:eastAsia="Times New Roman" w:cs="Times New Roman"/>
          <w:szCs w:val="24"/>
        </w:rPr>
        <w:t>πενδύσεων στα άρθρα 10</w:t>
      </w:r>
      <w:r>
        <w:rPr>
          <w:rFonts w:eastAsia="Times New Roman" w:cs="Times New Roman"/>
          <w:szCs w:val="24"/>
        </w:rPr>
        <w:t xml:space="preserve"> με </w:t>
      </w:r>
      <w:r w:rsidRPr="005B162A">
        <w:rPr>
          <w:rFonts w:eastAsia="Times New Roman" w:cs="Times New Roman"/>
          <w:szCs w:val="24"/>
        </w:rPr>
        <w:t xml:space="preserve">29 </w:t>
      </w:r>
      <w:r>
        <w:rPr>
          <w:rFonts w:eastAsia="Times New Roman" w:cs="Times New Roman"/>
          <w:szCs w:val="24"/>
        </w:rPr>
        <w:t xml:space="preserve">του </w:t>
      </w:r>
      <w:r w:rsidRPr="005B162A">
        <w:rPr>
          <w:rFonts w:eastAsia="Times New Roman" w:cs="Times New Roman"/>
          <w:szCs w:val="24"/>
        </w:rPr>
        <w:t xml:space="preserve">νομοθετήματος </w:t>
      </w:r>
      <w:r>
        <w:rPr>
          <w:rFonts w:eastAsia="Times New Roman" w:cs="Times New Roman"/>
          <w:szCs w:val="24"/>
        </w:rPr>
        <w:t>είναι</w:t>
      </w:r>
      <w:r w:rsidRPr="005B162A">
        <w:rPr>
          <w:rFonts w:eastAsia="Times New Roman" w:cs="Times New Roman"/>
          <w:szCs w:val="24"/>
        </w:rPr>
        <w:t xml:space="preserve"> ότι μία νέα </w:t>
      </w:r>
      <w:r>
        <w:rPr>
          <w:rFonts w:eastAsia="Times New Roman" w:cs="Times New Roman"/>
          <w:szCs w:val="24"/>
        </w:rPr>
        <w:t>κ</w:t>
      </w:r>
      <w:r w:rsidRPr="005B162A">
        <w:rPr>
          <w:rFonts w:eastAsia="Times New Roman" w:cs="Times New Roman"/>
          <w:szCs w:val="24"/>
        </w:rPr>
        <w:t>υβέρνηση</w:t>
      </w:r>
      <w:r>
        <w:rPr>
          <w:rFonts w:eastAsia="Times New Roman" w:cs="Times New Roman"/>
          <w:szCs w:val="24"/>
        </w:rPr>
        <w:t>,</w:t>
      </w:r>
      <w:r w:rsidRPr="005B162A">
        <w:rPr>
          <w:rFonts w:eastAsia="Times New Roman" w:cs="Times New Roman"/>
          <w:szCs w:val="24"/>
        </w:rPr>
        <w:t xml:space="preserve"> πολύ </w:t>
      </w:r>
      <w:r>
        <w:rPr>
          <w:rFonts w:eastAsia="Times New Roman" w:cs="Times New Roman"/>
          <w:szCs w:val="24"/>
        </w:rPr>
        <w:t>πιο φιλελεύθερη,</w:t>
      </w:r>
      <w:r w:rsidRPr="005B162A">
        <w:rPr>
          <w:rFonts w:eastAsia="Times New Roman" w:cs="Times New Roman"/>
          <w:szCs w:val="24"/>
        </w:rPr>
        <w:t xml:space="preserve"> </w:t>
      </w:r>
      <w:r w:rsidRPr="005B162A">
        <w:rPr>
          <w:rFonts w:eastAsia="Times New Roman" w:cs="Times New Roman"/>
          <w:szCs w:val="24"/>
        </w:rPr>
        <w:lastRenderedPageBreak/>
        <w:t>πολύ πιο φιλική στην επιχειρημα</w:t>
      </w:r>
      <w:r w:rsidRPr="005B162A">
        <w:rPr>
          <w:rFonts w:eastAsia="Times New Roman" w:cs="Times New Roman"/>
          <w:szCs w:val="24"/>
        </w:rPr>
        <w:t>τικότητα</w:t>
      </w:r>
      <w:r>
        <w:rPr>
          <w:rFonts w:eastAsia="Times New Roman" w:cs="Times New Roman"/>
          <w:szCs w:val="24"/>
        </w:rPr>
        <w:t>,</w:t>
      </w:r>
      <w:r w:rsidRPr="005B162A">
        <w:rPr>
          <w:rFonts w:eastAsia="Times New Roman" w:cs="Times New Roman"/>
          <w:szCs w:val="24"/>
        </w:rPr>
        <w:t xml:space="preserve"> με σαφή αντίληψη του ρόλου και των ορίων του </w:t>
      </w:r>
      <w:r>
        <w:rPr>
          <w:rFonts w:eastAsia="Times New Roman" w:cs="Times New Roman"/>
          <w:szCs w:val="24"/>
        </w:rPr>
        <w:t>κ</w:t>
      </w:r>
      <w:r w:rsidRPr="005B162A">
        <w:rPr>
          <w:rFonts w:eastAsia="Times New Roman" w:cs="Times New Roman"/>
          <w:szCs w:val="24"/>
        </w:rPr>
        <w:t>ράτου</w:t>
      </w:r>
      <w:r>
        <w:rPr>
          <w:rFonts w:eastAsia="Times New Roman" w:cs="Times New Roman"/>
          <w:szCs w:val="24"/>
        </w:rPr>
        <w:t xml:space="preserve">ς θα αναλάβει σε λίγες βδομάδες -ή, αν θέλετε, σε λίγους </w:t>
      </w:r>
      <w:r w:rsidRPr="005B162A">
        <w:rPr>
          <w:rFonts w:eastAsia="Times New Roman" w:cs="Times New Roman"/>
          <w:szCs w:val="24"/>
        </w:rPr>
        <w:t>μήνες</w:t>
      </w:r>
      <w:r>
        <w:rPr>
          <w:rFonts w:eastAsia="Times New Roman" w:cs="Times New Roman"/>
          <w:szCs w:val="24"/>
        </w:rPr>
        <w:t>, όπως μ</w:t>
      </w:r>
      <w:r w:rsidRPr="005B162A">
        <w:rPr>
          <w:rFonts w:eastAsia="Times New Roman" w:cs="Times New Roman"/>
          <w:szCs w:val="24"/>
        </w:rPr>
        <w:t>ας είπε χθες ο Πρωθυπουργός</w:t>
      </w:r>
      <w:r>
        <w:rPr>
          <w:rFonts w:eastAsia="Times New Roman" w:cs="Times New Roman"/>
          <w:szCs w:val="24"/>
        </w:rPr>
        <w:t>- την</w:t>
      </w:r>
      <w:r w:rsidRPr="005B162A">
        <w:rPr>
          <w:rFonts w:eastAsia="Times New Roman" w:cs="Times New Roman"/>
          <w:szCs w:val="24"/>
        </w:rPr>
        <w:t xml:space="preserve"> </w:t>
      </w:r>
      <w:r>
        <w:rPr>
          <w:rFonts w:eastAsia="Times New Roman" w:cs="Times New Roman"/>
          <w:szCs w:val="24"/>
        </w:rPr>
        <w:t>κ</w:t>
      </w:r>
      <w:r w:rsidRPr="005B162A">
        <w:rPr>
          <w:rFonts w:eastAsia="Times New Roman" w:cs="Times New Roman"/>
          <w:szCs w:val="24"/>
        </w:rPr>
        <w:t xml:space="preserve">υβέρνηση της χώρας </w:t>
      </w:r>
      <w:r>
        <w:rPr>
          <w:rFonts w:eastAsia="Times New Roman" w:cs="Times New Roman"/>
          <w:szCs w:val="24"/>
        </w:rPr>
        <w:t xml:space="preserve">για </w:t>
      </w:r>
      <w:r w:rsidRPr="005B162A">
        <w:rPr>
          <w:rFonts w:eastAsia="Times New Roman" w:cs="Times New Roman"/>
          <w:szCs w:val="24"/>
        </w:rPr>
        <w:t>να την πάει καλύτερα</w:t>
      </w:r>
      <w:r>
        <w:rPr>
          <w:rFonts w:eastAsia="Times New Roman" w:cs="Times New Roman"/>
          <w:szCs w:val="24"/>
        </w:rPr>
        <w:t>.</w:t>
      </w:r>
    </w:p>
    <w:p w14:paraId="42AE9FC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Παρεμπιπτόντως, μια</w:t>
      </w:r>
      <w:r>
        <w:rPr>
          <w:rFonts w:eastAsia="Times New Roman" w:cs="Times New Roman"/>
          <w:szCs w:val="24"/>
        </w:rPr>
        <w:t>ς</w:t>
      </w:r>
      <w:r>
        <w:rPr>
          <w:rFonts w:eastAsia="Times New Roman" w:cs="Times New Roman"/>
          <w:szCs w:val="24"/>
        </w:rPr>
        <w:t xml:space="preserve"> και μίλησα για τον Πρωθυπ</w:t>
      </w:r>
      <w:r>
        <w:rPr>
          <w:rFonts w:eastAsia="Times New Roman" w:cs="Times New Roman"/>
          <w:szCs w:val="24"/>
        </w:rPr>
        <w:t xml:space="preserve">ουργό και πριν συνεχίσω για </w:t>
      </w:r>
      <w:r w:rsidRPr="005B162A">
        <w:rPr>
          <w:rFonts w:eastAsia="Times New Roman" w:cs="Times New Roman"/>
          <w:szCs w:val="24"/>
        </w:rPr>
        <w:t>το νομοθέτημα</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 xml:space="preserve">θα ήθελα να πω ότι </w:t>
      </w:r>
      <w:r w:rsidRPr="005B162A">
        <w:rPr>
          <w:rFonts w:eastAsia="Times New Roman" w:cs="Times New Roman"/>
          <w:szCs w:val="24"/>
        </w:rPr>
        <w:t>μου έκανε εντύπωση η πλήρης απόστασ</w:t>
      </w:r>
      <w:r>
        <w:rPr>
          <w:rFonts w:eastAsia="Times New Roman" w:cs="Times New Roman"/>
          <w:szCs w:val="24"/>
        </w:rPr>
        <w:t>η την</w:t>
      </w:r>
      <w:r w:rsidRPr="005B162A">
        <w:rPr>
          <w:rFonts w:eastAsia="Times New Roman" w:cs="Times New Roman"/>
          <w:szCs w:val="24"/>
        </w:rPr>
        <w:t xml:space="preserve"> οποία έλαβε από διάφορα ονόματα που αποτελούν πλέον αντικείμενο της συζήτησης</w:t>
      </w:r>
      <w:r>
        <w:rPr>
          <w:rFonts w:eastAsia="Times New Roman" w:cs="Times New Roman"/>
          <w:szCs w:val="24"/>
        </w:rPr>
        <w:t xml:space="preserve"> σε</w:t>
      </w:r>
      <w:r w:rsidRPr="005B162A">
        <w:rPr>
          <w:rFonts w:eastAsia="Times New Roman" w:cs="Times New Roman"/>
          <w:szCs w:val="24"/>
        </w:rPr>
        <w:t xml:space="preserve"> όλα τα ελληνικά νοικοκυριά</w:t>
      </w:r>
      <w:r>
        <w:rPr>
          <w:rFonts w:eastAsia="Times New Roman" w:cs="Times New Roman"/>
          <w:szCs w:val="24"/>
        </w:rPr>
        <w:t>,</w:t>
      </w:r>
      <w:r w:rsidRPr="005B162A">
        <w:rPr>
          <w:rFonts w:eastAsia="Times New Roman" w:cs="Times New Roman"/>
          <w:szCs w:val="24"/>
        </w:rPr>
        <w:t xml:space="preserve"> όπως </w:t>
      </w:r>
      <w:r>
        <w:rPr>
          <w:rFonts w:eastAsia="Times New Roman" w:cs="Times New Roman"/>
          <w:szCs w:val="24"/>
        </w:rPr>
        <w:t xml:space="preserve">αυτό </w:t>
      </w:r>
      <w:r w:rsidRPr="005B162A">
        <w:rPr>
          <w:rFonts w:eastAsia="Times New Roman" w:cs="Times New Roman"/>
          <w:szCs w:val="24"/>
        </w:rPr>
        <w:t xml:space="preserve">του </w:t>
      </w:r>
      <w:r>
        <w:rPr>
          <w:rFonts w:eastAsia="Times New Roman" w:cs="Times New Roman"/>
          <w:szCs w:val="24"/>
        </w:rPr>
        <w:t xml:space="preserve">κ. </w:t>
      </w:r>
      <w:proofErr w:type="spellStart"/>
      <w:r>
        <w:rPr>
          <w:rFonts w:eastAsia="Times New Roman" w:cs="Times New Roman"/>
          <w:szCs w:val="24"/>
        </w:rPr>
        <w:t>Πετσίτη</w:t>
      </w:r>
      <w:proofErr w:type="spellEnd"/>
      <w:r>
        <w:rPr>
          <w:rFonts w:eastAsia="Times New Roman" w:cs="Times New Roman"/>
          <w:szCs w:val="24"/>
        </w:rPr>
        <w:t xml:space="preserve">. </w:t>
      </w:r>
      <w:r w:rsidRPr="005B162A">
        <w:rPr>
          <w:rFonts w:eastAsia="Times New Roman" w:cs="Times New Roman"/>
          <w:szCs w:val="24"/>
        </w:rPr>
        <w:t>Ο Πρωθυπουργός της</w:t>
      </w:r>
      <w:r w:rsidRPr="005B162A">
        <w:rPr>
          <w:rFonts w:eastAsia="Times New Roman" w:cs="Times New Roman"/>
          <w:szCs w:val="24"/>
        </w:rPr>
        <w:t xml:space="preserve"> χώρας</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π</w:t>
      </w:r>
      <w:r w:rsidRPr="005B162A">
        <w:rPr>
          <w:rFonts w:eastAsia="Times New Roman" w:cs="Times New Roman"/>
          <w:szCs w:val="24"/>
        </w:rPr>
        <w:t>ροφανώς</w:t>
      </w:r>
      <w:r>
        <w:rPr>
          <w:rFonts w:eastAsia="Times New Roman" w:cs="Times New Roman"/>
          <w:szCs w:val="24"/>
        </w:rPr>
        <w:t>,</w:t>
      </w:r>
      <w:r w:rsidRPr="005B162A">
        <w:rPr>
          <w:rFonts w:eastAsia="Times New Roman" w:cs="Times New Roman"/>
          <w:szCs w:val="24"/>
        </w:rPr>
        <w:t xml:space="preserve"> δεν ξέρει</w:t>
      </w:r>
      <w:r>
        <w:rPr>
          <w:rFonts w:eastAsia="Times New Roman" w:cs="Times New Roman"/>
          <w:szCs w:val="24"/>
        </w:rPr>
        <w:t>, δεν είδε, δ</w:t>
      </w:r>
      <w:r w:rsidRPr="005B162A">
        <w:rPr>
          <w:rFonts w:eastAsia="Times New Roman" w:cs="Times New Roman"/>
          <w:szCs w:val="24"/>
        </w:rPr>
        <w:t>εν άκουσε</w:t>
      </w:r>
      <w:r>
        <w:rPr>
          <w:rFonts w:eastAsia="Times New Roman" w:cs="Times New Roman"/>
          <w:szCs w:val="24"/>
        </w:rPr>
        <w:t>. Δεν έχει αντίληψη ποιοι</w:t>
      </w:r>
      <w:r w:rsidRPr="005B162A">
        <w:rPr>
          <w:rFonts w:eastAsia="Times New Roman" w:cs="Times New Roman"/>
          <w:szCs w:val="24"/>
        </w:rPr>
        <w:t xml:space="preserve"> συχνάζουν στο Μέγαρο Μαξίμου</w:t>
      </w:r>
      <w:r>
        <w:rPr>
          <w:rFonts w:eastAsia="Times New Roman" w:cs="Times New Roman"/>
          <w:szCs w:val="24"/>
        </w:rPr>
        <w:t>.</w:t>
      </w:r>
      <w:r w:rsidRPr="005B162A">
        <w:rPr>
          <w:rFonts w:eastAsia="Times New Roman" w:cs="Times New Roman"/>
          <w:szCs w:val="24"/>
        </w:rPr>
        <w:t xml:space="preserve"> Δεν έχει γνώσ</w:t>
      </w:r>
      <w:r>
        <w:rPr>
          <w:rFonts w:eastAsia="Times New Roman" w:cs="Times New Roman"/>
          <w:szCs w:val="24"/>
        </w:rPr>
        <w:t xml:space="preserve">η ποιοι συναλλάσσονται ή </w:t>
      </w:r>
      <w:r w:rsidRPr="005B162A">
        <w:rPr>
          <w:rFonts w:eastAsia="Times New Roman" w:cs="Times New Roman"/>
          <w:szCs w:val="24"/>
        </w:rPr>
        <w:t>συνομιλούν με τους Υπουργούς του</w:t>
      </w:r>
      <w:r>
        <w:rPr>
          <w:rFonts w:eastAsia="Times New Roman" w:cs="Times New Roman"/>
          <w:szCs w:val="24"/>
        </w:rPr>
        <w:t>.</w:t>
      </w:r>
      <w:r w:rsidRPr="005B162A">
        <w:rPr>
          <w:rFonts w:eastAsia="Times New Roman" w:cs="Times New Roman"/>
          <w:szCs w:val="24"/>
        </w:rPr>
        <w:t xml:space="preserve"> Δεν έχει ιδέα </w:t>
      </w:r>
      <w:r>
        <w:rPr>
          <w:rFonts w:eastAsia="Times New Roman" w:cs="Times New Roman"/>
          <w:szCs w:val="24"/>
        </w:rPr>
        <w:t>ποιοι</w:t>
      </w:r>
      <w:r w:rsidRPr="005B162A">
        <w:rPr>
          <w:rFonts w:eastAsia="Times New Roman" w:cs="Times New Roman"/>
          <w:szCs w:val="24"/>
        </w:rPr>
        <w:t xml:space="preserve"> ταξιδεύουν με τους Υπουργούς </w:t>
      </w:r>
      <w:r>
        <w:rPr>
          <w:rFonts w:eastAsia="Times New Roman" w:cs="Times New Roman"/>
          <w:szCs w:val="24"/>
        </w:rPr>
        <w:t xml:space="preserve">του. </w:t>
      </w:r>
      <w:r w:rsidRPr="005B162A">
        <w:rPr>
          <w:rFonts w:eastAsia="Times New Roman" w:cs="Times New Roman"/>
          <w:szCs w:val="24"/>
        </w:rPr>
        <w:t>Όλα αυτ</w:t>
      </w:r>
      <w:r>
        <w:rPr>
          <w:rFonts w:eastAsia="Times New Roman" w:cs="Times New Roman"/>
          <w:szCs w:val="24"/>
        </w:rPr>
        <w:t xml:space="preserve">ά προφανώς δεν τον αφορούν. Αφορούν </w:t>
      </w:r>
      <w:r w:rsidRPr="005B162A">
        <w:rPr>
          <w:rFonts w:eastAsia="Times New Roman" w:cs="Times New Roman"/>
          <w:szCs w:val="24"/>
        </w:rPr>
        <w:t>άλλους ανθρώπους</w:t>
      </w:r>
      <w:r>
        <w:rPr>
          <w:rFonts w:eastAsia="Times New Roman" w:cs="Times New Roman"/>
          <w:szCs w:val="24"/>
        </w:rPr>
        <w:t>,</w:t>
      </w:r>
      <w:r w:rsidRPr="005B162A">
        <w:rPr>
          <w:rFonts w:eastAsia="Times New Roman" w:cs="Times New Roman"/>
          <w:szCs w:val="24"/>
        </w:rPr>
        <w:t xml:space="preserve"> άλλες χώρες</w:t>
      </w:r>
      <w:r>
        <w:rPr>
          <w:rFonts w:eastAsia="Times New Roman" w:cs="Times New Roman"/>
          <w:szCs w:val="24"/>
        </w:rPr>
        <w:t>.</w:t>
      </w:r>
      <w:r w:rsidRPr="005B162A">
        <w:rPr>
          <w:rFonts w:eastAsia="Times New Roman" w:cs="Times New Roman"/>
          <w:szCs w:val="24"/>
        </w:rPr>
        <w:t xml:space="preserve"> Δεν έχουν τίποτα να κάνουν με το δικό του </w:t>
      </w:r>
      <w:r>
        <w:rPr>
          <w:rFonts w:eastAsia="Times New Roman" w:cs="Times New Roman"/>
          <w:szCs w:val="24"/>
        </w:rPr>
        <w:t>Υπουργικό</w:t>
      </w:r>
      <w:r w:rsidRPr="005B162A">
        <w:rPr>
          <w:rFonts w:eastAsia="Times New Roman" w:cs="Times New Roman"/>
          <w:szCs w:val="24"/>
        </w:rPr>
        <w:t xml:space="preserve"> </w:t>
      </w:r>
      <w:r>
        <w:rPr>
          <w:rFonts w:eastAsia="Times New Roman" w:cs="Times New Roman"/>
          <w:szCs w:val="24"/>
        </w:rPr>
        <w:t>Συμβούλιο.</w:t>
      </w:r>
      <w:r w:rsidRPr="005B162A">
        <w:rPr>
          <w:rFonts w:eastAsia="Times New Roman" w:cs="Times New Roman"/>
          <w:szCs w:val="24"/>
        </w:rPr>
        <w:t xml:space="preserve"> </w:t>
      </w:r>
    </w:p>
    <w:p w14:paraId="42AE9FC2" w14:textId="77777777" w:rsidR="00F00D30" w:rsidRDefault="00AE51A4">
      <w:pPr>
        <w:spacing w:line="600" w:lineRule="auto"/>
        <w:ind w:firstLine="720"/>
        <w:jc w:val="both"/>
        <w:rPr>
          <w:rFonts w:eastAsia="Times New Roman" w:cs="Times New Roman"/>
          <w:szCs w:val="24"/>
        </w:rPr>
      </w:pPr>
      <w:r w:rsidRPr="005B162A">
        <w:rPr>
          <w:rFonts w:eastAsia="Times New Roman" w:cs="Times New Roman"/>
          <w:szCs w:val="24"/>
        </w:rPr>
        <w:t xml:space="preserve">Πρέπει </w:t>
      </w:r>
      <w:r>
        <w:rPr>
          <w:rFonts w:eastAsia="Times New Roman" w:cs="Times New Roman"/>
          <w:szCs w:val="24"/>
        </w:rPr>
        <w:t>να πω ότι περιμέναμε μι</w:t>
      </w:r>
      <w:r w:rsidRPr="005B162A">
        <w:rPr>
          <w:rFonts w:eastAsia="Times New Roman" w:cs="Times New Roman"/>
          <w:szCs w:val="24"/>
        </w:rPr>
        <w:t xml:space="preserve">α σοβαρότερη και </w:t>
      </w:r>
      <w:r>
        <w:rPr>
          <w:rFonts w:eastAsia="Times New Roman" w:cs="Times New Roman"/>
          <w:szCs w:val="24"/>
        </w:rPr>
        <w:t>πιο</w:t>
      </w:r>
      <w:r w:rsidRPr="005B162A">
        <w:rPr>
          <w:rFonts w:eastAsia="Times New Roman" w:cs="Times New Roman"/>
          <w:szCs w:val="24"/>
        </w:rPr>
        <w:t xml:space="preserve"> υπεύθυνη αντιμετώπιση</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sidRPr="005B162A">
        <w:rPr>
          <w:rFonts w:eastAsia="Times New Roman" w:cs="Times New Roman"/>
          <w:szCs w:val="24"/>
        </w:rPr>
        <w:t>απερχόμενος Πρωθυπουργός είναι</w:t>
      </w:r>
      <w:r>
        <w:rPr>
          <w:rFonts w:eastAsia="Times New Roman" w:cs="Times New Roman"/>
          <w:szCs w:val="24"/>
        </w:rPr>
        <w:t>,</w:t>
      </w:r>
      <w:r w:rsidRPr="005B162A">
        <w:rPr>
          <w:rFonts w:eastAsia="Times New Roman" w:cs="Times New Roman"/>
          <w:szCs w:val="24"/>
        </w:rPr>
        <w:t xml:space="preserve"> αυτό θέλησε να μας πει</w:t>
      </w:r>
      <w:r>
        <w:rPr>
          <w:rFonts w:eastAsia="Times New Roman" w:cs="Times New Roman"/>
          <w:szCs w:val="24"/>
        </w:rPr>
        <w:t xml:space="preserve"> και</w:t>
      </w:r>
      <w:r w:rsidRPr="005B162A">
        <w:rPr>
          <w:rFonts w:eastAsia="Times New Roman" w:cs="Times New Roman"/>
          <w:szCs w:val="24"/>
        </w:rPr>
        <w:t xml:space="preserve"> αυτό μας είπε</w:t>
      </w:r>
      <w:r>
        <w:rPr>
          <w:rFonts w:eastAsia="Times New Roman" w:cs="Times New Roman"/>
          <w:szCs w:val="24"/>
        </w:rPr>
        <w:t>.</w:t>
      </w:r>
      <w:r w:rsidRPr="005B162A">
        <w:rPr>
          <w:rFonts w:eastAsia="Times New Roman" w:cs="Times New Roman"/>
          <w:szCs w:val="24"/>
        </w:rPr>
        <w:t xml:space="preserve"> </w:t>
      </w:r>
      <w:r w:rsidRPr="005B162A">
        <w:rPr>
          <w:rFonts w:eastAsia="Times New Roman" w:cs="Times New Roman"/>
          <w:szCs w:val="24"/>
        </w:rPr>
        <w:lastRenderedPageBreak/>
        <w:t>Σε λίγο πάμε όλοι στο</w:t>
      </w:r>
      <w:r>
        <w:rPr>
          <w:rFonts w:eastAsia="Times New Roman" w:cs="Times New Roman"/>
          <w:szCs w:val="24"/>
        </w:rPr>
        <w:t>ν</w:t>
      </w:r>
      <w:r w:rsidRPr="005B162A">
        <w:rPr>
          <w:rFonts w:eastAsia="Times New Roman" w:cs="Times New Roman"/>
          <w:szCs w:val="24"/>
        </w:rPr>
        <w:t xml:space="preserve"> απώτατο </w:t>
      </w:r>
      <w:r>
        <w:rPr>
          <w:rFonts w:eastAsia="Times New Roman" w:cs="Times New Roman"/>
          <w:szCs w:val="24"/>
        </w:rPr>
        <w:t>κριτή</w:t>
      </w:r>
      <w:r w:rsidRPr="005B162A">
        <w:rPr>
          <w:rFonts w:eastAsia="Times New Roman" w:cs="Times New Roman"/>
          <w:szCs w:val="24"/>
        </w:rPr>
        <w:t xml:space="preserve"> </w:t>
      </w:r>
      <w:r>
        <w:rPr>
          <w:rFonts w:eastAsia="Times New Roman" w:cs="Times New Roman"/>
          <w:szCs w:val="24"/>
        </w:rPr>
        <w:t>μας,</w:t>
      </w:r>
      <w:r w:rsidRPr="005B162A">
        <w:rPr>
          <w:rFonts w:eastAsia="Times New Roman" w:cs="Times New Roman"/>
          <w:szCs w:val="24"/>
        </w:rPr>
        <w:t xml:space="preserve"> </w:t>
      </w:r>
      <w:r>
        <w:rPr>
          <w:rFonts w:eastAsia="Times New Roman" w:cs="Times New Roman"/>
          <w:szCs w:val="24"/>
        </w:rPr>
        <w:t>σ</w:t>
      </w:r>
      <w:r w:rsidRPr="005B162A">
        <w:rPr>
          <w:rFonts w:eastAsia="Times New Roman" w:cs="Times New Roman"/>
          <w:szCs w:val="24"/>
        </w:rPr>
        <w:t xml:space="preserve">το </w:t>
      </w:r>
      <w:r>
        <w:rPr>
          <w:rFonts w:eastAsia="Times New Roman" w:cs="Times New Roman"/>
          <w:szCs w:val="24"/>
        </w:rPr>
        <w:t>«</w:t>
      </w:r>
      <w:r w:rsidRPr="005B162A">
        <w:rPr>
          <w:rFonts w:eastAsia="Times New Roman" w:cs="Times New Roman"/>
          <w:szCs w:val="24"/>
        </w:rPr>
        <w:t>αφεντικό</w:t>
      </w:r>
      <w:r>
        <w:rPr>
          <w:rFonts w:eastAsia="Times New Roman" w:cs="Times New Roman"/>
          <w:szCs w:val="24"/>
        </w:rPr>
        <w:t>» μας, στην ε</w:t>
      </w:r>
      <w:r w:rsidRPr="005B162A">
        <w:rPr>
          <w:rFonts w:eastAsia="Times New Roman" w:cs="Times New Roman"/>
          <w:szCs w:val="24"/>
        </w:rPr>
        <w:t>λληνική κοινωνία</w:t>
      </w:r>
      <w:r>
        <w:rPr>
          <w:rFonts w:eastAsia="Times New Roman" w:cs="Times New Roman"/>
          <w:szCs w:val="24"/>
        </w:rPr>
        <w:t>.</w:t>
      </w:r>
      <w:r w:rsidRPr="005B162A">
        <w:rPr>
          <w:rFonts w:eastAsia="Times New Roman" w:cs="Times New Roman"/>
          <w:szCs w:val="24"/>
        </w:rPr>
        <w:t xml:space="preserve"> Θα κρίνει αυτή αν </w:t>
      </w:r>
      <w:r>
        <w:rPr>
          <w:rFonts w:eastAsia="Times New Roman" w:cs="Times New Roman"/>
          <w:szCs w:val="24"/>
        </w:rPr>
        <w:t>τέτοιες απαντήσεις έχουν οποιοδήποτε στοιχείο</w:t>
      </w:r>
      <w:r w:rsidRPr="005B162A">
        <w:rPr>
          <w:rFonts w:eastAsia="Times New Roman" w:cs="Times New Roman"/>
          <w:szCs w:val="24"/>
        </w:rPr>
        <w:t xml:space="preserve"> σοβαρότητας</w:t>
      </w:r>
      <w:r>
        <w:rPr>
          <w:rFonts w:eastAsia="Times New Roman" w:cs="Times New Roman"/>
          <w:szCs w:val="24"/>
        </w:rPr>
        <w:t>.</w:t>
      </w:r>
    </w:p>
    <w:p w14:paraId="42AE9FC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 νομοθέτημα αυτό, κύριε Υπουργέ, δεν αποφεύγει</w:t>
      </w:r>
      <w:r w:rsidRPr="005B162A">
        <w:rPr>
          <w:rFonts w:eastAsia="Times New Roman" w:cs="Times New Roman"/>
          <w:szCs w:val="24"/>
        </w:rPr>
        <w:t xml:space="preserve"> κ</w:t>
      </w:r>
      <w:r w:rsidRPr="005B162A">
        <w:rPr>
          <w:rFonts w:eastAsia="Times New Roman" w:cs="Times New Roman"/>
          <w:szCs w:val="24"/>
        </w:rPr>
        <w:t xml:space="preserve">αι τα </w:t>
      </w:r>
      <w:r>
        <w:rPr>
          <w:rFonts w:eastAsia="Times New Roman" w:cs="Times New Roman"/>
          <w:szCs w:val="24"/>
        </w:rPr>
        <w:t>συνήθη των</w:t>
      </w:r>
      <w:r w:rsidRPr="005B162A">
        <w:rPr>
          <w:rFonts w:eastAsia="Times New Roman" w:cs="Times New Roman"/>
          <w:szCs w:val="24"/>
        </w:rPr>
        <w:t xml:space="preserve"> </w:t>
      </w:r>
      <w:proofErr w:type="spellStart"/>
      <w:r>
        <w:rPr>
          <w:rFonts w:eastAsia="Times New Roman" w:cs="Times New Roman"/>
          <w:szCs w:val="24"/>
        </w:rPr>
        <w:t>συριζαϊκών</w:t>
      </w:r>
      <w:proofErr w:type="spellEnd"/>
      <w:r w:rsidRPr="005B162A">
        <w:rPr>
          <w:rFonts w:eastAsia="Times New Roman" w:cs="Times New Roman"/>
          <w:szCs w:val="24"/>
        </w:rPr>
        <w:t xml:space="preserve"> νομοθετημάτων</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sidRPr="005B162A">
        <w:rPr>
          <w:rFonts w:eastAsia="Times New Roman" w:cs="Times New Roman"/>
          <w:szCs w:val="24"/>
        </w:rPr>
        <w:t>για πολλοστή φορά</w:t>
      </w:r>
      <w:r>
        <w:rPr>
          <w:rFonts w:eastAsia="Times New Roman" w:cs="Times New Roman"/>
          <w:szCs w:val="24"/>
        </w:rPr>
        <w:t xml:space="preserve"> από</w:t>
      </w:r>
      <w:r w:rsidRPr="005B162A">
        <w:rPr>
          <w:rFonts w:eastAsia="Times New Roman" w:cs="Times New Roman"/>
          <w:szCs w:val="24"/>
        </w:rPr>
        <w:t xml:space="preserve"> ό</w:t>
      </w:r>
      <w:r>
        <w:rPr>
          <w:rFonts w:eastAsia="Times New Roman" w:cs="Times New Roman"/>
          <w:szCs w:val="24"/>
        </w:rPr>
        <w:t>,</w:t>
      </w:r>
      <w:r w:rsidRPr="005B162A">
        <w:rPr>
          <w:rFonts w:eastAsia="Times New Roman" w:cs="Times New Roman"/>
          <w:szCs w:val="24"/>
        </w:rPr>
        <w:t xml:space="preserve">τι </w:t>
      </w:r>
      <w:r>
        <w:rPr>
          <w:rFonts w:eastAsia="Times New Roman" w:cs="Times New Roman"/>
          <w:szCs w:val="24"/>
        </w:rPr>
        <w:t>βλέπω, τροποποιείτε πάλι τον ν.4312</w:t>
      </w:r>
      <w:r>
        <w:rPr>
          <w:rFonts w:eastAsia="Times New Roman" w:cs="Times New Roman"/>
          <w:szCs w:val="24"/>
        </w:rPr>
        <w:t>/2016</w:t>
      </w:r>
      <w:r>
        <w:rPr>
          <w:rFonts w:eastAsia="Times New Roman" w:cs="Times New Roman"/>
          <w:szCs w:val="24"/>
        </w:rPr>
        <w:t xml:space="preserve"> περί δ</w:t>
      </w:r>
      <w:r w:rsidRPr="005B162A">
        <w:rPr>
          <w:rFonts w:eastAsia="Times New Roman" w:cs="Times New Roman"/>
          <w:szCs w:val="24"/>
        </w:rPr>
        <w:t>ημοσίων συμβάσεων</w:t>
      </w:r>
      <w:r>
        <w:rPr>
          <w:rFonts w:eastAsia="Times New Roman" w:cs="Times New Roman"/>
          <w:szCs w:val="24"/>
        </w:rPr>
        <w:t>.</w:t>
      </w:r>
      <w:r w:rsidRPr="005B162A">
        <w:rPr>
          <w:rFonts w:eastAsia="Times New Roman" w:cs="Times New Roman"/>
          <w:szCs w:val="24"/>
        </w:rPr>
        <w:t xml:space="preserve"> Αυτός ο πολύπαθος νόμος</w:t>
      </w:r>
      <w:r>
        <w:rPr>
          <w:rFonts w:eastAsia="Times New Roman" w:cs="Times New Roman"/>
          <w:szCs w:val="24"/>
        </w:rPr>
        <w:t>,</w:t>
      </w:r>
      <w:r w:rsidRPr="005B162A">
        <w:rPr>
          <w:rFonts w:eastAsia="Times New Roman" w:cs="Times New Roman"/>
          <w:szCs w:val="24"/>
        </w:rPr>
        <w:t xml:space="preserve"> ο οποίος εισήχθη εδώ θριαμβευτικά</w:t>
      </w:r>
      <w:r>
        <w:rPr>
          <w:rFonts w:eastAsia="Times New Roman" w:cs="Times New Roman"/>
          <w:szCs w:val="24"/>
        </w:rPr>
        <w:t>,</w:t>
      </w:r>
      <w:r w:rsidRPr="005B162A">
        <w:rPr>
          <w:rFonts w:eastAsia="Times New Roman" w:cs="Times New Roman"/>
          <w:szCs w:val="24"/>
        </w:rPr>
        <w:t xml:space="preserve"> με τυμπανοκρουσίες</w:t>
      </w:r>
      <w:r>
        <w:rPr>
          <w:rFonts w:eastAsia="Times New Roman" w:cs="Times New Roman"/>
          <w:szCs w:val="24"/>
        </w:rPr>
        <w:t xml:space="preserve">, </w:t>
      </w:r>
      <w:r w:rsidRPr="005B162A">
        <w:rPr>
          <w:rFonts w:eastAsia="Times New Roman" w:cs="Times New Roman"/>
          <w:szCs w:val="24"/>
        </w:rPr>
        <w:t>τροποποιείται</w:t>
      </w:r>
      <w:r>
        <w:rPr>
          <w:rFonts w:eastAsia="Times New Roman" w:cs="Times New Roman"/>
          <w:szCs w:val="24"/>
        </w:rPr>
        <w:t xml:space="preserve"> ξανά.</w:t>
      </w:r>
      <w:r w:rsidRPr="005B162A">
        <w:rPr>
          <w:rFonts w:eastAsia="Times New Roman" w:cs="Times New Roman"/>
          <w:szCs w:val="24"/>
        </w:rPr>
        <w:t xml:space="preserve"> </w:t>
      </w:r>
    </w:p>
    <w:p w14:paraId="42AE9FC4" w14:textId="77777777" w:rsidR="00F00D30" w:rsidRDefault="00AE51A4">
      <w:pPr>
        <w:spacing w:line="600" w:lineRule="auto"/>
        <w:ind w:firstLine="720"/>
        <w:jc w:val="both"/>
        <w:rPr>
          <w:rFonts w:eastAsia="Times New Roman" w:cs="Times New Roman"/>
          <w:szCs w:val="24"/>
        </w:rPr>
      </w:pPr>
      <w:r w:rsidRPr="005B162A">
        <w:rPr>
          <w:rFonts w:eastAsia="Times New Roman" w:cs="Times New Roman"/>
          <w:szCs w:val="24"/>
        </w:rPr>
        <w:t xml:space="preserve">Το αστείο </w:t>
      </w:r>
      <w:r>
        <w:rPr>
          <w:rFonts w:eastAsia="Times New Roman" w:cs="Times New Roman"/>
          <w:szCs w:val="24"/>
        </w:rPr>
        <w:t>ποιο είναι,</w:t>
      </w:r>
      <w:r w:rsidRPr="005B162A">
        <w:rPr>
          <w:rFonts w:eastAsia="Times New Roman" w:cs="Times New Roman"/>
          <w:szCs w:val="24"/>
        </w:rPr>
        <w:t xml:space="preserve"> κυρίες και κύριοι συνάδελφοι</w:t>
      </w:r>
      <w:r>
        <w:rPr>
          <w:rFonts w:eastAsia="Times New Roman" w:cs="Times New Roman"/>
          <w:szCs w:val="24"/>
        </w:rPr>
        <w:t>;</w:t>
      </w:r>
      <w:r w:rsidRPr="005B162A">
        <w:rPr>
          <w:rFonts w:eastAsia="Times New Roman" w:cs="Times New Roman"/>
          <w:szCs w:val="24"/>
        </w:rPr>
        <w:t xml:space="preserve"> Ότι τον έχει τροποποιήσει η </w:t>
      </w:r>
      <w:r>
        <w:rPr>
          <w:rFonts w:eastAsia="Times New Roman" w:cs="Times New Roman"/>
          <w:szCs w:val="24"/>
        </w:rPr>
        <w:t>Ε</w:t>
      </w:r>
      <w:r w:rsidRPr="005B162A">
        <w:rPr>
          <w:rFonts w:eastAsia="Times New Roman" w:cs="Times New Roman"/>
          <w:szCs w:val="24"/>
        </w:rPr>
        <w:t>θνική Αντιπροσωπεία</w:t>
      </w:r>
      <w:r>
        <w:rPr>
          <w:rFonts w:eastAsia="Times New Roman" w:cs="Times New Roman"/>
          <w:szCs w:val="24"/>
        </w:rPr>
        <w:t>,</w:t>
      </w:r>
      <w:r w:rsidRPr="005B162A">
        <w:rPr>
          <w:rFonts w:eastAsia="Times New Roman" w:cs="Times New Roman"/>
          <w:szCs w:val="24"/>
        </w:rPr>
        <w:t xml:space="preserve"> δηλαδή η Πλειοψηφία</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 xml:space="preserve">όχι εμείς, </w:t>
      </w:r>
      <w:r w:rsidRPr="005B162A">
        <w:rPr>
          <w:rFonts w:eastAsia="Times New Roman" w:cs="Times New Roman"/>
          <w:szCs w:val="24"/>
        </w:rPr>
        <w:t xml:space="preserve">εδώ και </w:t>
      </w:r>
      <w:r>
        <w:rPr>
          <w:rFonts w:eastAsia="Times New Roman" w:cs="Times New Roman"/>
          <w:szCs w:val="24"/>
        </w:rPr>
        <w:t>δεκαπέντε</w:t>
      </w:r>
      <w:r w:rsidRPr="005B162A">
        <w:rPr>
          <w:rFonts w:eastAsia="Times New Roman" w:cs="Times New Roman"/>
          <w:szCs w:val="24"/>
        </w:rPr>
        <w:t xml:space="preserve"> μέρες </w:t>
      </w:r>
      <w:r>
        <w:rPr>
          <w:rFonts w:eastAsia="Times New Roman" w:cs="Times New Roman"/>
          <w:szCs w:val="24"/>
        </w:rPr>
        <w:t xml:space="preserve">με τον ν.4605/2019. Πριν από δέκα μέρες τον τροποποιείτε. </w:t>
      </w:r>
      <w:r w:rsidRPr="005B162A">
        <w:rPr>
          <w:rFonts w:eastAsia="Times New Roman" w:cs="Times New Roman"/>
          <w:szCs w:val="24"/>
        </w:rPr>
        <w:t xml:space="preserve">Μετά </w:t>
      </w:r>
      <w:r>
        <w:rPr>
          <w:rFonts w:eastAsia="Times New Roman" w:cs="Times New Roman"/>
          <w:szCs w:val="24"/>
        </w:rPr>
        <w:t xml:space="preserve">από δεκαπέντε μέρες θυμόσαστε κάτι </w:t>
      </w:r>
      <w:r>
        <w:rPr>
          <w:rFonts w:eastAsia="Times New Roman" w:cs="Times New Roman"/>
          <w:szCs w:val="24"/>
        </w:rPr>
        <w:t>άλλο και τον τροποποιείτε ξανά.</w:t>
      </w:r>
    </w:p>
    <w:p w14:paraId="42AE9FC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συνιστά νομοθέτηση; Σας λέω ειλικρινά</w:t>
      </w:r>
      <w:r w:rsidRPr="005B162A">
        <w:rPr>
          <w:rFonts w:eastAsia="Times New Roman" w:cs="Times New Roman"/>
          <w:szCs w:val="24"/>
        </w:rPr>
        <w:t xml:space="preserve"> </w:t>
      </w:r>
      <w:r>
        <w:rPr>
          <w:rFonts w:eastAsia="Times New Roman" w:cs="Times New Roman"/>
          <w:szCs w:val="24"/>
        </w:rPr>
        <w:t xml:space="preserve">ότι </w:t>
      </w:r>
      <w:r w:rsidRPr="005B162A">
        <w:rPr>
          <w:rFonts w:eastAsia="Times New Roman" w:cs="Times New Roman"/>
          <w:szCs w:val="24"/>
        </w:rPr>
        <w:t xml:space="preserve">στις γενιές που έρχονται στις νομικές </w:t>
      </w:r>
      <w:r>
        <w:rPr>
          <w:rFonts w:eastAsia="Times New Roman" w:cs="Times New Roman"/>
          <w:szCs w:val="24"/>
        </w:rPr>
        <w:t xml:space="preserve">και οικονομικές </w:t>
      </w:r>
      <w:r w:rsidRPr="005B162A">
        <w:rPr>
          <w:rFonts w:eastAsia="Times New Roman" w:cs="Times New Roman"/>
          <w:szCs w:val="24"/>
        </w:rPr>
        <w:t>σχολές η νομο</w:t>
      </w:r>
      <w:r>
        <w:rPr>
          <w:rFonts w:eastAsia="Times New Roman" w:cs="Times New Roman"/>
          <w:szCs w:val="24"/>
        </w:rPr>
        <w:t>θετική παραγωγή της περιόδου δια</w:t>
      </w:r>
      <w:r w:rsidRPr="005B162A">
        <w:rPr>
          <w:rFonts w:eastAsia="Times New Roman" w:cs="Times New Roman"/>
          <w:szCs w:val="24"/>
        </w:rPr>
        <w:lastRenderedPageBreak/>
        <w:t>κυβέρνησης ΣΥΡΙΖΑ και</w:t>
      </w:r>
      <w:r>
        <w:rPr>
          <w:rFonts w:eastAsia="Times New Roman" w:cs="Times New Roman"/>
          <w:szCs w:val="24"/>
        </w:rPr>
        <w:t xml:space="preserve"> ΣΥΡΙΖ</w:t>
      </w:r>
      <w:r>
        <w:rPr>
          <w:rFonts w:eastAsia="Times New Roman" w:cs="Times New Roman"/>
          <w:szCs w:val="24"/>
        </w:rPr>
        <w:t xml:space="preserve">Α - </w:t>
      </w:r>
      <w:r>
        <w:rPr>
          <w:rFonts w:eastAsia="Times New Roman" w:cs="Times New Roman"/>
          <w:szCs w:val="24"/>
        </w:rPr>
        <w:t>ΑΝΕΛ, θα διδάσκετ</w:t>
      </w:r>
      <w:r>
        <w:rPr>
          <w:rFonts w:eastAsia="Times New Roman" w:cs="Times New Roman"/>
          <w:szCs w:val="24"/>
        </w:rPr>
        <w:t xml:space="preserve">αι ως </w:t>
      </w:r>
      <w:r>
        <w:rPr>
          <w:rFonts w:eastAsia="Times New Roman" w:cs="Times New Roman"/>
          <w:szCs w:val="24"/>
          <w:lang w:val="en-US"/>
        </w:rPr>
        <w:t>absurdum</w:t>
      </w:r>
      <w:r>
        <w:rPr>
          <w:rFonts w:eastAsia="Times New Roman" w:cs="Times New Roman"/>
          <w:szCs w:val="24"/>
        </w:rPr>
        <w:t>,</w:t>
      </w:r>
      <w:r w:rsidRPr="005B162A">
        <w:rPr>
          <w:rFonts w:eastAsia="Times New Roman" w:cs="Times New Roman"/>
          <w:szCs w:val="24"/>
        </w:rPr>
        <w:t xml:space="preserve"> ως το περίεργο</w:t>
      </w:r>
      <w:r w:rsidRPr="00D40365">
        <w:rPr>
          <w:rFonts w:eastAsia="Times New Roman" w:cs="Times New Roman"/>
          <w:szCs w:val="24"/>
        </w:rPr>
        <w:t>,</w:t>
      </w:r>
      <w:r>
        <w:rPr>
          <w:rFonts w:eastAsia="Times New Roman" w:cs="Times New Roman"/>
          <w:szCs w:val="24"/>
        </w:rPr>
        <w:t xml:space="preserve"> ως αυτό το οποίο δεν </w:t>
      </w:r>
      <w:r w:rsidRPr="005B162A">
        <w:rPr>
          <w:rFonts w:eastAsia="Times New Roman" w:cs="Times New Roman"/>
          <w:szCs w:val="24"/>
        </w:rPr>
        <w:t>έχει κα</w:t>
      </w:r>
      <w:r>
        <w:rPr>
          <w:rFonts w:eastAsia="Times New Roman" w:cs="Times New Roman"/>
          <w:szCs w:val="24"/>
        </w:rPr>
        <w:t>μ</w:t>
      </w:r>
      <w:r w:rsidRPr="005B162A">
        <w:rPr>
          <w:rFonts w:eastAsia="Times New Roman" w:cs="Times New Roman"/>
          <w:szCs w:val="24"/>
        </w:rPr>
        <w:t>μία λογική συνέχεια</w:t>
      </w:r>
      <w:r>
        <w:rPr>
          <w:rFonts w:eastAsia="Times New Roman" w:cs="Times New Roman"/>
          <w:szCs w:val="24"/>
        </w:rPr>
        <w:t>,</w:t>
      </w:r>
      <w:r w:rsidRPr="005B162A">
        <w:rPr>
          <w:rFonts w:eastAsia="Times New Roman" w:cs="Times New Roman"/>
          <w:szCs w:val="24"/>
        </w:rPr>
        <w:t xml:space="preserve"> που αποτελεί συρ</w:t>
      </w:r>
      <w:r>
        <w:rPr>
          <w:rFonts w:eastAsia="Times New Roman" w:cs="Times New Roman"/>
          <w:szCs w:val="24"/>
        </w:rPr>
        <w:t>ραφή μικροκομματικών και συνεχών</w:t>
      </w:r>
      <w:r w:rsidRPr="005B162A">
        <w:rPr>
          <w:rFonts w:eastAsia="Times New Roman" w:cs="Times New Roman"/>
          <w:szCs w:val="24"/>
        </w:rPr>
        <w:t xml:space="preserve"> </w:t>
      </w:r>
      <w:r>
        <w:rPr>
          <w:rFonts w:eastAsia="Times New Roman" w:cs="Times New Roman"/>
          <w:szCs w:val="24"/>
        </w:rPr>
        <w:t>σκοπιμοτήτων αλληλοαναιρούμενων, ώστε κάθε δέκα</w:t>
      </w:r>
      <w:r w:rsidRPr="005B162A">
        <w:rPr>
          <w:rFonts w:eastAsia="Times New Roman" w:cs="Times New Roman"/>
          <w:szCs w:val="24"/>
        </w:rPr>
        <w:t xml:space="preserve"> μέρες μία ρύθμιση που </w:t>
      </w:r>
      <w:r>
        <w:rPr>
          <w:rFonts w:eastAsia="Times New Roman" w:cs="Times New Roman"/>
          <w:szCs w:val="24"/>
        </w:rPr>
        <w:t>εισάγεται να επανεξάγεται και να επανεισάγεται με άλλον</w:t>
      </w:r>
      <w:r w:rsidRPr="005B162A">
        <w:rPr>
          <w:rFonts w:eastAsia="Times New Roman" w:cs="Times New Roman"/>
          <w:szCs w:val="24"/>
        </w:rPr>
        <w:t xml:space="preserve"> τρόπο</w:t>
      </w:r>
      <w:r>
        <w:rPr>
          <w:rFonts w:eastAsia="Times New Roman" w:cs="Times New Roman"/>
          <w:szCs w:val="24"/>
        </w:rPr>
        <w:t xml:space="preserve">, με άλλη διατύπωση, </w:t>
      </w:r>
      <w:r w:rsidRPr="005B162A">
        <w:rPr>
          <w:rFonts w:eastAsia="Times New Roman" w:cs="Times New Roman"/>
          <w:szCs w:val="24"/>
        </w:rPr>
        <w:t xml:space="preserve">χωρίς κανείς να έχεις </w:t>
      </w:r>
      <w:r>
        <w:rPr>
          <w:rFonts w:eastAsia="Times New Roman" w:cs="Times New Roman"/>
          <w:szCs w:val="24"/>
        </w:rPr>
        <w:t xml:space="preserve">συνολική αντίληψη του νομοθετικού έργου, </w:t>
      </w:r>
      <w:r w:rsidRPr="005B162A">
        <w:rPr>
          <w:rFonts w:eastAsia="Times New Roman" w:cs="Times New Roman"/>
          <w:szCs w:val="24"/>
        </w:rPr>
        <w:t>χωρίς να υπάρχει και κα</w:t>
      </w:r>
      <w:r>
        <w:rPr>
          <w:rFonts w:eastAsia="Times New Roman" w:cs="Times New Roman"/>
          <w:szCs w:val="24"/>
        </w:rPr>
        <w:t>μ</w:t>
      </w:r>
      <w:r w:rsidRPr="005B162A">
        <w:rPr>
          <w:rFonts w:eastAsia="Times New Roman" w:cs="Times New Roman"/>
          <w:szCs w:val="24"/>
        </w:rPr>
        <w:t>μία κατεύθυνση στο τέλος της μέρας</w:t>
      </w:r>
      <w:r>
        <w:rPr>
          <w:rFonts w:eastAsia="Times New Roman" w:cs="Times New Roman"/>
          <w:szCs w:val="24"/>
        </w:rPr>
        <w:t>.</w:t>
      </w:r>
      <w:r w:rsidRPr="005B162A">
        <w:rPr>
          <w:rFonts w:eastAsia="Times New Roman" w:cs="Times New Roman"/>
          <w:szCs w:val="24"/>
        </w:rPr>
        <w:t xml:space="preserve"> </w:t>
      </w:r>
    </w:p>
    <w:p w14:paraId="42AE9FC6" w14:textId="77777777" w:rsidR="00F00D30" w:rsidRDefault="00AE51A4">
      <w:pPr>
        <w:spacing w:line="600" w:lineRule="auto"/>
        <w:ind w:firstLine="720"/>
        <w:jc w:val="both"/>
        <w:rPr>
          <w:rFonts w:eastAsia="Times New Roman" w:cs="Times New Roman"/>
          <w:szCs w:val="24"/>
        </w:rPr>
      </w:pPr>
      <w:r w:rsidRPr="005B162A">
        <w:rPr>
          <w:rFonts w:eastAsia="Times New Roman" w:cs="Times New Roman"/>
          <w:szCs w:val="24"/>
        </w:rPr>
        <w:t xml:space="preserve">Και </w:t>
      </w:r>
      <w:r>
        <w:rPr>
          <w:rFonts w:eastAsia="Times New Roman" w:cs="Times New Roman"/>
          <w:szCs w:val="24"/>
        </w:rPr>
        <w:t>βέβαια, κυρίες και κύριοι συνάδελφοι, ό</w:t>
      </w:r>
      <w:r w:rsidRPr="005B162A">
        <w:rPr>
          <w:rFonts w:eastAsia="Times New Roman" w:cs="Times New Roman"/>
          <w:szCs w:val="24"/>
        </w:rPr>
        <w:t>ταν δεν υπάρχει κατεύθυνση και δεν υπάρχει πολιτική</w:t>
      </w:r>
      <w:r>
        <w:rPr>
          <w:rFonts w:eastAsia="Times New Roman" w:cs="Times New Roman"/>
          <w:szCs w:val="24"/>
        </w:rPr>
        <w:t>, κύριε Υπο</w:t>
      </w:r>
      <w:r>
        <w:rPr>
          <w:rFonts w:eastAsia="Times New Roman" w:cs="Times New Roman"/>
          <w:szCs w:val="24"/>
        </w:rPr>
        <w:t xml:space="preserve">υργέ, τι εμφιλοχωρεί; Η πονηριά. </w:t>
      </w:r>
      <w:r w:rsidRPr="005B162A">
        <w:rPr>
          <w:rFonts w:eastAsia="Times New Roman" w:cs="Times New Roman"/>
          <w:szCs w:val="24"/>
        </w:rPr>
        <w:t>Και έρχομαι σε αυτό το οποίο είπα προηγουμένως</w:t>
      </w:r>
      <w:r>
        <w:rPr>
          <w:rFonts w:eastAsia="Times New Roman" w:cs="Times New Roman"/>
          <w:szCs w:val="24"/>
        </w:rPr>
        <w:t>,</w:t>
      </w:r>
      <w:r w:rsidRPr="005B162A">
        <w:rPr>
          <w:rFonts w:eastAsia="Times New Roman" w:cs="Times New Roman"/>
          <w:szCs w:val="24"/>
        </w:rPr>
        <w:t xml:space="preserve"> όταν </w:t>
      </w:r>
      <w:r>
        <w:rPr>
          <w:rFonts w:eastAsia="Times New Roman" w:cs="Times New Roman"/>
          <w:szCs w:val="24"/>
        </w:rPr>
        <w:t xml:space="preserve">πράγματι με οξύ, </w:t>
      </w:r>
      <w:r w:rsidRPr="005B162A">
        <w:rPr>
          <w:rFonts w:eastAsia="Times New Roman" w:cs="Times New Roman"/>
          <w:szCs w:val="24"/>
        </w:rPr>
        <w:t xml:space="preserve">αλλά </w:t>
      </w:r>
      <w:r>
        <w:rPr>
          <w:rFonts w:eastAsia="Times New Roman" w:cs="Times New Roman"/>
          <w:szCs w:val="24"/>
        </w:rPr>
        <w:t>όχι</w:t>
      </w:r>
      <w:r w:rsidRPr="005B162A">
        <w:rPr>
          <w:rFonts w:eastAsia="Times New Roman" w:cs="Times New Roman"/>
          <w:szCs w:val="24"/>
        </w:rPr>
        <w:t xml:space="preserve"> άδικο</w:t>
      </w:r>
      <w:r>
        <w:rPr>
          <w:rFonts w:eastAsia="Times New Roman" w:cs="Times New Roman"/>
          <w:szCs w:val="24"/>
        </w:rPr>
        <w:t>,</w:t>
      </w:r>
      <w:r w:rsidRPr="005B162A">
        <w:rPr>
          <w:rFonts w:eastAsia="Times New Roman" w:cs="Times New Roman"/>
          <w:szCs w:val="24"/>
        </w:rPr>
        <w:t xml:space="preserve"> τρόπο απευθύνθηκα στον Υπουργό Οικονομικών τον κ</w:t>
      </w:r>
      <w:r>
        <w:rPr>
          <w:rFonts w:eastAsia="Times New Roman" w:cs="Times New Roman"/>
          <w:szCs w:val="24"/>
        </w:rPr>
        <w:t xml:space="preserve">. </w:t>
      </w:r>
      <w:proofErr w:type="spellStart"/>
      <w:r>
        <w:rPr>
          <w:rFonts w:eastAsia="Times New Roman" w:cs="Times New Roman"/>
          <w:szCs w:val="24"/>
        </w:rPr>
        <w:t>Τσακαλώτο</w:t>
      </w:r>
      <w:proofErr w:type="spellEnd"/>
      <w:r>
        <w:rPr>
          <w:rFonts w:eastAsia="Times New Roman" w:cs="Times New Roman"/>
          <w:szCs w:val="24"/>
        </w:rPr>
        <w:t>,</w:t>
      </w:r>
      <w:r w:rsidRPr="005B162A">
        <w:rPr>
          <w:rFonts w:eastAsia="Times New Roman" w:cs="Times New Roman"/>
          <w:szCs w:val="24"/>
        </w:rPr>
        <w:t xml:space="preserve"> ο οποίος επιχείρησε </w:t>
      </w:r>
      <w:r>
        <w:rPr>
          <w:rFonts w:eastAsia="Times New Roman" w:cs="Times New Roman"/>
          <w:szCs w:val="24"/>
        </w:rPr>
        <w:t xml:space="preserve">πάλι </w:t>
      </w:r>
      <w:r w:rsidRPr="005B162A">
        <w:rPr>
          <w:rFonts w:eastAsia="Times New Roman" w:cs="Times New Roman"/>
          <w:szCs w:val="24"/>
        </w:rPr>
        <w:t xml:space="preserve">να φέρει τροπολογία την οποία μόλις </w:t>
      </w:r>
      <w:r>
        <w:rPr>
          <w:rFonts w:eastAsia="Times New Roman" w:cs="Times New Roman"/>
          <w:szCs w:val="24"/>
        </w:rPr>
        <w:t xml:space="preserve">χθες </w:t>
      </w:r>
      <w:r w:rsidRPr="005B162A">
        <w:rPr>
          <w:rFonts w:eastAsia="Times New Roman" w:cs="Times New Roman"/>
          <w:szCs w:val="24"/>
        </w:rPr>
        <w:t xml:space="preserve">είχε </w:t>
      </w:r>
      <w:r>
        <w:rPr>
          <w:rFonts w:eastAsia="Times New Roman" w:cs="Times New Roman"/>
          <w:szCs w:val="24"/>
        </w:rPr>
        <w:t xml:space="preserve">αποσύρει </w:t>
      </w:r>
      <w:r w:rsidRPr="005B162A">
        <w:rPr>
          <w:rFonts w:eastAsia="Times New Roman" w:cs="Times New Roman"/>
          <w:szCs w:val="24"/>
        </w:rPr>
        <w:t xml:space="preserve">και </w:t>
      </w:r>
      <w:r>
        <w:rPr>
          <w:rFonts w:eastAsia="Times New Roman" w:cs="Times New Roman"/>
          <w:szCs w:val="24"/>
        </w:rPr>
        <w:t>για την οποία</w:t>
      </w:r>
      <w:r w:rsidRPr="005B162A">
        <w:rPr>
          <w:rFonts w:eastAsia="Times New Roman" w:cs="Times New Roman"/>
          <w:szCs w:val="24"/>
        </w:rPr>
        <w:t xml:space="preserve"> θα υπάρξει τοποθέτηση </w:t>
      </w:r>
      <w:r>
        <w:rPr>
          <w:rFonts w:eastAsia="Times New Roman" w:cs="Times New Roman"/>
          <w:szCs w:val="24"/>
        </w:rPr>
        <w:t xml:space="preserve">της </w:t>
      </w:r>
      <w:r w:rsidRPr="005B162A">
        <w:rPr>
          <w:rFonts w:eastAsia="Times New Roman" w:cs="Times New Roman"/>
          <w:szCs w:val="24"/>
        </w:rPr>
        <w:t>Νέας Δημοκρατίας</w:t>
      </w:r>
      <w:r>
        <w:rPr>
          <w:rFonts w:eastAsia="Times New Roman" w:cs="Times New Roman"/>
          <w:szCs w:val="24"/>
        </w:rPr>
        <w:t xml:space="preserve"> σε λίγο.</w:t>
      </w:r>
      <w:r w:rsidRPr="005B162A">
        <w:rPr>
          <w:rFonts w:eastAsia="Times New Roman" w:cs="Times New Roman"/>
          <w:szCs w:val="24"/>
        </w:rPr>
        <w:t xml:space="preserve"> Αναφέρομαι στο άρθρο 40 </w:t>
      </w:r>
      <w:r>
        <w:rPr>
          <w:rFonts w:eastAsia="Times New Roman" w:cs="Times New Roman"/>
          <w:szCs w:val="24"/>
        </w:rPr>
        <w:t>για τα επενδυτικά σχέδια.</w:t>
      </w:r>
    </w:p>
    <w:p w14:paraId="42AE9FC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5B162A">
        <w:rPr>
          <w:rFonts w:eastAsia="Times New Roman" w:cs="Times New Roman"/>
          <w:szCs w:val="24"/>
        </w:rPr>
        <w:t xml:space="preserve">δεν έχω πρόθεση να </w:t>
      </w:r>
      <w:r>
        <w:rPr>
          <w:rFonts w:eastAsia="Times New Roman" w:cs="Times New Roman"/>
          <w:szCs w:val="24"/>
        </w:rPr>
        <w:t xml:space="preserve">σας το καταλογίσω. Θέλω σε αυτό να σας </w:t>
      </w:r>
      <w:r w:rsidRPr="005B162A">
        <w:rPr>
          <w:rFonts w:eastAsia="Times New Roman" w:cs="Times New Roman"/>
          <w:szCs w:val="24"/>
        </w:rPr>
        <w:t>είμαι ειλικρινής</w:t>
      </w:r>
      <w:r>
        <w:rPr>
          <w:rFonts w:eastAsia="Times New Roman" w:cs="Times New Roman"/>
          <w:szCs w:val="24"/>
        </w:rPr>
        <w:t>.</w:t>
      </w:r>
      <w:r w:rsidRPr="005B162A">
        <w:rPr>
          <w:rFonts w:eastAsia="Times New Roman" w:cs="Times New Roman"/>
          <w:szCs w:val="24"/>
        </w:rPr>
        <w:t xml:space="preserve"> Δεν έχω πρόθεση να </w:t>
      </w:r>
      <w:r>
        <w:rPr>
          <w:rFonts w:eastAsia="Times New Roman" w:cs="Times New Roman"/>
          <w:szCs w:val="24"/>
        </w:rPr>
        <w:t xml:space="preserve">σας </w:t>
      </w:r>
      <w:r>
        <w:rPr>
          <w:rFonts w:eastAsia="Times New Roman" w:cs="Times New Roman"/>
          <w:szCs w:val="24"/>
        </w:rPr>
        <w:lastRenderedPageBreak/>
        <w:t xml:space="preserve">το </w:t>
      </w:r>
      <w:r w:rsidRPr="005B162A">
        <w:rPr>
          <w:rFonts w:eastAsia="Times New Roman" w:cs="Times New Roman"/>
          <w:szCs w:val="24"/>
        </w:rPr>
        <w:t>καταλογίσω</w:t>
      </w:r>
      <w:r>
        <w:rPr>
          <w:rFonts w:eastAsia="Times New Roman" w:cs="Times New Roman"/>
          <w:szCs w:val="24"/>
        </w:rPr>
        <w:t>, γιατί δεν πιστεύω ότι θα το φέρνατε εδώ αν ήσασταν νομικός και καταλαβαίνα</w:t>
      </w:r>
      <w:r w:rsidRPr="005B162A">
        <w:rPr>
          <w:rFonts w:eastAsia="Times New Roman" w:cs="Times New Roman"/>
          <w:szCs w:val="24"/>
        </w:rPr>
        <w:t>τε τι έγραφε αυτό το άρθρο</w:t>
      </w:r>
      <w:r>
        <w:rPr>
          <w:rFonts w:eastAsia="Times New Roman" w:cs="Times New Roman"/>
          <w:szCs w:val="24"/>
        </w:rPr>
        <w:t>. Το</w:t>
      </w:r>
      <w:r w:rsidRPr="005B162A">
        <w:rPr>
          <w:rFonts w:eastAsia="Times New Roman" w:cs="Times New Roman"/>
          <w:szCs w:val="24"/>
        </w:rPr>
        <w:t xml:space="preserve"> καταλογίζω σε υπηρεσιακούς</w:t>
      </w:r>
      <w:r>
        <w:rPr>
          <w:rFonts w:eastAsia="Times New Roman" w:cs="Times New Roman"/>
          <w:szCs w:val="24"/>
        </w:rPr>
        <w:t xml:space="preserve">, το καταλογίζω σε </w:t>
      </w:r>
      <w:proofErr w:type="spellStart"/>
      <w:r>
        <w:rPr>
          <w:rFonts w:eastAsia="Times New Roman" w:cs="Times New Roman"/>
          <w:szCs w:val="24"/>
        </w:rPr>
        <w:t>νομο</w:t>
      </w:r>
      <w:r w:rsidRPr="005B162A">
        <w:rPr>
          <w:rFonts w:eastAsia="Times New Roman" w:cs="Times New Roman"/>
          <w:szCs w:val="24"/>
        </w:rPr>
        <w:t>παρασκευαστές</w:t>
      </w:r>
      <w:proofErr w:type="spellEnd"/>
      <w:r>
        <w:rPr>
          <w:rFonts w:eastAsia="Times New Roman" w:cs="Times New Roman"/>
          <w:szCs w:val="24"/>
        </w:rPr>
        <w:t xml:space="preserve">, οι οποίοι δεν γνωρίζουν προφανώς ή </w:t>
      </w:r>
      <w:r w:rsidRPr="005B162A">
        <w:rPr>
          <w:rFonts w:eastAsia="Times New Roman" w:cs="Times New Roman"/>
          <w:szCs w:val="24"/>
        </w:rPr>
        <w:t>γνωρίζουν</w:t>
      </w:r>
      <w:r>
        <w:rPr>
          <w:rFonts w:eastAsia="Times New Roman" w:cs="Times New Roman"/>
          <w:szCs w:val="24"/>
        </w:rPr>
        <w:t xml:space="preserve"> τι νομοθετούν.</w:t>
      </w:r>
      <w:r w:rsidRPr="005B162A">
        <w:rPr>
          <w:rFonts w:eastAsia="Times New Roman" w:cs="Times New Roman"/>
          <w:szCs w:val="24"/>
        </w:rPr>
        <w:t xml:space="preserve"> Το δεύτερο είναι </w:t>
      </w:r>
      <w:r>
        <w:rPr>
          <w:rFonts w:eastAsia="Times New Roman" w:cs="Times New Roman"/>
          <w:szCs w:val="24"/>
        </w:rPr>
        <w:t>οδυνηρότ</w:t>
      </w:r>
      <w:r>
        <w:rPr>
          <w:rFonts w:eastAsia="Times New Roman" w:cs="Times New Roman"/>
          <w:szCs w:val="24"/>
        </w:rPr>
        <w:t xml:space="preserve">ερο του </w:t>
      </w:r>
      <w:r w:rsidRPr="005B162A">
        <w:rPr>
          <w:rFonts w:eastAsia="Times New Roman" w:cs="Times New Roman"/>
          <w:szCs w:val="24"/>
        </w:rPr>
        <w:t>πρώτου</w:t>
      </w:r>
      <w:r>
        <w:rPr>
          <w:rFonts w:eastAsia="Times New Roman" w:cs="Times New Roman"/>
          <w:szCs w:val="24"/>
        </w:rPr>
        <w:t xml:space="preserve">. </w:t>
      </w:r>
    </w:p>
    <w:p w14:paraId="42AE9FC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Διότι, κ</w:t>
      </w:r>
      <w:r w:rsidRPr="005B162A">
        <w:rPr>
          <w:rFonts w:eastAsia="Times New Roman" w:cs="Times New Roman"/>
          <w:szCs w:val="24"/>
        </w:rPr>
        <w:t>ύριε Υπουργέ</w:t>
      </w:r>
      <w:r>
        <w:rPr>
          <w:rFonts w:eastAsia="Times New Roman" w:cs="Times New Roman"/>
          <w:szCs w:val="24"/>
        </w:rPr>
        <w:t>,</w:t>
      </w:r>
      <w:r w:rsidRPr="005B162A">
        <w:rPr>
          <w:rFonts w:eastAsia="Times New Roman" w:cs="Times New Roman"/>
          <w:szCs w:val="24"/>
        </w:rPr>
        <w:t xml:space="preserve"> να εισάγετε νομοθέτημα στ</w:t>
      </w:r>
      <w:r>
        <w:rPr>
          <w:rFonts w:eastAsia="Times New Roman" w:cs="Times New Roman"/>
          <w:szCs w:val="24"/>
        </w:rPr>
        <w:t xml:space="preserve">ην </w:t>
      </w:r>
      <w:r>
        <w:rPr>
          <w:rFonts w:eastAsia="Times New Roman" w:cs="Times New Roman"/>
          <w:szCs w:val="24"/>
        </w:rPr>
        <w:t>Ε</w:t>
      </w:r>
      <w:r w:rsidRPr="005B162A">
        <w:rPr>
          <w:rFonts w:eastAsia="Times New Roman" w:cs="Times New Roman"/>
          <w:szCs w:val="24"/>
        </w:rPr>
        <w:t xml:space="preserve">θνική Αντιπροσωπεία με το οποίο </w:t>
      </w:r>
      <w:r>
        <w:rPr>
          <w:rFonts w:eastAsia="Times New Roman" w:cs="Times New Roman"/>
          <w:szCs w:val="24"/>
        </w:rPr>
        <w:t xml:space="preserve">να πρέπει η </w:t>
      </w:r>
      <w:r>
        <w:rPr>
          <w:rFonts w:eastAsia="Times New Roman" w:cs="Times New Roman"/>
          <w:szCs w:val="24"/>
        </w:rPr>
        <w:t>Ε</w:t>
      </w:r>
      <w:r>
        <w:rPr>
          <w:rFonts w:eastAsia="Times New Roman" w:cs="Times New Roman"/>
          <w:szCs w:val="24"/>
        </w:rPr>
        <w:t xml:space="preserve">θνική Αντιπροσωπεία να </w:t>
      </w:r>
      <w:r w:rsidRPr="005B162A">
        <w:rPr>
          <w:rFonts w:eastAsia="Times New Roman" w:cs="Times New Roman"/>
          <w:szCs w:val="24"/>
        </w:rPr>
        <w:t>αποδεχθεί τη νομιμοποίηση εικονικών τιμολογίων</w:t>
      </w:r>
      <w:r>
        <w:rPr>
          <w:rFonts w:eastAsia="Times New Roman" w:cs="Times New Roman"/>
          <w:szCs w:val="24"/>
        </w:rPr>
        <w:t>,</w:t>
      </w:r>
      <w:r w:rsidRPr="005B162A">
        <w:rPr>
          <w:rFonts w:eastAsia="Times New Roman" w:cs="Times New Roman"/>
          <w:szCs w:val="24"/>
        </w:rPr>
        <w:t xml:space="preserve"> με </w:t>
      </w:r>
      <w:proofErr w:type="spellStart"/>
      <w:r w:rsidRPr="005B162A">
        <w:rPr>
          <w:rFonts w:eastAsia="Times New Roman" w:cs="Times New Roman"/>
          <w:szCs w:val="24"/>
        </w:rPr>
        <w:t>συγχωρείτε</w:t>
      </w:r>
      <w:proofErr w:type="spellEnd"/>
      <w:r>
        <w:rPr>
          <w:rFonts w:eastAsia="Times New Roman" w:cs="Times New Roman"/>
          <w:szCs w:val="24"/>
        </w:rPr>
        <w:t>,</w:t>
      </w:r>
      <w:r w:rsidRPr="005B162A">
        <w:rPr>
          <w:rFonts w:eastAsia="Times New Roman" w:cs="Times New Roman"/>
          <w:szCs w:val="24"/>
        </w:rPr>
        <w:t xml:space="preserve"> αλλά αυτά </w:t>
      </w:r>
      <w:r>
        <w:rPr>
          <w:rFonts w:eastAsia="Times New Roman" w:cs="Times New Roman"/>
          <w:szCs w:val="24"/>
        </w:rPr>
        <w:t xml:space="preserve">να εισαχθούν </w:t>
      </w:r>
      <w:r w:rsidRPr="005B162A">
        <w:rPr>
          <w:rFonts w:eastAsia="Times New Roman" w:cs="Times New Roman"/>
          <w:szCs w:val="24"/>
        </w:rPr>
        <w:t>παρακαλώ</w:t>
      </w:r>
      <w:r>
        <w:rPr>
          <w:rFonts w:eastAsia="Times New Roman" w:cs="Times New Roman"/>
          <w:szCs w:val="24"/>
        </w:rPr>
        <w:t>,</w:t>
      </w:r>
      <w:r w:rsidRPr="005B162A">
        <w:rPr>
          <w:rFonts w:eastAsia="Times New Roman" w:cs="Times New Roman"/>
          <w:szCs w:val="24"/>
        </w:rPr>
        <w:t xml:space="preserve"> αν έχετε την καλοσύνη</w:t>
      </w:r>
      <w:r>
        <w:rPr>
          <w:rFonts w:eastAsia="Times New Roman" w:cs="Times New Roman"/>
          <w:szCs w:val="24"/>
        </w:rPr>
        <w:t>,</w:t>
      </w:r>
      <w:r w:rsidRPr="005B162A">
        <w:rPr>
          <w:rFonts w:eastAsia="Times New Roman" w:cs="Times New Roman"/>
          <w:szCs w:val="24"/>
        </w:rPr>
        <w:t xml:space="preserve"> σ</w:t>
      </w:r>
      <w:r w:rsidRPr="005B162A">
        <w:rPr>
          <w:rFonts w:eastAsia="Times New Roman" w:cs="Times New Roman"/>
          <w:szCs w:val="24"/>
        </w:rPr>
        <w:t xml:space="preserve">το </w:t>
      </w:r>
      <w:r>
        <w:rPr>
          <w:rFonts w:eastAsia="Times New Roman" w:cs="Times New Roman"/>
          <w:szCs w:val="24"/>
        </w:rPr>
        <w:t>ε</w:t>
      </w:r>
      <w:r w:rsidRPr="005B162A">
        <w:rPr>
          <w:rFonts w:eastAsia="Times New Roman" w:cs="Times New Roman"/>
          <w:szCs w:val="24"/>
        </w:rPr>
        <w:t xml:space="preserve">θνικό </w:t>
      </w:r>
      <w:r>
        <w:rPr>
          <w:rFonts w:eastAsia="Times New Roman" w:cs="Times New Roman"/>
          <w:szCs w:val="24"/>
        </w:rPr>
        <w:t>κ</w:t>
      </w:r>
      <w:r w:rsidRPr="005B162A">
        <w:rPr>
          <w:rFonts w:eastAsia="Times New Roman" w:cs="Times New Roman"/>
          <w:szCs w:val="24"/>
        </w:rPr>
        <w:t xml:space="preserve">οινοβούλιο της Βενεζουέλας </w:t>
      </w:r>
      <w:r>
        <w:rPr>
          <w:rFonts w:eastAsia="Times New Roman" w:cs="Times New Roman"/>
          <w:szCs w:val="24"/>
        </w:rPr>
        <w:t>υπό</w:t>
      </w:r>
      <w:r w:rsidRPr="005B162A">
        <w:rPr>
          <w:rFonts w:eastAsia="Times New Roman" w:cs="Times New Roman"/>
          <w:szCs w:val="24"/>
        </w:rPr>
        <w:t xml:space="preserve"> το </w:t>
      </w:r>
      <w:r>
        <w:rPr>
          <w:rFonts w:eastAsia="Times New Roman" w:cs="Times New Roman"/>
          <w:szCs w:val="24"/>
        </w:rPr>
        <w:t xml:space="preserve">παρόν </w:t>
      </w:r>
      <w:r w:rsidRPr="005B162A">
        <w:rPr>
          <w:rFonts w:eastAsia="Times New Roman" w:cs="Times New Roman"/>
          <w:szCs w:val="24"/>
        </w:rPr>
        <w:t xml:space="preserve">καθεστώς </w:t>
      </w:r>
      <w:r>
        <w:rPr>
          <w:rFonts w:eastAsia="Times New Roman" w:cs="Times New Roman"/>
          <w:szCs w:val="24"/>
        </w:rPr>
        <w:t xml:space="preserve">ή κάποιας άλλη χώρας της </w:t>
      </w:r>
      <w:proofErr w:type="spellStart"/>
      <w:r>
        <w:rPr>
          <w:rFonts w:eastAsia="Times New Roman" w:cs="Times New Roman"/>
          <w:szCs w:val="24"/>
        </w:rPr>
        <w:t>Υ</w:t>
      </w:r>
      <w:r>
        <w:rPr>
          <w:rFonts w:eastAsia="Times New Roman" w:cs="Times New Roman"/>
          <w:szCs w:val="24"/>
        </w:rPr>
        <w:t>ποσαχάριας</w:t>
      </w:r>
      <w:proofErr w:type="spellEnd"/>
      <w:r>
        <w:rPr>
          <w:rFonts w:eastAsia="Times New Roman" w:cs="Times New Roman"/>
          <w:szCs w:val="24"/>
        </w:rPr>
        <w:t xml:space="preserve"> Αφρικής, διότι εμείς</w:t>
      </w:r>
      <w:r w:rsidRPr="005B162A">
        <w:rPr>
          <w:rFonts w:eastAsia="Times New Roman" w:cs="Times New Roman"/>
          <w:szCs w:val="24"/>
        </w:rPr>
        <w:t xml:space="preserve"> </w:t>
      </w:r>
      <w:r>
        <w:rPr>
          <w:rFonts w:eastAsia="Times New Roman" w:cs="Times New Roman"/>
          <w:szCs w:val="24"/>
        </w:rPr>
        <w:t>αυτά τα πράγματα δεν μπορούμε να τα δεχτούμε.</w:t>
      </w:r>
    </w:p>
    <w:p w14:paraId="42AE9FC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Είμαι βέβαιος και το ξαναλέω, γιατί δ</w:t>
      </w:r>
      <w:r w:rsidRPr="005B162A">
        <w:rPr>
          <w:rFonts w:eastAsia="Times New Roman" w:cs="Times New Roman"/>
          <w:szCs w:val="24"/>
        </w:rPr>
        <w:t>εν θέλω να σας αδικήσω</w:t>
      </w:r>
      <w:r>
        <w:rPr>
          <w:rFonts w:eastAsia="Times New Roman" w:cs="Times New Roman"/>
          <w:szCs w:val="24"/>
        </w:rPr>
        <w:t>,</w:t>
      </w:r>
      <w:r w:rsidRPr="005B162A">
        <w:rPr>
          <w:rFonts w:eastAsia="Times New Roman" w:cs="Times New Roman"/>
          <w:szCs w:val="24"/>
        </w:rPr>
        <w:t xml:space="preserve"> ότι δεν το κάνετε επί τούτ</w:t>
      </w:r>
      <w:r>
        <w:rPr>
          <w:rFonts w:eastAsia="Times New Roman" w:cs="Times New Roman"/>
          <w:szCs w:val="24"/>
        </w:rPr>
        <w:t>ω</w:t>
      </w:r>
      <w:r>
        <w:rPr>
          <w:rFonts w:eastAsia="Times New Roman" w:cs="Times New Roman"/>
          <w:szCs w:val="24"/>
        </w:rPr>
        <w:t>.</w:t>
      </w:r>
      <w:r w:rsidRPr="005B162A">
        <w:rPr>
          <w:rFonts w:eastAsia="Times New Roman" w:cs="Times New Roman"/>
          <w:szCs w:val="24"/>
        </w:rPr>
        <w:t xml:space="preserve"> </w:t>
      </w:r>
      <w:r>
        <w:rPr>
          <w:rFonts w:eastAsia="Times New Roman" w:cs="Times New Roman"/>
          <w:szCs w:val="24"/>
        </w:rPr>
        <w:t>Όμ</w:t>
      </w:r>
      <w:r>
        <w:rPr>
          <w:rFonts w:eastAsia="Times New Roman" w:cs="Times New Roman"/>
          <w:szCs w:val="24"/>
        </w:rPr>
        <w:t xml:space="preserve">ως, </w:t>
      </w:r>
      <w:r w:rsidRPr="005B162A">
        <w:rPr>
          <w:rFonts w:eastAsia="Times New Roman" w:cs="Times New Roman"/>
          <w:szCs w:val="24"/>
        </w:rPr>
        <w:t>αυτό θα το αποδείξε</w:t>
      </w:r>
      <w:r>
        <w:rPr>
          <w:rFonts w:eastAsia="Times New Roman" w:cs="Times New Roman"/>
          <w:szCs w:val="24"/>
        </w:rPr>
        <w:t>τε με τον πιο πανηγυρικό</w:t>
      </w:r>
      <w:r w:rsidRPr="005B162A">
        <w:rPr>
          <w:rFonts w:eastAsia="Times New Roman" w:cs="Times New Roman"/>
          <w:szCs w:val="24"/>
        </w:rPr>
        <w:t xml:space="preserve"> τρόπο</w:t>
      </w:r>
      <w:r>
        <w:rPr>
          <w:rFonts w:eastAsia="Times New Roman" w:cs="Times New Roman"/>
          <w:szCs w:val="24"/>
        </w:rPr>
        <w:t>:</w:t>
      </w:r>
      <w:r w:rsidRPr="005B162A">
        <w:rPr>
          <w:rFonts w:eastAsia="Times New Roman" w:cs="Times New Roman"/>
          <w:szCs w:val="24"/>
        </w:rPr>
        <w:t xml:space="preserve"> Θα αφαιρέσετε το άρθρο 4</w:t>
      </w:r>
      <w:r>
        <w:rPr>
          <w:rFonts w:eastAsia="Times New Roman" w:cs="Times New Roman"/>
          <w:szCs w:val="24"/>
        </w:rPr>
        <w:t>0 από το παρόν νομοθέτημα.</w:t>
      </w:r>
      <w:r w:rsidRPr="005B162A">
        <w:rPr>
          <w:rFonts w:eastAsia="Times New Roman" w:cs="Times New Roman"/>
          <w:szCs w:val="24"/>
        </w:rPr>
        <w:t xml:space="preserve"> </w:t>
      </w:r>
    </w:p>
    <w:p w14:paraId="42AE9FCA"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42AE9FCB"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Κύριε Πρόεδρε, σας ζητώ ένα λεπτό ακόμα.</w:t>
      </w:r>
    </w:p>
    <w:p w14:paraId="42AE9FCC"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διαβάστε το. Εάν επιχειρηματίας καταθέσει εικονικά, ψευδή και μη νόμιμα </w:t>
      </w:r>
      <w:r w:rsidRPr="00C37849">
        <w:rPr>
          <w:rFonts w:eastAsia="Times New Roman"/>
          <w:color w:val="000000" w:themeColor="text1"/>
          <w:szCs w:val="24"/>
        </w:rPr>
        <w:t xml:space="preserve">τιμολόγια </w:t>
      </w:r>
      <w:r>
        <w:rPr>
          <w:rFonts w:eastAsia="Times New Roman"/>
          <w:color w:val="000000" w:themeColor="text1"/>
          <w:szCs w:val="24"/>
        </w:rPr>
        <w:t>και τον συλλάβουν –αυτό συνιστά και ποινικό αδίκημα πιθανώς σε βαθμό κακουργήματος εκ του ύψους-</w:t>
      </w:r>
      <w:r>
        <w:rPr>
          <w:rFonts w:eastAsia="Times New Roman"/>
          <w:color w:val="000000" w:themeColor="text1"/>
          <w:szCs w:val="24"/>
        </w:rPr>
        <w:t>,</w:t>
      </w:r>
      <w:r>
        <w:rPr>
          <w:rFonts w:eastAsia="Times New Roman"/>
          <w:color w:val="000000" w:themeColor="text1"/>
          <w:szCs w:val="24"/>
        </w:rPr>
        <w:t xml:space="preserve"> ο επιχειρηματίας αυτός, σύμφωνα με το νομοθέτη</w:t>
      </w:r>
      <w:r>
        <w:rPr>
          <w:rFonts w:eastAsia="Times New Roman"/>
          <w:color w:val="000000" w:themeColor="text1"/>
          <w:szCs w:val="24"/>
        </w:rPr>
        <w:t>μα, θα λάβει τα λεφτά της επιδότησης. Θα υποστεί, βέβαια, μια μικρή, πολύ μ</w:t>
      </w:r>
      <w:r w:rsidRPr="00C37849">
        <w:rPr>
          <w:rFonts w:eastAsia="Times New Roman"/>
          <w:color w:val="000000" w:themeColor="text1"/>
          <w:szCs w:val="24"/>
        </w:rPr>
        <w:t>ικρή ποινή</w:t>
      </w:r>
      <w:r>
        <w:rPr>
          <w:rFonts w:eastAsia="Times New Roman"/>
          <w:color w:val="000000" w:themeColor="text1"/>
          <w:szCs w:val="24"/>
        </w:rPr>
        <w:t>,</w:t>
      </w:r>
      <w:r w:rsidRPr="00C37849">
        <w:rPr>
          <w:rFonts w:eastAsia="Times New Roman"/>
          <w:color w:val="000000" w:themeColor="text1"/>
          <w:szCs w:val="24"/>
        </w:rPr>
        <w:t xml:space="preserve"> αλλά φαντάζομαι </w:t>
      </w:r>
      <w:r>
        <w:rPr>
          <w:rFonts w:eastAsia="Times New Roman"/>
          <w:color w:val="000000" w:themeColor="text1"/>
          <w:szCs w:val="24"/>
        </w:rPr>
        <w:t>ότι</w:t>
      </w:r>
      <w:r>
        <w:rPr>
          <w:rFonts w:eastAsia="Times New Roman"/>
          <w:color w:val="000000" w:themeColor="text1"/>
          <w:szCs w:val="24"/>
        </w:rPr>
        <w:t>,</w:t>
      </w:r>
      <w:r>
        <w:rPr>
          <w:rFonts w:eastAsia="Times New Roman"/>
          <w:color w:val="000000" w:themeColor="text1"/>
          <w:szCs w:val="24"/>
        </w:rPr>
        <w:t xml:space="preserve"> αν ήταν λίγο πιο ευφάνταστη η νομοπαρασκευαστική ομάδα, θα νομοθετούσε να του ζητήσουμε και συγγνώμη που τον ταλαιπωρήσαμε.</w:t>
      </w:r>
    </w:p>
    <w:p w14:paraId="42AE9FCD"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Αυτά νομοθετούνται όταν </w:t>
      </w:r>
      <w:r>
        <w:rPr>
          <w:rFonts w:eastAsia="Times New Roman"/>
          <w:color w:val="000000" w:themeColor="text1"/>
          <w:szCs w:val="24"/>
        </w:rPr>
        <w:t xml:space="preserve">απέναντι στην κοινωνία το κυρίαρχο αίτημα είναι αυτό της διαφάνειας και της κάθαρσης και </w:t>
      </w:r>
      <w:r w:rsidRPr="00C37849">
        <w:rPr>
          <w:rFonts w:eastAsia="Times New Roman"/>
          <w:color w:val="000000" w:themeColor="text1"/>
          <w:szCs w:val="24"/>
        </w:rPr>
        <w:t>ταλαιπωρούμ</w:t>
      </w:r>
      <w:r>
        <w:rPr>
          <w:rFonts w:eastAsia="Times New Roman"/>
          <w:color w:val="000000" w:themeColor="text1"/>
          <w:szCs w:val="24"/>
        </w:rPr>
        <w:t>ε</w:t>
      </w:r>
      <w:r w:rsidRPr="00C37849">
        <w:rPr>
          <w:rFonts w:eastAsia="Times New Roman"/>
          <w:color w:val="000000" w:themeColor="text1"/>
          <w:szCs w:val="24"/>
        </w:rPr>
        <w:t xml:space="preserve"> </w:t>
      </w:r>
      <w:r>
        <w:rPr>
          <w:rFonts w:eastAsia="Times New Roman"/>
          <w:color w:val="000000" w:themeColor="text1"/>
          <w:szCs w:val="24"/>
        </w:rPr>
        <w:t xml:space="preserve">συναδέλφους και τους διασύρουμε και ταλαιπωρούμε </w:t>
      </w:r>
      <w:r w:rsidRPr="00C37849">
        <w:rPr>
          <w:rFonts w:eastAsia="Times New Roman"/>
          <w:color w:val="000000" w:themeColor="text1"/>
          <w:szCs w:val="24"/>
        </w:rPr>
        <w:t xml:space="preserve">πρώην </w:t>
      </w:r>
      <w:r>
        <w:rPr>
          <w:rFonts w:eastAsia="Times New Roman"/>
          <w:color w:val="000000" w:themeColor="text1"/>
          <w:szCs w:val="24"/>
        </w:rPr>
        <w:t>Π</w:t>
      </w:r>
      <w:r w:rsidRPr="00C37849">
        <w:rPr>
          <w:rFonts w:eastAsia="Times New Roman"/>
          <w:color w:val="000000" w:themeColor="text1"/>
          <w:szCs w:val="24"/>
        </w:rPr>
        <w:t>ρωθυπουργούς και εδώ τα εικονικά τιμολόγια των εκατομμυρίων παρέρχονται μπροστά από τα μάτια μας ω</w:t>
      </w:r>
      <w:r w:rsidRPr="00C37849">
        <w:rPr>
          <w:rFonts w:eastAsia="Times New Roman"/>
          <w:color w:val="000000" w:themeColor="text1"/>
          <w:szCs w:val="24"/>
        </w:rPr>
        <w:t xml:space="preserve">ς </w:t>
      </w:r>
      <w:r>
        <w:rPr>
          <w:rFonts w:eastAsia="Times New Roman"/>
          <w:color w:val="000000" w:themeColor="text1"/>
          <w:szCs w:val="24"/>
        </w:rPr>
        <w:t>εάν</w:t>
      </w:r>
      <w:r w:rsidRPr="00C37849">
        <w:rPr>
          <w:rFonts w:eastAsia="Times New Roman"/>
          <w:color w:val="000000" w:themeColor="text1"/>
          <w:szCs w:val="24"/>
        </w:rPr>
        <w:t xml:space="preserve"> </w:t>
      </w:r>
      <w:r>
        <w:rPr>
          <w:rFonts w:eastAsia="Times New Roman"/>
          <w:color w:val="000000" w:themeColor="text1"/>
          <w:szCs w:val="24"/>
        </w:rPr>
        <w:t>ουδέν</w:t>
      </w:r>
      <w:r w:rsidRPr="00C37849">
        <w:rPr>
          <w:rFonts w:eastAsia="Times New Roman"/>
          <w:color w:val="000000" w:themeColor="text1"/>
          <w:szCs w:val="24"/>
        </w:rPr>
        <w:t xml:space="preserve"> συμβαίνει και τ</w:t>
      </w:r>
      <w:r>
        <w:rPr>
          <w:rFonts w:eastAsia="Times New Roman"/>
          <w:color w:val="000000" w:themeColor="text1"/>
          <w:szCs w:val="24"/>
        </w:rPr>
        <w:t>α αμείβουμε.</w:t>
      </w:r>
    </w:p>
    <w:p w14:paraId="42AE9FCE"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Έ</w:t>
      </w:r>
      <w:r w:rsidRPr="00C37849">
        <w:rPr>
          <w:rFonts w:eastAsia="Times New Roman"/>
          <w:color w:val="000000" w:themeColor="text1"/>
          <w:szCs w:val="24"/>
        </w:rPr>
        <w:t xml:space="preserve">ρχομαι και στο </w:t>
      </w:r>
      <w:r>
        <w:rPr>
          <w:rFonts w:eastAsia="Times New Roman"/>
          <w:color w:val="000000" w:themeColor="text1"/>
          <w:szCs w:val="24"/>
        </w:rPr>
        <w:t xml:space="preserve">άρθρο 45, κυρίες και κύριοι συνάδελφοι. </w:t>
      </w:r>
    </w:p>
    <w:p w14:paraId="42AE9FCF"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Κύριε Πρόεδρε, </w:t>
      </w:r>
      <w:r w:rsidRPr="00C37849">
        <w:rPr>
          <w:rFonts w:eastAsia="Times New Roman"/>
          <w:color w:val="000000" w:themeColor="text1"/>
          <w:szCs w:val="24"/>
        </w:rPr>
        <w:t xml:space="preserve">με </w:t>
      </w:r>
      <w:proofErr w:type="spellStart"/>
      <w:r w:rsidRPr="00C37849">
        <w:rPr>
          <w:rFonts w:eastAsia="Times New Roman"/>
          <w:color w:val="000000" w:themeColor="text1"/>
          <w:szCs w:val="24"/>
        </w:rPr>
        <w:t>συγχωρείτε</w:t>
      </w:r>
      <w:proofErr w:type="spellEnd"/>
      <w:r>
        <w:rPr>
          <w:rFonts w:eastAsia="Times New Roman"/>
          <w:color w:val="000000" w:themeColor="text1"/>
          <w:szCs w:val="24"/>
        </w:rPr>
        <w:t>, αλλά θα χρειαστώ ένα λεπτό.</w:t>
      </w:r>
    </w:p>
    <w:p w14:paraId="42AE9FD0"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Αντιπρόεδρε, </w:t>
      </w:r>
      <w:r w:rsidRPr="00C37849">
        <w:rPr>
          <w:rFonts w:eastAsia="Times New Roman"/>
          <w:color w:val="000000" w:themeColor="text1"/>
          <w:szCs w:val="24"/>
        </w:rPr>
        <w:t>δεν ξέρω αν ξέρ</w:t>
      </w:r>
      <w:r>
        <w:rPr>
          <w:rFonts w:eastAsia="Times New Roman"/>
          <w:color w:val="000000" w:themeColor="text1"/>
          <w:szCs w:val="24"/>
        </w:rPr>
        <w:t>ετε το νομοθέτημα</w:t>
      </w:r>
      <w:r w:rsidRPr="00C37849">
        <w:rPr>
          <w:rFonts w:eastAsia="Times New Roman"/>
          <w:color w:val="000000" w:themeColor="text1"/>
          <w:szCs w:val="24"/>
        </w:rPr>
        <w:t xml:space="preserve"> και αν έχετε γνώση</w:t>
      </w:r>
      <w:r>
        <w:rPr>
          <w:rFonts w:eastAsia="Times New Roman"/>
          <w:color w:val="000000" w:themeColor="text1"/>
          <w:szCs w:val="24"/>
        </w:rPr>
        <w:t xml:space="preserve">, αλλά θα σας πω </w:t>
      </w:r>
      <w:r w:rsidRPr="00C37849">
        <w:rPr>
          <w:rFonts w:eastAsia="Times New Roman"/>
          <w:color w:val="000000" w:themeColor="text1"/>
          <w:szCs w:val="24"/>
        </w:rPr>
        <w:t xml:space="preserve">κάτι το οποίο ίσως σας στενοχωρήσει </w:t>
      </w:r>
      <w:r>
        <w:rPr>
          <w:rFonts w:eastAsia="Times New Roman"/>
          <w:color w:val="000000" w:themeColor="text1"/>
          <w:szCs w:val="24"/>
        </w:rPr>
        <w:t>ιδεο</w:t>
      </w:r>
      <w:r w:rsidRPr="00C37849">
        <w:rPr>
          <w:rFonts w:eastAsia="Times New Roman"/>
          <w:color w:val="000000" w:themeColor="text1"/>
          <w:szCs w:val="24"/>
        </w:rPr>
        <w:t>λογικά</w:t>
      </w:r>
      <w:r>
        <w:rPr>
          <w:rFonts w:eastAsia="Times New Roman"/>
          <w:color w:val="000000" w:themeColor="text1"/>
          <w:szCs w:val="24"/>
        </w:rPr>
        <w:t xml:space="preserve">. </w:t>
      </w:r>
    </w:p>
    <w:p w14:paraId="42AE9FD1"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ο ΣΥΡΙΖΑ έ</w:t>
      </w:r>
      <w:r w:rsidRPr="00C37849">
        <w:rPr>
          <w:rFonts w:eastAsia="Times New Roman"/>
          <w:color w:val="000000" w:themeColor="text1"/>
          <w:szCs w:val="24"/>
        </w:rPr>
        <w:t xml:space="preserve">χει </w:t>
      </w:r>
      <w:r>
        <w:rPr>
          <w:rFonts w:eastAsia="Times New Roman"/>
          <w:color w:val="000000" w:themeColor="text1"/>
          <w:szCs w:val="24"/>
        </w:rPr>
        <w:t>μια</w:t>
      </w:r>
      <w:r w:rsidRPr="00C37849">
        <w:rPr>
          <w:rFonts w:eastAsia="Times New Roman"/>
          <w:color w:val="000000" w:themeColor="text1"/>
          <w:szCs w:val="24"/>
        </w:rPr>
        <w:t xml:space="preserve"> εμμονή</w:t>
      </w:r>
      <w:r>
        <w:rPr>
          <w:rFonts w:eastAsia="Times New Roman"/>
          <w:color w:val="000000" w:themeColor="text1"/>
          <w:szCs w:val="24"/>
        </w:rPr>
        <w:t xml:space="preserve"> με τις </w:t>
      </w:r>
      <w:r>
        <w:rPr>
          <w:rFonts w:eastAsia="Times New Roman"/>
          <w:color w:val="000000" w:themeColor="text1"/>
          <w:szCs w:val="24"/>
          <w:lang w:val="en-US"/>
        </w:rPr>
        <w:t>offshore</w:t>
      </w:r>
      <w:r w:rsidRPr="00C37849">
        <w:rPr>
          <w:rFonts w:eastAsia="Times New Roman"/>
          <w:color w:val="000000" w:themeColor="text1"/>
          <w:szCs w:val="24"/>
        </w:rPr>
        <w:t xml:space="preserve"> </w:t>
      </w:r>
      <w:r>
        <w:rPr>
          <w:rFonts w:eastAsia="Times New Roman"/>
          <w:color w:val="000000" w:themeColor="text1"/>
          <w:szCs w:val="24"/>
        </w:rPr>
        <w:t>εταιρείες. Κάτι τ</w:t>
      </w:r>
      <w:r w:rsidRPr="00C37849">
        <w:rPr>
          <w:rFonts w:eastAsia="Times New Roman"/>
          <w:color w:val="000000" w:themeColor="text1"/>
          <w:szCs w:val="24"/>
        </w:rPr>
        <w:t>ον τραβάει</w:t>
      </w:r>
      <w:r>
        <w:rPr>
          <w:rFonts w:eastAsia="Times New Roman"/>
          <w:color w:val="000000" w:themeColor="text1"/>
          <w:szCs w:val="24"/>
        </w:rPr>
        <w:t>,</w:t>
      </w:r>
      <w:r w:rsidRPr="00C37849">
        <w:rPr>
          <w:rFonts w:eastAsia="Times New Roman"/>
          <w:color w:val="000000" w:themeColor="text1"/>
          <w:szCs w:val="24"/>
        </w:rPr>
        <w:t xml:space="preserve"> κάτι του αρέσει</w:t>
      </w:r>
      <w:r>
        <w:rPr>
          <w:rFonts w:eastAsia="Times New Roman"/>
          <w:color w:val="000000" w:themeColor="text1"/>
          <w:szCs w:val="24"/>
        </w:rPr>
        <w:t xml:space="preserve">, κάτι </w:t>
      </w:r>
      <w:r w:rsidRPr="00C37849">
        <w:rPr>
          <w:rFonts w:eastAsia="Times New Roman"/>
          <w:color w:val="000000" w:themeColor="text1"/>
          <w:szCs w:val="24"/>
        </w:rPr>
        <w:t xml:space="preserve">αγαπάει </w:t>
      </w:r>
      <w:r>
        <w:rPr>
          <w:rFonts w:eastAsia="Times New Roman"/>
          <w:color w:val="000000" w:themeColor="text1"/>
          <w:szCs w:val="24"/>
        </w:rPr>
        <w:t>εκεί, κάτι τον ελκύει.</w:t>
      </w:r>
    </w:p>
    <w:p w14:paraId="42AE9FD2"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Εδώ </w:t>
      </w:r>
      <w:r w:rsidRPr="00C37849">
        <w:rPr>
          <w:rFonts w:eastAsia="Times New Roman"/>
          <w:color w:val="000000" w:themeColor="text1"/>
          <w:szCs w:val="24"/>
        </w:rPr>
        <w:t>και δύο χρόνια με το</w:t>
      </w:r>
      <w:r>
        <w:rPr>
          <w:rFonts w:eastAsia="Times New Roman"/>
          <w:color w:val="000000" w:themeColor="text1"/>
          <w:szCs w:val="24"/>
        </w:rPr>
        <w:t xml:space="preserve">ν ν.4389/2016 αμνήστευσε όλες </w:t>
      </w:r>
      <w:r>
        <w:rPr>
          <w:rFonts w:eastAsia="Times New Roman"/>
          <w:color w:val="000000" w:themeColor="text1"/>
          <w:szCs w:val="24"/>
        </w:rPr>
        <w:t xml:space="preserve">τις </w:t>
      </w:r>
      <w:r>
        <w:rPr>
          <w:rFonts w:eastAsia="Times New Roman"/>
          <w:color w:val="000000" w:themeColor="text1"/>
          <w:szCs w:val="24"/>
          <w:lang w:val="en-US"/>
        </w:rPr>
        <w:t>offshore</w:t>
      </w:r>
      <w:r>
        <w:rPr>
          <w:rFonts w:eastAsia="Times New Roman"/>
          <w:color w:val="000000" w:themeColor="text1"/>
          <w:szCs w:val="24"/>
        </w:rPr>
        <w:t xml:space="preserve"> εταιρείες που δεν είχαν δηλώσει π</w:t>
      </w:r>
      <w:r w:rsidRPr="00C37849">
        <w:rPr>
          <w:rFonts w:eastAsia="Times New Roman"/>
          <w:color w:val="000000" w:themeColor="text1"/>
          <w:szCs w:val="24"/>
        </w:rPr>
        <w:t>οιος είναι ο π</w:t>
      </w:r>
      <w:r>
        <w:rPr>
          <w:rFonts w:eastAsia="Times New Roman"/>
          <w:color w:val="000000" w:themeColor="text1"/>
          <w:szCs w:val="24"/>
        </w:rPr>
        <w:t>ραγματικός ιδιοκτήτης και οι</w:t>
      </w:r>
      <w:r w:rsidRPr="00C37849">
        <w:rPr>
          <w:rFonts w:eastAsia="Times New Roman"/>
          <w:color w:val="000000" w:themeColor="text1"/>
          <w:szCs w:val="24"/>
        </w:rPr>
        <w:t xml:space="preserve"> οποίες </w:t>
      </w:r>
      <w:r>
        <w:rPr>
          <w:rFonts w:eastAsia="Times New Roman"/>
          <w:color w:val="000000" w:themeColor="text1"/>
          <w:szCs w:val="24"/>
        </w:rPr>
        <w:t xml:space="preserve">εξ αιτίας αυτού έπρεπε να πληρώσουν </w:t>
      </w:r>
      <w:r w:rsidRPr="00C37849">
        <w:rPr>
          <w:rFonts w:eastAsia="Times New Roman"/>
          <w:color w:val="000000" w:themeColor="text1"/>
          <w:szCs w:val="24"/>
        </w:rPr>
        <w:t xml:space="preserve">ισχυρότατα και </w:t>
      </w:r>
      <w:r>
        <w:rPr>
          <w:rFonts w:eastAsia="Times New Roman"/>
          <w:color w:val="000000" w:themeColor="text1"/>
          <w:szCs w:val="24"/>
        </w:rPr>
        <w:t xml:space="preserve">ηχηρότατα </w:t>
      </w:r>
      <w:r w:rsidRPr="00C37849">
        <w:rPr>
          <w:rFonts w:eastAsia="Times New Roman"/>
          <w:color w:val="000000" w:themeColor="text1"/>
          <w:szCs w:val="24"/>
        </w:rPr>
        <w:t xml:space="preserve">πρόστιμα 15% </w:t>
      </w:r>
      <w:r>
        <w:rPr>
          <w:rFonts w:eastAsia="Times New Roman"/>
          <w:color w:val="000000" w:themeColor="text1"/>
          <w:szCs w:val="24"/>
        </w:rPr>
        <w:t xml:space="preserve">επί της αξίας του ακινήτου τον χρόνο. Έρχεται, λοιπόν, ο προστάτης των αδυνάτων, ο </w:t>
      </w:r>
      <w:r>
        <w:rPr>
          <w:rFonts w:eastAsia="Times New Roman"/>
          <w:color w:val="000000" w:themeColor="text1"/>
          <w:szCs w:val="24"/>
        </w:rPr>
        <w:t>εκπρόσωπος τ</w:t>
      </w:r>
      <w:r w:rsidRPr="00C37849">
        <w:rPr>
          <w:rFonts w:eastAsia="Times New Roman"/>
          <w:color w:val="000000" w:themeColor="text1"/>
          <w:szCs w:val="24"/>
        </w:rPr>
        <w:t>ου λαού</w:t>
      </w:r>
      <w:r>
        <w:rPr>
          <w:rFonts w:eastAsia="Times New Roman"/>
          <w:color w:val="000000" w:themeColor="text1"/>
          <w:szCs w:val="24"/>
        </w:rPr>
        <w:t xml:space="preserve">, ο φύλαξ των αξιών, ο αρχάγγελος της κάθαρσης και νομοθετεί και οι </w:t>
      </w:r>
      <w:r>
        <w:rPr>
          <w:rFonts w:eastAsia="Times New Roman"/>
          <w:color w:val="000000" w:themeColor="text1"/>
          <w:szCs w:val="24"/>
          <w:lang w:val="en-US"/>
        </w:rPr>
        <w:t>offshore</w:t>
      </w:r>
      <w:r>
        <w:rPr>
          <w:rFonts w:eastAsia="Times New Roman"/>
          <w:color w:val="000000" w:themeColor="text1"/>
          <w:szCs w:val="24"/>
        </w:rPr>
        <w:t xml:space="preserve"> αυτές εταιρείες νομιμοποιούνται και χαρίζονται τα πρόστιμα.</w:t>
      </w:r>
    </w:p>
    <w:p w14:paraId="42AE9FD3"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Αυτά συνέβησαν το 2016. Όμως, δεν έφτανε αυτό. Σου λέει τώρα ότι κάτι μπορεί να ξέφυγε. Έρχεται, λοι</w:t>
      </w:r>
      <w:r>
        <w:rPr>
          <w:rFonts w:eastAsia="Times New Roman"/>
          <w:color w:val="000000" w:themeColor="text1"/>
          <w:szCs w:val="24"/>
        </w:rPr>
        <w:t xml:space="preserve">πόν, στο άρθρο </w:t>
      </w:r>
      <w:r>
        <w:rPr>
          <w:rFonts w:eastAsia="Times New Roman"/>
          <w:color w:val="000000" w:themeColor="text1"/>
          <w:szCs w:val="24"/>
        </w:rPr>
        <w:lastRenderedPageBreak/>
        <w:t xml:space="preserve">45 με νέα </w:t>
      </w:r>
      <w:r>
        <w:rPr>
          <w:rFonts w:eastAsia="Times New Roman"/>
          <w:color w:val="000000" w:themeColor="text1"/>
          <w:szCs w:val="24"/>
          <w:lang w:val="en-US"/>
        </w:rPr>
        <w:t>version</w:t>
      </w:r>
      <w:r w:rsidRPr="00CB41C3">
        <w:rPr>
          <w:rFonts w:eastAsia="Times New Roman"/>
          <w:color w:val="000000" w:themeColor="text1"/>
          <w:szCs w:val="24"/>
        </w:rPr>
        <w:t xml:space="preserve"> </w:t>
      </w:r>
      <w:r>
        <w:rPr>
          <w:rFonts w:eastAsia="Times New Roman"/>
          <w:color w:val="000000" w:themeColor="text1"/>
          <w:szCs w:val="24"/>
        </w:rPr>
        <w:t>και μας λέε</w:t>
      </w:r>
      <w:r>
        <w:rPr>
          <w:rFonts w:eastAsia="Times New Roman"/>
          <w:color w:val="000000" w:themeColor="text1"/>
          <w:szCs w:val="24"/>
        </w:rPr>
        <w:t>ι</w:t>
      </w:r>
      <w:r>
        <w:rPr>
          <w:rFonts w:eastAsia="Times New Roman"/>
          <w:color w:val="000000" w:themeColor="text1"/>
          <w:szCs w:val="24"/>
        </w:rPr>
        <w:t xml:space="preserve"> ότι και τις ελληνικές εταιρείες, οι οποίες έχουν ανώνυμες </w:t>
      </w:r>
      <w:r w:rsidRPr="00C37849">
        <w:rPr>
          <w:rFonts w:eastAsia="Times New Roman"/>
          <w:color w:val="000000" w:themeColor="text1"/>
          <w:szCs w:val="24"/>
        </w:rPr>
        <w:t>μετοχές και δεν δήλωσα</w:t>
      </w:r>
      <w:r>
        <w:rPr>
          <w:rFonts w:eastAsia="Times New Roman"/>
          <w:color w:val="000000" w:themeColor="text1"/>
          <w:szCs w:val="24"/>
        </w:rPr>
        <w:t>ν</w:t>
      </w:r>
      <w:r w:rsidRPr="00C37849">
        <w:rPr>
          <w:rFonts w:eastAsia="Times New Roman"/>
          <w:color w:val="000000" w:themeColor="text1"/>
          <w:szCs w:val="24"/>
        </w:rPr>
        <w:t xml:space="preserve"> τον κάτοχο</w:t>
      </w:r>
      <w:r>
        <w:rPr>
          <w:rFonts w:eastAsia="Times New Roman"/>
          <w:color w:val="000000" w:themeColor="text1"/>
          <w:szCs w:val="24"/>
        </w:rPr>
        <w:t xml:space="preserve">, να τις συγχωρήσουμε και </w:t>
      </w:r>
      <w:r w:rsidRPr="00C37849">
        <w:rPr>
          <w:rFonts w:eastAsia="Times New Roman"/>
          <w:color w:val="000000" w:themeColor="text1"/>
          <w:szCs w:val="24"/>
        </w:rPr>
        <w:t>αυτές</w:t>
      </w:r>
      <w:r>
        <w:rPr>
          <w:rFonts w:eastAsia="Times New Roman"/>
          <w:color w:val="000000" w:themeColor="text1"/>
          <w:szCs w:val="24"/>
        </w:rPr>
        <w:t>.</w:t>
      </w:r>
    </w:p>
    <w:p w14:paraId="42AE9FD4"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Ξέρετε ποια είναι –και επιτρέψτε μου </w:t>
      </w:r>
      <w:r w:rsidRPr="00C37849">
        <w:rPr>
          <w:rFonts w:eastAsia="Times New Roman"/>
          <w:color w:val="000000" w:themeColor="text1"/>
          <w:szCs w:val="24"/>
        </w:rPr>
        <w:t>την οξύτητα της φράσης</w:t>
      </w:r>
      <w:r>
        <w:rPr>
          <w:rFonts w:eastAsia="Times New Roman"/>
          <w:color w:val="000000" w:themeColor="text1"/>
          <w:szCs w:val="24"/>
        </w:rPr>
        <w:t>, κυρίες και κύριοι συνάδε</w:t>
      </w:r>
      <w:r>
        <w:rPr>
          <w:rFonts w:eastAsia="Times New Roman"/>
          <w:color w:val="000000" w:themeColor="text1"/>
          <w:szCs w:val="24"/>
        </w:rPr>
        <w:t xml:space="preserve">λφοι- η γελοιότητα </w:t>
      </w:r>
      <w:r w:rsidRPr="00C37849">
        <w:rPr>
          <w:rFonts w:eastAsia="Times New Roman"/>
          <w:color w:val="000000" w:themeColor="text1"/>
          <w:szCs w:val="24"/>
        </w:rPr>
        <w:t>του πράγματος</w:t>
      </w:r>
      <w:r>
        <w:rPr>
          <w:rFonts w:eastAsia="Times New Roman"/>
          <w:color w:val="000000" w:themeColor="text1"/>
          <w:szCs w:val="24"/>
        </w:rPr>
        <w:t>; Δεν χρειάζεται ν</w:t>
      </w:r>
      <w:r w:rsidRPr="00C37849">
        <w:rPr>
          <w:rFonts w:eastAsia="Times New Roman"/>
          <w:color w:val="000000" w:themeColor="text1"/>
          <w:szCs w:val="24"/>
        </w:rPr>
        <w:t>α το κάνετε</w:t>
      </w:r>
      <w:r>
        <w:rPr>
          <w:rFonts w:eastAsia="Times New Roman"/>
          <w:color w:val="000000" w:themeColor="text1"/>
          <w:szCs w:val="24"/>
        </w:rPr>
        <w:t>. Είστε α</w:t>
      </w:r>
      <w:r w:rsidRPr="00C37849">
        <w:rPr>
          <w:rFonts w:eastAsia="Times New Roman"/>
          <w:color w:val="000000" w:themeColor="text1"/>
          <w:szCs w:val="24"/>
        </w:rPr>
        <w:t>πλώς ατελέσφορ</w:t>
      </w:r>
      <w:r>
        <w:rPr>
          <w:rFonts w:eastAsia="Times New Roman"/>
          <w:color w:val="000000" w:themeColor="text1"/>
          <w:szCs w:val="24"/>
        </w:rPr>
        <w:t>οι. Υπάρχει απόφαση του Σ</w:t>
      </w:r>
      <w:r w:rsidRPr="00C37849">
        <w:rPr>
          <w:rFonts w:eastAsia="Times New Roman"/>
          <w:color w:val="000000" w:themeColor="text1"/>
          <w:szCs w:val="24"/>
        </w:rPr>
        <w:t>υμβο</w:t>
      </w:r>
      <w:r>
        <w:rPr>
          <w:rFonts w:eastAsia="Times New Roman"/>
          <w:color w:val="000000" w:themeColor="text1"/>
          <w:szCs w:val="24"/>
        </w:rPr>
        <w:t>υλίου</w:t>
      </w:r>
      <w:r w:rsidRPr="00C37849">
        <w:rPr>
          <w:rFonts w:eastAsia="Times New Roman"/>
          <w:color w:val="000000" w:themeColor="text1"/>
          <w:szCs w:val="24"/>
        </w:rPr>
        <w:t xml:space="preserve"> της Επικρατείας</w:t>
      </w:r>
      <w:r>
        <w:rPr>
          <w:rFonts w:eastAsia="Times New Roman"/>
          <w:color w:val="000000" w:themeColor="text1"/>
          <w:szCs w:val="24"/>
        </w:rPr>
        <w:t xml:space="preserve">, η </w:t>
      </w:r>
      <w:r>
        <w:rPr>
          <w:rFonts w:eastAsia="Times New Roman"/>
          <w:color w:val="000000" w:themeColor="text1"/>
          <w:szCs w:val="24"/>
        </w:rPr>
        <w:t>α</w:t>
      </w:r>
      <w:r>
        <w:rPr>
          <w:rFonts w:eastAsia="Times New Roman"/>
          <w:color w:val="000000" w:themeColor="text1"/>
          <w:szCs w:val="24"/>
        </w:rPr>
        <w:t>πόφαση 36</w:t>
      </w:r>
      <w:r w:rsidRPr="00C37849">
        <w:rPr>
          <w:rFonts w:eastAsia="Times New Roman"/>
          <w:color w:val="000000" w:themeColor="text1"/>
          <w:szCs w:val="24"/>
        </w:rPr>
        <w:t xml:space="preserve"> </w:t>
      </w:r>
      <w:r>
        <w:rPr>
          <w:rFonts w:eastAsia="Times New Roman"/>
          <w:color w:val="000000" w:themeColor="text1"/>
          <w:szCs w:val="24"/>
        </w:rPr>
        <w:t>του 2019, αν θυμάμαι καλά, που εξηγεί υπό ποιες παραμέτρους όταν προκύπτει μέσα από τα έγγραφα μιας ελληνικ</w:t>
      </w:r>
      <w:r>
        <w:rPr>
          <w:rFonts w:eastAsia="Times New Roman"/>
          <w:color w:val="000000" w:themeColor="text1"/>
          <w:szCs w:val="24"/>
        </w:rPr>
        <w:t>ής ανώνυμης εταιρείας ποιος είναι ο τελικός δικαιούχος, τότε το πρόστιμο δεν πρέπει να της επιβάλλεται.</w:t>
      </w:r>
    </w:p>
    <w:p w14:paraId="42AE9FD5"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Όμως, έτσι δεν γίνεται ρουσφέτι. Με το Συμβούλιο της Επικρατείας δεν επικυρώνουμε υποθέσεις, δεν εξυπ</w:t>
      </w:r>
      <w:r w:rsidRPr="00C37849">
        <w:rPr>
          <w:rFonts w:eastAsia="Times New Roman"/>
          <w:color w:val="000000" w:themeColor="text1"/>
          <w:szCs w:val="24"/>
        </w:rPr>
        <w:t>η</w:t>
      </w:r>
      <w:r>
        <w:rPr>
          <w:rFonts w:eastAsia="Times New Roman"/>
          <w:color w:val="000000" w:themeColor="text1"/>
          <w:szCs w:val="24"/>
        </w:rPr>
        <w:t>ρετούμε επιχειρηματίες, δεν προσκυνούμε ιδιωτικά σ</w:t>
      </w:r>
      <w:r>
        <w:rPr>
          <w:rFonts w:eastAsia="Times New Roman"/>
          <w:color w:val="000000" w:themeColor="text1"/>
          <w:szCs w:val="24"/>
        </w:rPr>
        <w:t>υμφέροντα. Π</w:t>
      </w:r>
      <w:r w:rsidRPr="00C37849">
        <w:rPr>
          <w:rFonts w:eastAsia="Times New Roman"/>
          <w:color w:val="000000" w:themeColor="text1"/>
          <w:szCs w:val="24"/>
        </w:rPr>
        <w:t xml:space="preserve">ρέπει να </w:t>
      </w:r>
      <w:r>
        <w:rPr>
          <w:rFonts w:eastAsia="Times New Roman"/>
          <w:color w:val="000000" w:themeColor="text1"/>
          <w:szCs w:val="24"/>
        </w:rPr>
        <w:t>βάλουμε και διάταξη, λοιπόν. Σαν να μην έφτανε το άρθρο 40, να προκαλέσουμε και άλλο το εθνικό Κοινοβούλιο.</w:t>
      </w:r>
    </w:p>
    <w:p w14:paraId="42AE9FD6"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Κυρίες και κύριοι συνάδελφοι, </w:t>
      </w:r>
      <w:r w:rsidRPr="00C37849">
        <w:rPr>
          <w:rFonts w:eastAsia="Times New Roman"/>
          <w:color w:val="000000" w:themeColor="text1"/>
          <w:szCs w:val="24"/>
        </w:rPr>
        <w:t xml:space="preserve">το λέω </w:t>
      </w:r>
      <w:r>
        <w:rPr>
          <w:rFonts w:eastAsia="Times New Roman"/>
          <w:color w:val="000000" w:themeColor="text1"/>
          <w:szCs w:val="24"/>
        </w:rPr>
        <w:t>ε</w:t>
      </w:r>
      <w:r w:rsidRPr="00C37849">
        <w:rPr>
          <w:rFonts w:eastAsia="Times New Roman"/>
          <w:color w:val="000000" w:themeColor="text1"/>
          <w:szCs w:val="24"/>
        </w:rPr>
        <w:t>ιλικρινά και το λ</w:t>
      </w:r>
      <w:r>
        <w:rPr>
          <w:rFonts w:eastAsia="Times New Roman"/>
          <w:color w:val="000000" w:themeColor="text1"/>
          <w:szCs w:val="24"/>
        </w:rPr>
        <w:t>έω</w:t>
      </w:r>
      <w:r w:rsidRPr="00C37849">
        <w:rPr>
          <w:rFonts w:eastAsia="Times New Roman"/>
          <w:color w:val="000000" w:themeColor="text1"/>
          <w:szCs w:val="24"/>
        </w:rPr>
        <w:t xml:space="preserve"> για το κ</w:t>
      </w:r>
      <w:r>
        <w:rPr>
          <w:rFonts w:eastAsia="Times New Roman"/>
          <w:color w:val="000000" w:themeColor="text1"/>
          <w:szCs w:val="24"/>
        </w:rPr>
        <w:t>αλό κ</w:t>
      </w:r>
      <w:r w:rsidRPr="00C37849">
        <w:rPr>
          <w:rFonts w:eastAsia="Times New Roman"/>
          <w:color w:val="000000" w:themeColor="text1"/>
          <w:szCs w:val="24"/>
        </w:rPr>
        <w:t>υρίως της πατρίδας και της κοινωνίας</w:t>
      </w:r>
      <w:r>
        <w:rPr>
          <w:rFonts w:eastAsia="Times New Roman"/>
          <w:color w:val="000000" w:themeColor="text1"/>
          <w:szCs w:val="24"/>
        </w:rPr>
        <w:t>: Αυτή η Κ</w:t>
      </w:r>
      <w:r w:rsidRPr="00C37849">
        <w:rPr>
          <w:rFonts w:eastAsia="Times New Roman"/>
          <w:color w:val="000000" w:themeColor="text1"/>
          <w:szCs w:val="24"/>
        </w:rPr>
        <w:t>υβέρνηση π</w:t>
      </w:r>
      <w:r w:rsidRPr="00C37849">
        <w:rPr>
          <w:rFonts w:eastAsia="Times New Roman"/>
          <w:color w:val="000000" w:themeColor="text1"/>
          <w:szCs w:val="24"/>
        </w:rPr>
        <w:t>ρέπει να φύγει το γρηγορότερο δυνατό</w:t>
      </w:r>
      <w:r>
        <w:rPr>
          <w:rFonts w:eastAsia="Times New Roman"/>
          <w:color w:val="000000" w:themeColor="text1"/>
          <w:szCs w:val="24"/>
        </w:rPr>
        <w:t xml:space="preserve">ν. </w:t>
      </w:r>
      <w:proofErr w:type="spellStart"/>
      <w:r>
        <w:rPr>
          <w:rFonts w:eastAsia="Times New Roman"/>
          <w:color w:val="000000" w:themeColor="text1"/>
          <w:szCs w:val="24"/>
        </w:rPr>
        <w:t>Ευτ</w:t>
      </w:r>
      <w:r w:rsidRPr="00C37849">
        <w:rPr>
          <w:rFonts w:eastAsia="Times New Roman"/>
          <w:color w:val="000000" w:themeColor="text1"/>
          <w:szCs w:val="24"/>
        </w:rPr>
        <w:t>ελί</w:t>
      </w:r>
      <w:r>
        <w:rPr>
          <w:rFonts w:eastAsia="Times New Roman"/>
          <w:color w:val="000000" w:themeColor="text1"/>
          <w:szCs w:val="24"/>
        </w:rPr>
        <w:t>ζεται</w:t>
      </w:r>
      <w:proofErr w:type="spellEnd"/>
      <w:r>
        <w:rPr>
          <w:rFonts w:eastAsia="Times New Roman"/>
          <w:color w:val="000000" w:themeColor="text1"/>
          <w:szCs w:val="24"/>
        </w:rPr>
        <w:t xml:space="preserve"> καθημερινά. </w:t>
      </w:r>
    </w:p>
    <w:p w14:paraId="42AE9FD7"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37849">
        <w:rPr>
          <w:rFonts w:eastAsia="Times New Roman"/>
          <w:color w:val="000000" w:themeColor="text1"/>
          <w:szCs w:val="24"/>
        </w:rPr>
        <w:t>α νομοθετήματα αυτά</w:t>
      </w:r>
      <w:r>
        <w:rPr>
          <w:rFonts w:eastAsia="Times New Roman"/>
          <w:color w:val="000000" w:themeColor="text1"/>
          <w:szCs w:val="24"/>
        </w:rPr>
        <w:t>,</w:t>
      </w:r>
      <w:r w:rsidRPr="00C37849">
        <w:rPr>
          <w:rFonts w:eastAsia="Times New Roman"/>
          <w:color w:val="000000" w:themeColor="text1"/>
          <w:szCs w:val="24"/>
        </w:rPr>
        <w:t xml:space="preserve"> κυρίες και κύρ</w:t>
      </w:r>
      <w:r>
        <w:rPr>
          <w:rFonts w:eastAsia="Times New Roman"/>
          <w:color w:val="000000" w:themeColor="text1"/>
          <w:szCs w:val="24"/>
        </w:rPr>
        <w:t>ι</w:t>
      </w:r>
      <w:r w:rsidRPr="00C37849">
        <w:rPr>
          <w:rFonts w:eastAsia="Times New Roman"/>
          <w:color w:val="000000" w:themeColor="text1"/>
          <w:szCs w:val="24"/>
        </w:rPr>
        <w:t>οι συνάδελφοι του ΣΥΡΙΖΑ</w:t>
      </w:r>
      <w:r>
        <w:rPr>
          <w:rFonts w:eastAsia="Times New Roman"/>
          <w:color w:val="000000" w:themeColor="text1"/>
          <w:szCs w:val="24"/>
        </w:rPr>
        <w:t xml:space="preserve">, </w:t>
      </w:r>
      <w:r w:rsidRPr="00C37849">
        <w:rPr>
          <w:rFonts w:eastAsia="Times New Roman"/>
          <w:color w:val="000000" w:themeColor="text1"/>
          <w:szCs w:val="24"/>
        </w:rPr>
        <w:t>σας το λέω</w:t>
      </w:r>
      <w:r>
        <w:rPr>
          <w:rFonts w:eastAsia="Times New Roman"/>
          <w:color w:val="000000" w:themeColor="text1"/>
          <w:szCs w:val="24"/>
        </w:rPr>
        <w:t>,</w:t>
      </w:r>
      <w:r w:rsidRPr="00C37849">
        <w:rPr>
          <w:rFonts w:eastAsia="Times New Roman"/>
          <w:color w:val="000000" w:themeColor="text1"/>
          <w:szCs w:val="24"/>
        </w:rPr>
        <w:t xml:space="preserve"> </w:t>
      </w:r>
      <w:r>
        <w:rPr>
          <w:rFonts w:eastAsia="Times New Roman"/>
          <w:color w:val="000000" w:themeColor="text1"/>
          <w:szCs w:val="24"/>
        </w:rPr>
        <w:t>σας ευτελίζουν, όταν στα Π</w:t>
      </w:r>
      <w:r w:rsidRPr="00C37849">
        <w:rPr>
          <w:rFonts w:eastAsia="Times New Roman"/>
          <w:color w:val="000000" w:themeColor="text1"/>
          <w:szCs w:val="24"/>
        </w:rPr>
        <w:t xml:space="preserve">ρακτικά της Βουλής τα χρόνια και τις δεκαετίες που έρχονται οι ψήφοι σας θα είναι </w:t>
      </w:r>
      <w:proofErr w:type="spellStart"/>
      <w:r>
        <w:rPr>
          <w:rFonts w:eastAsia="Times New Roman"/>
          <w:color w:val="000000" w:themeColor="text1"/>
          <w:szCs w:val="24"/>
        </w:rPr>
        <w:t>συναθροιζόμενες</w:t>
      </w:r>
      <w:proofErr w:type="spellEnd"/>
      <w:r>
        <w:rPr>
          <w:rFonts w:eastAsia="Times New Roman"/>
          <w:color w:val="000000" w:themeColor="text1"/>
          <w:szCs w:val="24"/>
        </w:rPr>
        <w:t xml:space="preserve"> </w:t>
      </w:r>
      <w:r w:rsidRPr="00C37849">
        <w:rPr>
          <w:rFonts w:eastAsia="Times New Roman"/>
          <w:color w:val="000000" w:themeColor="text1"/>
          <w:szCs w:val="24"/>
        </w:rPr>
        <w:t>κάτω από τέτοιες ρυθμίσεις</w:t>
      </w:r>
      <w:r>
        <w:rPr>
          <w:rFonts w:eastAsia="Times New Roman"/>
          <w:color w:val="000000" w:themeColor="text1"/>
          <w:szCs w:val="24"/>
        </w:rPr>
        <w:t>. Ειλικρινά σκέφτομαι μ</w:t>
      </w:r>
      <w:r w:rsidRPr="00C37849">
        <w:rPr>
          <w:rFonts w:eastAsia="Times New Roman"/>
          <w:color w:val="000000" w:themeColor="text1"/>
          <w:szCs w:val="24"/>
        </w:rPr>
        <w:t>όλις τελειώσουμε να μπορέσ</w:t>
      </w:r>
      <w:r>
        <w:rPr>
          <w:rFonts w:eastAsia="Times New Roman"/>
          <w:color w:val="000000" w:themeColor="text1"/>
          <w:szCs w:val="24"/>
        </w:rPr>
        <w:t>ω</w:t>
      </w:r>
      <w:r w:rsidRPr="00C37849">
        <w:rPr>
          <w:rFonts w:eastAsia="Times New Roman"/>
          <w:color w:val="000000" w:themeColor="text1"/>
          <w:szCs w:val="24"/>
        </w:rPr>
        <w:t xml:space="preserve"> να συντάξ</w:t>
      </w:r>
      <w:r>
        <w:rPr>
          <w:rFonts w:eastAsia="Times New Roman"/>
          <w:color w:val="000000" w:themeColor="text1"/>
          <w:szCs w:val="24"/>
        </w:rPr>
        <w:t>ω</w:t>
      </w:r>
      <w:r w:rsidRPr="00C37849">
        <w:rPr>
          <w:rFonts w:eastAsia="Times New Roman"/>
          <w:color w:val="000000" w:themeColor="text1"/>
          <w:szCs w:val="24"/>
        </w:rPr>
        <w:t xml:space="preserve"> έναν ωραίο κατάλογο</w:t>
      </w:r>
      <w:r>
        <w:rPr>
          <w:rFonts w:eastAsia="Times New Roman"/>
          <w:color w:val="000000" w:themeColor="text1"/>
          <w:szCs w:val="24"/>
        </w:rPr>
        <w:t>, μια</w:t>
      </w:r>
      <w:r w:rsidRPr="00C37849">
        <w:rPr>
          <w:rFonts w:eastAsia="Times New Roman"/>
          <w:color w:val="000000" w:themeColor="text1"/>
          <w:szCs w:val="24"/>
        </w:rPr>
        <w:t xml:space="preserve"> ωραία </w:t>
      </w:r>
      <w:r>
        <w:rPr>
          <w:rFonts w:eastAsia="Times New Roman"/>
          <w:color w:val="000000" w:themeColor="text1"/>
          <w:szCs w:val="24"/>
        </w:rPr>
        <w:t>βίβλο,</w:t>
      </w:r>
      <w:r w:rsidRPr="00C37849">
        <w:rPr>
          <w:rFonts w:eastAsia="Times New Roman"/>
          <w:color w:val="000000" w:themeColor="text1"/>
          <w:szCs w:val="24"/>
        </w:rPr>
        <w:t xml:space="preserve"> </w:t>
      </w:r>
      <w:r>
        <w:rPr>
          <w:rFonts w:eastAsia="Times New Roman"/>
          <w:color w:val="000000" w:themeColor="text1"/>
          <w:szCs w:val="24"/>
        </w:rPr>
        <w:t>με τις ειδικές διατάξεις</w:t>
      </w:r>
      <w:r w:rsidRPr="00C37849">
        <w:rPr>
          <w:rFonts w:eastAsia="Times New Roman"/>
          <w:color w:val="000000" w:themeColor="text1"/>
          <w:szCs w:val="24"/>
        </w:rPr>
        <w:t xml:space="preserve"> που περάσατε αυτά τα τέσσερα χρόνια</w:t>
      </w:r>
      <w:r>
        <w:rPr>
          <w:rFonts w:eastAsia="Times New Roman"/>
          <w:color w:val="000000" w:themeColor="text1"/>
          <w:szCs w:val="24"/>
        </w:rPr>
        <w:t>,</w:t>
      </w:r>
      <w:r w:rsidRPr="00C37849">
        <w:rPr>
          <w:rFonts w:eastAsia="Times New Roman"/>
          <w:color w:val="000000" w:themeColor="text1"/>
          <w:szCs w:val="24"/>
        </w:rPr>
        <w:t xml:space="preserve"> με τ</w:t>
      </w:r>
      <w:r>
        <w:rPr>
          <w:rFonts w:eastAsia="Times New Roman"/>
          <w:color w:val="000000" w:themeColor="text1"/>
          <w:szCs w:val="24"/>
        </w:rPr>
        <w:t>η</w:t>
      </w:r>
      <w:r>
        <w:rPr>
          <w:rFonts w:eastAsia="Times New Roman"/>
          <w:color w:val="000000" w:themeColor="text1"/>
          <w:szCs w:val="24"/>
        </w:rPr>
        <w:t>ν</w:t>
      </w:r>
      <w:r w:rsidRPr="00C37849">
        <w:rPr>
          <w:rFonts w:eastAsia="Times New Roman"/>
          <w:color w:val="000000" w:themeColor="text1"/>
          <w:szCs w:val="24"/>
        </w:rPr>
        <w:t xml:space="preserve"> οποί</w:t>
      </w:r>
      <w:r>
        <w:rPr>
          <w:rFonts w:eastAsia="Times New Roman"/>
          <w:color w:val="000000" w:themeColor="text1"/>
          <w:szCs w:val="24"/>
        </w:rPr>
        <w:t>α</w:t>
      </w:r>
      <w:r w:rsidRPr="00C37849">
        <w:rPr>
          <w:rFonts w:eastAsia="Times New Roman"/>
          <w:color w:val="000000" w:themeColor="text1"/>
          <w:szCs w:val="24"/>
        </w:rPr>
        <w:t xml:space="preserve"> νομίζω </w:t>
      </w:r>
      <w:r>
        <w:rPr>
          <w:rFonts w:eastAsia="Times New Roman"/>
          <w:color w:val="000000" w:themeColor="text1"/>
          <w:szCs w:val="24"/>
        </w:rPr>
        <w:t xml:space="preserve">ότι </w:t>
      </w:r>
      <w:r w:rsidRPr="00C37849">
        <w:rPr>
          <w:rFonts w:eastAsia="Times New Roman"/>
          <w:color w:val="000000" w:themeColor="text1"/>
          <w:szCs w:val="24"/>
        </w:rPr>
        <w:t>θα διασκεδάσει πάρα πολύ η κ</w:t>
      </w:r>
      <w:r w:rsidRPr="00C37849">
        <w:rPr>
          <w:rFonts w:eastAsia="Times New Roman"/>
          <w:color w:val="000000" w:themeColor="text1"/>
          <w:szCs w:val="24"/>
        </w:rPr>
        <w:t>οινωνία</w:t>
      </w:r>
      <w:r>
        <w:rPr>
          <w:rFonts w:eastAsia="Times New Roman"/>
          <w:color w:val="000000" w:themeColor="text1"/>
          <w:szCs w:val="24"/>
        </w:rPr>
        <w:t>,</w:t>
      </w:r>
      <w:r w:rsidRPr="00C37849">
        <w:rPr>
          <w:rFonts w:eastAsia="Times New Roman"/>
          <w:color w:val="000000" w:themeColor="text1"/>
          <w:szCs w:val="24"/>
        </w:rPr>
        <w:t xml:space="preserve"> εάν </w:t>
      </w:r>
      <w:r>
        <w:rPr>
          <w:rFonts w:eastAsia="Times New Roman"/>
          <w:color w:val="000000" w:themeColor="text1"/>
          <w:szCs w:val="24"/>
        </w:rPr>
        <w:t>τ</w:t>
      </w:r>
      <w:r>
        <w:rPr>
          <w:rFonts w:eastAsia="Times New Roman"/>
          <w:color w:val="000000" w:themeColor="text1"/>
          <w:szCs w:val="24"/>
        </w:rPr>
        <w:t>η</w:t>
      </w:r>
      <w:r>
        <w:rPr>
          <w:rFonts w:eastAsia="Times New Roman"/>
          <w:color w:val="000000" w:themeColor="text1"/>
          <w:szCs w:val="24"/>
        </w:rPr>
        <w:t>ν</w:t>
      </w:r>
      <w:r w:rsidRPr="00C37849">
        <w:rPr>
          <w:rFonts w:eastAsia="Times New Roman"/>
          <w:color w:val="000000" w:themeColor="text1"/>
          <w:szCs w:val="24"/>
        </w:rPr>
        <w:t xml:space="preserve"> παρατάξει δίπλα στις δια</w:t>
      </w:r>
      <w:r>
        <w:rPr>
          <w:rFonts w:eastAsia="Times New Roman"/>
          <w:color w:val="000000" w:themeColor="text1"/>
          <w:szCs w:val="24"/>
        </w:rPr>
        <w:t>κηρύξεις σας</w:t>
      </w:r>
      <w:r w:rsidRPr="00C37849">
        <w:rPr>
          <w:rFonts w:eastAsia="Times New Roman"/>
          <w:color w:val="000000" w:themeColor="text1"/>
          <w:szCs w:val="24"/>
        </w:rPr>
        <w:t xml:space="preserve"> περ</w:t>
      </w:r>
      <w:r>
        <w:rPr>
          <w:rFonts w:eastAsia="Times New Roman"/>
          <w:color w:val="000000" w:themeColor="text1"/>
          <w:szCs w:val="24"/>
        </w:rPr>
        <w:t xml:space="preserve">ί κάθαρσης, </w:t>
      </w:r>
      <w:r w:rsidRPr="00C37849">
        <w:rPr>
          <w:rFonts w:eastAsia="Times New Roman"/>
          <w:color w:val="000000" w:themeColor="text1"/>
          <w:szCs w:val="24"/>
        </w:rPr>
        <w:t>διαφάνειας και εντιμότητας</w:t>
      </w:r>
      <w:r>
        <w:rPr>
          <w:rFonts w:eastAsia="Times New Roman"/>
          <w:color w:val="000000" w:themeColor="text1"/>
          <w:szCs w:val="24"/>
        </w:rPr>
        <w:t>. Τ</w:t>
      </w:r>
      <w:r w:rsidRPr="00C37849">
        <w:rPr>
          <w:rFonts w:eastAsia="Times New Roman"/>
          <w:color w:val="000000" w:themeColor="text1"/>
          <w:szCs w:val="24"/>
        </w:rPr>
        <w:t xml:space="preserve">ότε </w:t>
      </w:r>
      <w:r>
        <w:rPr>
          <w:rFonts w:eastAsia="Times New Roman"/>
          <w:color w:val="000000" w:themeColor="text1"/>
          <w:szCs w:val="24"/>
        </w:rPr>
        <w:t>ν</w:t>
      </w:r>
      <w:r w:rsidRPr="00C37849">
        <w:rPr>
          <w:rFonts w:eastAsia="Times New Roman"/>
          <w:color w:val="000000" w:themeColor="text1"/>
          <w:szCs w:val="24"/>
        </w:rPr>
        <w:t>ομίζω ότι θ</w:t>
      </w:r>
      <w:r>
        <w:rPr>
          <w:rFonts w:eastAsia="Times New Roman"/>
          <w:color w:val="000000" w:themeColor="text1"/>
          <w:szCs w:val="24"/>
        </w:rPr>
        <w:t xml:space="preserve">α είναι </w:t>
      </w:r>
      <w:r w:rsidRPr="00C37849">
        <w:rPr>
          <w:rFonts w:eastAsia="Times New Roman"/>
          <w:color w:val="000000" w:themeColor="text1"/>
          <w:szCs w:val="24"/>
        </w:rPr>
        <w:t xml:space="preserve">καλό να μην ανήκετε σε αυτούς </w:t>
      </w:r>
      <w:r>
        <w:rPr>
          <w:rFonts w:eastAsia="Times New Roman"/>
          <w:color w:val="000000" w:themeColor="text1"/>
          <w:szCs w:val="24"/>
        </w:rPr>
        <w:t>που θα πρέπει τότε να κρύβονται.</w:t>
      </w:r>
    </w:p>
    <w:p w14:paraId="42AE9FD8" w14:textId="77777777" w:rsidR="00F00D30" w:rsidRDefault="00AE51A4">
      <w:pPr>
        <w:spacing w:line="600" w:lineRule="auto"/>
        <w:ind w:firstLine="720"/>
        <w:jc w:val="both"/>
        <w:rPr>
          <w:rFonts w:eastAsia="Times New Roman"/>
          <w:color w:val="000000" w:themeColor="text1"/>
          <w:szCs w:val="24"/>
        </w:rPr>
      </w:pPr>
      <w:r w:rsidRPr="00C37849">
        <w:rPr>
          <w:rFonts w:eastAsia="Times New Roman"/>
          <w:color w:val="000000" w:themeColor="text1"/>
          <w:szCs w:val="24"/>
        </w:rPr>
        <w:t>Σ</w:t>
      </w:r>
      <w:r>
        <w:rPr>
          <w:rFonts w:eastAsia="Times New Roman"/>
          <w:color w:val="000000" w:themeColor="text1"/>
          <w:szCs w:val="24"/>
        </w:rPr>
        <w:t>ας</w:t>
      </w:r>
      <w:r w:rsidRPr="00C37849">
        <w:rPr>
          <w:rFonts w:eastAsia="Times New Roman"/>
          <w:color w:val="000000" w:themeColor="text1"/>
          <w:szCs w:val="24"/>
        </w:rPr>
        <w:t xml:space="preserve"> ευχαριστώ πολύ</w:t>
      </w:r>
      <w:r>
        <w:rPr>
          <w:rFonts w:eastAsia="Times New Roman"/>
          <w:color w:val="000000" w:themeColor="text1"/>
          <w:szCs w:val="24"/>
        </w:rPr>
        <w:t>.</w:t>
      </w:r>
    </w:p>
    <w:p w14:paraId="42AE9FD9" w14:textId="77777777" w:rsidR="00F00D30" w:rsidRDefault="00AE51A4">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w:t>
      </w:r>
      <w:r>
        <w:rPr>
          <w:rFonts w:eastAsia="Times New Roman"/>
          <w:color w:val="000000" w:themeColor="text1"/>
          <w:szCs w:val="24"/>
        </w:rPr>
        <w:t>ς)</w:t>
      </w:r>
    </w:p>
    <w:p w14:paraId="42AE9FDA" w14:textId="77777777" w:rsidR="00F00D30" w:rsidRDefault="00AE51A4">
      <w:pPr>
        <w:spacing w:line="600" w:lineRule="auto"/>
        <w:ind w:firstLine="720"/>
        <w:jc w:val="both"/>
        <w:rPr>
          <w:rFonts w:eastAsia="Times New Roman"/>
          <w:color w:val="000000" w:themeColor="text1"/>
          <w:szCs w:val="24"/>
        </w:rPr>
      </w:pPr>
      <w:r w:rsidRPr="00CB41C3">
        <w:rPr>
          <w:rFonts w:eastAsia="Times New Roman"/>
          <w:b/>
          <w:color w:val="000000" w:themeColor="text1"/>
          <w:szCs w:val="24"/>
        </w:rPr>
        <w:lastRenderedPageBreak/>
        <w:t>ΠΡΟΕΔΡΕΥΩΝ (Γεώργιος Βαρεμένος):</w:t>
      </w:r>
      <w:r>
        <w:rPr>
          <w:rFonts w:eastAsia="Times New Roman"/>
          <w:color w:val="000000" w:themeColor="text1"/>
          <w:szCs w:val="24"/>
        </w:rPr>
        <w:t xml:space="preserve"> Τ</w:t>
      </w:r>
      <w:r w:rsidRPr="00C37849">
        <w:rPr>
          <w:rFonts w:eastAsia="Times New Roman"/>
          <w:color w:val="000000" w:themeColor="text1"/>
          <w:szCs w:val="24"/>
        </w:rPr>
        <w:t>ο</w:t>
      </w:r>
      <w:r>
        <w:rPr>
          <w:rFonts w:eastAsia="Times New Roman"/>
          <w:color w:val="000000" w:themeColor="text1"/>
          <w:szCs w:val="24"/>
        </w:rPr>
        <w:t xml:space="preserve">ν λόγο έχει ο Υπουργός κ. </w:t>
      </w:r>
      <w:r w:rsidRPr="00C37849">
        <w:rPr>
          <w:rFonts w:eastAsia="Times New Roman"/>
          <w:color w:val="000000" w:themeColor="text1"/>
          <w:szCs w:val="24"/>
        </w:rPr>
        <w:t>Γιάννης Δραγασάκης</w:t>
      </w:r>
      <w:r>
        <w:rPr>
          <w:rFonts w:eastAsia="Times New Roman"/>
          <w:color w:val="000000" w:themeColor="text1"/>
          <w:szCs w:val="24"/>
        </w:rPr>
        <w:t>.</w:t>
      </w:r>
    </w:p>
    <w:p w14:paraId="42AE9FDB" w14:textId="77777777" w:rsidR="00F00D30" w:rsidRDefault="00AE51A4">
      <w:pPr>
        <w:tabs>
          <w:tab w:val="left" w:pos="3189"/>
          <w:tab w:val="center" w:pos="4513"/>
        </w:tabs>
        <w:spacing w:line="600" w:lineRule="auto"/>
        <w:ind w:firstLine="720"/>
        <w:jc w:val="both"/>
        <w:rPr>
          <w:rFonts w:eastAsia="Times New Roman"/>
          <w:color w:val="000000" w:themeColor="text1"/>
          <w:szCs w:val="24"/>
        </w:rPr>
      </w:pPr>
      <w:r w:rsidRPr="00E202E1">
        <w:rPr>
          <w:rFonts w:eastAsia="Times New Roman"/>
          <w:b/>
          <w:szCs w:val="24"/>
        </w:rPr>
        <w:t>ΙΩΑΝΝΗΣ ΔΡΑΓΑΣΑΚΗΣ (Αντιπρόεδρος της Κυβέρνησης</w:t>
      </w:r>
      <w:r>
        <w:rPr>
          <w:rFonts w:eastAsia="Times New Roman"/>
          <w:b/>
          <w:szCs w:val="24"/>
        </w:rPr>
        <w:t xml:space="preserve"> και </w:t>
      </w:r>
      <w:r w:rsidRPr="00E202E1">
        <w:rPr>
          <w:rFonts w:eastAsia="Times New Roman"/>
          <w:b/>
          <w:szCs w:val="24"/>
        </w:rPr>
        <w:t>Υπουργός Οικονομίας και Ανάπτυξης):</w:t>
      </w:r>
      <w:r w:rsidRPr="008234A9">
        <w:rPr>
          <w:rFonts w:eastAsia="Times New Roman"/>
          <w:b/>
          <w:color w:val="000000" w:themeColor="text1"/>
          <w:szCs w:val="24"/>
        </w:rPr>
        <w:t xml:space="preserve"> </w:t>
      </w:r>
      <w:r>
        <w:rPr>
          <w:rFonts w:eastAsia="Times New Roman"/>
          <w:color w:val="000000" w:themeColor="text1"/>
          <w:szCs w:val="24"/>
        </w:rPr>
        <w:t>Να φύγει</w:t>
      </w:r>
      <w:r>
        <w:rPr>
          <w:rFonts w:eastAsia="Times New Roman"/>
          <w:color w:val="000000" w:themeColor="text1"/>
          <w:szCs w:val="24"/>
        </w:rPr>
        <w:t>,</w:t>
      </w:r>
      <w:r>
        <w:rPr>
          <w:rFonts w:eastAsia="Times New Roman"/>
          <w:color w:val="000000" w:themeColor="text1"/>
          <w:szCs w:val="24"/>
        </w:rPr>
        <w:t xml:space="preserve"> λοιπόν, κύριε </w:t>
      </w:r>
      <w:proofErr w:type="spellStart"/>
      <w:r>
        <w:rPr>
          <w:rFonts w:eastAsia="Times New Roman"/>
          <w:color w:val="000000" w:themeColor="text1"/>
          <w:szCs w:val="24"/>
        </w:rPr>
        <w:t>Δένδια</w:t>
      </w:r>
      <w:proofErr w:type="spellEnd"/>
      <w:r>
        <w:rPr>
          <w:rFonts w:eastAsia="Times New Roman"/>
          <w:color w:val="000000" w:themeColor="text1"/>
          <w:szCs w:val="24"/>
        </w:rPr>
        <w:t xml:space="preserve">, η Κυβέρνηση, η </w:t>
      </w:r>
      <w:r w:rsidRPr="00C37849">
        <w:rPr>
          <w:rFonts w:eastAsia="Times New Roman"/>
          <w:color w:val="000000" w:themeColor="text1"/>
          <w:szCs w:val="24"/>
        </w:rPr>
        <w:t xml:space="preserve">οποία </w:t>
      </w:r>
      <w:r>
        <w:rPr>
          <w:rFonts w:eastAsia="Times New Roman"/>
          <w:color w:val="000000" w:themeColor="text1"/>
          <w:szCs w:val="24"/>
        </w:rPr>
        <w:t xml:space="preserve">λύνει προβλήματα δεκαετιών, να </w:t>
      </w:r>
      <w:r>
        <w:rPr>
          <w:rFonts w:eastAsia="Times New Roman"/>
          <w:color w:val="000000" w:themeColor="text1"/>
          <w:szCs w:val="24"/>
        </w:rPr>
        <w:t>μείνει η χώρα όπως την είχατε, μια</w:t>
      </w:r>
      <w:r w:rsidRPr="00C37849">
        <w:rPr>
          <w:rFonts w:eastAsia="Times New Roman"/>
          <w:color w:val="000000" w:themeColor="text1"/>
          <w:szCs w:val="24"/>
        </w:rPr>
        <w:t xml:space="preserve"> χώρα με ένα</w:t>
      </w:r>
      <w:r>
        <w:rPr>
          <w:rFonts w:eastAsia="Times New Roman"/>
          <w:color w:val="000000" w:themeColor="text1"/>
          <w:szCs w:val="24"/>
        </w:rPr>
        <w:t>ν</w:t>
      </w:r>
      <w:r w:rsidRPr="00C37849">
        <w:rPr>
          <w:rFonts w:eastAsia="Times New Roman"/>
          <w:color w:val="000000" w:themeColor="text1"/>
          <w:szCs w:val="24"/>
        </w:rPr>
        <w:t xml:space="preserve"> </w:t>
      </w:r>
      <w:r>
        <w:rPr>
          <w:rFonts w:eastAsia="Times New Roman"/>
          <w:color w:val="000000" w:themeColor="text1"/>
          <w:szCs w:val="24"/>
        </w:rPr>
        <w:t xml:space="preserve">νόμο περί επενδύσεων που δεν απέδιδε </w:t>
      </w:r>
      <w:r w:rsidRPr="00C37849">
        <w:rPr>
          <w:rFonts w:eastAsia="Times New Roman"/>
          <w:color w:val="000000" w:themeColor="text1"/>
          <w:szCs w:val="24"/>
        </w:rPr>
        <w:t>τίποτα</w:t>
      </w:r>
      <w:r>
        <w:rPr>
          <w:rFonts w:eastAsia="Times New Roman"/>
          <w:color w:val="000000" w:themeColor="text1"/>
          <w:szCs w:val="24"/>
        </w:rPr>
        <w:t>, μια χώ</w:t>
      </w:r>
      <w:r w:rsidRPr="00C37849">
        <w:rPr>
          <w:rFonts w:eastAsia="Times New Roman"/>
          <w:color w:val="000000" w:themeColor="text1"/>
          <w:szCs w:val="24"/>
        </w:rPr>
        <w:t>ρα με έλλειμμα στον τομέα της χρηματοδότησης</w:t>
      </w:r>
      <w:r>
        <w:rPr>
          <w:rFonts w:eastAsia="Times New Roman"/>
          <w:color w:val="000000" w:themeColor="text1"/>
          <w:szCs w:val="24"/>
        </w:rPr>
        <w:t xml:space="preserve">, η μόνη χώρα χωρίς αναπτυξιακή </w:t>
      </w:r>
      <w:r w:rsidRPr="00C37849">
        <w:rPr>
          <w:rFonts w:eastAsia="Times New Roman"/>
          <w:color w:val="000000" w:themeColor="text1"/>
          <w:szCs w:val="24"/>
        </w:rPr>
        <w:t xml:space="preserve">τράπεζα και πολλά </w:t>
      </w:r>
      <w:r>
        <w:rPr>
          <w:rFonts w:eastAsia="Times New Roman"/>
          <w:color w:val="000000" w:themeColor="text1"/>
          <w:szCs w:val="24"/>
        </w:rPr>
        <w:t xml:space="preserve">άλλα </w:t>
      </w:r>
      <w:r w:rsidRPr="00C37849">
        <w:rPr>
          <w:rFonts w:eastAsia="Times New Roman"/>
          <w:color w:val="000000" w:themeColor="text1"/>
          <w:szCs w:val="24"/>
        </w:rPr>
        <w:t xml:space="preserve">και να </w:t>
      </w:r>
      <w:r>
        <w:rPr>
          <w:rFonts w:eastAsia="Times New Roman"/>
          <w:color w:val="000000" w:themeColor="text1"/>
          <w:szCs w:val="24"/>
        </w:rPr>
        <w:t xml:space="preserve">έρθετε </w:t>
      </w:r>
      <w:r w:rsidRPr="00C37849">
        <w:rPr>
          <w:rFonts w:eastAsia="Times New Roman"/>
          <w:color w:val="000000" w:themeColor="text1"/>
          <w:szCs w:val="24"/>
        </w:rPr>
        <w:t xml:space="preserve">ξανά εσείς </w:t>
      </w:r>
      <w:r>
        <w:rPr>
          <w:rFonts w:eastAsia="Times New Roman"/>
          <w:color w:val="000000" w:themeColor="text1"/>
          <w:szCs w:val="24"/>
        </w:rPr>
        <w:t xml:space="preserve">ή </w:t>
      </w:r>
      <w:r w:rsidRPr="00C37849">
        <w:rPr>
          <w:rFonts w:eastAsia="Times New Roman"/>
          <w:color w:val="000000" w:themeColor="text1"/>
          <w:szCs w:val="24"/>
        </w:rPr>
        <w:t>κά</w:t>
      </w:r>
      <w:r>
        <w:rPr>
          <w:rFonts w:eastAsia="Times New Roman"/>
          <w:color w:val="000000" w:themeColor="text1"/>
          <w:szCs w:val="24"/>
        </w:rPr>
        <w:t>π</w:t>
      </w:r>
      <w:r w:rsidRPr="00C37849">
        <w:rPr>
          <w:rFonts w:eastAsia="Times New Roman"/>
          <w:color w:val="000000" w:themeColor="text1"/>
          <w:szCs w:val="24"/>
        </w:rPr>
        <w:t>οιοι</w:t>
      </w:r>
      <w:r>
        <w:rPr>
          <w:rFonts w:eastAsia="Times New Roman"/>
          <w:color w:val="000000" w:themeColor="text1"/>
          <w:szCs w:val="24"/>
        </w:rPr>
        <w:t>,</w:t>
      </w:r>
      <w:r w:rsidRPr="00C37849">
        <w:rPr>
          <w:rFonts w:eastAsia="Times New Roman"/>
          <w:color w:val="000000" w:themeColor="text1"/>
          <w:szCs w:val="24"/>
        </w:rPr>
        <w:t xml:space="preserve"> </w:t>
      </w:r>
      <w:r>
        <w:rPr>
          <w:rFonts w:eastAsia="Times New Roman"/>
          <w:color w:val="000000" w:themeColor="text1"/>
          <w:szCs w:val="24"/>
        </w:rPr>
        <w:t xml:space="preserve">εν πάση </w:t>
      </w:r>
      <w:proofErr w:type="spellStart"/>
      <w:r w:rsidRPr="00C37849">
        <w:rPr>
          <w:rFonts w:eastAsia="Times New Roman"/>
          <w:color w:val="000000" w:themeColor="text1"/>
          <w:szCs w:val="24"/>
        </w:rPr>
        <w:t>περ</w:t>
      </w:r>
      <w:r>
        <w:rPr>
          <w:rFonts w:eastAsia="Times New Roman"/>
          <w:color w:val="000000" w:themeColor="text1"/>
          <w:szCs w:val="24"/>
        </w:rPr>
        <w:t>ι</w:t>
      </w:r>
      <w:r w:rsidRPr="00C37849">
        <w:rPr>
          <w:rFonts w:eastAsia="Times New Roman"/>
          <w:color w:val="000000" w:themeColor="text1"/>
          <w:szCs w:val="24"/>
        </w:rPr>
        <w:t>πτ</w:t>
      </w:r>
      <w:r>
        <w:rPr>
          <w:rFonts w:eastAsia="Times New Roman"/>
          <w:color w:val="000000" w:themeColor="text1"/>
          <w:szCs w:val="24"/>
        </w:rPr>
        <w:t>ώ</w:t>
      </w:r>
      <w:r w:rsidRPr="00C37849">
        <w:rPr>
          <w:rFonts w:eastAsia="Times New Roman"/>
          <w:color w:val="000000" w:themeColor="text1"/>
          <w:szCs w:val="24"/>
        </w:rPr>
        <w:t>σ</w:t>
      </w:r>
      <w:r>
        <w:rPr>
          <w:rFonts w:eastAsia="Times New Roman"/>
          <w:color w:val="000000" w:themeColor="text1"/>
          <w:szCs w:val="24"/>
        </w:rPr>
        <w:t>ει</w:t>
      </w:r>
      <w:proofErr w:type="spellEnd"/>
      <w:r>
        <w:rPr>
          <w:rFonts w:eastAsia="Times New Roman"/>
          <w:color w:val="000000" w:themeColor="text1"/>
          <w:szCs w:val="24"/>
        </w:rPr>
        <w:t>, οι</w:t>
      </w:r>
      <w:r>
        <w:rPr>
          <w:rFonts w:eastAsia="Times New Roman"/>
          <w:color w:val="000000" w:themeColor="text1"/>
          <w:szCs w:val="24"/>
        </w:rPr>
        <w:t xml:space="preserve"> οποίοι ν</w:t>
      </w:r>
      <w:r w:rsidRPr="00C37849">
        <w:rPr>
          <w:rFonts w:eastAsia="Times New Roman"/>
          <w:color w:val="000000" w:themeColor="text1"/>
          <w:szCs w:val="24"/>
        </w:rPr>
        <w:t>α συνεχίσουν να κάνου</w:t>
      </w:r>
      <w:r>
        <w:rPr>
          <w:rFonts w:eastAsia="Times New Roman"/>
          <w:color w:val="000000" w:themeColor="text1"/>
          <w:szCs w:val="24"/>
        </w:rPr>
        <w:t>ν αέρα σ</w:t>
      </w:r>
      <w:r w:rsidRPr="00C37849">
        <w:rPr>
          <w:rFonts w:eastAsia="Times New Roman"/>
          <w:color w:val="000000" w:themeColor="text1"/>
          <w:szCs w:val="24"/>
        </w:rPr>
        <w:t xml:space="preserve">τους σκελετούς που βρήκαμε στο </w:t>
      </w:r>
      <w:r>
        <w:rPr>
          <w:rFonts w:eastAsia="Times New Roman"/>
          <w:color w:val="000000" w:themeColor="text1"/>
          <w:szCs w:val="24"/>
        </w:rPr>
        <w:t>Υ</w:t>
      </w:r>
      <w:r w:rsidRPr="00C37849">
        <w:rPr>
          <w:rFonts w:eastAsia="Times New Roman"/>
          <w:color w:val="000000" w:themeColor="text1"/>
          <w:szCs w:val="24"/>
        </w:rPr>
        <w:t xml:space="preserve">πουργείο </w:t>
      </w:r>
      <w:r>
        <w:rPr>
          <w:rFonts w:eastAsia="Times New Roman"/>
          <w:color w:val="000000" w:themeColor="text1"/>
          <w:szCs w:val="24"/>
        </w:rPr>
        <w:t>κα</w:t>
      </w:r>
      <w:r w:rsidRPr="00C37849">
        <w:rPr>
          <w:rFonts w:eastAsia="Times New Roman"/>
          <w:color w:val="000000" w:themeColor="text1"/>
          <w:szCs w:val="24"/>
        </w:rPr>
        <w:t>ι ειδικά στην υπηρεσία περί</w:t>
      </w:r>
      <w:r>
        <w:rPr>
          <w:rFonts w:eastAsia="Times New Roman"/>
          <w:color w:val="000000" w:themeColor="text1"/>
          <w:szCs w:val="24"/>
        </w:rPr>
        <w:t xml:space="preserve"> αναπτυξιακών νόμων. Διότι </w:t>
      </w:r>
      <w:r w:rsidRPr="00C37849">
        <w:rPr>
          <w:rFonts w:eastAsia="Times New Roman"/>
          <w:color w:val="000000" w:themeColor="text1"/>
          <w:szCs w:val="24"/>
        </w:rPr>
        <w:t xml:space="preserve">αυτά τα οποία ακούμε εδώ </w:t>
      </w:r>
      <w:r>
        <w:rPr>
          <w:rFonts w:eastAsia="Times New Roman"/>
          <w:color w:val="000000" w:themeColor="text1"/>
          <w:szCs w:val="24"/>
        </w:rPr>
        <w:t xml:space="preserve">-εγώ, όπως ξέρετε, </w:t>
      </w:r>
      <w:r w:rsidRPr="00C37849">
        <w:rPr>
          <w:rFonts w:eastAsia="Times New Roman"/>
          <w:color w:val="000000" w:themeColor="text1"/>
          <w:szCs w:val="24"/>
        </w:rPr>
        <w:t xml:space="preserve">δεν είμαι </w:t>
      </w:r>
      <w:r>
        <w:rPr>
          <w:rFonts w:eastAsia="Times New Roman"/>
          <w:color w:val="000000" w:themeColor="text1"/>
          <w:szCs w:val="24"/>
        </w:rPr>
        <w:t xml:space="preserve">των υψηλών τόνων- </w:t>
      </w:r>
      <w:r w:rsidRPr="00C37849">
        <w:rPr>
          <w:rFonts w:eastAsia="Times New Roman"/>
          <w:color w:val="000000" w:themeColor="text1"/>
          <w:szCs w:val="24"/>
        </w:rPr>
        <w:t xml:space="preserve">έχουν πολύ ισχυρή δόση </w:t>
      </w:r>
      <w:r>
        <w:rPr>
          <w:rFonts w:eastAsia="Times New Roman"/>
          <w:color w:val="000000" w:themeColor="text1"/>
          <w:szCs w:val="24"/>
        </w:rPr>
        <w:t>θράσους.</w:t>
      </w:r>
    </w:p>
    <w:p w14:paraId="42AE9FDC"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Θα αρχίσω με αυτό</w:t>
      </w:r>
      <w:r>
        <w:rPr>
          <w:rFonts w:eastAsia="Times New Roman"/>
          <w:color w:val="000000" w:themeColor="text1"/>
          <w:szCs w:val="24"/>
        </w:rPr>
        <w:t xml:space="preserve">, αν και δεν αποτελεί το σοβαρό θέμα, με το άρθρο 40. </w:t>
      </w:r>
    </w:p>
    <w:p w14:paraId="42AE9FDD"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Εγώ, κύριε </w:t>
      </w:r>
      <w:proofErr w:type="spellStart"/>
      <w:r>
        <w:rPr>
          <w:rFonts w:eastAsia="Times New Roman"/>
          <w:color w:val="000000" w:themeColor="text1"/>
          <w:szCs w:val="24"/>
        </w:rPr>
        <w:t>Δένδια</w:t>
      </w:r>
      <w:proofErr w:type="spellEnd"/>
      <w:r>
        <w:rPr>
          <w:rFonts w:eastAsia="Times New Roman"/>
          <w:color w:val="000000" w:themeColor="text1"/>
          <w:szCs w:val="24"/>
        </w:rPr>
        <w:t>, ε</w:t>
      </w:r>
      <w:r w:rsidRPr="00C37849">
        <w:rPr>
          <w:rFonts w:eastAsia="Times New Roman"/>
          <w:color w:val="000000" w:themeColor="text1"/>
          <w:szCs w:val="24"/>
        </w:rPr>
        <w:t>ίπα</w:t>
      </w:r>
      <w:r>
        <w:rPr>
          <w:rFonts w:eastAsia="Times New Roman"/>
          <w:color w:val="000000" w:themeColor="text1"/>
          <w:szCs w:val="24"/>
        </w:rPr>
        <w:t xml:space="preserve"> στην </w:t>
      </w:r>
      <w:r>
        <w:rPr>
          <w:rFonts w:eastAsia="Times New Roman"/>
          <w:color w:val="000000" w:themeColor="text1"/>
          <w:szCs w:val="24"/>
        </w:rPr>
        <w:t>ε</w:t>
      </w:r>
      <w:r w:rsidRPr="00C37849">
        <w:rPr>
          <w:rFonts w:eastAsia="Times New Roman"/>
          <w:color w:val="000000" w:themeColor="text1"/>
          <w:szCs w:val="24"/>
        </w:rPr>
        <w:t>πιτροπή τ</w:t>
      </w:r>
      <w:r>
        <w:rPr>
          <w:rFonts w:eastAsia="Times New Roman"/>
          <w:color w:val="000000" w:themeColor="text1"/>
          <w:szCs w:val="24"/>
        </w:rPr>
        <w:t>ι</w:t>
      </w:r>
      <w:r w:rsidRPr="00C37849">
        <w:rPr>
          <w:rFonts w:eastAsia="Times New Roman"/>
          <w:color w:val="000000" w:themeColor="text1"/>
          <w:szCs w:val="24"/>
        </w:rPr>
        <w:t xml:space="preserve"> π</w:t>
      </w:r>
      <w:r>
        <w:rPr>
          <w:rFonts w:eastAsia="Times New Roman"/>
          <w:color w:val="000000" w:themeColor="text1"/>
          <w:szCs w:val="24"/>
        </w:rPr>
        <w:t>αρα</w:t>
      </w:r>
      <w:r w:rsidRPr="00C37849">
        <w:rPr>
          <w:rFonts w:eastAsia="Times New Roman"/>
          <w:color w:val="000000" w:themeColor="text1"/>
          <w:szCs w:val="24"/>
        </w:rPr>
        <w:t>λάβ</w:t>
      </w:r>
      <w:r>
        <w:rPr>
          <w:rFonts w:eastAsia="Times New Roman"/>
          <w:color w:val="000000" w:themeColor="text1"/>
          <w:szCs w:val="24"/>
        </w:rPr>
        <w:t>αμε. Παραλάβαμε μι</w:t>
      </w:r>
      <w:r w:rsidRPr="00C37849">
        <w:rPr>
          <w:rFonts w:eastAsia="Times New Roman"/>
          <w:color w:val="000000" w:themeColor="text1"/>
          <w:szCs w:val="24"/>
        </w:rPr>
        <w:t xml:space="preserve">α κατάσταση </w:t>
      </w:r>
      <w:r>
        <w:rPr>
          <w:rFonts w:eastAsia="Times New Roman"/>
          <w:color w:val="000000" w:themeColor="text1"/>
          <w:szCs w:val="24"/>
        </w:rPr>
        <w:t>που</w:t>
      </w:r>
      <w:r>
        <w:rPr>
          <w:rFonts w:eastAsia="Times New Roman"/>
          <w:color w:val="000000" w:themeColor="text1"/>
          <w:szCs w:val="24"/>
        </w:rPr>
        <w:t>,</w:t>
      </w:r>
      <w:r w:rsidRPr="00C37849">
        <w:rPr>
          <w:rFonts w:eastAsia="Times New Roman"/>
          <w:color w:val="000000" w:themeColor="text1"/>
          <w:szCs w:val="24"/>
        </w:rPr>
        <w:t xml:space="preserve"> με βάση </w:t>
      </w:r>
      <w:r>
        <w:rPr>
          <w:rFonts w:eastAsia="Times New Roman"/>
          <w:color w:val="000000" w:themeColor="text1"/>
          <w:szCs w:val="24"/>
        </w:rPr>
        <w:t>τις εκθέσεις των υπηρεσιών,</w:t>
      </w:r>
      <w:r w:rsidRPr="00C37849">
        <w:rPr>
          <w:rFonts w:eastAsia="Times New Roman"/>
          <w:color w:val="000000" w:themeColor="text1"/>
          <w:szCs w:val="24"/>
        </w:rPr>
        <w:t xml:space="preserve"> μας λένε ότι</w:t>
      </w:r>
      <w:r>
        <w:rPr>
          <w:rFonts w:eastAsia="Times New Roman"/>
          <w:color w:val="000000" w:themeColor="text1"/>
          <w:szCs w:val="24"/>
        </w:rPr>
        <w:t>, π</w:t>
      </w:r>
      <w:r w:rsidRPr="00C37849">
        <w:rPr>
          <w:rFonts w:eastAsia="Times New Roman"/>
          <w:color w:val="000000" w:themeColor="text1"/>
          <w:szCs w:val="24"/>
        </w:rPr>
        <w:t>ρώτον</w:t>
      </w:r>
      <w:r>
        <w:rPr>
          <w:rFonts w:eastAsia="Times New Roman"/>
          <w:color w:val="000000" w:themeColor="text1"/>
          <w:szCs w:val="24"/>
        </w:rPr>
        <w:t>,</w:t>
      </w:r>
      <w:r w:rsidRPr="00C37849">
        <w:rPr>
          <w:rFonts w:eastAsia="Times New Roman"/>
          <w:color w:val="000000" w:themeColor="text1"/>
          <w:szCs w:val="24"/>
        </w:rPr>
        <w:t xml:space="preserve"> υπάρχουν επιχειρήσεις που έχουν ολοκληρώσει την επένδυσή </w:t>
      </w:r>
      <w:r>
        <w:rPr>
          <w:rFonts w:eastAsia="Times New Roman"/>
          <w:color w:val="000000" w:themeColor="text1"/>
          <w:szCs w:val="24"/>
        </w:rPr>
        <w:t>τους,</w:t>
      </w:r>
      <w:r w:rsidRPr="00C37849">
        <w:rPr>
          <w:rFonts w:eastAsia="Times New Roman"/>
          <w:color w:val="000000" w:themeColor="text1"/>
          <w:szCs w:val="24"/>
        </w:rPr>
        <w:t xml:space="preserve"> αλλά </w:t>
      </w:r>
      <w:r>
        <w:rPr>
          <w:rFonts w:eastAsia="Times New Roman"/>
          <w:color w:val="000000" w:themeColor="text1"/>
          <w:szCs w:val="24"/>
        </w:rPr>
        <w:t xml:space="preserve">είτε </w:t>
      </w:r>
      <w:r w:rsidRPr="00C37849">
        <w:rPr>
          <w:rFonts w:eastAsia="Times New Roman"/>
          <w:color w:val="000000" w:themeColor="text1"/>
          <w:szCs w:val="24"/>
        </w:rPr>
        <w:t>επειδή υπάρχει το πλαστό</w:t>
      </w:r>
      <w:r>
        <w:rPr>
          <w:rFonts w:eastAsia="Times New Roman"/>
          <w:color w:val="000000" w:themeColor="text1"/>
          <w:szCs w:val="24"/>
        </w:rPr>
        <w:t>,</w:t>
      </w:r>
      <w:r w:rsidRPr="00C37849">
        <w:rPr>
          <w:rFonts w:eastAsia="Times New Roman"/>
          <w:color w:val="000000" w:themeColor="text1"/>
          <w:szCs w:val="24"/>
        </w:rPr>
        <w:t xml:space="preserve"> αλλά υπάρχει </w:t>
      </w:r>
      <w:r>
        <w:rPr>
          <w:rFonts w:eastAsia="Times New Roman"/>
          <w:color w:val="000000" w:themeColor="text1"/>
          <w:szCs w:val="24"/>
        </w:rPr>
        <w:t xml:space="preserve">και η </w:t>
      </w:r>
      <w:r w:rsidRPr="00C37849">
        <w:rPr>
          <w:rFonts w:eastAsia="Times New Roman"/>
          <w:color w:val="000000" w:themeColor="text1"/>
          <w:szCs w:val="24"/>
        </w:rPr>
        <w:t xml:space="preserve">περίπτωση </w:t>
      </w:r>
      <w:r>
        <w:rPr>
          <w:rFonts w:eastAsia="Times New Roman"/>
          <w:color w:val="000000" w:themeColor="text1"/>
          <w:szCs w:val="24"/>
        </w:rPr>
        <w:t xml:space="preserve">μη </w:t>
      </w:r>
      <w:r w:rsidRPr="00C37849">
        <w:rPr>
          <w:rFonts w:eastAsia="Times New Roman"/>
          <w:color w:val="000000" w:themeColor="text1"/>
          <w:szCs w:val="24"/>
        </w:rPr>
        <w:t>πλαστού</w:t>
      </w:r>
      <w:r>
        <w:rPr>
          <w:rFonts w:eastAsia="Times New Roman"/>
          <w:color w:val="000000" w:themeColor="text1"/>
          <w:szCs w:val="24"/>
        </w:rPr>
        <w:t>,</w:t>
      </w:r>
      <w:r w:rsidRPr="00C37849">
        <w:rPr>
          <w:rFonts w:eastAsia="Times New Roman"/>
          <w:color w:val="000000" w:themeColor="text1"/>
          <w:szCs w:val="24"/>
        </w:rPr>
        <w:t xml:space="preserve"> απλώς </w:t>
      </w:r>
      <w:r>
        <w:rPr>
          <w:rFonts w:eastAsia="Times New Roman"/>
          <w:color w:val="000000" w:themeColor="text1"/>
          <w:szCs w:val="24"/>
        </w:rPr>
        <w:t xml:space="preserve">έγιναν </w:t>
      </w:r>
      <w:r w:rsidRPr="00C37849">
        <w:rPr>
          <w:rFonts w:eastAsia="Times New Roman"/>
          <w:color w:val="000000" w:themeColor="text1"/>
          <w:szCs w:val="24"/>
        </w:rPr>
        <w:t>δαπάνες σε χρόνο προγενέστερο της άδειας</w:t>
      </w:r>
      <w:r>
        <w:rPr>
          <w:rFonts w:eastAsia="Times New Roman"/>
          <w:color w:val="000000" w:themeColor="text1"/>
          <w:szCs w:val="24"/>
        </w:rPr>
        <w:t xml:space="preserve">. Θεωρούνται, λοιπόν, παράτυπες, παράνομες </w:t>
      </w:r>
      <w:r w:rsidRPr="00C37849">
        <w:rPr>
          <w:rFonts w:eastAsia="Times New Roman"/>
          <w:color w:val="000000" w:themeColor="text1"/>
          <w:szCs w:val="24"/>
        </w:rPr>
        <w:t xml:space="preserve">και πρέπει να </w:t>
      </w:r>
      <w:proofErr w:type="spellStart"/>
      <w:r>
        <w:rPr>
          <w:rFonts w:eastAsia="Times New Roman"/>
          <w:color w:val="000000" w:themeColor="text1"/>
          <w:szCs w:val="24"/>
        </w:rPr>
        <w:t>απενταχθούν</w:t>
      </w:r>
      <w:proofErr w:type="spellEnd"/>
      <w:r>
        <w:rPr>
          <w:rFonts w:eastAsia="Times New Roman"/>
          <w:color w:val="000000" w:themeColor="text1"/>
          <w:szCs w:val="24"/>
        </w:rPr>
        <w:t xml:space="preserve"> από τον αναπτυξιακό </w:t>
      </w:r>
      <w:r w:rsidRPr="00C37849">
        <w:rPr>
          <w:rFonts w:eastAsia="Times New Roman"/>
          <w:color w:val="000000" w:themeColor="text1"/>
          <w:szCs w:val="24"/>
        </w:rPr>
        <w:t>ν</w:t>
      </w:r>
      <w:r>
        <w:rPr>
          <w:rFonts w:eastAsia="Times New Roman"/>
          <w:color w:val="000000" w:themeColor="text1"/>
          <w:szCs w:val="24"/>
        </w:rPr>
        <w:t xml:space="preserve">όμο. Άρα κάποιες </w:t>
      </w:r>
      <w:r w:rsidRPr="00C37849">
        <w:rPr>
          <w:rFonts w:eastAsia="Times New Roman"/>
          <w:color w:val="000000" w:themeColor="text1"/>
          <w:szCs w:val="24"/>
        </w:rPr>
        <w:t>επιχειρ</w:t>
      </w:r>
      <w:r>
        <w:rPr>
          <w:rFonts w:eastAsia="Times New Roman"/>
          <w:color w:val="000000" w:themeColor="text1"/>
          <w:szCs w:val="24"/>
        </w:rPr>
        <w:t>ήσεις,</w:t>
      </w:r>
      <w:r>
        <w:rPr>
          <w:rFonts w:eastAsia="Times New Roman"/>
          <w:color w:val="000000" w:themeColor="text1"/>
          <w:szCs w:val="24"/>
        </w:rPr>
        <w:t xml:space="preserve"> ενδεχομένως, θα κλείσουν. Περί αυτού πρόκειται.</w:t>
      </w:r>
    </w:p>
    <w:p w14:paraId="42AE9FDE" w14:textId="77777777" w:rsidR="00F00D30" w:rsidRDefault="00AE51A4">
      <w:pPr>
        <w:spacing w:line="600" w:lineRule="auto"/>
        <w:ind w:firstLine="720"/>
        <w:jc w:val="both"/>
        <w:rPr>
          <w:rFonts w:eastAsia="Times New Roman"/>
          <w:color w:val="000000" w:themeColor="text1"/>
          <w:szCs w:val="24"/>
        </w:rPr>
      </w:pPr>
      <w:r w:rsidRPr="00F12D76">
        <w:rPr>
          <w:rFonts w:eastAsia="Times New Roman"/>
          <w:b/>
          <w:color w:val="000000" w:themeColor="text1"/>
          <w:szCs w:val="24"/>
        </w:rPr>
        <w:t>ΝΙΚΟΛΑΟΣ</w:t>
      </w:r>
      <w:r>
        <w:rPr>
          <w:rFonts w:eastAsia="Times New Roman"/>
          <w:b/>
          <w:color w:val="000000" w:themeColor="text1"/>
          <w:szCs w:val="24"/>
        </w:rPr>
        <w:t xml:space="preserve"> </w:t>
      </w:r>
      <w:r w:rsidRPr="00F12D76">
        <w:rPr>
          <w:rFonts w:eastAsia="Times New Roman"/>
          <w:b/>
          <w:color w:val="000000" w:themeColor="text1"/>
          <w:szCs w:val="24"/>
        </w:rPr>
        <w:t>-</w:t>
      </w:r>
      <w:r>
        <w:rPr>
          <w:rFonts w:eastAsia="Times New Roman"/>
          <w:b/>
          <w:color w:val="000000" w:themeColor="text1"/>
          <w:szCs w:val="24"/>
        </w:rPr>
        <w:t xml:space="preserve"> </w:t>
      </w:r>
      <w:r w:rsidRPr="00F12D76">
        <w:rPr>
          <w:rFonts w:eastAsia="Times New Roman"/>
          <w:b/>
          <w:color w:val="000000" w:themeColor="text1"/>
          <w:szCs w:val="24"/>
        </w:rPr>
        <w:t>ΓΕΩΡΓΙΟΣ ΔΕΝΔΙΑΣ:</w:t>
      </w:r>
      <w:r>
        <w:rPr>
          <w:rFonts w:eastAsia="Times New Roman"/>
          <w:color w:val="000000" w:themeColor="text1"/>
          <w:szCs w:val="24"/>
        </w:rPr>
        <w:t xml:space="preserve"> Γιατί δεν το περιορίζετε σ’ αυτό;</w:t>
      </w:r>
    </w:p>
    <w:p w14:paraId="42AE9FDF" w14:textId="77777777" w:rsidR="00F00D30" w:rsidRDefault="00AE51A4">
      <w:pPr>
        <w:tabs>
          <w:tab w:val="left" w:pos="3189"/>
          <w:tab w:val="center" w:pos="4513"/>
        </w:tabs>
        <w:spacing w:line="600" w:lineRule="auto"/>
        <w:ind w:firstLine="720"/>
        <w:jc w:val="both"/>
        <w:rPr>
          <w:rFonts w:eastAsia="Times New Roman"/>
          <w:color w:val="000000" w:themeColor="text1"/>
          <w:szCs w:val="24"/>
        </w:rPr>
      </w:pPr>
      <w:r w:rsidRPr="00E202E1">
        <w:rPr>
          <w:rFonts w:eastAsia="Times New Roman"/>
          <w:b/>
          <w:szCs w:val="24"/>
        </w:rPr>
        <w:t>ΙΩΑΝΝΗΣ ΔΡΑΓΑΣΑΚΗΣ (Αντιπρόεδρος της Κυβέρνησης</w:t>
      </w:r>
      <w:r>
        <w:rPr>
          <w:rFonts w:eastAsia="Times New Roman"/>
          <w:b/>
          <w:szCs w:val="24"/>
        </w:rPr>
        <w:t xml:space="preserve"> και </w:t>
      </w:r>
      <w:r w:rsidRPr="00E202E1">
        <w:rPr>
          <w:rFonts w:eastAsia="Times New Roman"/>
          <w:b/>
          <w:szCs w:val="24"/>
        </w:rPr>
        <w:t>Υπουργός Οικονομίας και Ανάπτυξης):</w:t>
      </w:r>
      <w:r w:rsidRPr="00E202E1">
        <w:rPr>
          <w:rFonts w:eastAsia="Times New Roman"/>
          <w:szCs w:val="24"/>
        </w:rPr>
        <w:t xml:space="preserve"> </w:t>
      </w:r>
      <w:r>
        <w:rPr>
          <w:rFonts w:eastAsia="Times New Roman"/>
          <w:szCs w:val="24"/>
        </w:rPr>
        <w:t>Ν</w:t>
      </w:r>
      <w:r>
        <w:rPr>
          <w:rFonts w:eastAsia="Times New Roman"/>
          <w:color w:val="000000" w:themeColor="text1"/>
          <w:szCs w:val="24"/>
        </w:rPr>
        <w:t xml:space="preserve">α το περιορίσουμε. Έχω εγώ κανένα πρόβλημα; Ούτε ξέρω, </w:t>
      </w:r>
      <w:r>
        <w:rPr>
          <w:rFonts w:eastAsia="Times New Roman"/>
          <w:color w:val="000000" w:themeColor="text1"/>
          <w:szCs w:val="24"/>
        </w:rPr>
        <w:t>άλλωστε, ποιοι είναι. Αυτό το θέμα ή</w:t>
      </w:r>
      <w:r>
        <w:rPr>
          <w:rFonts w:eastAsia="Times New Roman"/>
          <w:color w:val="000000" w:themeColor="text1"/>
          <w:szCs w:val="24"/>
        </w:rPr>
        <w:t>ρ</w:t>
      </w:r>
      <w:r>
        <w:rPr>
          <w:rFonts w:eastAsia="Times New Roman"/>
          <w:color w:val="000000" w:themeColor="text1"/>
          <w:szCs w:val="24"/>
        </w:rPr>
        <w:t xml:space="preserve">θε με προτάσεις επιμελητηρίων, </w:t>
      </w:r>
      <w:r w:rsidRPr="00C37849">
        <w:rPr>
          <w:rFonts w:eastAsia="Times New Roman"/>
          <w:color w:val="000000" w:themeColor="text1"/>
          <w:szCs w:val="24"/>
        </w:rPr>
        <w:t xml:space="preserve">νομίζω και </w:t>
      </w:r>
      <w:r>
        <w:rPr>
          <w:rFonts w:eastAsia="Times New Roman"/>
          <w:color w:val="000000" w:themeColor="text1"/>
          <w:szCs w:val="24"/>
        </w:rPr>
        <w:t>με ερωτήσεις Βουλευτών εδώ στο Σ</w:t>
      </w:r>
      <w:r w:rsidRPr="00C37849">
        <w:rPr>
          <w:rFonts w:eastAsia="Times New Roman"/>
          <w:color w:val="000000" w:themeColor="text1"/>
          <w:szCs w:val="24"/>
        </w:rPr>
        <w:t xml:space="preserve">ώμα </w:t>
      </w:r>
      <w:r>
        <w:rPr>
          <w:rFonts w:eastAsia="Times New Roman"/>
          <w:color w:val="000000" w:themeColor="text1"/>
          <w:szCs w:val="24"/>
        </w:rPr>
        <w:t xml:space="preserve">και ακριβώς φέραμε τη διάταξη, </w:t>
      </w:r>
      <w:r w:rsidRPr="00C37849">
        <w:rPr>
          <w:rFonts w:eastAsia="Times New Roman"/>
          <w:color w:val="000000" w:themeColor="text1"/>
          <w:szCs w:val="24"/>
        </w:rPr>
        <w:t xml:space="preserve">όπως </w:t>
      </w:r>
      <w:r>
        <w:rPr>
          <w:rFonts w:eastAsia="Times New Roman"/>
          <w:color w:val="000000" w:themeColor="text1"/>
          <w:szCs w:val="24"/>
        </w:rPr>
        <w:t>αναγνώρισε ο κ. Κωνσταντινόπουλος.</w:t>
      </w:r>
    </w:p>
    <w:p w14:paraId="42AE9FE0" w14:textId="77777777" w:rsidR="00F00D30" w:rsidRDefault="00AE51A4">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ΝΙΚΟΛΑΟΣ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ΓΕΩΡΓΙΟΣ ΔΕΝΔΙΑΣ:</w:t>
      </w:r>
      <w:r>
        <w:rPr>
          <w:rFonts w:eastAsia="Times New Roman"/>
          <w:color w:val="000000" w:themeColor="text1"/>
          <w:szCs w:val="24"/>
        </w:rPr>
        <w:t xml:space="preserve"> Ο κ. Κωνσταντινόπουλος την έφερε;</w:t>
      </w:r>
    </w:p>
    <w:p w14:paraId="42AE9FE1" w14:textId="77777777" w:rsidR="00F00D30" w:rsidRDefault="00AE51A4">
      <w:pPr>
        <w:tabs>
          <w:tab w:val="left" w:pos="3189"/>
          <w:tab w:val="center" w:pos="4513"/>
        </w:tabs>
        <w:spacing w:line="600" w:lineRule="auto"/>
        <w:ind w:firstLine="720"/>
        <w:jc w:val="both"/>
        <w:rPr>
          <w:rFonts w:eastAsia="Times New Roman"/>
          <w:color w:val="000000" w:themeColor="text1"/>
          <w:szCs w:val="24"/>
        </w:rPr>
      </w:pPr>
      <w:r w:rsidRPr="00E202E1">
        <w:rPr>
          <w:rFonts w:eastAsia="Times New Roman"/>
          <w:b/>
          <w:szCs w:val="24"/>
        </w:rPr>
        <w:t>ΙΩΑΝΝΗΣ</w:t>
      </w:r>
      <w:r w:rsidRPr="00E202E1">
        <w:rPr>
          <w:rFonts w:eastAsia="Times New Roman"/>
          <w:b/>
          <w:szCs w:val="24"/>
        </w:rPr>
        <w:t xml:space="preserve"> ΔΡΑΓΑΣΑΚΗΣ (Αντιπρόεδρος της Κυβέρνησης</w:t>
      </w:r>
      <w:r>
        <w:rPr>
          <w:rFonts w:eastAsia="Times New Roman"/>
          <w:b/>
          <w:szCs w:val="24"/>
        </w:rPr>
        <w:t xml:space="preserve"> και </w:t>
      </w:r>
      <w:r w:rsidRPr="00E202E1">
        <w:rPr>
          <w:rFonts w:eastAsia="Times New Roman"/>
          <w:b/>
          <w:szCs w:val="24"/>
        </w:rPr>
        <w:t>Υπουργός Οικονομίας και Ανάπτυξης):</w:t>
      </w:r>
      <w:r w:rsidRPr="00E202E1">
        <w:rPr>
          <w:rFonts w:eastAsia="Times New Roman"/>
          <w:szCs w:val="24"/>
        </w:rPr>
        <w:t xml:space="preserve"> </w:t>
      </w:r>
      <w:r>
        <w:rPr>
          <w:rFonts w:eastAsia="Times New Roman"/>
          <w:color w:val="000000" w:themeColor="text1"/>
          <w:szCs w:val="24"/>
        </w:rPr>
        <w:t>Όχι. Λέω ότι φέραμε τη διάταξη, όπως αναγνώρισε ο κ. Κωνσταντινόπουλος,</w:t>
      </w:r>
      <w:r w:rsidRPr="00C37849">
        <w:rPr>
          <w:rFonts w:eastAsia="Times New Roman"/>
          <w:color w:val="000000" w:themeColor="text1"/>
          <w:szCs w:val="24"/>
        </w:rPr>
        <w:t xml:space="preserve"> με διαφάνεια</w:t>
      </w:r>
      <w:r>
        <w:rPr>
          <w:rFonts w:eastAsia="Times New Roman"/>
          <w:color w:val="000000" w:themeColor="text1"/>
          <w:szCs w:val="24"/>
        </w:rPr>
        <w:t xml:space="preserve">. Είπα ανοιχτά περί τίνος πρόκειται και κάλεσα το Σώμα και τα </w:t>
      </w:r>
      <w:r>
        <w:rPr>
          <w:rFonts w:eastAsia="Times New Roman"/>
          <w:color w:val="000000" w:themeColor="text1"/>
          <w:szCs w:val="24"/>
        </w:rPr>
        <w:t>κ</w:t>
      </w:r>
      <w:r w:rsidRPr="00C37849">
        <w:rPr>
          <w:rFonts w:eastAsia="Times New Roman"/>
          <w:color w:val="000000" w:themeColor="text1"/>
          <w:szCs w:val="24"/>
        </w:rPr>
        <w:t>όμματα να πάρουν θέση</w:t>
      </w:r>
      <w:r>
        <w:rPr>
          <w:rFonts w:eastAsia="Times New Roman"/>
          <w:color w:val="000000" w:themeColor="text1"/>
          <w:szCs w:val="24"/>
        </w:rPr>
        <w:t>.</w:t>
      </w:r>
    </w:p>
    <w:p w14:paraId="42AE9FE2" w14:textId="77777777" w:rsidR="00F00D30" w:rsidRDefault="00AE51A4">
      <w:pPr>
        <w:spacing w:line="600" w:lineRule="auto"/>
        <w:ind w:firstLine="720"/>
        <w:jc w:val="both"/>
        <w:rPr>
          <w:rFonts w:eastAsia="Times New Roman"/>
          <w:color w:val="000000" w:themeColor="text1"/>
          <w:szCs w:val="24"/>
        </w:rPr>
      </w:pPr>
      <w:r w:rsidRPr="00C37849">
        <w:rPr>
          <w:rFonts w:eastAsia="Times New Roman"/>
          <w:color w:val="000000" w:themeColor="text1"/>
          <w:szCs w:val="24"/>
        </w:rPr>
        <w:t xml:space="preserve">Επομένως εμείς από το άρθρο 40 </w:t>
      </w:r>
      <w:r>
        <w:rPr>
          <w:rFonts w:eastAsia="Times New Roman"/>
          <w:color w:val="000000" w:themeColor="text1"/>
          <w:szCs w:val="24"/>
        </w:rPr>
        <w:t xml:space="preserve">θα υπερασπιστούμε </w:t>
      </w:r>
      <w:r w:rsidRPr="00C37849">
        <w:rPr>
          <w:rFonts w:eastAsia="Times New Roman"/>
          <w:color w:val="000000" w:themeColor="text1"/>
          <w:szCs w:val="24"/>
        </w:rPr>
        <w:t>μέχρι τέλους την πρώτη παρ</w:t>
      </w:r>
      <w:r>
        <w:rPr>
          <w:rFonts w:eastAsia="Times New Roman"/>
          <w:color w:val="000000" w:themeColor="text1"/>
          <w:szCs w:val="24"/>
        </w:rPr>
        <w:t>άγραφο</w:t>
      </w:r>
      <w:r>
        <w:rPr>
          <w:rFonts w:eastAsia="Times New Roman"/>
          <w:color w:val="000000" w:themeColor="text1"/>
          <w:szCs w:val="24"/>
        </w:rPr>
        <w:t>,</w:t>
      </w:r>
      <w:r>
        <w:rPr>
          <w:rFonts w:eastAsia="Times New Roman"/>
          <w:color w:val="000000" w:themeColor="text1"/>
          <w:szCs w:val="24"/>
        </w:rPr>
        <w:t xml:space="preserve"> </w:t>
      </w:r>
      <w:r w:rsidRPr="00C37849">
        <w:rPr>
          <w:rFonts w:eastAsia="Times New Roman"/>
          <w:color w:val="000000" w:themeColor="text1"/>
          <w:szCs w:val="24"/>
        </w:rPr>
        <w:t xml:space="preserve">που </w:t>
      </w:r>
      <w:proofErr w:type="spellStart"/>
      <w:r w:rsidRPr="00C37849">
        <w:rPr>
          <w:rFonts w:eastAsia="Times New Roman"/>
          <w:color w:val="000000" w:themeColor="text1"/>
          <w:szCs w:val="24"/>
        </w:rPr>
        <w:t>α</w:t>
      </w:r>
      <w:r>
        <w:rPr>
          <w:rFonts w:eastAsia="Times New Roman"/>
          <w:color w:val="000000" w:themeColor="text1"/>
          <w:szCs w:val="24"/>
        </w:rPr>
        <w:t>υστηρο</w:t>
      </w:r>
      <w:r w:rsidRPr="00C37849">
        <w:rPr>
          <w:rFonts w:eastAsia="Times New Roman"/>
          <w:color w:val="000000" w:themeColor="text1"/>
          <w:szCs w:val="24"/>
        </w:rPr>
        <w:t>ποιεί</w:t>
      </w:r>
      <w:proofErr w:type="spellEnd"/>
      <w:r w:rsidRPr="00C37849">
        <w:rPr>
          <w:rFonts w:eastAsia="Times New Roman"/>
          <w:color w:val="000000" w:themeColor="text1"/>
          <w:szCs w:val="24"/>
        </w:rPr>
        <w:t xml:space="preserve"> τα πρόστιμα</w:t>
      </w:r>
      <w:r>
        <w:rPr>
          <w:rFonts w:eastAsia="Times New Roman"/>
          <w:color w:val="000000" w:themeColor="text1"/>
          <w:szCs w:val="24"/>
        </w:rPr>
        <w:t>. Σε ό,τι αφορά τη δεύτερη παράγραφο, θέλουμε μια</w:t>
      </w:r>
      <w:r w:rsidRPr="00C37849">
        <w:rPr>
          <w:rFonts w:eastAsia="Times New Roman"/>
          <w:color w:val="000000" w:themeColor="text1"/>
          <w:szCs w:val="24"/>
        </w:rPr>
        <w:t xml:space="preserve"> ευρύτερη πλειοψηφία και σ</w:t>
      </w:r>
      <w:r>
        <w:rPr>
          <w:rFonts w:eastAsia="Times New Roman"/>
          <w:color w:val="000000" w:themeColor="text1"/>
          <w:szCs w:val="24"/>
        </w:rPr>
        <w:t>υναίνεση για να την επικυρώσουμε.</w:t>
      </w:r>
    </w:p>
    <w:p w14:paraId="42AE9FE3"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Επισημαίνω απλώς σε</w:t>
      </w:r>
      <w:r w:rsidRPr="00C37849">
        <w:rPr>
          <w:rFonts w:eastAsia="Times New Roman"/>
          <w:color w:val="000000" w:themeColor="text1"/>
          <w:szCs w:val="24"/>
        </w:rPr>
        <w:t xml:space="preserve"> όσους την καταψη</w:t>
      </w:r>
      <w:r w:rsidRPr="00C37849">
        <w:rPr>
          <w:rFonts w:eastAsia="Times New Roman"/>
          <w:color w:val="000000" w:themeColor="text1"/>
          <w:szCs w:val="24"/>
        </w:rPr>
        <w:t xml:space="preserve">φίσουν ότι </w:t>
      </w:r>
      <w:r>
        <w:rPr>
          <w:rFonts w:eastAsia="Times New Roman"/>
          <w:color w:val="000000" w:themeColor="text1"/>
          <w:szCs w:val="24"/>
        </w:rPr>
        <w:t xml:space="preserve">ενδεχομένως αυτό να έχει κάποιες συνέπειες, τις </w:t>
      </w:r>
      <w:r w:rsidRPr="00C37849">
        <w:rPr>
          <w:rFonts w:eastAsia="Times New Roman"/>
          <w:color w:val="000000" w:themeColor="text1"/>
          <w:szCs w:val="24"/>
        </w:rPr>
        <w:t xml:space="preserve">οποίες μετά θα τις βρείτε μπροστά </w:t>
      </w:r>
      <w:r>
        <w:rPr>
          <w:rFonts w:eastAsia="Times New Roman"/>
          <w:color w:val="000000" w:themeColor="text1"/>
          <w:szCs w:val="24"/>
        </w:rPr>
        <w:t>σας.</w:t>
      </w:r>
    </w:p>
    <w:p w14:paraId="42AE9FE4"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37849">
        <w:rPr>
          <w:rFonts w:eastAsia="Times New Roman"/>
          <w:color w:val="000000" w:themeColor="text1"/>
          <w:szCs w:val="24"/>
        </w:rPr>
        <w:t>ο πιο σημαντικό</w:t>
      </w:r>
      <w:r>
        <w:rPr>
          <w:rFonts w:eastAsia="Times New Roman"/>
          <w:color w:val="000000" w:themeColor="text1"/>
          <w:szCs w:val="24"/>
        </w:rPr>
        <w:t>,</w:t>
      </w:r>
      <w:r w:rsidRPr="00C37849">
        <w:rPr>
          <w:rFonts w:eastAsia="Times New Roman"/>
          <w:color w:val="000000" w:themeColor="text1"/>
          <w:szCs w:val="24"/>
        </w:rPr>
        <w:t xml:space="preserve"> </w:t>
      </w:r>
      <w:r>
        <w:rPr>
          <w:rFonts w:eastAsia="Times New Roman"/>
          <w:color w:val="000000" w:themeColor="text1"/>
          <w:szCs w:val="24"/>
        </w:rPr>
        <w:t>όμως,</w:t>
      </w:r>
      <w:r w:rsidRPr="00C37849">
        <w:rPr>
          <w:rFonts w:eastAsia="Times New Roman"/>
          <w:color w:val="000000" w:themeColor="text1"/>
          <w:szCs w:val="24"/>
        </w:rPr>
        <w:t xml:space="preserve"> που βρήκα εγώ στην ομιλία του κ</w:t>
      </w:r>
      <w:r>
        <w:rPr>
          <w:rFonts w:eastAsia="Times New Roman"/>
          <w:color w:val="000000" w:themeColor="text1"/>
          <w:szCs w:val="24"/>
        </w:rPr>
        <w:t>.</w:t>
      </w:r>
      <w:r w:rsidRPr="00C37849">
        <w:rPr>
          <w:rFonts w:eastAsia="Times New Roman"/>
          <w:color w:val="000000" w:themeColor="text1"/>
          <w:szCs w:val="24"/>
        </w:rPr>
        <w:t xml:space="preserve"> </w:t>
      </w:r>
      <w:proofErr w:type="spellStart"/>
      <w:r>
        <w:rPr>
          <w:rFonts w:eastAsia="Times New Roman"/>
          <w:color w:val="000000" w:themeColor="text1"/>
          <w:szCs w:val="24"/>
        </w:rPr>
        <w:t>Δένδια</w:t>
      </w:r>
      <w:proofErr w:type="spellEnd"/>
      <w:r>
        <w:rPr>
          <w:rFonts w:eastAsia="Times New Roman"/>
          <w:color w:val="000000" w:themeColor="text1"/>
          <w:szCs w:val="24"/>
        </w:rPr>
        <w:t>, μιας και το</w:t>
      </w:r>
      <w:r w:rsidRPr="00C37849">
        <w:rPr>
          <w:rFonts w:eastAsia="Times New Roman"/>
          <w:color w:val="000000" w:themeColor="text1"/>
          <w:szCs w:val="24"/>
        </w:rPr>
        <w:t>ν διαδ</w:t>
      </w:r>
      <w:r>
        <w:rPr>
          <w:rFonts w:eastAsia="Times New Roman"/>
          <w:color w:val="000000" w:themeColor="text1"/>
          <w:szCs w:val="24"/>
        </w:rPr>
        <w:t xml:space="preserve">έχομαι, </w:t>
      </w:r>
      <w:r w:rsidRPr="00C37849">
        <w:rPr>
          <w:rFonts w:eastAsia="Times New Roman"/>
          <w:color w:val="000000" w:themeColor="text1"/>
          <w:szCs w:val="24"/>
        </w:rPr>
        <w:t>είναι ότι από αυτό το οποίο εί</w:t>
      </w:r>
      <w:r>
        <w:rPr>
          <w:rFonts w:eastAsia="Times New Roman"/>
          <w:color w:val="000000" w:themeColor="text1"/>
          <w:szCs w:val="24"/>
        </w:rPr>
        <w:t>π</w:t>
      </w:r>
      <w:r w:rsidRPr="00C37849">
        <w:rPr>
          <w:rFonts w:eastAsia="Times New Roman"/>
          <w:color w:val="000000" w:themeColor="text1"/>
          <w:szCs w:val="24"/>
        </w:rPr>
        <w:t>ε προκύπτει ότι ο ρόλος του κράτους σ</w:t>
      </w:r>
      <w:r w:rsidRPr="00C37849">
        <w:rPr>
          <w:rFonts w:eastAsia="Times New Roman"/>
          <w:color w:val="000000" w:themeColor="text1"/>
          <w:szCs w:val="24"/>
        </w:rPr>
        <w:t xml:space="preserve">την εποχή μας και </w:t>
      </w:r>
      <w:r>
        <w:rPr>
          <w:rFonts w:eastAsia="Times New Roman"/>
          <w:color w:val="000000" w:themeColor="text1"/>
          <w:szCs w:val="24"/>
        </w:rPr>
        <w:t xml:space="preserve">ο </w:t>
      </w:r>
      <w:r>
        <w:rPr>
          <w:rFonts w:eastAsia="Times New Roman"/>
          <w:color w:val="000000" w:themeColor="text1"/>
          <w:szCs w:val="24"/>
        </w:rPr>
        <w:lastRenderedPageBreak/>
        <w:t xml:space="preserve">ρόλος των </w:t>
      </w:r>
      <w:r w:rsidRPr="00C37849">
        <w:rPr>
          <w:rFonts w:eastAsia="Times New Roman"/>
          <w:color w:val="000000" w:themeColor="text1"/>
          <w:szCs w:val="24"/>
        </w:rPr>
        <w:t>αγορ</w:t>
      </w:r>
      <w:r>
        <w:rPr>
          <w:rFonts w:eastAsia="Times New Roman"/>
          <w:color w:val="000000" w:themeColor="text1"/>
          <w:szCs w:val="24"/>
        </w:rPr>
        <w:t xml:space="preserve">ών στην εποχή μας δεν είναι κάτι δεδομένο. Αρνείται, δηλαδή, ο κ. </w:t>
      </w:r>
      <w:proofErr w:type="spellStart"/>
      <w:r>
        <w:rPr>
          <w:rFonts w:eastAsia="Times New Roman"/>
          <w:color w:val="000000" w:themeColor="text1"/>
          <w:szCs w:val="24"/>
        </w:rPr>
        <w:t>Δένδιας</w:t>
      </w:r>
      <w:proofErr w:type="spellEnd"/>
      <w:r>
        <w:rPr>
          <w:rFonts w:eastAsia="Times New Roman"/>
          <w:color w:val="000000" w:themeColor="text1"/>
          <w:szCs w:val="24"/>
        </w:rPr>
        <w:t xml:space="preserve"> το βασικό δόγμα, </w:t>
      </w:r>
      <w:r w:rsidRPr="00C37849">
        <w:rPr>
          <w:rFonts w:eastAsia="Times New Roman"/>
          <w:color w:val="000000" w:themeColor="text1"/>
          <w:szCs w:val="24"/>
        </w:rPr>
        <w:t>στο οποίο στηρίζε</w:t>
      </w:r>
      <w:r>
        <w:rPr>
          <w:rFonts w:eastAsia="Times New Roman"/>
          <w:color w:val="000000" w:themeColor="text1"/>
          <w:szCs w:val="24"/>
        </w:rPr>
        <w:t>τα</w:t>
      </w:r>
      <w:r w:rsidRPr="00C37849">
        <w:rPr>
          <w:rFonts w:eastAsia="Times New Roman"/>
          <w:color w:val="000000" w:themeColor="text1"/>
          <w:szCs w:val="24"/>
        </w:rPr>
        <w:t>ι ως τώρα</w:t>
      </w:r>
      <w:r>
        <w:rPr>
          <w:rFonts w:eastAsia="Times New Roman"/>
          <w:color w:val="000000" w:themeColor="text1"/>
          <w:szCs w:val="24"/>
        </w:rPr>
        <w:t xml:space="preserve"> η πολιτική που εμφανίζεται να είναι ω</w:t>
      </w:r>
      <w:r w:rsidRPr="00C37849">
        <w:rPr>
          <w:rFonts w:eastAsia="Times New Roman"/>
          <w:color w:val="000000" w:themeColor="text1"/>
          <w:szCs w:val="24"/>
        </w:rPr>
        <w:t>ς πολ</w:t>
      </w:r>
      <w:r>
        <w:rPr>
          <w:rFonts w:eastAsia="Times New Roman"/>
          <w:color w:val="000000" w:themeColor="text1"/>
          <w:szCs w:val="24"/>
        </w:rPr>
        <w:t>ι</w:t>
      </w:r>
      <w:r w:rsidRPr="00C37849">
        <w:rPr>
          <w:rFonts w:eastAsia="Times New Roman"/>
          <w:color w:val="000000" w:themeColor="text1"/>
          <w:szCs w:val="24"/>
        </w:rPr>
        <w:t>τ</w:t>
      </w:r>
      <w:r>
        <w:rPr>
          <w:rFonts w:eastAsia="Times New Roman"/>
          <w:color w:val="000000" w:themeColor="text1"/>
          <w:szCs w:val="24"/>
        </w:rPr>
        <w:t xml:space="preserve">ική της Νέας </w:t>
      </w:r>
      <w:r w:rsidRPr="00C37849">
        <w:rPr>
          <w:rFonts w:eastAsia="Times New Roman"/>
          <w:color w:val="000000" w:themeColor="text1"/>
          <w:szCs w:val="24"/>
        </w:rPr>
        <w:t>Δημοκρατίας</w:t>
      </w:r>
      <w:r>
        <w:rPr>
          <w:rFonts w:eastAsia="Times New Roman"/>
          <w:color w:val="000000" w:themeColor="text1"/>
          <w:szCs w:val="24"/>
        </w:rPr>
        <w:t xml:space="preserve">, ότι </w:t>
      </w:r>
      <w:r w:rsidRPr="00C37849">
        <w:rPr>
          <w:rFonts w:eastAsia="Times New Roman"/>
          <w:color w:val="000000" w:themeColor="text1"/>
          <w:szCs w:val="24"/>
        </w:rPr>
        <w:t xml:space="preserve">δηλαδή η αποτελεσματικότητα </w:t>
      </w:r>
      <w:r w:rsidRPr="00C37849">
        <w:rPr>
          <w:rFonts w:eastAsia="Times New Roman"/>
          <w:color w:val="000000" w:themeColor="text1"/>
          <w:szCs w:val="24"/>
        </w:rPr>
        <w:t>των αγ</w:t>
      </w:r>
      <w:r>
        <w:rPr>
          <w:rFonts w:eastAsia="Times New Roman"/>
          <w:color w:val="000000" w:themeColor="text1"/>
          <w:szCs w:val="24"/>
        </w:rPr>
        <w:t xml:space="preserve">ορών </w:t>
      </w:r>
      <w:r w:rsidRPr="00C37849">
        <w:rPr>
          <w:rFonts w:eastAsia="Times New Roman"/>
          <w:color w:val="000000" w:themeColor="text1"/>
          <w:szCs w:val="24"/>
        </w:rPr>
        <w:t xml:space="preserve">είναι εκείνη η οποία μπορεί να φέρει </w:t>
      </w:r>
      <w:r>
        <w:rPr>
          <w:rFonts w:eastAsia="Times New Roman"/>
          <w:color w:val="000000" w:themeColor="text1"/>
          <w:szCs w:val="24"/>
        </w:rPr>
        <w:t xml:space="preserve">την ανάπτυξη. Άρα </w:t>
      </w:r>
      <w:r w:rsidRPr="00C37849">
        <w:rPr>
          <w:rFonts w:eastAsia="Times New Roman"/>
          <w:color w:val="000000" w:themeColor="text1"/>
          <w:szCs w:val="24"/>
        </w:rPr>
        <w:t>δεν χρειάζ</w:t>
      </w:r>
      <w:r>
        <w:rPr>
          <w:rFonts w:eastAsia="Times New Roman"/>
          <w:color w:val="000000" w:themeColor="text1"/>
          <w:szCs w:val="24"/>
        </w:rPr>
        <w:t>ον</w:t>
      </w:r>
      <w:r w:rsidRPr="00C37849">
        <w:rPr>
          <w:rFonts w:eastAsia="Times New Roman"/>
          <w:color w:val="000000" w:themeColor="text1"/>
          <w:szCs w:val="24"/>
        </w:rPr>
        <w:t xml:space="preserve">ται </w:t>
      </w:r>
      <w:proofErr w:type="spellStart"/>
      <w:r w:rsidRPr="00C37849">
        <w:rPr>
          <w:rFonts w:eastAsia="Times New Roman"/>
          <w:color w:val="000000" w:themeColor="text1"/>
          <w:szCs w:val="24"/>
        </w:rPr>
        <w:t>στοχευμένες</w:t>
      </w:r>
      <w:proofErr w:type="spellEnd"/>
      <w:r w:rsidRPr="00C37849">
        <w:rPr>
          <w:rFonts w:eastAsia="Times New Roman"/>
          <w:color w:val="000000" w:themeColor="text1"/>
          <w:szCs w:val="24"/>
        </w:rPr>
        <w:t xml:space="preserve"> πολιτικές</w:t>
      </w:r>
      <w:r>
        <w:rPr>
          <w:rFonts w:eastAsia="Times New Roman"/>
          <w:color w:val="000000" w:themeColor="text1"/>
          <w:szCs w:val="24"/>
        </w:rPr>
        <w:t>. Γι</w:t>
      </w:r>
      <w:r>
        <w:rPr>
          <w:rFonts w:eastAsia="Times New Roman"/>
          <w:color w:val="000000" w:themeColor="text1"/>
          <w:szCs w:val="24"/>
        </w:rPr>
        <w:t>α</w:t>
      </w:r>
      <w:r w:rsidRPr="00C37849">
        <w:rPr>
          <w:rFonts w:eastAsia="Times New Roman"/>
          <w:color w:val="000000" w:themeColor="text1"/>
          <w:szCs w:val="24"/>
        </w:rPr>
        <w:t xml:space="preserve"> αυτό και το κ</w:t>
      </w:r>
      <w:r>
        <w:rPr>
          <w:rFonts w:eastAsia="Times New Roman"/>
          <w:color w:val="000000" w:themeColor="text1"/>
          <w:szCs w:val="24"/>
        </w:rPr>
        <w:t xml:space="preserve">ράτος που παραλάβαμε δεν είχε ούτε </w:t>
      </w:r>
      <w:r w:rsidRPr="00C37849">
        <w:rPr>
          <w:rFonts w:eastAsia="Times New Roman"/>
          <w:color w:val="000000" w:themeColor="text1"/>
          <w:szCs w:val="24"/>
        </w:rPr>
        <w:t>βιομηχανική πολιτική ούτε στ</w:t>
      </w:r>
      <w:r>
        <w:rPr>
          <w:rFonts w:eastAsia="Times New Roman"/>
          <w:color w:val="000000" w:themeColor="text1"/>
          <w:szCs w:val="24"/>
        </w:rPr>
        <w:t>ρατηγική ανάπτυξης</w:t>
      </w:r>
      <w:r w:rsidRPr="00C37849">
        <w:rPr>
          <w:rFonts w:eastAsia="Times New Roman"/>
          <w:color w:val="000000" w:themeColor="text1"/>
          <w:szCs w:val="24"/>
        </w:rPr>
        <w:t xml:space="preserve"> ούτε κλαδικές πολιτικές</w:t>
      </w:r>
      <w:r>
        <w:rPr>
          <w:rFonts w:eastAsia="Times New Roman"/>
          <w:color w:val="000000" w:themeColor="text1"/>
          <w:szCs w:val="24"/>
        </w:rPr>
        <w:t>. Τ</w:t>
      </w:r>
      <w:r w:rsidRPr="00C37849">
        <w:rPr>
          <w:rFonts w:eastAsia="Times New Roman"/>
          <w:color w:val="000000" w:themeColor="text1"/>
          <w:szCs w:val="24"/>
        </w:rPr>
        <w:t xml:space="preserve">ίποτα </w:t>
      </w:r>
      <w:r>
        <w:rPr>
          <w:rFonts w:eastAsia="Times New Roman"/>
          <w:color w:val="000000" w:themeColor="text1"/>
          <w:szCs w:val="24"/>
        </w:rPr>
        <w:t>δεν υπήρχε.</w:t>
      </w:r>
    </w:p>
    <w:p w14:paraId="42AE9FE5"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Εγώ χαιρ</w:t>
      </w:r>
      <w:r>
        <w:rPr>
          <w:rFonts w:eastAsia="Times New Roman"/>
          <w:color w:val="000000" w:themeColor="text1"/>
          <w:szCs w:val="24"/>
        </w:rPr>
        <w:t xml:space="preserve">ετίζω αυτή την </w:t>
      </w:r>
      <w:r w:rsidRPr="00C37849">
        <w:rPr>
          <w:rFonts w:eastAsia="Times New Roman"/>
          <w:color w:val="000000" w:themeColor="text1"/>
          <w:szCs w:val="24"/>
        </w:rPr>
        <w:t xml:space="preserve">τοποθέτηση και περιμένω </w:t>
      </w:r>
      <w:r>
        <w:rPr>
          <w:rFonts w:eastAsia="Times New Roman"/>
          <w:color w:val="000000" w:themeColor="text1"/>
          <w:szCs w:val="24"/>
        </w:rPr>
        <w:t>μ</w:t>
      </w:r>
      <w:r w:rsidRPr="00C37849">
        <w:rPr>
          <w:rFonts w:eastAsia="Times New Roman"/>
          <w:color w:val="000000" w:themeColor="text1"/>
          <w:szCs w:val="24"/>
        </w:rPr>
        <w:t>ε ενδιαφέρον να καταλάβω ποιος ακριβώς θα κάνει το πρόγραμμα της Νέας Δημοκρατίας</w:t>
      </w:r>
      <w:r>
        <w:rPr>
          <w:rFonts w:eastAsia="Times New Roman"/>
          <w:color w:val="000000" w:themeColor="text1"/>
          <w:szCs w:val="24"/>
        </w:rPr>
        <w:t>. Ο κ.</w:t>
      </w:r>
      <w:r w:rsidRPr="00C37849">
        <w:rPr>
          <w:rFonts w:eastAsia="Times New Roman"/>
          <w:color w:val="000000" w:themeColor="text1"/>
          <w:szCs w:val="24"/>
        </w:rPr>
        <w:t xml:space="preserve"> </w:t>
      </w:r>
      <w:proofErr w:type="spellStart"/>
      <w:r>
        <w:rPr>
          <w:rFonts w:eastAsia="Times New Roman"/>
          <w:color w:val="000000" w:themeColor="text1"/>
          <w:szCs w:val="24"/>
        </w:rPr>
        <w:t>Δένδιας</w:t>
      </w:r>
      <w:proofErr w:type="spellEnd"/>
      <w:r>
        <w:rPr>
          <w:rFonts w:eastAsia="Times New Roman"/>
          <w:color w:val="000000" w:themeColor="text1"/>
          <w:szCs w:val="24"/>
        </w:rPr>
        <w:t xml:space="preserve">, το ΚΕΦΙΜ, το ΙΟΒΕ, κάποια </w:t>
      </w:r>
      <w:r w:rsidRPr="00C37849">
        <w:rPr>
          <w:rFonts w:eastAsia="Times New Roman"/>
          <w:color w:val="000000" w:themeColor="text1"/>
          <w:szCs w:val="24"/>
        </w:rPr>
        <w:t>επικοινωνιακά γραφεί</w:t>
      </w:r>
      <w:r>
        <w:rPr>
          <w:rFonts w:eastAsia="Times New Roman"/>
          <w:color w:val="000000" w:themeColor="text1"/>
          <w:szCs w:val="24"/>
        </w:rPr>
        <w:t>α;</w:t>
      </w:r>
    </w:p>
    <w:p w14:paraId="42AE9FE6"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w:t>
      </w:r>
      <w:r w:rsidRPr="00C37849">
        <w:rPr>
          <w:rFonts w:eastAsia="Times New Roman"/>
          <w:color w:val="000000" w:themeColor="text1"/>
          <w:szCs w:val="24"/>
        </w:rPr>
        <w:t>άλλο</w:t>
      </w:r>
      <w:r>
        <w:rPr>
          <w:rFonts w:eastAsia="Times New Roman"/>
          <w:color w:val="000000" w:themeColor="text1"/>
          <w:szCs w:val="24"/>
        </w:rPr>
        <w:t xml:space="preserve"> σημείο </w:t>
      </w:r>
      <w:r w:rsidRPr="00C37849">
        <w:rPr>
          <w:rFonts w:eastAsia="Times New Roman"/>
          <w:color w:val="000000" w:themeColor="text1"/>
          <w:szCs w:val="24"/>
        </w:rPr>
        <w:t xml:space="preserve">που ήθελα να </w:t>
      </w:r>
      <w:r>
        <w:rPr>
          <w:rFonts w:eastAsia="Times New Roman"/>
          <w:color w:val="000000" w:themeColor="text1"/>
          <w:szCs w:val="24"/>
        </w:rPr>
        <w:t>πω εισαγωγικά είναι ότι αυτή η Κ</w:t>
      </w:r>
      <w:r w:rsidRPr="00C37849">
        <w:rPr>
          <w:rFonts w:eastAsia="Times New Roman"/>
          <w:color w:val="000000" w:themeColor="text1"/>
          <w:szCs w:val="24"/>
        </w:rPr>
        <w:t xml:space="preserve">υβέρνηση </w:t>
      </w:r>
      <w:r>
        <w:rPr>
          <w:rFonts w:eastAsia="Times New Roman"/>
          <w:color w:val="000000" w:themeColor="text1"/>
          <w:szCs w:val="24"/>
        </w:rPr>
        <w:t xml:space="preserve">δεν έβγαλε απλώς τη χώρα </w:t>
      </w:r>
      <w:r w:rsidRPr="00C37849">
        <w:rPr>
          <w:rFonts w:eastAsia="Times New Roman"/>
          <w:color w:val="000000" w:themeColor="text1"/>
          <w:szCs w:val="24"/>
        </w:rPr>
        <w:t xml:space="preserve">από τα μνημόνια και </w:t>
      </w:r>
      <w:r>
        <w:rPr>
          <w:rFonts w:eastAsia="Times New Roman"/>
          <w:color w:val="000000" w:themeColor="text1"/>
          <w:szCs w:val="24"/>
        </w:rPr>
        <w:t xml:space="preserve">από </w:t>
      </w:r>
      <w:r w:rsidRPr="00C37849">
        <w:rPr>
          <w:rFonts w:eastAsia="Times New Roman"/>
          <w:color w:val="000000" w:themeColor="text1"/>
          <w:szCs w:val="24"/>
        </w:rPr>
        <w:t>το τέλμα στο οποίο είχε δημιουργηθεί το 2014</w:t>
      </w:r>
      <w:r>
        <w:rPr>
          <w:rFonts w:eastAsia="Times New Roman"/>
          <w:color w:val="000000" w:themeColor="text1"/>
          <w:szCs w:val="24"/>
        </w:rPr>
        <w:t xml:space="preserve"> </w:t>
      </w:r>
      <w:r w:rsidRPr="00C37849">
        <w:rPr>
          <w:rFonts w:eastAsia="Times New Roman"/>
          <w:color w:val="000000" w:themeColor="text1"/>
          <w:szCs w:val="24"/>
        </w:rPr>
        <w:t xml:space="preserve">και δεν </w:t>
      </w:r>
      <w:r>
        <w:rPr>
          <w:rFonts w:eastAsia="Times New Roman"/>
          <w:color w:val="000000" w:themeColor="text1"/>
          <w:szCs w:val="24"/>
        </w:rPr>
        <w:t>έβγαλε απλώς τη χώρα από τα μνημόνια</w:t>
      </w:r>
      <w:r w:rsidRPr="00C37849">
        <w:rPr>
          <w:rFonts w:eastAsia="Times New Roman"/>
          <w:color w:val="000000" w:themeColor="text1"/>
          <w:szCs w:val="24"/>
        </w:rPr>
        <w:t xml:space="preserve"> με την κ</w:t>
      </w:r>
      <w:r>
        <w:rPr>
          <w:rFonts w:eastAsia="Times New Roman"/>
          <w:color w:val="000000" w:themeColor="text1"/>
          <w:szCs w:val="24"/>
        </w:rPr>
        <w:t xml:space="preserve">οινωνία όρθια, όπου υπό </w:t>
      </w:r>
      <w:r w:rsidRPr="00C37849">
        <w:rPr>
          <w:rFonts w:eastAsia="Times New Roman"/>
          <w:color w:val="000000" w:themeColor="text1"/>
          <w:szCs w:val="24"/>
        </w:rPr>
        <w:t>δυσκολότ</w:t>
      </w:r>
      <w:r>
        <w:rPr>
          <w:rFonts w:eastAsia="Times New Roman"/>
          <w:color w:val="000000" w:themeColor="text1"/>
          <w:szCs w:val="24"/>
        </w:rPr>
        <w:t>ατ</w:t>
      </w:r>
      <w:r w:rsidRPr="00C37849">
        <w:rPr>
          <w:rFonts w:eastAsia="Times New Roman"/>
          <w:color w:val="000000" w:themeColor="text1"/>
          <w:szCs w:val="24"/>
        </w:rPr>
        <w:t xml:space="preserve">ες συνθήκες καταφέραμε να πάρουμε μέτρα </w:t>
      </w:r>
      <w:r>
        <w:rPr>
          <w:rFonts w:eastAsia="Times New Roman"/>
          <w:color w:val="000000" w:themeColor="text1"/>
          <w:szCs w:val="24"/>
        </w:rPr>
        <w:t>με τα οποία</w:t>
      </w:r>
      <w:r w:rsidRPr="00C37849">
        <w:rPr>
          <w:rFonts w:eastAsia="Times New Roman"/>
          <w:color w:val="000000" w:themeColor="text1"/>
          <w:szCs w:val="24"/>
        </w:rPr>
        <w:t xml:space="preserve"> αποτ</w:t>
      </w:r>
      <w:r>
        <w:rPr>
          <w:rFonts w:eastAsia="Times New Roman"/>
          <w:color w:val="000000" w:themeColor="text1"/>
          <w:szCs w:val="24"/>
        </w:rPr>
        <w:t xml:space="preserve">ρέψαμε τουλάχιστον </w:t>
      </w:r>
      <w:r>
        <w:rPr>
          <w:rFonts w:eastAsia="Times New Roman"/>
          <w:color w:val="000000" w:themeColor="text1"/>
          <w:szCs w:val="24"/>
        </w:rPr>
        <w:t>τ</w:t>
      </w:r>
      <w:r w:rsidRPr="00C37849">
        <w:rPr>
          <w:rFonts w:eastAsia="Times New Roman"/>
          <w:color w:val="000000" w:themeColor="text1"/>
          <w:szCs w:val="24"/>
        </w:rPr>
        <w:t>ην ακρ</w:t>
      </w:r>
      <w:r>
        <w:rPr>
          <w:rFonts w:eastAsia="Times New Roman"/>
          <w:color w:val="000000" w:themeColor="text1"/>
          <w:szCs w:val="24"/>
        </w:rPr>
        <w:t>αία</w:t>
      </w:r>
      <w:r w:rsidRPr="00C37849">
        <w:rPr>
          <w:rFonts w:eastAsia="Times New Roman"/>
          <w:color w:val="000000" w:themeColor="text1"/>
          <w:szCs w:val="24"/>
        </w:rPr>
        <w:t xml:space="preserve"> φτώχεια </w:t>
      </w:r>
      <w:r w:rsidRPr="00C37849">
        <w:rPr>
          <w:rFonts w:eastAsia="Times New Roman"/>
          <w:color w:val="000000" w:themeColor="text1"/>
          <w:szCs w:val="24"/>
        </w:rPr>
        <w:lastRenderedPageBreak/>
        <w:t>και τον κοινωνικό αποκλεισμό</w:t>
      </w:r>
      <w:r>
        <w:rPr>
          <w:rFonts w:eastAsia="Times New Roman"/>
          <w:color w:val="000000" w:themeColor="text1"/>
          <w:szCs w:val="24"/>
        </w:rPr>
        <w:t>,</w:t>
      </w:r>
      <w:r w:rsidRPr="00C37849">
        <w:rPr>
          <w:rFonts w:eastAsia="Times New Roman"/>
          <w:color w:val="000000" w:themeColor="text1"/>
          <w:szCs w:val="24"/>
        </w:rPr>
        <w:t xml:space="preserve"> αλλά </w:t>
      </w:r>
      <w:r>
        <w:rPr>
          <w:rFonts w:eastAsia="Times New Roman"/>
          <w:color w:val="000000" w:themeColor="text1"/>
          <w:szCs w:val="24"/>
        </w:rPr>
        <w:t>δημιουργήσαμε κα</w:t>
      </w:r>
      <w:r w:rsidRPr="00C37849">
        <w:rPr>
          <w:rFonts w:eastAsia="Times New Roman"/>
          <w:color w:val="000000" w:themeColor="text1"/>
          <w:szCs w:val="24"/>
        </w:rPr>
        <w:t>ι δημιουργούμε σημαντικές δυνατότητες για την επόμενη τετραετία και την επόμενη δεκαετία</w:t>
      </w:r>
      <w:r>
        <w:rPr>
          <w:rFonts w:eastAsia="Times New Roman"/>
          <w:color w:val="000000" w:themeColor="text1"/>
          <w:szCs w:val="24"/>
        </w:rPr>
        <w:t>.</w:t>
      </w:r>
    </w:p>
    <w:p w14:paraId="42AE9FE7"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C37849">
        <w:rPr>
          <w:rFonts w:eastAsia="Times New Roman"/>
          <w:color w:val="000000" w:themeColor="text1"/>
          <w:szCs w:val="24"/>
        </w:rPr>
        <w:t xml:space="preserve">α μου </w:t>
      </w:r>
      <w:r>
        <w:rPr>
          <w:rFonts w:eastAsia="Times New Roman"/>
          <w:color w:val="000000" w:themeColor="text1"/>
          <w:szCs w:val="24"/>
        </w:rPr>
        <w:t>επιτρέψετε να χαρακτηρίσω αυτό το αφανές έργο της Κ</w:t>
      </w:r>
      <w:r w:rsidRPr="00C37849">
        <w:rPr>
          <w:rFonts w:eastAsia="Times New Roman"/>
          <w:color w:val="000000" w:themeColor="text1"/>
          <w:szCs w:val="24"/>
        </w:rPr>
        <w:t>υβέρνησης</w:t>
      </w:r>
      <w:r>
        <w:rPr>
          <w:rFonts w:eastAsia="Times New Roman"/>
          <w:color w:val="000000" w:themeColor="text1"/>
          <w:szCs w:val="24"/>
        </w:rPr>
        <w:t>, διότι τ</w:t>
      </w:r>
      <w:r w:rsidRPr="00C37849">
        <w:rPr>
          <w:rFonts w:eastAsia="Times New Roman"/>
          <w:color w:val="000000" w:themeColor="text1"/>
          <w:szCs w:val="24"/>
        </w:rPr>
        <w:t xml:space="preserve">α </w:t>
      </w:r>
      <w:r>
        <w:rPr>
          <w:rFonts w:eastAsia="Times New Roman"/>
          <w:color w:val="000000" w:themeColor="text1"/>
          <w:szCs w:val="24"/>
        </w:rPr>
        <w:t>μέ</w:t>
      </w:r>
      <w:r w:rsidRPr="00C37849">
        <w:rPr>
          <w:rFonts w:eastAsia="Times New Roman"/>
          <w:color w:val="000000" w:themeColor="text1"/>
          <w:szCs w:val="24"/>
        </w:rPr>
        <w:t xml:space="preserve">σα </w:t>
      </w:r>
      <w:r>
        <w:rPr>
          <w:rFonts w:eastAsia="Times New Roman"/>
          <w:color w:val="000000" w:themeColor="text1"/>
          <w:szCs w:val="24"/>
        </w:rPr>
        <w:t>ε</w:t>
      </w:r>
      <w:r w:rsidRPr="00C37849">
        <w:rPr>
          <w:rFonts w:eastAsia="Times New Roman"/>
          <w:color w:val="000000" w:themeColor="text1"/>
          <w:szCs w:val="24"/>
        </w:rPr>
        <w:t xml:space="preserve">νημέρωσης </w:t>
      </w:r>
      <w:r>
        <w:rPr>
          <w:rFonts w:eastAsia="Times New Roman"/>
          <w:color w:val="000000" w:themeColor="text1"/>
          <w:szCs w:val="24"/>
        </w:rPr>
        <w:t>δε</w:t>
      </w:r>
      <w:r>
        <w:rPr>
          <w:rFonts w:eastAsia="Times New Roman"/>
          <w:color w:val="000000" w:themeColor="text1"/>
          <w:szCs w:val="24"/>
        </w:rPr>
        <w:t xml:space="preserve">ν </w:t>
      </w:r>
      <w:r w:rsidRPr="00C37849">
        <w:rPr>
          <w:rFonts w:eastAsia="Times New Roman"/>
          <w:color w:val="000000" w:themeColor="text1"/>
          <w:szCs w:val="24"/>
        </w:rPr>
        <w:t>ενδιαφέρονται γι</w:t>
      </w:r>
      <w:r>
        <w:rPr>
          <w:rFonts w:eastAsia="Times New Roman"/>
          <w:color w:val="000000" w:themeColor="text1"/>
          <w:szCs w:val="24"/>
        </w:rPr>
        <w:t>’</w:t>
      </w:r>
      <w:r w:rsidRPr="00C37849">
        <w:rPr>
          <w:rFonts w:eastAsia="Times New Roman"/>
          <w:color w:val="000000" w:themeColor="text1"/>
          <w:szCs w:val="24"/>
        </w:rPr>
        <w:t xml:space="preserve"> αυτά</w:t>
      </w:r>
      <w:r>
        <w:rPr>
          <w:rFonts w:eastAsia="Times New Roman"/>
          <w:color w:val="000000" w:themeColor="text1"/>
          <w:szCs w:val="24"/>
        </w:rPr>
        <w:t>,</w:t>
      </w:r>
      <w:r w:rsidRPr="00C37849">
        <w:rPr>
          <w:rFonts w:eastAsia="Times New Roman"/>
          <w:color w:val="000000" w:themeColor="text1"/>
          <w:szCs w:val="24"/>
        </w:rPr>
        <w:t xml:space="preserve"> αλλά ούτε και εμείς έχουμε τη δυνατότητα να το προβάλλουμε</w:t>
      </w:r>
      <w:r>
        <w:rPr>
          <w:rFonts w:eastAsia="Times New Roman"/>
          <w:color w:val="000000" w:themeColor="text1"/>
          <w:szCs w:val="24"/>
        </w:rPr>
        <w:t xml:space="preserve"> στον λαό</w:t>
      </w:r>
      <w:r w:rsidRPr="00C37849">
        <w:rPr>
          <w:rFonts w:eastAsia="Times New Roman"/>
          <w:color w:val="000000" w:themeColor="text1"/>
          <w:szCs w:val="24"/>
        </w:rPr>
        <w:t xml:space="preserve"> στο</w:t>
      </w:r>
      <w:r>
        <w:rPr>
          <w:rFonts w:eastAsia="Times New Roman"/>
          <w:color w:val="000000" w:themeColor="text1"/>
          <w:szCs w:val="24"/>
        </w:rPr>
        <w:t>ν</w:t>
      </w:r>
      <w:r w:rsidRPr="00C37849">
        <w:rPr>
          <w:rFonts w:eastAsia="Times New Roman"/>
          <w:color w:val="000000" w:themeColor="text1"/>
          <w:szCs w:val="24"/>
        </w:rPr>
        <w:t xml:space="preserve"> βαθμό που θα έπρεπε</w:t>
      </w:r>
      <w:r>
        <w:rPr>
          <w:rFonts w:eastAsia="Times New Roman"/>
          <w:color w:val="000000" w:themeColor="text1"/>
          <w:szCs w:val="24"/>
        </w:rPr>
        <w:t>.</w:t>
      </w:r>
    </w:p>
    <w:p w14:paraId="42AE9FE8"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C37849">
        <w:rPr>
          <w:rFonts w:eastAsia="Times New Roman"/>
          <w:color w:val="000000" w:themeColor="text1"/>
          <w:szCs w:val="24"/>
        </w:rPr>
        <w:t>ναφέρομαι</w:t>
      </w:r>
      <w:r>
        <w:rPr>
          <w:rFonts w:eastAsia="Times New Roman"/>
          <w:color w:val="000000" w:themeColor="text1"/>
          <w:szCs w:val="24"/>
        </w:rPr>
        <w:t>,</w:t>
      </w:r>
      <w:r w:rsidRPr="00C37849">
        <w:rPr>
          <w:rFonts w:eastAsia="Times New Roman"/>
          <w:color w:val="000000" w:themeColor="text1"/>
          <w:szCs w:val="24"/>
        </w:rPr>
        <w:t xml:space="preserve"> πρώτο</w:t>
      </w:r>
      <w:r>
        <w:rPr>
          <w:rFonts w:eastAsia="Times New Roman"/>
          <w:color w:val="000000" w:themeColor="text1"/>
          <w:szCs w:val="24"/>
        </w:rPr>
        <w:t>ν, στο</w:t>
      </w:r>
      <w:r w:rsidRPr="00C37849">
        <w:rPr>
          <w:rFonts w:eastAsia="Times New Roman"/>
          <w:color w:val="000000" w:themeColor="text1"/>
          <w:szCs w:val="24"/>
        </w:rPr>
        <w:t xml:space="preserve"> γεγονός ότι για πρώτη φορά η </w:t>
      </w:r>
      <w:r>
        <w:rPr>
          <w:rFonts w:eastAsia="Times New Roman"/>
          <w:color w:val="000000" w:themeColor="text1"/>
          <w:szCs w:val="24"/>
        </w:rPr>
        <w:t>Ελλάδα,</w:t>
      </w:r>
      <w:r w:rsidRPr="00C37849">
        <w:rPr>
          <w:rFonts w:eastAsia="Times New Roman"/>
          <w:color w:val="000000" w:themeColor="text1"/>
          <w:szCs w:val="24"/>
        </w:rPr>
        <w:t xml:space="preserve"> </w:t>
      </w:r>
      <w:r>
        <w:rPr>
          <w:rFonts w:eastAsia="Times New Roman"/>
          <w:color w:val="000000" w:themeColor="text1"/>
          <w:szCs w:val="24"/>
        </w:rPr>
        <w:t>το ελληνικό κράτος -δεν είμ</w:t>
      </w:r>
      <w:r w:rsidRPr="00C37849">
        <w:rPr>
          <w:rFonts w:eastAsia="Times New Roman"/>
          <w:color w:val="000000" w:themeColor="text1"/>
          <w:szCs w:val="24"/>
        </w:rPr>
        <w:t>αι ιστορικός</w:t>
      </w:r>
      <w:r>
        <w:rPr>
          <w:rFonts w:eastAsia="Times New Roman"/>
          <w:color w:val="000000" w:themeColor="text1"/>
          <w:szCs w:val="24"/>
        </w:rPr>
        <w:t>,</w:t>
      </w:r>
      <w:r w:rsidRPr="00C37849">
        <w:rPr>
          <w:rFonts w:eastAsia="Times New Roman"/>
          <w:color w:val="000000" w:themeColor="text1"/>
          <w:szCs w:val="24"/>
        </w:rPr>
        <w:t xml:space="preserve"> αλλά </w:t>
      </w:r>
      <w:r>
        <w:rPr>
          <w:rFonts w:eastAsia="Times New Roman"/>
          <w:color w:val="000000" w:themeColor="text1"/>
          <w:szCs w:val="24"/>
        </w:rPr>
        <w:t xml:space="preserve">αμφιβάλλω αν </w:t>
      </w:r>
      <w:r w:rsidRPr="00C37849">
        <w:rPr>
          <w:rFonts w:eastAsia="Times New Roman"/>
          <w:color w:val="000000" w:themeColor="text1"/>
          <w:szCs w:val="24"/>
        </w:rPr>
        <w:t>υπήρξε άλλη περί</w:t>
      </w:r>
      <w:r w:rsidRPr="00C37849">
        <w:rPr>
          <w:rFonts w:eastAsia="Times New Roman"/>
          <w:color w:val="000000" w:themeColor="text1"/>
          <w:szCs w:val="24"/>
        </w:rPr>
        <w:t>οδος από την ίδρυση του ελληνικού κράτους</w:t>
      </w:r>
      <w:r>
        <w:rPr>
          <w:rFonts w:eastAsia="Times New Roman"/>
          <w:color w:val="000000" w:themeColor="text1"/>
          <w:szCs w:val="24"/>
        </w:rPr>
        <w:t>-</w:t>
      </w:r>
      <w:r>
        <w:rPr>
          <w:rFonts w:eastAsia="Times New Roman"/>
          <w:color w:val="000000" w:themeColor="text1"/>
          <w:szCs w:val="24"/>
        </w:rPr>
        <w:t>,</w:t>
      </w:r>
      <w:r>
        <w:rPr>
          <w:rFonts w:eastAsia="Times New Roman"/>
          <w:color w:val="000000" w:themeColor="text1"/>
          <w:szCs w:val="24"/>
        </w:rPr>
        <w:t xml:space="preserve"> </w:t>
      </w:r>
      <w:r w:rsidRPr="00C37849">
        <w:rPr>
          <w:rFonts w:eastAsia="Times New Roman"/>
          <w:color w:val="000000" w:themeColor="text1"/>
          <w:szCs w:val="24"/>
        </w:rPr>
        <w:t>έχει αποθέματα ρευστότητας</w:t>
      </w:r>
      <w:r>
        <w:rPr>
          <w:rFonts w:eastAsia="Times New Roman"/>
          <w:color w:val="000000" w:themeColor="text1"/>
          <w:szCs w:val="24"/>
        </w:rPr>
        <w:t>. Κ</w:t>
      </w:r>
      <w:r w:rsidRPr="00C37849">
        <w:rPr>
          <w:rFonts w:eastAsia="Times New Roman"/>
          <w:color w:val="000000" w:themeColor="text1"/>
          <w:szCs w:val="24"/>
        </w:rPr>
        <w:t>αι είναι σημαντικά αυτά τα αποθέματα</w:t>
      </w:r>
      <w:r>
        <w:rPr>
          <w:rFonts w:eastAsia="Times New Roman"/>
          <w:color w:val="000000" w:themeColor="text1"/>
          <w:szCs w:val="24"/>
        </w:rPr>
        <w:t>,</w:t>
      </w:r>
      <w:r w:rsidRPr="00C37849">
        <w:rPr>
          <w:rFonts w:eastAsia="Times New Roman"/>
          <w:color w:val="000000" w:themeColor="text1"/>
          <w:szCs w:val="24"/>
        </w:rPr>
        <w:t xml:space="preserve"> διότι</w:t>
      </w:r>
      <w:r>
        <w:rPr>
          <w:rFonts w:eastAsia="Times New Roman"/>
          <w:color w:val="000000" w:themeColor="text1"/>
          <w:szCs w:val="24"/>
        </w:rPr>
        <w:t>,</w:t>
      </w:r>
      <w:r w:rsidRPr="00C37849">
        <w:rPr>
          <w:rFonts w:eastAsia="Times New Roman"/>
          <w:color w:val="000000" w:themeColor="text1"/>
          <w:szCs w:val="24"/>
        </w:rPr>
        <w:t xml:space="preserve"> πέραν των αρχικών</w:t>
      </w:r>
      <w:r>
        <w:rPr>
          <w:rFonts w:eastAsia="Times New Roman"/>
          <w:color w:val="000000" w:themeColor="text1"/>
          <w:szCs w:val="24"/>
        </w:rPr>
        <w:t>,</w:t>
      </w:r>
      <w:r w:rsidRPr="00C37849">
        <w:rPr>
          <w:rFonts w:eastAsia="Times New Roman"/>
          <w:color w:val="000000" w:themeColor="text1"/>
          <w:szCs w:val="24"/>
        </w:rPr>
        <w:t xml:space="preserve"> του μαξιλαριού</w:t>
      </w:r>
      <w:r>
        <w:rPr>
          <w:rFonts w:eastAsia="Times New Roman"/>
          <w:color w:val="000000" w:themeColor="text1"/>
          <w:szCs w:val="24"/>
        </w:rPr>
        <w:t>,</w:t>
      </w:r>
      <w:r w:rsidRPr="00C37849">
        <w:rPr>
          <w:rFonts w:eastAsia="Times New Roman"/>
          <w:color w:val="000000" w:themeColor="text1"/>
          <w:szCs w:val="24"/>
        </w:rPr>
        <w:t xml:space="preserve"> όπως είπαμε</w:t>
      </w:r>
      <w:r>
        <w:rPr>
          <w:rFonts w:eastAsia="Times New Roman"/>
          <w:color w:val="000000" w:themeColor="text1"/>
          <w:szCs w:val="24"/>
        </w:rPr>
        <w:t>,</w:t>
      </w:r>
      <w:r w:rsidRPr="00C37849">
        <w:rPr>
          <w:rFonts w:eastAsia="Times New Roman"/>
          <w:color w:val="000000" w:themeColor="text1"/>
          <w:szCs w:val="24"/>
        </w:rPr>
        <w:t xml:space="preserve"> τα αποθέματα έχουν αυξηθεί και </w:t>
      </w:r>
      <w:r>
        <w:rPr>
          <w:rFonts w:eastAsia="Times New Roman"/>
          <w:color w:val="000000" w:themeColor="text1"/>
          <w:szCs w:val="24"/>
        </w:rPr>
        <w:t xml:space="preserve">με </w:t>
      </w:r>
      <w:r w:rsidRPr="00C37849">
        <w:rPr>
          <w:rFonts w:eastAsia="Times New Roman"/>
          <w:color w:val="000000" w:themeColor="text1"/>
          <w:szCs w:val="24"/>
        </w:rPr>
        <w:t>την πρόσβαση σ</w:t>
      </w:r>
      <w:r>
        <w:rPr>
          <w:rFonts w:eastAsia="Times New Roman"/>
          <w:color w:val="000000" w:themeColor="text1"/>
          <w:szCs w:val="24"/>
        </w:rPr>
        <w:t>τις</w:t>
      </w:r>
      <w:r w:rsidRPr="00C37849">
        <w:rPr>
          <w:rFonts w:eastAsia="Times New Roman"/>
          <w:color w:val="000000" w:themeColor="text1"/>
          <w:szCs w:val="24"/>
        </w:rPr>
        <w:t xml:space="preserve"> αγορές και </w:t>
      </w:r>
      <w:r>
        <w:rPr>
          <w:rFonts w:eastAsia="Times New Roman"/>
          <w:color w:val="000000" w:themeColor="text1"/>
          <w:szCs w:val="24"/>
        </w:rPr>
        <w:t xml:space="preserve">με </w:t>
      </w:r>
      <w:r w:rsidRPr="00C37849">
        <w:rPr>
          <w:rFonts w:eastAsia="Times New Roman"/>
          <w:color w:val="000000" w:themeColor="text1"/>
          <w:szCs w:val="24"/>
        </w:rPr>
        <w:t>τον δανεισμό το</w:t>
      </w:r>
      <w:r>
        <w:rPr>
          <w:rFonts w:eastAsia="Times New Roman"/>
          <w:color w:val="000000" w:themeColor="text1"/>
          <w:szCs w:val="24"/>
        </w:rPr>
        <w:t>ν</w:t>
      </w:r>
      <w:r w:rsidRPr="00C37849">
        <w:rPr>
          <w:rFonts w:eastAsia="Times New Roman"/>
          <w:color w:val="000000" w:themeColor="text1"/>
          <w:szCs w:val="24"/>
        </w:rPr>
        <w:t xml:space="preserve"> οποίο</w:t>
      </w:r>
      <w:r>
        <w:rPr>
          <w:rFonts w:eastAsia="Times New Roman"/>
          <w:color w:val="000000" w:themeColor="text1"/>
          <w:szCs w:val="24"/>
        </w:rPr>
        <w:t xml:space="preserve"> κάνουμε. Απ’</w:t>
      </w:r>
      <w:r w:rsidRPr="00C37849">
        <w:rPr>
          <w:rFonts w:eastAsia="Times New Roman"/>
          <w:color w:val="000000" w:themeColor="text1"/>
          <w:szCs w:val="24"/>
        </w:rPr>
        <w:t xml:space="preserve"> ό</w:t>
      </w:r>
      <w:r>
        <w:rPr>
          <w:rFonts w:eastAsia="Times New Roman"/>
          <w:color w:val="000000" w:themeColor="text1"/>
          <w:szCs w:val="24"/>
        </w:rPr>
        <w:t>,</w:t>
      </w:r>
      <w:r w:rsidRPr="00C37849">
        <w:rPr>
          <w:rFonts w:eastAsia="Times New Roman"/>
          <w:color w:val="000000" w:themeColor="text1"/>
          <w:szCs w:val="24"/>
        </w:rPr>
        <w:t xml:space="preserve">τι διάβασα σε </w:t>
      </w:r>
      <w:r>
        <w:rPr>
          <w:rFonts w:eastAsia="Times New Roman"/>
          <w:color w:val="000000" w:themeColor="text1"/>
          <w:szCs w:val="24"/>
        </w:rPr>
        <w:t>μια</w:t>
      </w:r>
      <w:r w:rsidRPr="00C37849">
        <w:rPr>
          <w:rFonts w:eastAsia="Times New Roman"/>
          <w:color w:val="000000" w:themeColor="text1"/>
          <w:szCs w:val="24"/>
        </w:rPr>
        <w:t xml:space="preserve"> </w:t>
      </w:r>
      <w:r>
        <w:rPr>
          <w:rFonts w:eastAsia="Times New Roman"/>
          <w:color w:val="000000" w:themeColor="text1"/>
          <w:szCs w:val="24"/>
        </w:rPr>
        <w:t xml:space="preserve">διεθνή </w:t>
      </w:r>
      <w:r w:rsidRPr="00C37849">
        <w:rPr>
          <w:rFonts w:eastAsia="Times New Roman"/>
          <w:color w:val="000000" w:themeColor="text1"/>
          <w:szCs w:val="24"/>
        </w:rPr>
        <w:t>έκθε</w:t>
      </w:r>
      <w:r>
        <w:rPr>
          <w:rFonts w:eastAsia="Times New Roman"/>
          <w:color w:val="000000" w:themeColor="text1"/>
          <w:szCs w:val="24"/>
        </w:rPr>
        <w:t xml:space="preserve">ση, τα αποθέματα που έχουμε μας επιτρέπουν να μη </w:t>
      </w:r>
      <w:r w:rsidRPr="00C37849">
        <w:rPr>
          <w:rFonts w:eastAsia="Times New Roman"/>
          <w:color w:val="000000" w:themeColor="text1"/>
          <w:szCs w:val="24"/>
        </w:rPr>
        <w:t xml:space="preserve">χρειαστεί να δανειστούμε </w:t>
      </w:r>
      <w:r>
        <w:rPr>
          <w:rFonts w:eastAsia="Times New Roman"/>
          <w:color w:val="000000" w:themeColor="text1"/>
          <w:szCs w:val="24"/>
        </w:rPr>
        <w:t xml:space="preserve">μέχρι </w:t>
      </w:r>
      <w:r w:rsidRPr="00C37849">
        <w:rPr>
          <w:rFonts w:eastAsia="Times New Roman"/>
          <w:color w:val="000000" w:themeColor="text1"/>
          <w:szCs w:val="24"/>
        </w:rPr>
        <w:t>το 2023</w:t>
      </w:r>
      <w:r>
        <w:rPr>
          <w:rFonts w:eastAsia="Times New Roman"/>
          <w:color w:val="000000" w:themeColor="text1"/>
          <w:szCs w:val="24"/>
        </w:rPr>
        <w:t>.</w:t>
      </w:r>
    </w:p>
    <w:p w14:paraId="42AE9FE9" w14:textId="77777777" w:rsidR="00F00D30" w:rsidRDefault="00AE51A4">
      <w:pPr>
        <w:tabs>
          <w:tab w:val="left" w:pos="2738"/>
          <w:tab w:val="center" w:pos="4753"/>
          <w:tab w:val="left" w:pos="5723"/>
        </w:tabs>
        <w:spacing w:line="600" w:lineRule="auto"/>
        <w:ind w:firstLine="720"/>
        <w:jc w:val="both"/>
        <w:rPr>
          <w:rFonts w:eastAsia="Times New Roman"/>
          <w:szCs w:val="24"/>
        </w:rPr>
      </w:pPr>
      <w:r w:rsidRPr="00BF6768">
        <w:rPr>
          <w:rFonts w:eastAsia="Times New Roman"/>
          <w:szCs w:val="24"/>
        </w:rPr>
        <w:lastRenderedPageBreak/>
        <w:t>Φυσικά, η Κυβέρνηση, όπως είναι γνωστό, είναι σε συζήτηση</w:t>
      </w:r>
      <w:r>
        <w:rPr>
          <w:rFonts w:eastAsia="Times New Roman"/>
          <w:szCs w:val="24"/>
        </w:rPr>
        <w:t>,</w:t>
      </w:r>
      <w:r w:rsidRPr="00BF6768">
        <w:rPr>
          <w:rFonts w:eastAsia="Times New Roman"/>
          <w:szCs w:val="24"/>
        </w:rPr>
        <w:t xml:space="preserve"> με στόχο να αποπληρωθούν κάποια δάνεια του Διεθνούς Ταμείου και</w:t>
      </w:r>
      <w:r w:rsidRPr="00BF6768">
        <w:rPr>
          <w:rFonts w:eastAsia="Times New Roman"/>
          <w:szCs w:val="24"/>
        </w:rPr>
        <w:t xml:space="preserve"> όχι μόνο, κυρίως ακριβά δάνεια. </w:t>
      </w:r>
    </w:p>
    <w:p w14:paraId="42AE9FEA" w14:textId="77777777" w:rsidR="00F00D30" w:rsidRDefault="00AE51A4">
      <w:pPr>
        <w:tabs>
          <w:tab w:val="left" w:pos="2738"/>
          <w:tab w:val="center" w:pos="4753"/>
          <w:tab w:val="left" w:pos="5723"/>
        </w:tabs>
        <w:spacing w:line="600" w:lineRule="auto"/>
        <w:ind w:firstLine="720"/>
        <w:jc w:val="both"/>
        <w:rPr>
          <w:rFonts w:eastAsia="Times New Roman"/>
          <w:szCs w:val="24"/>
        </w:rPr>
      </w:pPr>
      <w:r w:rsidRPr="00BF6768">
        <w:rPr>
          <w:rFonts w:eastAsia="Times New Roman"/>
          <w:szCs w:val="24"/>
        </w:rPr>
        <w:t>Και γενικά αυτή η ρευστότητα μας δίνει τη δυνατότητα</w:t>
      </w:r>
      <w:r>
        <w:rPr>
          <w:rFonts w:eastAsia="Times New Roman"/>
          <w:szCs w:val="24"/>
        </w:rPr>
        <w:t xml:space="preserve">, </w:t>
      </w:r>
      <w:r w:rsidRPr="00BF6768">
        <w:rPr>
          <w:rFonts w:eastAsia="Times New Roman"/>
          <w:szCs w:val="24"/>
        </w:rPr>
        <w:t>από τη στιγμή που δεν καταναλ</w:t>
      </w:r>
      <w:r>
        <w:rPr>
          <w:rFonts w:eastAsia="Times New Roman"/>
          <w:szCs w:val="24"/>
        </w:rPr>
        <w:t>ώνεται -</w:t>
      </w:r>
      <w:r w:rsidRPr="00BF6768">
        <w:rPr>
          <w:rFonts w:eastAsia="Times New Roman"/>
          <w:szCs w:val="24"/>
        </w:rPr>
        <w:t>διότι ευτυχώς δεν είχαμε τέτοιες αναταράξεις που να μας δημιουργούν προβλ</w:t>
      </w:r>
      <w:r>
        <w:rPr>
          <w:rFonts w:eastAsia="Times New Roman"/>
          <w:szCs w:val="24"/>
        </w:rPr>
        <w:t>ήματα-</w:t>
      </w:r>
      <w:r>
        <w:rPr>
          <w:rFonts w:eastAsia="Times New Roman"/>
          <w:szCs w:val="24"/>
        </w:rPr>
        <w:t>,</w:t>
      </w:r>
      <w:r w:rsidRPr="00BF6768">
        <w:rPr>
          <w:rFonts w:eastAsia="Times New Roman"/>
          <w:szCs w:val="24"/>
        </w:rPr>
        <w:t xml:space="preserve"> να βελτιωθεί η διεθνής πιστοληπτική εικόνα της χώρ</w:t>
      </w:r>
      <w:r w:rsidRPr="00BF6768">
        <w:rPr>
          <w:rFonts w:eastAsia="Times New Roman"/>
          <w:szCs w:val="24"/>
        </w:rPr>
        <w:t xml:space="preserve">ας, να έχουμε διαρκείς βελτιώσεις, να πέσουν τα επιτόκια δανεισμού και στην πορεία να βρούμε και τρόπους ούτως ώστε να επιταχύνουμε την ανάκαμψη και την ανάπτυξη. </w:t>
      </w:r>
    </w:p>
    <w:p w14:paraId="42AE9FEB"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BF6768">
        <w:rPr>
          <w:rFonts w:eastAsia="Times New Roman"/>
          <w:szCs w:val="24"/>
        </w:rPr>
        <w:t>Επομένως</w:t>
      </w:r>
      <w:r>
        <w:rPr>
          <w:rFonts w:eastAsia="Times New Roman"/>
          <w:szCs w:val="24"/>
        </w:rPr>
        <w:t xml:space="preserve"> </w:t>
      </w:r>
      <w:r w:rsidRPr="00BF6768">
        <w:rPr>
          <w:rFonts w:eastAsia="Times New Roman"/>
          <w:szCs w:val="24"/>
        </w:rPr>
        <w:t xml:space="preserve">στην κατεύθυνση των δυνατοτήτων που είπα είναι και η ψήφιση αυτού του νομοσχεδίου. </w:t>
      </w:r>
      <w:r w:rsidRPr="00BF6768">
        <w:rPr>
          <w:rFonts w:eastAsia="Times New Roman"/>
          <w:szCs w:val="24"/>
        </w:rPr>
        <w:t xml:space="preserve">Το γεγονός ότι η χώρα έχει αναπτυξιακή στρατηγική, η οποία </w:t>
      </w:r>
      <w:proofErr w:type="spellStart"/>
      <w:r w:rsidRPr="00BF6768">
        <w:rPr>
          <w:rFonts w:eastAsia="Times New Roman"/>
          <w:szCs w:val="24"/>
        </w:rPr>
        <w:t>επικαιροποιε</w:t>
      </w:r>
      <w:r>
        <w:rPr>
          <w:rFonts w:eastAsia="Times New Roman"/>
          <w:szCs w:val="24"/>
        </w:rPr>
        <w:t>ίται</w:t>
      </w:r>
      <w:proofErr w:type="spellEnd"/>
      <w:r>
        <w:rPr>
          <w:rFonts w:eastAsia="Times New Roman"/>
          <w:szCs w:val="24"/>
        </w:rPr>
        <w:t xml:space="preserve">, </w:t>
      </w:r>
      <w:r w:rsidRPr="00BF6768">
        <w:rPr>
          <w:rFonts w:eastAsia="Times New Roman"/>
          <w:szCs w:val="24"/>
        </w:rPr>
        <w:t>βελτιώνεται</w:t>
      </w:r>
      <w:r>
        <w:rPr>
          <w:rFonts w:eastAsia="Times New Roman"/>
          <w:szCs w:val="24"/>
        </w:rPr>
        <w:t xml:space="preserve"> και </w:t>
      </w:r>
      <w:r w:rsidRPr="00BF6768">
        <w:rPr>
          <w:rFonts w:eastAsia="Times New Roman"/>
          <w:color w:val="212121"/>
          <w:szCs w:val="24"/>
        </w:rPr>
        <w:t>εξειδικεύεται</w:t>
      </w:r>
      <w:r>
        <w:rPr>
          <w:rFonts w:eastAsia="Times New Roman"/>
          <w:color w:val="212121"/>
          <w:szCs w:val="24"/>
        </w:rPr>
        <w:t xml:space="preserve">, το γεγονός ότι αποκτά </w:t>
      </w:r>
      <w:r w:rsidRPr="00BF6768">
        <w:rPr>
          <w:rFonts w:eastAsia="Times New Roman"/>
          <w:color w:val="212121"/>
          <w:szCs w:val="24"/>
        </w:rPr>
        <w:t>σύγχρονες πολιτικές</w:t>
      </w:r>
      <w:r>
        <w:rPr>
          <w:rFonts w:eastAsia="Times New Roman"/>
          <w:color w:val="212121"/>
          <w:szCs w:val="24"/>
        </w:rPr>
        <w:t>,</w:t>
      </w:r>
      <w:r w:rsidRPr="00BF6768">
        <w:rPr>
          <w:rFonts w:eastAsia="Times New Roman"/>
          <w:color w:val="212121"/>
          <w:szCs w:val="24"/>
        </w:rPr>
        <w:t xml:space="preserve"> που βελτιώνουν το επιχειρηματικό περιβάλλον και το </w:t>
      </w:r>
      <w:proofErr w:type="spellStart"/>
      <w:r w:rsidRPr="00BF6768">
        <w:rPr>
          <w:rFonts w:eastAsia="Times New Roman"/>
          <w:color w:val="212121"/>
          <w:szCs w:val="24"/>
        </w:rPr>
        <w:t>αδειοδοτικό</w:t>
      </w:r>
      <w:proofErr w:type="spellEnd"/>
      <w:r w:rsidRPr="00BF6768">
        <w:rPr>
          <w:rFonts w:eastAsia="Times New Roman"/>
          <w:color w:val="212121"/>
          <w:szCs w:val="24"/>
        </w:rPr>
        <w:t xml:space="preserve"> περιβάλλον</w:t>
      </w:r>
      <w:r>
        <w:rPr>
          <w:rFonts w:eastAsia="Times New Roman"/>
          <w:color w:val="212121"/>
          <w:szCs w:val="24"/>
        </w:rPr>
        <w:t>,</w:t>
      </w:r>
      <w:r w:rsidRPr="00BF6768">
        <w:rPr>
          <w:rFonts w:eastAsia="Times New Roman"/>
          <w:color w:val="212121"/>
          <w:szCs w:val="24"/>
        </w:rPr>
        <w:t xml:space="preserve"> το γεγονός ότι δημιουργούμε χρ</w:t>
      </w:r>
      <w:r w:rsidRPr="00BF6768">
        <w:rPr>
          <w:rFonts w:eastAsia="Times New Roman"/>
          <w:color w:val="212121"/>
          <w:szCs w:val="24"/>
        </w:rPr>
        <w:t xml:space="preserve">ηματοδοτικά εργαλεία που </w:t>
      </w:r>
      <w:r>
        <w:rPr>
          <w:rFonts w:eastAsia="Times New Roman"/>
          <w:color w:val="212121"/>
          <w:szCs w:val="24"/>
        </w:rPr>
        <w:t>συμπληρωματικά με τις τράπεζες –π</w:t>
      </w:r>
      <w:r w:rsidRPr="00BF6768">
        <w:rPr>
          <w:rFonts w:eastAsia="Times New Roman"/>
          <w:color w:val="212121"/>
          <w:szCs w:val="24"/>
        </w:rPr>
        <w:t>ροφανώς</w:t>
      </w:r>
      <w:r>
        <w:rPr>
          <w:rFonts w:eastAsia="Times New Roman"/>
          <w:color w:val="212121"/>
          <w:szCs w:val="24"/>
        </w:rPr>
        <w:t>- μας επιτρέπουν</w:t>
      </w:r>
      <w:r w:rsidRPr="00BF6768">
        <w:rPr>
          <w:rFonts w:eastAsia="Times New Roman"/>
          <w:color w:val="212121"/>
          <w:szCs w:val="24"/>
        </w:rPr>
        <w:t xml:space="preserve"> να καλύψουμε ταχύτερα τα χρηματοδοτικά </w:t>
      </w:r>
      <w:r w:rsidRPr="00BF6768">
        <w:rPr>
          <w:rFonts w:eastAsia="Times New Roman"/>
          <w:color w:val="212121"/>
          <w:szCs w:val="24"/>
        </w:rPr>
        <w:lastRenderedPageBreak/>
        <w:t>κενά</w:t>
      </w:r>
      <w:r>
        <w:rPr>
          <w:rFonts w:eastAsia="Times New Roman"/>
          <w:color w:val="212121"/>
          <w:szCs w:val="24"/>
        </w:rPr>
        <w:t>,</w:t>
      </w:r>
      <w:r w:rsidRPr="00BF6768">
        <w:rPr>
          <w:rFonts w:eastAsia="Times New Roman"/>
          <w:color w:val="212121"/>
          <w:szCs w:val="24"/>
        </w:rPr>
        <w:t xml:space="preserve"> όλα αυτά είναι δυνατότητες του παρόντος αλλά και του μέλλοντος</w:t>
      </w:r>
      <w:r>
        <w:rPr>
          <w:rFonts w:eastAsia="Times New Roman"/>
          <w:color w:val="212121"/>
          <w:szCs w:val="24"/>
        </w:rPr>
        <w:t>.</w:t>
      </w:r>
    </w:p>
    <w:p w14:paraId="42AE9FEC"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BF6768">
        <w:rPr>
          <w:rFonts w:eastAsia="Times New Roman"/>
          <w:color w:val="212121"/>
          <w:szCs w:val="24"/>
        </w:rPr>
        <w:t xml:space="preserve">Εγώ θα ήθελα να περιοριστώ στα θέματα της </w:t>
      </w:r>
      <w:r>
        <w:rPr>
          <w:rFonts w:eastAsia="Times New Roman"/>
          <w:color w:val="212121"/>
          <w:szCs w:val="24"/>
        </w:rPr>
        <w:t>Αναπτυξιακής</w:t>
      </w:r>
      <w:r w:rsidRPr="00BF6768">
        <w:rPr>
          <w:rFonts w:eastAsia="Times New Roman"/>
          <w:color w:val="212121"/>
          <w:szCs w:val="24"/>
        </w:rPr>
        <w:t xml:space="preserve"> </w:t>
      </w:r>
      <w:r>
        <w:rPr>
          <w:rFonts w:eastAsia="Times New Roman"/>
          <w:color w:val="212121"/>
          <w:szCs w:val="24"/>
        </w:rPr>
        <w:t>Τ</w:t>
      </w:r>
      <w:r w:rsidRPr="00BF6768">
        <w:rPr>
          <w:rFonts w:eastAsia="Times New Roman"/>
          <w:color w:val="212121"/>
          <w:szCs w:val="24"/>
        </w:rPr>
        <w:t>ράπεζας</w:t>
      </w:r>
      <w:r>
        <w:rPr>
          <w:rFonts w:eastAsia="Times New Roman"/>
          <w:color w:val="212121"/>
          <w:szCs w:val="24"/>
        </w:rPr>
        <w:t xml:space="preserve">, </w:t>
      </w:r>
      <w:r>
        <w:rPr>
          <w:rFonts w:eastAsia="Times New Roman"/>
          <w:color w:val="212121"/>
          <w:szCs w:val="24"/>
        </w:rPr>
        <w:t>μια</w:t>
      </w:r>
      <w:r>
        <w:rPr>
          <w:rFonts w:eastAsia="Times New Roman"/>
          <w:color w:val="212121"/>
          <w:szCs w:val="24"/>
        </w:rPr>
        <w:t>ς</w:t>
      </w:r>
      <w:r w:rsidRPr="00BF6768">
        <w:rPr>
          <w:rFonts w:eastAsia="Times New Roman"/>
          <w:color w:val="212121"/>
          <w:szCs w:val="24"/>
        </w:rPr>
        <w:t xml:space="preserve"> και προκάλεσε και ένα ενδιαφέρον</w:t>
      </w:r>
      <w:r>
        <w:rPr>
          <w:rFonts w:eastAsia="Times New Roman"/>
          <w:color w:val="212121"/>
          <w:szCs w:val="24"/>
        </w:rPr>
        <w:t>. Κ</w:t>
      </w:r>
      <w:r w:rsidRPr="00BF6768">
        <w:rPr>
          <w:rFonts w:eastAsia="Times New Roman"/>
          <w:color w:val="212121"/>
          <w:szCs w:val="24"/>
        </w:rPr>
        <w:t xml:space="preserve">αι θα ήθελα να πω </w:t>
      </w:r>
      <w:r>
        <w:rPr>
          <w:rFonts w:eastAsia="Times New Roman"/>
          <w:color w:val="212121"/>
          <w:szCs w:val="24"/>
        </w:rPr>
        <w:t xml:space="preserve">ότι θεωρώ πως </w:t>
      </w:r>
      <w:r w:rsidRPr="00BF6768">
        <w:rPr>
          <w:rFonts w:eastAsia="Times New Roman"/>
          <w:color w:val="212121"/>
          <w:szCs w:val="24"/>
        </w:rPr>
        <w:t>η συζήτηση στην επιτροπή ήταν εποικοδομητική</w:t>
      </w:r>
      <w:r>
        <w:rPr>
          <w:rFonts w:eastAsia="Times New Roman"/>
          <w:color w:val="212121"/>
          <w:szCs w:val="24"/>
        </w:rPr>
        <w:t>, π</w:t>
      </w:r>
      <w:r w:rsidRPr="00BF6768">
        <w:rPr>
          <w:rFonts w:eastAsia="Times New Roman"/>
          <w:color w:val="212121"/>
          <w:szCs w:val="24"/>
        </w:rPr>
        <w:t xml:space="preserve">ροφανώς με τις απόψεις </w:t>
      </w:r>
      <w:r>
        <w:rPr>
          <w:rFonts w:eastAsia="Times New Roman"/>
          <w:color w:val="212121"/>
          <w:szCs w:val="24"/>
        </w:rPr>
        <w:t>π</w:t>
      </w:r>
      <w:r w:rsidRPr="00BF6768">
        <w:rPr>
          <w:rFonts w:eastAsia="Times New Roman"/>
          <w:color w:val="212121"/>
          <w:szCs w:val="24"/>
        </w:rPr>
        <w:t>ου κάθε κόμμα</w:t>
      </w:r>
      <w:r>
        <w:rPr>
          <w:rFonts w:eastAsia="Times New Roman"/>
          <w:color w:val="212121"/>
          <w:szCs w:val="24"/>
        </w:rPr>
        <w:t>,</w:t>
      </w:r>
      <w:r w:rsidRPr="00BF6768">
        <w:rPr>
          <w:rFonts w:eastAsia="Times New Roman"/>
          <w:color w:val="212121"/>
          <w:szCs w:val="24"/>
        </w:rPr>
        <w:t xml:space="preserve"> </w:t>
      </w:r>
      <w:r>
        <w:rPr>
          <w:rFonts w:eastAsia="Times New Roman"/>
          <w:color w:val="212121"/>
          <w:szCs w:val="24"/>
        </w:rPr>
        <w:t>κάθε εισηγητής και κάθε φορέας διατύπωσε.</w:t>
      </w:r>
      <w:r w:rsidRPr="00BF6768">
        <w:rPr>
          <w:rFonts w:eastAsia="Times New Roman"/>
          <w:color w:val="212121"/>
          <w:szCs w:val="24"/>
        </w:rPr>
        <w:t xml:space="preserve"> </w:t>
      </w:r>
    </w:p>
    <w:p w14:paraId="42AE9FED"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Θέλω να πω ότι </w:t>
      </w:r>
      <w:r w:rsidRPr="00BF6768">
        <w:rPr>
          <w:rFonts w:eastAsia="Times New Roman"/>
          <w:color w:val="212121"/>
          <w:szCs w:val="24"/>
        </w:rPr>
        <w:t>δυστυχώς έχουμε ένα θέμα εδώ</w:t>
      </w:r>
      <w:r>
        <w:rPr>
          <w:rFonts w:eastAsia="Times New Roman"/>
          <w:color w:val="212121"/>
          <w:szCs w:val="24"/>
        </w:rPr>
        <w:t xml:space="preserve">, το οποίο, </w:t>
      </w:r>
      <w:r>
        <w:rPr>
          <w:rFonts w:eastAsia="Times New Roman"/>
          <w:color w:val="212121"/>
          <w:szCs w:val="24"/>
        </w:rPr>
        <w:t>ενώ βέβαια ε</w:t>
      </w:r>
      <w:r w:rsidRPr="00BF6768">
        <w:rPr>
          <w:rFonts w:eastAsia="Times New Roman"/>
          <w:color w:val="212121"/>
          <w:szCs w:val="24"/>
        </w:rPr>
        <w:t>ίναι βαθύτατα πολιτικό</w:t>
      </w:r>
      <w:r>
        <w:rPr>
          <w:rFonts w:eastAsia="Times New Roman"/>
          <w:color w:val="212121"/>
          <w:szCs w:val="24"/>
        </w:rPr>
        <w:t>,</w:t>
      </w:r>
      <w:r w:rsidRPr="00BF6768">
        <w:rPr>
          <w:rFonts w:eastAsia="Times New Roman"/>
          <w:color w:val="212121"/>
          <w:szCs w:val="24"/>
        </w:rPr>
        <w:t xml:space="preserve"> έχει και ορισμένες τεχνικές πλευρές και έτσι η άγνοια πολλές φορές μπορεί να οδηγήσει και σε λανθασμένες πολιτικές τοποθετήσεις</w:t>
      </w:r>
      <w:r>
        <w:rPr>
          <w:rFonts w:eastAsia="Times New Roman"/>
          <w:color w:val="212121"/>
          <w:szCs w:val="24"/>
        </w:rPr>
        <w:t xml:space="preserve">. </w:t>
      </w:r>
    </w:p>
    <w:p w14:paraId="42AE9FEE"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BF6768">
        <w:rPr>
          <w:rFonts w:eastAsia="Times New Roman"/>
          <w:color w:val="212121"/>
          <w:szCs w:val="24"/>
        </w:rPr>
        <w:t>Για αυτό θέλω να επισημάνω μερικά τέτοια θέματα</w:t>
      </w:r>
      <w:r>
        <w:rPr>
          <w:rFonts w:eastAsia="Times New Roman"/>
          <w:color w:val="212121"/>
          <w:szCs w:val="24"/>
        </w:rPr>
        <w:t>.</w:t>
      </w:r>
    </w:p>
    <w:p w14:paraId="42AE9FEF"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Αρχίζω με τον Ε</w:t>
      </w:r>
      <w:r w:rsidRPr="00BF6768">
        <w:rPr>
          <w:rFonts w:eastAsia="Times New Roman"/>
          <w:color w:val="212121"/>
          <w:szCs w:val="24"/>
        </w:rPr>
        <w:t xml:space="preserve">κπρόσωπο του </w:t>
      </w:r>
      <w:r>
        <w:rPr>
          <w:rFonts w:eastAsia="Times New Roman"/>
          <w:color w:val="212121"/>
          <w:szCs w:val="24"/>
        </w:rPr>
        <w:t>Κομμουνιστικο</w:t>
      </w:r>
      <w:r>
        <w:rPr>
          <w:rFonts w:eastAsia="Times New Roman"/>
          <w:color w:val="212121"/>
          <w:szCs w:val="24"/>
        </w:rPr>
        <w:t>ύ Κόμματος Ελλάδας</w:t>
      </w:r>
      <w:r>
        <w:rPr>
          <w:rFonts w:eastAsia="Times New Roman"/>
          <w:color w:val="212121"/>
          <w:szCs w:val="24"/>
        </w:rPr>
        <w:t>,</w:t>
      </w:r>
      <w:r>
        <w:rPr>
          <w:rFonts w:eastAsia="Times New Roman"/>
          <w:color w:val="212121"/>
          <w:szCs w:val="24"/>
        </w:rPr>
        <w:t xml:space="preserve"> που χαρακτήρισε την </w:t>
      </w:r>
      <w:r>
        <w:rPr>
          <w:rFonts w:eastAsia="Times New Roman"/>
          <w:color w:val="212121"/>
          <w:szCs w:val="24"/>
        </w:rPr>
        <w:t>Α</w:t>
      </w:r>
      <w:r>
        <w:rPr>
          <w:rFonts w:eastAsia="Times New Roman"/>
          <w:color w:val="212121"/>
          <w:szCs w:val="24"/>
        </w:rPr>
        <w:t xml:space="preserve">ναπτυξιακή </w:t>
      </w:r>
      <w:r>
        <w:rPr>
          <w:rFonts w:eastAsia="Times New Roman"/>
          <w:color w:val="212121"/>
          <w:szCs w:val="24"/>
        </w:rPr>
        <w:t>Τ</w:t>
      </w:r>
      <w:r w:rsidRPr="00BF6768">
        <w:rPr>
          <w:rFonts w:eastAsia="Times New Roman"/>
          <w:color w:val="212121"/>
          <w:szCs w:val="24"/>
        </w:rPr>
        <w:t>ράπεζα ως εργαλείο ενίσχυσης των μεγάλων επιχειρήσεων</w:t>
      </w:r>
      <w:r>
        <w:rPr>
          <w:rFonts w:eastAsia="Times New Roman"/>
          <w:color w:val="212121"/>
          <w:szCs w:val="24"/>
        </w:rPr>
        <w:t xml:space="preserve">. Πρόκειται </w:t>
      </w:r>
      <w:r w:rsidRPr="00BF6768">
        <w:rPr>
          <w:rFonts w:eastAsia="Times New Roman"/>
          <w:color w:val="212121"/>
          <w:szCs w:val="24"/>
        </w:rPr>
        <w:t>για άγνοια</w:t>
      </w:r>
      <w:r>
        <w:rPr>
          <w:rFonts w:eastAsia="Times New Roman"/>
          <w:color w:val="212121"/>
          <w:szCs w:val="24"/>
        </w:rPr>
        <w:t xml:space="preserve">. </w:t>
      </w:r>
    </w:p>
    <w:p w14:paraId="42AE9FF0"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ΓΕΩΡΓΙΟΣ ΛΑΜΠΡΟΥΛΗΣ (ΣΤ΄ Αντιπρόεδρος της Βουλής): </w:t>
      </w:r>
      <w:r>
        <w:rPr>
          <w:rFonts w:eastAsia="Times New Roman"/>
          <w:szCs w:val="24"/>
        </w:rPr>
        <w:t xml:space="preserve">Άγνοια; </w:t>
      </w:r>
    </w:p>
    <w:p w14:paraId="42AE9FF1"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217482">
        <w:rPr>
          <w:rFonts w:eastAsia="Times New Roman"/>
          <w:b/>
          <w:color w:val="212121"/>
          <w:szCs w:val="24"/>
        </w:rPr>
        <w:lastRenderedPageBreak/>
        <w:t>ΙΩΑΝΝΗΣ ΔΡΑΓΑΣΑΚΗΣ (Αντιπρόεδρος της Κυβέρνησης</w:t>
      </w:r>
      <w:r>
        <w:rPr>
          <w:rFonts w:eastAsia="Times New Roman"/>
          <w:b/>
          <w:color w:val="212121"/>
          <w:szCs w:val="24"/>
        </w:rPr>
        <w:t xml:space="preserve"> και </w:t>
      </w:r>
      <w:r w:rsidRPr="00217482">
        <w:rPr>
          <w:rFonts w:eastAsia="Times New Roman"/>
          <w:b/>
          <w:color w:val="212121"/>
          <w:szCs w:val="24"/>
        </w:rPr>
        <w:t>Υπουργός Οικο</w:t>
      </w:r>
      <w:r w:rsidRPr="00217482">
        <w:rPr>
          <w:rFonts w:eastAsia="Times New Roman"/>
          <w:b/>
          <w:color w:val="212121"/>
          <w:szCs w:val="24"/>
        </w:rPr>
        <w:t>νομίας και Ανάπτυξης):</w:t>
      </w:r>
      <w:r>
        <w:rPr>
          <w:rFonts w:eastAsia="Times New Roman"/>
          <w:b/>
          <w:color w:val="212121"/>
          <w:szCs w:val="24"/>
        </w:rPr>
        <w:t xml:space="preserve"> </w:t>
      </w:r>
      <w:r>
        <w:rPr>
          <w:rFonts w:eastAsia="Times New Roman"/>
          <w:color w:val="212121"/>
          <w:szCs w:val="24"/>
        </w:rPr>
        <w:t>Οι</w:t>
      </w:r>
      <w:r w:rsidRPr="00BF6768">
        <w:rPr>
          <w:rFonts w:eastAsia="Times New Roman"/>
          <w:color w:val="212121"/>
          <w:szCs w:val="24"/>
        </w:rPr>
        <w:t xml:space="preserve"> μεγάλες επιχειρήσεις έχουν δυνατότητα να δανειστούν </w:t>
      </w:r>
      <w:r>
        <w:rPr>
          <w:rFonts w:eastAsia="Times New Roman"/>
          <w:color w:val="212121"/>
          <w:szCs w:val="24"/>
        </w:rPr>
        <w:t xml:space="preserve">με </w:t>
      </w:r>
      <w:r w:rsidRPr="00BF6768">
        <w:rPr>
          <w:rFonts w:eastAsia="Times New Roman"/>
          <w:color w:val="212121"/>
          <w:szCs w:val="24"/>
        </w:rPr>
        <w:t>πολλούς τρόπους</w:t>
      </w:r>
      <w:r>
        <w:rPr>
          <w:rFonts w:eastAsia="Times New Roman"/>
          <w:color w:val="212121"/>
          <w:szCs w:val="24"/>
        </w:rPr>
        <w:t>:</w:t>
      </w:r>
      <w:r w:rsidRPr="00BF6768">
        <w:rPr>
          <w:rFonts w:eastAsia="Times New Roman"/>
          <w:color w:val="212121"/>
          <w:szCs w:val="24"/>
        </w:rPr>
        <w:t xml:space="preserve"> και ομόλογα να βγάλουν και στο εξωτερικό να </w:t>
      </w:r>
      <w:r>
        <w:rPr>
          <w:rFonts w:eastAsia="Times New Roman"/>
          <w:color w:val="212121"/>
          <w:szCs w:val="24"/>
        </w:rPr>
        <w:t>απευθυνθούν</w:t>
      </w:r>
      <w:r w:rsidRPr="00BF6768">
        <w:rPr>
          <w:rFonts w:eastAsia="Times New Roman"/>
          <w:color w:val="212121"/>
          <w:szCs w:val="24"/>
        </w:rPr>
        <w:t xml:space="preserve"> και στο </w:t>
      </w:r>
      <w:r>
        <w:rPr>
          <w:rFonts w:eastAsia="Times New Roman"/>
          <w:color w:val="212121"/>
          <w:szCs w:val="24"/>
        </w:rPr>
        <w:t>Χ</w:t>
      </w:r>
      <w:r w:rsidRPr="00BF6768">
        <w:rPr>
          <w:rFonts w:eastAsia="Times New Roman"/>
          <w:color w:val="212121"/>
          <w:szCs w:val="24"/>
        </w:rPr>
        <w:t>ρηματιστήριο να πάνε</w:t>
      </w:r>
      <w:r>
        <w:rPr>
          <w:rFonts w:eastAsia="Times New Roman"/>
          <w:color w:val="212121"/>
          <w:szCs w:val="24"/>
        </w:rPr>
        <w:t xml:space="preserve">. </w:t>
      </w:r>
      <w:r w:rsidRPr="00BF6768">
        <w:rPr>
          <w:rFonts w:eastAsia="Times New Roman"/>
          <w:color w:val="212121"/>
          <w:szCs w:val="24"/>
        </w:rPr>
        <w:t xml:space="preserve">Αυτός που έχει ανάγκη είναι κυρίως η μικρή και </w:t>
      </w:r>
      <w:r>
        <w:rPr>
          <w:rFonts w:eastAsia="Times New Roman"/>
          <w:color w:val="212121"/>
          <w:szCs w:val="24"/>
        </w:rPr>
        <w:t xml:space="preserve">η </w:t>
      </w:r>
      <w:r w:rsidRPr="00BF6768">
        <w:rPr>
          <w:rFonts w:eastAsia="Times New Roman"/>
          <w:color w:val="212121"/>
          <w:szCs w:val="24"/>
        </w:rPr>
        <w:t>μεσαία επιχείρηση</w:t>
      </w:r>
      <w:r>
        <w:rPr>
          <w:rFonts w:eastAsia="Times New Roman"/>
          <w:color w:val="212121"/>
          <w:szCs w:val="24"/>
        </w:rPr>
        <w:t>. Γ</w:t>
      </w:r>
      <w:r w:rsidRPr="00BF6768">
        <w:rPr>
          <w:rFonts w:eastAsia="Times New Roman"/>
          <w:color w:val="212121"/>
          <w:szCs w:val="24"/>
        </w:rPr>
        <w:t xml:space="preserve">ια αυτό και </w:t>
      </w:r>
      <w:r>
        <w:rPr>
          <w:rFonts w:eastAsia="Times New Roman"/>
          <w:color w:val="212121"/>
          <w:szCs w:val="24"/>
        </w:rPr>
        <w:t xml:space="preserve">οι </w:t>
      </w:r>
      <w:r w:rsidRPr="00BF6768">
        <w:rPr>
          <w:rFonts w:eastAsia="Times New Roman"/>
          <w:color w:val="212121"/>
          <w:szCs w:val="24"/>
        </w:rPr>
        <w:t xml:space="preserve">αναπτυξιακές τράπεζες </w:t>
      </w:r>
      <w:r>
        <w:rPr>
          <w:rFonts w:eastAsia="Times New Roman"/>
          <w:color w:val="212121"/>
          <w:szCs w:val="24"/>
        </w:rPr>
        <w:t>-</w:t>
      </w:r>
      <w:r w:rsidRPr="00BF6768">
        <w:rPr>
          <w:rFonts w:eastAsia="Times New Roman"/>
          <w:color w:val="212121"/>
          <w:szCs w:val="24"/>
        </w:rPr>
        <w:t xml:space="preserve">όχι μόνο σε </w:t>
      </w:r>
      <w:r>
        <w:rPr>
          <w:rFonts w:eastAsia="Times New Roman"/>
          <w:color w:val="212121"/>
          <w:szCs w:val="24"/>
        </w:rPr>
        <w:t>εμάς-</w:t>
      </w:r>
      <w:r w:rsidRPr="00BF6768">
        <w:rPr>
          <w:rFonts w:eastAsia="Times New Roman"/>
          <w:color w:val="212121"/>
          <w:szCs w:val="24"/>
        </w:rPr>
        <w:t xml:space="preserve"> είναι </w:t>
      </w:r>
      <w:r>
        <w:rPr>
          <w:rFonts w:eastAsia="Times New Roman"/>
          <w:color w:val="212121"/>
          <w:szCs w:val="24"/>
        </w:rPr>
        <w:t>προσανατολισμένες</w:t>
      </w:r>
      <w:r w:rsidRPr="00BF6768">
        <w:rPr>
          <w:rFonts w:eastAsia="Times New Roman"/>
          <w:color w:val="212121"/>
          <w:szCs w:val="24"/>
        </w:rPr>
        <w:t xml:space="preserve"> αφ</w:t>
      </w:r>
      <w:r>
        <w:rPr>
          <w:rFonts w:eastAsia="Times New Roman"/>
          <w:color w:val="212121"/>
          <w:szCs w:val="24"/>
        </w:rPr>
        <w:t xml:space="preserve">’ </w:t>
      </w:r>
      <w:r w:rsidRPr="00BF6768">
        <w:rPr>
          <w:rFonts w:eastAsia="Times New Roman"/>
          <w:color w:val="212121"/>
          <w:szCs w:val="24"/>
        </w:rPr>
        <w:t xml:space="preserve">ενός </w:t>
      </w:r>
      <w:r>
        <w:rPr>
          <w:rFonts w:eastAsia="Times New Roman"/>
          <w:color w:val="212121"/>
          <w:szCs w:val="24"/>
        </w:rPr>
        <w:t>σ</w:t>
      </w:r>
      <w:r w:rsidRPr="00BF6768">
        <w:rPr>
          <w:rFonts w:eastAsia="Times New Roman"/>
          <w:color w:val="212121"/>
          <w:szCs w:val="24"/>
        </w:rPr>
        <w:t>τις υποδομές και αφ</w:t>
      </w:r>
      <w:r>
        <w:rPr>
          <w:rFonts w:eastAsia="Times New Roman"/>
          <w:color w:val="212121"/>
          <w:szCs w:val="24"/>
        </w:rPr>
        <w:t xml:space="preserve">’ </w:t>
      </w:r>
      <w:r w:rsidRPr="00BF6768">
        <w:rPr>
          <w:rFonts w:eastAsia="Times New Roman"/>
          <w:color w:val="212121"/>
          <w:szCs w:val="24"/>
        </w:rPr>
        <w:t>ετέρου στις μικρές και μεσαίες επιχειρήσεις</w:t>
      </w:r>
      <w:r>
        <w:rPr>
          <w:rFonts w:eastAsia="Times New Roman"/>
          <w:color w:val="212121"/>
          <w:szCs w:val="24"/>
        </w:rPr>
        <w:t>.</w:t>
      </w:r>
    </w:p>
    <w:p w14:paraId="42AE9FF2"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BF6768">
        <w:rPr>
          <w:rFonts w:eastAsia="Times New Roman"/>
          <w:color w:val="212121"/>
          <w:szCs w:val="24"/>
        </w:rPr>
        <w:t xml:space="preserve">Άρα θεωρώ ότι </w:t>
      </w:r>
      <w:r>
        <w:rPr>
          <w:rFonts w:eastAsia="Times New Roman"/>
          <w:color w:val="212121"/>
          <w:szCs w:val="24"/>
        </w:rPr>
        <w:t xml:space="preserve">η </w:t>
      </w:r>
      <w:r>
        <w:rPr>
          <w:rFonts w:eastAsia="Times New Roman"/>
          <w:color w:val="212121"/>
          <w:szCs w:val="24"/>
        </w:rPr>
        <w:t>Α</w:t>
      </w:r>
      <w:r>
        <w:rPr>
          <w:rFonts w:eastAsia="Times New Roman"/>
          <w:color w:val="212121"/>
          <w:szCs w:val="24"/>
        </w:rPr>
        <w:t xml:space="preserve">ναπτυξιακή </w:t>
      </w:r>
      <w:r>
        <w:rPr>
          <w:rFonts w:eastAsia="Times New Roman"/>
          <w:color w:val="212121"/>
          <w:szCs w:val="24"/>
        </w:rPr>
        <w:t>Τ</w:t>
      </w:r>
      <w:r>
        <w:rPr>
          <w:rFonts w:eastAsia="Times New Roman"/>
          <w:color w:val="212121"/>
          <w:szCs w:val="24"/>
        </w:rPr>
        <w:t>ράπεζα είναι ένα προοδευτικό εργαλείο</w:t>
      </w:r>
      <w:r w:rsidRPr="00BF6768">
        <w:rPr>
          <w:rFonts w:eastAsia="Times New Roman"/>
          <w:color w:val="212121"/>
          <w:szCs w:val="24"/>
        </w:rPr>
        <w:t xml:space="preserve"> και θα έπρεπε και το </w:t>
      </w:r>
      <w:r>
        <w:rPr>
          <w:rFonts w:eastAsia="Times New Roman"/>
          <w:color w:val="212121"/>
          <w:szCs w:val="24"/>
        </w:rPr>
        <w:t>Κομμουνιστικ</w:t>
      </w:r>
      <w:r>
        <w:rPr>
          <w:rFonts w:eastAsia="Times New Roman"/>
          <w:color w:val="212121"/>
          <w:szCs w:val="24"/>
        </w:rPr>
        <w:t>ό Κόμμα να</w:t>
      </w:r>
      <w:r w:rsidRPr="00BF6768">
        <w:rPr>
          <w:rFonts w:eastAsia="Times New Roman"/>
          <w:color w:val="212121"/>
          <w:szCs w:val="24"/>
        </w:rPr>
        <w:t xml:space="preserve"> το δει έτσι</w:t>
      </w:r>
      <w:r>
        <w:rPr>
          <w:rFonts w:eastAsia="Times New Roman"/>
          <w:color w:val="212121"/>
          <w:szCs w:val="24"/>
        </w:rPr>
        <w:t>.</w:t>
      </w:r>
      <w:r w:rsidRPr="00BF6768">
        <w:rPr>
          <w:rFonts w:eastAsia="Times New Roman"/>
          <w:color w:val="212121"/>
          <w:szCs w:val="24"/>
        </w:rPr>
        <w:t xml:space="preserve"> Βεβαίως</w:t>
      </w:r>
      <w:r>
        <w:rPr>
          <w:rFonts w:eastAsia="Times New Roman"/>
          <w:color w:val="212121"/>
          <w:szCs w:val="24"/>
        </w:rPr>
        <w:t>, ε</w:t>
      </w:r>
      <w:r w:rsidRPr="00BF6768">
        <w:rPr>
          <w:rFonts w:eastAsia="Times New Roman"/>
          <w:color w:val="212121"/>
          <w:szCs w:val="24"/>
        </w:rPr>
        <w:t xml:space="preserve">ξαρτάται </w:t>
      </w:r>
      <w:r>
        <w:rPr>
          <w:rFonts w:eastAsia="Times New Roman"/>
          <w:color w:val="212121"/>
          <w:szCs w:val="24"/>
        </w:rPr>
        <w:t xml:space="preserve">από το </w:t>
      </w:r>
      <w:r w:rsidRPr="00BF6768">
        <w:rPr>
          <w:rFonts w:eastAsia="Times New Roman"/>
          <w:color w:val="212121"/>
          <w:szCs w:val="24"/>
        </w:rPr>
        <w:t>ποιος τη διοικεί</w:t>
      </w:r>
      <w:r>
        <w:rPr>
          <w:rFonts w:eastAsia="Times New Roman"/>
          <w:color w:val="212121"/>
          <w:szCs w:val="24"/>
        </w:rPr>
        <w:t>, σε ποιο π</w:t>
      </w:r>
      <w:r w:rsidRPr="00BF6768">
        <w:rPr>
          <w:rFonts w:eastAsia="Times New Roman"/>
          <w:color w:val="212121"/>
          <w:szCs w:val="24"/>
        </w:rPr>
        <w:t>λαίσιο λειτουργεί και λοιπά</w:t>
      </w:r>
      <w:r>
        <w:rPr>
          <w:rFonts w:eastAsia="Times New Roman"/>
          <w:color w:val="212121"/>
          <w:szCs w:val="24"/>
        </w:rPr>
        <w:t>. Δ</w:t>
      </w:r>
      <w:r w:rsidRPr="00BF6768">
        <w:rPr>
          <w:rFonts w:eastAsia="Times New Roman"/>
          <w:color w:val="212121"/>
          <w:szCs w:val="24"/>
        </w:rPr>
        <w:t xml:space="preserve">εν θέλω να πω ότι κάθε αναπτυξιακή τράπεζα </w:t>
      </w:r>
      <w:r>
        <w:rPr>
          <w:rFonts w:eastAsia="Times New Roman"/>
          <w:color w:val="212121"/>
          <w:szCs w:val="24"/>
        </w:rPr>
        <w:t xml:space="preserve">είναι </w:t>
      </w:r>
      <w:r w:rsidRPr="00BF6768">
        <w:rPr>
          <w:rFonts w:eastAsia="Times New Roman"/>
          <w:color w:val="212121"/>
          <w:szCs w:val="24"/>
        </w:rPr>
        <w:t>και επιτυχημένη</w:t>
      </w:r>
      <w:r>
        <w:rPr>
          <w:rFonts w:eastAsia="Times New Roman"/>
          <w:color w:val="212121"/>
          <w:szCs w:val="24"/>
        </w:rPr>
        <w:t>.</w:t>
      </w:r>
      <w:r w:rsidRPr="00BF6768">
        <w:rPr>
          <w:rFonts w:eastAsia="Times New Roman"/>
          <w:color w:val="212121"/>
          <w:szCs w:val="24"/>
        </w:rPr>
        <w:t xml:space="preserve"> Άλλωστε</w:t>
      </w:r>
      <w:r>
        <w:rPr>
          <w:rFonts w:eastAsia="Times New Roman"/>
          <w:color w:val="212121"/>
          <w:szCs w:val="24"/>
        </w:rPr>
        <w:t>,</w:t>
      </w:r>
      <w:r w:rsidRPr="00BF6768">
        <w:rPr>
          <w:rFonts w:eastAsia="Times New Roman"/>
          <w:color w:val="212121"/>
          <w:szCs w:val="24"/>
        </w:rPr>
        <w:t xml:space="preserve"> έχουμε </w:t>
      </w:r>
      <w:r>
        <w:rPr>
          <w:rFonts w:eastAsia="Times New Roman"/>
          <w:color w:val="212121"/>
          <w:szCs w:val="24"/>
        </w:rPr>
        <w:t xml:space="preserve">εδώ </w:t>
      </w:r>
      <w:r w:rsidRPr="00BF6768">
        <w:rPr>
          <w:rFonts w:eastAsia="Times New Roman"/>
          <w:color w:val="212121"/>
          <w:szCs w:val="24"/>
        </w:rPr>
        <w:t>στο παρελθόν παραδείγματα τα οποία πρέπει να είναι παραδείγματα</w:t>
      </w:r>
      <w:r w:rsidRPr="00BF6768">
        <w:rPr>
          <w:rFonts w:eastAsia="Times New Roman"/>
          <w:color w:val="212121"/>
          <w:szCs w:val="24"/>
        </w:rPr>
        <w:t xml:space="preserve"> προς αποφυγή</w:t>
      </w:r>
      <w:r>
        <w:rPr>
          <w:rFonts w:eastAsia="Times New Roman"/>
          <w:color w:val="212121"/>
          <w:szCs w:val="24"/>
        </w:rPr>
        <w:t xml:space="preserve">. </w:t>
      </w:r>
    </w:p>
    <w:p w14:paraId="42AE9FF3"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F6768">
        <w:rPr>
          <w:rFonts w:eastAsia="Times New Roman"/>
          <w:color w:val="212121"/>
          <w:szCs w:val="24"/>
        </w:rPr>
        <w:t>αι αν ήσασταν στην επιτροπή</w:t>
      </w:r>
      <w:r>
        <w:rPr>
          <w:rFonts w:eastAsia="Times New Roman"/>
          <w:color w:val="212121"/>
          <w:szCs w:val="24"/>
        </w:rPr>
        <w:t>,</w:t>
      </w:r>
      <w:r w:rsidRPr="00BF6768">
        <w:rPr>
          <w:rFonts w:eastAsia="Times New Roman"/>
          <w:color w:val="212121"/>
          <w:szCs w:val="24"/>
        </w:rPr>
        <w:t xml:space="preserve"> </w:t>
      </w:r>
      <w:r>
        <w:rPr>
          <w:rFonts w:eastAsia="Times New Roman"/>
          <w:color w:val="212121"/>
          <w:szCs w:val="24"/>
        </w:rPr>
        <w:t>ό</w:t>
      </w:r>
      <w:r w:rsidRPr="00BF6768">
        <w:rPr>
          <w:rFonts w:eastAsia="Times New Roman"/>
          <w:color w:val="212121"/>
          <w:szCs w:val="24"/>
        </w:rPr>
        <w:t>που ήρθαν οι φορείς</w:t>
      </w:r>
      <w:r>
        <w:rPr>
          <w:rFonts w:eastAsia="Times New Roman"/>
          <w:color w:val="212121"/>
          <w:szCs w:val="24"/>
        </w:rPr>
        <w:t xml:space="preserve">, </w:t>
      </w:r>
      <w:r w:rsidRPr="00BF6768">
        <w:rPr>
          <w:rFonts w:eastAsia="Times New Roman"/>
          <w:color w:val="212121"/>
          <w:szCs w:val="24"/>
        </w:rPr>
        <w:t>θα είδατε ότι όλοι οι εκπρόσωποι της μεσαίας και μικρής επιχειρη</w:t>
      </w:r>
      <w:r w:rsidRPr="00BF6768">
        <w:rPr>
          <w:rFonts w:eastAsia="Times New Roman"/>
          <w:color w:val="212121"/>
          <w:szCs w:val="24"/>
        </w:rPr>
        <w:lastRenderedPageBreak/>
        <w:t xml:space="preserve">ματικότητας </w:t>
      </w:r>
      <w:r>
        <w:rPr>
          <w:rFonts w:eastAsia="Times New Roman"/>
          <w:color w:val="212121"/>
          <w:szCs w:val="24"/>
        </w:rPr>
        <w:t>-ΓΣΕΒΕΕ</w:t>
      </w:r>
      <w:r w:rsidRPr="00BF6768">
        <w:rPr>
          <w:rFonts w:eastAsia="Times New Roman"/>
          <w:color w:val="212121"/>
          <w:szCs w:val="24"/>
        </w:rPr>
        <w:t xml:space="preserve"> και άλλοι</w:t>
      </w:r>
      <w:r>
        <w:rPr>
          <w:rFonts w:eastAsia="Times New Roman"/>
          <w:color w:val="212121"/>
          <w:szCs w:val="24"/>
        </w:rPr>
        <w:t>-</w:t>
      </w:r>
      <w:r w:rsidRPr="00BF6768">
        <w:rPr>
          <w:rFonts w:eastAsia="Times New Roman"/>
          <w:color w:val="212121"/>
          <w:szCs w:val="24"/>
        </w:rPr>
        <w:t xml:space="preserve"> ήταν </w:t>
      </w:r>
      <w:r>
        <w:rPr>
          <w:rFonts w:eastAsia="Times New Roman"/>
          <w:color w:val="212121"/>
          <w:szCs w:val="24"/>
        </w:rPr>
        <w:t>θερμά υπέρ της</w:t>
      </w:r>
      <w:r w:rsidRPr="00BF6768">
        <w:rPr>
          <w:rFonts w:eastAsia="Times New Roman"/>
          <w:color w:val="212121"/>
          <w:szCs w:val="24"/>
        </w:rPr>
        <w:t xml:space="preserve"> δημιουργίας </w:t>
      </w:r>
      <w:r>
        <w:rPr>
          <w:rFonts w:eastAsia="Times New Roman"/>
          <w:color w:val="212121"/>
          <w:szCs w:val="24"/>
        </w:rPr>
        <w:t>της Αναπτυξιακής Τράπεζας</w:t>
      </w:r>
      <w:r w:rsidRPr="00BF6768">
        <w:rPr>
          <w:rFonts w:eastAsia="Times New Roman"/>
          <w:color w:val="212121"/>
          <w:szCs w:val="24"/>
        </w:rPr>
        <w:t xml:space="preserve"> και </w:t>
      </w:r>
      <w:r>
        <w:rPr>
          <w:rFonts w:eastAsia="Times New Roman"/>
          <w:color w:val="212121"/>
          <w:szCs w:val="24"/>
        </w:rPr>
        <w:t xml:space="preserve">επίσης και οι </w:t>
      </w:r>
      <w:r w:rsidRPr="00BF6768">
        <w:rPr>
          <w:rFonts w:eastAsia="Times New Roman"/>
          <w:color w:val="212121"/>
          <w:szCs w:val="24"/>
        </w:rPr>
        <w:t>φορείς</w:t>
      </w:r>
      <w:r>
        <w:rPr>
          <w:rFonts w:eastAsia="Times New Roman"/>
          <w:color w:val="212121"/>
          <w:szCs w:val="24"/>
        </w:rPr>
        <w:t>,</w:t>
      </w:r>
      <w:r w:rsidRPr="00BF6768">
        <w:rPr>
          <w:rFonts w:eastAsia="Times New Roman"/>
          <w:color w:val="212121"/>
          <w:szCs w:val="24"/>
        </w:rPr>
        <w:t xml:space="preserve"> όπως οι φ</w:t>
      </w:r>
      <w:r w:rsidRPr="00BF6768">
        <w:rPr>
          <w:rFonts w:eastAsia="Times New Roman"/>
          <w:color w:val="212121"/>
          <w:szCs w:val="24"/>
        </w:rPr>
        <w:t>ορείς που ασχολούνται με το περιβάλλον και λοιπά</w:t>
      </w:r>
      <w:r>
        <w:rPr>
          <w:rFonts w:eastAsia="Times New Roman"/>
          <w:color w:val="212121"/>
          <w:szCs w:val="24"/>
        </w:rPr>
        <w:t>. Είναι μι</w:t>
      </w:r>
      <w:r w:rsidRPr="00BF6768">
        <w:rPr>
          <w:rFonts w:eastAsia="Times New Roman"/>
          <w:color w:val="212121"/>
          <w:szCs w:val="24"/>
        </w:rPr>
        <w:t>α άλλη διάσταση αυτή</w:t>
      </w:r>
      <w:r>
        <w:rPr>
          <w:rFonts w:eastAsia="Times New Roman"/>
          <w:color w:val="212121"/>
          <w:szCs w:val="24"/>
        </w:rPr>
        <w:t>,</w:t>
      </w:r>
      <w:r w:rsidRPr="00BF6768">
        <w:rPr>
          <w:rFonts w:eastAsia="Times New Roman"/>
          <w:color w:val="212121"/>
          <w:szCs w:val="24"/>
        </w:rPr>
        <w:t xml:space="preserve"> ότι οι αναπτυξιακές τράπεζες μπορούν να χρηματοδοτούν ακριβώς έργα </w:t>
      </w:r>
      <w:r>
        <w:rPr>
          <w:rFonts w:eastAsia="Times New Roman"/>
          <w:color w:val="212121"/>
          <w:szCs w:val="24"/>
        </w:rPr>
        <w:t xml:space="preserve">μακράς </w:t>
      </w:r>
      <w:r w:rsidRPr="00BF6768">
        <w:rPr>
          <w:rFonts w:eastAsia="Times New Roman"/>
          <w:color w:val="212121"/>
          <w:szCs w:val="24"/>
        </w:rPr>
        <w:t>απόδοσης</w:t>
      </w:r>
      <w:r>
        <w:rPr>
          <w:rFonts w:eastAsia="Times New Roman"/>
          <w:color w:val="212121"/>
          <w:szCs w:val="24"/>
        </w:rPr>
        <w:t>.</w:t>
      </w:r>
      <w:r w:rsidRPr="00BF6768">
        <w:rPr>
          <w:rFonts w:eastAsia="Times New Roman"/>
          <w:color w:val="212121"/>
          <w:szCs w:val="24"/>
        </w:rPr>
        <w:t xml:space="preserve"> </w:t>
      </w:r>
    </w:p>
    <w:p w14:paraId="42AE9FF4"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Όσον αφορά ο</w:t>
      </w:r>
      <w:r w:rsidRPr="00BF6768">
        <w:rPr>
          <w:rFonts w:eastAsia="Times New Roman"/>
          <w:color w:val="212121"/>
          <w:szCs w:val="24"/>
        </w:rPr>
        <w:t xml:space="preserve">ρισμένα άλλα θέματα που ετέθησαν στη διάρκεια της </w:t>
      </w:r>
      <w:r>
        <w:rPr>
          <w:rFonts w:eastAsia="Times New Roman"/>
          <w:color w:val="212121"/>
          <w:szCs w:val="24"/>
        </w:rPr>
        <w:t>συ</w:t>
      </w:r>
      <w:r w:rsidRPr="00BF6768">
        <w:rPr>
          <w:rFonts w:eastAsia="Times New Roman"/>
          <w:color w:val="212121"/>
          <w:szCs w:val="24"/>
        </w:rPr>
        <w:t>ζήτησης</w:t>
      </w:r>
      <w:r>
        <w:rPr>
          <w:rFonts w:eastAsia="Times New Roman"/>
          <w:color w:val="212121"/>
          <w:szCs w:val="24"/>
        </w:rPr>
        <w:t>,</w:t>
      </w:r>
      <w:r w:rsidRPr="00BF6768">
        <w:rPr>
          <w:rFonts w:eastAsia="Times New Roman"/>
          <w:color w:val="212121"/>
          <w:szCs w:val="24"/>
        </w:rPr>
        <w:t xml:space="preserve"> ρώτησε ο </w:t>
      </w:r>
      <w:r>
        <w:rPr>
          <w:rFonts w:eastAsia="Times New Roman"/>
          <w:color w:val="212121"/>
          <w:szCs w:val="24"/>
        </w:rPr>
        <w:t xml:space="preserve">εισηγητής –νομίζω- </w:t>
      </w:r>
      <w:r w:rsidRPr="00BF6768">
        <w:rPr>
          <w:rFonts w:eastAsia="Times New Roman"/>
          <w:color w:val="212121"/>
          <w:szCs w:val="24"/>
        </w:rPr>
        <w:t xml:space="preserve">της Νέας Δημοκρατίας </w:t>
      </w:r>
      <w:r>
        <w:rPr>
          <w:rFonts w:eastAsia="Times New Roman"/>
          <w:color w:val="212121"/>
          <w:szCs w:val="24"/>
        </w:rPr>
        <w:t xml:space="preserve">γιατί είναι μόνο η </w:t>
      </w:r>
      <w:r>
        <w:rPr>
          <w:rFonts w:eastAsia="Times New Roman"/>
          <w:color w:val="212121"/>
          <w:szCs w:val="24"/>
        </w:rPr>
        <w:t>γ</w:t>
      </w:r>
      <w:r>
        <w:rPr>
          <w:rFonts w:eastAsia="Times New Roman"/>
          <w:color w:val="212121"/>
          <w:szCs w:val="24"/>
        </w:rPr>
        <w:t xml:space="preserve">αλλική </w:t>
      </w:r>
      <w:r>
        <w:rPr>
          <w:rFonts w:eastAsia="Times New Roman"/>
          <w:color w:val="212121"/>
          <w:szCs w:val="24"/>
        </w:rPr>
        <w:t>τ</w:t>
      </w:r>
      <w:r w:rsidRPr="00BF6768">
        <w:rPr>
          <w:rFonts w:eastAsia="Times New Roman"/>
          <w:color w:val="212121"/>
          <w:szCs w:val="24"/>
        </w:rPr>
        <w:t>ράπεζα</w:t>
      </w:r>
      <w:r>
        <w:rPr>
          <w:rFonts w:eastAsia="Times New Roman"/>
          <w:color w:val="212121"/>
          <w:szCs w:val="24"/>
        </w:rPr>
        <w:t xml:space="preserve">. Δεν ήταν μόνο η </w:t>
      </w:r>
      <w:r>
        <w:rPr>
          <w:rFonts w:eastAsia="Times New Roman"/>
          <w:color w:val="212121"/>
          <w:szCs w:val="24"/>
        </w:rPr>
        <w:t>γ</w:t>
      </w:r>
      <w:r>
        <w:rPr>
          <w:rFonts w:eastAsia="Times New Roman"/>
          <w:color w:val="212121"/>
          <w:szCs w:val="24"/>
        </w:rPr>
        <w:t xml:space="preserve">αλλική </w:t>
      </w:r>
      <w:r>
        <w:rPr>
          <w:rFonts w:eastAsia="Times New Roman"/>
          <w:color w:val="212121"/>
          <w:szCs w:val="24"/>
        </w:rPr>
        <w:t>τ</w:t>
      </w:r>
      <w:r>
        <w:rPr>
          <w:rFonts w:eastAsia="Times New Roman"/>
          <w:color w:val="212121"/>
          <w:szCs w:val="24"/>
        </w:rPr>
        <w:t>ράπεζα, είναι ο σύμβουλος. Η δουλειά που έγινε κάλυψε</w:t>
      </w:r>
      <w:r w:rsidRPr="00BF6768">
        <w:rPr>
          <w:rFonts w:eastAsia="Times New Roman"/>
          <w:color w:val="212121"/>
          <w:szCs w:val="24"/>
        </w:rPr>
        <w:t xml:space="preserve"> </w:t>
      </w:r>
      <w:r>
        <w:rPr>
          <w:rFonts w:eastAsia="Times New Roman"/>
          <w:color w:val="212121"/>
          <w:szCs w:val="24"/>
        </w:rPr>
        <w:t>ένα ευρύτατο</w:t>
      </w:r>
      <w:r w:rsidRPr="00BF6768">
        <w:rPr>
          <w:rFonts w:eastAsia="Times New Roman"/>
          <w:color w:val="212121"/>
          <w:szCs w:val="24"/>
        </w:rPr>
        <w:t xml:space="preserve"> φάσμα παραδειγμάτων</w:t>
      </w:r>
      <w:r>
        <w:rPr>
          <w:rFonts w:eastAsia="Times New Roman"/>
          <w:color w:val="212121"/>
          <w:szCs w:val="24"/>
        </w:rPr>
        <w:t xml:space="preserve">. Πρέπει να πω ότι είχαμε συζήτηση και με τη </w:t>
      </w:r>
      <w:r>
        <w:rPr>
          <w:rFonts w:eastAsia="Times New Roman"/>
          <w:color w:val="212121"/>
          <w:szCs w:val="24"/>
        </w:rPr>
        <w:t>γ</w:t>
      </w:r>
      <w:r>
        <w:rPr>
          <w:rFonts w:eastAsia="Times New Roman"/>
          <w:color w:val="212121"/>
          <w:szCs w:val="24"/>
        </w:rPr>
        <w:t xml:space="preserve">ερμανική αντίστοιχη </w:t>
      </w:r>
      <w:r>
        <w:rPr>
          <w:rFonts w:eastAsia="Times New Roman"/>
          <w:color w:val="212121"/>
          <w:szCs w:val="24"/>
        </w:rPr>
        <w:t>τ</w:t>
      </w:r>
      <w:r w:rsidRPr="00BF6768">
        <w:rPr>
          <w:rFonts w:eastAsia="Times New Roman"/>
          <w:color w:val="212121"/>
          <w:szCs w:val="24"/>
        </w:rPr>
        <w:t>ρά</w:t>
      </w:r>
      <w:r w:rsidRPr="00BF6768">
        <w:rPr>
          <w:rFonts w:eastAsia="Times New Roman"/>
          <w:color w:val="212121"/>
          <w:szCs w:val="24"/>
        </w:rPr>
        <w:t>πεζα</w:t>
      </w:r>
      <w:r>
        <w:rPr>
          <w:rFonts w:eastAsia="Times New Roman"/>
          <w:color w:val="212121"/>
          <w:szCs w:val="24"/>
        </w:rPr>
        <w:t>,</w:t>
      </w:r>
      <w:r w:rsidRPr="00BF6768">
        <w:rPr>
          <w:rFonts w:eastAsia="Times New Roman"/>
          <w:color w:val="212121"/>
          <w:szCs w:val="24"/>
        </w:rPr>
        <w:t xml:space="preserve"> η οποία</w:t>
      </w:r>
      <w:r>
        <w:rPr>
          <w:rFonts w:eastAsia="Times New Roman"/>
          <w:color w:val="212121"/>
          <w:szCs w:val="24"/>
        </w:rPr>
        <w:t>,</w:t>
      </w:r>
      <w:r w:rsidRPr="00BF6768">
        <w:rPr>
          <w:rFonts w:eastAsia="Times New Roman"/>
          <w:color w:val="212121"/>
          <w:szCs w:val="24"/>
        </w:rPr>
        <w:t xml:space="preserve"> </w:t>
      </w:r>
      <w:r>
        <w:rPr>
          <w:rFonts w:eastAsia="Times New Roman"/>
          <w:color w:val="212121"/>
          <w:szCs w:val="24"/>
        </w:rPr>
        <w:t>όμως,</w:t>
      </w:r>
      <w:r w:rsidRPr="00BF6768">
        <w:rPr>
          <w:rFonts w:eastAsia="Times New Roman"/>
          <w:color w:val="212121"/>
          <w:szCs w:val="24"/>
        </w:rPr>
        <w:t xml:space="preserve"> δεν </w:t>
      </w:r>
      <w:r>
        <w:rPr>
          <w:rFonts w:eastAsia="Times New Roman"/>
          <w:color w:val="212121"/>
          <w:szCs w:val="24"/>
        </w:rPr>
        <w:t>αναλαμβάνει έργο συμβούλου,</w:t>
      </w:r>
      <w:r w:rsidRPr="00BF6768">
        <w:rPr>
          <w:rFonts w:eastAsia="Times New Roman"/>
          <w:color w:val="212121"/>
          <w:szCs w:val="24"/>
        </w:rPr>
        <w:t xml:space="preserve"> αλλά προφανώς είναι ένας από τους φορείς με τους οποίους </w:t>
      </w:r>
      <w:r>
        <w:rPr>
          <w:rFonts w:eastAsia="Times New Roman"/>
          <w:color w:val="212121"/>
          <w:szCs w:val="24"/>
        </w:rPr>
        <w:t xml:space="preserve">θα συνεργαστούμε. </w:t>
      </w:r>
    </w:p>
    <w:p w14:paraId="42AE9FF5"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 άλλο ερώτημα ήταν</w:t>
      </w:r>
      <w:r w:rsidRPr="00BF6768">
        <w:rPr>
          <w:rFonts w:eastAsia="Times New Roman"/>
          <w:color w:val="212121"/>
          <w:szCs w:val="24"/>
        </w:rPr>
        <w:t xml:space="preserve"> γιατί παραμονές </w:t>
      </w:r>
      <w:r>
        <w:rPr>
          <w:rFonts w:eastAsia="Times New Roman"/>
          <w:color w:val="212121"/>
          <w:szCs w:val="24"/>
        </w:rPr>
        <w:t>εκλογών</w:t>
      </w:r>
      <w:r w:rsidRPr="00BF6768">
        <w:rPr>
          <w:rFonts w:eastAsia="Times New Roman"/>
          <w:color w:val="212121"/>
          <w:szCs w:val="24"/>
        </w:rPr>
        <w:t xml:space="preserve"> να</w:t>
      </w:r>
      <w:r>
        <w:rPr>
          <w:rFonts w:eastAsia="Times New Roman"/>
          <w:color w:val="212121"/>
          <w:szCs w:val="24"/>
        </w:rPr>
        <w:t xml:space="preserve"> γίνει ο ορισμός του διοικητικού σ</w:t>
      </w:r>
      <w:r w:rsidRPr="00BF6768">
        <w:rPr>
          <w:rFonts w:eastAsia="Times New Roman"/>
          <w:color w:val="212121"/>
          <w:szCs w:val="24"/>
        </w:rPr>
        <w:t>υμβουλίου για πέντε χρόνια</w:t>
      </w:r>
      <w:r>
        <w:rPr>
          <w:rFonts w:eastAsia="Times New Roman"/>
          <w:color w:val="212121"/>
          <w:szCs w:val="24"/>
        </w:rPr>
        <w:t>.</w:t>
      </w:r>
      <w:r w:rsidRPr="00BF6768">
        <w:rPr>
          <w:rFonts w:eastAsia="Times New Roman"/>
          <w:color w:val="212121"/>
          <w:szCs w:val="24"/>
        </w:rPr>
        <w:t xml:space="preserve"> Αυτό είναι ένα</w:t>
      </w:r>
      <w:r w:rsidRPr="00BF6768">
        <w:rPr>
          <w:rFonts w:eastAsia="Times New Roman"/>
          <w:color w:val="212121"/>
          <w:szCs w:val="24"/>
        </w:rPr>
        <w:t xml:space="preserve"> θέμα ακριβώς όχι σωστής ενημέρωσης</w:t>
      </w:r>
      <w:r>
        <w:rPr>
          <w:rFonts w:eastAsia="Times New Roman"/>
          <w:color w:val="212121"/>
          <w:szCs w:val="24"/>
        </w:rPr>
        <w:t>. Α</w:t>
      </w:r>
      <w:r w:rsidRPr="00BF6768">
        <w:rPr>
          <w:rFonts w:eastAsia="Times New Roman"/>
          <w:color w:val="212121"/>
          <w:szCs w:val="24"/>
        </w:rPr>
        <w:t xml:space="preserve">υτό που θα γίνει τώρα </w:t>
      </w:r>
      <w:r>
        <w:rPr>
          <w:rFonts w:eastAsia="Times New Roman"/>
          <w:color w:val="212121"/>
          <w:szCs w:val="24"/>
        </w:rPr>
        <w:t xml:space="preserve">είναι ότι </w:t>
      </w:r>
      <w:r w:rsidRPr="00BF6768">
        <w:rPr>
          <w:rFonts w:eastAsia="Times New Roman"/>
          <w:color w:val="212121"/>
          <w:szCs w:val="24"/>
        </w:rPr>
        <w:t>θα διοριστεί από τη συνέλευση των μετόχων ένα προσωρινό διοικητικό συμβούλιο</w:t>
      </w:r>
      <w:r>
        <w:rPr>
          <w:rFonts w:eastAsia="Times New Roman"/>
          <w:color w:val="212121"/>
          <w:szCs w:val="24"/>
        </w:rPr>
        <w:t>,</w:t>
      </w:r>
      <w:r w:rsidRPr="00BF6768">
        <w:rPr>
          <w:rFonts w:eastAsia="Times New Roman"/>
          <w:color w:val="212121"/>
          <w:szCs w:val="24"/>
        </w:rPr>
        <w:t xml:space="preserve"> το οποίο θα τρέξει </w:t>
      </w:r>
      <w:r w:rsidRPr="00BF6768">
        <w:rPr>
          <w:rFonts w:eastAsia="Times New Roman"/>
          <w:color w:val="212121"/>
          <w:szCs w:val="24"/>
        </w:rPr>
        <w:lastRenderedPageBreak/>
        <w:t>όλ</w:t>
      </w:r>
      <w:r>
        <w:rPr>
          <w:rFonts w:eastAsia="Times New Roman"/>
          <w:color w:val="212121"/>
          <w:szCs w:val="24"/>
        </w:rPr>
        <w:t xml:space="preserve">α αυτά τα οποία είναι να γίνουν, </w:t>
      </w:r>
      <w:r w:rsidRPr="00BF6768">
        <w:rPr>
          <w:rFonts w:eastAsia="Times New Roman"/>
          <w:color w:val="212121"/>
          <w:szCs w:val="24"/>
        </w:rPr>
        <w:t>δηλαδή να οριστεί κανονισμός</w:t>
      </w:r>
      <w:r>
        <w:rPr>
          <w:rFonts w:eastAsia="Times New Roman"/>
          <w:color w:val="212121"/>
          <w:szCs w:val="24"/>
        </w:rPr>
        <w:t>,</w:t>
      </w:r>
      <w:r w:rsidRPr="00BF6768">
        <w:rPr>
          <w:rFonts w:eastAsia="Times New Roman"/>
          <w:color w:val="212121"/>
          <w:szCs w:val="24"/>
        </w:rPr>
        <w:t xml:space="preserve"> να γίνει κανονισμός λειτ</w:t>
      </w:r>
      <w:r w:rsidRPr="00BF6768">
        <w:rPr>
          <w:rFonts w:eastAsia="Times New Roman"/>
          <w:color w:val="212121"/>
          <w:szCs w:val="24"/>
        </w:rPr>
        <w:t xml:space="preserve">ουργίας </w:t>
      </w:r>
      <w:r>
        <w:rPr>
          <w:rFonts w:eastAsia="Times New Roman"/>
          <w:color w:val="212121"/>
          <w:szCs w:val="24"/>
        </w:rPr>
        <w:t>της τ</w:t>
      </w:r>
      <w:r w:rsidRPr="00BF6768">
        <w:rPr>
          <w:rFonts w:eastAsia="Times New Roman"/>
          <w:color w:val="212121"/>
          <w:szCs w:val="24"/>
        </w:rPr>
        <w:t xml:space="preserve">ράπεζας και με βάση τον κανονισμό θα γίνει </w:t>
      </w:r>
      <w:r>
        <w:rPr>
          <w:rFonts w:eastAsia="Times New Roman"/>
          <w:color w:val="212121"/>
          <w:szCs w:val="24"/>
        </w:rPr>
        <w:t>η επιλογή του οριστικού διοικητικού σ</w:t>
      </w:r>
      <w:r w:rsidRPr="00BF6768">
        <w:rPr>
          <w:rFonts w:eastAsia="Times New Roman"/>
          <w:color w:val="212121"/>
          <w:szCs w:val="24"/>
        </w:rPr>
        <w:t>υμβουλίου</w:t>
      </w:r>
      <w:r>
        <w:rPr>
          <w:rFonts w:eastAsia="Times New Roman"/>
          <w:color w:val="212121"/>
          <w:szCs w:val="24"/>
        </w:rPr>
        <w:t>.</w:t>
      </w:r>
      <w:r w:rsidRPr="00BF6768">
        <w:rPr>
          <w:rFonts w:eastAsia="Times New Roman"/>
          <w:color w:val="212121"/>
          <w:szCs w:val="24"/>
        </w:rPr>
        <w:t xml:space="preserve"> </w:t>
      </w:r>
    </w:p>
    <w:p w14:paraId="42AE9FF6"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F6768">
        <w:rPr>
          <w:rFonts w:eastAsia="Times New Roman"/>
          <w:color w:val="212121"/>
          <w:szCs w:val="24"/>
        </w:rPr>
        <w:t>αι πρέπει να πω εδώ ότι πρέπει να φρο</w:t>
      </w:r>
      <w:r>
        <w:rPr>
          <w:rFonts w:eastAsia="Times New Roman"/>
          <w:color w:val="212121"/>
          <w:szCs w:val="24"/>
        </w:rPr>
        <w:t>ντίσουμε όλοι να στελεχωθεί με πρόσωπα τα οποία θα έχουν ακριβώς</w:t>
      </w:r>
      <w:r w:rsidRPr="00BF6768">
        <w:rPr>
          <w:rFonts w:eastAsia="Times New Roman"/>
          <w:color w:val="212121"/>
          <w:szCs w:val="24"/>
        </w:rPr>
        <w:t xml:space="preserve"> όχι μόνο τεχνοκρατική επάρκεια</w:t>
      </w:r>
      <w:r>
        <w:rPr>
          <w:rFonts w:eastAsia="Times New Roman"/>
          <w:color w:val="212121"/>
          <w:szCs w:val="24"/>
        </w:rPr>
        <w:t>, αλλά και μία –ας</w:t>
      </w:r>
      <w:r>
        <w:rPr>
          <w:rFonts w:eastAsia="Times New Roman"/>
          <w:color w:val="212121"/>
          <w:szCs w:val="24"/>
        </w:rPr>
        <w:t xml:space="preserve"> πούμε- </w:t>
      </w:r>
      <w:r w:rsidRPr="00BF6768">
        <w:rPr>
          <w:rFonts w:eastAsia="Times New Roman"/>
          <w:color w:val="212121"/>
          <w:szCs w:val="24"/>
        </w:rPr>
        <w:t>δυνατότητα να διαχειριστούν αυτό το εγχείρημα</w:t>
      </w:r>
      <w:r>
        <w:rPr>
          <w:rFonts w:eastAsia="Times New Roman"/>
          <w:color w:val="212121"/>
          <w:szCs w:val="24"/>
        </w:rPr>
        <w:t>,</w:t>
      </w:r>
      <w:r w:rsidRPr="00BF6768">
        <w:rPr>
          <w:rFonts w:eastAsia="Times New Roman"/>
          <w:color w:val="212121"/>
          <w:szCs w:val="24"/>
        </w:rPr>
        <w:t xml:space="preserve"> </w:t>
      </w:r>
      <w:r>
        <w:rPr>
          <w:rFonts w:eastAsia="Times New Roman"/>
          <w:color w:val="212121"/>
          <w:szCs w:val="24"/>
        </w:rPr>
        <w:t>ιδίως</w:t>
      </w:r>
      <w:r w:rsidRPr="00BF6768">
        <w:rPr>
          <w:rFonts w:eastAsia="Times New Roman"/>
          <w:color w:val="212121"/>
          <w:szCs w:val="24"/>
        </w:rPr>
        <w:t xml:space="preserve"> </w:t>
      </w:r>
      <w:r>
        <w:rPr>
          <w:rFonts w:eastAsia="Times New Roman"/>
          <w:color w:val="212121"/>
          <w:szCs w:val="24"/>
        </w:rPr>
        <w:t>σ</w:t>
      </w:r>
      <w:r w:rsidRPr="00BF6768">
        <w:rPr>
          <w:rFonts w:eastAsia="Times New Roman"/>
          <w:color w:val="212121"/>
          <w:szCs w:val="24"/>
        </w:rPr>
        <w:t xml:space="preserve">την πρώτη </w:t>
      </w:r>
      <w:r>
        <w:rPr>
          <w:rFonts w:eastAsia="Times New Roman"/>
          <w:color w:val="212121"/>
          <w:szCs w:val="24"/>
        </w:rPr>
        <w:t xml:space="preserve">του </w:t>
      </w:r>
      <w:r w:rsidRPr="00BF6768">
        <w:rPr>
          <w:rFonts w:eastAsia="Times New Roman"/>
          <w:color w:val="212121"/>
          <w:szCs w:val="24"/>
        </w:rPr>
        <w:t>φάση</w:t>
      </w:r>
      <w:r>
        <w:rPr>
          <w:rFonts w:eastAsia="Times New Roman"/>
          <w:color w:val="212121"/>
          <w:szCs w:val="24"/>
        </w:rPr>
        <w:t>, σ</w:t>
      </w:r>
      <w:r w:rsidRPr="00BF6768">
        <w:rPr>
          <w:rFonts w:eastAsia="Times New Roman"/>
          <w:color w:val="212121"/>
          <w:szCs w:val="24"/>
        </w:rPr>
        <w:t xml:space="preserve">ύμφωνα με </w:t>
      </w:r>
      <w:r>
        <w:rPr>
          <w:rFonts w:eastAsia="Times New Roman"/>
          <w:color w:val="212121"/>
          <w:szCs w:val="24"/>
        </w:rPr>
        <w:t>τις αρχές με τις οποίες το ψηφίζ</w:t>
      </w:r>
      <w:r w:rsidRPr="00BF6768">
        <w:rPr>
          <w:rFonts w:eastAsia="Times New Roman"/>
          <w:color w:val="212121"/>
          <w:szCs w:val="24"/>
        </w:rPr>
        <w:t xml:space="preserve">ουμε </w:t>
      </w:r>
      <w:r>
        <w:rPr>
          <w:rFonts w:eastAsia="Times New Roman"/>
          <w:color w:val="212121"/>
          <w:szCs w:val="24"/>
        </w:rPr>
        <w:t xml:space="preserve">εδώ. </w:t>
      </w:r>
    </w:p>
    <w:p w14:paraId="42AE9FF7"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Όσον αφορά το ερώτημα για το αν υπάρχει στρατηγικός σχεδιασμός, β</w:t>
      </w:r>
      <w:r w:rsidRPr="00BF6768">
        <w:rPr>
          <w:rFonts w:eastAsia="Times New Roman"/>
          <w:color w:val="212121"/>
          <w:szCs w:val="24"/>
        </w:rPr>
        <w:t xml:space="preserve">εβαίως υπάρχει </w:t>
      </w:r>
      <w:r>
        <w:rPr>
          <w:rFonts w:eastAsia="Times New Roman"/>
          <w:color w:val="212121"/>
          <w:szCs w:val="24"/>
        </w:rPr>
        <w:t xml:space="preserve">πενταετές σχέδιο, </w:t>
      </w:r>
      <w:r w:rsidRPr="00BF6768">
        <w:rPr>
          <w:rFonts w:eastAsia="Times New Roman"/>
          <w:color w:val="212121"/>
          <w:szCs w:val="24"/>
        </w:rPr>
        <w:t xml:space="preserve">το οποίο </w:t>
      </w:r>
      <w:r>
        <w:rPr>
          <w:rFonts w:eastAsia="Times New Roman"/>
          <w:color w:val="212121"/>
          <w:szCs w:val="24"/>
        </w:rPr>
        <w:t xml:space="preserve">έχει ετοιμαστεί </w:t>
      </w:r>
      <w:r w:rsidRPr="00BF6768">
        <w:rPr>
          <w:rFonts w:eastAsia="Times New Roman"/>
          <w:color w:val="212121"/>
          <w:szCs w:val="24"/>
        </w:rPr>
        <w:t>σε πρώτη φάση</w:t>
      </w:r>
      <w:r>
        <w:rPr>
          <w:rFonts w:eastAsia="Times New Roman"/>
          <w:color w:val="212121"/>
          <w:szCs w:val="24"/>
        </w:rPr>
        <w:t>,</w:t>
      </w:r>
      <w:r w:rsidRPr="00BF6768">
        <w:rPr>
          <w:rFonts w:eastAsia="Times New Roman"/>
          <w:color w:val="212121"/>
          <w:szCs w:val="24"/>
        </w:rPr>
        <w:t xml:space="preserve"> αλλά τα όργανα της τράπεζας </w:t>
      </w:r>
      <w:r>
        <w:rPr>
          <w:rFonts w:eastAsia="Times New Roman"/>
          <w:color w:val="212121"/>
          <w:szCs w:val="24"/>
        </w:rPr>
        <w:t xml:space="preserve">θα </w:t>
      </w:r>
      <w:r w:rsidRPr="00BF6768">
        <w:rPr>
          <w:rFonts w:eastAsia="Times New Roman"/>
          <w:color w:val="212121"/>
          <w:szCs w:val="24"/>
        </w:rPr>
        <w:t>το επεξεργαστούν στην τελική του μορφή</w:t>
      </w:r>
      <w:r>
        <w:rPr>
          <w:rFonts w:eastAsia="Times New Roman"/>
          <w:color w:val="212121"/>
          <w:szCs w:val="24"/>
        </w:rPr>
        <w:t>.</w:t>
      </w:r>
    </w:p>
    <w:p w14:paraId="42AE9FF8"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Υ</w:t>
      </w:r>
      <w:r w:rsidRPr="00BF6768">
        <w:rPr>
          <w:rFonts w:eastAsia="Times New Roman"/>
          <w:color w:val="212121"/>
          <w:szCs w:val="24"/>
        </w:rPr>
        <w:t xml:space="preserve">πήρξαν ερωτήματα </w:t>
      </w:r>
      <w:r>
        <w:rPr>
          <w:rFonts w:eastAsia="Times New Roman"/>
          <w:color w:val="212121"/>
          <w:szCs w:val="24"/>
        </w:rPr>
        <w:t>για</w:t>
      </w:r>
      <w:r w:rsidRPr="00BF6768">
        <w:rPr>
          <w:rFonts w:eastAsia="Times New Roman"/>
          <w:color w:val="212121"/>
          <w:szCs w:val="24"/>
        </w:rPr>
        <w:t xml:space="preserve"> τα παραρτήματα</w:t>
      </w:r>
      <w:r>
        <w:rPr>
          <w:rFonts w:eastAsia="Times New Roman"/>
          <w:color w:val="212121"/>
          <w:szCs w:val="24"/>
        </w:rPr>
        <w:t>. Π</w:t>
      </w:r>
      <w:r w:rsidRPr="00BF6768">
        <w:rPr>
          <w:rFonts w:eastAsia="Times New Roman"/>
          <w:color w:val="212121"/>
          <w:szCs w:val="24"/>
        </w:rPr>
        <w:t xml:space="preserve">ροβλέπεται </w:t>
      </w:r>
      <w:r>
        <w:rPr>
          <w:rFonts w:eastAsia="Times New Roman"/>
          <w:color w:val="212121"/>
          <w:szCs w:val="24"/>
        </w:rPr>
        <w:t xml:space="preserve">με τις </w:t>
      </w:r>
      <w:r w:rsidRPr="00BF6768">
        <w:rPr>
          <w:rFonts w:eastAsia="Times New Roman"/>
          <w:color w:val="212121"/>
          <w:szCs w:val="24"/>
        </w:rPr>
        <w:t xml:space="preserve">νομοτεχνικές βελτιώσεις </w:t>
      </w:r>
      <w:r>
        <w:rPr>
          <w:rFonts w:eastAsia="Times New Roman"/>
          <w:color w:val="212121"/>
          <w:szCs w:val="24"/>
        </w:rPr>
        <w:t>που θα πάρετε</w:t>
      </w:r>
      <w:r w:rsidRPr="00BF6768">
        <w:rPr>
          <w:rFonts w:eastAsia="Times New Roman"/>
          <w:color w:val="212121"/>
          <w:szCs w:val="24"/>
        </w:rPr>
        <w:t xml:space="preserve"> η δημιουργία παραρτημάτων ανά περιφέρεια</w:t>
      </w:r>
      <w:r>
        <w:rPr>
          <w:rFonts w:eastAsia="Times New Roman"/>
          <w:color w:val="212121"/>
          <w:szCs w:val="24"/>
        </w:rPr>
        <w:t>. Έγινε μι</w:t>
      </w:r>
      <w:r w:rsidRPr="00BF6768">
        <w:rPr>
          <w:rFonts w:eastAsia="Times New Roman"/>
          <w:color w:val="212121"/>
          <w:szCs w:val="24"/>
        </w:rPr>
        <w:t xml:space="preserve">α έντονη </w:t>
      </w:r>
      <w:r w:rsidRPr="00BF6768">
        <w:rPr>
          <w:rFonts w:eastAsia="Times New Roman"/>
          <w:color w:val="212121"/>
          <w:szCs w:val="24"/>
        </w:rPr>
        <w:t xml:space="preserve">παρέμβαση </w:t>
      </w:r>
      <w:r>
        <w:rPr>
          <w:rFonts w:eastAsia="Times New Roman"/>
          <w:color w:val="212121"/>
          <w:szCs w:val="24"/>
        </w:rPr>
        <w:t>από τον Σύνδεσμο Μελετητικών Ε</w:t>
      </w:r>
      <w:r w:rsidRPr="00BF6768">
        <w:rPr>
          <w:rFonts w:eastAsia="Times New Roman"/>
          <w:color w:val="212121"/>
          <w:szCs w:val="24"/>
        </w:rPr>
        <w:t>ταιρειών</w:t>
      </w:r>
      <w:r>
        <w:rPr>
          <w:rFonts w:eastAsia="Times New Roman"/>
          <w:color w:val="212121"/>
          <w:szCs w:val="24"/>
        </w:rPr>
        <w:t>, Συμβουλευτικών Εται</w:t>
      </w:r>
      <w:r>
        <w:rPr>
          <w:rFonts w:eastAsia="Times New Roman"/>
          <w:color w:val="212121"/>
          <w:szCs w:val="24"/>
        </w:rPr>
        <w:lastRenderedPageBreak/>
        <w:t>ρειών και λοιπά να προβλέπεται στους σκοπούς</w:t>
      </w:r>
      <w:r w:rsidRPr="00BF6768">
        <w:rPr>
          <w:rFonts w:eastAsia="Times New Roman"/>
          <w:color w:val="212121"/>
          <w:szCs w:val="24"/>
        </w:rPr>
        <w:t xml:space="preserve"> και η συμμετοχή και η υλοποίηση προγραμμάτων εξωτερικής βοήθειας της Ευρωπαϊκής Ένωσης</w:t>
      </w:r>
      <w:r>
        <w:rPr>
          <w:rFonts w:eastAsia="Times New Roman"/>
          <w:color w:val="212121"/>
          <w:szCs w:val="24"/>
        </w:rPr>
        <w:t>.</w:t>
      </w:r>
      <w:r w:rsidRPr="00BF6768">
        <w:rPr>
          <w:rFonts w:eastAsia="Times New Roman"/>
          <w:color w:val="212121"/>
          <w:szCs w:val="24"/>
        </w:rPr>
        <w:t xml:space="preserve"> Προφανώς προστίθεται και αυτό</w:t>
      </w:r>
      <w:r>
        <w:rPr>
          <w:rFonts w:eastAsia="Times New Roman"/>
          <w:color w:val="212121"/>
          <w:szCs w:val="24"/>
        </w:rPr>
        <w:t>. Μ</w:t>
      </w:r>
      <w:r w:rsidRPr="00BF6768">
        <w:rPr>
          <w:rFonts w:eastAsia="Times New Roman"/>
          <w:color w:val="212121"/>
          <w:szCs w:val="24"/>
        </w:rPr>
        <w:t>ε αυτά τα θέματα δεν ξ</w:t>
      </w:r>
      <w:r w:rsidRPr="00BF6768">
        <w:rPr>
          <w:rFonts w:eastAsia="Times New Roman"/>
          <w:color w:val="212121"/>
          <w:szCs w:val="24"/>
        </w:rPr>
        <w:t xml:space="preserve">έρει κανείς πόσο αναλυτικός </w:t>
      </w:r>
      <w:r>
        <w:rPr>
          <w:rFonts w:eastAsia="Times New Roman"/>
          <w:color w:val="212121"/>
          <w:szCs w:val="24"/>
        </w:rPr>
        <w:t xml:space="preserve">πρέπει </w:t>
      </w:r>
      <w:r w:rsidRPr="00BF6768">
        <w:rPr>
          <w:rFonts w:eastAsia="Times New Roman"/>
          <w:color w:val="212121"/>
          <w:szCs w:val="24"/>
        </w:rPr>
        <w:t>να γίνει</w:t>
      </w:r>
      <w:r>
        <w:rPr>
          <w:rFonts w:eastAsia="Times New Roman"/>
          <w:color w:val="212121"/>
          <w:szCs w:val="24"/>
        </w:rPr>
        <w:t xml:space="preserve">. </w:t>
      </w:r>
    </w:p>
    <w:p w14:paraId="42AE9FF9"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BF6768">
        <w:rPr>
          <w:rFonts w:eastAsia="Times New Roman"/>
          <w:color w:val="212121"/>
          <w:szCs w:val="24"/>
        </w:rPr>
        <w:t xml:space="preserve">ίπα και στην επιτροπή ότι το νέο χρηματοδοτικό σχήμα της Ευρωπαϊκής Ένωσης προβλέπει </w:t>
      </w:r>
      <w:r>
        <w:rPr>
          <w:rFonts w:eastAsia="Times New Roman"/>
          <w:color w:val="212121"/>
          <w:szCs w:val="24"/>
        </w:rPr>
        <w:t xml:space="preserve">χορήγηση </w:t>
      </w:r>
      <w:r w:rsidRPr="00BF6768">
        <w:rPr>
          <w:rFonts w:eastAsia="Times New Roman"/>
          <w:color w:val="212121"/>
          <w:szCs w:val="24"/>
        </w:rPr>
        <w:t xml:space="preserve">κατευθείαν </w:t>
      </w:r>
      <w:r>
        <w:rPr>
          <w:rFonts w:eastAsia="Times New Roman"/>
          <w:color w:val="212121"/>
          <w:szCs w:val="24"/>
        </w:rPr>
        <w:t>εγγυήσεων στις</w:t>
      </w:r>
      <w:r w:rsidRPr="00BF6768">
        <w:rPr>
          <w:rFonts w:eastAsia="Times New Roman"/>
          <w:color w:val="212121"/>
          <w:szCs w:val="24"/>
        </w:rPr>
        <w:t xml:space="preserve"> εθνικές αναπτυξιακές τράπεζες</w:t>
      </w:r>
      <w:r>
        <w:rPr>
          <w:rFonts w:eastAsia="Times New Roman"/>
          <w:color w:val="212121"/>
          <w:szCs w:val="24"/>
        </w:rPr>
        <w:t>. Άρα, έτσι και</w:t>
      </w:r>
      <w:r w:rsidRPr="00BF6768">
        <w:rPr>
          <w:rFonts w:eastAsia="Times New Roman"/>
          <w:color w:val="212121"/>
          <w:szCs w:val="24"/>
        </w:rPr>
        <w:t xml:space="preserve"> αλλιώς</w:t>
      </w:r>
      <w:r>
        <w:rPr>
          <w:rFonts w:eastAsia="Times New Roman"/>
          <w:color w:val="212121"/>
          <w:szCs w:val="24"/>
        </w:rPr>
        <w:t>, η Ανάπτυξη Τ</w:t>
      </w:r>
      <w:r w:rsidRPr="00BF6768">
        <w:rPr>
          <w:rFonts w:eastAsia="Times New Roman"/>
          <w:color w:val="212121"/>
          <w:szCs w:val="24"/>
        </w:rPr>
        <w:t>ράπεζα θα είναι σε σχέση</w:t>
      </w:r>
      <w:r w:rsidRPr="00BF6768">
        <w:rPr>
          <w:rFonts w:eastAsia="Times New Roman"/>
          <w:color w:val="212121"/>
          <w:szCs w:val="24"/>
        </w:rPr>
        <w:t xml:space="preserve"> με τους χ</w:t>
      </w:r>
      <w:r>
        <w:rPr>
          <w:rFonts w:eastAsia="Times New Roman"/>
          <w:color w:val="212121"/>
          <w:szCs w:val="24"/>
        </w:rPr>
        <w:t>ρηματοδοτικούς μηχανισμούς της Ευρωπαϊκής Έ</w:t>
      </w:r>
      <w:r w:rsidRPr="00BF6768">
        <w:rPr>
          <w:rFonts w:eastAsia="Times New Roman"/>
          <w:color w:val="212121"/>
          <w:szCs w:val="24"/>
        </w:rPr>
        <w:t>νωσης και άρα</w:t>
      </w:r>
      <w:r>
        <w:rPr>
          <w:rFonts w:eastAsia="Times New Roman"/>
          <w:color w:val="212121"/>
          <w:szCs w:val="24"/>
        </w:rPr>
        <w:t>,</w:t>
      </w:r>
      <w:r w:rsidRPr="00BF6768">
        <w:rPr>
          <w:rFonts w:eastAsia="Times New Roman"/>
          <w:color w:val="212121"/>
          <w:szCs w:val="24"/>
        </w:rPr>
        <w:t xml:space="preserve"> περιλαμβάνεται και το θέμα της τεχνικής βοήθειας</w:t>
      </w:r>
      <w:r>
        <w:rPr>
          <w:rFonts w:eastAsia="Times New Roman"/>
          <w:color w:val="212121"/>
          <w:szCs w:val="24"/>
        </w:rPr>
        <w:t>.</w:t>
      </w:r>
    </w:p>
    <w:p w14:paraId="42AE9FFA"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BF6768">
        <w:rPr>
          <w:rFonts w:eastAsia="Times New Roman"/>
          <w:color w:val="212121"/>
          <w:szCs w:val="24"/>
        </w:rPr>
        <w:t xml:space="preserve">ίχαμε την ευκαιρία να πούμε ότι σε όλο τον κόσμο υπάρχουν πάνω από </w:t>
      </w:r>
      <w:r>
        <w:rPr>
          <w:rFonts w:eastAsia="Times New Roman"/>
          <w:color w:val="212121"/>
          <w:szCs w:val="24"/>
        </w:rPr>
        <w:t>πεντακόσιες εβδομήντα</w:t>
      </w:r>
      <w:r w:rsidRPr="00BF6768">
        <w:rPr>
          <w:rFonts w:eastAsia="Times New Roman"/>
          <w:color w:val="212121"/>
          <w:szCs w:val="24"/>
        </w:rPr>
        <w:t xml:space="preserve"> </w:t>
      </w:r>
      <w:r>
        <w:rPr>
          <w:rFonts w:eastAsia="Times New Roman"/>
          <w:color w:val="212121"/>
          <w:szCs w:val="24"/>
        </w:rPr>
        <w:t xml:space="preserve">–αν </w:t>
      </w:r>
      <w:r w:rsidRPr="00BF6768">
        <w:rPr>
          <w:rFonts w:eastAsia="Times New Roman"/>
          <w:color w:val="212121"/>
          <w:szCs w:val="24"/>
        </w:rPr>
        <w:t>θυμάμαι καλά</w:t>
      </w:r>
      <w:r>
        <w:rPr>
          <w:rFonts w:eastAsia="Times New Roman"/>
          <w:color w:val="212121"/>
          <w:szCs w:val="24"/>
        </w:rPr>
        <w:t xml:space="preserve">- εθνικές  αναπτυξιακές </w:t>
      </w:r>
      <w:r w:rsidRPr="00BF6768">
        <w:rPr>
          <w:rFonts w:eastAsia="Times New Roman"/>
          <w:color w:val="212121"/>
          <w:szCs w:val="24"/>
        </w:rPr>
        <w:t>τράπεζες</w:t>
      </w:r>
      <w:r w:rsidRPr="00BF6768">
        <w:rPr>
          <w:rFonts w:eastAsia="Times New Roman"/>
          <w:color w:val="212121"/>
          <w:szCs w:val="24"/>
        </w:rPr>
        <w:t xml:space="preserve"> </w:t>
      </w:r>
      <w:r>
        <w:rPr>
          <w:rFonts w:eastAsia="Times New Roman"/>
          <w:color w:val="212121"/>
          <w:szCs w:val="24"/>
        </w:rPr>
        <w:t>-διότι</w:t>
      </w:r>
      <w:r w:rsidRPr="00BF6768">
        <w:rPr>
          <w:rFonts w:eastAsia="Times New Roman"/>
          <w:color w:val="212121"/>
          <w:szCs w:val="24"/>
        </w:rPr>
        <w:t xml:space="preserve"> υπάρχουν και διακρατικές και περιφερειακές εντός </w:t>
      </w:r>
      <w:r>
        <w:rPr>
          <w:rFonts w:eastAsia="Times New Roman"/>
          <w:color w:val="212121"/>
          <w:szCs w:val="24"/>
        </w:rPr>
        <w:t xml:space="preserve">των χωρών- </w:t>
      </w:r>
      <w:r w:rsidRPr="00BF6768">
        <w:rPr>
          <w:rFonts w:eastAsia="Times New Roman"/>
          <w:color w:val="212121"/>
          <w:szCs w:val="24"/>
        </w:rPr>
        <w:t xml:space="preserve">και ότι </w:t>
      </w:r>
      <w:r>
        <w:rPr>
          <w:rFonts w:eastAsia="Times New Roman"/>
          <w:color w:val="212121"/>
          <w:szCs w:val="24"/>
        </w:rPr>
        <w:t xml:space="preserve">στην </w:t>
      </w:r>
      <w:r w:rsidRPr="00BF6768">
        <w:rPr>
          <w:rFonts w:eastAsia="Times New Roman"/>
          <w:color w:val="212121"/>
          <w:szCs w:val="24"/>
        </w:rPr>
        <w:t xml:space="preserve">Ευρώπη </w:t>
      </w:r>
      <w:r>
        <w:rPr>
          <w:rFonts w:eastAsia="Times New Roman"/>
          <w:color w:val="212121"/>
          <w:szCs w:val="24"/>
        </w:rPr>
        <w:t>ήμασταν</w:t>
      </w:r>
      <w:r w:rsidRPr="00BF6768">
        <w:rPr>
          <w:rFonts w:eastAsia="Times New Roman"/>
          <w:color w:val="212121"/>
          <w:szCs w:val="24"/>
        </w:rPr>
        <w:t xml:space="preserve"> η μόνη χώρα μαζί με τη Μάλτα που δεν είχαμε αναπτυξιακή τράπεζα</w:t>
      </w:r>
      <w:r>
        <w:rPr>
          <w:rFonts w:eastAsia="Times New Roman"/>
          <w:color w:val="212121"/>
          <w:szCs w:val="24"/>
        </w:rPr>
        <w:t>. Η</w:t>
      </w:r>
      <w:r w:rsidRPr="00BF6768">
        <w:rPr>
          <w:rFonts w:eastAsia="Times New Roman"/>
          <w:color w:val="212121"/>
          <w:szCs w:val="24"/>
        </w:rPr>
        <w:t xml:space="preserve"> Μάλτα δημιούργησε</w:t>
      </w:r>
      <w:r>
        <w:rPr>
          <w:rFonts w:eastAsia="Times New Roman"/>
          <w:color w:val="212121"/>
          <w:szCs w:val="24"/>
        </w:rPr>
        <w:t>,</w:t>
      </w:r>
      <w:r w:rsidRPr="00BF6768">
        <w:rPr>
          <w:rFonts w:eastAsia="Times New Roman"/>
          <w:color w:val="212121"/>
          <w:szCs w:val="24"/>
        </w:rPr>
        <w:t xml:space="preserve"> είμαστε και εμείς τώρα που </w:t>
      </w:r>
      <w:r>
        <w:rPr>
          <w:rFonts w:eastAsia="Times New Roman"/>
          <w:color w:val="212121"/>
          <w:szCs w:val="24"/>
        </w:rPr>
        <w:t xml:space="preserve">προχωρούμε στη δημιουργία. </w:t>
      </w:r>
    </w:p>
    <w:p w14:paraId="42AE9FFB"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w:t>
      </w:r>
      <w:r w:rsidRPr="00BF6768">
        <w:rPr>
          <w:rFonts w:eastAsia="Times New Roman"/>
          <w:color w:val="212121"/>
          <w:szCs w:val="24"/>
        </w:rPr>
        <w:t xml:space="preserve">ο </w:t>
      </w:r>
      <w:r>
        <w:rPr>
          <w:rFonts w:eastAsia="Times New Roman"/>
          <w:color w:val="212121"/>
          <w:szCs w:val="24"/>
        </w:rPr>
        <w:t xml:space="preserve">ερώτημα που θέλω να θέσω και να το </w:t>
      </w:r>
      <w:r w:rsidRPr="00BF6768">
        <w:rPr>
          <w:rFonts w:eastAsia="Times New Roman"/>
          <w:color w:val="212121"/>
          <w:szCs w:val="24"/>
        </w:rPr>
        <w:t>απαντήσω ε</w:t>
      </w:r>
      <w:r>
        <w:rPr>
          <w:rFonts w:eastAsia="Times New Roman"/>
          <w:color w:val="212121"/>
          <w:szCs w:val="24"/>
        </w:rPr>
        <w:t xml:space="preserve">ίναι γιατί λοιπόν όλες οι χώρες, </w:t>
      </w:r>
      <w:r w:rsidRPr="00BF6768">
        <w:rPr>
          <w:rFonts w:eastAsia="Times New Roman"/>
          <w:color w:val="212121"/>
          <w:szCs w:val="24"/>
        </w:rPr>
        <w:t xml:space="preserve">ακόμα και </w:t>
      </w:r>
      <w:r>
        <w:rPr>
          <w:rFonts w:eastAsia="Times New Roman"/>
          <w:color w:val="212121"/>
          <w:szCs w:val="24"/>
        </w:rPr>
        <w:t xml:space="preserve">οι </w:t>
      </w:r>
      <w:r w:rsidRPr="00BF6768">
        <w:rPr>
          <w:rFonts w:eastAsia="Times New Roman"/>
          <w:color w:val="212121"/>
          <w:szCs w:val="24"/>
        </w:rPr>
        <w:t>αναπτυγμένες</w:t>
      </w:r>
      <w:r>
        <w:rPr>
          <w:rFonts w:eastAsia="Times New Roman"/>
          <w:color w:val="212121"/>
          <w:szCs w:val="24"/>
        </w:rPr>
        <w:t>,</w:t>
      </w:r>
      <w:r w:rsidRPr="00BF6768">
        <w:rPr>
          <w:rFonts w:eastAsia="Times New Roman"/>
          <w:color w:val="212121"/>
          <w:szCs w:val="24"/>
        </w:rPr>
        <w:t xml:space="preserve"> φροντίζουν να έχουν μία ή και περισσότερες </w:t>
      </w:r>
      <w:r>
        <w:rPr>
          <w:rFonts w:eastAsia="Times New Roman"/>
          <w:color w:val="212121"/>
          <w:szCs w:val="24"/>
        </w:rPr>
        <w:t>αναπτυξιακές</w:t>
      </w:r>
      <w:r w:rsidRPr="00BF6768">
        <w:rPr>
          <w:rFonts w:eastAsia="Times New Roman"/>
          <w:color w:val="212121"/>
          <w:szCs w:val="24"/>
        </w:rPr>
        <w:t xml:space="preserve"> τράπεζες</w:t>
      </w:r>
      <w:r>
        <w:rPr>
          <w:rFonts w:eastAsia="Times New Roman"/>
          <w:color w:val="212121"/>
          <w:szCs w:val="24"/>
        </w:rPr>
        <w:t>, διότι αυτό απαντάει κ</w:t>
      </w:r>
      <w:r w:rsidRPr="00BF6768">
        <w:rPr>
          <w:rFonts w:eastAsia="Times New Roman"/>
          <w:color w:val="212121"/>
          <w:szCs w:val="24"/>
        </w:rPr>
        <w:t xml:space="preserve">αι στο ερώτημα περί αναγκαιότητας και του ιδιαίτερου χαρακτήρα </w:t>
      </w:r>
      <w:r>
        <w:rPr>
          <w:rFonts w:eastAsia="Times New Roman"/>
          <w:color w:val="212121"/>
          <w:szCs w:val="24"/>
        </w:rPr>
        <w:t>α</w:t>
      </w:r>
      <w:r>
        <w:rPr>
          <w:rFonts w:eastAsia="Times New Roman"/>
          <w:color w:val="212121"/>
          <w:szCs w:val="24"/>
        </w:rPr>
        <w:t xml:space="preserve">υτών </w:t>
      </w:r>
      <w:r w:rsidRPr="00BF6768">
        <w:rPr>
          <w:rFonts w:eastAsia="Times New Roman"/>
          <w:color w:val="212121"/>
          <w:szCs w:val="24"/>
        </w:rPr>
        <w:t>των τραπεζών</w:t>
      </w:r>
      <w:r>
        <w:rPr>
          <w:rFonts w:eastAsia="Times New Roman"/>
          <w:color w:val="212121"/>
          <w:szCs w:val="24"/>
        </w:rPr>
        <w:t>.</w:t>
      </w:r>
      <w:r w:rsidRPr="00BF6768">
        <w:rPr>
          <w:rFonts w:eastAsia="Times New Roman"/>
          <w:color w:val="212121"/>
          <w:szCs w:val="24"/>
        </w:rPr>
        <w:t xml:space="preserve"> </w:t>
      </w:r>
    </w:p>
    <w:p w14:paraId="42AE9FFC"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BF6768">
        <w:rPr>
          <w:rFonts w:eastAsia="Times New Roman"/>
          <w:color w:val="212121"/>
          <w:szCs w:val="24"/>
        </w:rPr>
        <w:t xml:space="preserve">Ο πρώτος λόγος είναι ότι όλες οι σοβαρές χώρες αναγνωρίζουν ότι οι αγορές κάνουν λάθη και αυτά τα λάθη </w:t>
      </w:r>
      <w:r>
        <w:rPr>
          <w:rFonts w:eastAsia="Times New Roman"/>
          <w:color w:val="212121"/>
          <w:szCs w:val="24"/>
        </w:rPr>
        <w:t>δημιουργούν παραλείψεις στη χρηματοδότηση ή χρηματοδοτικά κενά. Άρα χρειάζεται ένας θεσμός που θ</w:t>
      </w:r>
      <w:r w:rsidRPr="00BF6768">
        <w:rPr>
          <w:rFonts w:eastAsia="Times New Roman"/>
          <w:color w:val="212121"/>
          <w:szCs w:val="24"/>
        </w:rPr>
        <w:t>α καλύπτει τα κενά τα οποία δημιουργο</w:t>
      </w:r>
      <w:r w:rsidRPr="00BF6768">
        <w:rPr>
          <w:rFonts w:eastAsia="Times New Roman"/>
          <w:color w:val="212121"/>
          <w:szCs w:val="24"/>
        </w:rPr>
        <w:t>ύνται</w:t>
      </w:r>
      <w:r>
        <w:rPr>
          <w:rFonts w:eastAsia="Times New Roman"/>
          <w:color w:val="212121"/>
          <w:szCs w:val="24"/>
        </w:rPr>
        <w:t>. Κ</w:t>
      </w:r>
      <w:r w:rsidRPr="00BF6768">
        <w:rPr>
          <w:rFonts w:eastAsia="Times New Roman"/>
          <w:color w:val="212121"/>
          <w:szCs w:val="24"/>
        </w:rPr>
        <w:t xml:space="preserve">αι τέτοια </w:t>
      </w:r>
      <w:r>
        <w:rPr>
          <w:rFonts w:eastAsia="Times New Roman"/>
          <w:color w:val="212121"/>
          <w:szCs w:val="24"/>
        </w:rPr>
        <w:t xml:space="preserve">κενά </w:t>
      </w:r>
      <w:r w:rsidRPr="00BF6768">
        <w:rPr>
          <w:rFonts w:eastAsia="Times New Roman"/>
          <w:color w:val="212121"/>
          <w:szCs w:val="24"/>
        </w:rPr>
        <w:t xml:space="preserve">είναι </w:t>
      </w:r>
      <w:r>
        <w:rPr>
          <w:rFonts w:eastAsia="Times New Roman"/>
          <w:color w:val="212121"/>
          <w:szCs w:val="24"/>
        </w:rPr>
        <w:t xml:space="preserve">και </w:t>
      </w:r>
      <w:r w:rsidRPr="00BF6768">
        <w:rPr>
          <w:rFonts w:eastAsia="Times New Roman"/>
          <w:color w:val="212121"/>
          <w:szCs w:val="24"/>
        </w:rPr>
        <w:t xml:space="preserve">αυτά που λέγαμε πριν </w:t>
      </w:r>
      <w:r>
        <w:rPr>
          <w:rFonts w:eastAsia="Times New Roman"/>
          <w:color w:val="212121"/>
          <w:szCs w:val="24"/>
        </w:rPr>
        <w:t xml:space="preserve">για τις μικρές επιχειρήσεις που </w:t>
      </w:r>
      <w:r w:rsidRPr="00BF6768">
        <w:rPr>
          <w:rFonts w:eastAsia="Times New Roman"/>
          <w:color w:val="212121"/>
          <w:szCs w:val="24"/>
        </w:rPr>
        <w:t>και στις καλύτερες εποχές δεν είχαν τις πόρτες των τραπεζών ανοι</w:t>
      </w:r>
      <w:r>
        <w:rPr>
          <w:rFonts w:eastAsia="Times New Roman"/>
          <w:color w:val="212121"/>
          <w:szCs w:val="24"/>
        </w:rPr>
        <w:t>κ</w:t>
      </w:r>
      <w:r w:rsidRPr="00BF6768">
        <w:rPr>
          <w:rFonts w:eastAsia="Times New Roman"/>
          <w:color w:val="212121"/>
          <w:szCs w:val="24"/>
        </w:rPr>
        <w:t>τές και έργα με κάποιο</w:t>
      </w:r>
      <w:r>
        <w:rPr>
          <w:rFonts w:eastAsia="Times New Roman"/>
          <w:color w:val="212121"/>
          <w:szCs w:val="24"/>
        </w:rPr>
        <w:t xml:space="preserve">ν κίνδυνο και λοιπά. </w:t>
      </w:r>
    </w:p>
    <w:p w14:paraId="42AE9FFD"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BF6768">
        <w:rPr>
          <w:rFonts w:eastAsia="Times New Roman"/>
          <w:color w:val="212121"/>
          <w:szCs w:val="24"/>
        </w:rPr>
        <w:t xml:space="preserve"> δεύτερος λόγος είναι ότι οι αναπτυξιακές τράπεζες έχουν και</w:t>
      </w:r>
      <w:r w:rsidRPr="00BF6768">
        <w:rPr>
          <w:rFonts w:eastAsia="Times New Roman"/>
          <w:color w:val="212121"/>
          <w:szCs w:val="24"/>
        </w:rPr>
        <w:t xml:space="preserve"> ένα</w:t>
      </w:r>
      <w:r>
        <w:rPr>
          <w:rFonts w:eastAsia="Times New Roman"/>
          <w:color w:val="212121"/>
          <w:szCs w:val="24"/>
        </w:rPr>
        <w:t>ν</w:t>
      </w:r>
      <w:r w:rsidRPr="00BF6768">
        <w:rPr>
          <w:rFonts w:eastAsia="Times New Roman"/>
          <w:color w:val="212121"/>
          <w:szCs w:val="24"/>
        </w:rPr>
        <w:t xml:space="preserve"> γεωπολιτικό </w:t>
      </w:r>
      <w:r>
        <w:rPr>
          <w:rFonts w:eastAsia="Times New Roman"/>
          <w:color w:val="212121"/>
          <w:szCs w:val="24"/>
        </w:rPr>
        <w:t>-</w:t>
      </w:r>
      <w:r w:rsidRPr="00BF6768">
        <w:rPr>
          <w:rFonts w:eastAsia="Times New Roman"/>
          <w:color w:val="212121"/>
          <w:szCs w:val="24"/>
        </w:rPr>
        <w:t xml:space="preserve">θα </w:t>
      </w:r>
      <w:r>
        <w:rPr>
          <w:rFonts w:eastAsia="Times New Roman"/>
          <w:color w:val="212121"/>
          <w:szCs w:val="24"/>
        </w:rPr>
        <w:t>έ</w:t>
      </w:r>
      <w:r w:rsidRPr="00BF6768">
        <w:rPr>
          <w:rFonts w:eastAsia="Times New Roman"/>
          <w:color w:val="212121"/>
          <w:szCs w:val="24"/>
        </w:rPr>
        <w:t>λεγα</w:t>
      </w:r>
      <w:r>
        <w:rPr>
          <w:rFonts w:eastAsia="Times New Roman"/>
          <w:color w:val="212121"/>
          <w:szCs w:val="24"/>
        </w:rPr>
        <w:t>-</w:t>
      </w:r>
      <w:r w:rsidRPr="00BF6768">
        <w:rPr>
          <w:rFonts w:eastAsia="Times New Roman"/>
          <w:color w:val="212121"/>
          <w:szCs w:val="24"/>
        </w:rPr>
        <w:t xml:space="preserve"> ρόλο</w:t>
      </w:r>
      <w:r>
        <w:rPr>
          <w:rFonts w:eastAsia="Times New Roman"/>
          <w:color w:val="212121"/>
          <w:szCs w:val="24"/>
        </w:rPr>
        <w:t>. Είναι ε</w:t>
      </w:r>
      <w:r w:rsidRPr="00BF6768">
        <w:rPr>
          <w:rFonts w:eastAsia="Times New Roman"/>
          <w:color w:val="212121"/>
          <w:szCs w:val="24"/>
        </w:rPr>
        <w:t xml:space="preserve">κείνοι οι </w:t>
      </w:r>
      <w:r>
        <w:rPr>
          <w:rFonts w:eastAsia="Times New Roman"/>
          <w:color w:val="212121"/>
          <w:szCs w:val="24"/>
        </w:rPr>
        <w:t>θεσμοί που θα χρησιμοποιήσει ο Π</w:t>
      </w:r>
      <w:r w:rsidRPr="00BF6768">
        <w:rPr>
          <w:rFonts w:eastAsia="Times New Roman"/>
          <w:color w:val="212121"/>
          <w:szCs w:val="24"/>
        </w:rPr>
        <w:t xml:space="preserve">ρόεδρος </w:t>
      </w:r>
      <w:r>
        <w:rPr>
          <w:rFonts w:eastAsia="Times New Roman"/>
          <w:color w:val="212121"/>
          <w:szCs w:val="24"/>
        </w:rPr>
        <w:t>ή ο Πρωθυπουργός μιας χώρας, για να διερευνήσει δυνατότητες ή να βοηθήσει στο να υπάρξουν συνεργασίες με άλλες χώρες.</w:t>
      </w:r>
    </w:p>
    <w:p w14:paraId="42AE9FFE"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Και</w:t>
      </w:r>
      <w:r>
        <w:rPr>
          <w:rFonts w:eastAsia="Times New Roman"/>
          <w:color w:val="212121"/>
          <w:szCs w:val="24"/>
        </w:rPr>
        <w:t>, επίσης,</w:t>
      </w:r>
      <w:r>
        <w:rPr>
          <w:rFonts w:eastAsia="Times New Roman"/>
          <w:color w:val="212121"/>
          <w:szCs w:val="24"/>
        </w:rPr>
        <w:t xml:space="preserve"> ο τρίτος λόγος είναι</w:t>
      </w:r>
      <w:r w:rsidRPr="00BF6768">
        <w:rPr>
          <w:rFonts w:eastAsia="Times New Roman"/>
          <w:color w:val="212121"/>
          <w:szCs w:val="24"/>
        </w:rPr>
        <w:t xml:space="preserve"> ότι αυτές οι</w:t>
      </w:r>
      <w:r w:rsidRPr="00BF6768">
        <w:rPr>
          <w:rFonts w:eastAsia="Times New Roman"/>
          <w:color w:val="212121"/>
          <w:szCs w:val="24"/>
        </w:rPr>
        <w:t xml:space="preserve"> τράπεζες παίζουν </w:t>
      </w:r>
      <w:r>
        <w:rPr>
          <w:rFonts w:eastAsia="Times New Roman"/>
          <w:color w:val="212121"/>
          <w:szCs w:val="24"/>
        </w:rPr>
        <w:t>και έναν</w:t>
      </w:r>
      <w:r w:rsidRPr="00BF6768">
        <w:rPr>
          <w:rFonts w:eastAsia="Times New Roman"/>
          <w:color w:val="212121"/>
          <w:szCs w:val="24"/>
        </w:rPr>
        <w:t xml:space="preserve"> ευρύτερο θεσμικό </w:t>
      </w:r>
      <w:r>
        <w:rPr>
          <w:rFonts w:eastAsia="Times New Roman"/>
          <w:color w:val="212121"/>
          <w:szCs w:val="24"/>
        </w:rPr>
        <w:t xml:space="preserve">ρόλο, </w:t>
      </w:r>
      <w:r w:rsidRPr="00BF6768">
        <w:rPr>
          <w:rFonts w:eastAsia="Times New Roman"/>
          <w:color w:val="212121"/>
          <w:szCs w:val="24"/>
        </w:rPr>
        <w:t>ότι αποτελούν εστίες διαμόρφωσης</w:t>
      </w:r>
      <w:r>
        <w:rPr>
          <w:rFonts w:eastAsia="Times New Roman"/>
          <w:color w:val="212121"/>
          <w:szCs w:val="24"/>
        </w:rPr>
        <w:t>,</w:t>
      </w:r>
      <w:r w:rsidRPr="00BF6768">
        <w:rPr>
          <w:rFonts w:eastAsia="Times New Roman"/>
          <w:color w:val="212121"/>
          <w:szCs w:val="24"/>
        </w:rPr>
        <w:t xml:space="preserve"> παραγωγής γνώσης</w:t>
      </w:r>
      <w:r>
        <w:rPr>
          <w:rFonts w:eastAsia="Times New Roman"/>
          <w:color w:val="212121"/>
          <w:szCs w:val="24"/>
        </w:rPr>
        <w:t>,</w:t>
      </w:r>
      <w:r w:rsidRPr="00BF6768">
        <w:rPr>
          <w:rFonts w:eastAsia="Times New Roman"/>
          <w:color w:val="212121"/>
          <w:szCs w:val="24"/>
        </w:rPr>
        <w:t xml:space="preserve"> σε ό</w:t>
      </w:r>
      <w:r>
        <w:rPr>
          <w:rFonts w:eastAsia="Times New Roman"/>
          <w:color w:val="212121"/>
          <w:szCs w:val="24"/>
        </w:rPr>
        <w:t>,</w:t>
      </w:r>
      <w:r w:rsidRPr="00BF6768">
        <w:rPr>
          <w:rFonts w:eastAsia="Times New Roman"/>
          <w:color w:val="212121"/>
          <w:szCs w:val="24"/>
        </w:rPr>
        <w:t>τι αφορά την αξιολόγηση προγραμμάτων</w:t>
      </w:r>
      <w:r>
        <w:rPr>
          <w:rFonts w:eastAsia="Times New Roman"/>
          <w:color w:val="212121"/>
          <w:szCs w:val="24"/>
        </w:rPr>
        <w:t>,</w:t>
      </w:r>
      <w:r w:rsidRPr="00BF6768">
        <w:rPr>
          <w:rFonts w:eastAsia="Times New Roman"/>
          <w:color w:val="212121"/>
          <w:szCs w:val="24"/>
        </w:rPr>
        <w:t xml:space="preserve"> το</w:t>
      </w:r>
      <w:r>
        <w:rPr>
          <w:rFonts w:eastAsia="Times New Roman"/>
          <w:color w:val="212121"/>
          <w:szCs w:val="24"/>
        </w:rPr>
        <w:t>ν σχεδιασμό σύνθετων</w:t>
      </w:r>
      <w:r w:rsidRPr="00BF6768">
        <w:rPr>
          <w:rFonts w:eastAsia="Times New Roman"/>
          <w:color w:val="212121"/>
          <w:szCs w:val="24"/>
        </w:rPr>
        <w:t xml:space="preserve"> προγραμμάτων</w:t>
      </w:r>
      <w:r>
        <w:rPr>
          <w:rFonts w:eastAsia="Times New Roman"/>
          <w:color w:val="212121"/>
          <w:szCs w:val="24"/>
        </w:rPr>
        <w:t xml:space="preserve">, τη </w:t>
      </w:r>
      <w:r w:rsidRPr="00BF6768">
        <w:rPr>
          <w:rFonts w:eastAsia="Times New Roman"/>
          <w:color w:val="212121"/>
          <w:szCs w:val="24"/>
        </w:rPr>
        <w:t>μελέτη και την προώθηση κλαδικών και άλλων πολιτικών</w:t>
      </w:r>
      <w:r>
        <w:rPr>
          <w:rFonts w:eastAsia="Times New Roman"/>
          <w:color w:val="212121"/>
          <w:szCs w:val="24"/>
        </w:rPr>
        <w:t>.</w:t>
      </w:r>
    </w:p>
    <w:p w14:paraId="42AE9FFF"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Για αυτούς τους λ</w:t>
      </w:r>
      <w:r>
        <w:rPr>
          <w:rFonts w:eastAsia="Times New Roman"/>
          <w:color w:val="212121"/>
          <w:szCs w:val="24"/>
        </w:rPr>
        <w:t>όγους, λ</w:t>
      </w:r>
      <w:r w:rsidRPr="00BF6768">
        <w:rPr>
          <w:rFonts w:eastAsia="Times New Roman"/>
          <w:color w:val="212121"/>
          <w:szCs w:val="24"/>
        </w:rPr>
        <w:t>οιπόν</w:t>
      </w:r>
      <w:r>
        <w:rPr>
          <w:rFonts w:eastAsia="Times New Roman"/>
          <w:color w:val="212121"/>
          <w:szCs w:val="24"/>
        </w:rPr>
        <w:t>,</w:t>
      </w:r>
      <w:r w:rsidRPr="00BF6768">
        <w:rPr>
          <w:rFonts w:eastAsia="Times New Roman"/>
          <w:color w:val="212121"/>
          <w:szCs w:val="24"/>
        </w:rPr>
        <w:t xml:space="preserve"> όλες οι χώρες έχουν ή είχαν </w:t>
      </w:r>
      <w:r>
        <w:rPr>
          <w:rFonts w:eastAsia="Times New Roman"/>
          <w:color w:val="212121"/>
          <w:szCs w:val="24"/>
        </w:rPr>
        <w:t xml:space="preserve">ή </w:t>
      </w:r>
      <w:r w:rsidRPr="00BF6768">
        <w:rPr>
          <w:rFonts w:eastAsia="Times New Roman"/>
          <w:color w:val="212121"/>
          <w:szCs w:val="24"/>
        </w:rPr>
        <w:t>φτιάχνουν και τώρα που συζητούμε νέες αναπτυξιακές τράπεζες</w:t>
      </w:r>
      <w:r>
        <w:rPr>
          <w:rFonts w:eastAsia="Times New Roman"/>
          <w:color w:val="212121"/>
          <w:szCs w:val="24"/>
        </w:rPr>
        <w:t>.</w:t>
      </w:r>
    </w:p>
    <w:p w14:paraId="42AEA000"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Γιατί δεν είχαμε εμείς; Αυτό είναι </w:t>
      </w:r>
      <w:r w:rsidRPr="00BF6768">
        <w:rPr>
          <w:rFonts w:eastAsia="Times New Roman"/>
          <w:color w:val="212121"/>
          <w:szCs w:val="24"/>
        </w:rPr>
        <w:t>το ερώτημα</w:t>
      </w:r>
      <w:r>
        <w:rPr>
          <w:rFonts w:eastAsia="Times New Roman"/>
          <w:color w:val="212121"/>
          <w:szCs w:val="24"/>
        </w:rPr>
        <w:t>:</w:t>
      </w:r>
      <w:r w:rsidRPr="00BF6768">
        <w:rPr>
          <w:rFonts w:eastAsia="Times New Roman"/>
          <w:color w:val="212121"/>
          <w:szCs w:val="24"/>
        </w:rPr>
        <w:t xml:space="preserve"> Γιατί δεν είχαμε εμείς</w:t>
      </w:r>
      <w:r>
        <w:rPr>
          <w:rFonts w:eastAsia="Times New Roman"/>
          <w:color w:val="212121"/>
          <w:szCs w:val="24"/>
        </w:rPr>
        <w:t>;</w:t>
      </w:r>
      <w:r w:rsidRPr="00BF6768">
        <w:rPr>
          <w:rFonts w:eastAsia="Times New Roman"/>
          <w:color w:val="212121"/>
          <w:szCs w:val="24"/>
        </w:rPr>
        <w:t xml:space="preserve"> </w:t>
      </w:r>
      <w:r>
        <w:rPr>
          <w:rFonts w:eastAsia="Times New Roman"/>
          <w:color w:val="212121"/>
          <w:szCs w:val="24"/>
        </w:rPr>
        <w:t xml:space="preserve">Διότι </w:t>
      </w:r>
      <w:r w:rsidRPr="00BF6768">
        <w:rPr>
          <w:rFonts w:eastAsia="Times New Roman"/>
          <w:color w:val="212121"/>
          <w:szCs w:val="24"/>
        </w:rPr>
        <w:t xml:space="preserve">προφανώς η πολιτική τάξη </w:t>
      </w:r>
      <w:r>
        <w:rPr>
          <w:rFonts w:eastAsia="Times New Roman"/>
          <w:color w:val="212121"/>
          <w:szCs w:val="24"/>
        </w:rPr>
        <w:t xml:space="preserve">αυτής </w:t>
      </w:r>
      <w:r w:rsidRPr="00BF6768">
        <w:rPr>
          <w:rFonts w:eastAsia="Times New Roman"/>
          <w:color w:val="212121"/>
          <w:szCs w:val="24"/>
        </w:rPr>
        <w:t xml:space="preserve">της χώρας δεν θεωρούσε σημαντικό να υπάρξει αυτός ο θεσμός στη χώρα </w:t>
      </w:r>
      <w:r>
        <w:rPr>
          <w:rFonts w:eastAsia="Times New Roman"/>
          <w:color w:val="212121"/>
          <w:szCs w:val="24"/>
        </w:rPr>
        <w:t>μας,</w:t>
      </w:r>
      <w:r w:rsidRPr="00BF6768">
        <w:rPr>
          <w:rFonts w:eastAsia="Times New Roman"/>
          <w:color w:val="212121"/>
          <w:szCs w:val="24"/>
        </w:rPr>
        <w:t xml:space="preserve"> διότι υπήρξε μία μυωπική αντιμετώπιση του όλου θέματος</w:t>
      </w:r>
      <w:r>
        <w:rPr>
          <w:rFonts w:eastAsia="Times New Roman"/>
          <w:color w:val="212121"/>
          <w:szCs w:val="24"/>
        </w:rPr>
        <w:t xml:space="preserve">, διότι </w:t>
      </w:r>
      <w:r w:rsidRPr="00BF6768">
        <w:rPr>
          <w:rFonts w:eastAsia="Times New Roman"/>
          <w:color w:val="212121"/>
          <w:szCs w:val="24"/>
        </w:rPr>
        <w:t>δεν υπήρχε η έννοια της στρατηγικής ανάπτυξης</w:t>
      </w:r>
      <w:r>
        <w:rPr>
          <w:rFonts w:eastAsia="Times New Roman"/>
          <w:color w:val="212121"/>
          <w:szCs w:val="24"/>
        </w:rPr>
        <w:t>, τι</w:t>
      </w:r>
      <w:r w:rsidRPr="00BF6768">
        <w:rPr>
          <w:rFonts w:eastAsia="Times New Roman"/>
          <w:color w:val="212121"/>
          <w:szCs w:val="24"/>
        </w:rPr>
        <w:t xml:space="preserve"> θέλω να πετύχω</w:t>
      </w:r>
      <w:r>
        <w:rPr>
          <w:rFonts w:eastAsia="Times New Roman"/>
          <w:color w:val="212121"/>
          <w:szCs w:val="24"/>
        </w:rPr>
        <w:t>, πού θέλω να πάω και τι εργαλεία</w:t>
      </w:r>
      <w:r w:rsidRPr="00BF6768">
        <w:rPr>
          <w:rFonts w:eastAsia="Times New Roman"/>
          <w:color w:val="212121"/>
          <w:szCs w:val="24"/>
        </w:rPr>
        <w:t xml:space="preserve"> μου </w:t>
      </w:r>
      <w:r>
        <w:rPr>
          <w:rFonts w:eastAsia="Times New Roman"/>
          <w:color w:val="212121"/>
          <w:szCs w:val="24"/>
        </w:rPr>
        <w:t xml:space="preserve">χρειάζονται για να </w:t>
      </w:r>
      <w:r>
        <w:rPr>
          <w:rFonts w:eastAsia="Times New Roman"/>
          <w:color w:val="212121"/>
          <w:szCs w:val="24"/>
        </w:rPr>
        <w:t xml:space="preserve">το </w:t>
      </w:r>
      <w:r w:rsidRPr="00BF6768">
        <w:rPr>
          <w:rFonts w:eastAsia="Times New Roman"/>
          <w:color w:val="212121"/>
          <w:szCs w:val="24"/>
        </w:rPr>
        <w:t>πετύχω αυτό</w:t>
      </w:r>
      <w:r>
        <w:rPr>
          <w:rFonts w:eastAsia="Times New Roman"/>
          <w:color w:val="212121"/>
          <w:szCs w:val="24"/>
        </w:rPr>
        <w:t>, διότι ί</w:t>
      </w:r>
      <w:r w:rsidRPr="00BF6768">
        <w:rPr>
          <w:rFonts w:eastAsia="Times New Roman"/>
          <w:color w:val="212121"/>
          <w:szCs w:val="24"/>
        </w:rPr>
        <w:t>σως και κάποια μυωπικά τραπεζ</w:t>
      </w:r>
      <w:r>
        <w:rPr>
          <w:rFonts w:eastAsia="Times New Roman"/>
          <w:color w:val="212121"/>
          <w:szCs w:val="24"/>
        </w:rPr>
        <w:t>ικά συμφέροντα νόμιζαν ότι θα τους «φάει δουλειές» η ύπαρξη της αναπτυξιακής τράπεζας. Γι</w:t>
      </w:r>
      <w:r>
        <w:rPr>
          <w:rFonts w:eastAsia="Times New Roman"/>
          <w:color w:val="212121"/>
          <w:szCs w:val="24"/>
        </w:rPr>
        <w:t>’</w:t>
      </w:r>
      <w:r>
        <w:rPr>
          <w:rFonts w:eastAsia="Times New Roman"/>
          <w:color w:val="212121"/>
          <w:szCs w:val="24"/>
        </w:rPr>
        <w:t xml:space="preserve"> αυτούς τους λόγους, λοιπόν, εμείς ως χώρα δεν είχαμε. </w:t>
      </w:r>
    </w:p>
    <w:p w14:paraId="42AEA001"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Το νόημα, λ</w:t>
      </w:r>
      <w:r w:rsidRPr="00BF6768">
        <w:rPr>
          <w:rFonts w:eastAsia="Times New Roman"/>
          <w:color w:val="212121"/>
          <w:szCs w:val="24"/>
        </w:rPr>
        <w:t>οιπόν</w:t>
      </w:r>
      <w:r>
        <w:rPr>
          <w:rFonts w:eastAsia="Times New Roman"/>
          <w:color w:val="212121"/>
          <w:szCs w:val="24"/>
        </w:rPr>
        <w:t>,</w:t>
      </w:r>
      <w:r w:rsidRPr="00BF6768">
        <w:rPr>
          <w:rFonts w:eastAsia="Times New Roman"/>
          <w:color w:val="212121"/>
          <w:szCs w:val="24"/>
        </w:rPr>
        <w:t xml:space="preserve"> που έχει η θέση ορισμένων</w:t>
      </w:r>
      <w:r>
        <w:rPr>
          <w:rFonts w:eastAsia="Times New Roman"/>
          <w:color w:val="212121"/>
          <w:szCs w:val="24"/>
        </w:rPr>
        <w:t xml:space="preserve"> ότι</w:t>
      </w:r>
      <w:r w:rsidRPr="00BF6768">
        <w:rPr>
          <w:rFonts w:eastAsia="Times New Roman"/>
          <w:color w:val="212121"/>
          <w:szCs w:val="24"/>
        </w:rPr>
        <w:t xml:space="preserve"> παρ</w:t>
      </w:r>
      <w:r>
        <w:rPr>
          <w:rFonts w:eastAsia="Times New Roman"/>
          <w:color w:val="212121"/>
          <w:szCs w:val="24"/>
        </w:rPr>
        <w:t xml:space="preserve">’ </w:t>
      </w:r>
      <w:r w:rsidRPr="00BF6768">
        <w:rPr>
          <w:rFonts w:eastAsia="Times New Roman"/>
          <w:color w:val="212121"/>
          <w:szCs w:val="24"/>
        </w:rPr>
        <w:t>όλα α</w:t>
      </w:r>
      <w:r w:rsidRPr="00BF6768">
        <w:rPr>
          <w:rFonts w:eastAsia="Times New Roman"/>
          <w:color w:val="212121"/>
          <w:szCs w:val="24"/>
        </w:rPr>
        <w:t>υτά και σήμερα δεν χρειάζεται να κάνουμε</w:t>
      </w:r>
      <w:r>
        <w:rPr>
          <w:rFonts w:eastAsia="Times New Roman"/>
          <w:color w:val="212121"/>
          <w:szCs w:val="24"/>
        </w:rPr>
        <w:t>.</w:t>
      </w:r>
      <w:r>
        <w:rPr>
          <w:rFonts w:eastAsia="Times New Roman"/>
          <w:color w:val="212121"/>
          <w:szCs w:val="24"/>
        </w:rPr>
        <w:t xml:space="preserve"> ε</w:t>
      </w:r>
      <w:r w:rsidRPr="00BF6768">
        <w:rPr>
          <w:rFonts w:eastAsia="Times New Roman"/>
          <w:color w:val="212121"/>
          <w:szCs w:val="24"/>
        </w:rPr>
        <w:t xml:space="preserve">ίναι </w:t>
      </w:r>
      <w:r>
        <w:rPr>
          <w:rFonts w:eastAsia="Times New Roman"/>
          <w:color w:val="212121"/>
          <w:szCs w:val="24"/>
        </w:rPr>
        <w:t xml:space="preserve">ότι </w:t>
      </w:r>
      <w:r w:rsidRPr="00BF6768">
        <w:rPr>
          <w:rFonts w:eastAsia="Times New Roman"/>
          <w:color w:val="212121"/>
          <w:szCs w:val="24"/>
        </w:rPr>
        <w:t xml:space="preserve">εδώ </w:t>
      </w:r>
      <w:r>
        <w:rPr>
          <w:rFonts w:eastAsia="Times New Roman"/>
          <w:color w:val="212121"/>
          <w:szCs w:val="24"/>
        </w:rPr>
        <w:t xml:space="preserve">προφανώς </w:t>
      </w:r>
      <w:r w:rsidRPr="00BF6768">
        <w:rPr>
          <w:rFonts w:eastAsia="Times New Roman"/>
          <w:color w:val="212121"/>
          <w:szCs w:val="24"/>
        </w:rPr>
        <w:t>έ</w:t>
      </w:r>
      <w:r>
        <w:rPr>
          <w:rFonts w:eastAsia="Times New Roman"/>
          <w:color w:val="212121"/>
          <w:szCs w:val="24"/>
        </w:rPr>
        <w:t xml:space="preserve">χουμε μία άρνηση με ιδεολογικά ή ιδιοτελή κριτήρια. Δηλαδή, ο ακραίος νεοφιλελεύθερος δεν κατανοεί την έννοια της </w:t>
      </w:r>
      <w:proofErr w:type="spellStart"/>
      <w:r>
        <w:rPr>
          <w:rFonts w:eastAsia="Times New Roman"/>
          <w:color w:val="212121"/>
          <w:szCs w:val="24"/>
        </w:rPr>
        <w:t>στοχευμένης</w:t>
      </w:r>
      <w:proofErr w:type="spellEnd"/>
      <w:r>
        <w:rPr>
          <w:rFonts w:eastAsia="Times New Roman"/>
          <w:color w:val="212121"/>
          <w:szCs w:val="24"/>
        </w:rPr>
        <w:t xml:space="preserve"> χρηματοδότησης. Ούτε ο εκπρόσωπος της Χρυσής Αυγής την </w:t>
      </w:r>
      <w:proofErr w:type="spellStart"/>
      <w:r>
        <w:rPr>
          <w:rFonts w:eastAsia="Times New Roman"/>
          <w:color w:val="212121"/>
          <w:szCs w:val="24"/>
        </w:rPr>
        <w:t>πολυκαταλ</w:t>
      </w:r>
      <w:r>
        <w:rPr>
          <w:rFonts w:eastAsia="Times New Roman"/>
          <w:color w:val="212121"/>
          <w:szCs w:val="24"/>
        </w:rPr>
        <w:t>αβαίνει</w:t>
      </w:r>
      <w:proofErr w:type="spellEnd"/>
      <w:r>
        <w:rPr>
          <w:rFonts w:eastAsia="Times New Roman"/>
          <w:color w:val="212121"/>
          <w:szCs w:val="24"/>
        </w:rPr>
        <w:t xml:space="preserve"> αυτή την έννοια, μόνο ως ρουσφέτι την καταλαβαίνει. Δηλαδή, δεν καταλαβαίνουν ότι αν θέλουμε βιομηχανία στην Ελλάδα, χρειαζόμαστε βιομηχανική πολιτική. Και αν θέλουμε η βιομηχανική πολιτική να υλοποιηθεί, θέλουμε και ειδικά χρηματοδοτικά εργαλεία π</w:t>
      </w:r>
      <w:r>
        <w:rPr>
          <w:rFonts w:eastAsia="Times New Roman"/>
          <w:color w:val="212121"/>
          <w:szCs w:val="24"/>
        </w:rPr>
        <w:t xml:space="preserve">ου θα προωθούν αυτή την πολιτική. </w:t>
      </w:r>
    </w:p>
    <w:p w14:paraId="42AEA002"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Γιατί αργήσαμε; Το ρώτησε ο κ. </w:t>
      </w:r>
      <w:proofErr w:type="spellStart"/>
      <w:r>
        <w:rPr>
          <w:rFonts w:eastAsia="Times New Roman"/>
          <w:color w:val="212121"/>
          <w:szCs w:val="24"/>
        </w:rPr>
        <w:t>Δένδιας</w:t>
      </w:r>
      <w:proofErr w:type="spellEnd"/>
      <w:r>
        <w:rPr>
          <w:rFonts w:eastAsia="Times New Roman"/>
          <w:color w:val="212121"/>
          <w:szCs w:val="24"/>
        </w:rPr>
        <w:t>. Δεν αργήσαμε. Την πρώτη απόφαση για να την υλοποιήσουμε την πήραμε ήδη τον Απρίλιο του 2015 στο κυβερνητικό συμβούλιο οικονομικής πολιτικής. Αντιμετωπίσαμε ορισμένες δυσκολίες.</w:t>
      </w:r>
    </w:p>
    <w:p w14:paraId="42AEA003"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πρ</w:t>
      </w:r>
      <w:r>
        <w:rPr>
          <w:rFonts w:eastAsia="Times New Roman"/>
          <w:color w:val="212121"/>
          <w:szCs w:val="24"/>
        </w:rPr>
        <w:t xml:space="preserve">ώτη δυσκολία ήταν ότι δεν υπήρχε μια ώθηση από τις παραγωγικές δυνάμεις της χώρας, δηλαδή δεν μας πίεσε κανείς να το κάνουμε αυτό. Αντίθετα, ίσως διέρρεαν και κάποια </w:t>
      </w:r>
      <w:r>
        <w:rPr>
          <w:rFonts w:eastAsia="Times New Roman"/>
          <w:color w:val="212121"/>
          <w:szCs w:val="24"/>
        </w:rPr>
        <w:lastRenderedPageBreak/>
        <w:t xml:space="preserve">σχόλια στο εξωτερικό τα οποία δεν ήταν θετικά ή ευνοϊκά για αυτό το εγχείρημα. </w:t>
      </w:r>
    </w:p>
    <w:p w14:paraId="42AEA004"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lang w:val="en-US"/>
        </w:rPr>
        <w:t>O</w:t>
      </w:r>
      <w:r w:rsidRPr="00640B99">
        <w:rPr>
          <w:rFonts w:eastAsia="Times New Roman"/>
          <w:color w:val="212121"/>
          <w:szCs w:val="24"/>
        </w:rPr>
        <w:t xml:space="preserve"> δεύτερος</w:t>
      </w:r>
      <w:r w:rsidRPr="00640B99">
        <w:rPr>
          <w:rFonts w:eastAsia="Times New Roman"/>
          <w:color w:val="212121"/>
          <w:szCs w:val="24"/>
        </w:rPr>
        <w:t xml:space="preserve"> λόγος </w:t>
      </w:r>
      <w:r>
        <w:rPr>
          <w:rFonts w:eastAsia="Times New Roman"/>
          <w:color w:val="212121"/>
          <w:szCs w:val="24"/>
        </w:rPr>
        <w:t xml:space="preserve">είναι ότι </w:t>
      </w:r>
      <w:r w:rsidRPr="005A67C5">
        <w:rPr>
          <w:rFonts w:eastAsia="Times New Roman"/>
          <w:color w:val="212121"/>
          <w:szCs w:val="24"/>
        </w:rPr>
        <w:t>βρήκα</w:t>
      </w:r>
      <w:r>
        <w:rPr>
          <w:rFonts w:eastAsia="Times New Roman"/>
          <w:color w:val="212121"/>
          <w:szCs w:val="24"/>
        </w:rPr>
        <w:t xml:space="preserve">με </w:t>
      </w:r>
      <w:r w:rsidRPr="00640B99">
        <w:rPr>
          <w:rFonts w:eastAsia="Times New Roman"/>
          <w:color w:val="212121"/>
          <w:szCs w:val="24"/>
        </w:rPr>
        <w:t>μία συσσωρευμένη</w:t>
      </w:r>
      <w:r>
        <w:rPr>
          <w:rFonts w:eastAsia="Times New Roman"/>
          <w:color w:val="212121"/>
          <w:szCs w:val="24"/>
        </w:rPr>
        <w:t xml:space="preserve"> καχυποψία λόγω του ότι </w:t>
      </w:r>
      <w:r w:rsidRPr="00640B99">
        <w:rPr>
          <w:rFonts w:eastAsia="Times New Roman"/>
          <w:color w:val="212121"/>
          <w:szCs w:val="24"/>
        </w:rPr>
        <w:t xml:space="preserve">παλιά η Ελλάδα είχε μία τράπεζα που έμοιαζε με αναπτυξιακή </w:t>
      </w:r>
      <w:r>
        <w:rPr>
          <w:rFonts w:eastAsia="Times New Roman"/>
          <w:color w:val="212121"/>
          <w:szCs w:val="24"/>
        </w:rPr>
        <w:t>-</w:t>
      </w:r>
      <w:r w:rsidRPr="00640B99">
        <w:rPr>
          <w:rFonts w:eastAsia="Times New Roman"/>
          <w:color w:val="212121"/>
          <w:szCs w:val="24"/>
        </w:rPr>
        <w:t xml:space="preserve">δεν </w:t>
      </w:r>
      <w:r>
        <w:rPr>
          <w:rFonts w:eastAsia="Times New Roman"/>
          <w:color w:val="212121"/>
          <w:szCs w:val="24"/>
        </w:rPr>
        <w:t>ήταν</w:t>
      </w:r>
      <w:r w:rsidRPr="00640B99">
        <w:rPr>
          <w:rFonts w:eastAsia="Times New Roman"/>
          <w:color w:val="212121"/>
          <w:szCs w:val="24"/>
        </w:rPr>
        <w:t xml:space="preserve"> ακριβώς το ίδιο πράγμα</w:t>
      </w:r>
      <w:r>
        <w:rPr>
          <w:rFonts w:eastAsia="Times New Roman"/>
          <w:color w:val="212121"/>
          <w:szCs w:val="24"/>
        </w:rPr>
        <w:t>-, την ΕΤΒΑ,</w:t>
      </w:r>
      <w:r w:rsidRPr="00640B99">
        <w:rPr>
          <w:rFonts w:eastAsia="Times New Roman"/>
          <w:color w:val="212121"/>
          <w:szCs w:val="24"/>
        </w:rPr>
        <w:t xml:space="preserve"> αυτή κατέληξε να είναι μία εστία </w:t>
      </w:r>
      <w:r>
        <w:rPr>
          <w:rFonts w:eastAsia="Times New Roman"/>
          <w:color w:val="212121"/>
          <w:szCs w:val="24"/>
        </w:rPr>
        <w:t>σκανδάλων -τουλάχιστον στο τελικό της στάδιο- και, αντ</w:t>
      </w:r>
      <w:r>
        <w:rPr>
          <w:rFonts w:eastAsia="Times New Roman"/>
          <w:color w:val="212121"/>
          <w:szCs w:val="24"/>
        </w:rPr>
        <w:t xml:space="preserve">ί να βελτιωθεί, </w:t>
      </w:r>
      <w:r w:rsidRPr="00640B99">
        <w:rPr>
          <w:rFonts w:eastAsia="Times New Roman"/>
          <w:color w:val="212121"/>
          <w:szCs w:val="24"/>
        </w:rPr>
        <w:t>να εξυγιανθεί κα</w:t>
      </w:r>
      <w:r>
        <w:rPr>
          <w:rFonts w:eastAsia="Times New Roman"/>
          <w:color w:val="212121"/>
          <w:szCs w:val="24"/>
        </w:rPr>
        <w:t>ι να αναπτυχθεί, ιδιωτικοποιήθηκε. Και άρα τίθεται το ερώτημα μήπως θέλουμε να κάνουμε μία νέα ΕΤΒΑ. Ξ</w:t>
      </w:r>
      <w:r w:rsidRPr="00640B99">
        <w:rPr>
          <w:rFonts w:eastAsia="Times New Roman"/>
          <w:color w:val="212121"/>
          <w:szCs w:val="24"/>
        </w:rPr>
        <w:t xml:space="preserve">έρουμε </w:t>
      </w:r>
      <w:r>
        <w:rPr>
          <w:rFonts w:eastAsia="Times New Roman"/>
          <w:color w:val="212121"/>
          <w:szCs w:val="24"/>
        </w:rPr>
        <w:t xml:space="preserve">ότι δεν φταίτε εσείς, μας </w:t>
      </w:r>
      <w:r w:rsidRPr="00640B99">
        <w:rPr>
          <w:rFonts w:eastAsia="Times New Roman"/>
          <w:color w:val="212121"/>
          <w:szCs w:val="24"/>
        </w:rPr>
        <w:t>έλεγαν</w:t>
      </w:r>
      <w:r>
        <w:rPr>
          <w:rFonts w:eastAsia="Times New Roman"/>
          <w:color w:val="212121"/>
          <w:szCs w:val="24"/>
        </w:rPr>
        <w:t>, αλλά…</w:t>
      </w:r>
    </w:p>
    <w:p w14:paraId="42AEA005"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Έπρεπε</w:t>
      </w:r>
      <w:r w:rsidRPr="00640B99">
        <w:rPr>
          <w:rFonts w:eastAsia="Times New Roman"/>
          <w:color w:val="212121"/>
          <w:szCs w:val="24"/>
        </w:rPr>
        <w:t xml:space="preserve"> να κά</w:t>
      </w:r>
      <w:r>
        <w:rPr>
          <w:rFonts w:eastAsia="Times New Roman"/>
          <w:color w:val="212121"/>
          <w:szCs w:val="24"/>
        </w:rPr>
        <w:t>μ</w:t>
      </w:r>
      <w:r w:rsidRPr="00640B99">
        <w:rPr>
          <w:rFonts w:eastAsia="Times New Roman"/>
          <w:color w:val="212121"/>
          <w:szCs w:val="24"/>
        </w:rPr>
        <w:t xml:space="preserve">ψουμε αυτές </w:t>
      </w:r>
      <w:r>
        <w:rPr>
          <w:rFonts w:eastAsia="Times New Roman"/>
          <w:color w:val="212121"/>
          <w:szCs w:val="24"/>
        </w:rPr>
        <w:t>τις αντιστάσεις.</w:t>
      </w:r>
      <w:r w:rsidRPr="00640B99">
        <w:rPr>
          <w:rFonts w:eastAsia="Times New Roman"/>
          <w:color w:val="212121"/>
          <w:szCs w:val="24"/>
        </w:rPr>
        <w:t xml:space="preserve"> </w:t>
      </w:r>
      <w:r>
        <w:rPr>
          <w:rFonts w:eastAsia="Times New Roman"/>
          <w:color w:val="212121"/>
          <w:szCs w:val="24"/>
        </w:rPr>
        <w:t xml:space="preserve">Τις κάμψαμε </w:t>
      </w:r>
      <w:r w:rsidRPr="00640B99">
        <w:rPr>
          <w:rFonts w:eastAsia="Times New Roman"/>
          <w:color w:val="212121"/>
          <w:szCs w:val="24"/>
        </w:rPr>
        <w:t xml:space="preserve">και φτάσαμε το 2017 να υπάρχει ακόμα και αναφορά θετική και σε απόφαση του </w:t>
      </w:r>
      <w:proofErr w:type="spellStart"/>
      <w:r>
        <w:rPr>
          <w:rFonts w:eastAsia="Times New Roman"/>
          <w:color w:val="212121"/>
          <w:szCs w:val="24"/>
          <w:lang w:val="en-US"/>
        </w:rPr>
        <w:t>Eurogroup</w:t>
      </w:r>
      <w:proofErr w:type="spellEnd"/>
      <w:r w:rsidRPr="004F7776">
        <w:rPr>
          <w:rFonts w:eastAsia="Times New Roman"/>
          <w:color w:val="212121"/>
          <w:szCs w:val="24"/>
        </w:rPr>
        <w:t>.</w:t>
      </w:r>
      <w:r>
        <w:rPr>
          <w:rFonts w:eastAsia="Times New Roman"/>
          <w:color w:val="212121"/>
          <w:szCs w:val="24"/>
        </w:rPr>
        <w:t xml:space="preserve"> </w:t>
      </w:r>
    </w:p>
    <w:p w14:paraId="42AEA006"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Δεύτερον, </w:t>
      </w:r>
      <w:r w:rsidRPr="00640B99">
        <w:rPr>
          <w:rFonts w:eastAsia="Times New Roman"/>
          <w:color w:val="212121"/>
          <w:szCs w:val="24"/>
        </w:rPr>
        <w:t xml:space="preserve">έπρεπε να </w:t>
      </w:r>
      <w:r>
        <w:rPr>
          <w:rFonts w:eastAsia="Times New Roman"/>
          <w:color w:val="212121"/>
          <w:szCs w:val="24"/>
        </w:rPr>
        <w:t xml:space="preserve">γίνουν κάποιες προπαρασκευαστικές εργασίες, </w:t>
      </w:r>
      <w:r w:rsidRPr="00640B99">
        <w:rPr>
          <w:rFonts w:eastAsia="Times New Roman"/>
          <w:color w:val="212121"/>
          <w:szCs w:val="24"/>
        </w:rPr>
        <w:t>όπως αυτές που είπατε</w:t>
      </w:r>
      <w:r>
        <w:rPr>
          <w:rFonts w:eastAsia="Times New Roman"/>
          <w:color w:val="212121"/>
          <w:szCs w:val="24"/>
        </w:rPr>
        <w:t>,</w:t>
      </w:r>
      <w:r w:rsidRPr="00640B99">
        <w:rPr>
          <w:rFonts w:eastAsia="Times New Roman"/>
          <w:color w:val="212121"/>
          <w:szCs w:val="24"/>
        </w:rPr>
        <w:t xml:space="preserve"> να δούμε</w:t>
      </w:r>
      <w:r>
        <w:rPr>
          <w:rFonts w:eastAsia="Times New Roman"/>
          <w:color w:val="212121"/>
          <w:szCs w:val="24"/>
        </w:rPr>
        <w:t xml:space="preserve"> και</w:t>
      </w:r>
      <w:r w:rsidRPr="00640B99">
        <w:rPr>
          <w:rFonts w:eastAsia="Times New Roman"/>
          <w:color w:val="212121"/>
          <w:szCs w:val="24"/>
        </w:rPr>
        <w:t xml:space="preserve"> να μελετήσουμε </w:t>
      </w:r>
      <w:r>
        <w:rPr>
          <w:rFonts w:eastAsia="Times New Roman"/>
          <w:color w:val="212121"/>
          <w:szCs w:val="24"/>
        </w:rPr>
        <w:t>εγχειρήματα, να μελετήσουμε περιπτώσεις, να επιλεγεί ο</w:t>
      </w:r>
      <w:r>
        <w:rPr>
          <w:rFonts w:eastAsia="Times New Roman"/>
          <w:color w:val="212121"/>
          <w:szCs w:val="24"/>
        </w:rPr>
        <w:t xml:space="preserve"> σύμβουλος </w:t>
      </w:r>
      <w:proofErr w:type="spellStart"/>
      <w:r>
        <w:rPr>
          <w:rFonts w:eastAsia="Times New Roman"/>
          <w:color w:val="212121"/>
          <w:szCs w:val="24"/>
        </w:rPr>
        <w:t>κ.ο.κ.</w:t>
      </w:r>
      <w:proofErr w:type="spellEnd"/>
      <w:r>
        <w:rPr>
          <w:rFonts w:eastAsia="Times New Roman"/>
          <w:color w:val="212121"/>
          <w:szCs w:val="24"/>
        </w:rPr>
        <w:t>.</w:t>
      </w:r>
    </w:p>
    <w:p w14:paraId="42AEA007"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Π</w:t>
      </w:r>
      <w:r w:rsidRPr="00640B99">
        <w:rPr>
          <w:rFonts w:eastAsia="Times New Roman"/>
          <w:color w:val="212121"/>
          <w:szCs w:val="24"/>
        </w:rPr>
        <w:t xml:space="preserve">ρέπει να </w:t>
      </w:r>
      <w:r>
        <w:rPr>
          <w:rFonts w:eastAsia="Times New Roman"/>
          <w:color w:val="212121"/>
          <w:szCs w:val="24"/>
        </w:rPr>
        <w:t>παρατηρήσω ότι είμαστε σήμερα στη μέση του έργου. Δ</w:t>
      </w:r>
      <w:r w:rsidRPr="00640B99">
        <w:rPr>
          <w:rFonts w:eastAsia="Times New Roman"/>
          <w:color w:val="212121"/>
          <w:szCs w:val="24"/>
        </w:rPr>
        <w:t>ηλαδή η ψήφιση του νόμου θέτει σε λειτουργία την τράπεζα</w:t>
      </w:r>
      <w:r>
        <w:rPr>
          <w:rFonts w:eastAsia="Times New Roman"/>
          <w:color w:val="212121"/>
          <w:szCs w:val="24"/>
        </w:rPr>
        <w:t>,</w:t>
      </w:r>
      <w:r w:rsidRPr="00640B99">
        <w:rPr>
          <w:rFonts w:eastAsia="Times New Roman"/>
          <w:color w:val="212121"/>
          <w:szCs w:val="24"/>
        </w:rPr>
        <w:t xml:space="preserve"> διότι </w:t>
      </w:r>
      <w:r>
        <w:rPr>
          <w:rFonts w:eastAsia="Times New Roman"/>
          <w:color w:val="212121"/>
          <w:szCs w:val="24"/>
        </w:rPr>
        <w:t xml:space="preserve">την κάνουμε </w:t>
      </w:r>
      <w:r w:rsidRPr="00640B99">
        <w:rPr>
          <w:rFonts w:eastAsia="Times New Roman"/>
          <w:color w:val="212121"/>
          <w:szCs w:val="24"/>
        </w:rPr>
        <w:t xml:space="preserve">μέσω του μετασχηματισμού του ΕΤΕΑΝ </w:t>
      </w:r>
      <w:r>
        <w:rPr>
          <w:rFonts w:eastAsia="Times New Roman"/>
          <w:color w:val="212121"/>
          <w:szCs w:val="24"/>
        </w:rPr>
        <w:t xml:space="preserve">και άρα υπάρχει ήδη μία δομή. Πρέπει, όμως, </w:t>
      </w:r>
      <w:r w:rsidRPr="00640B99">
        <w:rPr>
          <w:rFonts w:eastAsia="Times New Roman"/>
          <w:color w:val="212121"/>
          <w:szCs w:val="24"/>
        </w:rPr>
        <w:t>να επισημάνω ότι</w:t>
      </w:r>
      <w:r>
        <w:rPr>
          <w:rFonts w:eastAsia="Times New Roman"/>
          <w:color w:val="212121"/>
          <w:szCs w:val="24"/>
        </w:rPr>
        <w:t xml:space="preserve"> μένο</w:t>
      </w:r>
      <w:r>
        <w:rPr>
          <w:rFonts w:eastAsia="Times New Roman"/>
          <w:color w:val="212121"/>
          <w:szCs w:val="24"/>
        </w:rPr>
        <w:t>υν ακόμα πάρα πολλά βήματα.</w:t>
      </w:r>
    </w:p>
    <w:p w14:paraId="42AEA008"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 </w:t>
      </w:r>
      <w:r w:rsidRPr="00640B99">
        <w:rPr>
          <w:rFonts w:eastAsia="Times New Roman"/>
          <w:color w:val="212121"/>
          <w:szCs w:val="24"/>
        </w:rPr>
        <w:t xml:space="preserve">αναφέρω </w:t>
      </w:r>
      <w:r>
        <w:rPr>
          <w:rFonts w:eastAsia="Times New Roman"/>
          <w:color w:val="212121"/>
          <w:szCs w:val="24"/>
        </w:rPr>
        <w:t xml:space="preserve">αυτό </w:t>
      </w:r>
      <w:r w:rsidRPr="00640B99">
        <w:rPr>
          <w:rFonts w:eastAsia="Times New Roman"/>
          <w:color w:val="212121"/>
          <w:szCs w:val="24"/>
        </w:rPr>
        <w:t>διότι ορισμένα από</w:t>
      </w:r>
      <w:r>
        <w:rPr>
          <w:rFonts w:eastAsia="Times New Roman"/>
          <w:color w:val="212121"/>
          <w:szCs w:val="24"/>
        </w:rPr>
        <w:t xml:space="preserve"> τα ερωτήματά σας συνδέονται ακριβώς με το γεγονός αυτό, ότ</w:t>
      </w:r>
      <w:r w:rsidRPr="00640B99">
        <w:rPr>
          <w:rFonts w:eastAsia="Times New Roman"/>
          <w:color w:val="212121"/>
          <w:szCs w:val="24"/>
        </w:rPr>
        <w:t>ι</w:t>
      </w:r>
      <w:r>
        <w:rPr>
          <w:rFonts w:eastAsia="Times New Roman"/>
          <w:color w:val="212121"/>
          <w:szCs w:val="24"/>
        </w:rPr>
        <w:t>,</w:t>
      </w:r>
      <w:r w:rsidRPr="00640B99">
        <w:rPr>
          <w:rFonts w:eastAsia="Times New Roman"/>
          <w:color w:val="212121"/>
          <w:szCs w:val="24"/>
        </w:rPr>
        <w:t xml:space="preserve"> δηλαδή</w:t>
      </w:r>
      <w:r>
        <w:rPr>
          <w:rFonts w:eastAsia="Times New Roman"/>
          <w:color w:val="212121"/>
          <w:szCs w:val="24"/>
        </w:rPr>
        <w:t>,</w:t>
      </w:r>
      <w:r w:rsidRPr="00640B99">
        <w:rPr>
          <w:rFonts w:eastAsia="Times New Roman"/>
          <w:color w:val="212121"/>
          <w:szCs w:val="24"/>
        </w:rPr>
        <w:t xml:space="preserve"> θα ακολουθήσει η κατάρτιση κανονισμού προσωπικού και αποδοχών</w:t>
      </w:r>
      <w:r>
        <w:rPr>
          <w:rFonts w:eastAsia="Times New Roman"/>
          <w:color w:val="212121"/>
          <w:szCs w:val="24"/>
        </w:rPr>
        <w:t>,</w:t>
      </w:r>
      <w:r w:rsidRPr="00640B99">
        <w:rPr>
          <w:rFonts w:eastAsia="Times New Roman"/>
          <w:color w:val="212121"/>
          <w:szCs w:val="24"/>
        </w:rPr>
        <w:t xml:space="preserve"> ότι θα ακολουθήσει η κατάρτιση κανονισμού αναθέσεων προμηθειώ</w:t>
      </w:r>
      <w:r w:rsidRPr="00640B99">
        <w:rPr>
          <w:rFonts w:eastAsia="Times New Roman"/>
          <w:color w:val="212121"/>
          <w:szCs w:val="24"/>
        </w:rPr>
        <w:t>ν</w:t>
      </w:r>
      <w:r>
        <w:rPr>
          <w:rFonts w:eastAsia="Times New Roman"/>
          <w:color w:val="212121"/>
          <w:szCs w:val="24"/>
        </w:rPr>
        <w:t xml:space="preserve"> -πώς ανατίθενται οι προμήθειες-,</w:t>
      </w:r>
      <w:r w:rsidRPr="00640B99">
        <w:rPr>
          <w:rFonts w:eastAsia="Times New Roman"/>
          <w:color w:val="212121"/>
          <w:szCs w:val="24"/>
        </w:rPr>
        <w:t xml:space="preserve"> η κατάρτιση κανονισμού διαχείρισης κινδύνων</w:t>
      </w:r>
      <w:r>
        <w:rPr>
          <w:rFonts w:eastAsia="Times New Roman"/>
          <w:color w:val="212121"/>
          <w:szCs w:val="24"/>
        </w:rPr>
        <w:t>,</w:t>
      </w:r>
      <w:r w:rsidRPr="00640B99">
        <w:rPr>
          <w:rFonts w:eastAsia="Times New Roman"/>
          <w:color w:val="212121"/>
          <w:szCs w:val="24"/>
        </w:rPr>
        <w:t xml:space="preserve"> διαδικασία προκήρυξης και αξιολόγησης </w:t>
      </w:r>
      <w:r>
        <w:rPr>
          <w:rFonts w:eastAsia="Times New Roman"/>
          <w:color w:val="212121"/>
          <w:szCs w:val="24"/>
        </w:rPr>
        <w:t>οριστικού διοικητικού σ</w:t>
      </w:r>
      <w:r w:rsidRPr="00640B99">
        <w:rPr>
          <w:rFonts w:eastAsia="Times New Roman"/>
          <w:color w:val="212121"/>
          <w:szCs w:val="24"/>
        </w:rPr>
        <w:t>υμβου</w:t>
      </w:r>
      <w:r>
        <w:rPr>
          <w:rFonts w:eastAsia="Times New Roman"/>
          <w:color w:val="212121"/>
          <w:szCs w:val="24"/>
        </w:rPr>
        <w:t>λίου και μία σειρά από άλλα έργα. Ό</w:t>
      </w:r>
      <w:r w:rsidRPr="00640B99">
        <w:rPr>
          <w:rFonts w:eastAsia="Times New Roman"/>
          <w:color w:val="212121"/>
          <w:szCs w:val="24"/>
        </w:rPr>
        <w:t>πως ξέρετε από αυτές τις δουλειές</w:t>
      </w:r>
      <w:r>
        <w:rPr>
          <w:rFonts w:eastAsia="Times New Roman"/>
          <w:color w:val="212121"/>
          <w:szCs w:val="24"/>
        </w:rPr>
        <w:t>,</w:t>
      </w:r>
      <w:r w:rsidRPr="00640B99">
        <w:rPr>
          <w:rFonts w:eastAsia="Times New Roman"/>
          <w:color w:val="212121"/>
          <w:szCs w:val="24"/>
        </w:rPr>
        <w:t xml:space="preserve"> η διαδικασία είναι </w:t>
      </w:r>
      <w:r>
        <w:rPr>
          <w:rFonts w:eastAsia="Times New Roman"/>
          <w:color w:val="212121"/>
          <w:szCs w:val="24"/>
        </w:rPr>
        <w:t xml:space="preserve">ότι μπαίνουν </w:t>
      </w:r>
      <w:r w:rsidRPr="00640B99">
        <w:rPr>
          <w:rFonts w:eastAsia="Times New Roman"/>
          <w:color w:val="212121"/>
          <w:szCs w:val="24"/>
        </w:rPr>
        <w:t xml:space="preserve">όλες </w:t>
      </w:r>
      <w:r>
        <w:rPr>
          <w:rFonts w:eastAsia="Times New Roman"/>
          <w:color w:val="212121"/>
          <w:szCs w:val="24"/>
        </w:rPr>
        <w:t>αυτ</w:t>
      </w:r>
      <w:r>
        <w:rPr>
          <w:rFonts w:eastAsia="Times New Roman"/>
          <w:color w:val="212121"/>
          <w:szCs w:val="24"/>
        </w:rPr>
        <w:t>ές οι</w:t>
      </w:r>
      <w:r w:rsidRPr="00640B99">
        <w:rPr>
          <w:rFonts w:eastAsia="Times New Roman"/>
          <w:color w:val="212121"/>
          <w:szCs w:val="24"/>
        </w:rPr>
        <w:t xml:space="preserve"> δράσεις</w:t>
      </w:r>
      <w:r>
        <w:rPr>
          <w:rFonts w:eastAsia="Times New Roman"/>
          <w:color w:val="212121"/>
          <w:szCs w:val="24"/>
        </w:rPr>
        <w:t>,</w:t>
      </w:r>
      <w:r w:rsidRPr="00640B99">
        <w:rPr>
          <w:rFonts w:eastAsia="Times New Roman"/>
          <w:color w:val="212121"/>
          <w:szCs w:val="24"/>
        </w:rPr>
        <w:t xml:space="preserve"> γίνεται ένα χρονοδ</w:t>
      </w:r>
      <w:r>
        <w:rPr>
          <w:rFonts w:eastAsia="Times New Roman"/>
          <w:color w:val="212121"/>
          <w:szCs w:val="24"/>
        </w:rPr>
        <w:t>ιάγραμμα το οποίο υλοποιείται. Δε</w:t>
      </w:r>
      <w:r w:rsidRPr="00640B99">
        <w:rPr>
          <w:rFonts w:eastAsia="Times New Roman"/>
          <w:color w:val="212121"/>
          <w:szCs w:val="24"/>
        </w:rPr>
        <w:t>ν θα σας κου</w:t>
      </w:r>
      <w:r>
        <w:rPr>
          <w:rFonts w:eastAsia="Times New Roman"/>
          <w:color w:val="212121"/>
          <w:szCs w:val="24"/>
        </w:rPr>
        <w:t xml:space="preserve">ράσω με τέτοια τεχνικά στοιχεία. </w:t>
      </w:r>
    </w:p>
    <w:p w14:paraId="42AEA009"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 πού απευθύνεται </w:t>
      </w:r>
      <w:r w:rsidRPr="00640B99">
        <w:rPr>
          <w:rFonts w:eastAsia="Times New Roman"/>
          <w:color w:val="212121"/>
          <w:szCs w:val="24"/>
        </w:rPr>
        <w:t>η τράπεζα</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το απαντήσαμε: υποδομές -να πω ότι μέσω τις τράπεζας αυτής μπορούμε να πολλαπλασιάσουμε το Π</w:t>
      </w:r>
      <w:r w:rsidRPr="00640B99">
        <w:rPr>
          <w:rFonts w:eastAsia="Times New Roman"/>
          <w:color w:val="212121"/>
          <w:szCs w:val="24"/>
        </w:rPr>
        <w:t xml:space="preserve">ρόγραμμα Δημοσίων </w:t>
      </w:r>
      <w:r w:rsidRPr="00640B99">
        <w:rPr>
          <w:rFonts w:eastAsia="Times New Roman"/>
          <w:color w:val="212121"/>
          <w:szCs w:val="24"/>
        </w:rPr>
        <w:t xml:space="preserve">Επενδύσεων στην </w:t>
      </w:r>
      <w:r w:rsidRPr="00640B99">
        <w:rPr>
          <w:rFonts w:eastAsia="Times New Roman"/>
          <w:color w:val="212121"/>
          <w:szCs w:val="24"/>
        </w:rPr>
        <w:lastRenderedPageBreak/>
        <w:t>πράξη</w:t>
      </w:r>
      <w:r>
        <w:rPr>
          <w:rFonts w:eastAsia="Times New Roman"/>
          <w:color w:val="212121"/>
          <w:szCs w:val="24"/>
        </w:rPr>
        <w:t>, μ</w:t>
      </w:r>
      <w:r w:rsidRPr="00640B99">
        <w:rPr>
          <w:rFonts w:eastAsia="Times New Roman"/>
          <w:color w:val="212121"/>
          <w:szCs w:val="24"/>
        </w:rPr>
        <w:t>ικρές και μεσαίες επιχειρήσεις</w:t>
      </w:r>
      <w:r>
        <w:rPr>
          <w:rFonts w:eastAsia="Times New Roman"/>
          <w:color w:val="212121"/>
          <w:szCs w:val="24"/>
        </w:rPr>
        <w:t xml:space="preserve"> και αγρότες, όπου υπάρχει κ</w:t>
      </w:r>
      <w:r w:rsidRPr="00640B99">
        <w:rPr>
          <w:rFonts w:eastAsia="Times New Roman"/>
          <w:color w:val="212121"/>
          <w:szCs w:val="24"/>
        </w:rPr>
        <w:t>ενό</w:t>
      </w:r>
      <w:r>
        <w:rPr>
          <w:rFonts w:eastAsia="Times New Roman"/>
          <w:color w:val="212121"/>
          <w:szCs w:val="24"/>
        </w:rPr>
        <w:t xml:space="preserve"> και </w:t>
      </w:r>
      <w:r w:rsidRPr="00640B99">
        <w:rPr>
          <w:rFonts w:eastAsia="Times New Roman"/>
          <w:color w:val="212121"/>
          <w:szCs w:val="24"/>
        </w:rPr>
        <w:t xml:space="preserve">επίσης </w:t>
      </w:r>
      <w:r>
        <w:rPr>
          <w:rFonts w:eastAsia="Times New Roman"/>
          <w:color w:val="212121"/>
          <w:szCs w:val="24"/>
        </w:rPr>
        <w:t>συμβολή</w:t>
      </w:r>
      <w:r w:rsidRPr="00640B99">
        <w:rPr>
          <w:rFonts w:eastAsia="Times New Roman"/>
          <w:color w:val="212121"/>
          <w:szCs w:val="24"/>
        </w:rPr>
        <w:t xml:space="preserve"> στην κάλυψη ορισμένων αναγκώ</w:t>
      </w:r>
      <w:r>
        <w:rPr>
          <w:rFonts w:eastAsia="Times New Roman"/>
          <w:color w:val="212121"/>
          <w:szCs w:val="24"/>
        </w:rPr>
        <w:t xml:space="preserve">ν όπως είναι η ωρίμανση έργων, </w:t>
      </w:r>
      <w:r w:rsidRPr="00640B99">
        <w:rPr>
          <w:rFonts w:eastAsia="Times New Roman"/>
          <w:color w:val="212121"/>
          <w:szCs w:val="24"/>
        </w:rPr>
        <w:t>ο σχεδιασμός</w:t>
      </w:r>
      <w:r>
        <w:rPr>
          <w:rFonts w:eastAsia="Times New Roman"/>
          <w:color w:val="212121"/>
          <w:szCs w:val="24"/>
        </w:rPr>
        <w:t xml:space="preserve"> σύνθετων</w:t>
      </w:r>
      <w:r w:rsidRPr="00640B99">
        <w:rPr>
          <w:rFonts w:eastAsia="Times New Roman"/>
          <w:color w:val="212121"/>
          <w:szCs w:val="24"/>
        </w:rPr>
        <w:t xml:space="preserve"> προγραμμάτων</w:t>
      </w:r>
      <w:r>
        <w:rPr>
          <w:rFonts w:eastAsia="Times New Roman"/>
          <w:color w:val="212121"/>
          <w:szCs w:val="24"/>
        </w:rPr>
        <w:t>,</w:t>
      </w:r>
      <w:r w:rsidRPr="00640B99">
        <w:rPr>
          <w:rFonts w:eastAsia="Times New Roman"/>
          <w:color w:val="212121"/>
          <w:szCs w:val="24"/>
        </w:rPr>
        <w:t xml:space="preserve"> η κατάρτιση στελεχών </w:t>
      </w:r>
      <w:proofErr w:type="spellStart"/>
      <w:r>
        <w:rPr>
          <w:rFonts w:eastAsia="Times New Roman"/>
          <w:color w:val="212121"/>
          <w:szCs w:val="24"/>
        </w:rPr>
        <w:t>κ.ο.κ.</w:t>
      </w:r>
      <w:proofErr w:type="spellEnd"/>
      <w:r>
        <w:rPr>
          <w:rFonts w:eastAsia="Times New Roman"/>
          <w:color w:val="212121"/>
          <w:szCs w:val="24"/>
        </w:rPr>
        <w:t>.</w:t>
      </w:r>
      <w:r>
        <w:rPr>
          <w:rFonts w:eastAsia="Times New Roman"/>
          <w:color w:val="212121"/>
          <w:szCs w:val="24"/>
        </w:rPr>
        <w:t xml:space="preserve"> </w:t>
      </w:r>
    </w:p>
    <w:p w14:paraId="42AEA00A"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(Στο σημείο αυτό κτυπάει τ</w:t>
      </w:r>
      <w:r>
        <w:rPr>
          <w:rFonts w:eastAsia="Times New Roman"/>
          <w:color w:val="212121"/>
          <w:szCs w:val="24"/>
        </w:rPr>
        <w:t>ο κουδούνι λήξεως του χρόνου ομιλίας του κυρίου Αντιπροέδρου της Κυβέρνησης</w:t>
      </w:r>
      <w:r>
        <w:rPr>
          <w:rFonts w:eastAsia="Times New Roman"/>
          <w:color w:val="212121"/>
          <w:szCs w:val="24"/>
        </w:rPr>
        <w:t xml:space="preserve"> και Υπουργού Οικονομίας και Ανάπτυξης</w:t>
      </w:r>
      <w:r>
        <w:rPr>
          <w:rFonts w:eastAsia="Times New Roman"/>
          <w:color w:val="212121"/>
          <w:szCs w:val="24"/>
        </w:rPr>
        <w:t>)</w:t>
      </w:r>
    </w:p>
    <w:p w14:paraId="42AEA00B"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Θα ήθελα την ανοχή σας, κύριε Πρόεδρε, για ένα, δύο λεπτά.</w:t>
      </w:r>
    </w:p>
    <w:p w14:paraId="42AEA00C"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Πώς θα απευθυνθούμε σε αυτές τις κατηγορίες; Είπα στην επιτροπή και θα το επαναλάβ</w:t>
      </w:r>
      <w:r>
        <w:rPr>
          <w:rFonts w:eastAsia="Times New Roman"/>
          <w:color w:val="212121"/>
          <w:szCs w:val="24"/>
        </w:rPr>
        <w:t xml:space="preserve">ω και εδώ </w:t>
      </w:r>
      <w:r w:rsidRPr="00640B99">
        <w:rPr>
          <w:rFonts w:eastAsia="Times New Roman"/>
          <w:color w:val="212121"/>
          <w:szCs w:val="24"/>
        </w:rPr>
        <w:t xml:space="preserve">ότι </w:t>
      </w:r>
      <w:r>
        <w:rPr>
          <w:rFonts w:eastAsia="Times New Roman"/>
          <w:color w:val="212121"/>
          <w:szCs w:val="24"/>
        </w:rPr>
        <w:t xml:space="preserve">ένα χαρακτηριστικό των αναπτυξιακών τραπεζών είναι ότι </w:t>
      </w:r>
      <w:r w:rsidRPr="00640B99">
        <w:rPr>
          <w:rFonts w:eastAsia="Times New Roman"/>
          <w:color w:val="212121"/>
          <w:szCs w:val="24"/>
        </w:rPr>
        <w:t>έχουν ευελιξία</w:t>
      </w:r>
      <w:r>
        <w:rPr>
          <w:rFonts w:eastAsia="Times New Roman"/>
          <w:color w:val="212121"/>
          <w:szCs w:val="24"/>
        </w:rPr>
        <w:t>. Ε</w:t>
      </w:r>
      <w:r w:rsidRPr="00640B99">
        <w:rPr>
          <w:rFonts w:eastAsia="Times New Roman"/>
          <w:color w:val="212121"/>
          <w:szCs w:val="24"/>
        </w:rPr>
        <w:t xml:space="preserve">ίπαν ορισμένοι </w:t>
      </w:r>
      <w:r>
        <w:rPr>
          <w:rFonts w:eastAsia="Times New Roman"/>
          <w:color w:val="212121"/>
          <w:szCs w:val="24"/>
        </w:rPr>
        <w:t>ότι δεν είναι τράπεζα, α</w:t>
      </w:r>
      <w:r w:rsidRPr="00640B99">
        <w:rPr>
          <w:rFonts w:eastAsia="Times New Roman"/>
          <w:color w:val="212121"/>
          <w:szCs w:val="24"/>
        </w:rPr>
        <w:t>φού δεν παίρνει καταθέσεις</w:t>
      </w:r>
      <w:r>
        <w:rPr>
          <w:rFonts w:eastAsia="Times New Roman"/>
          <w:color w:val="212121"/>
          <w:szCs w:val="24"/>
        </w:rPr>
        <w:t>. Μα δεν παίρνουν καταθέσεις οι αναπτυξιακές</w:t>
      </w:r>
      <w:r w:rsidRPr="00640B99">
        <w:rPr>
          <w:rFonts w:eastAsia="Times New Roman"/>
          <w:color w:val="212121"/>
          <w:szCs w:val="24"/>
        </w:rPr>
        <w:t xml:space="preserve"> </w:t>
      </w:r>
      <w:r>
        <w:rPr>
          <w:rFonts w:eastAsia="Times New Roman"/>
          <w:color w:val="212121"/>
          <w:szCs w:val="24"/>
        </w:rPr>
        <w:t xml:space="preserve">τράπεζες. Αναρωτήθηκαν </w:t>
      </w:r>
      <w:r w:rsidRPr="00640B99">
        <w:rPr>
          <w:rFonts w:eastAsia="Times New Roman"/>
          <w:color w:val="212121"/>
          <w:szCs w:val="24"/>
        </w:rPr>
        <w:t xml:space="preserve">ορισμένοι </w:t>
      </w:r>
      <w:r>
        <w:rPr>
          <w:rFonts w:eastAsia="Times New Roman"/>
          <w:color w:val="212121"/>
          <w:szCs w:val="24"/>
        </w:rPr>
        <w:t xml:space="preserve">τι </w:t>
      </w:r>
      <w:r w:rsidRPr="00640B99">
        <w:rPr>
          <w:rFonts w:eastAsia="Times New Roman"/>
          <w:color w:val="212121"/>
          <w:szCs w:val="24"/>
        </w:rPr>
        <w:t>τράπεζα είναι αυτή</w:t>
      </w:r>
      <w:r>
        <w:rPr>
          <w:rFonts w:eastAsia="Times New Roman"/>
          <w:color w:val="212121"/>
          <w:szCs w:val="24"/>
        </w:rPr>
        <w:t>.</w:t>
      </w:r>
      <w:r w:rsidRPr="00640B99">
        <w:rPr>
          <w:rFonts w:eastAsia="Times New Roman"/>
          <w:color w:val="212121"/>
          <w:szCs w:val="24"/>
        </w:rPr>
        <w:t xml:space="preserve"> </w:t>
      </w:r>
    </w:p>
    <w:p w14:paraId="42AEA00D"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Οι </w:t>
      </w:r>
      <w:r>
        <w:rPr>
          <w:rFonts w:eastAsia="Times New Roman"/>
          <w:color w:val="212121"/>
          <w:szCs w:val="24"/>
        </w:rPr>
        <w:t xml:space="preserve">αναπτυξιακές τράπεζες </w:t>
      </w:r>
      <w:r w:rsidRPr="00640B99">
        <w:rPr>
          <w:rFonts w:eastAsia="Times New Roman"/>
          <w:color w:val="212121"/>
          <w:szCs w:val="24"/>
        </w:rPr>
        <w:t>έχουν μία ξεχωριστή λογική</w:t>
      </w:r>
      <w:r>
        <w:rPr>
          <w:rFonts w:eastAsia="Times New Roman"/>
          <w:color w:val="212121"/>
          <w:szCs w:val="24"/>
        </w:rPr>
        <w:t>,</w:t>
      </w:r>
      <w:r w:rsidRPr="00640B99">
        <w:rPr>
          <w:rFonts w:eastAsia="Times New Roman"/>
          <w:color w:val="212121"/>
          <w:szCs w:val="24"/>
        </w:rPr>
        <w:t xml:space="preserve"> έχουν ευελιξία</w:t>
      </w:r>
      <w:r>
        <w:rPr>
          <w:rFonts w:eastAsia="Times New Roman"/>
          <w:color w:val="212121"/>
          <w:szCs w:val="24"/>
        </w:rPr>
        <w:t xml:space="preserve">. Διαπιστώνουμε, δηλαδή, </w:t>
      </w:r>
      <w:r w:rsidRPr="00640B99">
        <w:rPr>
          <w:rFonts w:eastAsia="Times New Roman"/>
          <w:color w:val="212121"/>
          <w:szCs w:val="24"/>
        </w:rPr>
        <w:t>μία ανάγκη</w:t>
      </w:r>
      <w:r>
        <w:rPr>
          <w:rFonts w:eastAsia="Times New Roman"/>
          <w:color w:val="212121"/>
          <w:szCs w:val="24"/>
        </w:rPr>
        <w:t>; Μ</w:t>
      </w:r>
      <w:r w:rsidRPr="00640B99">
        <w:rPr>
          <w:rFonts w:eastAsia="Times New Roman"/>
          <w:color w:val="212121"/>
          <w:szCs w:val="24"/>
        </w:rPr>
        <w:t xml:space="preserve">πορούμε </w:t>
      </w:r>
      <w:r w:rsidRPr="00640B99">
        <w:rPr>
          <w:rFonts w:eastAsia="Times New Roman"/>
          <w:color w:val="212121"/>
          <w:szCs w:val="24"/>
        </w:rPr>
        <w:lastRenderedPageBreak/>
        <w:t>να κάνουμε ένα πρόγραμμα χρηματοδότησης αυτής της ανάγκης</w:t>
      </w:r>
      <w:r>
        <w:rPr>
          <w:rFonts w:eastAsia="Times New Roman"/>
          <w:color w:val="212121"/>
          <w:szCs w:val="24"/>
        </w:rPr>
        <w:t>. Δ</w:t>
      </w:r>
      <w:r w:rsidRPr="00640B99">
        <w:rPr>
          <w:rFonts w:eastAsia="Times New Roman"/>
          <w:color w:val="212121"/>
          <w:szCs w:val="24"/>
        </w:rPr>
        <w:t>ιαπιστώνουμε ότι χρειάζεται κάποιο ειδικό προϊόν χρηματοδοτικό</w:t>
      </w:r>
      <w:r>
        <w:rPr>
          <w:rFonts w:eastAsia="Times New Roman"/>
          <w:color w:val="212121"/>
          <w:szCs w:val="24"/>
        </w:rPr>
        <w:t>; Μπορούμε να</w:t>
      </w:r>
      <w:r w:rsidRPr="00640B99">
        <w:rPr>
          <w:rFonts w:eastAsia="Times New Roman"/>
          <w:color w:val="212121"/>
          <w:szCs w:val="24"/>
        </w:rPr>
        <w:t xml:space="preserve"> το δούμε</w:t>
      </w:r>
      <w:r>
        <w:rPr>
          <w:rFonts w:eastAsia="Times New Roman"/>
          <w:color w:val="212121"/>
          <w:szCs w:val="24"/>
        </w:rPr>
        <w:t xml:space="preserve">, </w:t>
      </w:r>
      <w:r>
        <w:rPr>
          <w:rFonts w:eastAsia="Times New Roman"/>
          <w:color w:val="212121"/>
          <w:szCs w:val="24"/>
        </w:rPr>
        <w:t>να το επεξεργαστούμε. Υ</w:t>
      </w:r>
      <w:r w:rsidRPr="00640B99">
        <w:rPr>
          <w:rFonts w:eastAsia="Times New Roman"/>
          <w:color w:val="212121"/>
          <w:szCs w:val="24"/>
        </w:rPr>
        <w:t xml:space="preserve">πάρχει </w:t>
      </w:r>
      <w:r>
        <w:rPr>
          <w:rFonts w:eastAsia="Times New Roman"/>
          <w:color w:val="212121"/>
          <w:szCs w:val="24"/>
        </w:rPr>
        <w:t xml:space="preserve">ένας πλούτος. Είναι </w:t>
      </w:r>
      <w:r w:rsidRPr="00640B99">
        <w:rPr>
          <w:rFonts w:eastAsia="Times New Roman"/>
          <w:color w:val="212121"/>
          <w:szCs w:val="24"/>
        </w:rPr>
        <w:t xml:space="preserve">ένα διαρκές γίγνεσθαι η </w:t>
      </w:r>
      <w:r>
        <w:rPr>
          <w:rFonts w:eastAsia="Times New Roman"/>
          <w:color w:val="212121"/>
          <w:szCs w:val="24"/>
        </w:rPr>
        <w:t xml:space="preserve">αναπτυξιακή τραπεζική. Παραδείγματος χάριν, για τους αγρότες έχει υπογραφεί </w:t>
      </w:r>
      <w:r w:rsidRPr="00640B99">
        <w:rPr>
          <w:rFonts w:eastAsia="Times New Roman"/>
          <w:color w:val="212121"/>
          <w:szCs w:val="24"/>
        </w:rPr>
        <w:t>συμφωνία με την Ευρωπαϊκή Τράπ</w:t>
      </w:r>
      <w:r>
        <w:rPr>
          <w:rFonts w:eastAsia="Times New Roman"/>
          <w:color w:val="212121"/>
          <w:szCs w:val="24"/>
        </w:rPr>
        <w:t xml:space="preserve">εζα Επενδύσεων για δύο εργαλεία: </w:t>
      </w:r>
      <w:r w:rsidRPr="00640B99">
        <w:rPr>
          <w:rFonts w:eastAsia="Times New Roman"/>
          <w:color w:val="212121"/>
          <w:szCs w:val="24"/>
        </w:rPr>
        <w:t>μικρά δάνεια που θα δίν</w:t>
      </w:r>
      <w:r>
        <w:rPr>
          <w:rFonts w:eastAsia="Times New Roman"/>
          <w:color w:val="212121"/>
          <w:szCs w:val="24"/>
        </w:rPr>
        <w:t>ον</w:t>
      </w:r>
      <w:r w:rsidRPr="00640B99">
        <w:rPr>
          <w:rFonts w:eastAsia="Times New Roman"/>
          <w:color w:val="212121"/>
          <w:szCs w:val="24"/>
        </w:rPr>
        <w:t>ται μέσω του μηχαν</w:t>
      </w:r>
      <w:r w:rsidRPr="00640B99">
        <w:rPr>
          <w:rFonts w:eastAsia="Times New Roman"/>
          <w:color w:val="212121"/>
          <w:szCs w:val="24"/>
        </w:rPr>
        <w:t xml:space="preserve">ισμού των </w:t>
      </w:r>
      <w:proofErr w:type="spellStart"/>
      <w:r w:rsidRPr="00640B99">
        <w:rPr>
          <w:rFonts w:eastAsia="Times New Roman"/>
          <w:color w:val="212121"/>
          <w:szCs w:val="24"/>
        </w:rPr>
        <w:t>μικροπιστώσεων</w:t>
      </w:r>
      <w:proofErr w:type="spellEnd"/>
      <w:r w:rsidRPr="00640B99">
        <w:rPr>
          <w:rFonts w:eastAsia="Times New Roman"/>
          <w:color w:val="212121"/>
          <w:szCs w:val="24"/>
        </w:rPr>
        <w:t xml:space="preserve"> και εγγυήσεις για</w:t>
      </w:r>
      <w:r>
        <w:rPr>
          <w:rFonts w:eastAsia="Times New Roman"/>
          <w:color w:val="212121"/>
          <w:szCs w:val="24"/>
        </w:rPr>
        <w:t xml:space="preserve"> μεγαλύτερα δάνεια, τα οποία θα δ</w:t>
      </w:r>
      <w:r w:rsidRPr="00640B99">
        <w:rPr>
          <w:rFonts w:eastAsia="Times New Roman"/>
          <w:color w:val="212121"/>
          <w:szCs w:val="24"/>
        </w:rPr>
        <w:t xml:space="preserve">ίνονται μέσω ταμείων τα οποία θα </w:t>
      </w:r>
      <w:r>
        <w:rPr>
          <w:rFonts w:eastAsia="Times New Roman"/>
          <w:color w:val="212121"/>
          <w:szCs w:val="24"/>
        </w:rPr>
        <w:t xml:space="preserve">δίνουν εγγυήσεις </w:t>
      </w:r>
      <w:r w:rsidRPr="00640B99">
        <w:rPr>
          <w:rFonts w:eastAsia="Times New Roman"/>
          <w:color w:val="212121"/>
          <w:szCs w:val="24"/>
        </w:rPr>
        <w:t>και έχουμε αφήσει ανοι</w:t>
      </w:r>
      <w:r>
        <w:rPr>
          <w:rFonts w:eastAsia="Times New Roman"/>
          <w:color w:val="212121"/>
          <w:szCs w:val="24"/>
        </w:rPr>
        <w:t>κ</w:t>
      </w:r>
      <w:r w:rsidRPr="00640B99">
        <w:rPr>
          <w:rFonts w:eastAsia="Times New Roman"/>
          <w:color w:val="212121"/>
          <w:szCs w:val="24"/>
        </w:rPr>
        <w:t>τό το ενδεχόμενο και</w:t>
      </w:r>
      <w:r>
        <w:rPr>
          <w:rFonts w:eastAsia="Times New Roman"/>
          <w:color w:val="212121"/>
          <w:szCs w:val="24"/>
        </w:rPr>
        <w:t xml:space="preserve"> για</w:t>
      </w:r>
      <w:r w:rsidRPr="00640B99">
        <w:rPr>
          <w:rFonts w:eastAsia="Times New Roman"/>
          <w:color w:val="212121"/>
          <w:szCs w:val="24"/>
        </w:rPr>
        <w:t xml:space="preserve"> κεφάλαιο συμμετοχών για αγροτικές επιχειρήσεις καινοτόμες </w:t>
      </w:r>
      <w:r>
        <w:rPr>
          <w:rFonts w:eastAsia="Times New Roman"/>
          <w:color w:val="212121"/>
          <w:szCs w:val="24"/>
        </w:rPr>
        <w:t>κ.λπ.</w:t>
      </w:r>
      <w:r>
        <w:rPr>
          <w:rFonts w:eastAsia="Times New Roman"/>
          <w:color w:val="212121"/>
          <w:szCs w:val="24"/>
        </w:rPr>
        <w:t>,</w:t>
      </w:r>
      <w:r>
        <w:rPr>
          <w:rFonts w:eastAsia="Times New Roman"/>
          <w:color w:val="212121"/>
          <w:szCs w:val="24"/>
        </w:rPr>
        <w:t xml:space="preserve"> </w:t>
      </w:r>
      <w:r w:rsidRPr="00640B99">
        <w:rPr>
          <w:rFonts w:eastAsia="Times New Roman"/>
          <w:color w:val="212121"/>
          <w:szCs w:val="24"/>
        </w:rPr>
        <w:t>που θα έχουν και έ</w:t>
      </w:r>
      <w:r w:rsidRPr="00640B99">
        <w:rPr>
          <w:rFonts w:eastAsia="Times New Roman"/>
          <w:color w:val="212121"/>
          <w:szCs w:val="24"/>
        </w:rPr>
        <w:t xml:space="preserve">να </w:t>
      </w:r>
      <w:r>
        <w:rPr>
          <w:rFonts w:eastAsia="Times New Roman"/>
          <w:color w:val="212121"/>
          <w:szCs w:val="24"/>
        </w:rPr>
        <w:t>επενδυτικό</w:t>
      </w:r>
      <w:r w:rsidRPr="00640B99">
        <w:rPr>
          <w:rFonts w:eastAsia="Times New Roman"/>
          <w:color w:val="212121"/>
          <w:szCs w:val="24"/>
        </w:rPr>
        <w:t xml:space="preserve"> ενδιαφέρον</w:t>
      </w:r>
      <w:r>
        <w:rPr>
          <w:rFonts w:eastAsia="Times New Roman"/>
          <w:color w:val="212121"/>
          <w:szCs w:val="24"/>
        </w:rPr>
        <w:t>.</w:t>
      </w:r>
    </w:p>
    <w:p w14:paraId="42AEA00E" w14:textId="77777777" w:rsidR="00F00D30" w:rsidRDefault="00AE51A4">
      <w:pPr>
        <w:shd w:val="clear" w:color="auto" w:fill="FFFFFF"/>
        <w:spacing w:line="600" w:lineRule="auto"/>
        <w:ind w:firstLine="720"/>
        <w:jc w:val="both"/>
        <w:rPr>
          <w:rFonts w:eastAsia="Times New Roman"/>
          <w:color w:val="212121"/>
          <w:szCs w:val="24"/>
        </w:rPr>
      </w:pPr>
      <w:r w:rsidRPr="009C41BF">
        <w:rPr>
          <w:rFonts w:eastAsia="Times New Roman"/>
          <w:b/>
          <w:color w:val="212121"/>
          <w:szCs w:val="24"/>
        </w:rPr>
        <w:t>ΟΔΥΣΣΕΑΣ ΚΩΝΣΤΑΝΤΙΝΟΠΟΥΛΟΣ:</w:t>
      </w:r>
      <w:r>
        <w:rPr>
          <w:rFonts w:eastAsia="Times New Roman"/>
          <w:color w:val="212121"/>
          <w:szCs w:val="24"/>
        </w:rPr>
        <w:t xml:space="preserve"> Σαν το </w:t>
      </w:r>
      <w:r>
        <w:rPr>
          <w:rFonts w:eastAsia="Times New Roman"/>
          <w:color w:val="212121"/>
          <w:szCs w:val="24"/>
          <w:lang w:val="en-US"/>
        </w:rPr>
        <w:t>JESSICA</w:t>
      </w:r>
      <w:r>
        <w:rPr>
          <w:rFonts w:eastAsia="Times New Roman"/>
          <w:color w:val="212121"/>
          <w:szCs w:val="24"/>
        </w:rPr>
        <w:t>.</w:t>
      </w:r>
    </w:p>
    <w:p w14:paraId="42AEA00F" w14:textId="77777777" w:rsidR="00F00D30" w:rsidRDefault="00AE51A4">
      <w:pPr>
        <w:shd w:val="clear" w:color="auto" w:fill="FFFFFF"/>
        <w:spacing w:line="600" w:lineRule="auto"/>
        <w:ind w:firstLine="720"/>
        <w:jc w:val="both"/>
        <w:rPr>
          <w:rFonts w:eastAsia="Times New Roman"/>
          <w:color w:val="212121"/>
          <w:szCs w:val="24"/>
        </w:rPr>
      </w:pPr>
      <w:r w:rsidRPr="009C41BF">
        <w:rPr>
          <w:rFonts w:eastAsia="Times New Roman"/>
          <w:b/>
          <w:color w:val="212121"/>
          <w:szCs w:val="24"/>
        </w:rPr>
        <w:t xml:space="preserve">ΙΩΑΝΝΗΣ ΔΡΑΓΑΣΑΚΗΣ (Αντιπρόεδρος της Κυβέρνησης </w:t>
      </w:r>
      <w:r>
        <w:rPr>
          <w:rFonts w:eastAsia="Times New Roman"/>
          <w:b/>
          <w:color w:val="212121"/>
          <w:szCs w:val="24"/>
        </w:rPr>
        <w:t xml:space="preserve">και </w:t>
      </w:r>
      <w:r w:rsidRPr="009C41BF">
        <w:rPr>
          <w:rFonts w:eastAsia="Times New Roman"/>
          <w:b/>
          <w:color w:val="212121"/>
          <w:szCs w:val="24"/>
        </w:rPr>
        <w:t>Υπουργός Οικονομίας και Ανάπτυξης)</w:t>
      </w:r>
      <w:r>
        <w:rPr>
          <w:rFonts w:eastAsia="Times New Roman"/>
          <w:color w:val="212121"/>
          <w:szCs w:val="24"/>
        </w:rPr>
        <w:t>: Σε ανεπτυγμένη μορφή, όμως.</w:t>
      </w:r>
    </w:p>
    <w:p w14:paraId="42AEA010" w14:textId="77777777" w:rsidR="00F00D30" w:rsidRDefault="00AE51A4">
      <w:pPr>
        <w:shd w:val="clear" w:color="auto" w:fill="FFFFFF"/>
        <w:spacing w:line="600" w:lineRule="auto"/>
        <w:ind w:firstLine="720"/>
        <w:jc w:val="both"/>
        <w:rPr>
          <w:rFonts w:eastAsia="Times New Roman"/>
          <w:color w:val="212121"/>
          <w:szCs w:val="24"/>
        </w:rPr>
      </w:pPr>
      <w:r w:rsidRPr="00640B99">
        <w:rPr>
          <w:rFonts w:eastAsia="Times New Roman"/>
          <w:color w:val="212121"/>
          <w:szCs w:val="24"/>
        </w:rPr>
        <w:t xml:space="preserve">Να </w:t>
      </w:r>
      <w:r>
        <w:rPr>
          <w:rFonts w:eastAsia="Times New Roman"/>
          <w:color w:val="212121"/>
          <w:szCs w:val="24"/>
        </w:rPr>
        <w:t>απαντήσω</w:t>
      </w:r>
      <w:r w:rsidRPr="00640B99">
        <w:rPr>
          <w:rFonts w:eastAsia="Times New Roman"/>
          <w:color w:val="212121"/>
          <w:szCs w:val="24"/>
        </w:rPr>
        <w:t xml:space="preserve"> και ένα άλλο</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 xml:space="preserve">Όλα τα </w:t>
      </w:r>
      <w:r w:rsidRPr="00640B99">
        <w:rPr>
          <w:rFonts w:eastAsia="Times New Roman"/>
          <w:color w:val="212121"/>
          <w:szCs w:val="24"/>
        </w:rPr>
        <w:t xml:space="preserve">προγράμματα περνάνε μέσα από τις </w:t>
      </w:r>
      <w:r>
        <w:rPr>
          <w:rFonts w:eastAsia="Times New Roman"/>
          <w:color w:val="212121"/>
          <w:szCs w:val="24"/>
        </w:rPr>
        <w:t>συστημικές</w:t>
      </w:r>
      <w:r w:rsidRPr="00640B99">
        <w:rPr>
          <w:rFonts w:eastAsia="Times New Roman"/>
          <w:color w:val="212121"/>
          <w:szCs w:val="24"/>
        </w:rPr>
        <w:t xml:space="preserve"> τράπεζες</w:t>
      </w:r>
      <w:r>
        <w:rPr>
          <w:rFonts w:eastAsia="Times New Roman"/>
          <w:color w:val="212121"/>
          <w:szCs w:val="24"/>
        </w:rPr>
        <w:t>; Α</w:t>
      </w:r>
      <w:r w:rsidRPr="00640B99">
        <w:rPr>
          <w:rFonts w:eastAsia="Times New Roman"/>
          <w:color w:val="212121"/>
          <w:szCs w:val="24"/>
        </w:rPr>
        <w:t xml:space="preserve">υτό είναι </w:t>
      </w:r>
      <w:r>
        <w:rPr>
          <w:rFonts w:eastAsia="Times New Roman"/>
          <w:color w:val="212121"/>
          <w:szCs w:val="24"/>
        </w:rPr>
        <w:t xml:space="preserve">μία τεχνική </w:t>
      </w:r>
      <w:r>
        <w:rPr>
          <w:rFonts w:eastAsia="Times New Roman"/>
          <w:color w:val="212121"/>
          <w:szCs w:val="24"/>
        </w:rPr>
        <w:lastRenderedPageBreak/>
        <w:t>δυνατότητα, πως</w:t>
      </w:r>
      <w:r w:rsidRPr="00640B99">
        <w:rPr>
          <w:rFonts w:eastAsia="Times New Roman"/>
          <w:color w:val="212121"/>
          <w:szCs w:val="24"/>
        </w:rPr>
        <w:t xml:space="preserve"> μπορείς να δημιουργήσεις και </w:t>
      </w:r>
      <w:r>
        <w:rPr>
          <w:rFonts w:eastAsia="Times New Roman"/>
          <w:color w:val="212121"/>
          <w:szCs w:val="24"/>
        </w:rPr>
        <w:t>δικούς σου μηχανισμούς. Παραδείγματος χάριν, α</w:t>
      </w:r>
      <w:r w:rsidRPr="00640B99">
        <w:rPr>
          <w:rFonts w:eastAsia="Times New Roman"/>
          <w:color w:val="212121"/>
          <w:szCs w:val="24"/>
        </w:rPr>
        <w:t>πό όσο γνωρίζω</w:t>
      </w:r>
      <w:r>
        <w:rPr>
          <w:rFonts w:eastAsia="Times New Roman"/>
          <w:color w:val="212121"/>
          <w:szCs w:val="24"/>
        </w:rPr>
        <w:t xml:space="preserve">, η </w:t>
      </w:r>
      <w:r>
        <w:rPr>
          <w:rFonts w:eastAsia="Times New Roman"/>
          <w:color w:val="212121"/>
          <w:szCs w:val="24"/>
        </w:rPr>
        <w:t>γ</w:t>
      </w:r>
      <w:r w:rsidRPr="00640B99">
        <w:rPr>
          <w:rFonts w:eastAsia="Times New Roman"/>
          <w:color w:val="212121"/>
          <w:szCs w:val="24"/>
        </w:rPr>
        <w:t xml:space="preserve">ερμανική </w:t>
      </w:r>
      <w:r>
        <w:rPr>
          <w:rFonts w:eastAsia="Times New Roman"/>
          <w:color w:val="212121"/>
          <w:szCs w:val="24"/>
        </w:rPr>
        <w:t>τ</w:t>
      </w:r>
      <w:r w:rsidRPr="00640B99">
        <w:rPr>
          <w:rFonts w:eastAsia="Times New Roman"/>
          <w:color w:val="212121"/>
          <w:szCs w:val="24"/>
        </w:rPr>
        <w:t xml:space="preserve">ράπεζα </w:t>
      </w:r>
      <w:r>
        <w:rPr>
          <w:rFonts w:eastAsia="Times New Roman"/>
          <w:color w:val="212121"/>
          <w:szCs w:val="24"/>
        </w:rPr>
        <w:t>α</w:t>
      </w:r>
      <w:r w:rsidRPr="00640B99">
        <w:rPr>
          <w:rFonts w:eastAsia="Times New Roman"/>
          <w:color w:val="212121"/>
          <w:szCs w:val="24"/>
        </w:rPr>
        <w:t xml:space="preserve">νάπτυξης </w:t>
      </w:r>
      <w:r>
        <w:rPr>
          <w:rFonts w:eastAsia="Times New Roman"/>
          <w:color w:val="212121"/>
          <w:szCs w:val="24"/>
        </w:rPr>
        <w:t>κάνει</w:t>
      </w:r>
      <w:r w:rsidRPr="00640B99">
        <w:rPr>
          <w:rFonts w:eastAsia="Times New Roman"/>
          <w:color w:val="212121"/>
          <w:szCs w:val="24"/>
        </w:rPr>
        <w:t xml:space="preserve"> και την αξιολόγηση των προγραμμάτων</w:t>
      </w:r>
      <w:r>
        <w:rPr>
          <w:rFonts w:eastAsia="Times New Roman"/>
          <w:color w:val="212121"/>
          <w:szCs w:val="24"/>
        </w:rPr>
        <w:t xml:space="preserve"> που θα χρηματοδοτηθούν, οπότε </w:t>
      </w:r>
      <w:r w:rsidRPr="00640B99">
        <w:rPr>
          <w:rFonts w:eastAsia="Times New Roman"/>
          <w:color w:val="212121"/>
          <w:szCs w:val="24"/>
        </w:rPr>
        <w:t>στη</w:t>
      </w:r>
      <w:r w:rsidRPr="00640B99">
        <w:rPr>
          <w:rFonts w:eastAsia="Times New Roman"/>
          <w:color w:val="212121"/>
          <w:szCs w:val="24"/>
        </w:rPr>
        <w:t>ν τράπεζα</w:t>
      </w:r>
      <w:r>
        <w:rPr>
          <w:rFonts w:eastAsia="Times New Roman"/>
          <w:color w:val="212121"/>
          <w:szCs w:val="24"/>
        </w:rPr>
        <w:t xml:space="preserve"> γίνεται απλώς</w:t>
      </w:r>
      <w:r w:rsidRPr="00640B99">
        <w:rPr>
          <w:rFonts w:eastAsia="Times New Roman"/>
          <w:color w:val="212121"/>
          <w:szCs w:val="24"/>
        </w:rPr>
        <w:t xml:space="preserve"> η εκτέλεση της απόφασης</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 xml:space="preserve">Σε εμάς στην αρχή αυτό θα </w:t>
      </w:r>
      <w:r>
        <w:rPr>
          <w:rFonts w:eastAsia="Times New Roman"/>
          <w:color w:val="212121"/>
          <w:szCs w:val="24"/>
        </w:rPr>
        <w:t xml:space="preserve">είναι </w:t>
      </w:r>
      <w:r>
        <w:rPr>
          <w:rFonts w:eastAsia="Times New Roman"/>
          <w:color w:val="212121"/>
          <w:szCs w:val="24"/>
        </w:rPr>
        <w:t>δ</w:t>
      </w:r>
      <w:r w:rsidRPr="00640B99">
        <w:rPr>
          <w:rFonts w:eastAsia="Times New Roman"/>
          <w:color w:val="212121"/>
          <w:szCs w:val="24"/>
        </w:rPr>
        <w:t>ύσκολο</w:t>
      </w:r>
      <w:r>
        <w:rPr>
          <w:rFonts w:eastAsia="Times New Roman"/>
          <w:color w:val="212121"/>
          <w:szCs w:val="24"/>
        </w:rPr>
        <w:t>. Μπορεί να γίνει αργότερα.</w:t>
      </w:r>
    </w:p>
    <w:p w14:paraId="42AEA011"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Δεύτερον,</w:t>
      </w:r>
      <w:r w:rsidRPr="00640B99">
        <w:rPr>
          <w:rFonts w:eastAsia="Times New Roman"/>
          <w:color w:val="212121"/>
          <w:szCs w:val="24"/>
        </w:rPr>
        <w:t xml:space="preserve"> σε ό</w:t>
      </w:r>
      <w:r>
        <w:rPr>
          <w:rFonts w:eastAsia="Times New Roman"/>
          <w:color w:val="212121"/>
          <w:szCs w:val="24"/>
        </w:rPr>
        <w:t>,</w:t>
      </w:r>
      <w:r w:rsidRPr="00640B99">
        <w:rPr>
          <w:rFonts w:eastAsia="Times New Roman"/>
          <w:color w:val="212121"/>
          <w:szCs w:val="24"/>
        </w:rPr>
        <w:t xml:space="preserve">τι αφορά </w:t>
      </w:r>
      <w:r>
        <w:rPr>
          <w:rFonts w:eastAsia="Times New Roman"/>
          <w:color w:val="212121"/>
          <w:szCs w:val="24"/>
        </w:rPr>
        <w:t xml:space="preserve">τις </w:t>
      </w:r>
      <w:proofErr w:type="spellStart"/>
      <w:r>
        <w:rPr>
          <w:rFonts w:eastAsia="Times New Roman"/>
          <w:color w:val="212121"/>
          <w:szCs w:val="24"/>
        </w:rPr>
        <w:t>μικροπιστώσεις</w:t>
      </w:r>
      <w:proofErr w:type="spellEnd"/>
      <w:r>
        <w:rPr>
          <w:rFonts w:eastAsia="Times New Roman"/>
          <w:color w:val="212121"/>
          <w:szCs w:val="24"/>
        </w:rPr>
        <w:t xml:space="preserve">, </w:t>
      </w:r>
      <w:r w:rsidRPr="00640B99">
        <w:rPr>
          <w:rFonts w:eastAsia="Times New Roman"/>
          <w:color w:val="212121"/>
          <w:szCs w:val="24"/>
        </w:rPr>
        <w:t>δεν θα δίνονται μέσω τραπεζών</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 xml:space="preserve">Υπάρχουν και τράπεζες που μπορούν να δίνουν και δικές τους </w:t>
      </w:r>
      <w:proofErr w:type="spellStart"/>
      <w:r>
        <w:rPr>
          <w:rFonts w:eastAsia="Times New Roman"/>
          <w:color w:val="212121"/>
          <w:szCs w:val="24"/>
        </w:rPr>
        <w:t>μικροπ</w:t>
      </w:r>
      <w:r>
        <w:rPr>
          <w:rFonts w:eastAsia="Times New Roman"/>
          <w:color w:val="212121"/>
          <w:szCs w:val="24"/>
        </w:rPr>
        <w:t>ιστώσεις</w:t>
      </w:r>
      <w:proofErr w:type="spellEnd"/>
      <w:r>
        <w:rPr>
          <w:rFonts w:eastAsia="Times New Roman"/>
          <w:color w:val="212121"/>
          <w:szCs w:val="24"/>
        </w:rPr>
        <w:t>. Τ</w:t>
      </w:r>
      <w:r w:rsidRPr="00640B99">
        <w:rPr>
          <w:rFonts w:eastAsia="Times New Roman"/>
          <w:color w:val="212121"/>
          <w:szCs w:val="24"/>
        </w:rPr>
        <w:t xml:space="preserve">ο δικό μας σχέδιο για </w:t>
      </w:r>
      <w:proofErr w:type="spellStart"/>
      <w:r w:rsidRPr="00640B99">
        <w:rPr>
          <w:rFonts w:eastAsia="Times New Roman"/>
          <w:color w:val="212121"/>
          <w:szCs w:val="24"/>
        </w:rPr>
        <w:t>μικροπιστώσεις</w:t>
      </w:r>
      <w:proofErr w:type="spellEnd"/>
      <w:r w:rsidRPr="00640B99">
        <w:rPr>
          <w:rFonts w:eastAsia="Times New Roman"/>
          <w:color w:val="212121"/>
          <w:szCs w:val="24"/>
        </w:rPr>
        <w:t xml:space="preserve"> </w:t>
      </w:r>
      <w:r>
        <w:rPr>
          <w:rFonts w:eastAsia="Times New Roman"/>
          <w:color w:val="212121"/>
          <w:szCs w:val="24"/>
        </w:rPr>
        <w:t xml:space="preserve">είναι να </w:t>
      </w:r>
      <w:r w:rsidRPr="00640B99">
        <w:rPr>
          <w:rFonts w:eastAsia="Times New Roman"/>
          <w:color w:val="212121"/>
          <w:szCs w:val="24"/>
        </w:rPr>
        <w:t>δημιουργηθούν</w:t>
      </w:r>
      <w:r>
        <w:rPr>
          <w:rFonts w:eastAsia="Times New Roman"/>
          <w:color w:val="212121"/>
          <w:szCs w:val="24"/>
        </w:rPr>
        <w:t xml:space="preserve"> ειδικοί φορείς που θα δημιουργηθούν για να δίνονται </w:t>
      </w:r>
      <w:proofErr w:type="spellStart"/>
      <w:r>
        <w:rPr>
          <w:rFonts w:eastAsia="Times New Roman"/>
          <w:color w:val="212121"/>
          <w:szCs w:val="24"/>
        </w:rPr>
        <w:t>μικροπιστώσεις</w:t>
      </w:r>
      <w:proofErr w:type="spellEnd"/>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 xml:space="preserve">Μπορεί να είναι </w:t>
      </w:r>
      <w:r w:rsidRPr="00640B99">
        <w:rPr>
          <w:rFonts w:eastAsia="Times New Roman"/>
          <w:color w:val="212121"/>
          <w:szCs w:val="24"/>
        </w:rPr>
        <w:t>τα επιμελητήρια</w:t>
      </w:r>
      <w:r>
        <w:rPr>
          <w:rFonts w:eastAsia="Times New Roman"/>
          <w:color w:val="212121"/>
          <w:szCs w:val="24"/>
        </w:rPr>
        <w:t>, μπορεί να είναι συνεταιρισμοί, μπορεί να είναι συνεταιριστικές τράπεζες κ.λπ.</w:t>
      </w:r>
      <w:r>
        <w:rPr>
          <w:rFonts w:eastAsia="Times New Roman"/>
          <w:color w:val="212121"/>
          <w:szCs w:val="24"/>
        </w:rPr>
        <w:t>.</w:t>
      </w:r>
      <w:r>
        <w:rPr>
          <w:rFonts w:eastAsia="Times New Roman"/>
          <w:color w:val="212121"/>
          <w:szCs w:val="24"/>
        </w:rPr>
        <w:t xml:space="preserve"> Βεβαίως </w:t>
      </w:r>
      <w:r w:rsidRPr="00640B99">
        <w:rPr>
          <w:rFonts w:eastAsia="Times New Roman"/>
          <w:color w:val="212121"/>
          <w:szCs w:val="24"/>
        </w:rPr>
        <w:t xml:space="preserve">θα </w:t>
      </w:r>
      <w:proofErr w:type="spellStart"/>
      <w:r w:rsidRPr="00640B99">
        <w:rPr>
          <w:rFonts w:eastAsia="Times New Roman"/>
          <w:color w:val="212121"/>
          <w:szCs w:val="24"/>
        </w:rPr>
        <w:t>διέπονται</w:t>
      </w:r>
      <w:proofErr w:type="spellEnd"/>
      <w:r w:rsidRPr="00640B99">
        <w:rPr>
          <w:rFonts w:eastAsia="Times New Roman"/>
          <w:color w:val="212121"/>
          <w:szCs w:val="24"/>
        </w:rPr>
        <w:t xml:space="preserve"> από ένα καθεστώς </w:t>
      </w:r>
      <w:r>
        <w:rPr>
          <w:rFonts w:eastAsia="Times New Roman"/>
          <w:color w:val="212121"/>
          <w:szCs w:val="24"/>
        </w:rPr>
        <w:t>αυτοί οι θεσμοί.</w:t>
      </w:r>
      <w:r w:rsidRPr="00640B99">
        <w:rPr>
          <w:rFonts w:eastAsia="Times New Roman"/>
          <w:color w:val="212121"/>
          <w:szCs w:val="24"/>
        </w:rPr>
        <w:t xml:space="preserve"> Θα τα συζητήσουμε όταν </w:t>
      </w:r>
      <w:r>
        <w:rPr>
          <w:rFonts w:eastAsia="Times New Roman"/>
          <w:color w:val="212121"/>
          <w:szCs w:val="24"/>
        </w:rPr>
        <w:t xml:space="preserve">έρθει ο νόμος. </w:t>
      </w:r>
    </w:p>
    <w:p w14:paraId="42AEA012"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Σ</w:t>
      </w:r>
      <w:r w:rsidRPr="00640B99">
        <w:rPr>
          <w:rFonts w:eastAsia="Times New Roman"/>
          <w:color w:val="212121"/>
          <w:szCs w:val="24"/>
        </w:rPr>
        <w:t>τις μικρές επιχειρήσεις</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 xml:space="preserve">πέρα </w:t>
      </w:r>
      <w:r w:rsidRPr="00640B99">
        <w:rPr>
          <w:rFonts w:eastAsia="Times New Roman"/>
          <w:color w:val="212121"/>
          <w:szCs w:val="24"/>
        </w:rPr>
        <w:t xml:space="preserve">από τις </w:t>
      </w:r>
      <w:proofErr w:type="spellStart"/>
      <w:r w:rsidRPr="00640B99">
        <w:rPr>
          <w:rFonts w:eastAsia="Times New Roman"/>
          <w:color w:val="212121"/>
          <w:szCs w:val="24"/>
        </w:rPr>
        <w:t>μικροπιστώσεις</w:t>
      </w:r>
      <w:proofErr w:type="spellEnd"/>
      <w:r>
        <w:rPr>
          <w:rFonts w:eastAsia="Times New Roman"/>
          <w:color w:val="212121"/>
          <w:szCs w:val="24"/>
        </w:rPr>
        <w:t>,</w:t>
      </w:r>
      <w:r w:rsidRPr="00640B99">
        <w:rPr>
          <w:rFonts w:eastAsia="Times New Roman"/>
          <w:color w:val="212121"/>
          <w:szCs w:val="24"/>
        </w:rPr>
        <w:t xml:space="preserve"> πέρα από εγγυήσεις για δάνεια</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υπάρχουν ήδη</w:t>
      </w:r>
      <w:r w:rsidRPr="00640B99">
        <w:rPr>
          <w:rFonts w:eastAsia="Times New Roman"/>
          <w:color w:val="212121"/>
          <w:szCs w:val="24"/>
        </w:rPr>
        <w:t xml:space="preserve"> τα εργαλεία</w:t>
      </w:r>
      <w:r>
        <w:rPr>
          <w:rFonts w:eastAsia="Times New Roman"/>
          <w:color w:val="212121"/>
          <w:szCs w:val="24"/>
        </w:rPr>
        <w:t>,</w:t>
      </w:r>
      <w:r w:rsidRPr="00640B99">
        <w:rPr>
          <w:rFonts w:eastAsia="Times New Roman"/>
          <w:color w:val="212121"/>
          <w:szCs w:val="24"/>
        </w:rPr>
        <w:t xml:space="preserve"> τα οποία να δίνουν </w:t>
      </w:r>
      <w:r>
        <w:rPr>
          <w:rFonts w:eastAsia="Times New Roman"/>
          <w:color w:val="212121"/>
          <w:szCs w:val="24"/>
        </w:rPr>
        <w:t>στις μικρές επιχειρήσεις</w:t>
      </w:r>
      <w:r w:rsidRPr="00640B99">
        <w:rPr>
          <w:rFonts w:eastAsia="Times New Roman"/>
          <w:color w:val="212121"/>
          <w:szCs w:val="24"/>
        </w:rPr>
        <w:t xml:space="preserve"> αυτό </w:t>
      </w:r>
      <w:r w:rsidRPr="00640B99">
        <w:rPr>
          <w:rFonts w:eastAsia="Times New Roman"/>
          <w:color w:val="212121"/>
          <w:szCs w:val="24"/>
        </w:rPr>
        <w:t>που δεν έχουν</w:t>
      </w:r>
      <w:r>
        <w:rPr>
          <w:rFonts w:eastAsia="Times New Roman"/>
          <w:color w:val="212121"/>
          <w:szCs w:val="24"/>
        </w:rPr>
        <w:t xml:space="preserve">, </w:t>
      </w:r>
      <w:r>
        <w:rPr>
          <w:rFonts w:eastAsia="Times New Roman"/>
          <w:color w:val="212121"/>
          <w:szCs w:val="24"/>
        </w:rPr>
        <w:lastRenderedPageBreak/>
        <w:t>δ</w:t>
      </w:r>
      <w:r w:rsidRPr="00640B99">
        <w:rPr>
          <w:rFonts w:eastAsia="Times New Roman"/>
          <w:color w:val="212121"/>
          <w:szCs w:val="24"/>
        </w:rPr>
        <w:t xml:space="preserve">ηλαδή δεν μπορούν να έχουν ομολογιακά δάνεια και δεν μπορούν τα ομολογιακά δάνεια των μικρών επιχειρήσεων </w:t>
      </w:r>
      <w:r>
        <w:rPr>
          <w:rFonts w:eastAsia="Times New Roman"/>
          <w:color w:val="212121"/>
          <w:szCs w:val="24"/>
        </w:rPr>
        <w:t xml:space="preserve">να </w:t>
      </w:r>
      <w:r w:rsidRPr="00640B99">
        <w:rPr>
          <w:rFonts w:eastAsia="Times New Roman"/>
          <w:color w:val="212121"/>
          <w:szCs w:val="24"/>
        </w:rPr>
        <w:t>είναι σε διαπραγμάτευση στο χρηματιστήριο</w:t>
      </w:r>
      <w:r>
        <w:rPr>
          <w:rFonts w:eastAsia="Times New Roman"/>
          <w:color w:val="212121"/>
          <w:szCs w:val="24"/>
        </w:rPr>
        <w:t>.</w:t>
      </w:r>
    </w:p>
    <w:p w14:paraId="42AEA013"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640B99">
        <w:rPr>
          <w:rFonts w:eastAsia="Times New Roman"/>
          <w:color w:val="212121"/>
          <w:szCs w:val="24"/>
        </w:rPr>
        <w:t>α λέω αυτά ενδεικτικά για να τονίσω ότι μαζί με τους φορείς τους επαγγελματικούς μπορού</w:t>
      </w:r>
      <w:r w:rsidRPr="00640B99">
        <w:rPr>
          <w:rFonts w:eastAsia="Times New Roman"/>
          <w:color w:val="212121"/>
          <w:szCs w:val="24"/>
        </w:rPr>
        <w:t>με να σχεδιάσουμε προϊόντα με βάση τις ανάγκες</w:t>
      </w:r>
      <w:r>
        <w:rPr>
          <w:rFonts w:eastAsia="Times New Roman"/>
          <w:color w:val="212121"/>
          <w:szCs w:val="24"/>
        </w:rPr>
        <w:t>.</w:t>
      </w:r>
    </w:p>
    <w:p w14:paraId="42AEA014"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Τι</w:t>
      </w:r>
      <w:r w:rsidRPr="00640B99">
        <w:rPr>
          <w:rFonts w:eastAsia="Times New Roman"/>
          <w:color w:val="212121"/>
          <w:szCs w:val="24"/>
        </w:rPr>
        <w:t xml:space="preserve"> θα κρίνει την επιτυχία του εγχειρήματος</w:t>
      </w:r>
      <w:r>
        <w:rPr>
          <w:rFonts w:eastAsia="Times New Roman"/>
          <w:color w:val="212121"/>
          <w:szCs w:val="24"/>
        </w:rPr>
        <w:t>;</w:t>
      </w:r>
    </w:p>
    <w:p w14:paraId="42AEA015"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Κατ’ αρχάς</w:t>
      </w:r>
      <w:r w:rsidRPr="00640B99">
        <w:rPr>
          <w:rFonts w:eastAsia="Times New Roman"/>
          <w:color w:val="212121"/>
          <w:szCs w:val="24"/>
        </w:rPr>
        <w:t xml:space="preserve"> </w:t>
      </w:r>
      <w:r>
        <w:rPr>
          <w:rFonts w:eastAsia="Times New Roman"/>
          <w:color w:val="212121"/>
          <w:szCs w:val="24"/>
        </w:rPr>
        <w:t xml:space="preserve">πρέπει </w:t>
      </w:r>
      <w:r w:rsidRPr="00640B99">
        <w:rPr>
          <w:rFonts w:eastAsia="Times New Roman"/>
          <w:color w:val="212121"/>
          <w:szCs w:val="24"/>
        </w:rPr>
        <w:t>να μελετήσο</w:t>
      </w:r>
      <w:r>
        <w:rPr>
          <w:rFonts w:eastAsia="Times New Roman"/>
          <w:color w:val="212121"/>
          <w:szCs w:val="24"/>
        </w:rPr>
        <w:t xml:space="preserve">υμε τα μαθήματα του παρελθόντος, γιατί δηλαδή η ΕΤΒΑ κατέληξε έτσι, να </w:t>
      </w:r>
      <w:r w:rsidRPr="00640B99">
        <w:rPr>
          <w:rFonts w:eastAsia="Times New Roman"/>
          <w:color w:val="212121"/>
          <w:szCs w:val="24"/>
        </w:rPr>
        <w:t xml:space="preserve">μελετήσουμε και θετικά και αρνητικά </w:t>
      </w:r>
      <w:r>
        <w:rPr>
          <w:rFonts w:eastAsia="Times New Roman"/>
          <w:color w:val="212121"/>
          <w:szCs w:val="24"/>
        </w:rPr>
        <w:t>παραδείγματα. Α</w:t>
      </w:r>
      <w:r w:rsidRPr="00640B99">
        <w:rPr>
          <w:rFonts w:eastAsia="Times New Roman"/>
          <w:color w:val="212121"/>
          <w:szCs w:val="24"/>
        </w:rPr>
        <w:t>υτοί που το κ</w:t>
      </w:r>
      <w:r w:rsidRPr="00640B99">
        <w:rPr>
          <w:rFonts w:eastAsia="Times New Roman"/>
          <w:color w:val="212121"/>
          <w:szCs w:val="24"/>
        </w:rPr>
        <w:t xml:space="preserve">άνουν αυτό </w:t>
      </w:r>
      <w:r>
        <w:rPr>
          <w:rFonts w:eastAsia="Times New Roman"/>
          <w:color w:val="212121"/>
          <w:szCs w:val="24"/>
        </w:rPr>
        <w:t xml:space="preserve">-υπάρχουν και </w:t>
      </w:r>
      <w:r w:rsidRPr="00640B99">
        <w:rPr>
          <w:rFonts w:eastAsia="Times New Roman"/>
          <w:color w:val="212121"/>
          <w:szCs w:val="24"/>
        </w:rPr>
        <w:t>επιστήμονες που ασχολούνται και ακαδημαϊκή έρευνα που ασχολείται με αυτά</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 xml:space="preserve">μας επισημαίνουν: </w:t>
      </w:r>
      <w:r w:rsidRPr="00640B99">
        <w:rPr>
          <w:rFonts w:eastAsia="Times New Roman"/>
          <w:color w:val="212121"/>
          <w:szCs w:val="24"/>
        </w:rPr>
        <w:t>Πρώτον</w:t>
      </w:r>
      <w:r>
        <w:rPr>
          <w:rFonts w:eastAsia="Times New Roman"/>
          <w:color w:val="212121"/>
          <w:szCs w:val="24"/>
        </w:rPr>
        <w:t>,</w:t>
      </w:r>
      <w:r w:rsidRPr="00640B99">
        <w:rPr>
          <w:rFonts w:eastAsia="Times New Roman"/>
          <w:color w:val="212121"/>
          <w:szCs w:val="24"/>
        </w:rPr>
        <w:t xml:space="preserve"> το πολιτικό σύστημα</w:t>
      </w:r>
      <w:r>
        <w:rPr>
          <w:rFonts w:eastAsia="Times New Roman"/>
          <w:color w:val="212121"/>
          <w:szCs w:val="24"/>
        </w:rPr>
        <w:t>. Ε</w:t>
      </w:r>
      <w:r w:rsidRPr="00640B99">
        <w:rPr>
          <w:rFonts w:eastAsia="Times New Roman"/>
          <w:color w:val="212121"/>
          <w:szCs w:val="24"/>
        </w:rPr>
        <w:t>άν υπάρχουν υπουργοί που θέλουν να παρεμβαίνουν</w:t>
      </w:r>
      <w:r>
        <w:rPr>
          <w:rFonts w:eastAsia="Times New Roman"/>
          <w:color w:val="212121"/>
          <w:szCs w:val="24"/>
        </w:rPr>
        <w:t>,</w:t>
      </w:r>
      <w:r w:rsidRPr="00640B99">
        <w:rPr>
          <w:rFonts w:eastAsia="Times New Roman"/>
          <w:color w:val="212121"/>
          <w:szCs w:val="24"/>
        </w:rPr>
        <w:t xml:space="preserve"> θα </w:t>
      </w:r>
      <w:r>
        <w:rPr>
          <w:rFonts w:eastAsia="Times New Roman"/>
          <w:color w:val="212121"/>
          <w:szCs w:val="24"/>
        </w:rPr>
        <w:t>βρίσκουν τρόπο να παρεμβαίνουν. Εάν όμως θ</w:t>
      </w:r>
      <w:r w:rsidRPr="00640B99">
        <w:rPr>
          <w:rFonts w:eastAsia="Times New Roman"/>
          <w:color w:val="212121"/>
          <w:szCs w:val="24"/>
        </w:rPr>
        <w:t>έλουμε και αναγ</w:t>
      </w:r>
      <w:r w:rsidRPr="00640B99">
        <w:rPr>
          <w:rFonts w:eastAsia="Times New Roman"/>
          <w:color w:val="212121"/>
          <w:szCs w:val="24"/>
        </w:rPr>
        <w:t>νωρίζουμε τη σημασία α</w:t>
      </w:r>
      <w:r>
        <w:rPr>
          <w:rFonts w:eastAsia="Times New Roman"/>
          <w:color w:val="212121"/>
          <w:szCs w:val="24"/>
        </w:rPr>
        <w:t>υτή η τράπεζα να λειτουργήσει υπερ</w:t>
      </w:r>
      <w:r w:rsidRPr="00640B99">
        <w:rPr>
          <w:rFonts w:eastAsia="Times New Roman"/>
          <w:color w:val="212121"/>
          <w:szCs w:val="24"/>
        </w:rPr>
        <w:t>κομματικά και πέρα από τον πολιτικό κύκλο</w:t>
      </w:r>
      <w:r>
        <w:rPr>
          <w:rFonts w:eastAsia="Times New Roman"/>
          <w:color w:val="212121"/>
          <w:szCs w:val="24"/>
        </w:rPr>
        <w:t>,</w:t>
      </w:r>
      <w:r w:rsidRPr="00640B99">
        <w:rPr>
          <w:rFonts w:eastAsia="Times New Roman"/>
          <w:color w:val="212121"/>
          <w:szCs w:val="24"/>
        </w:rPr>
        <w:t xml:space="preserve"> τότε μπορούμε μέσα από τη </w:t>
      </w:r>
      <w:r>
        <w:rPr>
          <w:rFonts w:eastAsia="Times New Roman"/>
          <w:color w:val="212121"/>
          <w:szCs w:val="24"/>
        </w:rPr>
        <w:t xml:space="preserve">συναίνεση </w:t>
      </w:r>
      <w:r w:rsidRPr="00640B99">
        <w:rPr>
          <w:rFonts w:eastAsia="Times New Roman"/>
          <w:color w:val="212121"/>
          <w:szCs w:val="24"/>
        </w:rPr>
        <w:t xml:space="preserve">να βρούμε εκείνες </w:t>
      </w:r>
      <w:r>
        <w:rPr>
          <w:rFonts w:eastAsia="Times New Roman"/>
          <w:color w:val="212121"/>
          <w:szCs w:val="24"/>
        </w:rPr>
        <w:t>τις διαδι</w:t>
      </w:r>
      <w:r>
        <w:rPr>
          <w:rFonts w:eastAsia="Times New Roman"/>
          <w:color w:val="212121"/>
          <w:szCs w:val="24"/>
        </w:rPr>
        <w:lastRenderedPageBreak/>
        <w:t>κασίες, οι οποίες</w:t>
      </w:r>
      <w:r w:rsidRPr="00640B99">
        <w:rPr>
          <w:rFonts w:eastAsia="Times New Roman"/>
          <w:color w:val="212121"/>
          <w:szCs w:val="24"/>
        </w:rPr>
        <w:t xml:space="preserve"> θα διασφαλίσουν </w:t>
      </w:r>
      <w:r>
        <w:rPr>
          <w:rFonts w:eastAsia="Times New Roman"/>
          <w:color w:val="212121"/>
          <w:szCs w:val="24"/>
        </w:rPr>
        <w:t xml:space="preserve">την </w:t>
      </w:r>
      <w:r w:rsidRPr="00640B99">
        <w:rPr>
          <w:rFonts w:eastAsia="Times New Roman"/>
          <w:color w:val="212121"/>
          <w:szCs w:val="24"/>
        </w:rPr>
        <w:t>επιτυχία του εγχειρήματος</w:t>
      </w:r>
      <w:r>
        <w:rPr>
          <w:rFonts w:eastAsia="Times New Roman"/>
          <w:color w:val="212121"/>
          <w:szCs w:val="24"/>
        </w:rPr>
        <w:t>. Είναι θέματα ε</w:t>
      </w:r>
      <w:r w:rsidRPr="00640B99">
        <w:rPr>
          <w:rFonts w:eastAsia="Times New Roman"/>
          <w:color w:val="212121"/>
          <w:szCs w:val="24"/>
        </w:rPr>
        <w:t>σωτερικών ελέγχ</w:t>
      </w:r>
      <w:r w:rsidRPr="00640B99">
        <w:rPr>
          <w:rFonts w:eastAsia="Times New Roman"/>
          <w:color w:val="212121"/>
          <w:szCs w:val="24"/>
        </w:rPr>
        <w:t>ων</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 xml:space="preserve">είναι </w:t>
      </w:r>
      <w:r w:rsidRPr="00640B99">
        <w:rPr>
          <w:rFonts w:eastAsia="Times New Roman"/>
          <w:color w:val="212121"/>
          <w:szCs w:val="24"/>
        </w:rPr>
        <w:t>θέματα διαφάνειας</w:t>
      </w:r>
      <w:r>
        <w:rPr>
          <w:rFonts w:eastAsia="Times New Roman"/>
          <w:color w:val="212121"/>
          <w:szCs w:val="24"/>
        </w:rPr>
        <w:t xml:space="preserve">, είναι θέματα δημόσιας λογοδοσίας. Δεύτερον, </w:t>
      </w:r>
      <w:r w:rsidRPr="00640B99">
        <w:rPr>
          <w:rFonts w:eastAsia="Times New Roman"/>
          <w:color w:val="212121"/>
          <w:szCs w:val="24"/>
        </w:rPr>
        <w:t xml:space="preserve">τα πρόσωπα </w:t>
      </w:r>
      <w:r>
        <w:rPr>
          <w:rFonts w:eastAsia="Times New Roman"/>
          <w:color w:val="212121"/>
          <w:szCs w:val="24"/>
        </w:rPr>
        <w:t xml:space="preserve">τα οποία πρέπει </w:t>
      </w:r>
      <w:r>
        <w:rPr>
          <w:rFonts w:eastAsia="Times New Roman"/>
          <w:color w:val="212121"/>
          <w:szCs w:val="24"/>
        </w:rPr>
        <w:t>να</w:t>
      </w:r>
      <w:r>
        <w:rPr>
          <w:rFonts w:eastAsia="Times New Roman"/>
          <w:color w:val="212121"/>
          <w:szCs w:val="24"/>
        </w:rPr>
        <w:t xml:space="preserve"> </w:t>
      </w:r>
      <w:r w:rsidRPr="00640B99">
        <w:rPr>
          <w:rFonts w:eastAsia="Times New Roman"/>
          <w:color w:val="212121"/>
          <w:szCs w:val="24"/>
        </w:rPr>
        <w:t xml:space="preserve">πιστεύουν στο εγχείρημα και </w:t>
      </w:r>
      <w:r>
        <w:rPr>
          <w:rFonts w:eastAsia="Times New Roman"/>
          <w:color w:val="212121"/>
          <w:szCs w:val="24"/>
        </w:rPr>
        <w:t>να έχουν τις δυνατότητες να το υλοποιήσουν</w:t>
      </w:r>
      <w:r w:rsidRPr="00640B99">
        <w:rPr>
          <w:rFonts w:eastAsia="Times New Roman"/>
          <w:color w:val="212121"/>
          <w:szCs w:val="24"/>
        </w:rPr>
        <w:t xml:space="preserve"> και </w:t>
      </w:r>
      <w:r>
        <w:rPr>
          <w:rFonts w:eastAsia="Times New Roman"/>
          <w:color w:val="212121"/>
          <w:szCs w:val="24"/>
        </w:rPr>
        <w:t>τρίτον</w:t>
      </w:r>
      <w:r>
        <w:rPr>
          <w:rFonts w:eastAsia="Times New Roman"/>
          <w:color w:val="212121"/>
          <w:szCs w:val="24"/>
        </w:rPr>
        <w:t>,</w:t>
      </w:r>
      <w:r>
        <w:rPr>
          <w:rFonts w:eastAsia="Times New Roman"/>
          <w:color w:val="212121"/>
          <w:szCs w:val="24"/>
        </w:rPr>
        <w:t xml:space="preserve"> είναι</w:t>
      </w:r>
      <w:r w:rsidRPr="00640B99">
        <w:rPr>
          <w:rFonts w:eastAsia="Times New Roman"/>
          <w:color w:val="212121"/>
          <w:szCs w:val="24"/>
        </w:rPr>
        <w:t xml:space="preserve"> και ο δημοκρατικός</w:t>
      </w:r>
      <w:r>
        <w:rPr>
          <w:rFonts w:eastAsia="Times New Roman"/>
          <w:color w:val="212121"/>
          <w:szCs w:val="24"/>
        </w:rPr>
        <w:t>,</w:t>
      </w:r>
      <w:r w:rsidRPr="00640B99">
        <w:rPr>
          <w:rFonts w:eastAsia="Times New Roman"/>
          <w:color w:val="212121"/>
          <w:szCs w:val="24"/>
        </w:rPr>
        <w:t xml:space="preserve"> κοινωνικός και </w:t>
      </w:r>
      <w:r>
        <w:rPr>
          <w:rFonts w:eastAsia="Times New Roman"/>
          <w:color w:val="212121"/>
          <w:szCs w:val="24"/>
        </w:rPr>
        <w:t xml:space="preserve">κοινοβουλευτικός έλεγχος, </w:t>
      </w:r>
      <w:r w:rsidRPr="00640B99">
        <w:rPr>
          <w:rFonts w:eastAsia="Times New Roman"/>
          <w:color w:val="212121"/>
          <w:szCs w:val="24"/>
        </w:rPr>
        <w:t>που</w:t>
      </w:r>
      <w:r w:rsidRPr="00640B99">
        <w:rPr>
          <w:rFonts w:eastAsia="Times New Roman"/>
          <w:color w:val="212121"/>
          <w:szCs w:val="24"/>
        </w:rPr>
        <w:t xml:space="preserve"> αποτελεί πάντα μία</w:t>
      </w:r>
      <w:r>
        <w:rPr>
          <w:rFonts w:eastAsia="Times New Roman"/>
          <w:color w:val="212121"/>
          <w:szCs w:val="24"/>
        </w:rPr>
        <w:t xml:space="preserve"> πολύτιμη</w:t>
      </w:r>
      <w:r w:rsidRPr="00640B99">
        <w:rPr>
          <w:rFonts w:eastAsia="Times New Roman"/>
          <w:color w:val="212121"/>
          <w:szCs w:val="24"/>
        </w:rPr>
        <w:t xml:space="preserve"> δυνατότητα </w:t>
      </w:r>
      <w:r>
        <w:rPr>
          <w:rFonts w:eastAsia="Times New Roman"/>
          <w:color w:val="212121"/>
          <w:szCs w:val="24"/>
        </w:rPr>
        <w:t xml:space="preserve">για </w:t>
      </w:r>
      <w:r w:rsidRPr="00640B99">
        <w:rPr>
          <w:rFonts w:eastAsia="Times New Roman"/>
          <w:color w:val="212121"/>
          <w:szCs w:val="24"/>
        </w:rPr>
        <w:t xml:space="preserve">να μπορεί κανείς να </w:t>
      </w:r>
      <w:r>
        <w:rPr>
          <w:rFonts w:eastAsia="Times New Roman"/>
          <w:color w:val="212121"/>
          <w:szCs w:val="24"/>
        </w:rPr>
        <w:t>ελέγχει αυτό που γίνεται και να επισημαί</w:t>
      </w:r>
      <w:r w:rsidRPr="00640B99">
        <w:rPr>
          <w:rFonts w:eastAsia="Times New Roman"/>
          <w:color w:val="212121"/>
          <w:szCs w:val="24"/>
        </w:rPr>
        <w:t xml:space="preserve">νει έγκαιρα </w:t>
      </w:r>
      <w:r>
        <w:rPr>
          <w:rFonts w:eastAsia="Times New Roman"/>
          <w:color w:val="212121"/>
          <w:szCs w:val="24"/>
        </w:rPr>
        <w:t>προβλήματα και αδυναμίες.</w:t>
      </w:r>
    </w:p>
    <w:p w14:paraId="42AEA016"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Εγώ θέλω να ευχαριστήσω για τις εποικοδομητικές συζητήσεις που είχαμε στην </w:t>
      </w:r>
      <w:r>
        <w:rPr>
          <w:rFonts w:eastAsia="Times New Roman"/>
          <w:color w:val="212121"/>
          <w:szCs w:val="24"/>
        </w:rPr>
        <w:t>ε</w:t>
      </w:r>
      <w:r>
        <w:rPr>
          <w:rFonts w:eastAsia="Times New Roman"/>
          <w:color w:val="212121"/>
          <w:szCs w:val="24"/>
        </w:rPr>
        <w:t>πιτροπή ανεξάρτητα από τη στάση που θα</w:t>
      </w:r>
      <w:r>
        <w:rPr>
          <w:rFonts w:eastAsia="Times New Roman"/>
          <w:color w:val="212121"/>
          <w:szCs w:val="24"/>
        </w:rPr>
        <w:t xml:space="preserve"> πάρει το κάθε κόμμα ειδικά σε αυτό το ζήτημα. </w:t>
      </w:r>
    </w:p>
    <w:p w14:paraId="42AEA017"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Σας ευχαριστώ.</w:t>
      </w:r>
    </w:p>
    <w:p w14:paraId="42AEA018" w14:textId="77777777" w:rsidR="00F00D30" w:rsidRDefault="00AE51A4">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42AEA019" w14:textId="77777777" w:rsidR="00F00D30" w:rsidRDefault="00AE51A4">
      <w:pPr>
        <w:shd w:val="clear" w:color="auto" w:fill="FFFFFF"/>
        <w:spacing w:line="600" w:lineRule="auto"/>
        <w:ind w:firstLine="720"/>
        <w:jc w:val="both"/>
        <w:rPr>
          <w:rFonts w:eastAsia="Times New Roman"/>
          <w:color w:val="212121"/>
          <w:szCs w:val="24"/>
        </w:rPr>
      </w:pPr>
      <w:r w:rsidRPr="00761968">
        <w:rPr>
          <w:rFonts w:eastAsia="Times New Roman"/>
          <w:b/>
          <w:color w:val="212121"/>
          <w:szCs w:val="24"/>
        </w:rPr>
        <w:t xml:space="preserve">ΝΙΚΟΛΑΟΣ </w:t>
      </w:r>
      <w:r>
        <w:rPr>
          <w:rFonts w:eastAsia="Times New Roman"/>
          <w:b/>
          <w:color w:val="212121"/>
          <w:szCs w:val="24"/>
        </w:rPr>
        <w:t>– ΓΕΩΡΓΙΟΣ</w:t>
      </w:r>
      <w:r w:rsidRPr="00761968">
        <w:rPr>
          <w:rFonts w:eastAsia="Times New Roman"/>
          <w:b/>
          <w:color w:val="212121"/>
          <w:szCs w:val="24"/>
        </w:rPr>
        <w:t xml:space="preserve"> ΔΕΝΔΙΑΣ: </w:t>
      </w:r>
      <w:r>
        <w:rPr>
          <w:rFonts w:eastAsia="Times New Roman"/>
          <w:color w:val="212121"/>
          <w:szCs w:val="24"/>
        </w:rPr>
        <w:t>Κύριε Πρόεδρε, θα ήθελα τον λόγο, εποικοδομητικά, μήπως μπορούμε να κάνουμε κάτι εδώ.</w:t>
      </w:r>
    </w:p>
    <w:p w14:paraId="42AEA01A" w14:textId="77777777" w:rsidR="00F00D30" w:rsidRDefault="00AE51A4">
      <w:pPr>
        <w:shd w:val="clear" w:color="auto" w:fill="FFFFFF"/>
        <w:spacing w:line="600" w:lineRule="auto"/>
        <w:ind w:firstLine="720"/>
        <w:jc w:val="both"/>
        <w:rPr>
          <w:rFonts w:eastAsia="Times New Roman"/>
          <w:color w:val="212121"/>
          <w:szCs w:val="24"/>
        </w:rPr>
      </w:pPr>
      <w:r w:rsidRPr="00761968">
        <w:rPr>
          <w:rFonts w:eastAsia="Times New Roman"/>
          <w:b/>
          <w:color w:val="212121"/>
          <w:szCs w:val="24"/>
        </w:rPr>
        <w:lastRenderedPageBreak/>
        <w:t>ΠΡΟΕΔΡΕΥΩΝ (Γεώργιος Βαρεμένος):</w:t>
      </w:r>
      <w:r>
        <w:rPr>
          <w:rFonts w:eastAsia="Times New Roman"/>
          <w:color w:val="212121"/>
          <w:szCs w:val="24"/>
        </w:rPr>
        <w:t xml:space="preserve"> Ορίστε, κύριε </w:t>
      </w:r>
      <w:proofErr w:type="spellStart"/>
      <w:r>
        <w:rPr>
          <w:rFonts w:eastAsia="Times New Roman"/>
          <w:color w:val="212121"/>
          <w:szCs w:val="24"/>
        </w:rPr>
        <w:t>Δένδια</w:t>
      </w:r>
      <w:proofErr w:type="spellEnd"/>
      <w:r>
        <w:rPr>
          <w:rFonts w:eastAsia="Times New Roman"/>
          <w:color w:val="212121"/>
          <w:szCs w:val="24"/>
        </w:rPr>
        <w:t>.</w:t>
      </w:r>
    </w:p>
    <w:p w14:paraId="42AEA01B" w14:textId="77777777" w:rsidR="00F00D30" w:rsidRDefault="00AE51A4">
      <w:pPr>
        <w:shd w:val="clear" w:color="auto" w:fill="FFFFFF"/>
        <w:spacing w:line="600" w:lineRule="auto"/>
        <w:ind w:firstLine="720"/>
        <w:jc w:val="both"/>
        <w:rPr>
          <w:rFonts w:eastAsia="Times New Roman"/>
          <w:color w:val="212121"/>
          <w:szCs w:val="24"/>
        </w:rPr>
      </w:pPr>
      <w:r w:rsidRPr="00761968">
        <w:rPr>
          <w:rFonts w:eastAsia="Times New Roman"/>
          <w:b/>
          <w:color w:val="212121"/>
          <w:szCs w:val="24"/>
        </w:rPr>
        <w:t xml:space="preserve">ΝΙΚΟΛΑΟΣ </w:t>
      </w:r>
      <w:r>
        <w:rPr>
          <w:rFonts w:eastAsia="Times New Roman"/>
          <w:b/>
          <w:color w:val="212121"/>
          <w:szCs w:val="24"/>
        </w:rPr>
        <w:t>– ΓΕΩΡΓΙΟΣ</w:t>
      </w:r>
      <w:r w:rsidRPr="00761968">
        <w:rPr>
          <w:rFonts w:eastAsia="Times New Roman"/>
          <w:b/>
          <w:color w:val="212121"/>
          <w:szCs w:val="24"/>
        </w:rPr>
        <w:t xml:space="preserve"> ΔΕΝΔΙΑΣ:</w:t>
      </w:r>
      <w:r>
        <w:rPr>
          <w:rFonts w:eastAsia="Times New Roman"/>
          <w:color w:val="212121"/>
          <w:szCs w:val="24"/>
        </w:rPr>
        <w:t xml:space="preserve"> Κύριε Πρόεδρε, με </w:t>
      </w:r>
      <w:proofErr w:type="spellStart"/>
      <w:r>
        <w:rPr>
          <w:rFonts w:eastAsia="Times New Roman"/>
          <w:color w:val="212121"/>
          <w:szCs w:val="24"/>
        </w:rPr>
        <w:t>συγχωρείτε</w:t>
      </w:r>
      <w:proofErr w:type="spellEnd"/>
      <w:r>
        <w:rPr>
          <w:rFonts w:eastAsia="Times New Roman"/>
          <w:color w:val="212121"/>
          <w:szCs w:val="24"/>
        </w:rPr>
        <w:t xml:space="preserve">, αλλά αυτό το οποίο </w:t>
      </w:r>
      <w:r w:rsidRPr="00640B99">
        <w:rPr>
          <w:rFonts w:eastAsia="Times New Roman"/>
          <w:color w:val="212121"/>
          <w:szCs w:val="24"/>
        </w:rPr>
        <w:t>μου είπατε δεν ανταποκρίνεται στο κείμενο όπως είν</w:t>
      </w:r>
      <w:r>
        <w:rPr>
          <w:rFonts w:eastAsia="Times New Roman"/>
          <w:color w:val="212121"/>
          <w:szCs w:val="24"/>
        </w:rPr>
        <w:t>αι αποτυπωμένο. Γι’</w:t>
      </w:r>
      <w:r w:rsidRPr="00640B99">
        <w:rPr>
          <w:rFonts w:eastAsia="Times New Roman"/>
          <w:color w:val="212121"/>
          <w:szCs w:val="24"/>
        </w:rPr>
        <w:t xml:space="preserve"> αυτό και </w:t>
      </w:r>
      <w:r>
        <w:rPr>
          <w:rFonts w:eastAsia="Times New Roman"/>
          <w:color w:val="212121"/>
          <w:szCs w:val="24"/>
        </w:rPr>
        <w:t xml:space="preserve">στην τοποθέτησή μου μίλησα </w:t>
      </w:r>
      <w:r w:rsidRPr="00640B99">
        <w:rPr>
          <w:rFonts w:eastAsia="Times New Roman"/>
          <w:color w:val="212121"/>
          <w:szCs w:val="24"/>
        </w:rPr>
        <w:t>περί</w:t>
      </w:r>
      <w:r>
        <w:rPr>
          <w:rFonts w:eastAsia="Times New Roman"/>
          <w:color w:val="212121"/>
          <w:szCs w:val="24"/>
        </w:rPr>
        <w:t xml:space="preserve"> πονηρού τεχνοκρατικού παράγοντος.</w:t>
      </w:r>
    </w:p>
    <w:p w14:paraId="42AEA01C"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b/>
          <w:color w:val="212121"/>
          <w:szCs w:val="24"/>
        </w:rPr>
        <w:t>ΙΩΑΝΝΗΣ ΔΡ</w:t>
      </w:r>
      <w:r>
        <w:rPr>
          <w:rFonts w:eastAsia="Times New Roman"/>
          <w:b/>
          <w:color w:val="212121"/>
          <w:szCs w:val="24"/>
        </w:rPr>
        <w:t xml:space="preserve">ΑΓΑΣΑΚΗΣ (Αντιπρόεδρος της Κυβέρνησης </w:t>
      </w:r>
      <w:r>
        <w:rPr>
          <w:rFonts w:eastAsia="Times New Roman"/>
          <w:b/>
          <w:color w:val="212121"/>
          <w:szCs w:val="24"/>
        </w:rPr>
        <w:t xml:space="preserve">και </w:t>
      </w:r>
      <w:r>
        <w:rPr>
          <w:rFonts w:eastAsia="Times New Roman"/>
          <w:b/>
          <w:color w:val="212121"/>
          <w:szCs w:val="24"/>
        </w:rPr>
        <w:t>Υπουργός Οικονομίας και Ανάπτυξης)</w:t>
      </w:r>
      <w:r>
        <w:rPr>
          <w:rFonts w:eastAsia="Times New Roman"/>
          <w:color w:val="212121"/>
          <w:szCs w:val="24"/>
        </w:rPr>
        <w:t>: Σε ποιο άρθρο αναφέρεστε;</w:t>
      </w:r>
    </w:p>
    <w:p w14:paraId="42AEA01D" w14:textId="77777777" w:rsidR="00F00D30" w:rsidRDefault="00AE51A4">
      <w:pPr>
        <w:shd w:val="clear" w:color="auto" w:fill="FFFFFF"/>
        <w:spacing w:line="600" w:lineRule="auto"/>
        <w:ind w:firstLine="720"/>
        <w:jc w:val="both"/>
        <w:rPr>
          <w:rFonts w:eastAsia="Times New Roman"/>
          <w:color w:val="212121"/>
          <w:szCs w:val="24"/>
        </w:rPr>
      </w:pPr>
      <w:r w:rsidRPr="00761968">
        <w:rPr>
          <w:rFonts w:eastAsia="Times New Roman"/>
          <w:b/>
          <w:color w:val="212121"/>
          <w:szCs w:val="24"/>
        </w:rPr>
        <w:t xml:space="preserve">ΝΙΚΟΛΑΟΣ </w:t>
      </w:r>
      <w:r>
        <w:rPr>
          <w:rFonts w:eastAsia="Times New Roman"/>
          <w:b/>
          <w:color w:val="212121"/>
          <w:szCs w:val="24"/>
        </w:rPr>
        <w:t xml:space="preserve">– ΓΕΩΡΓΙΟΣ </w:t>
      </w:r>
      <w:r w:rsidRPr="00761968">
        <w:rPr>
          <w:rFonts w:eastAsia="Times New Roman"/>
          <w:b/>
          <w:color w:val="212121"/>
          <w:szCs w:val="24"/>
        </w:rPr>
        <w:t xml:space="preserve">ΔΕΝΔΙΑΣ: </w:t>
      </w:r>
      <w:r>
        <w:rPr>
          <w:rFonts w:eastAsia="Times New Roman"/>
          <w:color w:val="212121"/>
          <w:szCs w:val="24"/>
        </w:rPr>
        <w:t xml:space="preserve">Αναφέρομαι </w:t>
      </w:r>
      <w:r w:rsidRPr="00640B99">
        <w:rPr>
          <w:rFonts w:eastAsia="Times New Roman"/>
          <w:color w:val="212121"/>
          <w:szCs w:val="24"/>
        </w:rPr>
        <w:t>στο άρθρο 40 εδάφιο 2</w:t>
      </w:r>
      <w:r>
        <w:rPr>
          <w:rFonts w:eastAsia="Times New Roman"/>
          <w:color w:val="212121"/>
          <w:szCs w:val="24"/>
        </w:rPr>
        <w:t>.</w:t>
      </w:r>
      <w:r w:rsidRPr="00640B99">
        <w:rPr>
          <w:rFonts w:eastAsia="Times New Roman"/>
          <w:color w:val="212121"/>
          <w:szCs w:val="24"/>
        </w:rPr>
        <w:t xml:space="preserve"> Προφανώς </w:t>
      </w:r>
      <w:r>
        <w:rPr>
          <w:rFonts w:eastAsia="Times New Roman"/>
          <w:color w:val="212121"/>
          <w:szCs w:val="24"/>
        </w:rPr>
        <w:t xml:space="preserve">απευθύνομαι και στον </w:t>
      </w:r>
      <w:r w:rsidRPr="00640B99">
        <w:rPr>
          <w:rFonts w:eastAsia="Times New Roman"/>
          <w:color w:val="212121"/>
          <w:szCs w:val="24"/>
        </w:rPr>
        <w:t>Υπουργό</w:t>
      </w:r>
      <w:r>
        <w:rPr>
          <w:rFonts w:eastAsia="Times New Roman"/>
          <w:color w:val="212121"/>
          <w:szCs w:val="24"/>
        </w:rPr>
        <w:t>.</w:t>
      </w:r>
    </w:p>
    <w:p w14:paraId="42AEA01E"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Δεν αναφέρεται εδώ στα προϋ</w:t>
      </w:r>
      <w:r w:rsidRPr="00640B99">
        <w:rPr>
          <w:rFonts w:eastAsia="Times New Roman"/>
          <w:color w:val="212121"/>
          <w:szCs w:val="24"/>
        </w:rPr>
        <w:t>φιστάμενα τιμολόγια</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τα</w:t>
      </w:r>
      <w:r>
        <w:rPr>
          <w:rFonts w:eastAsia="Times New Roman"/>
          <w:color w:val="212121"/>
          <w:szCs w:val="24"/>
        </w:rPr>
        <w:t xml:space="preserve"> οποία</w:t>
      </w:r>
      <w:r w:rsidRPr="00640B99">
        <w:rPr>
          <w:rFonts w:eastAsia="Times New Roman"/>
          <w:color w:val="212121"/>
          <w:szCs w:val="24"/>
        </w:rPr>
        <w:t xml:space="preserve"> ούτως ή άλλ</w:t>
      </w:r>
      <w:r>
        <w:rPr>
          <w:rFonts w:eastAsia="Times New Roman"/>
          <w:color w:val="212121"/>
          <w:szCs w:val="24"/>
        </w:rPr>
        <w:t>ως δεν μπορούν να αξιολογηθούν, γιατί είναι εναντίον των</w:t>
      </w:r>
      <w:r w:rsidRPr="00640B99">
        <w:rPr>
          <w:rFonts w:eastAsia="Times New Roman"/>
          <w:color w:val="212121"/>
          <w:szCs w:val="24"/>
        </w:rPr>
        <w:t xml:space="preserve"> ευρωπαϊκών κανονισμών</w:t>
      </w:r>
      <w:r>
        <w:rPr>
          <w:rFonts w:eastAsia="Times New Roman"/>
          <w:color w:val="212121"/>
          <w:szCs w:val="24"/>
        </w:rPr>
        <w:t>.</w:t>
      </w:r>
      <w:r w:rsidRPr="00640B99">
        <w:rPr>
          <w:rFonts w:eastAsia="Times New Roman"/>
          <w:color w:val="212121"/>
          <w:szCs w:val="24"/>
        </w:rPr>
        <w:t xml:space="preserve"> </w:t>
      </w:r>
      <w:r>
        <w:rPr>
          <w:rFonts w:eastAsia="Times New Roman"/>
          <w:color w:val="212121"/>
          <w:szCs w:val="24"/>
        </w:rPr>
        <w:t>Επί λέξει αναφέρεται στο άρθρο: «Υποβλήθηκαν στην υπηρεσία ψ</w:t>
      </w:r>
      <w:r w:rsidRPr="00640B99">
        <w:rPr>
          <w:rFonts w:eastAsia="Times New Roman"/>
          <w:color w:val="212121"/>
          <w:szCs w:val="24"/>
        </w:rPr>
        <w:t>ευδή</w:t>
      </w:r>
      <w:r>
        <w:rPr>
          <w:rFonts w:eastAsia="Times New Roman"/>
          <w:color w:val="212121"/>
          <w:szCs w:val="24"/>
        </w:rPr>
        <w:t>,</w:t>
      </w:r>
      <w:r w:rsidRPr="00640B99">
        <w:rPr>
          <w:rFonts w:eastAsia="Times New Roman"/>
          <w:color w:val="212121"/>
          <w:szCs w:val="24"/>
        </w:rPr>
        <w:t xml:space="preserve"> παραπλανητικά στοιχ</w:t>
      </w:r>
      <w:r>
        <w:rPr>
          <w:rFonts w:eastAsia="Times New Roman"/>
          <w:color w:val="212121"/>
          <w:szCs w:val="24"/>
        </w:rPr>
        <w:t>εία ή αποσιωπήθηκαν στοιχεία». Α</w:t>
      </w:r>
      <w:r w:rsidRPr="00640B99">
        <w:rPr>
          <w:rFonts w:eastAsia="Times New Roman"/>
          <w:color w:val="212121"/>
          <w:szCs w:val="24"/>
        </w:rPr>
        <w:t xml:space="preserve">υτές τις περιπτώσεις θέλει να καλύψει ο </w:t>
      </w:r>
      <w:r w:rsidRPr="00640B99">
        <w:rPr>
          <w:rFonts w:eastAsia="Times New Roman"/>
          <w:color w:val="212121"/>
          <w:szCs w:val="24"/>
        </w:rPr>
        <w:t>συντάκτης αυτού του ά</w:t>
      </w:r>
      <w:r>
        <w:rPr>
          <w:rFonts w:eastAsia="Times New Roman"/>
          <w:color w:val="212121"/>
          <w:szCs w:val="24"/>
        </w:rPr>
        <w:t>ρθρου. Ε</w:t>
      </w:r>
      <w:r w:rsidRPr="00640B99">
        <w:rPr>
          <w:rFonts w:eastAsia="Times New Roman"/>
          <w:color w:val="212121"/>
          <w:szCs w:val="24"/>
        </w:rPr>
        <w:t xml:space="preserve">άν </w:t>
      </w:r>
      <w:r>
        <w:rPr>
          <w:rFonts w:eastAsia="Times New Roman"/>
          <w:color w:val="212121"/>
          <w:szCs w:val="24"/>
        </w:rPr>
        <w:t xml:space="preserve">η </w:t>
      </w:r>
      <w:r>
        <w:rPr>
          <w:rFonts w:eastAsia="Times New Roman"/>
          <w:color w:val="212121"/>
          <w:szCs w:val="24"/>
          <w:lang w:val="en-US"/>
        </w:rPr>
        <w:t>ratio</w:t>
      </w:r>
      <w:r w:rsidRPr="007230ED">
        <w:rPr>
          <w:rFonts w:eastAsia="Times New Roman"/>
          <w:color w:val="212121"/>
          <w:szCs w:val="24"/>
        </w:rPr>
        <w:t xml:space="preserve"> </w:t>
      </w:r>
      <w:r w:rsidRPr="00640B99">
        <w:rPr>
          <w:rFonts w:eastAsia="Times New Roman"/>
          <w:color w:val="212121"/>
          <w:szCs w:val="24"/>
        </w:rPr>
        <w:lastRenderedPageBreak/>
        <w:t>της διάτ</w:t>
      </w:r>
      <w:r>
        <w:rPr>
          <w:rFonts w:eastAsia="Times New Roman"/>
          <w:color w:val="212121"/>
          <w:szCs w:val="24"/>
        </w:rPr>
        <w:t xml:space="preserve">αξης είναι να βοηθήσετε όποιον εκ παραδρομής κατέθεσε προϋφιστάμενα </w:t>
      </w:r>
      <w:r w:rsidRPr="00640B99">
        <w:rPr>
          <w:rFonts w:eastAsia="Times New Roman"/>
          <w:color w:val="212121"/>
          <w:szCs w:val="24"/>
        </w:rPr>
        <w:t xml:space="preserve">στοιχεία </w:t>
      </w:r>
      <w:r>
        <w:rPr>
          <w:rFonts w:eastAsia="Times New Roman"/>
          <w:color w:val="212121"/>
          <w:szCs w:val="24"/>
        </w:rPr>
        <w:t>που</w:t>
      </w:r>
      <w:r w:rsidRPr="00640B99">
        <w:rPr>
          <w:rFonts w:eastAsia="Times New Roman"/>
          <w:color w:val="212121"/>
          <w:szCs w:val="24"/>
        </w:rPr>
        <w:t xml:space="preserve"> αξιολογήθηκαν </w:t>
      </w:r>
      <w:r>
        <w:rPr>
          <w:rFonts w:eastAsia="Times New Roman"/>
          <w:color w:val="212121"/>
          <w:szCs w:val="24"/>
        </w:rPr>
        <w:t xml:space="preserve">εκ </w:t>
      </w:r>
      <w:r w:rsidRPr="00640B99">
        <w:rPr>
          <w:rFonts w:eastAsia="Times New Roman"/>
          <w:color w:val="212121"/>
          <w:szCs w:val="24"/>
        </w:rPr>
        <w:t>παραδρομής</w:t>
      </w:r>
      <w:r>
        <w:rPr>
          <w:rFonts w:eastAsia="Times New Roman"/>
          <w:color w:val="212121"/>
          <w:szCs w:val="24"/>
        </w:rPr>
        <w:t>,</w:t>
      </w:r>
      <w:r w:rsidRPr="00640B99">
        <w:rPr>
          <w:rFonts w:eastAsia="Times New Roman"/>
          <w:color w:val="212121"/>
          <w:szCs w:val="24"/>
        </w:rPr>
        <w:t xml:space="preserve"> αυτό συνιστά </w:t>
      </w:r>
      <w:r>
        <w:rPr>
          <w:rFonts w:eastAsia="Times New Roman"/>
          <w:color w:val="212121"/>
          <w:szCs w:val="24"/>
        </w:rPr>
        <w:t>εγγραφή</w:t>
      </w:r>
      <w:r w:rsidRPr="00640B99">
        <w:rPr>
          <w:rFonts w:eastAsia="Times New Roman"/>
          <w:color w:val="212121"/>
          <w:szCs w:val="24"/>
        </w:rPr>
        <w:t xml:space="preserve"> άλλη</w:t>
      </w:r>
      <w:r>
        <w:rPr>
          <w:rFonts w:eastAsia="Times New Roman"/>
          <w:color w:val="212121"/>
          <w:szCs w:val="24"/>
        </w:rPr>
        <w:t>ς</w:t>
      </w:r>
      <w:r w:rsidRPr="00640B99">
        <w:rPr>
          <w:rFonts w:eastAsia="Times New Roman"/>
          <w:color w:val="212121"/>
          <w:szCs w:val="24"/>
        </w:rPr>
        <w:t xml:space="preserve"> διάταξη</w:t>
      </w:r>
      <w:r>
        <w:rPr>
          <w:rFonts w:eastAsia="Times New Roman"/>
          <w:color w:val="212121"/>
          <w:szCs w:val="24"/>
        </w:rPr>
        <w:t>ς και όχι αυτή</w:t>
      </w:r>
      <w:r w:rsidRPr="00640B99">
        <w:rPr>
          <w:rFonts w:eastAsia="Times New Roman"/>
          <w:color w:val="212121"/>
          <w:szCs w:val="24"/>
        </w:rPr>
        <w:t>ς που έχουμε εδώ</w:t>
      </w:r>
      <w:r>
        <w:rPr>
          <w:rFonts w:eastAsia="Times New Roman"/>
          <w:color w:val="212121"/>
          <w:szCs w:val="24"/>
        </w:rPr>
        <w:t>.</w:t>
      </w:r>
      <w:r w:rsidRPr="00640B99">
        <w:rPr>
          <w:rFonts w:eastAsia="Times New Roman"/>
          <w:color w:val="212121"/>
          <w:szCs w:val="24"/>
        </w:rPr>
        <w:t xml:space="preserve"> Εάν θέλετε κάτι τέτοιο</w:t>
      </w:r>
      <w:r>
        <w:rPr>
          <w:rFonts w:eastAsia="Times New Roman"/>
          <w:color w:val="212121"/>
          <w:szCs w:val="24"/>
        </w:rPr>
        <w:t>,</w:t>
      </w:r>
      <w:r w:rsidRPr="00640B99">
        <w:rPr>
          <w:rFonts w:eastAsia="Times New Roman"/>
          <w:color w:val="212121"/>
          <w:szCs w:val="24"/>
        </w:rPr>
        <w:t xml:space="preserve"> να μας τ</w:t>
      </w:r>
      <w:r w:rsidRPr="00640B99">
        <w:rPr>
          <w:rFonts w:eastAsia="Times New Roman"/>
          <w:color w:val="212121"/>
          <w:szCs w:val="24"/>
        </w:rPr>
        <w:t>ο πείτε</w:t>
      </w:r>
      <w:r>
        <w:rPr>
          <w:rFonts w:eastAsia="Times New Roman"/>
          <w:color w:val="212121"/>
          <w:szCs w:val="24"/>
        </w:rPr>
        <w:t>, να το συζητήσουμε και να</w:t>
      </w:r>
      <w:r w:rsidRPr="00640B99">
        <w:rPr>
          <w:rFonts w:eastAsia="Times New Roman"/>
          <w:color w:val="212121"/>
          <w:szCs w:val="24"/>
        </w:rPr>
        <w:t xml:space="preserve"> το περάσουμε υπό άλλη</w:t>
      </w:r>
      <w:r>
        <w:rPr>
          <w:rFonts w:eastAsia="Times New Roman"/>
          <w:color w:val="212121"/>
          <w:szCs w:val="24"/>
        </w:rPr>
        <w:t>ς</w:t>
      </w:r>
      <w:r w:rsidRPr="00640B99">
        <w:rPr>
          <w:rFonts w:eastAsia="Times New Roman"/>
          <w:color w:val="212121"/>
          <w:szCs w:val="24"/>
        </w:rPr>
        <w:t xml:space="preserve"> μορφή</w:t>
      </w:r>
      <w:r>
        <w:rPr>
          <w:rFonts w:eastAsia="Times New Roman"/>
          <w:color w:val="212121"/>
          <w:szCs w:val="24"/>
        </w:rPr>
        <w:t>ς,</w:t>
      </w:r>
      <w:r w:rsidRPr="00640B99">
        <w:rPr>
          <w:rFonts w:eastAsia="Times New Roman"/>
          <w:color w:val="212121"/>
          <w:szCs w:val="24"/>
        </w:rPr>
        <w:t xml:space="preserve"> επιεικέστερη </w:t>
      </w:r>
      <w:r>
        <w:rPr>
          <w:rFonts w:eastAsia="Times New Roman"/>
          <w:color w:val="212121"/>
          <w:szCs w:val="24"/>
        </w:rPr>
        <w:t>βάσανο.</w:t>
      </w:r>
      <w:r w:rsidRPr="00640B99">
        <w:rPr>
          <w:rFonts w:eastAsia="Times New Roman"/>
          <w:color w:val="212121"/>
          <w:szCs w:val="24"/>
        </w:rPr>
        <w:t xml:space="preserve"> </w:t>
      </w:r>
      <w:r>
        <w:rPr>
          <w:rFonts w:eastAsia="Times New Roman"/>
          <w:color w:val="212121"/>
          <w:szCs w:val="24"/>
        </w:rPr>
        <w:t>Το άρθρο αυτό</w:t>
      </w:r>
      <w:r w:rsidRPr="00640B99">
        <w:rPr>
          <w:rFonts w:eastAsia="Times New Roman"/>
          <w:color w:val="212121"/>
          <w:szCs w:val="24"/>
        </w:rPr>
        <w:t xml:space="preserve"> </w:t>
      </w:r>
      <w:r>
        <w:rPr>
          <w:rFonts w:eastAsia="Times New Roman"/>
          <w:color w:val="212121"/>
          <w:szCs w:val="24"/>
        </w:rPr>
        <w:t>λέει «</w:t>
      </w:r>
      <w:r w:rsidRPr="00640B99">
        <w:rPr>
          <w:rFonts w:eastAsia="Times New Roman"/>
          <w:color w:val="212121"/>
          <w:szCs w:val="24"/>
        </w:rPr>
        <w:t>ψευδή και παραπλανητικά</w:t>
      </w:r>
      <w:r>
        <w:rPr>
          <w:rFonts w:eastAsia="Times New Roman"/>
          <w:color w:val="212121"/>
          <w:szCs w:val="24"/>
        </w:rPr>
        <w:t>». Είναι τελείως διαφορετικό από αυτό που είπατε, κύριε Αντιπρόεδρε.</w:t>
      </w:r>
    </w:p>
    <w:p w14:paraId="42AEA01F"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ΙΩΑΝΝΗΣ ΔΡΑΓΑΣΑΚΗΣ (Αντιπρόεδρος της Κυβέρνησης </w:t>
      </w:r>
      <w:r>
        <w:rPr>
          <w:rFonts w:eastAsia="Times New Roman"/>
          <w:b/>
          <w:color w:val="212121"/>
          <w:szCs w:val="24"/>
        </w:rPr>
        <w:t>και</w:t>
      </w:r>
      <w:r>
        <w:rPr>
          <w:rFonts w:eastAsia="Times New Roman"/>
          <w:b/>
          <w:color w:val="212121"/>
          <w:szCs w:val="24"/>
        </w:rPr>
        <w:t xml:space="preserve"> Υπουργ</w:t>
      </w:r>
      <w:r>
        <w:rPr>
          <w:rFonts w:eastAsia="Times New Roman"/>
          <w:b/>
          <w:color w:val="212121"/>
          <w:szCs w:val="24"/>
        </w:rPr>
        <w:t>ός Οικονομίας και Ανάπτυξης)</w:t>
      </w:r>
      <w:r>
        <w:rPr>
          <w:rFonts w:eastAsia="Times New Roman"/>
          <w:color w:val="212121"/>
          <w:szCs w:val="24"/>
        </w:rPr>
        <w:t>: Κύριε Πρόεδρε, θα ήθελα τον λόγο. Μπορούμε να το λύσουμε αυτό.</w:t>
      </w:r>
    </w:p>
    <w:p w14:paraId="42AEA020" w14:textId="77777777" w:rsidR="00F00D30" w:rsidRDefault="00AE51A4">
      <w:pPr>
        <w:shd w:val="clear" w:color="auto" w:fill="FFFFFF"/>
        <w:spacing w:line="600" w:lineRule="auto"/>
        <w:ind w:firstLine="720"/>
        <w:jc w:val="both"/>
        <w:rPr>
          <w:rFonts w:eastAsia="Times New Roman"/>
          <w:color w:val="212121"/>
          <w:szCs w:val="24"/>
        </w:rPr>
      </w:pPr>
      <w:r w:rsidRPr="007230ED">
        <w:rPr>
          <w:rFonts w:eastAsia="Times New Roman"/>
          <w:b/>
          <w:color w:val="212121"/>
          <w:szCs w:val="24"/>
          <w:shd w:val="clear" w:color="auto" w:fill="FFFFFF"/>
        </w:rPr>
        <w:t>ΠΡΟΕΔΡΕΥΩΝ (Γεώργιος Βαρεμένος):</w:t>
      </w:r>
      <w:r>
        <w:rPr>
          <w:rFonts w:eastAsia="Times New Roman"/>
          <w:color w:val="212121"/>
          <w:szCs w:val="24"/>
          <w:shd w:val="clear" w:color="auto" w:fill="FFFFFF"/>
        </w:rPr>
        <w:t xml:space="preserve"> </w:t>
      </w:r>
      <w:r>
        <w:rPr>
          <w:rFonts w:eastAsia="Times New Roman"/>
          <w:color w:val="212121"/>
          <w:szCs w:val="24"/>
        </w:rPr>
        <w:t>Παρακαλώ.</w:t>
      </w:r>
    </w:p>
    <w:p w14:paraId="42AEA021"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ΙΩΑΝΝΗΣ ΔΡΑΓΑΣΑΚΗΣ (Αντιπρόεδρος της Κυβέρνησης </w:t>
      </w:r>
      <w:r>
        <w:rPr>
          <w:rFonts w:eastAsia="Times New Roman"/>
          <w:b/>
          <w:color w:val="212121"/>
          <w:szCs w:val="24"/>
        </w:rPr>
        <w:t xml:space="preserve">και </w:t>
      </w:r>
      <w:r>
        <w:rPr>
          <w:rFonts w:eastAsia="Times New Roman"/>
          <w:b/>
          <w:color w:val="212121"/>
          <w:szCs w:val="24"/>
        </w:rPr>
        <w:t>Υπουργός Οικονομίας και Ανάπτυξης)</w:t>
      </w:r>
      <w:r>
        <w:rPr>
          <w:rFonts w:eastAsia="Times New Roman"/>
          <w:color w:val="212121"/>
          <w:szCs w:val="24"/>
        </w:rPr>
        <w:t xml:space="preserve">: </w:t>
      </w:r>
      <w:r w:rsidRPr="00221E86">
        <w:rPr>
          <w:rFonts w:eastAsia="Times New Roman"/>
          <w:color w:val="212121"/>
          <w:szCs w:val="24"/>
        </w:rPr>
        <w:t>Αντιδρώντας πρόχειρα,</w:t>
      </w:r>
      <w:r>
        <w:rPr>
          <w:rFonts w:eastAsia="Times New Roman"/>
          <w:color w:val="212121"/>
          <w:szCs w:val="24"/>
        </w:rPr>
        <w:t xml:space="preserve"> μία λύση θα ήταν να </w:t>
      </w:r>
      <w:r w:rsidRPr="00640B99">
        <w:rPr>
          <w:rFonts w:eastAsia="Times New Roman"/>
          <w:color w:val="212121"/>
          <w:szCs w:val="24"/>
        </w:rPr>
        <w:t xml:space="preserve">κρατήσουμε την πρώτη </w:t>
      </w:r>
      <w:r>
        <w:rPr>
          <w:rFonts w:eastAsia="Times New Roman"/>
          <w:color w:val="212121"/>
          <w:szCs w:val="24"/>
        </w:rPr>
        <w:t xml:space="preserve">παράγραφο, για την οποία νομίζω ότι δεν </w:t>
      </w:r>
      <w:r w:rsidRPr="00640B99">
        <w:rPr>
          <w:rFonts w:eastAsia="Times New Roman"/>
          <w:color w:val="212121"/>
          <w:szCs w:val="24"/>
        </w:rPr>
        <w:t>υπάρχει πρόβλημα</w:t>
      </w:r>
      <w:r>
        <w:rPr>
          <w:rFonts w:eastAsia="Times New Roman"/>
          <w:color w:val="212121"/>
          <w:szCs w:val="24"/>
        </w:rPr>
        <w:t xml:space="preserve"> και η δεύτερη παράγραφος να</w:t>
      </w:r>
      <w:r w:rsidRPr="00640B99">
        <w:rPr>
          <w:rFonts w:eastAsia="Times New Roman"/>
          <w:color w:val="212121"/>
          <w:szCs w:val="24"/>
        </w:rPr>
        <w:t xml:space="preserve"> κρατηθεί</w:t>
      </w:r>
      <w:r>
        <w:rPr>
          <w:rFonts w:eastAsia="Times New Roman"/>
          <w:color w:val="212121"/>
          <w:szCs w:val="24"/>
        </w:rPr>
        <w:t>,</w:t>
      </w:r>
      <w:r w:rsidRPr="00640B99">
        <w:rPr>
          <w:rFonts w:eastAsia="Times New Roman"/>
          <w:color w:val="212121"/>
          <w:szCs w:val="24"/>
        </w:rPr>
        <w:t xml:space="preserve"> να μελετηθεί και να επανέλθει σε επόμενο νομοσχέδιο</w:t>
      </w:r>
      <w:r>
        <w:rPr>
          <w:rFonts w:eastAsia="Times New Roman"/>
          <w:color w:val="212121"/>
          <w:szCs w:val="24"/>
        </w:rPr>
        <w:t xml:space="preserve"> -έχουμε νομίζω νομοσχέδια και </w:t>
      </w:r>
      <w:r w:rsidRPr="00640B99">
        <w:rPr>
          <w:rFonts w:eastAsia="Times New Roman"/>
          <w:color w:val="212121"/>
          <w:szCs w:val="24"/>
        </w:rPr>
        <w:t>την επόμενη εβδομάδα</w:t>
      </w:r>
      <w:r>
        <w:rPr>
          <w:rFonts w:eastAsia="Times New Roman"/>
          <w:color w:val="212121"/>
          <w:szCs w:val="24"/>
        </w:rPr>
        <w:t xml:space="preserve">- εάν συμφωνούμε </w:t>
      </w:r>
      <w:r>
        <w:rPr>
          <w:rFonts w:eastAsia="Times New Roman"/>
          <w:color w:val="212121"/>
          <w:szCs w:val="24"/>
        </w:rPr>
        <w:t>επί της ουσίας ότι π</w:t>
      </w:r>
      <w:r w:rsidRPr="00640B99">
        <w:rPr>
          <w:rFonts w:eastAsia="Times New Roman"/>
          <w:color w:val="212121"/>
          <w:szCs w:val="24"/>
        </w:rPr>
        <w:t xml:space="preserve">άμε να </w:t>
      </w:r>
      <w:r w:rsidRPr="00640B99">
        <w:rPr>
          <w:rFonts w:eastAsia="Times New Roman"/>
          <w:color w:val="212121"/>
          <w:szCs w:val="24"/>
        </w:rPr>
        <w:lastRenderedPageBreak/>
        <w:t>βρούμε μία λύση</w:t>
      </w:r>
      <w:r>
        <w:rPr>
          <w:rFonts w:eastAsia="Times New Roman"/>
          <w:color w:val="212121"/>
          <w:szCs w:val="24"/>
        </w:rPr>
        <w:t>, να μην καλύψουμε</w:t>
      </w:r>
      <w:r w:rsidRPr="00640B99">
        <w:rPr>
          <w:rFonts w:eastAsia="Times New Roman"/>
          <w:color w:val="212121"/>
          <w:szCs w:val="24"/>
        </w:rPr>
        <w:t xml:space="preserve"> κανέναν</w:t>
      </w:r>
      <w:r>
        <w:rPr>
          <w:rFonts w:eastAsia="Times New Roman"/>
          <w:color w:val="212121"/>
          <w:szCs w:val="24"/>
        </w:rPr>
        <w:t>,</w:t>
      </w:r>
      <w:r w:rsidRPr="00640B99">
        <w:rPr>
          <w:rFonts w:eastAsia="Times New Roman"/>
          <w:color w:val="212121"/>
          <w:szCs w:val="24"/>
        </w:rPr>
        <w:t xml:space="preserve"> αλλά</w:t>
      </w:r>
      <w:r>
        <w:rPr>
          <w:rFonts w:eastAsia="Times New Roman"/>
          <w:color w:val="212121"/>
          <w:szCs w:val="24"/>
        </w:rPr>
        <w:t xml:space="preserve"> να</w:t>
      </w:r>
      <w:r w:rsidRPr="00640B99">
        <w:rPr>
          <w:rFonts w:eastAsia="Times New Roman"/>
          <w:color w:val="212121"/>
          <w:szCs w:val="24"/>
        </w:rPr>
        <w:t xml:space="preserve"> μην ανοίξουμε και προβλήματα τα οποία θα έχουν </w:t>
      </w:r>
      <w:r>
        <w:rPr>
          <w:rFonts w:eastAsia="Times New Roman"/>
          <w:color w:val="212121"/>
          <w:szCs w:val="24"/>
        </w:rPr>
        <w:t>και επιπτώσεις στους</w:t>
      </w:r>
      <w:r w:rsidRPr="00640B99">
        <w:rPr>
          <w:rFonts w:eastAsia="Times New Roman"/>
          <w:color w:val="212121"/>
          <w:szCs w:val="24"/>
        </w:rPr>
        <w:t xml:space="preserve"> εργαζόμενους </w:t>
      </w:r>
      <w:r>
        <w:rPr>
          <w:rFonts w:eastAsia="Times New Roman"/>
          <w:color w:val="212121"/>
          <w:szCs w:val="24"/>
        </w:rPr>
        <w:t>κ.λπ.</w:t>
      </w:r>
      <w:r>
        <w:rPr>
          <w:rFonts w:eastAsia="Times New Roman"/>
          <w:color w:val="212121"/>
          <w:szCs w:val="24"/>
        </w:rPr>
        <w:t>.</w:t>
      </w:r>
    </w:p>
    <w:p w14:paraId="42AEA022"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Επί τη ευκαιρία σε ό,τι αφορά το άρθρο 45, </w:t>
      </w:r>
      <w:r w:rsidRPr="00640B99">
        <w:rPr>
          <w:rFonts w:eastAsia="Times New Roman"/>
          <w:color w:val="212121"/>
          <w:szCs w:val="24"/>
        </w:rPr>
        <w:t>αν καταλαβαίνω καλά</w:t>
      </w:r>
      <w:r>
        <w:rPr>
          <w:rFonts w:eastAsia="Times New Roman"/>
          <w:color w:val="212121"/>
          <w:szCs w:val="24"/>
        </w:rPr>
        <w:t>,</w:t>
      </w:r>
      <w:r w:rsidRPr="00640B99">
        <w:rPr>
          <w:rFonts w:eastAsia="Times New Roman"/>
          <w:color w:val="212121"/>
          <w:szCs w:val="24"/>
        </w:rPr>
        <w:t xml:space="preserve"> συμφωνείτε ότι υπάρχει μία</w:t>
      </w:r>
      <w:r w:rsidRPr="00640B99">
        <w:rPr>
          <w:rFonts w:eastAsia="Times New Roman"/>
          <w:color w:val="212121"/>
          <w:szCs w:val="24"/>
        </w:rPr>
        <w:t xml:space="preserve"> απόφαση </w:t>
      </w:r>
      <w:r>
        <w:rPr>
          <w:rFonts w:eastAsia="Times New Roman"/>
          <w:color w:val="212121"/>
          <w:szCs w:val="24"/>
        </w:rPr>
        <w:t>του Συμβουλίου της Ε</w:t>
      </w:r>
      <w:r w:rsidRPr="00640B99">
        <w:rPr>
          <w:rFonts w:eastAsia="Times New Roman"/>
          <w:color w:val="212121"/>
          <w:szCs w:val="24"/>
        </w:rPr>
        <w:t>πικρατείας</w:t>
      </w:r>
      <w:r>
        <w:rPr>
          <w:rFonts w:eastAsia="Times New Roman"/>
          <w:color w:val="212121"/>
          <w:szCs w:val="24"/>
        </w:rPr>
        <w:t>, την</w:t>
      </w:r>
      <w:r w:rsidRPr="00640B99">
        <w:rPr>
          <w:rFonts w:eastAsia="Times New Roman"/>
          <w:color w:val="212121"/>
          <w:szCs w:val="24"/>
        </w:rPr>
        <w:t xml:space="preserve"> οποία </w:t>
      </w:r>
      <w:r>
        <w:rPr>
          <w:rFonts w:eastAsia="Times New Roman"/>
          <w:color w:val="212121"/>
          <w:szCs w:val="24"/>
        </w:rPr>
        <w:t>πρέπει να σεβαστούμε. Εάν ο σεβασμός α</w:t>
      </w:r>
      <w:r w:rsidRPr="00640B99">
        <w:rPr>
          <w:rFonts w:eastAsia="Times New Roman"/>
          <w:color w:val="212121"/>
          <w:szCs w:val="24"/>
        </w:rPr>
        <w:t xml:space="preserve">υτός μπορεί να γίνει </w:t>
      </w:r>
      <w:r>
        <w:rPr>
          <w:rFonts w:eastAsia="Times New Roman"/>
          <w:color w:val="212121"/>
          <w:szCs w:val="24"/>
        </w:rPr>
        <w:t xml:space="preserve">με </w:t>
      </w:r>
      <w:r w:rsidRPr="00640B99">
        <w:rPr>
          <w:rFonts w:eastAsia="Times New Roman"/>
          <w:color w:val="212121"/>
          <w:szCs w:val="24"/>
        </w:rPr>
        <w:t>μία εγκύκλιο που έχει εκδώσει η ΑΔΑΕ</w:t>
      </w:r>
      <w:r>
        <w:rPr>
          <w:rFonts w:eastAsia="Times New Roman"/>
          <w:color w:val="212121"/>
          <w:szCs w:val="24"/>
        </w:rPr>
        <w:t>,</w:t>
      </w:r>
      <w:r w:rsidRPr="00640B99">
        <w:rPr>
          <w:rFonts w:eastAsia="Times New Roman"/>
          <w:color w:val="212121"/>
          <w:szCs w:val="24"/>
        </w:rPr>
        <w:t xml:space="preserve"> μπορούμε να μείνουμε σε αυτή και να δούμε</w:t>
      </w:r>
      <w:r>
        <w:rPr>
          <w:rFonts w:eastAsia="Times New Roman"/>
          <w:color w:val="212121"/>
          <w:szCs w:val="24"/>
        </w:rPr>
        <w:t>.</w:t>
      </w:r>
      <w:r w:rsidRPr="00640B99">
        <w:rPr>
          <w:rFonts w:eastAsia="Times New Roman"/>
          <w:color w:val="212121"/>
          <w:szCs w:val="24"/>
        </w:rPr>
        <w:t xml:space="preserve"> Εγώ </w:t>
      </w:r>
      <w:r>
        <w:rPr>
          <w:rFonts w:eastAsia="Times New Roman"/>
          <w:color w:val="212121"/>
          <w:szCs w:val="24"/>
        </w:rPr>
        <w:t xml:space="preserve">δέχτηκα μία εισήγηση ότι δεν καλύπτει. Άρα </w:t>
      </w:r>
      <w:r w:rsidRPr="00640B99">
        <w:rPr>
          <w:rFonts w:eastAsia="Times New Roman"/>
          <w:color w:val="212121"/>
          <w:szCs w:val="24"/>
        </w:rPr>
        <w:t>μπορούμε να απο</w:t>
      </w:r>
      <w:r w:rsidRPr="00640B99">
        <w:rPr>
          <w:rFonts w:eastAsia="Times New Roman"/>
          <w:color w:val="212121"/>
          <w:szCs w:val="24"/>
        </w:rPr>
        <w:t xml:space="preserve">σύρουμε και </w:t>
      </w:r>
      <w:r>
        <w:rPr>
          <w:rFonts w:eastAsia="Times New Roman"/>
          <w:color w:val="212121"/>
          <w:szCs w:val="24"/>
        </w:rPr>
        <w:t xml:space="preserve">το άρθρο 45, </w:t>
      </w:r>
      <w:r w:rsidRPr="00640B99">
        <w:rPr>
          <w:rFonts w:eastAsia="Times New Roman"/>
          <w:color w:val="212121"/>
          <w:szCs w:val="24"/>
        </w:rPr>
        <w:t xml:space="preserve">να δούμε αν </w:t>
      </w:r>
      <w:r>
        <w:rPr>
          <w:rFonts w:eastAsia="Times New Roman"/>
          <w:color w:val="212121"/>
          <w:szCs w:val="24"/>
        </w:rPr>
        <w:t xml:space="preserve">το </w:t>
      </w:r>
      <w:r w:rsidRPr="00640B99">
        <w:rPr>
          <w:rFonts w:eastAsia="Times New Roman"/>
          <w:color w:val="212121"/>
          <w:szCs w:val="24"/>
        </w:rPr>
        <w:t>καλύπτ</w:t>
      </w:r>
      <w:r>
        <w:rPr>
          <w:rFonts w:eastAsia="Times New Roman"/>
          <w:color w:val="212121"/>
          <w:szCs w:val="24"/>
        </w:rPr>
        <w:t>ει η εγκύκλιος της ανεξάρτητης α</w:t>
      </w:r>
      <w:r w:rsidRPr="00640B99">
        <w:rPr>
          <w:rFonts w:eastAsia="Times New Roman"/>
          <w:color w:val="212121"/>
          <w:szCs w:val="24"/>
        </w:rPr>
        <w:t xml:space="preserve">ρχής και αν δεν το καλύπτει να δούμε τι </w:t>
      </w:r>
      <w:r>
        <w:rPr>
          <w:rFonts w:eastAsia="Times New Roman"/>
          <w:color w:val="212121"/>
          <w:szCs w:val="24"/>
        </w:rPr>
        <w:t xml:space="preserve">δεν </w:t>
      </w:r>
      <w:r w:rsidRPr="00640B99">
        <w:rPr>
          <w:rFonts w:eastAsia="Times New Roman"/>
          <w:color w:val="212121"/>
          <w:szCs w:val="24"/>
        </w:rPr>
        <w:t xml:space="preserve">θα </w:t>
      </w:r>
      <w:r>
        <w:rPr>
          <w:rFonts w:eastAsia="Times New Roman"/>
          <w:color w:val="212121"/>
          <w:szCs w:val="24"/>
        </w:rPr>
        <w:t xml:space="preserve">καλύπτει </w:t>
      </w:r>
      <w:r w:rsidRPr="00640B99">
        <w:rPr>
          <w:rFonts w:eastAsia="Times New Roman"/>
          <w:color w:val="212121"/>
          <w:szCs w:val="24"/>
        </w:rPr>
        <w:t>και</w:t>
      </w:r>
      <w:r>
        <w:rPr>
          <w:rFonts w:eastAsia="Times New Roman"/>
          <w:color w:val="212121"/>
          <w:szCs w:val="24"/>
        </w:rPr>
        <w:t xml:space="preserve"> πώς μπορούμε να το διορθώσουμε</w:t>
      </w:r>
      <w:r>
        <w:rPr>
          <w:rFonts w:eastAsia="Times New Roman"/>
          <w:color w:val="212121"/>
          <w:szCs w:val="24"/>
        </w:rPr>
        <w:t>.</w:t>
      </w:r>
    </w:p>
    <w:p w14:paraId="42AEA023" w14:textId="77777777" w:rsidR="00F00D30" w:rsidRDefault="00AE51A4">
      <w:pPr>
        <w:spacing w:line="600" w:lineRule="auto"/>
        <w:ind w:firstLine="720"/>
        <w:jc w:val="both"/>
        <w:rPr>
          <w:rFonts w:eastAsia="Times New Roman" w:cs="Times New Roman"/>
          <w:szCs w:val="24"/>
        </w:rPr>
      </w:pPr>
      <w:r>
        <w:rPr>
          <w:rFonts w:eastAsia="Times New Roman"/>
          <w:b/>
          <w:bCs/>
          <w:szCs w:val="24"/>
        </w:rPr>
        <w:t>ΠΡΟΕΔΡΕΥΩΝ (Γεώργιος Βαρεμένος):</w:t>
      </w:r>
      <w:r w:rsidRPr="008E7795">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w:t>
      </w:r>
    </w:p>
    <w:p w14:paraId="42AEA024" w14:textId="77777777" w:rsidR="00F00D30" w:rsidRDefault="00AE51A4">
      <w:pPr>
        <w:spacing w:line="600" w:lineRule="auto"/>
        <w:ind w:firstLine="720"/>
        <w:jc w:val="both"/>
        <w:rPr>
          <w:rFonts w:eastAsia="Times New Roman" w:cs="Times New Roman"/>
          <w:szCs w:val="24"/>
        </w:rPr>
      </w:pPr>
      <w:r w:rsidRPr="00D462E0">
        <w:rPr>
          <w:rFonts w:eastAsia="Times New Roman" w:cs="Times New Roman"/>
          <w:b/>
          <w:szCs w:val="24"/>
        </w:rPr>
        <w:t xml:space="preserve">ΝΙΚΟΛΑΟΣ </w:t>
      </w:r>
      <w:r>
        <w:rPr>
          <w:rFonts w:eastAsia="Times New Roman" w:cs="Times New Roman"/>
          <w:b/>
          <w:szCs w:val="24"/>
        </w:rPr>
        <w:t xml:space="preserve">– ΓΕΩΡΓΙΟΣ </w:t>
      </w:r>
      <w:r w:rsidRPr="00D462E0">
        <w:rPr>
          <w:rFonts w:eastAsia="Times New Roman" w:cs="Times New Roman"/>
          <w:b/>
          <w:szCs w:val="24"/>
        </w:rPr>
        <w:t xml:space="preserve">ΔΕΝΔΙΑΣ: </w:t>
      </w:r>
      <w:r>
        <w:rPr>
          <w:rFonts w:eastAsia="Times New Roman" w:cs="Times New Roman"/>
          <w:szCs w:val="24"/>
        </w:rPr>
        <w:t xml:space="preserve">Κύριε Αντιπρόεδρε, είναι όπως το λέτε. Η απόφαση του Συμβουλίου </w:t>
      </w:r>
      <w:r>
        <w:rPr>
          <w:rFonts w:eastAsia="Times New Roman" w:cs="Times New Roman"/>
          <w:szCs w:val="24"/>
        </w:rPr>
        <w:t xml:space="preserve">της </w:t>
      </w:r>
      <w:r>
        <w:rPr>
          <w:rFonts w:eastAsia="Times New Roman" w:cs="Times New Roman"/>
          <w:szCs w:val="24"/>
        </w:rPr>
        <w:t xml:space="preserve">Επικρατείας είναι επαρκής και απαιτείται εγκύκλιος και τίποτα πέραν αυτού. Αντιθέτως η διάταξη θέτει μεγάλα ερμηνευτικά προβλήματα. </w:t>
      </w:r>
    </w:p>
    <w:p w14:paraId="42AEA02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Επειδή με α</w:t>
      </w:r>
      <w:r w:rsidRPr="00886B18">
        <w:rPr>
          <w:rFonts w:eastAsia="Times New Roman" w:cs="Times New Roman"/>
          <w:szCs w:val="24"/>
        </w:rPr>
        <w:t>υτό τ</w:t>
      </w:r>
      <w:r w:rsidRPr="00D462E0">
        <w:rPr>
          <w:rFonts w:eastAsia="Times New Roman" w:cs="Times New Roman"/>
          <w:szCs w:val="24"/>
        </w:rPr>
        <w:t>ο άρθρο εξ ανάγκης έχω περάσει</w:t>
      </w:r>
      <w:r w:rsidRPr="00D462E0">
        <w:rPr>
          <w:rFonts w:eastAsia="Times New Roman" w:cs="Times New Roman"/>
          <w:szCs w:val="24"/>
        </w:rPr>
        <w:t xml:space="preserve"> τη μισή μου επαγγελματική ζωή</w:t>
      </w:r>
      <w:r>
        <w:rPr>
          <w:rFonts w:eastAsia="Times New Roman" w:cs="Times New Roman"/>
          <w:szCs w:val="24"/>
        </w:rPr>
        <w:t>,</w:t>
      </w:r>
      <w:r w:rsidRPr="00D462E0">
        <w:rPr>
          <w:rFonts w:eastAsia="Times New Roman" w:cs="Times New Roman"/>
          <w:szCs w:val="24"/>
        </w:rPr>
        <w:t xml:space="preserve"> επιτρέψετε να έχω </w:t>
      </w:r>
      <w:r>
        <w:rPr>
          <w:rFonts w:eastAsia="Times New Roman" w:cs="Times New Roman"/>
          <w:szCs w:val="24"/>
        </w:rPr>
        <w:t>μία γνώμη.</w:t>
      </w:r>
      <w:r w:rsidRPr="00D462E0">
        <w:rPr>
          <w:rFonts w:eastAsia="Times New Roman" w:cs="Times New Roman"/>
          <w:szCs w:val="24"/>
        </w:rPr>
        <w:t xml:space="preserve"> </w:t>
      </w:r>
      <w:r>
        <w:rPr>
          <w:rFonts w:eastAsia="Times New Roman" w:cs="Times New Roman"/>
          <w:szCs w:val="24"/>
        </w:rPr>
        <w:t>Δεν</w:t>
      </w:r>
      <w:r w:rsidRPr="00D462E0">
        <w:rPr>
          <w:rFonts w:eastAsia="Times New Roman" w:cs="Times New Roman"/>
          <w:szCs w:val="24"/>
        </w:rPr>
        <w:t xml:space="preserve"> απαιτείται υπό την παρούσα νομολογία </w:t>
      </w:r>
      <w:r>
        <w:rPr>
          <w:rFonts w:eastAsia="Times New Roman" w:cs="Times New Roman"/>
          <w:szCs w:val="24"/>
        </w:rPr>
        <w:t>η διάταξη</w:t>
      </w:r>
      <w:r w:rsidRPr="00D462E0">
        <w:rPr>
          <w:rFonts w:eastAsia="Times New Roman" w:cs="Times New Roman"/>
          <w:szCs w:val="24"/>
        </w:rPr>
        <w:t xml:space="preserve"> ως είναι διατυπωμένη</w:t>
      </w:r>
      <w:r>
        <w:rPr>
          <w:rFonts w:eastAsia="Times New Roman" w:cs="Times New Roman"/>
          <w:szCs w:val="24"/>
        </w:rPr>
        <w:t>. Ν</w:t>
      </w:r>
      <w:r w:rsidRPr="00D462E0">
        <w:rPr>
          <w:rFonts w:eastAsia="Times New Roman" w:cs="Times New Roman"/>
          <w:szCs w:val="24"/>
        </w:rPr>
        <w:t>α το ξανασυζητήσουμε</w:t>
      </w:r>
      <w:r>
        <w:rPr>
          <w:rFonts w:eastAsia="Times New Roman" w:cs="Times New Roman"/>
          <w:szCs w:val="24"/>
        </w:rPr>
        <w:t>; Ε</w:t>
      </w:r>
      <w:r w:rsidRPr="00D462E0">
        <w:rPr>
          <w:rFonts w:eastAsia="Times New Roman" w:cs="Times New Roman"/>
          <w:szCs w:val="24"/>
        </w:rPr>
        <w:t>υχαρίστως</w:t>
      </w:r>
      <w:r>
        <w:rPr>
          <w:rFonts w:eastAsia="Times New Roman" w:cs="Times New Roman"/>
          <w:szCs w:val="24"/>
        </w:rPr>
        <w:t>. Ο</w:t>
      </w:r>
      <w:r w:rsidRPr="00D462E0">
        <w:rPr>
          <w:rFonts w:eastAsia="Times New Roman" w:cs="Times New Roman"/>
          <w:szCs w:val="24"/>
        </w:rPr>
        <w:t>υδείς εμμένει στη γραμματική ερμηνεία των νόμων για να δημιουργεί προβλήματα στην αγορ</w:t>
      </w:r>
      <w:r w:rsidRPr="00D462E0">
        <w:rPr>
          <w:rFonts w:eastAsia="Times New Roman" w:cs="Times New Roman"/>
          <w:szCs w:val="24"/>
        </w:rPr>
        <w:t>ά</w:t>
      </w:r>
      <w:r>
        <w:rPr>
          <w:rFonts w:eastAsia="Times New Roman" w:cs="Times New Roman"/>
          <w:szCs w:val="24"/>
        </w:rPr>
        <w:t>. Α</w:t>
      </w:r>
      <w:r w:rsidRPr="00D462E0">
        <w:rPr>
          <w:rFonts w:eastAsia="Times New Roman" w:cs="Times New Roman"/>
          <w:szCs w:val="24"/>
        </w:rPr>
        <w:t>υτή η διάταξη</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όμως,</w:t>
      </w:r>
      <w:r w:rsidRPr="00D462E0">
        <w:rPr>
          <w:rFonts w:eastAsia="Times New Roman" w:cs="Times New Roman"/>
          <w:szCs w:val="24"/>
        </w:rPr>
        <w:t xml:space="preserve"> θα δημιουργήσει π</w:t>
      </w:r>
      <w:r>
        <w:rPr>
          <w:rFonts w:eastAsia="Times New Roman" w:cs="Times New Roman"/>
          <w:szCs w:val="24"/>
        </w:rPr>
        <w:t>ροβλήματα στην αγορά περισσότερα απ’</w:t>
      </w:r>
      <w:r w:rsidRPr="00D462E0">
        <w:rPr>
          <w:rFonts w:eastAsia="Times New Roman" w:cs="Times New Roman"/>
          <w:szCs w:val="24"/>
        </w:rPr>
        <w:t xml:space="preserve"> αυτά που θα</w:t>
      </w:r>
      <w:r>
        <w:rPr>
          <w:rFonts w:eastAsia="Times New Roman" w:cs="Times New Roman"/>
          <w:szCs w:val="24"/>
        </w:rPr>
        <w:t xml:space="preserve"> λύσει</w:t>
      </w:r>
      <w:r>
        <w:rPr>
          <w:rFonts w:eastAsia="Times New Roman" w:cs="Times New Roman"/>
          <w:szCs w:val="24"/>
        </w:rPr>
        <w:t>.</w:t>
      </w:r>
    </w:p>
    <w:p w14:paraId="42AEA026" w14:textId="77777777" w:rsidR="00F00D30" w:rsidRDefault="00AE51A4">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Τον λόγο έχει ο κύριος Αντιπρόεδρος.</w:t>
      </w:r>
    </w:p>
    <w:p w14:paraId="42AEA027" w14:textId="77777777" w:rsidR="00F00D30" w:rsidRDefault="00AE51A4">
      <w:pPr>
        <w:spacing w:line="600" w:lineRule="auto"/>
        <w:ind w:firstLine="720"/>
        <w:jc w:val="both"/>
        <w:rPr>
          <w:rFonts w:eastAsia="Times New Roman" w:cs="Times New Roman"/>
          <w:szCs w:val="24"/>
        </w:rPr>
      </w:pPr>
      <w:r w:rsidRPr="004F3006">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Έτσι κι αλλιώς ε</w:t>
      </w:r>
      <w:r w:rsidRPr="00D462E0">
        <w:rPr>
          <w:rFonts w:eastAsia="Times New Roman" w:cs="Times New Roman"/>
          <w:szCs w:val="24"/>
        </w:rPr>
        <w:t>ίναι θέμα του Υπουργείου Οικονομικών</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Ε</w:t>
      </w:r>
      <w:r w:rsidRPr="00D462E0">
        <w:rPr>
          <w:rFonts w:eastAsia="Times New Roman" w:cs="Times New Roman"/>
          <w:szCs w:val="24"/>
        </w:rPr>
        <w:t>μείς το ενσωματώσαμε εδώ</w:t>
      </w:r>
      <w:r>
        <w:rPr>
          <w:rFonts w:eastAsia="Times New Roman" w:cs="Times New Roman"/>
          <w:szCs w:val="24"/>
        </w:rPr>
        <w:t>, διότι ήρθε ως πρόβλημα-</w:t>
      </w:r>
      <w:r w:rsidRPr="00D462E0">
        <w:rPr>
          <w:rFonts w:eastAsia="Times New Roman" w:cs="Times New Roman"/>
          <w:szCs w:val="24"/>
        </w:rPr>
        <w:t>αίτημα</w:t>
      </w:r>
      <w:r>
        <w:rPr>
          <w:rFonts w:eastAsia="Times New Roman" w:cs="Times New Roman"/>
          <w:szCs w:val="24"/>
        </w:rPr>
        <w:t>. Εγώ τουλάχιστον σ</w:t>
      </w:r>
      <w:r w:rsidRPr="00D462E0">
        <w:rPr>
          <w:rFonts w:eastAsia="Times New Roman" w:cs="Times New Roman"/>
          <w:szCs w:val="24"/>
        </w:rPr>
        <w:t>υμφωνώ να το κρατήσουμε και να το δούμε στην πορεία</w:t>
      </w:r>
      <w:r>
        <w:rPr>
          <w:rFonts w:eastAsia="Times New Roman" w:cs="Times New Roman"/>
          <w:szCs w:val="24"/>
        </w:rPr>
        <w:t>,</w:t>
      </w:r>
      <w:r w:rsidRPr="00D462E0">
        <w:rPr>
          <w:rFonts w:eastAsia="Times New Roman" w:cs="Times New Roman"/>
          <w:szCs w:val="24"/>
        </w:rPr>
        <w:t xml:space="preserve"> να το δει</w:t>
      </w:r>
      <w:r>
        <w:rPr>
          <w:rFonts w:eastAsia="Times New Roman" w:cs="Times New Roman"/>
          <w:szCs w:val="24"/>
        </w:rPr>
        <w:t>, δηλαδή,</w:t>
      </w:r>
      <w:r w:rsidRPr="00D462E0">
        <w:rPr>
          <w:rFonts w:eastAsia="Times New Roman" w:cs="Times New Roman"/>
          <w:szCs w:val="24"/>
        </w:rPr>
        <w:t xml:space="preserve"> κυρίως το Υπουργείο Οικονομικών αλλά και εμείς</w:t>
      </w:r>
      <w:r>
        <w:rPr>
          <w:rFonts w:eastAsia="Times New Roman" w:cs="Times New Roman"/>
          <w:szCs w:val="24"/>
        </w:rPr>
        <w:t>.</w:t>
      </w:r>
      <w:r w:rsidRPr="00D462E0">
        <w:rPr>
          <w:rFonts w:eastAsia="Times New Roman" w:cs="Times New Roman"/>
          <w:szCs w:val="24"/>
        </w:rPr>
        <w:t xml:space="preserve"> </w:t>
      </w:r>
    </w:p>
    <w:p w14:paraId="42AEA028" w14:textId="77777777" w:rsidR="00F00D30" w:rsidRDefault="00AE51A4">
      <w:pPr>
        <w:spacing w:line="600" w:lineRule="auto"/>
        <w:ind w:firstLine="720"/>
        <w:jc w:val="both"/>
        <w:rPr>
          <w:rFonts w:eastAsia="Times New Roman" w:cs="Times New Roman"/>
          <w:szCs w:val="24"/>
        </w:rPr>
      </w:pPr>
      <w:r>
        <w:rPr>
          <w:rFonts w:eastAsia="Times New Roman"/>
          <w:b/>
          <w:bCs/>
          <w:szCs w:val="24"/>
        </w:rPr>
        <w:t>ΠΡΟΕΔ</w:t>
      </w:r>
      <w:r>
        <w:rPr>
          <w:rFonts w:eastAsia="Times New Roman"/>
          <w:b/>
          <w:bCs/>
          <w:szCs w:val="24"/>
        </w:rPr>
        <w:t xml:space="preserve">ΡΕΥΩΝ (Γεώργιος Βαρεμένος): </w:t>
      </w:r>
      <w:r>
        <w:rPr>
          <w:rFonts w:eastAsia="Times New Roman"/>
          <w:bCs/>
          <w:szCs w:val="24"/>
        </w:rPr>
        <w:t xml:space="preserve">Τον λόγο έχει ο κ. </w:t>
      </w:r>
      <w:proofErr w:type="spellStart"/>
      <w:r>
        <w:rPr>
          <w:rFonts w:eastAsia="Times New Roman"/>
          <w:bCs/>
          <w:szCs w:val="24"/>
        </w:rPr>
        <w:t>Πιτσιόρλας</w:t>
      </w:r>
      <w:proofErr w:type="spellEnd"/>
      <w:r>
        <w:rPr>
          <w:rFonts w:eastAsia="Times New Roman"/>
          <w:bCs/>
          <w:szCs w:val="24"/>
        </w:rPr>
        <w:t>.</w:t>
      </w:r>
    </w:p>
    <w:p w14:paraId="42AEA029" w14:textId="77777777" w:rsidR="00F00D30" w:rsidRDefault="00AE51A4">
      <w:pPr>
        <w:spacing w:line="600" w:lineRule="auto"/>
        <w:ind w:firstLine="720"/>
        <w:jc w:val="both"/>
        <w:rPr>
          <w:rFonts w:eastAsia="Times New Roman" w:cs="Times New Roman"/>
          <w:szCs w:val="24"/>
        </w:rPr>
      </w:pPr>
      <w:r w:rsidRPr="004F3006">
        <w:rPr>
          <w:rFonts w:eastAsia="Times New Roman" w:cs="Times New Roman"/>
          <w:b/>
          <w:szCs w:val="24"/>
        </w:rPr>
        <w:lastRenderedPageBreak/>
        <w:t xml:space="preserve">ΑΣΤΕΡΙΟΣ ΠΙΤΣΙΟΡΛΑΣ (Αναπληρωτής Υπουργός Οικονομίας και Ανάπτυξης): </w:t>
      </w:r>
      <w:r>
        <w:rPr>
          <w:rFonts w:eastAsia="Times New Roman" w:cs="Times New Roman"/>
          <w:szCs w:val="24"/>
        </w:rPr>
        <w:t>Κ</w:t>
      </w:r>
      <w:r w:rsidRPr="00D462E0">
        <w:rPr>
          <w:rFonts w:eastAsia="Times New Roman" w:cs="Times New Roman"/>
          <w:szCs w:val="24"/>
        </w:rPr>
        <w:t xml:space="preserve">ύριε </w:t>
      </w:r>
      <w:proofErr w:type="spellStart"/>
      <w:r w:rsidRPr="00D462E0">
        <w:rPr>
          <w:rFonts w:eastAsia="Times New Roman" w:cs="Times New Roman"/>
          <w:szCs w:val="24"/>
        </w:rPr>
        <w:t>Δένδια</w:t>
      </w:r>
      <w:proofErr w:type="spellEnd"/>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όσο αφορά</w:t>
      </w:r>
      <w:r w:rsidRPr="00D462E0">
        <w:rPr>
          <w:rFonts w:eastAsia="Times New Roman" w:cs="Times New Roman"/>
          <w:szCs w:val="24"/>
        </w:rPr>
        <w:t xml:space="preserve"> το θέμα των τιμολογίων</w:t>
      </w:r>
      <w:r>
        <w:rPr>
          <w:rFonts w:eastAsia="Times New Roman" w:cs="Times New Roman"/>
          <w:szCs w:val="24"/>
        </w:rPr>
        <w:t>, μιλάμε για υφιστάμενα</w:t>
      </w:r>
      <w:r w:rsidRPr="00D462E0">
        <w:rPr>
          <w:rFonts w:eastAsia="Times New Roman" w:cs="Times New Roman"/>
          <w:szCs w:val="24"/>
        </w:rPr>
        <w:t xml:space="preserve"> τιμολόγια</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Μ</w:t>
      </w:r>
      <w:r w:rsidRPr="00D462E0">
        <w:rPr>
          <w:rFonts w:eastAsia="Times New Roman" w:cs="Times New Roman"/>
          <w:szCs w:val="24"/>
        </w:rPr>
        <w:t>ιλάμε για τιμολόγια που υποβλήθηκαν κάποια στι</w:t>
      </w:r>
      <w:r w:rsidRPr="00D462E0">
        <w:rPr>
          <w:rFonts w:eastAsia="Times New Roman" w:cs="Times New Roman"/>
          <w:szCs w:val="24"/>
        </w:rPr>
        <w:t xml:space="preserve">γμή και μιλάμε για έργα </w:t>
      </w:r>
      <w:r>
        <w:rPr>
          <w:rFonts w:eastAsia="Times New Roman" w:cs="Times New Roman"/>
          <w:szCs w:val="24"/>
        </w:rPr>
        <w:t>-</w:t>
      </w:r>
      <w:r w:rsidRPr="00D462E0">
        <w:rPr>
          <w:rFonts w:eastAsia="Times New Roman" w:cs="Times New Roman"/>
          <w:szCs w:val="24"/>
        </w:rPr>
        <w:t>και αυτό να το διευκρινίσουμε</w:t>
      </w:r>
      <w:r>
        <w:rPr>
          <w:rFonts w:eastAsia="Times New Roman" w:cs="Times New Roman"/>
          <w:szCs w:val="24"/>
        </w:rPr>
        <w:t>,</w:t>
      </w:r>
      <w:r w:rsidRPr="00D462E0">
        <w:rPr>
          <w:rFonts w:eastAsia="Times New Roman" w:cs="Times New Roman"/>
          <w:szCs w:val="24"/>
        </w:rPr>
        <w:t xml:space="preserve"> αν χρειαστεί</w:t>
      </w:r>
      <w:r>
        <w:rPr>
          <w:rFonts w:eastAsia="Times New Roman" w:cs="Times New Roman"/>
          <w:szCs w:val="24"/>
        </w:rPr>
        <w:t>-</w:t>
      </w:r>
      <w:r w:rsidRPr="00D462E0">
        <w:rPr>
          <w:rFonts w:eastAsia="Times New Roman" w:cs="Times New Roman"/>
          <w:szCs w:val="24"/>
        </w:rPr>
        <w:t xml:space="preserve"> τα οποία ουσιαστικά έχουν ολοκληρωθεί εδώ και καιρό</w:t>
      </w:r>
      <w:r>
        <w:rPr>
          <w:rFonts w:eastAsia="Times New Roman" w:cs="Times New Roman"/>
          <w:szCs w:val="24"/>
        </w:rPr>
        <w:t>. Έ</w:t>
      </w:r>
      <w:r w:rsidRPr="00D462E0">
        <w:rPr>
          <w:rFonts w:eastAsia="Times New Roman" w:cs="Times New Roman"/>
          <w:szCs w:val="24"/>
        </w:rPr>
        <w:t>χουν κλείσει τα έργα</w:t>
      </w:r>
      <w:r>
        <w:rPr>
          <w:rFonts w:eastAsia="Times New Roman" w:cs="Times New Roman"/>
          <w:szCs w:val="24"/>
        </w:rPr>
        <w:t>,</w:t>
      </w:r>
      <w:r w:rsidRPr="00D462E0">
        <w:rPr>
          <w:rFonts w:eastAsia="Times New Roman" w:cs="Times New Roman"/>
          <w:szCs w:val="24"/>
        </w:rPr>
        <w:t xml:space="preserve"> έχουν πάρει άδεια λειτουργίας </w:t>
      </w:r>
      <w:r>
        <w:rPr>
          <w:rFonts w:eastAsia="Times New Roman" w:cs="Times New Roman"/>
          <w:szCs w:val="24"/>
        </w:rPr>
        <w:t>οι επιχειρήσει</w:t>
      </w:r>
      <w:r w:rsidRPr="00D462E0">
        <w:rPr>
          <w:rFonts w:eastAsia="Times New Roman" w:cs="Times New Roman"/>
          <w:szCs w:val="24"/>
        </w:rPr>
        <w:t>ς</w:t>
      </w:r>
      <w:r>
        <w:rPr>
          <w:rFonts w:eastAsia="Times New Roman" w:cs="Times New Roman"/>
          <w:szCs w:val="24"/>
        </w:rPr>
        <w:t>,</w:t>
      </w:r>
      <w:r w:rsidRPr="00D462E0">
        <w:rPr>
          <w:rFonts w:eastAsia="Times New Roman" w:cs="Times New Roman"/>
          <w:szCs w:val="24"/>
        </w:rPr>
        <w:t xml:space="preserve"> λειτουργούν χρόνια και έχουν μπροστά τους κατάλοιπα του παρελθό</w:t>
      </w:r>
      <w:r w:rsidRPr="00D462E0">
        <w:rPr>
          <w:rFonts w:eastAsia="Times New Roman" w:cs="Times New Roman"/>
          <w:szCs w:val="24"/>
        </w:rPr>
        <w:t>ντος</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 xml:space="preserve">που </w:t>
      </w:r>
      <w:r w:rsidRPr="00D462E0">
        <w:rPr>
          <w:rFonts w:eastAsia="Times New Roman" w:cs="Times New Roman"/>
          <w:szCs w:val="24"/>
        </w:rPr>
        <w:t>δεν αφορά τη δική μας πε</w:t>
      </w:r>
      <w:r>
        <w:rPr>
          <w:rFonts w:eastAsia="Times New Roman" w:cs="Times New Roman"/>
          <w:szCs w:val="24"/>
        </w:rPr>
        <w:t xml:space="preserve">ρίοδο. Τη </w:t>
      </w:r>
      <w:r w:rsidRPr="00D462E0">
        <w:rPr>
          <w:rFonts w:eastAsia="Times New Roman" w:cs="Times New Roman"/>
          <w:szCs w:val="24"/>
        </w:rPr>
        <w:t xml:space="preserve"> δική σας </w:t>
      </w:r>
      <w:r>
        <w:rPr>
          <w:rFonts w:eastAsia="Times New Roman" w:cs="Times New Roman"/>
          <w:szCs w:val="24"/>
        </w:rPr>
        <w:t>αφορά. Ο</w:t>
      </w:r>
      <w:r w:rsidRPr="00D462E0">
        <w:rPr>
          <w:rFonts w:eastAsia="Times New Roman" w:cs="Times New Roman"/>
          <w:szCs w:val="24"/>
        </w:rPr>
        <w:t>λοκληρώθηκαν τα έργα</w:t>
      </w:r>
      <w:r>
        <w:rPr>
          <w:rFonts w:eastAsia="Times New Roman" w:cs="Times New Roman"/>
          <w:szCs w:val="24"/>
        </w:rPr>
        <w:t>.</w:t>
      </w:r>
      <w:r w:rsidRPr="00D462E0">
        <w:rPr>
          <w:rFonts w:eastAsia="Times New Roman" w:cs="Times New Roman"/>
          <w:szCs w:val="24"/>
        </w:rPr>
        <w:t xml:space="preserve"> </w:t>
      </w:r>
    </w:p>
    <w:p w14:paraId="42AEA02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 πρόταση, λοιπόν, του Υπουργού είναι σωστή.</w:t>
      </w:r>
    </w:p>
    <w:p w14:paraId="42AEA02B"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θα ήθελα τον λόγο για να καταλάβω ποια είναι η πρόταση της Κυβέρνησης.</w:t>
      </w:r>
    </w:p>
    <w:p w14:paraId="42AEA02C" w14:textId="77777777" w:rsidR="00F00D30" w:rsidRDefault="00AE51A4">
      <w:pPr>
        <w:spacing w:line="600" w:lineRule="auto"/>
        <w:ind w:firstLine="720"/>
        <w:jc w:val="both"/>
        <w:rPr>
          <w:rFonts w:eastAsia="Times New Roman"/>
          <w:bCs/>
          <w:szCs w:val="24"/>
        </w:rPr>
      </w:pPr>
      <w:r>
        <w:rPr>
          <w:rFonts w:eastAsia="Times New Roman"/>
          <w:b/>
          <w:bCs/>
          <w:szCs w:val="24"/>
        </w:rPr>
        <w:t>ΠΡΟΕΔΡΕΥΩΝ (</w:t>
      </w:r>
      <w:r>
        <w:rPr>
          <w:rFonts w:eastAsia="Times New Roman"/>
          <w:b/>
          <w:bCs/>
          <w:szCs w:val="24"/>
        </w:rPr>
        <w:t xml:space="preserve">Γεώργιος Βαρεμένος): </w:t>
      </w:r>
      <w:r>
        <w:rPr>
          <w:rFonts w:eastAsia="Times New Roman"/>
          <w:bCs/>
          <w:szCs w:val="24"/>
        </w:rPr>
        <w:t>Να μην πά</w:t>
      </w:r>
      <w:r>
        <w:rPr>
          <w:rFonts w:eastAsia="Times New Roman"/>
          <w:bCs/>
          <w:szCs w:val="24"/>
        </w:rPr>
        <w:t>ρ</w:t>
      </w:r>
      <w:r>
        <w:rPr>
          <w:rFonts w:eastAsia="Times New Roman"/>
          <w:bCs/>
          <w:szCs w:val="24"/>
        </w:rPr>
        <w:t xml:space="preserve">ει </w:t>
      </w:r>
      <w:proofErr w:type="spellStart"/>
      <w:r>
        <w:rPr>
          <w:rFonts w:eastAsia="Times New Roman"/>
          <w:bCs/>
          <w:szCs w:val="24"/>
        </w:rPr>
        <w:t>σεμιναριακό</w:t>
      </w:r>
      <w:proofErr w:type="spellEnd"/>
      <w:r>
        <w:rPr>
          <w:rFonts w:eastAsia="Times New Roman"/>
          <w:bCs/>
          <w:szCs w:val="24"/>
        </w:rPr>
        <w:t xml:space="preserve"> χαρακτήρα η συζήτηση.</w:t>
      </w:r>
    </w:p>
    <w:p w14:paraId="42AEA02D" w14:textId="77777777" w:rsidR="00F00D30" w:rsidRDefault="00AE51A4">
      <w:pPr>
        <w:spacing w:line="600" w:lineRule="auto"/>
        <w:ind w:firstLine="720"/>
        <w:jc w:val="both"/>
        <w:rPr>
          <w:rFonts w:eastAsia="Times New Roman"/>
          <w:bCs/>
          <w:szCs w:val="24"/>
        </w:rPr>
      </w:pPr>
      <w:r>
        <w:rPr>
          <w:rFonts w:eastAsia="Times New Roman"/>
          <w:bCs/>
          <w:szCs w:val="24"/>
        </w:rPr>
        <w:t>Ορίστε, έχετε τον λόγο.</w:t>
      </w:r>
    </w:p>
    <w:p w14:paraId="42AEA02E"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Θ</w:t>
      </w:r>
      <w:r w:rsidRPr="00D462E0">
        <w:rPr>
          <w:rFonts w:eastAsia="Times New Roman" w:cs="Times New Roman"/>
          <w:szCs w:val="24"/>
        </w:rPr>
        <w:t>έλω να κατ</w:t>
      </w:r>
      <w:r>
        <w:rPr>
          <w:rFonts w:eastAsia="Times New Roman" w:cs="Times New Roman"/>
          <w:szCs w:val="24"/>
        </w:rPr>
        <w:t>αλάβω ποια είναι η πρόταση της Κ</w:t>
      </w:r>
      <w:r w:rsidRPr="00D462E0">
        <w:rPr>
          <w:rFonts w:eastAsia="Times New Roman" w:cs="Times New Roman"/>
          <w:szCs w:val="24"/>
        </w:rPr>
        <w:t>υβέρνησης</w:t>
      </w:r>
      <w:r>
        <w:rPr>
          <w:rFonts w:eastAsia="Times New Roman" w:cs="Times New Roman"/>
          <w:szCs w:val="24"/>
        </w:rPr>
        <w:t>, τι ισχύει και να δούμε πώ</w:t>
      </w:r>
      <w:r w:rsidRPr="00D462E0">
        <w:rPr>
          <w:rFonts w:eastAsia="Times New Roman" w:cs="Times New Roman"/>
          <w:szCs w:val="24"/>
        </w:rPr>
        <w:t>ς</w:t>
      </w:r>
      <w:r>
        <w:rPr>
          <w:rFonts w:eastAsia="Times New Roman" w:cs="Times New Roman"/>
          <w:szCs w:val="24"/>
        </w:rPr>
        <w:t xml:space="preserve"> και</w:t>
      </w:r>
      <w:r w:rsidRPr="00D462E0">
        <w:rPr>
          <w:rFonts w:eastAsia="Times New Roman" w:cs="Times New Roman"/>
          <w:szCs w:val="24"/>
        </w:rPr>
        <w:t xml:space="preserve"> </w:t>
      </w:r>
      <w:r>
        <w:rPr>
          <w:rFonts w:eastAsia="Times New Roman" w:cs="Times New Roman"/>
          <w:szCs w:val="24"/>
        </w:rPr>
        <w:t>τι</w:t>
      </w:r>
      <w:r w:rsidRPr="00D462E0">
        <w:rPr>
          <w:rFonts w:eastAsia="Times New Roman" w:cs="Times New Roman"/>
          <w:szCs w:val="24"/>
        </w:rPr>
        <w:t xml:space="preserve"> συζητάμε</w:t>
      </w:r>
      <w:r>
        <w:rPr>
          <w:rFonts w:eastAsia="Times New Roman" w:cs="Times New Roman"/>
          <w:szCs w:val="24"/>
        </w:rPr>
        <w:t>.</w:t>
      </w:r>
    </w:p>
    <w:p w14:paraId="42AEA02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Συζητάμε</w:t>
      </w:r>
      <w:r w:rsidRPr="00D462E0">
        <w:rPr>
          <w:rFonts w:eastAsia="Times New Roman" w:cs="Times New Roman"/>
          <w:szCs w:val="24"/>
        </w:rPr>
        <w:t xml:space="preserve"> ότι στο άρθρο 40 κρατάμε την πρώτη περίπτωση και αφήνουμε τη δεύτερη σε επόμενο στάδιο</w:t>
      </w:r>
      <w:r>
        <w:rPr>
          <w:rFonts w:eastAsia="Times New Roman" w:cs="Times New Roman"/>
          <w:szCs w:val="24"/>
        </w:rPr>
        <w:t>;</w:t>
      </w:r>
      <w:r w:rsidRPr="00D462E0">
        <w:rPr>
          <w:rFonts w:eastAsia="Times New Roman" w:cs="Times New Roman"/>
          <w:szCs w:val="24"/>
        </w:rPr>
        <w:t xml:space="preserve"> Αυτή είναι η πρόταση </w:t>
      </w:r>
      <w:r>
        <w:rPr>
          <w:rFonts w:eastAsia="Times New Roman" w:cs="Times New Roman"/>
          <w:szCs w:val="24"/>
        </w:rPr>
        <w:t xml:space="preserve">Κυβέρνησης; </w:t>
      </w:r>
    </w:p>
    <w:p w14:paraId="42AEA03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Ω</w:t>
      </w:r>
      <w:r w:rsidRPr="00D462E0">
        <w:rPr>
          <w:rFonts w:eastAsia="Times New Roman" w:cs="Times New Roman"/>
          <w:szCs w:val="24"/>
        </w:rPr>
        <w:t>ραία</w:t>
      </w:r>
      <w:r>
        <w:rPr>
          <w:rFonts w:eastAsia="Times New Roman" w:cs="Times New Roman"/>
          <w:szCs w:val="24"/>
        </w:rPr>
        <w:t>,</w:t>
      </w:r>
      <w:r w:rsidRPr="00D462E0">
        <w:rPr>
          <w:rFonts w:eastAsia="Times New Roman" w:cs="Times New Roman"/>
          <w:szCs w:val="24"/>
        </w:rPr>
        <w:t xml:space="preserve"> ευχαριστώ</w:t>
      </w:r>
      <w:r>
        <w:rPr>
          <w:rFonts w:eastAsia="Times New Roman" w:cs="Times New Roman"/>
          <w:szCs w:val="24"/>
        </w:rPr>
        <w:t>.</w:t>
      </w:r>
    </w:p>
    <w:p w14:paraId="42AEA031" w14:textId="77777777" w:rsidR="00F00D30" w:rsidRDefault="00AE51A4">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Τον λόγο έχει ο κ. </w:t>
      </w:r>
      <w:proofErr w:type="spellStart"/>
      <w:r>
        <w:rPr>
          <w:rFonts w:eastAsia="Times New Roman"/>
          <w:bCs/>
          <w:szCs w:val="24"/>
        </w:rPr>
        <w:t>Ουρσουζίδης</w:t>
      </w:r>
      <w:proofErr w:type="spellEnd"/>
      <w:r>
        <w:rPr>
          <w:rFonts w:eastAsia="Times New Roman"/>
          <w:bCs/>
          <w:szCs w:val="24"/>
        </w:rPr>
        <w:t>.</w:t>
      </w:r>
    </w:p>
    <w:p w14:paraId="42AEA032" w14:textId="77777777" w:rsidR="00F00D30" w:rsidRDefault="00AE51A4">
      <w:pPr>
        <w:spacing w:line="600" w:lineRule="auto"/>
        <w:ind w:firstLine="720"/>
        <w:jc w:val="both"/>
        <w:rPr>
          <w:rFonts w:eastAsia="Times New Roman" w:cs="Times New Roman"/>
          <w:szCs w:val="24"/>
        </w:rPr>
      </w:pPr>
      <w:r w:rsidRPr="00FE7A9D">
        <w:rPr>
          <w:rFonts w:eastAsia="Times New Roman"/>
          <w:b/>
          <w:bCs/>
          <w:szCs w:val="24"/>
        </w:rPr>
        <w:t>ΓΕΩΡΓΙΟΣ ΟΥΡΣΟΥΖΙΔΗΣ:</w:t>
      </w:r>
      <w:r>
        <w:rPr>
          <w:rFonts w:eastAsia="Times New Roman"/>
          <w:bCs/>
          <w:szCs w:val="24"/>
        </w:rPr>
        <w:t xml:space="preserve"> Κύριε Πρόεδρε, αν μου επιτρέ</w:t>
      </w:r>
      <w:r>
        <w:rPr>
          <w:rFonts w:eastAsia="Times New Roman"/>
          <w:bCs/>
          <w:szCs w:val="24"/>
        </w:rPr>
        <w:t xml:space="preserve">πετε, θέλω να διευκρινίσω σε ό,τι αφορά το άρθρο 40 ότι </w:t>
      </w:r>
      <w:r w:rsidRPr="00D462E0">
        <w:rPr>
          <w:rFonts w:eastAsia="Times New Roman" w:cs="Times New Roman"/>
          <w:szCs w:val="24"/>
        </w:rPr>
        <w:t xml:space="preserve">κληρονομήσαμε </w:t>
      </w:r>
      <w:r>
        <w:rPr>
          <w:rFonts w:eastAsia="Times New Roman" w:cs="Times New Roman"/>
          <w:szCs w:val="24"/>
        </w:rPr>
        <w:t xml:space="preserve">αυτές τις </w:t>
      </w:r>
      <w:r w:rsidRPr="00D462E0">
        <w:rPr>
          <w:rFonts w:eastAsia="Times New Roman" w:cs="Times New Roman"/>
          <w:szCs w:val="24"/>
        </w:rPr>
        <w:t>περιπτώσεις</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Π</w:t>
      </w:r>
      <w:r w:rsidRPr="00D462E0">
        <w:rPr>
          <w:rFonts w:eastAsia="Times New Roman" w:cs="Times New Roman"/>
          <w:szCs w:val="24"/>
        </w:rPr>
        <w:t>ροσπ</w:t>
      </w:r>
      <w:r>
        <w:rPr>
          <w:rFonts w:eastAsia="Times New Roman" w:cs="Times New Roman"/>
          <w:szCs w:val="24"/>
        </w:rPr>
        <w:t>αθήσαμε να τις αντιμετωπίσουμε μ</w:t>
      </w:r>
      <w:r w:rsidRPr="00D462E0">
        <w:rPr>
          <w:rFonts w:eastAsia="Times New Roman" w:cs="Times New Roman"/>
          <w:szCs w:val="24"/>
        </w:rPr>
        <w:t>ε τρόπο που να μην καταστραφούν άνθρωποι που έχουν επενδύσει</w:t>
      </w:r>
      <w:r>
        <w:rPr>
          <w:rFonts w:eastAsia="Times New Roman" w:cs="Times New Roman"/>
          <w:szCs w:val="24"/>
        </w:rPr>
        <w:t>.</w:t>
      </w:r>
    </w:p>
    <w:p w14:paraId="42AEA03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Και το </w:t>
      </w:r>
      <w:r w:rsidRPr="00D462E0">
        <w:rPr>
          <w:rFonts w:eastAsia="Times New Roman" w:cs="Times New Roman"/>
          <w:szCs w:val="24"/>
        </w:rPr>
        <w:t xml:space="preserve">πολιτικό </w:t>
      </w:r>
      <w:r>
        <w:rPr>
          <w:rFonts w:eastAsia="Times New Roman" w:cs="Times New Roman"/>
          <w:szCs w:val="24"/>
        </w:rPr>
        <w:t xml:space="preserve">ερώτημα </w:t>
      </w:r>
      <w:r w:rsidRPr="00D462E0">
        <w:rPr>
          <w:rFonts w:eastAsia="Times New Roman" w:cs="Times New Roman"/>
          <w:szCs w:val="24"/>
        </w:rPr>
        <w:t>είναι</w:t>
      </w:r>
      <w:r>
        <w:rPr>
          <w:rFonts w:eastAsia="Times New Roman" w:cs="Times New Roman"/>
          <w:szCs w:val="24"/>
        </w:rPr>
        <w:t>: Α</w:t>
      </w:r>
      <w:r w:rsidRPr="00D462E0">
        <w:rPr>
          <w:rFonts w:eastAsia="Times New Roman" w:cs="Times New Roman"/>
          <w:szCs w:val="24"/>
        </w:rPr>
        <w:t xml:space="preserve">υτοί που είδανε αυτά τα </w:t>
      </w:r>
      <w:r>
        <w:rPr>
          <w:rFonts w:eastAsia="Times New Roman" w:cs="Times New Roman"/>
          <w:szCs w:val="24"/>
        </w:rPr>
        <w:t>«</w:t>
      </w:r>
      <w:r w:rsidRPr="00D462E0">
        <w:rPr>
          <w:rFonts w:eastAsia="Times New Roman" w:cs="Times New Roman"/>
          <w:szCs w:val="24"/>
        </w:rPr>
        <w:t>λάθη</w:t>
      </w:r>
      <w:r>
        <w:rPr>
          <w:rFonts w:eastAsia="Times New Roman" w:cs="Times New Roman"/>
          <w:szCs w:val="24"/>
        </w:rPr>
        <w:t xml:space="preserve">», </w:t>
      </w:r>
      <w:r w:rsidRPr="00D462E0">
        <w:rPr>
          <w:rFonts w:eastAsia="Times New Roman" w:cs="Times New Roman"/>
          <w:szCs w:val="24"/>
        </w:rPr>
        <w:t>τι κάνουν όλα αυτά τα χρόνια και πώς</w:t>
      </w:r>
      <w:r>
        <w:rPr>
          <w:rFonts w:eastAsia="Times New Roman" w:cs="Times New Roman"/>
          <w:szCs w:val="24"/>
        </w:rPr>
        <w:t xml:space="preserve"> τα</w:t>
      </w:r>
      <w:r w:rsidRPr="00D462E0">
        <w:rPr>
          <w:rFonts w:eastAsia="Times New Roman" w:cs="Times New Roman"/>
          <w:szCs w:val="24"/>
        </w:rPr>
        <w:t xml:space="preserve"> αντιμετώπι</w:t>
      </w:r>
      <w:r>
        <w:rPr>
          <w:rFonts w:eastAsia="Times New Roman" w:cs="Times New Roman"/>
          <w:szCs w:val="24"/>
        </w:rPr>
        <w:t>σαν;</w:t>
      </w:r>
    </w:p>
    <w:p w14:paraId="42AEA034" w14:textId="77777777" w:rsidR="00F00D30" w:rsidRDefault="00AE51A4">
      <w:pPr>
        <w:spacing w:line="600" w:lineRule="auto"/>
        <w:ind w:firstLine="720"/>
        <w:jc w:val="both"/>
        <w:rPr>
          <w:rFonts w:eastAsia="Times New Roman" w:cs="Times New Roman"/>
          <w:szCs w:val="24"/>
        </w:rPr>
      </w:pPr>
      <w:r>
        <w:rPr>
          <w:rFonts w:eastAsia="Times New Roman"/>
          <w:b/>
          <w:bCs/>
          <w:szCs w:val="24"/>
        </w:rPr>
        <w:t xml:space="preserve">ΠΡΟΕΔΡΕΥΩΝ (Γεώργιος Βαρεμένος): </w:t>
      </w:r>
      <w:r>
        <w:rPr>
          <w:rFonts w:eastAsia="Times New Roman"/>
          <w:bCs/>
          <w:szCs w:val="24"/>
        </w:rPr>
        <w:t>Τον λόγο έχει ο κ. Παπαηλιού.</w:t>
      </w:r>
    </w:p>
    <w:p w14:paraId="42AEA035" w14:textId="77777777" w:rsidR="00F00D30" w:rsidRDefault="00AE51A4">
      <w:pPr>
        <w:spacing w:line="600" w:lineRule="auto"/>
        <w:ind w:firstLine="720"/>
        <w:jc w:val="both"/>
        <w:rPr>
          <w:rFonts w:eastAsia="Times New Roman" w:cs="Times New Roman"/>
          <w:szCs w:val="24"/>
        </w:rPr>
      </w:pPr>
      <w:r w:rsidRPr="00FE7A9D">
        <w:rPr>
          <w:rFonts w:eastAsia="Times New Roman" w:cs="Times New Roman"/>
          <w:b/>
          <w:szCs w:val="24"/>
        </w:rPr>
        <w:lastRenderedPageBreak/>
        <w:t>ΓΕΩΡΓΙΟΣ ΠΑΠΑΗΛΙΟΥ:</w:t>
      </w:r>
      <w:r w:rsidRPr="00D462E0">
        <w:rPr>
          <w:rFonts w:eastAsia="Times New Roman" w:cs="Times New Roman"/>
          <w:szCs w:val="24"/>
        </w:rPr>
        <w:t xml:space="preserve"> </w:t>
      </w:r>
      <w:r>
        <w:rPr>
          <w:rFonts w:eastAsia="Times New Roman" w:cs="Times New Roman"/>
          <w:szCs w:val="24"/>
        </w:rPr>
        <w:t>Κύριε Π</w:t>
      </w:r>
      <w:r w:rsidRPr="00D462E0">
        <w:rPr>
          <w:rFonts w:eastAsia="Times New Roman" w:cs="Times New Roman"/>
          <w:szCs w:val="24"/>
        </w:rPr>
        <w:t>ρόεδρε</w:t>
      </w:r>
      <w:r>
        <w:rPr>
          <w:rFonts w:eastAsia="Times New Roman" w:cs="Times New Roman"/>
          <w:szCs w:val="24"/>
        </w:rPr>
        <w:t>,</w:t>
      </w:r>
      <w:r w:rsidRPr="00D462E0">
        <w:rPr>
          <w:rFonts w:eastAsia="Times New Roman" w:cs="Times New Roman"/>
          <w:szCs w:val="24"/>
        </w:rPr>
        <w:t xml:space="preserve"> κυρίες και κύριοι συνάδελφοι</w:t>
      </w:r>
      <w:r>
        <w:rPr>
          <w:rFonts w:eastAsia="Times New Roman" w:cs="Times New Roman"/>
          <w:szCs w:val="24"/>
        </w:rPr>
        <w:t>,</w:t>
      </w:r>
      <w:r w:rsidRPr="00D462E0">
        <w:rPr>
          <w:rFonts w:eastAsia="Times New Roman" w:cs="Times New Roman"/>
          <w:szCs w:val="24"/>
        </w:rPr>
        <w:t xml:space="preserve"> το </w:t>
      </w:r>
      <w:r>
        <w:rPr>
          <w:rFonts w:eastAsia="Times New Roman" w:cs="Times New Roman"/>
          <w:szCs w:val="24"/>
        </w:rPr>
        <w:t>-</w:t>
      </w:r>
      <w:r w:rsidRPr="00D462E0">
        <w:rPr>
          <w:rFonts w:eastAsia="Times New Roman" w:cs="Times New Roman"/>
          <w:szCs w:val="24"/>
        </w:rPr>
        <w:t>θα έλεγα</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 xml:space="preserve">εντός εισαγωγικών </w:t>
      </w:r>
      <w:r>
        <w:rPr>
          <w:rFonts w:eastAsia="Times New Roman" w:cs="Times New Roman"/>
          <w:szCs w:val="24"/>
        </w:rPr>
        <w:t>«</w:t>
      </w:r>
      <w:r w:rsidRPr="00D462E0">
        <w:rPr>
          <w:rFonts w:eastAsia="Times New Roman" w:cs="Times New Roman"/>
          <w:szCs w:val="24"/>
        </w:rPr>
        <w:t>αναπτυξιακό υπόδειγμα</w:t>
      </w:r>
      <w:r>
        <w:rPr>
          <w:rFonts w:eastAsia="Times New Roman" w:cs="Times New Roman"/>
          <w:szCs w:val="24"/>
        </w:rPr>
        <w:t>»,</w:t>
      </w:r>
      <w:r w:rsidRPr="00D462E0">
        <w:rPr>
          <w:rFonts w:eastAsia="Times New Roman" w:cs="Times New Roman"/>
          <w:szCs w:val="24"/>
        </w:rPr>
        <w:t xml:space="preserve"> που επί πολλές δεκαετίες αποτελούσε τη βάση της ασκούμενης οικονομικής πολιτικής</w:t>
      </w:r>
      <w:r>
        <w:rPr>
          <w:rFonts w:eastAsia="Times New Roman" w:cs="Times New Roman"/>
          <w:szCs w:val="24"/>
        </w:rPr>
        <w:t>,</w:t>
      </w:r>
      <w:r w:rsidRPr="00D462E0">
        <w:rPr>
          <w:rFonts w:eastAsia="Times New Roman" w:cs="Times New Roman"/>
          <w:szCs w:val="24"/>
        </w:rPr>
        <w:t xml:space="preserve"> ήταν εξαρτημένο από το</w:t>
      </w:r>
      <w:r>
        <w:rPr>
          <w:rFonts w:eastAsia="Times New Roman" w:cs="Times New Roman"/>
          <w:szCs w:val="24"/>
        </w:rPr>
        <w:t>ν</w:t>
      </w:r>
      <w:r w:rsidRPr="00D462E0">
        <w:rPr>
          <w:rFonts w:eastAsia="Times New Roman" w:cs="Times New Roman"/>
          <w:szCs w:val="24"/>
        </w:rPr>
        <w:t xml:space="preserve"> δανεισμό</w:t>
      </w:r>
      <w:r>
        <w:rPr>
          <w:rFonts w:eastAsia="Times New Roman" w:cs="Times New Roman"/>
          <w:szCs w:val="24"/>
        </w:rPr>
        <w:t>,</w:t>
      </w:r>
      <w:r w:rsidRPr="00D462E0">
        <w:rPr>
          <w:rFonts w:eastAsia="Times New Roman" w:cs="Times New Roman"/>
          <w:szCs w:val="24"/>
        </w:rPr>
        <w:t xml:space="preserve"> τις εισαγωγές και την κατανάλωση</w:t>
      </w:r>
      <w:r>
        <w:rPr>
          <w:rFonts w:eastAsia="Times New Roman" w:cs="Times New Roman"/>
          <w:szCs w:val="24"/>
        </w:rPr>
        <w:t>. Ένα υπόδειγμα</w:t>
      </w:r>
      <w:r w:rsidRPr="00D462E0">
        <w:rPr>
          <w:rFonts w:eastAsia="Times New Roman" w:cs="Times New Roman"/>
          <w:szCs w:val="24"/>
        </w:rPr>
        <w:t xml:space="preserve"> </w:t>
      </w:r>
      <w:r>
        <w:rPr>
          <w:rFonts w:eastAsia="Times New Roman" w:cs="Times New Roman"/>
          <w:szCs w:val="24"/>
        </w:rPr>
        <w:t xml:space="preserve">που </w:t>
      </w:r>
      <w:r w:rsidRPr="00D462E0">
        <w:rPr>
          <w:rFonts w:eastAsia="Times New Roman" w:cs="Times New Roman"/>
          <w:szCs w:val="24"/>
        </w:rPr>
        <w:t>οδήγησε σε διευρυμένες κοινωνικές και περιφερε</w:t>
      </w:r>
      <w:r>
        <w:rPr>
          <w:rFonts w:eastAsia="Times New Roman" w:cs="Times New Roman"/>
          <w:szCs w:val="24"/>
        </w:rPr>
        <w:t>ιακές ανισότητες και σε ένα κ</w:t>
      </w:r>
      <w:r w:rsidRPr="00D462E0">
        <w:rPr>
          <w:rFonts w:eastAsia="Times New Roman" w:cs="Times New Roman"/>
          <w:szCs w:val="24"/>
        </w:rPr>
        <w:t>ολοβό</w:t>
      </w:r>
      <w:r>
        <w:rPr>
          <w:rFonts w:eastAsia="Times New Roman" w:cs="Times New Roman"/>
          <w:szCs w:val="24"/>
        </w:rPr>
        <w:t>,</w:t>
      </w:r>
      <w:r w:rsidRPr="00D462E0">
        <w:rPr>
          <w:rFonts w:eastAsia="Times New Roman" w:cs="Times New Roman"/>
          <w:szCs w:val="24"/>
        </w:rPr>
        <w:t xml:space="preserve"> ελ</w:t>
      </w:r>
      <w:r>
        <w:rPr>
          <w:rFonts w:eastAsia="Times New Roman" w:cs="Times New Roman"/>
          <w:szCs w:val="24"/>
        </w:rPr>
        <w:t>λι</w:t>
      </w:r>
      <w:r w:rsidRPr="00D462E0">
        <w:rPr>
          <w:rFonts w:eastAsia="Times New Roman" w:cs="Times New Roman"/>
          <w:szCs w:val="24"/>
        </w:rPr>
        <w:t>π</w:t>
      </w:r>
      <w:r w:rsidRPr="00D462E0">
        <w:rPr>
          <w:rFonts w:eastAsia="Times New Roman" w:cs="Times New Roman"/>
          <w:szCs w:val="24"/>
        </w:rPr>
        <w:t>ές</w:t>
      </w:r>
      <w:r>
        <w:rPr>
          <w:rFonts w:eastAsia="Times New Roman" w:cs="Times New Roman"/>
          <w:szCs w:val="24"/>
        </w:rPr>
        <w:t>,</w:t>
      </w:r>
      <w:r w:rsidRPr="00D462E0">
        <w:rPr>
          <w:rFonts w:eastAsia="Times New Roman" w:cs="Times New Roman"/>
          <w:szCs w:val="24"/>
        </w:rPr>
        <w:t xml:space="preserve"> αποσπασματικό</w:t>
      </w:r>
      <w:r>
        <w:rPr>
          <w:rFonts w:eastAsia="Times New Roman" w:cs="Times New Roman"/>
          <w:szCs w:val="24"/>
        </w:rPr>
        <w:t>,</w:t>
      </w:r>
      <w:r w:rsidRPr="00D462E0">
        <w:rPr>
          <w:rFonts w:eastAsia="Times New Roman" w:cs="Times New Roman"/>
          <w:szCs w:val="24"/>
        </w:rPr>
        <w:t xml:space="preserve"> πελατειακά συγκροτημένο και αναποτ</w:t>
      </w:r>
      <w:r>
        <w:rPr>
          <w:rFonts w:eastAsia="Times New Roman" w:cs="Times New Roman"/>
          <w:szCs w:val="24"/>
        </w:rPr>
        <w:t xml:space="preserve">ελεσματικό κοινωνικό κράτος </w:t>
      </w:r>
      <w:r w:rsidRPr="00D462E0">
        <w:rPr>
          <w:rFonts w:eastAsia="Times New Roman" w:cs="Times New Roman"/>
          <w:szCs w:val="24"/>
        </w:rPr>
        <w:t>που κατέρρευσε με την οικονομική κρίση</w:t>
      </w:r>
      <w:r>
        <w:rPr>
          <w:rFonts w:eastAsia="Times New Roman" w:cs="Times New Roman"/>
          <w:szCs w:val="24"/>
        </w:rPr>
        <w:t>.</w:t>
      </w:r>
    </w:p>
    <w:p w14:paraId="42AEA03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w:t>
      </w:r>
      <w:r w:rsidRPr="00D462E0">
        <w:rPr>
          <w:rFonts w:eastAsia="Times New Roman" w:cs="Times New Roman"/>
          <w:szCs w:val="24"/>
        </w:rPr>
        <w:t xml:space="preserve"> διαμόρφωση ενός νέου </w:t>
      </w:r>
      <w:r>
        <w:rPr>
          <w:rFonts w:eastAsia="Times New Roman" w:cs="Times New Roman"/>
          <w:szCs w:val="24"/>
        </w:rPr>
        <w:t>παραγωγικού</w:t>
      </w:r>
      <w:r w:rsidRPr="00D462E0">
        <w:rPr>
          <w:rFonts w:eastAsia="Times New Roman" w:cs="Times New Roman"/>
          <w:szCs w:val="24"/>
        </w:rPr>
        <w:t xml:space="preserve"> υποδείγματος βιώσιμης και δίκαιης ανάπτυξης </w:t>
      </w:r>
      <w:r>
        <w:rPr>
          <w:rFonts w:eastAsia="Times New Roman" w:cs="Times New Roman"/>
          <w:szCs w:val="24"/>
        </w:rPr>
        <w:t xml:space="preserve">ανάγεται σε </w:t>
      </w:r>
      <w:r w:rsidRPr="00D462E0">
        <w:rPr>
          <w:rFonts w:eastAsia="Times New Roman" w:cs="Times New Roman"/>
          <w:szCs w:val="24"/>
        </w:rPr>
        <w:t>κεν</w:t>
      </w:r>
      <w:r>
        <w:rPr>
          <w:rFonts w:eastAsia="Times New Roman" w:cs="Times New Roman"/>
          <w:szCs w:val="24"/>
        </w:rPr>
        <w:t>τρική προτεραιότητα της Κ</w:t>
      </w:r>
      <w:r w:rsidRPr="00D462E0">
        <w:rPr>
          <w:rFonts w:eastAsia="Times New Roman" w:cs="Times New Roman"/>
          <w:szCs w:val="24"/>
        </w:rPr>
        <w:t>υβέρνησης του ΣΥ</w:t>
      </w:r>
      <w:r w:rsidRPr="00D462E0">
        <w:rPr>
          <w:rFonts w:eastAsia="Times New Roman" w:cs="Times New Roman"/>
          <w:szCs w:val="24"/>
        </w:rPr>
        <w:t>ΡΙΖΑ μετά την έξοδο της χώρας από τα μνημόνια</w:t>
      </w:r>
      <w:r>
        <w:rPr>
          <w:rFonts w:eastAsia="Times New Roman" w:cs="Times New Roman"/>
          <w:szCs w:val="24"/>
        </w:rPr>
        <w:t>. Ε</w:t>
      </w:r>
      <w:r w:rsidRPr="00D462E0">
        <w:rPr>
          <w:rFonts w:eastAsia="Times New Roman" w:cs="Times New Roman"/>
          <w:szCs w:val="24"/>
        </w:rPr>
        <w:t>νεργοποιεί την αναπτυξιακή δυναμική της χώρας</w:t>
      </w:r>
      <w:r>
        <w:rPr>
          <w:rFonts w:eastAsia="Times New Roman" w:cs="Times New Roman"/>
          <w:szCs w:val="24"/>
        </w:rPr>
        <w:t>,</w:t>
      </w:r>
      <w:r w:rsidRPr="00D462E0">
        <w:rPr>
          <w:rFonts w:eastAsia="Times New Roman" w:cs="Times New Roman"/>
          <w:szCs w:val="24"/>
        </w:rPr>
        <w:t xml:space="preserve"> ενισχύει τις μακροπρόθεσμες προοπτικές της και </w:t>
      </w:r>
      <w:r>
        <w:rPr>
          <w:rFonts w:eastAsia="Times New Roman" w:cs="Times New Roman"/>
          <w:szCs w:val="24"/>
        </w:rPr>
        <w:t>τη θωρακίζει</w:t>
      </w:r>
      <w:r w:rsidRPr="00D462E0">
        <w:rPr>
          <w:rFonts w:eastAsia="Times New Roman" w:cs="Times New Roman"/>
          <w:szCs w:val="24"/>
        </w:rPr>
        <w:t xml:space="preserve"> έναντι απειλών και κινδύνων</w:t>
      </w:r>
      <w:r>
        <w:rPr>
          <w:rFonts w:eastAsia="Times New Roman" w:cs="Times New Roman"/>
          <w:szCs w:val="24"/>
        </w:rPr>
        <w:t>.</w:t>
      </w:r>
    </w:p>
    <w:p w14:paraId="42AEA03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Στην κατεύθυνση αυτή η Κ</w:t>
      </w:r>
      <w:r w:rsidRPr="00D462E0">
        <w:rPr>
          <w:rFonts w:eastAsia="Times New Roman" w:cs="Times New Roman"/>
          <w:szCs w:val="24"/>
        </w:rPr>
        <w:t xml:space="preserve">υβέρνηση έχει σχεδιάσει και </w:t>
      </w:r>
      <w:r>
        <w:rPr>
          <w:rFonts w:eastAsia="Times New Roman" w:cs="Times New Roman"/>
          <w:szCs w:val="24"/>
        </w:rPr>
        <w:t xml:space="preserve">υλοποιεί </w:t>
      </w:r>
      <w:r w:rsidRPr="00D462E0">
        <w:rPr>
          <w:rFonts w:eastAsia="Times New Roman" w:cs="Times New Roman"/>
          <w:szCs w:val="24"/>
        </w:rPr>
        <w:t>το σχέδιο Ε</w:t>
      </w:r>
      <w:r w:rsidRPr="00D462E0">
        <w:rPr>
          <w:rFonts w:eastAsia="Times New Roman" w:cs="Times New Roman"/>
          <w:szCs w:val="24"/>
        </w:rPr>
        <w:t>θνικής Αναπτυξιακής Στρατηγικής</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 xml:space="preserve">η οποία </w:t>
      </w:r>
      <w:r w:rsidRPr="00D462E0">
        <w:rPr>
          <w:rFonts w:eastAsia="Times New Roman" w:cs="Times New Roman"/>
          <w:szCs w:val="24"/>
        </w:rPr>
        <w:t>προωθεί ταυτόχρονα τις τρεις διαστάσεις της ανάπτυξης</w:t>
      </w:r>
      <w:r>
        <w:rPr>
          <w:rFonts w:eastAsia="Times New Roman" w:cs="Times New Roman"/>
          <w:szCs w:val="24"/>
        </w:rPr>
        <w:t>,</w:t>
      </w:r>
      <w:r w:rsidRPr="00D462E0">
        <w:rPr>
          <w:rFonts w:eastAsia="Times New Roman" w:cs="Times New Roman"/>
          <w:szCs w:val="24"/>
        </w:rPr>
        <w:t xml:space="preserve"> την οι</w:t>
      </w:r>
      <w:r w:rsidRPr="00D462E0">
        <w:rPr>
          <w:rFonts w:eastAsia="Times New Roman" w:cs="Times New Roman"/>
          <w:szCs w:val="24"/>
        </w:rPr>
        <w:lastRenderedPageBreak/>
        <w:t>κονομική</w:t>
      </w:r>
      <w:r>
        <w:rPr>
          <w:rFonts w:eastAsia="Times New Roman" w:cs="Times New Roman"/>
          <w:szCs w:val="24"/>
        </w:rPr>
        <w:t>,</w:t>
      </w:r>
      <w:r w:rsidRPr="00D462E0">
        <w:rPr>
          <w:rFonts w:eastAsia="Times New Roman" w:cs="Times New Roman"/>
          <w:szCs w:val="24"/>
        </w:rPr>
        <w:t xml:space="preserve"> την κοινωνική και την περιβαλλοντική</w:t>
      </w:r>
      <w:r>
        <w:rPr>
          <w:rFonts w:eastAsia="Times New Roman" w:cs="Times New Roman"/>
          <w:szCs w:val="24"/>
        </w:rPr>
        <w:t>,</w:t>
      </w:r>
      <w:r w:rsidRPr="00D462E0">
        <w:rPr>
          <w:rFonts w:eastAsia="Times New Roman" w:cs="Times New Roman"/>
          <w:szCs w:val="24"/>
        </w:rPr>
        <w:t xml:space="preserve"> σηματοδοτώντας με αυτό</w:t>
      </w:r>
      <w:r>
        <w:rPr>
          <w:rFonts w:eastAsia="Times New Roman" w:cs="Times New Roman"/>
          <w:szCs w:val="24"/>
        </w:rPr>
        <w:t>ν</w:t>
      </w:r>
      <w:r w:rsidRPr="00D462E0">
        <w:rPr>
          <w:rFonts w:eastAsia="Times New Roman" w:cs="Times New Roman"/>
          <w:szCs w:val="24"/>
        </w:rPr>
        <w:t xml:space="preserve"> τον τρόπο τη μετάβαση σε μία νέα ολοκληρωμένη προσέγγιση της αναπτυξιακής πολιτική</w:t>
      </w:r>
      <w:r w:rsidRPr="00D462E0">
        <w:rPr>
          <w:rFonts w:eastAsia="Times New Roman" w:cs="Times New Roman"/>
          <w:szCs w:val="24"/>
        </w:rPr>
        <w:t>ς</w:t>
      </w:r>
      <w:r>
        <w:rPr>
          <w:rFonts w:eastAsia="Times New Roman" w:cs="Times New Roman"/>
          <w:szCs w:val="24"/>
        </w:rPr>
        <w:t>.</w:t>
      </w:r>
    </w:p>
    <w:p w14:paraId="42AEA03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Οι υ</w:t>
      </w:r>
      <w:r w:rsidRPr="00D462E0">
        <w:rPr>
          <w:rFonts w:eastAsia="Times New Roman" w:cs="Times New Roman"/>
          <w:szCs w:val="24"/>
        </w:rPr>
        <w:t>λοποιούμε</w:t>
      </w:r>
      <w:r>
        <w:rPr>
          <w:rFonts w:eastAsia="Times New Roman" w:cs="Times New Roman"/>
          <w:szCs w:val="24"/>
        </w:rPr>
        <w:t>νες</w:t>
      </w:r>
      <w:r w:rsidRPr="00D462E0">
        <w:rPr>
          <w:rFonts w:eastAsia="Times New Roman" w:cs="Times New Roman"/>
          <w:szCs w:val="24"/>
        </w:rPr>
        <w:t xml:space="preserve"> πολιτικές και μεταρρυθμίσεις </w:t>
      </w:r>
      <w:r>
        <w:rPr>
          <w:rFonts w:eastAsia="Times New Roman" w:cs="Times New Roman"/>
          <w:szCs w:val="24"/>
        </w:rPr>
        <w:t xml:space="preserve">έχουν </w:t>
      </w:r>
      <w:r w:rsidRPr="00D462E0">
        <w:rPr>
          <w:rFonts w:eastAsia="Times New Roman" w:cs="Times New Roman"/>
          <w:szCs w:val="24"/>
        </w:rPr>
        <w:t xml:space="preserve">αρχίσει </w:t>
      </w:r>
      <w:r>
        <w:rPr>
          <w:rFonts w:eastAsia="Times New Roman" w:cs="Times New Roman"/>
          <w:szCs w:val="24"/>
        </w:rPr>
        <w:t xml:space="preserve">και </w:t>
      </w:r>
      <w:r w:rsidRPr="00D462E0">
        <w:rPr>
          <w:rFonts w:eastAsia="Times New Roman" w:cs="Times New Roman"/>
          <w:szCs w:val="24"/>
        </w:rPr>
        <w:t>με ταχύτερο τρόπο θα αποδώσουν στο μέλλον</w:t>
      </w:r>
      <w:r>
        <w:rPr>
          <w:rFonts w:eastAsia="Times New Roman" w:cs="Times New Roman"/>
          <w:szCs w:val="24"/>
        </w:rPr>
        <w:t>. Σ</w:t>
      </w:r>
      <w:r w:rsidRPr="00D462E0">
        <w:rPr>
          <w:rFonts w:eastAsia="Times New Roman" w:cs="Times New Roman"/>
          <w:szCs w:val="24"/>
        </w:rPr>
        <w:t>ε αυτό το πλαίσιο η πρόσβαση στη χρηματοδότηση ανάγεται αδιαμφισβήτητα σε μία από τις πλέον κρίσιμες προϋποθέσεις για τη στήριξη του νέου παραγωγ</w:t>
      </w:r>
      <w:r w:rsidRPr="00D462E0">
        <w:rPr>
          <w:rFonts w:eastAsia="Times New Roman" w:cs="Times New Roman"/>
          <w:szCs w:val="24"/>
        </w:rPr>
        <w:t>ικού μοντέλου και την επίτευξη υψηλών ρυθμών βιώσιμης ανάπτυξης</w:t>
      </w:r>
      <w:r>
        <w:rPr>
          <w:rFonts w:eastAsia="Times New Roman" w:cs="Times New Roman"/>
          <w:szCs w:val="24"/>
        </w:rPr>
        <w:t>.</w:t>
      </w:r>
    </w:p>
    <w:p w14:paraId="42AEA03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Μ</w:t>
      </w:r>
      <w:r w:rsidRPr="00D462E0">
        <w:rPr>
          <w:rFonts w:eastAsia="Times New Roman" w:cs="Times New Roman"/>
          <w:szCs w:val="24"/>
        </w:rPr>
        <w:t>ε το υπό κρίση νομοσχέδιο θεσμοθετείται η λειτουργία της Ελληνικής Αναπτυξιακής Τράπεζας</w:t>
      </w:r>
      <w:r>
        <w:rPr>
          <w:rFonts w:eastAsia="Times New Roman" w:cs="Times New Roman"/>
          <w:szCs w:val="24"/>
        </w:rPr>
        <w:t>. Α</w:t>
      </w:r>
      <w:r w:rsidRPr="00D462E0">
        <w:rPr>
          <w:rFonts w:eastAsia="Times New Roman" w:cs="Times New Roman"/>
          <w:szCs w:val="24"/>
        </w:rPr>
        <w:t>ποτελεί σημαντική τομή για το εγχώριο χρ</w:t>
      </w:r>
      <w:r>
        <w:rPr>
          <w:rFonts w:eastAsia="Times New Roman" w:cs="Times New Roman"/>
          <w:szCs w:val="24"/>
        </w:rPr>
        <w:t>ηματοπιστωτικό σύστημα και την ε</w:t>
      </w:r>
      <w:r w:rsidRPr="00D462E0">
        <w:rPr>
          <w:rFonts w:eastAsia="Times New Roman" w:cs="Times New Roman"/>
          <w:szCs w:val="24"/>
        </w:rPr>
        <w:t>λληνική οικονομία συνολικά</w:t>
      </w:r>
      <w:r>
        <w:rPr>
          <w:rFonts w:eastAsia="Times New Roman" w:cs="Times New Roman"/>
          <w:szCs w:val="24"/>
        </w:rPr>
        <w:t xml:space="preserve">. </w:t>
      </w:r>
    </w:p>
    <w:p w14:paraId="42AEA03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 Ε</w:t>
      </w:r>
      <w:r w:rsidRPr="00D462E0">
        <w:rPr>
          <w:rFonts w:eastAsia="Times New Roman" w:cs="Times New Roman"/>
          <w:szCs w:val="24"/>
        </w:rPr>
        <w:t>λληνική Αναπτυξιακή Τράπεζα δεν είναι μία επιπλέον τράπεζα</w:t>
      </w:r>
      <w:r>
        <w:rPr>
          <w:rFonts w:eastAsia="Times New Roman" w:cs="Times New Roman"/>
          <w:szCs w:val="24"/>
        </w:rPr>
        <w:t xml:space="preserve">. </w:t>
      </w:r>
      <w:r>
        <w:rPr>
          <w:rFonts w:eastAsia="Times New Roman" w:cs="Times New Roman"/>
          <w:szCs w:val="24"/>
        </w:rPr>
        <w:t>Ε</w:t>
      </w:r>
      <w:r w:rsidRPr="00D462E0">
        <w:rPr>
          <w:rFonts w:eastAsia="Times New Roman" w:cs="Times New Roman"/>
          <w:szCs w:val="24"/>
        </w:rPr>
        <w:t>ίναι θεσμός και φορέας ανάπτυξης</w:t>
      </w:r>
      <w:r>
        <w:rPr>
          <w:rFonts w:eastAsia="Times New Roman" w:cs="Times New Roman"/>
          <w:szCs w:val="24"/>
        </w:rPr>
        <w:t>. Δ</w:t>
      </w:r>
      <w:r w:rsidRPr="00D462E0">
        <w:rPr>
          <w:rFonts w:eastAsia="Times New Roman" w:cs="Times New Roman"/>
          <w:szCs w:val="24"/>
        </w:rPr>
        <w:t xml:space="preserve">εν θα </w:t>
      </w:r>
      <w:r>
        <w:rPr>
          <w:rFonts w:eastAsia="Times New Roman" w:cs="Times New Roman"/>
          <w:szCs w:val="24"/>
        </w:rPr>
        <w:t>χρηματοδοτεί α</w:t>
      </w:r>
      <w:r w:rsidRPr="00D462E0">
        <w:rPr>
          <w:rFonts w:eastAsia="Times New Roman" w:cs="Times New Roman"/>
          <w:szCs w:val="24"/>
        </w:rPr>
        <w:t>πλώς την οικονομία</w:t>
      </w:r>
      <w:r>
        <w:rPr>
          <w:rFonts w:eastAsia="Times New Roman" w:cs="Times New Roman"/>
          <w:szCs w:val="24"/>
        </w:rPr>
        <w:t>. Β</w:t>
      </w:r>
      <w:r w:rsidRPr="00D462E0">
        <w:rPr>
          <w:rFonts w:eastAsia="Times New Roman" w:cs="Times New Roman"/>
          <w:szCs w:val="24"/>
        </w:rPr>
        <w:t xml:space="preserve">άσει της κυβερνητικής πολιτικής θα σχεδιάζει και θα στηρίζει τον παραγωγικό μετασχηματισμό που </w:t>
      </w:r>
      <w:r w:rsidRPr="00D462E0">
        <w:rPr>
          <w:rFonts w:eastAsia="Times New Roman" w:cs="Times New Roman"/>
          <w:szCs w:val="24"/>
        </w:rPr>
        <w:lastRenderedPageBreak/>
        <w:t>επιχειρείται</w:t>
      </w:r>
      <w:r>
        <w:rPr>
          <w:rFonts w:eastAsia="Times New Roman" w:cs="Times New Roman"/>
          <w:szCs w:val="24"/>
        </w:rPr>
        <w:t xml:space="preserve">, </w:t>
      </w:r>
      <w:r w:rsidRPr="00D462E0">
        <w:rPr>
          <w:rFonts w:eastAsia="Times New Roman" w:cs="Times New Roman"/>
          <w:szCs w:val="24"/>
        </w:rPr>
        <w:t xml:space="preserve">την </w:t>
      </w:r>
      <w:r w:rsidRPr="00D462E0">
        <w:rPr>
          <w:rFonts w:eastAsia="Times New Roman" w:cs="Times New Roman"/>
          <w:szCs w:val="24"/>
        </w:rPr>
        <w:t>ενίσχυση των αναγκαίων υποδομών</w:t>
      </w:r>
      <w:r>
        <w:rPr>
          <w:rFonts w:eastAsia="Times New Roman" w:cs="Times New Roman"/>
          <w:szCs w:val="24"/>
        </w:rPr>
        <w:t>,</w:t>
      </w:r>
      <w:r w:rsidRPr="00D462E0">
        <w:rPr>
          <w:rFonts w:eastAsia="Times New Roman" w:cs="Times New Roman"/>
          <w:szCs w:val="24"/>
        </w:rPr>
        <w:t xml:space="preserve"> την αναπτυξιακή εξειδίκευση τομέων και κλάδων που έχουν επι</w:t>
      </w:r>
      <w:r>
        <w:rPr>
          <w:rFonts w:eastAsia="Times New Roman" w:cs="Times New Roman"/>
          <w:szCs w:val="24"/>
        </w:rPr>
        <w:t>λεγεί</w:t>
      </w:r>
      <w:r w:rsidRPr="00D462E0">
        <w:rPr>
          <w:rFonts w:eastAsia="Times New Roman" w:cs="Times New Roman"/>
          <w:szCs w:val="24"/>
        </w:rPr>
        <w:t xml:space="preserve"> και προωθούνται</w:t>
      </w:r>
      <w:r>
        <w:rPr>
          <w:rFonts w:eastAsia="Times New Roman" w:cs="Times New Roman"/>
          <w:szCs w:val="24"/>
        </w:rPr>
        <w:t>,</w:t>
      </w:r>
      <w:r w:rsidRPr="00D462E0">
        <w:rPr>
          <w:rFonts w:eastAsia="Times New Roman" w:cs="Times New Roman"/>
          <w:szCs w:val="24"/>
        </w:rPr>
        <w:t xml:space="preserve"> τα σχήματα επιχειρηματικότητας</w:t>
      </w:r>
      <w:r>
        <w:rPr>
          <w:rFonts w:eastAsia="Times New Roman" w:cs="Times New Roman"/>
          <w:szCs w:val="24"/>
        </w:rPr>
        <w:t>,</w:t>
      </w:r>
      <w:r w:rsidRPr="00D462E0">
        <w:rPr>
          <w:rFonts w:eastAsia="Times New Roman" w:cs="Times New Roman"/>
          <w:szCs w:val="24"/>
        </w:rPr>
        <w:t xml:space="preserve"> τη σύνθετη</w:t>
      </w:r>
      <w:r>
        <w:rPr>
          <w:rFonts w:eastAsia="Times New Roman" w:cs="Times New Roman"/>
          <w:szCs w:val="24"/>
        </w:rPr>
        <w:t xml:space="preserve"> αναπτυξιακή συνεργασία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τ</w:t>
      </w:r>
      <w:r w:rsidRPr="00D462E0">
        <w:rPr>
          <w:rFonts w:eastAsia="Times New Roman" w:cs="Times New Roman"/>
          <w:szCs w:val="24"/>
        </w:rPr>
        <w:t xml:space="preserve">οπικής </w:t>
      </w:r>
      <w:r>
        <w:rPr>
          <w:rFonts w:eastAsia="Times New Roman" w:cs="Times New Roman"/>
          <w:szCs w:val="24"/>
        </w:rPr>
        <w:t>α</w:t>
      </w:r>
      <w:r w:rsidRPr="00D462E0">
        <w:rPr>
          <w:rFonts w:eastAsia="Times New Roman" w:cs="Times New Roman"/>
          <w:szCs w:val="24"/>
        </w:rPr>
        <w:t>υ</w:t>
      </w:r>
      <w:r>
        <w:rPr>
          <w:rFonts w:eastAsia="Times New Roman" w:cs="Times New Roman"/>
          <w:szCs w:val="24"/>
        </w:rPr>
        <w:t>τοδιοίκησης και ιδιωτικού τομέα, που θα βασίζεται σ</w:t>
      </w:r>
      <w:r w:rsidRPr="00D462E0">
        <w:rPr>
          <w:rFonts w:eastAsia="Times New Roman" w:cs="Times New Roman"/>
          <w:szCs w:val="24"/>
        </w:rPr>
        <w:t xml:space="preserve">την </w:t>
      </w:r>
      <w:r w:rsidRPr="00D462E0">
        <w:rPr>
          <w:rFonts w:eastAsia="Times New Roman" w:cs="Times New Roman"/>
          <w:szCs w:val="24"/>
        </w:rPr>
        <w:t>ενίσχυση των μικρομεσαίων</w:t>
      </w:r>
      <w:r>
        <w:rPr>
          <w:rFonts w:eastAsia="Times New Roman" w:cs="Times New Roman"/>
          <w:szCs w:val="24"/>
        </w:rPr>
        <w:t>,</w:t>
      </w:r>
      <w:r w:rsidRPr="00D462E0">
        <w:rPr>
          <w:rFonts w:eastAsia="Times New Roman" w:cs="Times New Roman"/>
          <w:szCs w:val="24"/>
        </w:rPr>
        <w:t xml:space="preserve"> των νεοφυών</w:t>
      </w:r>
      <w:r>
        <w:rPr>
          <w:rFonts w:eastAsia="Times New Roman" w:cs="Times New Roman"/>
          <w:szCs w:val="24"/>
        </w:rPr>
        <w:t>,</w:t>
      </w:r>
      <w:r w:rsidRPr="00D462E0">
        <w:rPr>
          <w:rFonts w:eastAsia="Times New Roman" w:cs="Times New Roman"/>
          <w:szCs w:val="24"/>
        </w:rPr>
        <w:t xml:space="preserve"> των συνεργατικών και των κοινωνικών συνεταιριστικών επιχειρήσεων</w:t>
      </w:r>
      <w:r>
        <w:rPr>
          <w:rFonts w:eastAsia="Times New Roman" w:cs="Times New Roman"/>
          <w:szCs w:val="24"/>
        </w:rPr>
        <w:t>.</w:t>
      </w:r>
    </w:p>
    <w:p w14:paraId="42AEA03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Όλα αυτά</w:t>
      </w:r>
      <w:r w:rsidRPr="00D462E0">
        <w:rPr>
          <w:rFonts w:eastAsia="Times New Roman" w:cs="Times New Roman"/>
          <w:szCs w:val="24"/>
        </w:rPr>
        <w:t xml:space="preserve"> θα στηρίζονται στα συγκριτικά πλεονεκτήματα της χώρας</w:t>
      </w:r>
      <w:r>
        <w:rPr>
          <w:rFonts w:eastAsia="Times New Roman" w:cs="Times New Roman"/>
          <w:szCs w:val="24"/>
        </w:rPr>
        <w:t>,</w:t>
      </w:r>
      <w:r w:rsidRPr="00D462E0">
        <w:rPr>
          <w:rFonts w:eastAsia="Times New Roman" w:cs="Times New Roman"/>
          <w:szCs w:val="24"/>
        </w:rPr>
        <w:t xml:space="preserve"> αλλά και των επιμέρους περιφερειών και έτσι </w:t>
      </w:r>
      <w:r>
        <w:rPr>
          <w:rFonts w:eastAsia="Times New Roman" w:cs="Times New Roman"/>
          <w:szCs w:val="24"/>
        </w:rPr>
        <w:t>θα συμβάλουν στη μετάβαση στο ν</w:t>
      </w:r>
      <w:r w:rsidRPr="00D462E0">
        <w:rPr>
          <w:rFonts w:eastAsia="Times New Roman" w:cs="Times New Roman"/>
          <w:szCs w:val="24"/>
        </w:rPr>
        <w:t>έο υπόδειγμ</w:t>
      </w:r>
      <w:r w:rsidRPr="00D462E0">
        <w:rPr>
          <w:rFonts w:eastAsia="Times New Roman" w:cs="Times New Roman"/>
          <w:szCs w:val="24"/>
        </w:rPr>
        <w:t>α βιώσιμης και δίκαιης ανάπτυξης</w:t>
      </w:r>
      <w:r>
        <w:rPr>
          <w:rFonts w:eastAsia="Times New Roman" w:cs="Times New Roman"/>
          <w:szCs w:val="24"/>
        </w:rPr>
        <w:t>.</w:t>
      </w:r>
    </w:p>
    <w:p w14:paraId="42AEA03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w:t>
      </w:r>
      <w:r w:rsidRPr="00D462E0">
        <w:rPr>
          <w:rFonts w:eastAsia="Times New Roman" w:cs="Times New Roman"/>
          <w:szCs w:val="24"/>
        </w:rPr>
        <w:t>αι τώρα έρχομαι στο άρθρο 41</w:t>
      </w:r>
      <w:r>
        <w:rPr>
          <w:rFonts w:eastAsia="Times New Roman" w:cs="Times New Roman"/>
          <w:szCs w:val="24"/>
        </w:rPr>
        <w:t>,</w:t>
      </w:r>
      <w:r w:rsidRPr="00D462E0">
        <w:rPr>
          <w:rFonts w:eastAsia="Times New Roman" w:cs="Times New Roman"/>
          <w:szCs w:val="24"/>
        </w:rPr>
        <w:t xml:space="preserve"> που αφορά τις αναπτυξιακά μειονεκτούσες περιοχές</w:t>
      </w:r>
      <w:r>
        <w:rPr>
          <w:rFonts w:eastAsia="Times New Roman" w:cs="Times New Roman"/>
          <w:szCs w:val="24"/>
        </w:rPr>
        <w:t>. Ε</w:t>
      </w:r>
      <w:r w:rsidRPr="00D462E0">
        <w:rPr>
          <w:rFonts w:eastAsia="Times New Roman" w:cs="Times New Roman"/>
          <w:szCs w:val="24"/>
        </w:rPr>
        <w:t>ίναι γνωστό</w:t>
      </w:r>
      <w:r>
        <w:rPr>
          <w:rFonts w:eastAsia="Times New Roman" w:cs="Times New Roman"/>
          <w:szCs w:val="24"/>
        </w:rPr>
        <w:t>,</w:t>
      </w:r>
      <w:r w:rsidRPr="00D462E0">
        <w:rPr>
          <w:rFonts w:eastAsia="Times New Roman" w:cs="Times New Roman"/>
          <w:szCs w:val="24"/>
        </w:rPr>
        <w:t xml:space="preserve"> κυρίες και κύριοι συνάδελφοι</w:t>
      </w:r>
      <w:r>
        <w:rPr>
          <w:rFonts w:eastAsia="Times New Roman" w:cs="Times New Roman"/>
          <w:szCs w:val="24"/>
        </w:rPr>
        <w:t>, ότι</w:t>
      </w:r>
      <w:r w:rsidRPr="00D462E0">
        <w:rPr>
          <w:rFonts w:eastAsia="Times New Roman" w:cs="Times New Roman"/>
          <w:szCs w:val="24"/>
        </w:rPr>
        <w:t xml:space="preserve"> </w:t>
      </w:r>
      <w:r>
        <w:rPr>
          <w:rFonts w:eastAsia="Times New Roman" w:cs="Times New Roman"/>
          <w:szCs w:val="24"/>
        </w:rPr>
        <w:t>σ</w:t>
      </w:r>
      <w:r w:rsidRPr="00D462E0">
        <w:rPr>
          <w:rFonts w:eastAsia="Times New Roman" w:cs="Times New Roman"/>
          <w:szCs w:val="24"/>
        </w:rPr>
        <w:t xml:space="preserve">τη χώρα μας </w:t>
      </w:r>
      <w:r>
        <w:rPr>
          <w:rFonts w:eastAsia="Times New Roman" w:cs="Times New Roman"/>
          <w:szCs w:val="24"/>
        </w:rPr>
        <w:t xml:space="preserve">εκτός </w:t>
      </w:r>
      <w:r w:rsidRPr="00D462E0">
        <w:rPr>
          <w:rFonts w:eastAsia="Times New Roman" w:cs="Times New Roman"/>
          <w:szCs w:val="24"/>
        </w:rPr>
        <w:t>των μεγάλων κοινωνικών ανισοτήτων υφίστα</w:t>
      </w:r>
      <w:r>
        <w:rPr>
          <w:rFonts w:eastAsia="Times New Roman" w:cs="Times New Roman"/>
          <w:szCs w:val="24"/>
        </w:rPr>
        <w:t>ν</w:t>
      </w:r>
      <w:r w:rsidRPr="00D462E0">
        <w:rPr>
          <w:rFonts w:eastAsia="Times New Roman" w:cs="Times New Roman"/>
          <w:szCs w:val="24"/>
        </w:rPr>
        <w:t>ται και μεγάλες περιφερειακές αλλ</w:t>
      </w:r>
      <w:r w:rsidRPr="00D462E0">
        <w:rPr>
          <w:rFonts w:eastAsia="Times New Roman" w:cs="Times New Roman"/>
          <w:szCs w:val="24"/>
        </w:rPr>
        <w:t>ά και ενδοπεριφερειακές ανισότητες</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 xml:space="preserve">Μόνο εάν αυτές μειωθούν, </w:t>
      </w:r>
      <w:r w:rsidRPr="00D462E0">
        <w:rPr>
          <w:rFonts w:eastAsia="Times New Roman" w:cs="Times New Roman"/>
          <w:szCs w:val="24"/>
        </w:rPr>
        <w:t>μπορεί να γίνει λ</w:t>
      </w:r>
      <w:r>
        <w:rPr>
          <w:rFonts w:eastAsia="Times New Roman" w:cs="Times New Roman"/>
          <w:szCs w:val="24"/>
        </w:rPr>
        <w:t>όγος για ισόρροπη ανάπτυξη και επομένως για κοινωνική και π</w:t>
      </w:r>
      <w:r w:rsidRPr="00D462E0">
        <w:rPr>
          <w:rFonts w:eastAsia="Times New Roman" w:cs="Times New Roman"/>
          <w:szCs w:val="24"/>
        </w:rPr>
        <w:t>εριφερειακή συνοχή</w:t>
      </w:r>
      <w:r>
        <w:rPr>
          <w:rFonts w:eastAsia="Times New Roman" w:cs="Times New Roman"/>
          <w:szCs w:val="24"/>
        </w:rPr>
        <w:t>. Η μείωση</w:t>
      </w:r>
      <w:r w:rsidRPr="00D462E0">
        <w:rPr>
          <w:rFonts w:eastAsia="Times New Roman" w:cs="Times New Roman"/>
          <w:szCs w:val="24"/>
        </w:rPr>
        <w:t xml:space="preserve"> των περιφερειακών ανισοτήτων επιτυγχάνεται με τον εντοπισμό και την ανάδειξη των </w:t>
      </w:r>
      <w:r w:rsidRPr="00D462E0">
        <w:rPr>
          <w:rFonts w:eastAsia="Times New Roman" w:cs="Times New Roman"/>
          <w:szCs w:val="24"/>
        </w:rPr>
        <w:lastRenderedPageBreak/>
        <w:t xml:space="preserve">λιγότερο </w:t>
      </w:r>
      <w:r w:rsidRPr="00D462E0">
        <w:rPr>
          <w:rFonts w:eastAsia="Times New Roman" w:cs="Times New Roman"/>
          <w:szCs w:val="24"/>
        </w:rPr>
        <w:t>ευνοημένων περιοχών</w:t>
      </w:r>
      <w:r>
        <w:rPr>
          <w:rFonts w:eastAsia="Times New Roman" w:cs="Times New Roman"/>
          <w:szCs w:val="24"/>
        </w:rPr>
        <w:t>,</w:t>
      </w:r>
      <w:r w:rsidRPr="00D462E0">
        <w:rPr>
          <w:rFonts w:eastAsia="Times New Roman" w:cs="Times New Roman"/>
          <w:szCs w:val="24"/>
        </w:rPr>
        <w:t xml:space="preserve"> που εντάσσονται σε ειδικές κατηγορίες </w:t>
      </w:r>
      <w:r>
        <w:rPr>
          <w:rFonts w:eastAsia="Times New Roman" w:cs="Times New Roman"/>
          <w:szCs w:val="24"/>
        </w:rPr>
        <w:t>ενίσχυσης και αντιμετωπίζονται μ</w:t>
      </w:r>
      <w:r w:rsidRPr="00D462E0">
        <w:rPr>
          <w:rFonts w:eastAsia="Times New Roman" w:cs="Times New Roman"/>
          <w:szCs w:val="24"/>
        </w:rPr>
        <w:t>ε τρόπο διαφορετικό σε σχέση με τις υπόλοιπες</w:t>
      </w:r>
      <w:r>
        <w:rPr>
          <w:rFonts w:eastAsia="Times New Roman" w:cs="Times New Roman"/>
          <w:szCs w:val="24"/>
        </w:rPr>
        <w:t xml:space="preserve"> και </w:t>
      </w:r>
      <w:r>
        <w:rPr>
          <w:rFonts w:eastAsia="Times New Roman" w:cs="Times New Roman"/>
          <w:szCs w:val="24"/>
        </w:rPr>
        <w:t>μ</w:t>
      </w:r>
      <w:r w:rsidRPr="00D462E0">
        <w:rPr>
          <w:rFonts w:eastAsia="Times New Roman" w:cs="Times New Roman"/>
          <w:szCs w:val="24"/>
        </w:rPr>
        <w:t xml:space="preserve">ε τρόπο </w:t>
      </w:r>
      <w:proofErr w:type="spellStart"/>
      <w:r w:rsidRPr="00D462E0">
        <w:rPr>
          <w:rFonts w:eastAsia="Times New Roman" w:cs="Times New Roman"/>
          <w:szCs w:val="24"/>
        </w:rPr>
        <w:t>στοχευμέν</w:t>
      </w:r>
      <w:r>
        <w:rPr>
          <w:rFonts w:eastAsia="Times New Roman" w:cs="Times New Roman"/>
          <w:szCs w:val="24"/>
        </w:rPr>
        <w:t>ο</w:t>
      </w:r>
      <w:proofErr w:type="spellEnd"/>
      <w:r>
        <w:rPr>
          <w:rFonts w:eastAsia="Times New Roman" w:cs="Times New Roman"/>
          <w:szCs w:val="24"/>
        </w:rPr>
        <w:t xml:space="preserve">. </w:t>
      </w:r>
    </w:p>
    <w:p w14:paraId="42AEA03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w:t>
      </w:r>
      <w:r w:rsidRPr="00D462E0">
        <w:rPr>
          <w:rFonts w:eastAsia="Times New Roman" w:cs="Times New Roman"/>
          <w:szCs w:val="24"/>
        </w:rPr>
        <w:t xml:space="preserve">τον αναπτυξιακό νόμο οι ειδικές περιοχές ενίσχυσης προσδιορίζονται με κριτήρια </w:t>
      </w:r>
      <w:r>
        <w:rPr>
          <w:rFonts w:eastAsia="Times New Roman" w:cs="Times New Roman"/>
          <w:szCs w:val="24"/>
        </w:rPr>
        <w:t>τον ορεινό</w:t>
      </w:r>
      <w:r w:rsidRPr="00D462E0">
        <w:rPr>
          <w:rFonts w:eastAsia="Times New Roman" w:cs="Times New Roman"/>
          <w:szCs w:val="24"/>
        </w:rPr>
        <w:t xml:space="preserve"> χαρακτήρα </w:t>
      </w:r>
      <w:r>
        <w:rPr>
          <w:rFonts w:eastAsia="Times New Roman" w:cs="Times New Roman"/>
          <w:szCs w:val="24"/>
        </w:rPr>
        <w:t>τους,</w:t>
      </w:r>
      <w:r w:rsidRPr="00D462E0">
        <w:rPr>
          <w:rFonts w:eastAsia="Times New Roman" w:cs="Times New Roman"/>
          <w:szCs w:val="24"/>
        </w:rPr>
        <w:t xml:space="preserve"> τη μικρή απόσταση από τα ηπειρωτικά </w:t>
      </w:r>
      <w:r>
        <w:rPr>
          <w:rFonts w:eastAsia="Times New Roman" w:cs="Times New Roman"/>
          <w:szCs w:val="24"/>
        </w:rPr>
        <w:t>ή τα</w:t>
      </w:r>
      <w:r w:rsidRPr="00D462E0">
        <w:rPr>
          <w:rFonts w:eastAsia="Times New Roman" w:cs="Times New Roman"/>
          <w:szCs w:val="24"/>
        </w:rPr>
        <w:t xml:space="preserve"> θαλάσσια σύνορα</w:t>
      </w:r>
      <w:r>
        <w:rPr>
          <w:rFonts w:eastAsia="Times New Roman" w:cs="Times New Roman"/>
          <w:szCs w:val="24"/>
        </w:rPr>
        <w:t>,</w:t>
      </w:r>
      <w:r w:rsidRPr="00D462E0">
        <w:rPr>
          <w:rFonts w:eastAsia="Times New Roman" w:cs="Times New Roman"/>
          <w:szCs w:val="24"/>
        </w:rPr>
        <w:t xml:space="preserve"> τη </w:t>
      </w:r>
      <w:proofErr w:type="spellStart"/>
      <w:r w:rsidRPr="00D462E0">
        <w:rPr>
          <w:rFonts w:eastAsia="Times New Roman" w:cs="Times New Roman"/>
          <w:szCs w:val="24"/>
        </w:rPr>
        <w:t>νησιωτικότητα</w:t>
      </w:r>
      <w:proofErr w:type="spellEnd"/>
      <w:r w:rsidRPr="00D462E0">
        <w:rPr>
          <w:rFonts w:eastAsia="Times New Roman" w:cs="Times New Roman"/>
          <w:szCs w:val="24"/>
        </w:rPr>
        <w:t xml:space="preserve"> και τη μείωση του μόνιμου πληθυσμού</w:t>
      </w:r>
      <w:r>
        <w:rPr>
          <w:rFonts w:eastAsia="Times New Roman" w:cs="Times New Roman"/>
          <w:szCs w:val="24"/>
        </w:rPr>
        <w:t>.</w:t>
      </w:r>
    </w:p>
    <w:p w14:paraId="42AEA03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w:t>
      </w:r>
      <w:r w:rsidRPr="00D462E0">
        <w:rPr>
          <w:rFonts w:eastAsia="Times New Roman" w:cs="Times New Roman"/>
          <w:szCs w:val="24"/>
        </w:rPr>
        <w:t>χρήση</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όμως,</w:t>
      </w:r>
      <w:r w:rsidRPr="00D462E0">
        <w:rPr>
          <w:rFonts w:eastAsia="Times New Roman" w:cs="Times New Roman"/>
          <w:szCs w:val="24"/>
        </w:rPr>
        <w:t xml:space="preserve"> </w:t>
      </w:r>
      <w:r>
        <w:rPr>
          <w:rFonts w:eastAsia="Times New Roman" w:cs="Times New Roman"/>
          <w:szCs w:val="24"/>
        </w:rPr>
        <w:t>αμιγώς ο</w:t>
      </w:r>
      <w:r w:rsidRPr="00D462E0">
        <w:rPr>
          <w:rFonts w:eastAsia="Times New Roman" w:cs="Times New Roman"/>
          <w:szCs w:val="24"/>
        </w:rPr>
        <w:t>ικονομικών κριτηρίων</w:t>
      </w:r>
      <w:r>
        <w:rPr>
          <w:rFonts w:eastAsia="Times New Roman" w:cs="Times New Roman"/>
          <w:szCs w:val="24"/>
        </w:rPr>
        <w:t>, όπως το</w:t>
      </w:r>
      <w:r w:rsidRPr="00D462E0">
        <w:rPr>
          <w:rFonts w:eastAsia="Times New Roman" w:cs="Times New Roman"/>
          <w:szCs w:val="24"/>
        </w:rPr>
        <w:t xml:space="preserve"> ΑΕΠ</w:t>
      </w:r>
      <w:r>
        <w:rPr>
          <w:rFonts w:eastAsia="Times New Roman" w:cs="Times New Roman"/>
          <w:szCs w:val="24"/>
        </w:rPr>
        <w:t>,</w:t>
      </w:r>
      <w:r w:rsidRPr="00D462E0">
        <w:rPr>
          <w:rFonts w:eastAsia="Times New Roman" w:cs="Times New Roman"/>
          <w:szCs w:val="24"/>
        </w:rPr>
        <w:t xml:space="preserve"> η ανεργία</w:t>
      </w:r>
      <w:r>
        <w:rPr>
          <w:rFonts w:eastAsia="Times New Roman" w:cs="Times New Roman"/>
          <w:szCs w:val="24"/>
        </w:rPr>
        <w:t>,</w:t>
      </w:r>
      <w:r w:rsidRPr="00D462E0">
        <w:rPr>
          <w:rFonts w:eastAsia="Times New Roman" w:cs="Times New Roman"/>
          <w:szCs w:val="24"/>
        </w:rPr>
        <w:t xml:space="preserve"> η παραγωγική διάρθρωση</w:t>
      </w:r>
      <w:r>
        <w:rPr>
          <w:rFonts w:eastAsia="Times New Roman" w:cs="Times New Roman"/>
          <w:szCs w:val="24"/>
        </w:rPr>
        <w:t>,</w:t>
      </w:r>
      <w:r w:rsidRPr="00D462E0">
        <w:rPr>
          <w:rFonts w:eastAsia="Times New Roman" w:cs="Times New Roman"/>
          <w:szCs w:val="24"/>
        </w:rPr>
        <w:t xml:space="preserve"> για τον προσδιορισμό των αναπτυξια</w:t>
      </w:r>
      <w:r w:rsidRPr="00D462E0">
        <w:rPr>
          <w:rFonts w:eastAsia="Times New Roman" w:cs="Times New Roman"/>
          <w:szCs w:val="24"/>
        </w:rPr>
        <w:t>κά μειονεκτικών περιοχών</w:t>
      </w:r>
      <w:r>
        <w:rPr>
          <w:rFonts w:eastAsia="Times New Roman" w:cs="Times New Roman"/>
          <w:szCs w:val="24"/>
        </w:rPr>
        <w:t>,</w:t>
      </w:r>
      <w:r w:rsidRPr="00D462E0">
        <w:rPr>
          <w:rFonts w:eastAsia="Times New Roman" w:cs="Times New Roman"/>
          <w:szCs w:val="24"/>
        </w:rPr>
        <w:t xml:space="preserve"> δεν επιτρέπει τη συμπερίληψη</w:t>
      </w:r>
      <w:r>
        <w:rPr>
          <w:rFonts w:eastAsia="Times New Roman" w:cs="Times New Roman"/>
          <w:szCs w:val="24"/>
        </w:rPr>
        <w:t xml:space="preserve"> σε αυτές μικρών χω</w:t>
      </w:r>
      <w:r w:rsidRPr="00D462E0">
        <w:rPr>
          <w:rFonts w:eastAsia="Times New Roman" w:cs="Times New Roman"/>
          <w:szCs w:val="24"/>
        </w:rPr>
        <w:t>ρικών ενοτήτων</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Επ</w:t>
      </w:r>
      <w:r w:rsidRPr="00D462E0">
        <w:rPr>
          <w:rFonts w:eastAsia="Times New Roman" w:cs="Times New Roman"/>
          <w:szCs w:val="24"/>
        </w:rPr>
        <w:t>ι</w:t>
      </w:r>
      <w:r>
        <w:rPr>
          <w:rFonts w:eastAsia="Times New Roman" w:cs="Times New Roman"/>
          <w:szCs w:val="24"/>
        </w:rPr>
        <w:t>πλέον, οι</w:t>
      </w:r>
      <w:r w:rsidRPr="00D462E0">
        <w:rPr>
          <w:rFonts w:eastAsia="Times New Roman" w:cs="Times New Roman"/>
          <w:szCs w:val="24"/>
        </w:rPr>
        <w:t xml:space="preserve"> οικονομικοί δείκτες δεν αποτυπώνουν με ακρίβεια την πραγματικότητα</w:t>
      </w:r>
      <w:r>
        <w:rPr>
          <w:rFonts w:eastAsia="Times New Roman" w:cs="Times New Roman"/>
          <w:szCs w:val="24"/>
        </w:rPr>
        <w:t>. Τ</w:t>
      </w:r>
      <w:r w:rsidRPr="00D462E0">
        <w:rPr>
          <w:rFonts w:eastAsia="Times New Roman" w:cs="Times New Roman"/>
          <w:szCs w:val="24"/>
        </w:rPr>
        <w:t>ο ΑΕΠ δεν προσδιορίζει με ποιο τρόπο διανέμεται το εισόδημα</w:t>
      </w:r>
      <w:r>
        <w:rPr>
          <w:rFonts w:eastAsia="Times New Roman" w:cs="Times New Roman"/>
          <w:szCs w:val="24"/>
        </w:rPr>
        <w:t>,</w:t>
      </w:r>
      <w:r w:rsidRPr="00D462E0">
        <w:rPr>
          <w:rFonts w:eastAsia="Times New Roman" w:cs="Times New Roman"/>
          <w:szCs w:val="24"/>
        </w:rPr>
        <w:t xml:space="preserve"> δεν περιλαμβάνει στοιχεί</w:t>
      </w:r>
      <w:r w:rsidRPr="00D462E0">
        <w:rPr>
          <w:rFonts w:eastAsia="Times New Roman" w:cs="Times New Roman"/>
          <w:szCs w:val="24"/>
        </w:rPr>
        <w:t>α για την φοροδιαφυγή</w:t>
      </w:r>
      <w:r>
        <w:rPr>
          <w:rFonts w:eastAsia="Times New Roman" w:cs="Times New Roman"/>
          <w:szCs w:val="24"/>
        </w:rPr>
        <w:t xml:space="preserve"> και την εισφοροδιαφυγή, την</w:t>
      </w:r>
      <w:r w:rsidRPr="00D462E0">
        <w:rPr>
          <w:rFonts w:eastAsia="Times New Roman" w:cs="Times New Roman"/>
          <w:szCs w:val="24"/>
        </w:rPr>
        <w:t xml:space="preserve"> παραοικονομία και δεν διαχωρίζει το εισόδημα που παράγεται σε μία περιοχή από αυτό που διατηρείται σε αυτήν</w:t>
      </w:r>
      <w:r>
        <w:rPr>
          <w:rFonts w:eastAsia="Times New Roman" w:cs="Times New Roman"/>
          <w:szCs w:val="24"/>
        </w:rPr>
        <w:t>.</w:t>
      </w:r>
    </w:p>
    <w:p w14:paraId="42AEA03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Γι’ </w:t>
      </w:r>
      <w:r w:rsidRPr="00D462E0">
        <w:rPr>
          <w:rFonts w:eastAsia="Times New Roman" w:cs="Times New Roman"/>
          <w:szCs w:val="24"/>
        </w:rPr>
        <w:t xml:space="preserve">αυτό και ο </w:t>
      </w:r>
      <w:r>
        <w:rPr>
          <w:rFonts w:eastAsia="Times New Roman" w:cs="Times New Roman"/>
          <w:szCs w:val="24"/>
        </w:rPr>
        <w:t>συνδυασμός γεωμορφολογικών, δημογραφικών,</w:t>
      </w:r>
      <w:r w:rsidRPr="00D462E0">
        <w:rPr>
          <w:rFonts w:eastAsia="Times New Roman" w:cs="Times New Roman"/>
          <w:szCs w:val="24"/>
        </w:rPr>
        <w:t xml:space="preserve"> πληθυσμιακών και άλλων κριτηρίων</w:t>
      </w:r>
      <w:r>
        <w:rPr>
          <w:rFonts w:eastAsia="Times New Roman" w:cs="Times New Roman"/>
          <w:szCs w:val="24"/>
        </w:rPr>
        <w:t>,</w:t>
      </w:r>
      <w:r w:rsidRPr="00D462E0">
        <w:rPr>
          <w:rFonts w:eastAsia="Times New Roman" w:cs="Times New Roman"/>
          <w:szCs w:val="24"/>
        </w:rPr>
        <w:t xml:space="preserve"> </w:t>
      </w:r>
      <w:r>
        <w:rPr>
          <w:rFonts w:eastAsia="Times New Roman" w:cs="Times New Roman"/>
          <w:szCs w:val="24"/>
        </w:rPr>
        <w:t xml:space="preserve">όπως </w:t>
      </w:r>
      <w:r w:rsidRPr="00D462E0">
        <w:rPr>
          <w:rFonts w:eastAsia="Times New Roman" w:cs="Times New Roman"/>
          <w:szCs w:val="24"/>
        </w:rPr>
        <w:t>π</w:t>
      </w:r>
      <w:r w:rsidRPr="00D462E0">
        <w:rPr>
          <w:rFonts w:eastAsia="Times New Roman" w:cs="Times New Roman"/>
          <w:szCs w:val="24"/>
        </w:rPr>
        <w:t>αραδείγματος χάρ</w:t>
      </w:r>
      <w:r>
        <w:rPr>
          <w:rFonts w:eastAsia="Times New Roman" w:cs="Times New Roman"/>
          <w:szCs w:val="24"/>
        </w:rPr>
        <w:t>ιν</w:t>
      </w:r>
      <w:r w:rsidRPr="00D462E0">
        <w:rPr>
          <w:rFonts w:eastAsia="Times New Roman" w:cs="Times New Roman"/>
          <w:szCs w:val="24"/>
        </w:rPr>
        <w:t xml:space="preserve"> το μειονεκτικό και φθ</w:t>
      </w:r>
      <w:r>
        <w:rPr>
          <w:rFonts w:eastAsia="Times New Roman" w:cs="Times New Roman"/>
          <w:szCs w:val="24"/>
        </w:rPr>
        <w:t>ίνον</w:t>
      </w:r>
      <w:r w:rsidRPr="00D462E0">
        <w:rPr>
          <w:rFonts w:eastAsia="Times New Roman" w:cs="Times New Roman"/>
          <w:szCs w:val="24"/>
        </w:rPr>
        <w:t xml:space="preserve"> στοιχείο</w:t>
      </w:r>
      <w:r>
        <w:rPr>
          <w:rFonts w:eastAsia="Times New Roman" w:cs="Times New Roman"/>
          <w:szCs w:val="24"/>
        </w:rPr>
        <w:t>,</w:t>
      </w:r>
      <w:r w:rsidRPr="00D462E0">
        <w:rPr>
          <w:rFonts w:eastAsia="Times New Roman" w:cs="Times New Roman"/>
          <w:szCs w:val="24"/>
        </w:rPr>
        <w:t xml:space="preserve"> μπορεί να αποτελέσει το κριτήριο της προβληματικότητα</w:t>
      </w:r>
      <w:r>
        <w:rPr>
          <w:rFonts w:eastAsia="Times New Roman" w:cs="Times New Roman"/>
          <w:szCs w:val="24"/>
        </w:rPr>
        <w:t>ς.</w:t>
      </w:r>
      <w:r w:rsidRPr="00D462E0">
        <w:rPr>
          <w:rFonts w:eastAsia="Times New Roman" w:cs="Times New Roman"/>
          <w:szCs w:val="24"/>
        </w:rPr>
        <w:t xml:space="preserve"> </w:t>
      </w:r>
      <w:r>
        <w:rPr>
          <w:rFonts w:eastAsia="Times New Roman" w:cs="Times New Roman"/>
          <w:szCs w:val="24"/>
        </w:rPr>
        <w:t>Αυτό</w:t>
      </w:r>
      <w:r w:rsidRPr="00D462E0">
        <w:rPr>
          <w:rFonts w:eastAsia="Times New Roman" w:cs="Times New Roman"/>
          <w:szCs w:val="24"/>
        </w:rPr>
        <w:t xml:space="preserve"> το κριτήριο πρέπει να ισχύσει</w:t>
      </w:r>
      <w:r>
        <w:rPr>
          <w:rFonts w:eastAsia="Times New Roman" w:cs="Times New Roman"/>
          <w:szCs w:val="24"/>
        </w:rPr>
        <w:t>,</w:t>
      </w:r>
      <w:r w:rsidRPr="00D462E0">
        <w:rPr>
          <w:rFonts w:eastAsia="Times New Roman" w:cs="Times New Roman"/>
          <w:szCs w:val="24"/>
        </w:rPr>
        <w:t xml:space="preserve"> ώστε να ενισχύονται αναπτυξιακά μειονεκτούσες περιοχές που χρειάζονται στήριξη</w:t>
      </w:r>
      <w:r>
        <w:rPr>
          <w:rFonts w:eastAsia="Times New Roman" w:cs="Times New Roman"/>
          <w:szCs w:val="24"/>
        </w:rPr>
        <w:t xml:space="preserve">. </w:t>
      </w:r>
    </w:p>
    <w:p w14:paraId="42AEA04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w:t>
      </w:r>
      <w:r w:rsidRPr="00D462E0">
        <w:rPr>
          <w:rFonts w:eastAsia="Times New Roman" w:cs="Times New Roman"/>
          <w:szCs w:val="24"/>
        </w:rPr>
        <w:t>ιδικότερα αυτό να χαρακτηρί</w:t>
      </w:r>
      <w:r w:rsidRPr="00D462E0">
        <w:rPr>
          <w:rFonts w:eastAsia="Times New Roman" w:cs="Times New Roman"/>
          <w:szCs w:val="24"/>
        </w:rPr>
        <w:t>ζει περιοχές</w:t>
      </w:r>
      <w:r>
        <w:rPr>
          <w:rFonts w:eastAsia="Times New Roman" w:cs="Times New Roman"/>
          <w:szCs w:val="24"/>
        </w:rPr>
        <w:t>,</w:t>
      </w:r>
      <w:r w:rsidRPr="00D462E0">
        <w:rPr>
          <w:rFonts w:eastAsia="Times New Roman" w:cs="Times New Roman"/>
          <w:szCs w:val="24"/>
        </w:rPr>
        <w:t xml:space="preserve"> ακόμα και μη ορεινές</w:t>
      </w:r>
      <w:r>
        <w:rPr>
          <w:rFonts w:eastAsia="Times New Roman" w:cs="Times New Roman"/>
          <w:szCs w:val="24"/>
        </w:rPr>
        <w:t>,</w:t>
      </w:r>
      <w:r w:rsidRPr="00D462E0">
        <w:rPr>
          <w:rFonts w:eastAsia="Times New Roman" w:cs="Times New Roman"/>
          <w:szCs w:val="24"/>
        </w:rPr>
        <w:t xml:space="preserve"> με τρόπο ώστε όχι μόνο να μην εξαιρούνται</w:t>
      </w:r>
      <w:r>
        <w:rPr>
          <w:rFonts w:eastAsia="Times New Roman" w:cs="Times New Roman"/>
          <w:szCs w:val="24"/>
        </w:rPr>
        <w:t>,</w:t>
      </w:r>
      <w:r w:rsidRPr="00D462E0">
        <w:rPr>
          <w:rFonts w:eastAsia="Times New Roman" w:cs="Times New Roman"/>
          <w:szCs w:val="24"/>
        </w:rPr>
        <w:t xml:space="preserve"> αλλά να στηρίζονται με χρηματοδότηση</w:t>
      </w:r>
      <w:r>
        <w:rPr>
          <w:rFonts w:eastAsia="Times New Roman" w:cs="Times New Roman"/>
          <w:szCs w:val="24"/>
        </w:rPr>
        <w:t>,</w:t>
      </w:r>
      <w:r w:rsidRPr="00D462E0">
        <w:rPr>
          <w:rFonts w:eastAsia="Times New Roman" w:cs="Times New Roman"/>
          <w:szCs w:val="24"/>
        </w:rPr>
        <w:t xml:space="preserve"> θεσμική στήριξη και λόγω </w:t>
      </w:r>
      <w:r>
        <w:rPr>
          <w:rFonts w:eastAsia="Times New Roman" w:cs="Times New Roman"/>
          <w:szCs w:val="24"/>
        </w:rPr>
        <w:t xml:space="preserve">του μειονεκτικού χαρακτήρα </w:t>
      </w:r>
      <w:r w:rsidRPr="00D462E0">
        <w:rPr>
          <w:rFonts w:eastAsia="Times New Roman" w:cs="Times New Roman"/>
          <w:szCs w:val="24"/>
        </w:rPr>
        <w:t>τους με ευνοϊκή ενίσχυση</w:t>
      </w:r>
      <w:r>
        <w:rPr>
          <w:rFonts w:eastAsia="Times New Roman" w:cs="Times New Roman"/>
          <w:szCs w:val="24"/>
        </w:rPr>
        <w:t>,</w:t>
      </w:r>
      <w:r w:rsidRPr="00D462E0">
        <w:rPr>
          <w:rFonts w:eastAsia="Times New Roman" w:cs="Times New Roman"/>
          <w:szCs w:val="24"/>
        </w:rPr>
        <w:t xml:space="preserve"> ώστε να μπορέσ</w:t>
      </w:r>
      <w:r>
        <w:rPr>
          <w:rFonts w:eastAsia="Times New Roman" w:cs="Times New Roman"/>
          <w:szCs w:val="24"/>
        </w:rPr>
        <w:t>ουν</w:t>
      </w:r>
      <w:r w:rsidRPr="00D462E0">
        <w:rPr>
          <w:rFonts w:eastAsia="Times New Roman" w:cs="Times New Roman"/>
          <w:szCs w:val="24"/>
        </w:rPr>
        <w:t xml:space="preserve"> να αποτελέσουν μικρούς πυρήνες δημιουργίας</w:t>
      </w:r>
      <w:r>
        <w:rPr>
          <w:rFonts w:eastAsia="Times New Roman" w:cs="Times New Roman"/>
          <w:szCs w:val="24"/>
        </w:rPr>
        <w:t>.</w:t>
      </w:r>
      <w:r>
        <w:rPr>
          <w:rFonts w:eastAsia="Times New Roman" w:cs="Times New Roman"/>
          <w:szCs w:val="24"/>
        </w:rPr>
        <w:t xml:space="preserve"> Π</w:t>
      </w:r>
      <w:r w:rsidRPr="00D462E0">
        <w:rPr>
          <w:rFonts w:eastAsia="Times New Roman" w:cs="Times New Roman"/>
          <w:szCs w:val="24"/>
        </w:rPr>
        <w:t>ρέπει να διορθωθεί η άδικη μεταχείριση των περιοχών αυτών</w:t>
      </w:r>
      <w:r>
        <w:rPr>
          <w:rFonts w:eastAsia="Times New Roman" w:cs="Times New Roman"/>
          <w:szCs w:val="24"/>
        </w:rPr>
        <w:t>.</w:t>
      </w:r>
      <w:r w:rsidRPr="00D462E0">
        <w:rPr>
          <w:rFonts w:eastAsia="Times New Roman" w:cs="Times New Roman"/>
          <w:szCs w:val="24"/>
        </w:rPr>
        <w:t xml:space="preserve"> </w:t>
      </w:r>
    </w:p>
    <w:p w14:paraId="42AEA04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w:t>
      </w:r>
      <w:r w:rsidRPr="00D462E0">
        <w:rPr>
          <w:rFonts w:eastAsia="Times New Roman" w:cs="Times New Roman"/>
          <w:szCs w:val="24"/>
        </w:rPr>
        <w:t xml:space="preserve">κόμη και αν η μη υπαγωγή τους προκύπτει από αριθμούς και στατιστικά στοιχεία </w:t>
      </w:r>
      <w:r>
        <w:rPr>
          <w:rFonts w:eastAsia="Times New Roman" w:cs="Times New Roman"/>
          <w:szCs w:val="24"/>
        </w:rPr>
        <w:t>-πράγμα που αν συμβαίνει ε</w:t>
      </w:r>
      <w:r w:rsidRPr="00D462E0">
        <w:rPr>
          <w:rFonts w:eastAsia="Times New Roman" w:cs="Times New Roman"/>
          <w:szCs w:val="24"/>
        </w:rPr>
        <w:t>ίναι παράλογο και αποδεικνύει ότι πολλές φορές οι αριθμοί υπό το πρίσμα της στατιστικής κά</w:t>
      </w:r>
      <w:r w:rsidRPr="00D462E0">
        <w:rPr>
          <w:rFonts w:eastAsia="Times New Roman" w:cs="Times New Roman"/>
          <w:szCs w:val="24"/>
        </w:rPr>
        <w:t>νουν λάθη</w:t>
      </w:r>
      <w:r>
        <w:rPr>
          <w:rFonts w:eastAsia="Times New Roman" w:cs="Times New Roman"/>
          <w:szCs w:val="24"/>
        </w:rPr>
        <w:t>-</w:t>
      </w:r>
      <w:r w:rsidRPr="00D462E0">
        <w:rPr>
          <w:rFonts w:eastAsia="Times New Roman" w:cs="Times New Roman"/>
          <w:szCs w:val="24"/>
        </w:rPr>
        <w:t xml:space="preserve"> αυτή η στατιστική εικόνα είναι πλασματική και διαψεύδεται από την ίδια τη σκληρή πραγματικότητα</w:t>
      </w:r>
      <w:r>
        <w:rPr>
          <w:rFonts w:eastAsia="Times New Roman" w:cs="Times New Roman"/>
          <w:szCs w:val="24"/>
        </w:rPr>
        <w:t xml:space="preserve">. </w:t>
      </w:r>
    </w:p>
    <w:p w14:paraId="42AEA04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Τ</w:t>
      </w:r>
      <w:r w:rsidRPr="00D462E0">
        <w:rPr>
          <w:rFonts w:eastAsia="Times New Roman" w:cs="Times New Roman"/>
          <w:szCs w:val="24"/>
        </w:rPr>
        <w:t>ο κριτήριο της π</w:t>
      </w:r>
      <w:r>
        <w:rPr>
          <w:rFonts w:eastAsia="Times New Roman" w:cs="Times New Roman"/>
          <w:szCs w:val="24"/>
        </w:rPr>
        <w:t>ροβληματικότητας</w:t>
      </w:r>
      <w:r w:rsidRPr="00D462E0">
        <w:rPr>
          <w:rFonts w:eastAsia="Times New Roman" w:cs="Times New Roman"/>
          <w:szCs w:val="24"/>
        </w:rPr>
        <w:t xml:space="preserve"> συν</w:t>
      </w:r>
      <w:r>
        <w:rPr>
          <w:rFonts w:eastAsia="Times New Roman" w:cs="Times New Roman"/>
          <w:szCs w:val="24"/>
        </w:rPr>
        <w:t>ηγορεί</w:t>
      </w:r>
      <w:r>
        <w:rPr>
          <w:rFonts w:eastAsia="Times New Roman" w:cs="Times New Roman"/>
          <w:szCs w:val="24"/>
        </w:rPr>
        <w:t>,</w:t>
      </w:r>
      <w:r>
        <w:rPr>
          <w:rFonts w:eastAsia="Times New Roman" w:cs="Times New Roman"/>
          <w:szCs w:val="24"/>
        </w:rPr>
        <w:t xml:space="preserve"> ώστε και άλλες περιοχές, π</w:t>
      </w:r>
      <w:r w:rsidRPr="00D462E0">
        <w:rPr>
          <w:rFonts w:eastAsia="Times New Roman" w:cs="Times New Roman"/>
          <w:szCs w:val="24"/>
        </w:rPr>
        <w:t>έραν αυτών που προβλέπονται στον αναπτυξιακό νόμο</w:t>
      </w:r>
      <w:r>
        <w:rPr>
          <w:rFonts w:eastAsia="Times New Roman" w:cs="Times New Roman"/>
          <w:szCs w:val="24"/>
        </w:rPr>
        <w:t>, α</w:t>
      </w:r>
      <w:r w:rsidRPr="00D462E0">
        <w:rPr>
          <w:rFonts w:eastAsia="Times New Roman" w:cs="Times New Roman"/>
          <w:szCs w:val="24"/>
        </w:rPr>
        <w:t xml:space="preserve">κόμη </w:t>
      </w:r>
      <w:r>
        <w:rPr>
          <w:rFonts w:eastAsia="Times New Roman" w:cs="Times New Roman"/>
          <w:szCs w:val="24"/>
        </w:rPr>
        <w:t>και αυτές που δεν ε</w:t>
      </w:r>
      <w:r>
        <w:rPr>
          <w:rFonts w:eastAsia="Times New Roman" w:cs="Times New Roman"/>
          <w:szCs w:val="24"/>
        </w:rPr>
        <w:t>υνοούνται απ’</w:t>
      </w:r>
      <w:r w:rsidRPr="00D462E0">
        <w:rPr>
          <w:rFonts w:eastAsia="Times New Roman" w:cs="Times New Roman"/>
          <w:szCs w:val="24"/>
        </w:rPr>
        <w:t xml:space="preserve"> αυτόν</w:t>
      </w:r>
      <w:r>
        <w:rPr>
          <w:rFonts w:eastAsia="Times New Roman" w:cs="Times New Roman"/>
          <w:szCs w:val="24"/>
        </w:rPr>
        <w:t>, να συμπεριληφθούν στο π</w:t>
      </w:r>
      <w:r w:rsidRPr="00D462E0">
        <w:rPr>
          <w:rFonts w:eastAsia="Times New Roman" w:cs="Times New Roman"/>
          <w:szCs w:val="24"/>
        </w:rPr>
        <w:t>εδίο της ιδιαίτερης αντιμετώπισης</w:t>
      </w:r>
      <w:r>
        <w:rPr>
          <w:rFonts w:eastAsia="Times New Roman" w:cs="Times New Roman"/>
          <w:szCs w:val="24"/>
        </w:rPr>
        <w:t>.</w:t>
      </w:r>
    </w:p>
    <w:p w14:paraId="42AEA04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w:t>
      </w:r>
      <w:r w:rsidRPr="00D462E0">
        <w:rPr>
          <w:rFonts w:eastAsia="Times New Roman" w:cs="Times New Roman"/>
          <w:szCs w:val="24"/>
        </w:rPr>
        <w:t>ο εγχείρημα της ιεράρχησης των περιοχών της χώρας με κριτήριο την αναπτυξιακή τους δυναμική περιλαμβάνει τη συλλογή και την επεξεργασία δεδομένων</w:t>
      </w:r>
      <w:r>
        <w:rPr>
          <w:rFonts w:eastAsia="Times New Roman" w:cs="Times New Roman"/>
          <w:szCs w:val="24"/>
        </w:rPr>
        <w:t>,</w:t>
      </w:r>
      <w:r w:rsidRPr="00D462E0">
        <w:rPr>
          <w:rFonts w:eastAsia="Times New Roman" w:cs="Times New Roman"/>
          <w:szCs w:val="24"/>
        </w:rPr>
        <w:t xml:space="preserve"> που απεικονίζουν την πολυδιάσ</w:t>
      </w:r>
      <w:r w:rsidRPr="00D462E0">
        <w:rPr>
          <w:rFonts w:eastAsia="Times New Roman" w:cs="Times New Roman"/>
          <w:szCs w:val="24"/>
        </w:rPr>
        <w:t>τατη εικόνα της τοπικής ε</w:t>
      </w:r>
      <w:r>
        <w:rPr>
          <w:rFonts w:eastAsia="Times New Roman" w:cs="Times New Roman"/>
          <w:szCs w:val="24"/>
        </w:rPr>
        <w:t xml:space="preserve">υημερίας </w:t>
      </w:r>
      <w:r w:rsidRPr="00D462E0">
        <w:rPr>
          <w:rFonts w:eastAsia="Times New Roman" w:cs="Times New Roman"/>
          <w:szCs w:val="24"/>
        </w:rPr>
        <w:t>και την ανάδειξη των περιφερειακών χωρικών ανισοτήτων</w:t>
      </w:r>
      <w:r>
        <w:rPr>
          <w:rFonts w:eastAsia="Times New Roman" w:cs="Times New Roman"/>
          <w:szCs w:val="24"/>
        </w:rPr>
        <w:t>.</w:t>
      </w:r>
    </w:p>
    <w:p w14:paraId="42AEA04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Οι μεταβλητές που χρησιμοποιούνται χωρίζονται σε τρεις κεντρικές κατηγορίες: στην οικονομία, την εκπαίδευση και τα δημογραφικά χαρακτηριστικά. Έτσι, με βάση την οικονο</w:t>
      </w:r>
      <w:r>
        <w:rPr>
          <w:rFonts w:eastAsia="Times New Roman" w:cs="Times New Roman"/>
          <w:szCs w:val="24"/>
        </w:rPr>
        <w:t>μική διάσταση των περιοχών</w:t>
      </w:r>
      <w:r w:rsidRPr="006B0B04">
        <w:rPr>
          <w:rFonts w:eastAsia="Times New Roman" w:cs="Times New Roman"/>
          <w:szCs w:val="24"/>
        </w:rPr>
        <w:t>,</w:t>
      </w:r>
      <w:r>
        <w:rPr>
          <w:rFonts w:eastAsia="Times New Roman" w:cs="Times New Roman"/>
          <w:szCs w:val="24"/>
        </w:rPr>
        <w:t xml:space="preserve"> λαμβάνονται υπ’ </w:t>
      </w:r>
      <w:proofErr w:type="spellStart"/>
      <w:r>
        <w:rPr>
          <w:rFonts w:eastAsia="Times New Roman" w:cs="Times New Roman"/>
          <w:szCs w:val="24"/>
        </w:rPr>
        <w:t>όψιν</w:t>
      </w:r>
      <w:proofErr w:type="spellEnd"/>
      <w:r>
        <w:rPr>
          <w:rFonts w:eastAsia="Times New Roman" w:cs="Times New Roman"/>
          <w:szCs w:val="24"/>
        </w:rPr>
        <w:t xml:space="preserve"> το κατά κεφαλήν ακαθάριστο εγχώριο προϊόν, η κατά κεφαλήν ακαθάριστη προστιθέμενη αξία, οι κατά κεφαλήν καταθέσεις και το δηλωθέν οικογενειακό εισόδημα, όπως επίσης και το μέσο ετήσιο ποσοστό ανεργίας.</w:t>
      </w:r>
    </w:p>
    <w:p w14:paraId="42AEA04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Με βά</w:t>
      </w:r>
      <w:r>
        <w:rPr>
          <w:rFonts w:eastAsia="Times New Roman" w:cs="Times New Roman"/>
          <w:szCs w:val="24"/>
        </w:rPr>
        <w:t xml:space="preserve">ση την εκπαιδευτική διάσταση, </w:t>
      </w:r>
      <w:r>
        <w:rPr>
          <w:rFonts w:eastAsia="Times New Roman" w:cs="Times New Roman"/>
          <w:szCs w:val="24"/>
        </w:rPr>
        <w:t xml:space="preserve">λαμβάνεται υπ’ </w:t>
      </w:r>
      <w:proofErr w:type="spellStart"/>
      <w:r>
        <w:rPr>
          <w:rFonts w:eastAsia="Times New Roman" w:cs="Times New Roman"/>
          <w:szCs w:val="24"/>
        </w:rPr>
        <w:t>όψιν</w:t>
      </w:r>
      <w:proofErr w:type="spellEnd"/>
      <w:r>
        <w:rPr>
          <w:rFonts w:eastAsia="Times New Roman" w:cs="Times New Roman"/>
          <w:szCs w:val="24"/>
        </w:rPr>
        <w:t xml:space="preserve"> το επίπεδο εκπαίδευσης ανά ηλικιακή ομάδα </w:t>
      </w:r>
      <w:r>
        <w:rPr>
          <w:rFonts w:eastAsia="Times New Roman" w:cs="Times New Roman"/>
          <w:szCs w:val="24"/>
        </w:rPr>
        <w:t xml:space="preserve">και με βάση τη δημογραφική διάσταση, αποτυπώνεται </w:t>
      </w:r>
      <w:r>
        <w:rPr>
          <w:rFonts w:eastAsia="Times New Roman" w:cs="Times New Roman"/>
          <w:szCs w:val="24"/>
        </w:rPr>
        <w:t xml:space="preserve">το </w:t>
      </w:r>
      <w:r>
        <w:rPr>
          <w:rFonts w:eastAsia="Times New Roman" w:cs="Times New Roman"/>
          <w:szCs w:val="24"/>
        </w:rPr>
        <w:t>ποσοστό γήρανσης του πληθυσμού ηλικίας άνω των εξήντα πέντε ετών.</w:t>
      </w:r>
    </w:p>
    <w:p w14:paraId="42AEA04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υπογραμμίσω και </w:t>
      </w:r>
      <w:r>
        <w:rPr>
          <w:rFonts w:eastAsia="Times New Roman" w:cs="Times New Roman"/>
          <w:szCs w:val="24"/>
        </w:rPr>
        <w:t>μ</w:t>
      </w:r>
      <w:r>
        <w:rPr>
          <w:rFonts w:eastAsia="Times New Roman" w:cs="Times New Roman"/>
          <w:szCs w:val="24"/>
        </w:rPr>
        <w:t xml:space="preserve">ία άλλη </w:t>
      </w:r>
      <w:r>
        <w:rPr>
          <w:rFonts w:eastAsia="Times New Roman" w:cs="Times New Roman"/>
          <w:szCs w:val="24"/>
        </w:rPr>
        <w:t>διάσταση</w:t>
      </w:r>
      <w:r>
        <w:rPr>
          <w:rFonts w:eastAsia="Times New Roman" w:cs="Times New Roman"/>
          <w:szCs w:val="24"/>
        </w:rPr>
        <w:t xml:space="preserve">, αυτή της </w:t>
      </w:r>
      <w:r>
        <w:rPr>
          <w:rFonts w:eastAsia="Times New Roman" w:cs="Times New Roman"/>
          <w:szCs w:val="24"/>
        </w:rPr>
        <w:t>απόσταση</w:t>
      </w:r>
      <w:r>
        <w:rPr>
          <w:rFonts w:eastAsia="Times New Roman" w:cs="Times New Roman"/>
          <w:szCs w:val="24"/>
        </w:rPr>
        <w:t>ς</w:t>
      </w:r>
      <w:r>
        <w:rPr>
          <w:rFonts w:eastAsia="Times New Roman" w:cs="Times New Roman"/>
          <w:szCs w:val="24"/>
        </w:rPr>
        <w:t xml:space="preserve"> των περιοχών αυτών από πλευράς όχι χιλιομετρικής, αλλά από πλευράς χρόνου πρόσβασης από τα αστικά κέντρα, από την έδρα των επιμέρους δήμων και την πρωτεύουσα των νομών.</w:t>
      </w:r>
    </w:p>
    <w:p w14:paraId="42AEA047" w14:textId="77777777" w:rsidR="00F00D30" w:rsidRDefault="00AE51A4">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w:t>
      </w:r>
      <w:r w:rsidRPr="00251171">
        <w:rPr>
          <w:rFonts w:eastAsia="Times New Roman" w:cs="Times New Roman"/>
          <w:szCs w:val="24"/>
        </w:rPr>
        <w:t>όνου ομιλίας του κυρίου Βουλευτή)</w:t>
      </w:r>
    </w:p>
    <w:p w14:paraId="42AEA04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στοχευμένη</w:t>
      </w:r>
      <w:proofErr w:type="spellEnd"/>
      <w:r>
        <w:rPr>
          <w:rFonts w:eastAsia="Times New Roman" w:cs="Times New Roman"/>
          <w:szCs w:val="24"/>
        </w:rPr>
        <w:t xml:space="preserve"> ενίσχυση, λοιπόν, μικρομεσαίων επιχειρήσεων οι οποίες δραστηριοποιούνται στις λιγότερο ανεπτυγμένες περιοχές της χώρας συνδέεται με την κάλυψη μέρους των λειτουργικών τους δαπανών και θα παρέχεται σύμφωνα με τ</w:t>
      </w:r>
      <w:r>
        <w:rPr>
          <w:rFonts w:eastAsia="Times New Roman" w:cs="Times New Roman"/>
          <w:szCs w:val="24"/>
        </w:rPr>
        <w:t>η διαδικασία των κρατικών ενισχύσεων ήσσονος σημασίας με τέτοιον τρόπο</w:t>
      </w:r>
      <w:r>
        <w:rPr>
          <w:rFonts w:eastAsia="Times New Roman" w:cs="Times New Roman"/>
          <w:szCs w:val="24"/>
        </w:rPr>
        <w:t>,</w:t>
      </w:r>
      <w:r>
        <w:rPr>
          <w:rFonts w:eastAsia="Times New Roman" w:cs="Times New Roman"/>
          <w:szCs w:val="24"/>
        </w:rPr>
        <w:t xml:space="preserve"> ώστε να ενισχύονται περισσότερο επιχειρήσεις που απασχολούν περισσότερους εργαζόμενους…</w:t>
      </w:r>
    </w:p>
    <w:p w14:paraId="42AEA049" w14:textId="77777777" w:rsidR="00F00D30" w:rsidRDefault="00AE51A4">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 (Γεώργιος Βαρεμένος):</w:t>
      </w:r>
      <w:r w:rsidRPr="00CB5CA0">
        <w:rPr>
          <w:rFonts w:eastAsia="Times New Roman" w:cs="Times New Roman"/>
          <w:szCs w:val="24"/>
        </w:rPr>
        <w:t xml:space="preserve"> </w:t>
      </w:r>
      <w:r>
        <w:rPr>
          <w:rFonts w:eastAsia="Times New Roman" w:cs="Times New Roman"/>
          <w:szCs w:val="24"/>
        </w:rPr>
        <w:t>Κύριε συνάδελφε, παρήλθε ο χρόνος σας.</w:t>
      </w:r>
    </w:p>
    <w:p w14:paraId="42AEA04A" w14:textId="77777777" w:rsidR="00F00D30" w:rsidRDefault="00AE51A4">
      <w:pPr>
        <w:spacing w:line="600" w:lineRule="auto"/>
        <w:ind w:firstLine="720"/>
        <w:jc w:val="both"/>
        <w:rPr>
          <w:rFonts w:eastAsia="Times New Roman" w:cs="Times New Roman"/>
          <w:szCs w:val="24"/>
        </w:rPr>
      </w:pPr>
      <w:r w:rsidRPr="00E37385">
        <w:rPr>
          <w:rFonts w:eastAsia="Times New Roman" w:cs="Times New Roman"/>
          <w:b/>
          <w:szCs w:val="24"/>
        </w:rPr>
        <w:t>ΓΕΩΡΓΙΟΣ ΠΑΠΑΗΛΙΟΥ:</w:t>
      </w:r>
      <w:r>
        <w:rPr>
          <w:rFonts w:eastAsia="Times New Roman" w:cs="Times New Roman"/>
          <w:szCs w:val="24"/>
        </w:rPr>
        <w:t xml:space="preserve"> Ναι, κύριε Πρόεδρε.</w:t>
      </w:r>
    </w:p>
    <w:p w14:paraId="42AEA04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Ευχαριστώ.</w:t>
      </w:r>
    </w:p>
    <w:p w14:paraId="42AEA04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Οι παρεχόμενες ενισχύσεις είναι προσανατολισμένες σε επιχειρήσεις που δραστηριοποιούνται σε συγκεκριμένους τομείς της οικονομίας, στη βιομηχανική παραγωγή, στις τεχνολογίες πληροφορικής και επικοινωνίας</w:t>
      </w:r>
      <w:r>
        <w:rPr>
          <w:rFonts w:eastAsia="Times New Roman" w:cs="Times New Roman"/>
          <w:szCs w:val="24"/>
        </w:rPr>
        <w:t xml:space="preserve"> καθώς και στην παροχή υπηρεσιών εφοδιαστικής αλυσίδας και ηλεκτρονικού εμπορίου. Κατά την άποψή μου, θα έπρεπε να προστεθεί και ο τομέας της παραγωγής αγροτικών προϊόντων και της εκτροφής ζώων</w:t>
      </w:r>
      <w:r>
        <w:rPr>
          <w:rFonts w:eastAsia="Times New Roman" w:cs="Times New Roman"/>
          <w:szCs w:val="24"/>
        </w:rPr>
        <w:t xml:space="preserve">, </w:t>
      </w:r>
      <w:r>
        <w:rPr>
          <w:rFonts w:eastAsia="Times New Roman" w:cs="Times New Roman"/>
          <w:szCs w:val="24"/>
        </w:rPr>
        <w:t>κτηνοτροφίας</w:t>
      </w:r>
      <w:r>
        <w:rPr>
          <w:rFonts w:eastAsia="Times New Roman" w:cs="Times New Roman"/>
          <w:szCs w:val="24"/>
        </w:rPr>
        <w:t>,</w:t>
      </w:r>
      <w:r>
        <w:rPr>
          <w:rFonts w:eastAsia="Times New Roman" w:cs="Times New Roman"/>
          <w:szCs w:val="24"/>
        </w:rPr>
        <w:t xml:space="preserve"> συνδυαστικά με τη μεταποίησή τους.</w:t>
      </w:r>
    </w:p>
    <w:p w14:paraId="42AEA04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μετά την έξοδο της χώρας από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και την αυστηρή εποπτεία, η χώρα απέκτησε βαθμούς και δυνατότητες άσκησης αυτόνομης οικονομικής πολιτικής. Η χθεσινή απόφαση για πρόωρη αποπληρωμή των δανείων προς το Διεθνές Νομισματ</w:t>
      </w:r>
      <w:r>
        <w:rPr>
          <w:rFonts w:eastAsia="Times New Roman" w:cs="Times New Roman"/>
          <w:szCs w:val="24"/>
        </w:rPr>
        <w:t xml:space="preserve">ικό Ταμείο ενισχύει αυτούς τους βαθμούς και δυνατότητες. Αυτό δεν σημαίνει </w:t>
      </w:r>
      <w:r>
        <w:rPr>
          <w:rFonts w:eastAsia="Times New Roman" w:cs="Times New Roman"/>
          <w:szCs w:val="24"/>
        </w:rPr>
        <w:lastRenderedPageBreak/>
        <w:t>ότι ήρθησαν οι συνέπειες των πολιτικών δεκαετιών αλλά και των μνημονίων. Η οικονομική πολιτική που ασκείται συνίσταται, αφ’ ενός μεν στη σταδιακή άρση αδικιών</w:t>
      </w:r>
      <w:r>
        <w:rPr>
          <w:rFonts w:eastAsia="Times New Roman" w:cs="Times New Roman"/>
          <w:szCs w:val="24"/>
        </w:rPr>
        <w:t xml:space="preserve"> στην αποκατάσταση οικο</w:t>
      </w:r>
      <w:r>
        <w:rPr>
          <w:rFonts w:eastAsia="Times New Roman" w:cs="Times New Roman"/>
          <w:szCs w:val="24"/>
        </w:rPr>
        <w:t xml:space="preserve">νομικών και κοινωνικών ισορροπιών </w:t>
      </w:r>
    </w:p>
    <w:p w14:paraId="42AEA04E" w14:textId="77777777" w:rsidR="00F00D30" w:rsidRDefault="00AE51A4">
      <w:pPr>
        <w:spacing w:line="600" w:lineRule="auto"/>
        <w:ind w:firstLine="720"/>
        <w:jc w:val="both"/>
        <w:rPr>
          <w:rFonts w:eastAsia="Times New Roman" w:cs="Times New Roman"/>
          <w:color w:val="000000" w:themeColor="text1"/>
          <w:szCs w:val="24"/>
        </w:rPr>
      </w:pPr>
      <w:r w:rsidRPr="001359FA">
        <w:rPr>
          <w:rFonts w:eastAsia="Times New Roman" w:cs="Times New Roman"/>
          <w:b/>
          <w:color w:val="000000" w:themeColor="text1"/>
          <w:szCs w:val="24"/>
        </w:rPr>
        <w:t>ΠΡΟΕΔΡΕΥΩΝ (Γεώργιος Βαρεμένος):</w:t>
      </w:r>
      <w:r w:rsidRPr="001359FA">
        <w:rPr>
          <w:rFonts w:eastAsia="Times New Roman" w:cs="Times New Roman"/>
          <w:color w:val="000000" w:themeColor="text1"/>
          <w:szCs w:val="24"/>
        </w:rPr>
        <w:t xml:space="preserve"> Ωραία. Είστε σαφής.</w:t>
      </w:r>
    </w:p>
    <w:p w14:paraId="42AEA04F" w14:textId="77777777" w:rsidR="00F00D30" w:rsidRDefault="00AE51A4">
      <w:pPr>
        <w:spacing w:line="600" w:lineRule="auto"/>
        <w:ind w:firstLine="720"/>
        <w:jc w:val="both"/>
        <w:rPr>
          <w:rFonts w:eastAsia="Times New Roman" w:cs="Times New Roman"/>
          <w:color w:val="000000" w:themeColor="text1"/>
          <w:szCs w:val="24"/>
        </w:rPr>
      </w:pPr>
      <w:r w:rsidRPr="001359FA">
        <w:rPr>
          <w:rFonts w:eastAsia="Times New Roman" w:cs="Times New Roman"/>
          <w:b/>
          <w:color w:val="000000" w:themeColor="text1"/>
          <w:szCs w:val="24"/>
        </w:rPr>
        <w:t>ΓΕΩΡΓΙΟΣ ΠΑΠΑΗΛΙΟΥ:</w:t>
      </w:r>
      <w:r w:rsidRPr="001359FA">
        <w:rPr>
          <w:rFonts w:eastAsia="Times New Roman" w:cs="Times New Roman"/>
          <w:color w:val="000000" w:themeColor="text1"/>
          <w:szCs w:val="24"/>
        </w:rPr>
        <w:t xml:space="preserve"> …αλλά και στον σχεδιασμό και την εφαρμογή μιας πολιτικής ανάπτυξης που να βασίζεται στο νέο παραγωγικό υπόδειγμα. Αυτό επιδιώκεται να αξιοποιεί τα σ</w:t>
      </w:r>
      <w:r w:rsidRPr="001359FA">
        <w:rPr>
          <w:rFonts w:eastAsia="Times New Roman" w:cs="Times New Roman"/>
          <w:color w:val="000000" w:themeColor="text1"/>
          <w:szCs w:val="24"/>
        </w:rPr>
        <w:t>υγκριτικά πλεονεκτήματα της χώρας και των επιμέρους περιοχών, ενσωματώνοντας στις ασκούμενες πολιτικές την καινοτομία, τις συνέργειες, τη διαρθρωτική ανταγωνιστικότητα και την εξωστρέφεια.</w:t>
      </w:r>
    </w:p>
    <w:p w14:paraId="42AEA050" w14:textId="77777777" w:rsidR="00F00D30" w:rsidRDefault="00AE51A4">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Τελειώνετε, π</w:t>
      </w:r>
      <w:r>
        <w:rPr>
          <w:rFonts w:eastAsia="Times New Roman" w:cs="Times New Roman"/>
          <w:szCs w:val="24"/>
        </w:rPr>
        <w:t>αρακαλώ</w:t>
      </w:r>
      <w:r>
        <w:rPr>
          <w:rFonts w:eastAsia="Times New Roman" w:cs="Times New Roman"/>
          <w:szCs w:val="24"/>
        </w:rPr>
        <w:t>!</w:t>
      </w:r>
    </w:p>
    <w:p w14:paraId="42AEA051"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ΓΕΩΡΓΙΟΣ ΠΑΠ</w:t>
      </w:r>
      <w:r>
        <w:rPr>
          <w:rFonts w:eastAsia="Times New Roman" w:cs="Times New Roman"/>
          <w:b/>
          <w:szCs w:val="24"/>
        </w:rPr>
        <w:t>ΑΗΛΙΟΥ:</w:t>
      </w:r>
      <w:r>
        <w:rPr>
          <w:rFonts w:eastAsia="Times New Roman" w:cs="Times New Roman"/>
          <w:szCs w:val="24"/>
        </w:rPr>
        <w:t xml:space="preserve"> Τελειώνω, κύριε Πρόεδρε.</w:t>
      </w:r>
    </w:p>
    <w:p w14:paraId="42AEA05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Ευχαριστώ.</w:t>
      </w:r>
    </w:p>
    <w:p w14:paraId="42AEA05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Το υπό κρίση νομοσχέδιο εντάσσεται σε αυτή την πολιτική και την προοπτική που ανοίγεται </w:t>
      </w:r>
      <w:r>
        <w:rPr>
          <w:rFonts w:eastAsia="Times New Roman" w:cs="Times New Roman"/>
          <w:szCs w:val="24"/>
        </w:rPr>
        <w:t>για τη χώρα. Α</w:t>
      </w:r>
      <w:r>
        <w:rPr>
          <w:rFonts w:eastAsia="Times New Roman" w:cs="Times New Roman"/>
          <w:szCs w:val="24"/>
        </w:rPr>
        <w:t>υτές αποτελούν και το διαφοροποιητικό στοιχείο από τους πολιτικούς αντιπάλους μας, που εναποθέτουν, όπως εξάλλ</w:t>
      </w:r>
      <w:r>
        <w:rPr>
          <w:rFonts w:eastAsia="Times New Roman" w:cs="Times New Roman"/>
          <w:szCs w:val="24"/>
        </w:rPr>
        <w:t xml:space="preserve">ου </w:t>
      </w:r>
      <w:proofErr w:type="spellStart"/>
      <w:r>
        <w:rPr>
          <w:rFonts w:eastAsia="Times New Roman" w:cs="Times New Roman"/>
          <w:szCs w:val="24"/>
        </w:rPr>
        <w:t>ελέχθη</w:t>
      </w:r>
      <w:proofErr w:type="spellEnd"/>
      <w:r>
        <w:rPr>
          <w:rFonts w:eastAsia="Times New Roman" w:cs="Times New Roman"/>
          <w:szCs w:val="24"/>
        </w:rPr>
        <w:t xml:space="preserve"> από τους ίδιους</w:t>
      </w:r>
      <w:r>
        <w:rPr>
          <w:rFonts w:eastAsia="Times New Roman" w:cs="Times New Roman"/>
          <w:szCs w:val="24"/>
        </w:rPr>
        <w:t>, τα πάντα στις αγορές.</w:t>
      </w:r>
    </w:p>
    <w:p w14:paraId="42AEA05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Σας ευχαριστώ.</w:t>
      </w:r>
    </w:p>
    <w:p w14:paraId="42AEA055" w14:textId="77777777" w:rsidR="00F00D30" w:rsidRDefault="00AE51A4">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42AEA056" w14:textId="77777777" w:rsidR="00F00D30" w:rsidRDefault="00AE51A4">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Και εμείς ευχαριστούμε.</w:t>
      </w:r>
    </w:p>
    <w:p w14:paraId="42AEA057" w14:textId="77777777" w:rsidR="00F00D30" w:rsidRDefault="00AE51A4">
      <w:pPr>
        <w:spacing w:line="600" w:lineRule="auto"/>
        <w:ind w:firstLine="720"/>
        <w:jc w:val="both"/>
        <w:rPr>
          <w:rFonts w:eastAsia="Times New Roman" w:cs="Times New Roman"/>
          <w:szCs w:val="24"/>
        </w:rPr>
      </w:pP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4D1F57">
        <w:rPr>
          <w:rFonts w:eastAsia="Times New Roman" w:cs="Times New Roman"/>
          <w:szCs w:val="24"/>
        </w:rPr>
        <w:t xml:space="preserve">τον τρόπο οργάνωσης και λειτουργίας της Βουλής, τριάντα </w:t>
      </w:r>
      <w:r>
        <w:rPr>
          <w:rFonts w:eastAsia="Times New Roman" w:cs="Times New Roman"/>
          <w:szCs w:val="24"/>
        </w:rPr>
        <w:t>έξι</w:t>
      </w:r>
      <w:r w:rsidRPr="004D1F57">
        <w:rPr>
          <w:rFonts w:eastAsia="Times New Roman" w:cs="Times New Roman"/>
          <w:szCs w:val="24"/>
        </w:rPr>
        <w:t xml:space="preserve"> μαθητές και μαθήτριες και </w:t>
      </w:r>
      <w:r>
        <w:rPr>
          <w:rFonts w:eastAsia="Times New Roman" w:cs="Times New Roman"/>
          <w:szCs w:val="24"/>
        </w:rPr>
        <w:t>πέντε</w:t>
      </w:r>
      <w:r w:rsidRPr="004D1F57">
        <w:rPr>
          <w:rFonts w:eastAsia="Times New Roman" w:cs="Times New Roman"/>
          <w:szCs w:val="24"/>
        </w:rPr>
        <w:t xml:space="preserve"> εκπα</w:t>
      </w:r>
      <w:r>
        <w:rPr>
          <w:rFonts w:eastAsia="Times New Roman" w:cs="Times New Roman"/>
          <w:szCs w:val="24"/>
        </w:rPr>
        <w:t>ιδευτικοί συνοδοί τους από το 5</w:t>
      </w:r>
      <w:r w:rsidRPr="00140FE1">
        <w:rPr>
          <w:rFonts w:eastAsia="Times New Roman" w:cs="Times New Roman"/>
          <w:szCs w:val="24"/>
          <w:vertAlign w:val="superscript"/>
        </w:rPr>
        <w:t>ο</w:t>
      </w:r>
      <w:r>
        <w:rPr>
          <w:rFonts w:eastAsia="Times New Roman" w:cs="Times New Roman"/>
          <w:szCs w:val="24"/>
        </w:rPr>
        <w:t xml:space="preserve"> Γενικό Λύκειο της</w:t>
      </w:r>
      <w:r w:rsidRPr="004D1F57">
        <w:rPr>
          <w:rFonts w:eastAsia="Times New Roman" w:cs="Times New Roman"/>
          <w:szCs w:val="24"/>
        </w:rPr>
        <w:t xml:space="preserve"> Κ</w:t>
      </w:r>
      <w:r>
        <w:rPr>
          <w:rFonts w:eastAsia="Times New Roman" w:cs="Times New Roman"/>
          <w:szCs w:val="24"/>
        </w:rPr>
        <w:t>αλλιθέας</w:t>
      </w:r>
      <w:r w:rsidRPr="004D1F57">
        <w:rPr>
          <w:rFonts w:eastAsia="Times New Roman" w:cs="Times New Roman"/>
          <w:szCs w:val="24"/>
        </w:rPr>
        <w:t>.</w:t>
      </w:r>
    </w:p>
    <w:p w14:paraId="42AEA058" w14:textId="77777777" w:rsidR="00F00D30" w:rsidRDefault="00AE51A4">
      <w:pPr>
        <w:spacing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14:paraId="42AEA059" w14:textId="77777777" w:rsidR="00F00D30" w:rsidRDefault="00AE51A4">
      <w:pPr>
        <w:spacing w:line="600" w:lineRule="auto"/>
        <w:ind w:firstLine="709"/>
        <w:jc w:val="center"/>
        <w:rPr>
          <w:rFonts w:eastAsia="Times New Roman" w:cs="Times New Roman"/>
          <w:szCs w:val="24"/>
        </w:rPr>
      </w:pPr>
      <w:r w:rsidRPr="004D1F57">
        <w:rPr>
          <w:rFonts w:eastAsia="Times New Roman" w:cs="Times New Roman"/>
          <w:szCs w:val="24"/>
        </w:rPr>
        <w:lastRenderedPageBreak/>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42AEA05A" w14:textId="77777777" w:rsidR="00F00D30" w:rsidRDefault="00AE51A4">
      <w:pPr>
        <w:spacing w:line="600" w:lineRule="auto"/>
        <w:ind w:firstLine="720"/>
        <w:jc w:val="both"/>
        <w:rPr>
          <w:rFonts w:eastAsia="Times New Roman" w:cs="Times New Roman"/>
          <w:szCs w:val="24"/>
        </w:rPr>
      </w:pPr>
      <w:r w:rsidRPr="00161C04">
        <w:rPr>
          <w:rFonts w:eastAsia="Times New Roman" w:cs="Times New Roman"/>
          <w:szCs w:val="24"/>
        </w:rPr>
        <w:t>Κυρίες και κύριοι συνάδ</w:t>
      </w:r>
      <w:r w:rsidRPr="00161C04">
        <w:rPr>
          <w:rFonts w:eastAsia="Times New Roman" w:cs="Times New Roman"/>
          <w:szCs w:val="24"/>
        </w:rPr>
        <w:t xml:space="preserve">ελφοι, έχω </w:t>
      </w:r>
      <w:r>
        <w:rPr>
          <w:rFonts w:eastAsia="Times New Roman" w:cs="Times New Roman"/>
          <w:szCs w:val="24"/>
        </w:rPr>
        <w:t xml:space="preserve">επίσης </w:t>
      </w:r>
      <w:r w:rsidRPr="00161C04">
        <w:rPr>
          <w:rFonts w:eastAsia="Times New Roman" w:cs="Times New Roman"/>
          <w:szCs w:val="24"/>
        </w:rPr>
        <w:t>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cs="Times New Roman"/>
          <w:szCs w:val="24"/>
        </w:rPr>
        <w:t>Ο Ρήγας και η Επανάσταση</w:t>
      </w:r>
      <w:r w:rsidRPr="00161C04">
        <w:rPr>
          <w:rFonts w:eastAsia="Times New Roman" w:cs="Times New Roman"/>
          <w:szCs w:val="24"/>
        </w:rPr>
        <w:t xml:space="preserve">» που οργανώνει το Ίδρυμα της Βουλής, </w:t>
      </w:r>
      <w:r>
        <w:rPr>
          <w:rFonts w:eastAsia="Times New Roman" w:cs="Times New Roman"/>
          <w:szCs w:val="24"/>
        </w:rPr>
        <w:t>δεκατέσσερις</w:t>
      </w:r>
      <w:r w:rsidRPr="00161C04">
        <w:rPr>
          <w:rFonts w:eastAsia="Times New Roman" w:cs="Times New Roman"/>
          <w:szCs w:val="24"/>
        </w:rPr>
        <w:t xml:space="preserve"> μαθητές κα</w:t>
      </w:r>
      <w:r w:rsidRPr="00161C04">
        <w:rPr>
          <w:rFonts w:eastAsia="Times New Roman" w:cs="Times New Roman"/>
          <w:szCs w:val="24"/>
        </w:rPr>
        <w:t xml:space="preserve">ι μαθήτριες και </w:t>
      </w:r>
      <w:r>
        <w:rPr>
          <w:rFonts w:eastAsia="Times New Roman" w:cs="Times New Roman"/>
          <w:szCs w:val="24"/>
        </w:rPr>
        <w:t>τρεις</w:t>
      </w:r>
      <w:r w:rsidRPr="00161C04">
        <w:rPr>
          <w:rFonts w:eastAsia="Times New Roman" w:cs="Times New Roman"/>
          <w:szCs w:val="24"/>
        </w:rPr>
        <w:t xml:space="preserve"> εκπ</w:t>
      </w:r>
      <w:r>
        <w:rPr>
          <w:rFonts w:eastAsia="Times New Roman" w:cs="Times New Roman"/>
          <w:szCs w:val="24"/>
        </w:rPr>
        <w:t xml:space="preserve">αιδευτικοί συνοδοί τους από το </w:t>
      </w:r>
      <w:r w:rsidRPr="00161C04">
        <w:rPr>
          <w:rFonts w:eastAsia="Times New Roman" w:cs="Times New Roman"/>
          <w:szCs w:val="24"/>
        </w:rPr>
        <w:t>2</w:t>
      </w:r>
      <w:r w:rsidRPr="00140FE1">
        <w:rPr>
          <w:rFonts w:eastAsia="Times New Roman" w:cs="Times New Roman"/>
          <w:szCs w:val="24"/>
          <w:vertAlign w:val="superscript"/>
        </w:rPr>
        <w:t>ο</w:t>
      </w:r>
      <w:r w:rsidRPr="00161C04">
        <w:rPr>
          <w:rFonts w:eastAsia="Times New Roman" w:cs="Times New Roman"/>
          <w:szCs w:val="24"/>
        </w:rPr>
        <w:t xml:space="preserve"> </w:t>
      </w:r>
      <w:r>
        <w:rPr>
          <w:rFonts w:eastAsia="Times New Roman" w:cs="Times New Roman"/>
          <w:szCs w:val="24"/>
        </w:rPr>
        <w:t>Γυμνάσιο της Αγίας Βαρβάρας</w:t>
      </w:r>
      <w:r w:rsidRPr="00161C04">
        <w:rPr>
          <w:rFonts w:eastAsia="Times New Roman" w:cs="Times New Roman"/>
          <w:szCs w:val="24"/>
        </w:rPr>
        <w:t>.</w:t>
      </w:r>
    </w:p>
    <w:p w14:paraId="42AEA05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Καλώς ήρθατε στη</w:t>
      </w:r>
      <w:r w:rsidRPr="00161C04">
        <w:rPr>
          <w:rFonts w:eastAsia="Times New Roman" w:cs="Times New Roman"/>
          <w:szCs w:val="24"/>
        </w:rPr>
        <w:t xml:space="preserve"> Βουλή</w:t>
      </w:r>
      <w:r>
        <w:rPr>
          <w:rFonts w:eastAsia="Times New Roman" w:cs="Times New Roman"/>
          <w:szCs w:val="24"/>
        </w:rPr>
        <w:t>, λοιπόν</w:t>
      </w:r>
      <w:r w:rsidRPr="00161C04">
        <w:rPr>
          <w:rFonts w:eastAsia="Times New Roman" w:cs="Times New Roman"/>
          <w:szCs w:val="24"/>
        </w:rPr>
        <w:t>.</w:t>
      </w:r>
    </w:p>
    <w:p w14:paraId="42AEA05C" w14:textId="77777777" w:rsidR="00F00D30" w:rsidRDefault="00AE51A4">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42AEA05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Τον λόγο έχει ο κ. Βορίδης από τη Νέα Δημοκρατία.</w:t>
      </w:r>
    </w:p>
    <w:p w14:paraId="42AEA05E" w14:textId="77777777" w:rsidR="00F00D30" w:rsidRDefault="00AE51A4">
      <w:pPr>
        <w:spacing w:line="600" w:lineRule="auto"/>
        <w:ind w:firstLine="720"/>
        <w:jc w:val="both"/>
        <w:rPr>
          <w:rFonts w:eastAsia="Times New Roman" w:cs="Times New Roman"/>
          <w:szCs w:val="24"/>
        </w:rPr>
      </w:pPr>
      <w:r w:rsidRPr="00E37385">
        <w:rPr>
          <w:rFonts w:eastAsia="Times New Roman" w:cs="Times New Roman"/>
          <w:b/>
          <w:szCs w:val="24"/>
        </w:rPr>
        <w:t>ΜΑΥΡΟΥΔΗΣ ΒΟΡΙΔΗΣ:</w:t>
      </w:r>
      <w:r>
        <w:rPr>
          <w:rFonts w:eastAsia="Times New Roman" w:cs="Times New Roman"/>
          <w:szCs w:val="24"/>
        </w:rPr>
        <w:t xml:space="preserve"> Κυρίες και κύριοι</w:t>
      </w:r>
      <w:r>
        <w:rPr>
          <w:rFonts w:eastAsia="Times New Roman" w:cs="Times New Roman"/>
          <w:szCs w:val="24"/>
        </w:rPr>
        <w:t xml:space="preserve"> συνάδελφοι, σήμερα ολοκληρώνεται η απόπειρα να περάσει μια σκανδαλώδης τροπολογία, η οποία πραγματικά είναι ντροπή και μόνο που τολμά κάποιος να την εισηγείται στο Κοινοβούλιο και</w:t>
      </w:r>
      <w:r>
        <w:rPr>
          <w:rFonts w:eastAsia="Times New Roman" w:cs="Times New Roman"/>
          <w:szCs w:val="24"/>
        </w:rPr>
        <w:t>,</w:t>
      </w:r>
      <w:r>
        <w:rPr>
          <w:rFonts w:eastAsia="Times New Roman" w:cs="Times New Roman"/>
          <w:szCs w:val="24"/>
        </w:rPr>
        <w:t xml:space="preserve"> μάλιστα, αφού ήρθε χθες η τροπολογία αυτή, χωρίς τις υπογραφές των αρμοδίω</w:t>
      </w:r>
      <w:r>
        <w:rPr>
          <w:rFonts w:eastAsia="Times New Roman" w:cs="Times New Roman"/>
          <w:szCs w:val="24"/>
        </w:rPr>
        <w:t xml:space="preserve">ν Υπουργών, σήμερα συζητείται χωρίς την παρουσία </w:t>
      </w:r>
      <w:r>
        <w:rPr>
          <w:rFonts w:eastAsia="Times New Roman" w:cs="Times New Roman"/>
          <w:szCs w:val="24"/>
        </w:rPr>
        <w:lastRenderedPageBreak/>
        <w:t>των αρμοδίων Υπουργών, των αρχιτεκτόνων αυτής της τροπολογίας.</w:t>
      </w:r>
    </w:p>
    <w:p w14:paraId="42AEA05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Τι είναι αυτή η τροπολογία; Αποτελεί βλαπτική μεταβολή της συμβάσεως παραχωρήσεως που έχει κάνει το ΤΑΙΠΕΔ με τον ΟΠΑΠ και έχει ως αντικείμενο τ</w:t>
      </w:r>
      <w:r>
        <w:rPr>
          <w:rFonts w:eastAsia="Times New Roman" w:cs="Times New Roman"/>
          <w:szCs w:val="24"/>
        </w:rPr>
        <w:t>ην εικοσαετή μονοπωλιακή παραχώρηση της διεξαγωγής ιπποδρομιών και ιπποδρομιακού στοιχήματος. Έχει μια ιστορία όλη αυτή η υπόθεση και είναι και αισχρή, διότι ως νομιμοποιητική βάση χρησιμοποιείται, δήθεν, η αγωνία για τους εργαζομένους. Και θα σας πω τι λέ</w:t>
      </w:r>
      <w:r>
        <w:rPr>
          <w:rFonts w:eastAsia="Times New Roman" w:cs="Times New Roman"/>
          <w:szCs w:val="24"/>
        </w:rPr>
        <w:t>νε οι ίδιοι οι εργαζόμενοι για την αγωνία αυτή, που δήθεν τους επικαλείται η Κυβέρνηση.</w:t>
      </w:r>
    </w:p>
    <w:p w14:paraId="42AEA06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Τι είναι, λοιπόν, η ιστορία αυτής της υποθέσεως; Η διεξαγωγή των ιπποδρομιών κάποτε ήταν κρατική. Την είχε ο ΟΔΙΕ. Αποφασίστηκε να ιδιωτικοποιηθεί. Μάλιστα</w:t>
      </w:r>
      <w:r>
        <w:rPr>
          <w:rFonts w:eastAsia="Times New Roman" w:cs="Times New Roman"/>
          <w:szCs w:val="24"/>
        </w:rPr>
        <w:t>..</w:t>
      </w:r>
      <w:r>
        <w:rPr>
          <w:rFonts w:eastAsia="Times New Roman" w:cs="Times New Roman"/>
          <w:szCs w:val="24"/>
        </w:rPr>
        <w:t>. Ακολουθήθ</w:t>
      </w:r>
      <w:r>
        <w:rPr>
          <w:rFonts w:eastAsia="Times New Roman" w:cs="Times New Roman"/>
          <w:szCs w:val="24"/>
        </w:rPr>
        <w:t xml:space="preserve">ηκε μια διαδικασία διεθνούς διαγωνισμού. Είχε τα πάνω της και τα κάτω της. Ήταν να μπουν κάποιοι, δεν μπήκαν κάποιοι άλλοι, υπήρχε ένα ζήτημα του πώς θα </w:t>
      </w:r>
      <w:proofErr w:type="spellStart"/>
      <w:r>
        <w:rPr>
          <w:rFonts w:eastAsia="Times New Roman" w:cs="Times New Roman"/>
          <w:szCs w:val="24"/>
        </w:rPr>
        <w:t>περιγραφούν</w:t>
      </w:r>
      <w:proofErr w:type="spellEnd"/>
      <w:r>
        <w:rPr>
          <w:rFonts w:eastAsia="Times New Roman" w:cs="Times New Roman"/>
          <w:szCs w:val="24"/>
        </w:rPr>
        <w:t xml:space="preserve"> οι όροι. Όμως, έγινε ένας διεθνής διαγωνισμός. Σε αυτόν τον διεθνή διαγωνισμό συμμετείχε έν</w:t>
      </w:r>
      <w:r>
        <w:rPr>
          <w:rFonts w:eastAsia="Times New Roman" w:cs="Times New Roman"/>
          <w:szCs w:val="24"/>
        </w:rPr>
        <w:t>ας μάλιστα</w:t>
      </w:r>
      <w:r>
        <w:rPr>
          <w:rFonts w:eastAsia="Times New Roman" w:cs="Times New Roman"/>
          <w:szCs w:val="24"/>
        </w:rPr>
        <w:t>,</w:t>
      </w:r>
      <w:r>
        <w:rPr>
          <w:rFonts w:eastAsia="Times New Roman" w:cs="Times New Roman"/>
          <w:szCs w:val="24"/>
        </w:rPr>
        <w:t xml:space="preserve"> ο</w:t>
      </w:r>
      <w:r>
        <w:rPr>
          <w:rFonts w:eastAsia="Times New Roman" w:cs="Times New Roman"/>
          <w:szCs w:val="24"/>
        </w:rPr>
        <w:t>ι «Ιπποδρομίες Α.Ε.» με κύριο μέτοχο τον</w:t>
      </w:r>
      <w:r>
        <w:rPr>
          <w:rFonts w:eastAsia="Times New Roman" w:cs="Times New Roman"/>
          <w:szCs w:val="24"/>
        </w:rPr>
        <w:t xml:space="preserve"> </w:t>
      </w:r>
      <w:r>
        <w:rPr>
          <w:rFonts w:eastAsia="Times New Roman" w:cs="Times New Roman"/>
          <w:szCs w:val="24"/>
        </w:rPr>
        <w:lastRenderedPageBreak/>
        <w:t>ΟΠΑΠ</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συνήφθη</w:t>
      </w:r>
      <w:proofErr w:type="spellEnd"/>
      <w:r>
        <w:rPr>
          <w:rFonts w:eastAsia="Times New Roman" w:cs="Times New Roman"/>
          <w:szCs w:val="24"/>
        </w:rPr>
        <w:t xml:space="preserve"> νέα σύμβαση με βάση τους όρους αυτού του διαγωνισμού. Ένας από τους όρους αυτού του διαγωνισμού ήταν η καταβολή ενός μισθώματος. Το μίσθωμα αυτό ήταν για τη χρήση των ιπποδρομιακών εγκαταστάσεων στον </w:t>
      </w:r>
      <w:r>
        <w:rPr>
          <w:rFonts w:eastAsia="Times New Roman" w:cs="Times New Roman"/>
          <w:szCs w:val="24"/>
        </w:rPr>
        <w:t>ι</w:t>
      </w:r>
      <w:r>
        <w:rPr>
          <w:rFonts w:eastAsia="Times New Roman" w:cs="Times New Roman"/>
          <w:szCs w:val="24"/>
        </w:rPr>
        <w:t xml:space="preserve">ππόδρομο Μαρκοπούλου και συμφωνήθηκε στο ποσό περίπου </w:t>
      </w:r>
      <w:r>
        <w:rPr>
          <w:rFonts w:eastAsia="Times New Roman" w:cs="Times New Roman"/>
          <w:szCs w:val="24"/>
        </w:rPr>
        <w:t>των 2.200.000 ευρώ τον χρόνο επί είκοσι χρόνια. Αυτό έγινε το 2015. Υπολογίστε πόσα χρόνια έχουν μείνει.</w:t>
      </w:r>
    </w:p>
    <w:p w14:paraId="42AEA06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Έρχεται σήμερα ο </w:t>
      </w:r>
      <w:proofErr w:type="spellStart"/>
      <w:r>
        <w:rPr>
          <w:rFonts w:eastAsia="Times New Roman" w:cs="Times New Roman"/>
          <w:szCs w:val="24"/>
        </w:rPr>
        <w:t>παραχωρησιούχος</w:t>
      </w:r>
      <w:proofErr w:type="spellEnd"/>
      <w:r>
        <w:rPr>
          <w:rFonts w:eastAsia="Times New Roman" w:cs="Times New Roman"/>
          <w:szCs w:val="24"/>
        </w:rPr>
        <w:t>, ο οποίος κάνει το εξής. Παραβιάζοντας την υποχρέωση που είχε από τη σύμβαση ο ΟΠΑΠ, δηλαδή για να μη λέω ο ΟΠΑΠ, η «Ι</w:t>
      </w:r>
      <w:r>
        <w:rPr>
          <w:rFonts w:eastAsia="Times New Roman" w:cs="Times New Roman"/>
          <w:szCs w:val="24"/>
        </w:rPr>
        <w:t>πποδρομίες Α.Ε.», της οποίας κύριος και βασικός μέτοχος είναι ο ΟΠΑΠ, έρχεται και σταματά τη διεξαγωγή των ιπποδρομιών, ενώ έχει υποχρέωση ελαχίστου αριθμού ιπποδρομιών. Τις σταματά.</w:t>
      </w:r>
    </w:p>
    <w:p w14:paraId="42AEA06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Τι συνέπεια έχει αυτό; Οι προπονητές δεν αμείβονται, οι αναβάτες δεν αμεί</w:t>
      </w:r>
      <w:r>
        <w:rPr>
          <w:rFonts w:eastAsia="Times New Roman" w:cs="Times New Roman"/>
          <w:szCs w:val="24"/>
        </w:rPr>
        <w:t xml:space="preserve">βονται, οι ιδιοκτήτες δρομώνων ίππων δεν παίρνουν έπαθλα, οι εργαζόμενοι οι οποίοι είναι γύρω από αυτή τη δραστηριότητα δεν αμείβονται και το κάνει αυτό η «Ιπποδρομίες Α.Ε.» κατά παράβαση των συμβατικών όρων και έρχεται και λέει το εξής: «Ξέρετε; Εγώ χάνω </w:t>
      </w:r>
      <w:r>
        <w:rPr>
          <w:rFonts w:eastAsia="Times New Roman" w:cs="Times New Roman"/>
          <w:szCs w:val="24"/>
        </w:rPr>
        <w:t xml:space="preserve">χρήματα από τις ιπποδρομίες, </w:t>
      </w:r>
      <w:r>
        <w:rPr>
          <w:rFonts w:eastAsia="Times New Roman" w:cs="Times New Roman"/>
          <w:szCs w:val="24"/>
        </w:rPr>
        <w:lastRenderedPageBreak/>
        <w:t>άρα δεν με ενδιαφέρει η διεξαγωγή των ιπποδρομιών και σταματάω αντισυμβατικά την υποχρέωσή μου να διεξάγω ιπποδρομίες. Δημιουργείται πρόβλημα στους εργαζόμενους και ελάτε να μου βελτιώσετε τους όρους της συμβάσεως». Αυτό συμβαί</w:t>
      </w:r>
      <w:r>
        <w:rPr>
          <w:rFonts w:eastAsia="Times New Roman" w:cs="Times New Roman"/>
          <w:szCs w:val="24"/>
        </w:rPr>
        <w:t>νει.</w:t>
      </w:r>
    </w:p>
    <w:p w14:paraId="42AEA06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Έρχεται τώρα εδώ με αυτή την τροπολογία, κυρίες και κύριοι συνάδελφοι</w:t>
      </w:r>
      <w:r>
        <w:rPr>
          <w:rFonts w:eastAsia="Times New Roman" w:cs="Times New Roman"/>
          <w:szCs w:val="24"/>
        </w:rPr>
        <w:t>,</w:t>
      </w:r>
      <w:r>
        <w:rPr>
          <w:rFonts w:eastAsia="Times New Roman" w:cs="Times New Roman"/>
          <w:szCs w:val="24"/>
        </w:rPr>
        <w:t xml:space="preserve"> και τι λέει; Ξέρετε πόσο θα γίνει το μίσθωμα; Θα υπάρξει, λέει, ένας εκτιμητής από κοινού που θα το καθορίσει ως ποσοστό επί των ακαθαρίστων εσόδων. Ξέρετε τι λέει η πιάτσα για το </w:t>
      </w:r>
      <w:r>
        <w:rPr>
          <w:rFonts w:eastAsia="Times New Roman" w:cs="Times New Roman"/>
          <w:szCs w:val="24"/>
        </w:rPr>
        <w:t xml:space="preserve">μίσθωμα; Από τα 2.200.000 ευρώ θα πάει στις 200.000 ευρώ. Ξέρετε πόση είναι η απώλεια του </w:t>
      </w:r>
      <w:r>
        <w:rPr>
          <w:rFonts w:eastAsia="Times New Roman" w:cs="Times New Roman"/>
          <w:szCs w:val="24"/>
        </w:rPr>
        <w:t>δ</w:t>
      </w:r>
      <w:r>
        <w:rPr>
          <w:rFonts w:eastAsia="Times New Roman" w:cs="Times New Roman"/>
          <w:szCs w:val="24"/>
        </w:rPr>
        <w:t>ημοσίου από αυτό; Είναι 30 εκατομμύρια στη διεξαγωγή του χρόνου της συμβάσεως.</w:t>
      </w:r>
    </w:p>
    <w:p w14:paraId="42AEA06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Τι άλλο ήρθε και μας είπε ο κ. </w:t>
      </w:r>
      <w:proofErr w:type="spellStart"/>
      <w:r>
        <w:rPr>
          <w:rFonts w:eastAsia="Times New Roman" w:cs="Times New Roman"/>
          <w:szCs w:val="24"/>
        </w:rPr>
        <w:t>Τσακαλώτος</w:t>
      </w:r>
      <w:proofErr w:type="spellEnd"/>
      <w:r>
        <w:rPr>
          <w:rFonts w:eastAsia="Times New Roman" w:cs="Times New Roman"/>
          <w:szCs w:val="24"/>
        </w:rPr>
        <w:t xml:space="preserve"> εδώ, άνετος, ωραίος και χαλαρός, κάνοντας κα</w:t>
      </w:r>
      <w:r>
        <w:rPr>
          <w:rFonts w:eastAsia="Times New Roman" w:cs="Times New Roman"/>
          <w:szCs w:val="24"/>
        </w:rPr>
        <w:t xml:space="preserve">ι έξυπνη κριτική για το αν είναι καλά τα οικονομικά μου ή όχι; Δέχομαι, λέει, επίσης, τη δυνατότητα της συγχωνεύσεως </w:t>
      </w:r>
      <w:r>
        <w:rPr>
          <w:rFonts w:eastAsia="Times New Roman" w:cs="Times New Roman"/>
          <w:szCs w:val="24"/>
        </w:rPr>
        <w:t>της εταιρείας</w:t>
      </w:r>
      <w:r>
        <w:rPr>
          <w:rFonts w:eastAsia="Times New Roman" w:cs="Times New Roman"/>
          <w:szCs w:val="24"/>
        </w:rPr>
        <w:t xml:space="preserve"> «Ιπποδρομίες Α.Ε.» με τον ΟΠΑΠ. Γιατί το δέχεται αυτό και γιατί το ζητούν; Διότι οι «Ιπποδρομίες Α.Ε.» έχασαν 30 με 40 εκατομ</w:t>
      </w:r>
      <w:r>
        <w:rPr>
          <w:rFonts w:eastAsia="Times New Roman" w:cs="Times New Roman"/>
          <w:szCs w:val="24"/>
        </w:rPr>
        <w:t xml:space="preserve">μύρια, έχουν ζημίες, θα </w:t>
      </w:r>
      <w:r>
        <w:rPr>
          <w:rFonts w:eastAsia="Times New Roman" w:cs="Times New Roman"/>
          <w:szCs w:val="24"/>
        </w:rPr>
        <w:lastRenderedPageBreak/>
        <w:t>μεταφέρουν τις ζημίες στον κερδοφόρο ΟΠΑΠ, οπότε θα γλιτώσου</w:t>
      </w:r>
      <w:r>
        <w:rPr>
          <w:rFonts w:eastAsia="Times New Roman" w:cs="Times New Roman"/>
          <w:szCs w:val="24"/>
        </w:rPr>
        <w:t>ν</w:t>
      </w:r>
      <w:r>
        <w:rPr>
          <w:rFonts w:eastAsia="Times New Roman" w:cs="Times New Roman"/>
          <w:szCs w:val="24"/>
        </w:rPr>
        <w:t xml:space="preserve"> το 25% του φόρου. Άλλα 10 εκατομμύρια απώλεια για το </w:t>
      </w:r>
      <w:r>
        <w:rPr>
          <w:rFonts w:eastAsia="Times New Roman" w:cs="Times New Roman"/>
          <w:szCs w:val="24"/>
        </w:rPr>
        <w:t>δ</w:t>
      </w:r>
      <w:r>
        <w:rPr>
          <w:rFonts w:eastAsia="Times New Roman" w:cs="Times New Roman"/>
          <w:szCs w:val="24"/>
        </w:rPr>
        <w:t>ημόσιο. Πόσα είπα; Τα 30 εκατομμύρια συν 10 εκατομμύρια μας κάνουν 40 εκατομμύρια.</w:t>
      </w:r>
    </w:p>
    <w:p w14:paraId="42AEA06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Όμως, υπάρχει και ένα άλλο ωραίο.</w:t>
      </w:r>
      <w:r>
        <w:rPr>
          <w:rFonts w:eastAsia="Times New Roman" w:cs="Times New Roman"/>
          <w:szCs w:val="24"/>
        </w:rPr>
        <w:t xml:space="preserve"> Το ωραίο είναι ότι όταν πήραν τον </w:t>
      </w:r>
      <w:r>
        <w:rPr>
          <w:rFonts w:eastAsia="Times New Roman" w:cs="Times New Roman"/>
          <w:szCs w:val="24"/>
        </w:rPr>
        <w:t>ι</w:t>
      </w:r>
      <w:r>
        <w:rPr>
          <w:rFonts w:eastAsia="Times New Roman" w:cs="Times New Roman"/>
          <w:szCs w:val="24"/>
        </w:rPr>
        <w:t xml:space="preserve">ππόδρομο, ο </w:t>
      </w:r>
      <w:r>
        <w:rPr>
          <w:rFonts w:eastAsia="Times New Roman" w:cs="Times New Roman"/>
          <w:szCs w:val="24"/>
        </w:rPr>
        <w:t>ι</w:t>
      </w:r>
      <w:r>
        <w:rPr>
          <w:rFonts w:eastAsia="Times New Roman" w:cs="Times New Roman"/>
          <w:szCs w:val="24"/>
        </w:rPr>
        <w:t>ππόδρομος είχε συγκεκριμένες χρήσεις γης. Τώρα έρχονται και λένε: Όχι, διευρύνουμε και τις χρήσεις γης, να μπορείς να το κάνεις και άλλα πράγματα.</w:t>
      </w:r>
    </w:p>
    <w:p w14:paraId="42AEA06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Έρχομαι εδώ και ρωτώ το εξής. Αυτά όλα βλάπτουν το δημόσιο σ</w:t>
      </w:r>
      <w:r>
        <w:rPr>
          <w:rFonts w:eastAsia="Times New Roman" w:cs="Times New Roman"/>
          <w:szCs w:val="24"/>
        </w:rPr>
        <w:t>υμφέρον. Μετατρέπετε τη Βουλή σε πλυντήριο για μια ακόμη φορά βλαπτικών μεταβολών συμβάσεων, που εξυπηρετούν συγκεκριμένα ατομικά ή επιχειρηματικά συμφέροντα, διότι πίσω και από τις ιπποδρομίες, πίσω και από τον ΟΠΑΠ υπάρχουν μέτοχοι, οι οποίοι ωφελούνται.</w:t>
      </w:r>
    </w:p>
    <w:p w14:paraId="42AEA06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Και βάζετε μπροστά και τους εργαζόμενους, αυτούς που πλήττονται. Γιατί</w:t>
      </w:r>
      <w:r>
        <w:rPr>
          <w:rFonts w:eastAsia="Times New Roman" w:cs="Times New Roman"/>
          <w:szCs w:val="24"/>
        </w:rPr>
        <w:t>,</w:t>
      </w:r>
      <w:r>
        <w:rPr>
          <w:rFonts w:eastAsia="Times New Roman" w:cs="Times New Roman"/>
          <w:szCs w:val="24"/>
        </w:rPr>
        <w:t xml:space="preserve"> ποιος είναι ο εκβιασμός, κυρίες και κύριοι συνάδελφοι; «Αν δεν μας δώσετε αυτά που θέλουμε, εμείς δεν εκπληρώνουμε την υποχρέωσή μας για διεξαγωγή ιπποδρομιών». </w:t>
      </w:r>
      <w:r>
        <w:rPr>
          <w:rFonts w:eastAsia="Times New Roman" w:cs="Times New Roman"/>
          <w:szCs w:val="24"/>
        </w:rPr>
        <w:lastRenderedPageBreak/>
        <w:t>Κι επειδή ελέγχουν και</w:t>
      </w:r>
      <w:r>
        <w:rPr>
          <w:rFonts w:eastAsia="Times New Roman" w:cs="Times New Roman"/>
          <w:szCs w:val="24"/>
        </w:rPr>
        <w:t xml:space="preserve"> ορισμένα </w:t>
      </w:r>
      <w:r>
        <w:rPr>
          <w:rFonts w:eastAsia="Times New Roman" w:cs="Times New Roman"/>
          <w:szCs w:val="24"/>
        </w:rPr>
        <w:t>μέσα ενημέρωσης</w:t>
      </w:r>
      <w:r>
        <w:rPr>
          <w:rFonts w:eastAsia="Times New Roman" w:cs="Times New Roman"/>
          <w:szCs w:val="24"/>
        </w:rPr>
        <w:t>, από χθες</w:t>
      </w:r>
      <w:r>
        <w:rPr>
          <w:rFonts w:eastAsia="Times New Roman" w:cs="Times New Roman"/>
          <w:szCs w:val="24"/>
        </w:rPr>
        <w:t xml:space="preserve"> </w:t>
      </w:r>
      <w:r>
        <w:rPr>
          <w:rFonts w:eastAsia="Times New Roman" w:cs="Times New Roman"/>
          <w:szCs w:val="24"/>
        </w:rPr>
        <w:t>δέχομαι επιθέσεις του στυλ «</w:t>
      </w:r>
      <w:r>
        <w:rPr>
          <w:rFonts w:eastAsia="Times New Roman" w:cs="Times New Roman"/>
          <w:szCs w:val="24"/>
        </w:rPr>
        <w:t>α</w:t>
      </w:r>
      <w:r>
        <w:rPr>
          <w:rFonts w:eastAsia="Times New Roman" w:cs="Times New Roman"/>
          <w:szCs w:val="24"/>
        </w:rPr>
        <w:t>διαφορεί ο Βορίδης για τους τρεις χιλιάδες εργαζόμενους», αυτούς που τους έχω εγώ υποστηρίξει την εποχή που όλοι μάχονταν και εναντίον της ιδιωτικοποιήσεως και είχαν αφήσει τους ανθρώπους χωρ</w:t>
      </w:r>
      <w:r>
        <w:rPr>
          <w:rFonts w:eastAsia="Times New Roman" w:cs="Times New Roman"/>
          <w:szCs w:val="24"/>
        </w:rPr>
        <w:t>ίς δουλειά. Τους υποστηρίζω εγώ τώρα δεκαπέντε χρόνια στο Μαρκόπουλο και θα μου πουν ότι τους βλάπτ</w:t>
      </w:r>
      <w:r>
        <w:rPr>
          <w:rFonts w:eastAsia="Times New Roman" w:cs="Times New Roman"/>
          <w:szCs w:val="24"/>
        </w:rPr>
        <w:t>ω</w:t>
      </w:r>
      <w:r>
        <w:rPr>
          <w:rFonts w:eastAsia="Times New Roman" w:cs="Times New Roman"/>
          <w:szCs w:val="24"/>
        </w:rPr>
        <w:t xml:space="preserve"> κι από πάνω! </w:t>
      </w:r>
    </w:p>
    <w:p w14:paraId="42AEA06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Έρχονται οι ίδιοι οι εργαζόμενοι με ανακοίνωσή τους που λέει ότι το κράτος θα χαρίσει 40 εκατομμύρια ευρώ, 15 εκατομμύρια ευρώ νοίκια, θα αλλ</w:t>
      </w:r>
      <w:r>
        <w:rPr>
          <w:rFonts w:eastAsia="Times New Roman" w:cs="Times New Roman"/>
          <w:szCs w:val="24"/>
        </w:rPr>
        <w:t>άξει τη χρήση γης, χωρίς την παραμικρή δέσμευση για την ανάπτυξη των ιπποδρομιών. Προβλέπεται μέσα στη διάταξη αυτής της τροπολογίας ότι όταν θα κάνουν δαπάνες για τον ιππόδρομο, αυτές, παρακαλώ, θα εκπίπτουν από το μίσθωμα. Δηλαδή, με τα λεφτά του μισθώμα</w:t>
      </w:r>
      <w:r>
        <w:rPr>
          <w:rFonts w:eastAsia="Times New Roman" w:cs="Times New Roman"/>
          <w:szCs w:val="24"/>
        </w:rPr>
        <w:t xml:space="preserve">τος του </w:t>
      </w:r>
      <w:r>
        <w:rPr>
          <w:rFonts w:eastAsia="Times New Roman" w:cs="Times New Roman"/>
          <w:szCs w:val="24"/>
        </w:rPr>
        <w:t>δ</w:t>
      </w:r>
      <w:r>
        <w:rPr>
          <w:rFonts w:eastAsia="Times New Roman" w:cs="Times New Roman"/>
          <w:szCs w:val="24"/>
        </w:rPr>
        <w:t xml:space="preserve">ημοσίου θα κάθεται ο </w:t>
      </w:r>
      <w:proofErr w:type="spellStart"/>
      <w:r>
        <w:rPr>
          <w:rFonts w:eastAsia="Times New Roman" w:cs="Times New Roman"/>
          <w:szCs w:val="24"/>
        </w:rPr>
        <w:t>παραχωρησιούχος</w:t>
      </w:r>
      <w:proofErr w:type="spellEnd"/>
      <w:r>
        <w:rPr>
          <w:rFonts w:eastAsia="Times New Roman" w:cs="Times New Roman"/>
          <w:szCs w:val="24"/>
        </w:rPr>
        <w:t xml:space="preserve"> να κάνει την όποια ανάπτυξή του.</w:t>
      </w:r>
    </w:p>
    <w:p w14:paraId="42AEA069" w14:textId="77777777" w:rsidR="00F00D30" w:rsidRDefault="00AE51A4">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λήξης του χρόνου ομιλίας του κυρίου Βουλευτή)</w:t>
      </w:r>
    </w:p>
    <w:p w14:paraId="42AEA06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θα μου δώσετε δύο λεπτά και τελειώνω.</w:t>
      </w:r>
    </w:p>
    <w:p w14:paraId="42AEA06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Και ερωτώ το εξής: Εάν ήξερε ο οποιοσδήπο</w:t>
      </w:r>
      <w:r>
        <w:rPr>
          <w:rFonts w:eastAsia="Times New Roman" w:cs="Times New Roman"/>
          <w:szCs w:val="24"/>
        </w:rPr>
        <w:t>τε την ώρα που γίνεται ο διεθνής διαγωνισμός ότι δεν θα πληρώνει 2.200.000 τον χρόνο, αλλά θα πληρώνει 200, ότι δεν θα έχει αυτές τις χρήσεις γης αλλά θα έχει άλλες, ότι θα εξέπιπτε το μίσθωμά του, ότι μπορεί να εκπίπτει τ</w:t>
      </w:r>
      <w:r>
        <w:rPr>
          <w:rFonts w:eastAsia="Times New Roman" w:cs="Times New Roman"/>
          <w:szCs w:val="24"/>
        </w:rPr>
        <w:t>ι</w:t>
      </w:r>
      <w:r>
        <w:rPr>
          <w:rFonts w:eastAsia="Times New Roman" w:cs="Times New Roman"/>
          <w:szCs w:val="24"/>
        </w:rPr>
        <w:t>ς δαπάν</w:t>
      </w:r>
      <w:r>
        <w:rPr>
          <w:rFonts w:eastAsia="Times New Roman" w:cs="Times New Roman"/>
          <w:szCs w:val="24"/>
        </w:rPr>
        <w:t>ε</w:t>
      </w:r>
      <w:r>
        <w:rPr>
          <w:rFonts w:eastAsia="Times New Roman" w:cs="Times New Roman"/>
          <w:szCs w:val="24"/>
        </w:rPr>
        <w:t xml:space="preserve">ς, ότι θα έχει ακόμα και </w:t>
      </w:r>
      <w:r>
        <w:rPr>
          <w:rFonts w:eastAsia="Times New Roman" w:cs="Times New Roman"/>
          <w:szCs w:val="24"/>
        </w:rPr>
        <w:t xml:space="preserve">τη δυνατότητα, εάν κάνει ζημίες, να πάει να τη συγχωνεύσει με μια κερδοφόρα επιχείρησή του, για να μην πληρώσει φόρο, θα ήταν </w:t>
      </w:r>
      <w:r>
        <w:rPr>
          <w:rFonts w:eastAsia="Times New Roman" w:cs="Times New Roman"/>
          <w:szCs w:val="24"/>
        </w:rPr>
        <w:t xml:space="preserve">μόνο </w:t>
      </w:r>
      <w:r>
        <w:rPr>
          <w:rFonts w:eastAsia="Times New Roman" w:cs="Times New Roman"/>
          <w:szCs w:val="24"/>
        </w:rPr>
        <w:t>ένας εκείνος ο οποίος θα συμμετείχε σε αυτόν τον διαγωνισμό;</w:t>
      </w:r>
    </w:p>
    <w:p w14:paraId="42AEA06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Τι ερχόμαστε σήμερα και λέμε; Γίνονται όλες αυτές οι μονομερείς </w:t>
      </w:r>
      <w:r>
        <w:rPr>
          <w:rFonts w:eastAsia="Times New Roman" w:cs="Times New Roman"/>
          <w:szCs w:val="24"/>
        </w:rPr>
        <w:t>βλαπτικές μεταβολές και μετατρέπεται η Βουλή σε πλυντήριο. Να ενημερώσει κάποιος τους κυρίους Υπουργούς, γιατί μπορεί να τους διαφεύγει μία νομική λεπτομέρεια. Όταν η Βουλή κυρώνει συμβάσεις, δεν λειτουργεί κανονιστικά, άρα δεν απαλλάσσονται οι ευθύνες των</w:t>
      </w:r>
      <w:r>
        <w:rPr>
          <w:rFonts w:eastAsia="Times New Roman" w:cs="Times New Roman"/>
          <w:szCs w:val="24"/>
        </w:rPr>
        <w:t xml:space="preserve"> Υπουργών. Δεν σημαίνει ότι επειδή περνάει από εδώ, όταν δεν είναι κανονιστική αρμοδιότητα της </w:t>
      </w:r>
      <w:r>
        <w:rPr>
          <w:rFonts w:eastAsia="Times New Roman" w:cs="Times New Roman"/>
          <w:szCs w:val="24"/>
        </w:rPr>
        <w:lastRenderedPageBreak/>
        <w:t xml:space="preserve">Βουλής, απαλλάσσονται των ευθυνών τους για τη βλάβη του </w:t>
      </w:r>
      <w:r>
        <w:rPr>
          <w:rFonts w:eastAsia="Times New Roman" w:cs="Times New Roman"/>
          <w:szCs w:val="24"/>
        </w:rPr>
        <w:t>δ</w:t>
      </w:r>
      <w:r>
        <w:rPr>
          <w:rFonts w:eastAsia="Times New Roman" w:cs="Times New Roman"/>
          <w:szCs w:val="24"/>
        </w:rPr>
        <w:t>ημοσίου. Αν κάποιος τους το έχει πει αυτό, να τους ενημερώσει ότι τους το λέει λάθος.</w:t>
      </w:r>
    </w:p>
    <w:p w14:paraId="42AEA06D"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ΔΗΜΗΤΡΙΟΣ ΚΥΡΙΑΖΙΔ</w:t>
      </w:r>
      <w:r>
        <w:rPr>
          <w:rFonts w:eastAsia="Times New Roman" w:cs="Times New Roman"/>
          <w:b/>
          <w:szCs w:val="24"/>
        </w:rPr>
        <w:t xml:space="preserve">ΗΣ: </w:t>
      </w:r>
      <w:r>
        <w:rPr>
          <w:rFonts w:eastAsia="Times New Roman" w:cs="Times New Roman"/>
          <w:szCs w:val="24"/>
        </w:rPr>
        <w:t>Θα το ρυθμίσουμε στη συνέχεια. Θα νομοθετήσουμε.</w:t>
      </w:r>
    </w:p>
    <w:p w14:paraId="42AEA06E"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Έρχομαι, λοιπόν και λέω το εξής: Όλα αυτά τα βλαπτικά για το δημόσιο συμφέρον </w:t>
      </w:r>
      <w:r>
        <w:rPr>
          <w:rFonts w:eastAsia="Times New Roman" w:cs="Times New Roman"/>
          <w:szCs w:val="24"/>
        </w:rPr>
        <w:t>-</w:t>
      </w:r>
      <w:r>
        <w:rPr>
          <w:rFonts w:eastAsia="Times New Roman" w:cs="Times New Roman"/>
          <w:szCs w:val="24"/>
        </w:rPr>
        <w:t>και δεν είναι η πρώτη φορά, εδώ είναι περίπτωση «</w:t>
      </w:r>
      <w:proofErr w:type="spellStart"/>
      <w:r>
        <w:rPr>
          <w:rFonts w:eastAsia="Times New Roman" w:cs="Times New Roman"/>
          <w:szCs w:val="24"/>
        </w:rPr>
        <w:t>Θριάσιο</w:t>
      </w:r>
      <w:proofErr w:type="spellEnd"/>
      <w:r>
        <w:rPr>
          <w:rFonts w:eastAsia="Times New Roman" w:cs="Times New Roman"/>
          <w:szCs w:val="24"/>
        </w:rPr>
        <w:t xml:space="preserve"> νούμερο 2»- γίνονται με το θράσος ότι δήθεν καλύ</w:t>
      </w:r>
      <w:r>
        <w:rPr>
          <w:rFonts w:eastAsia="Times New Roman" w:cs="Times New Roman"/>
          <w:szCs w:val="24"/>
        </w:rPr>
        <w:t>πτουν τους εργαζόμενους, προσέξτε, χωρίς την παραμικρή αναπτυξιακή δέσμευση. Δεν μπαίνει ούτε ένας όρος μέσα για το ποιες επενδύσεις πρέπει να γίνουν, για το πόσες ιπποδρομίες πρέπει να διεξάγονται, για το πώς πρέπει να αναπτύσσονται κάθε χρόνο οι ιπποδρομ</w:t>
      </w:r>
      <w:r>
        <w:rPr>
          <w:rFonts w:eastAsia="Times New Roman" w:cs="Times New Roman"/>
          <w:szCs w:val="24"/>
        </w:rPr>
        <w:t xml:space="preserve">ίες. Τίποτα! Και έχοντας ήδη κάνει την παραχώρηση σε προηγούμενο νομοσχέδιο, έρχονται να δώσουν ουσιαστικά έλεγχο του ρυθμιστή, της Φιλίππου Ενώσεως, στον ρυθμιζόμενο που είναι οι «Ιπποδρομίες Α.Ε.» </w:t>
      </w:r>
    </w:p>
    <w:p w14:paraId="42AEA06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συγχωρείτε</w:t>
      </w:r>
      <w:proofErr w:type="spellEnd"/>
      <w:r>
        <w:rPr>
          <w:rFonts w:eastAsia="Times New Roman" w:cs="Times New Roman"/>
          <w:szCs w:val="24"/>
        </w:rPr>
        <w:t>, δεν υπάρχει κυβέρνηση η οποία θα διανοείτ</w:t>
      </w:r>
      <w:r>
        <w:rPr>
          <w:rFonts w:eastAsia="Times New Roman" w:cs="Times New Roman"/>
          <w:szCs w:val="24"/>
        </w:rPr>
        <w:t>ο να κάνει αυτά τα πράγματα και δεν θα ήταν εδώ τουλάχιστον κάποιος να υποστηρίξει από την πλευρά της Κυβερνήσεως αυτό το άθλιο νομοθέτημα.</w:t>
      </w:r>
    </w:p>
    <w:p w14:paraId="42AEA070" w14:textId="77777777" w:rsidR="00F00D30" w:rsidRDefault="00AE51A4">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2AEA071" w14:textId="77777777" w:rsidR="00F00D30" w:rsidRDefault="00AE51A4">
      <w:pPr>
        <w:spacing w:line="600" w:lineRule="auto"/>
        <w:ind w:firstLine="720"/>
        <w:jc w:val="both"/>
        <w:rPr>
          <w:rFonts w:eastAsia="Times New Roman" w:cs="Times New Roman"/>
          <w:szCs w:val="24"/>
        </w:rPr>
      </w:pPr>
      <w:r w:rsidRPr="00D1761A">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w:t>
      </w:r>
      <w:r>
        <w:rPr>
          <w:rFonts w:eastAsia="Times New Roman" w:cs="Times New Roman"/>
          <w:szCs w:val="24"/>
        </w:rPr>
        <w:t>Κοινοβουλευτικός Εκπρόσωπος της Χρυσής Αυγής, έχει τον λόγο.</w:t>
      </w:r>
    </w:p>
    <w:p w14:paraId="42AEA072"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κύριε Πρόεδρε.</w:t>
      </w:r>
    </w:p>
    <w:p w14:paraId="42AEA07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Θα ήθελα να εκφράσω κι εγώ με τη σειρά μου τη συμπάθεια και τη συμπόνια προς τον γαλλικό λαό και όχι μόνο, αλλά σε όλους τους χριστιανούς καθολικούς, </w:t>
      </w:r>
      <w:r>
        <w:rPr>
          <w:rFonts w:eastAsia="Times New Roman" w:cs="Times New Roman"/>
          <w:szCs w:val="24"/>
        </w:rPr>
        <w:t xml:space="preserve">διότι η αναφορά όπως έγινε δεν αφορά ένα πολιτιστικό μνημείο της </w:t>
      </w:r>
      <w:r>
        <w:rPr>
          <w:rFonts w:eastAsia="Times New Roman" w:cs="Times New Roman"/>
          <w:szCs w:val="24"/>
          <w:lang w:val="en-US"/>
        </w:rPr>
        <w:t>UNESCO</w:t>
      </w:r>
      <w:r>
        <w:rPr>
          <w:rFonts w:eastAsia="Times New Roman" w:cs="Times New Roman"/>
          <w:szCs w:val="24"/>
        </w:rPr>
        <w:t>, αλλά μιλάμε για μια εκκλησία η οποία ήταν σε λειτουργία. Κανείς δεν ανέφερε τι έχει ειπωθεί σχετικά μ</w:t>
      </w:r>
      <w:r>
        <w:rPr>
          <w:rFonts w:eastAsia="Times New Roman" w:cs="Times New Roman"/>
          <w:szCs w:val="24"/>
        </w:rPr>
        <w:t>ε</w:t>
      </w:r>
      <w:r>
        <w:rPr>
          <w:rFonts w:eastAsia="Times New Roman" w:cs="Times New Roman"/>
          <w:szCs w:val="24"/>
        </w:rPr>
        <w:t xml:space="preserve"> αυτά που έχουν γραφτεί στο διαδίκτυο. Έχουν ανέβει σε πάρα πολλά </w:t>
      </w:r>
      <w:proofErr w:type="spellStart"/>
      <w:r>
        <w:rPr>
          <w:rFonts w:eastAsia="Times New Roman" w:cs="Times New Roman"/>
          <w:szCs w:val="24"/>
        </w:rPr>
        <w:t>site</w:t>
      </w:r>
      <w:proofErr w:type="spellEnd"/>
      <w:r>
        <w:rPr>
          <w:rFonts w:eastAsia="Times New Roman" w:cs="Times New Roman"/>
          <w:szCs w:val="24"/>
        </w:rPr>
        <w:t>, σε πάρα π</w:t>
      </w:r>
      <w:r>
        <w:rPr>
          <w:rFonts w:eastAsia="Times New Roman" w:cs="Times New Roman"/>
          <w:szCs w:val="24"/>
        </w:rPr>
        <w:t xml:space="preserve">ολλά </w:t>
      </w:r>
      <w:r>
        <w:rPr>
          <w:rFonts w:eastAsia="Times New Roman" w:cs="Times New Roman"/>
          <w:szCs w:val="24"/>
          <w:lang w:val="en-US"/>
        </w:rPr>
        <w:t>blog</w:t>
      </w:r>
      <w:r>
        <w:rPr>
          <w:rFonts w:eastAsia="Times New Roman" w:cs="Times New Roman"/>
          <w:szCs w:val="24"/>
        </w:rPr>
        <w:t xml:space="preserve">, σχόλια και δημοσιεύσεις από μουσουλμάνους σχετικά με </w:t>
      </w:r>
      <w:r>
        <w:rPr>
          <w:rFonts w:eastAsia="Times New Roman" w:cs="Times New Roman"/>
          <w:szCs w:val="24"/>
        </w:rPr>
        <w:lastRenderedPageBreak/>
        <w:t xml:space="preserve">το πόσο τους χαροποίησε το συγκεκριμένο γεγονός. Αναρωτηθείτε, αναφορικά με αυτή την </w:t>
      </w:r>
      <w:proofErr w:type="spellStart"/>
      <w:r>
        <w:rPr>
          <w:rFonts w:eastAsia="Times New Roman" w:cs="Times New Roman"/>
          <w:szCs w:val="24"/>
        </w:rPr>
        <w:t>πολυπολιτισμικότητα</w:t>
      </w:r>
      <w:proofErr w:type="spellEnd"/>
      <w:r>
        <w:rPr>
          <w:rFonts w:eastAsia="Times New Roman" w:cs="Times New Roman"/>
          <w:szCs w:val="24"/>
        </w:rPr>
        <w:t xml:space="preserve">, εάν καιγόταν το Τέμενος του </w:t>
      </w:r>
      <w:proofErr w:type="spellStart"/>
      <w:r>
        <w:rPr>
          <w:rFonts w:eastAsia="Times New Roman" w:cs="Times New Roman"/>
          <w:szCs w:val="24"/>
        </w:rPr>
        <w:t>Ομάρ</w:t>
      </w:r>
      <w:proofErr w:type="spellEnd"/>
      <w:r>
        <w:rPr>
          <w:rFonts w:eastAsia="Times New Roman" w:cs="Times New Roman"/>
          <w:szCs w:val="24"/>
        </w:rPr>
        <w:t xml:space="preserve"> ή το Μπλε Τζαμί και έγραφαν τα αντίστοιχα σχόλια κάπο</w:t>
      </w:r>
      <w:r>
        <w:rPr>
          <w:rFonts w:eastAsia="Times New Roman" w:cs="Times New Roman"/>
          <w:szCs w:val="24"/>
        </w:rPr>
        <w:t>ιοι χριστιανοί, ποια θα ήταν η αντίδραση του δικού σας συνταγματικού τόξου.</w:t>
      </w:r>
    </w:p>
    <w:p w14:paraId="42AEA07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Σχετικά με το σχέδιο νόμου για την ανάπτυξη το οποίο συζητάμε, θα επικαλεστώ ένα χθεσινό δημοσίευμα </w:t>
      </w:r>
      <w:r>
        <w:rPr>
          <w:rFonts w:eastAsia="Times New Roman" w:cs="Times New Roman"/>
          <w:szCs w:val="24"/>
        </w:rPr>
        <w:t xml:space="preserve">της </w:t>
      </w:r>
      <w:r>
        <w:rPr>
          <w:rFonts w:eastAsia="Times New Roman" w:cs="Times New Roman"/>
          <w:szCs w:val="24"/>
        </w:rPr>
        <w:t>οικονομικής εφημερίδος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ΝΑΥΤΕΜΠΟΡΙΚΗ</w:t>
      </w:r>
      <w:r>
        <w:rPr>
          <w:rFonts w:eastAsia="Times New Roman" w:cs="Times New Roman"/>
          <w:szCs w:val="24"/>
        </w:rPr>
        <w:t>», όπου υπάρχει σε ένα άρθρο η τοποθέτησ</w:t>
      </w:r>
      <w:r>
        <w:rPr>
          <w:rFonts w:eastAsia="Times New Roman" w:cs="Times New Roman"/>
          <w:szCs w:val="24"/>
        </w:rPr>
        <w:t xml:space="preserve">η του Αναπληρωτή Υπουργού Οικονομίας κ. </w:t>
      </w:r>
      <w:proofErr w:type="spellStart"/>
      <w:r>
        <w:rPr>
          <w:rFonts w:eastAsia="Times New Roman" w:cs="Times New Roman"/>
          <w:szCs w:val="24"/>
        </w:rPr>
        <w:t>Πιτσιόρλα</w:t>
      </w:r>
      <w:proofErr w:type="spellEnd"/>
      <w:r>
        <w:rPr>
          <w:rFonts w:eastAsia="Times New Roman" w:cs="Times New Roman"/>
          <w:szCs w:val="24"/>
        </w:rPr>
        <w:t xml:space="preserve"> και η τοποθέτηση του Περιφερειάρχη Κεντρικής Μακεδονίας κ. </w:t>
      </w:r>
      <w:proofErr w:type="spellStart"/>
      <w:r>
        <w:rPr>
          <w:rFonts w:eastAsia="Times New Roman" w:cs="Times New Roman"/>
          <w:szCs w:val="24"/>
        </w:rPr>
        <w:t>Τζιτζικώστα</w:t>
      </w:r>
      <w:proofErr w:type="spellEnd"/>
      <w:r>
        <w:rPr>
          <w:rFonts w:eastAsia="Times New Roman" w:cs="Times New Roman"/>
          <w:szCs w:val="24"/>
        </w:rPr>
        <w:t>, οι οποίοι πήραν μέρος σε ένα οικονομικό φόρουμ στο «</w:t>
      </w:r>
      <w:r>
        <w:rPr>
          <w:rFonts w:eastAsia="Times New Roman" w:cs="Times New Roman"/>
          <w:szCs w:val="24"/>
        </w:rPr>
        <w:t>M</w:t>
      </w:r>
      <w:r>
        <w:rPr>
          <w:rFonts w:eastAsia="Times New Roman" w:cs="Times New Roman"/>
          <w:szCs w:val="24"/>
        </w:rPr>
        <w:t xml:space="preserve">oney </w:t>
      </w:r>
      <w:proofErr w:type="spellStart"/>
      <w:r>
        <w:rPr>
          <w:rFonts w:eastAsia="Times New Roman" w:cs="Times New Roman"/>
          <w:szCs w:val="24"/>
        </w:rPr>
        <w:t>S</w:t>
      </w:r>
      <w:r>
        <w:rPr>
          <w:rFonts w:eastAsia="Times New Roman" w:cs="Times New Roman"/>
          <w:szCs w:val="24"/>
        </w:rPr>
        <w:t>how</w:t>
      </w:r>
      <w:proofErr w:type="spellEnd"/>
      <w:r>
        <w:rPr>
          <w:rFonts w:eastAsia="Times New Roman" w:cs="Times New Roman"/>
          <w:szCs w:val="24"/>
        </w:rPr>
        <w:t xml:space="preserve">», το οποίο έλαβε χώρα </w:t>
      </w:r>
      <w:r>
        <w:rPr>
          <w:rFonts w:eastAsia="Times New Roman" w:cs="Times New Roman"/>
          <w:szCs w:val="24"/>
        </w:rPr>
        <w:t xml:space="preserve">από </w:t>
      </w:r>
      <w:r>
        <w:rPr>
          <w:rFonts w:eastAsia="Times New Roman" w:cs="Times New Roman"/>
          <w:szCs w:val="24"/>
        </w:rPr>
        <w:t>12</w:t>
      </w:r>
      <w:r>
        <w:rPr>
          <w:rFonts w:eastAsia="Times New Roman" w:cs="Times New Roman"/>
          <w:szCs w:val="24"/>
        </w:rPr>
        <w:t xml:space="preserve"> έως </w:t>
      </w:r>
      <w:r>
        <w:rPr>
          <w:rFonts w:eastAsia="Times New Roman" w:cs="Times New Roman"/>
          <w:szCs w:val="24"/>
        </w:rPr>
        <w:t xml:space="preserve">14 του μηνός, δηλαδή το </w:t>
      </w:r>
      <w:proofErr w:type="spellStart"/>
      <w:r>
        <w:rPr>
          <w:rFonts w:eastAsia="Times New Roman" w:cs="Times New Roman"/>
          <w:szCs w:val="24"/>
        </w:rPr>
        <w:t>Παρασκευοσαββα</w:t>
      </w:r>
      <w:r>
        <w:rPr>
          <w:rFonts w:eastAsia="Times New Roman" w:cs="Times New Roman"/>
          <w:szCs w:val="24"/>
        </w:rPr>
        <w:t>τοκύριακο</w:t>
      </w:r>
      <w:proofErr w:type="spellEnd"/>
      <w:r>
        <w:rPr>
          <w:rFonts w:eastAsia="Times New Roman" w:cs="Times New Roman"/>
          <w:szCs w:val="24"/>
        </w:rPr>
        <w:t xml:space="preserve"> που μας πέρασε. </w:t>
      </w:r>
    </w:p>
    <w:p w14:paraId="42AEA07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Μας λέει ότι ο κύριος Υπουργός ανέφερε </w:t>
      </w:r>
      <w:r>
        <w:rPr>
          <w:rFonts w:eastAsia="Times New Roman" w:cs="Times New Roman"/>
          <w:szCs w:val="24"/>
        </w:rPr>
        <w:t>πως</w:t>
      </w:r>
      <w:r>
        <w:rPr>
          <w:rFonts w:eastAsia="Times New Roman" w:cs="Times New Roman"/>
          <w:szCs w:val="24"/>
        </w:rPr>
        <w:t xml:space="preserve"> η Ελλάδα βγαίνει από τα προγράμματα διάσωσης, έχοντας ανακτήσει </w:t>
      </w:r>
      <w:r>
        <w:rPr>
          <w:rFonts w:eastAsia="Times New Roman" w:cs="Times New Roman"/>
          <w:szCs w:val="24"/>
        </w:rPr>
        <w:t>-</w:t>
      </w:r>
      <w:r>
        <w:rPr>
          <w:rFonts w:eastAsia="Times New Roman" w:cs="Times New Roman"/>
          <w:szCs w:val="24"/>
        </w:rPr>
        <w:t xml:space="preserve">δώστε σημασία εδώ- έναν σημαντικό βαθμό ελευθερίας </w:t>
      </w:r>
      <w:r>
        <w:rPr>
          <w:rFonts w:eastAsia="Times New Roman" w:cs="Times New Roman"/>
          <w:szCs w:val="24"/>
        </w:rPr>
        <w:t>-</w:t>
      </w:r>
      <w:r>
        <w:rPr>
          <w:rFonts w:eastAsia="Times New Roman" w:cs="Times New Roman"/>
          <w:szCs w:val="24"/>
        </w:rPr>
        <w:t>δηλαδή, εν ολίγοις γίνεται μια παραδοχή ότι μόνο σε ελεύθερη χώρα δεν</w:t>
      </w:r>
      <w:r>
        <w:rPr>
          <w:rFonts w:eastAsia="Times New Roman" w:cs="Times New Roman"/>
          <w:szCs w:val="24"/>
        </w:rPr>
        <w:t xml:space="preserve"> </w:t>
      </w:r>
      <w:r>
        <w:rPr>
          <w:rFonts w:eastAsia="Times New Roman" w:cs="Times New Roman"/>
          <w:szCs w:val="24"/>
        </w:rPr>
        <w:lastRenderedPageBreak/>
        <w:t>ζούμε και ότι αποκλειστικά εξαρτόμαστε από τις συστημικές τράπεζες- και με μία ποιοτική μεταβολή στην οικονομία της που πιστοποιείται από τους ακόλουθους δείκτες. Αναφέρει τις εξαγωγές, ότι δηλαδή τα τελευταία δύο, τρία χρόνια υπήρχε αύξηση των εξαγωγών.</w:t>
      </w:r>
    </w:p>
    <w:p w14:paraId="42AEA07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Σε προηγούμενη συνεδρίαση σας είχα αναφέρει ότι η Ελλάδα σήμερα, δυστυχώς, μέχρι και τις καμπάνες που χρησιμοποιούμε στις εκκλησίες και στις μονές εισάγει από τη γείτονα Τουρκία. Αν αυτό το θεωρείτε εσείς ανάπτυξη, εμείς το θεωρούμε καταστροφή.</w:t>
      </w:r>
    </w:p>
    <w:p w14:paraId="42AEA07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Επίσης, μου</w:t>
      </w:r>
      <w:r>
        <w:rPr>
          <w:rFonts w:eastAsia="Times New Roman" w:cs="Times New Roman"/>
          <w:szCs w:val="24"/>
        </w:rPr>
        <w:t xml:space="preserve"> έκανε εντύπωση ότι η χώρα μας κατά τη δήλωση του κυρίου Υπουργού καλείται να προσαρμόσει τη στρατηγική της στη νέα πραγματικότητα που ορίζεται από την υπό δημιουργία νέα ευρωπαϊκή οικονομία, η οποία επιχειρεί να μετατρέψει σε πλεονέκτημα τα μειονεκτήματα </w:t>
      </w:r>
      <w:r>
        <w:rPr>
          <w:rFonts w:eastAsia="Times New Roman" w:cs="Times New Roman"/>
          <w:szCs w:val="24"/>
        </w:rPr>
        <w:t xml:space="preserve">του υψηλού κόστους και γίνεται αναφορά σχετικά με το πόσο σημαντική είναι η θέση της πόλης της Θεσσαλονίκης και η </w:t>
      </w:r>
      <w:r>
        <w:rPr>
          <w:rFonts w:eastAsia="Times New Roman" w:cs="Times New Roman"/>
          <w:szCs w:val="24"/>
        </w:rPr>
        <w:t>κ</w:t>
      </w:r>
      <w:r>
        <w:rPr>
          <w:rFonts w:eastAsia="Times New Roman" w:cs="Times New Roman"/>
          <w:szCs w:val="24"/>
        </w:rPr>
        <w:t>εντρική Μακεδονία.</w:t>
      </w:r>
    </w:p>
    <w:p w14:paraId="42AEA07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Άρα και από τη δήλωση του Περιφερειάρχη </w:t>
      </w:r>
      <w:proofErr w:type="spellStart"/>
      <w:r>
        <w:rPr>
          <w:rFonts w:eastAsia="Times New Roman" w:cs="Times New Roman"/>
          <w:szCs w:val="24"/>
        </w:rPr>
        <w:t>Τζιτζικώστα</w:t>
      </w:r>
      <w:proofErr w:type="spellEnd"/>
      <w:r>
        <w:rPr>
          <w:rFonts w:eastAsia="Times New Roman" w:cs="Times New Roman"/>
          <w:szCs w:val="24"/>
        </w:rPr>
        <w:t>, που θα σας τη διαβάσω κι αυτή, επιβεβαιώνεται η Χρυσή Αυγή σχετικά με</w:t>
      </w:r>
      <w:r>
        <w:rPr>
          <w:rFonts w:eastAsia="Times New Roman" w:cs="Times New Roman"/>
          <w:szCs w:val="24"/>
        </w:rPr>
        <w:t xml:space="preserve"> όσα έχει πει σε σχέση με το χωροταξικό. Δεν είναι τυχαίο που η μοναδική περιφέρεια πανελλαδικά που έχει εφαρμόσει το λεγόμενο «χωροταξικό» είναι η Περιφέρεια της Κεντρικής Μακεδονίας. </w:t>
      </w:r>
    </w:p>
    <w:p w14:paraId="42AEA07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Μάλιστα, η δήλωση του </w:t>
      </w:r>
      <w:r>
        <w:rPr>
          <w:rFonts w:eastAsia="Times New Roman" w:cs="Times New Roman"/>
          <w:szCs w:val="24"/>
        </w:rPr>
        <w:t>π</w:t>
      </w:r>
      <w:r>
        <w:rPr>
          <w:rFonts w:eastAsia="Times New Roman" w:cs="Times New Roman"/>
          <w:szCs w:val="24"/>
        </w:rPr>
        <w:t>εριφερειάρχη είναι η εξής: «Η δεκαετία που έρχε</w:t>
      </w:r>
      <w:r>
        <w:rPr>
          <w:rFonts w:eastAsia="Times New Roman" w:cs="Times New Roman"/>
          <w:szCs w:val="24"/>
        </w:rPr>
        <w:t xml:space="preserve">ται θα είναι η δεκαετία της Θεσσαλονίκης και της Μακεδονίας». Αυτό τόνισε από την πλευρά του ο κύριος </w:t>
      </w:r>
      <w:r>
        <w:rPr>
          <w:rFonts w:eastAsia="Times New Roman" w:cs="Times New Roman"/>
          <w:szCs w:val="24"/>
        </w:rPr>
        <w:t>π</w:t>
      </w:r>
      <w:r>
        <w:rPr>
          <w:rFonts w:eastAsia="Times New Roman" w:cs="Times New Roman"/>
          <w:szCs w:val="24"/>
        </w:rPr>
        <w:t>εριφερειάρχης, κάνοντας ειδική αναφορά στις ιδιωτικοποιήσεις-παραχωρήσεις των βασικών υποδομών, δηλαδή το λιμάνι, το αεροδρόμιο που ανοίγουν μεγάλες αναπ</w:t>
      </w:r>
      <w:r>
        <w:rPr>
          <w:rFonts w:eastAsia="Times New Roman" w:cs="Times New Roman"/>
          <w:szCs w:val="24"/>
        </w:rPr>
        <w:t>τυξιακός δυνατότητες. Δηλαδή, εδώ πράγματι παραδέχεστε και οι κυβερνώντες, αλλά και η Αξιωματική Αντιπολίτευση, ότι για σας ανάπτυξη είναι το ξεπούλημα των βασικών υποδομών και περιουσιακών στοιχείων των Ελλήνων.</w:t>
      </w:r>
    </w:p>
    <w:p w14:paraId="42AEA07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Να περάσουμε σε έναν γενικότερο σχολιασμό. </w:t>
      </w:r>
      <w:r>
        <w:rPr>
          <w:rFonts w:eastAsia="Times New Roman" w:cs="Times New Roman"/>
          <w:szCs w:val="24"/>
        </w:rPr>
        <w:t xml:space="preserve">Προσπαθείτε να πείσετε σήμερα τον ελληνικό λαό ότι οι καλύτερες μέρες </w:t>
      </w:r>
      <w:r>
        <w:rPr>
          <w:rFonts w:eastAsia="Times New Roman" w:cs="Times New Roman"/>
          <w:szCs w:val="24"/>
        </w:rPr>
        <w:lastRenderedPageBreak/>
        <w:t>έρχονται και, μάλιστα, τα πρώτα δείγματα γραφής ανεξαρτητοποίησης της ελληνικής οικονομίας από τα δεσμά των επαίσχυντων μνημονίων είναι η δημιουργία της τράπεζας για την οποία συζητάμε σ</w:t>
      </w:r>
      <w:r>
        <w:rPr>
          <w:rFonts w:eastAsia="Times New Roman" w:cs="Times New Roman"/>
          <w:szCs w:val="24"/>
        </w:rPr>
        <w:t>ήμερα. Μάλιστα, ακούστηκε από τον Αντιπρόεδρο της Κυβέρνησης ότι η Τράπεζα Ανάπτυξης είναι ένα χρηματοδοτικό εργαλείο και ότι εμείς ως Χρυσή Αυγή μέσω του αγορητή μας δεν το αντιλαμβανόμαστε. Μα, είναι ξεκάθαρο ότι δεν πρόκειται για τράπεζα και ότι έχει ξε</w:t>
      </w:r>
      <w:r>
        <w:rPr>
          <w:rFonts w:eastAsia="Times New Roman" w:cs="Times New Roman"/>
          <w:szCs w:val="24"/>
        </w:rPr>
        <w:t xml:space="preserve">κάθαρα συμβουλευτικό χαρακτήρα. </w:t>
      </w:r>
    </w:p>
    <w:p w14:paraId="42AEA07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Έκανε αναφορά, μάλιστα, ο Αντιπρόεδρος της Κυβέρνησης ότι θα βοηθήσει και τους αγρότες. </w:t>
      </w:r>
    </w:p>
    <w:p w14:paraId="42AEA07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Εάν θέλετε να βοηθήσετε τους αγρότες, κάντε πράξη την πρόταση της Χρυσής Αυγής να συσταθεί μία </w:t>
      </w:r>
      <w:r>
        <w:rPr>
          <w:rFonts w:eastAsia="Times New Roman" w:cs="Times New Roman"/>
          <w:szCs w:val="24"/>
        </w:rPr>
        <w:t>εξεταστική επιτροπή</w:t>
      </w:r>
      <w:r>
        <w:rPr>
          <w:rFonts w:eastAsia="Times New Roman" w:cs="Times New Roman"/>
          <w:szCs w:val="24"/>
        </w:rPr>
        <w:t>, η οποία θα ψάξει γ</w:t>
      </w:r>
      <w:r>
        <w:rPr>
          <w:rFonts w:eastAsia="Times New Roman" w:cs="Times New Roman"/>
          <w:szCs w:val="24"/>
        </w:rPr>
        <w:t>ια ποιο</w:t>
      </w:r>
      <w:r>
        <w:rPr>
          <w:rFonts w:eastAsia="Times New Roman" w:cs="Times New Roman"/>
          <w:szCs w:val="24"/>
        </w:rPr>
        <w:t>ν</w:t>
      </w:r>
      <w:r>
        <w:rPr>
          <w:rFonts w:eastAsia="Times New Roman" w:cs="Times New Roman"/>
          <w:szCs w:val="24"/>
        </w:rPr>
        <w:t xml:space="preserve"> λόγο πουλήθηκε η Αγροτική Τράπεζα που ήταν το μοναδικό πραγματικό χρηματοδοτικό εργαλείο για τους αγρότες, όταν ζητήθηκαν τα δάνεια της Νέας Δημοκρατίας και του ΠΑΣΟΚ και πουλήθηκε μετά από δέκα μέρες. Εκεί θα μας δείξετε ότι πράγματι θέλετε να υπ</w:t>
      </w:r>
      <w:r>
        <w:rPr>
          <w:rFonts w:eastAsia="Times New Roman" w:cs="Times New Roman"/>
          <w:szCs w:val="24"/>
        </w:rPr>
        <w:t xml:space="preserve">άρξει μια ανάπτυξη </w:t>
      </w:r>
      <w:r>
        <w:rPr>
          <w:rFonts w:eastAsia="Times New Roman" w:cs="Times New Roman"/>
          <w:szCs w:val="24"/>
        </w:rPr>
        <w:lastRenderedPageBreak/>
        <w:t>από μία τράπεζα, όπως ανέφερα προηγουμένως, η οποία θα έχει συμβουλευτικό χαρακτήρα.</w:t>
      </w:r>
    </w:p>
    <w:p w14:paraId="42AEA07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Δηλαδή, τι μας λέτε εδώ; Μας λέτε ότι μία τράπεζα η οποία θα αναλαμβάνει </w:t>
      </w:r>
      <w:proofErr w:type="spellStart"/>
      <w:r>
        <w:rPr>
          <w:rFonts w:eastAsia="Times New Roman" w:cs="Times New Roman"/>
          <w:szCs w:val="24"/>
        </w:rPr>
        <w:t>project</w:t>
      </w:r>
      <w:proofErr w:type="spellEnd"/>
      <w:r>
        <w:rPr>
          <w:rFonts w:eastAsia="Times New Roman" w:cs="Times New Roman"/>
          <w:szCs w:val="24"/>
        </w:rPr>
        <w:t>, θα έχει καθαρά συμβουλευτικό χαρακτήρα και δεν θα διαχειρίζεται τα χρή</w:t>
      </w:r>
      <w:r>
        <w:rPr>
          <w:rFonts w:eastAsia="Times New Roman" w:cs="Times New Roman"/>
          <w:szCs w:val="24"/>
        </w:rPr>
        <w:t>ματα, θα πληρώνεται.</w:t>
      </w:r>
    </w:p>
    <w:p w14:paraId="42AEA07E"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Μάλιστα</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αναφέρετε</w:t>
      </w:r>
      <w:r w:rsidRPr="009438E6">
        <w:rPr>
          <w:rFonts w:eastAsia="Times New Roman" w:cs="Times New Roman"/>
          <w:szCs w:val="24"/>
        </w:rPr>
        <w:t xml:space="preserve"> ότι ο ρόλος της δεν θα είναι για να κερδίζει χρήματα</w:t>
      </w:r>
      <w:r>
        <w:rPr>
          <w:rFonts w:eastAsia="Times New Roman" w:cs="Times New Roman"/>
          <w:szCs w:val="24"/>
        </w:rPr>
        <w:t>.</w:t>
      </w:r>
      <w:r w:rsidRPr="009438E6">
        <w:rPr>
          <w:rFonts w:eastAsia="Times New Roman" w:cs="Times New Roman"/>
          <w:szCs w:val="24"/>
        </w:rPr>
        <w:t xml:space="preserve"> Εδώ προκύπτει ένα ζήτημα</w:t>
      </w:r>
      <w:r>
        <w:rPr>
          <w:rFonts w:eastAsia="Times New Roman" w:cs="Times New Roman"/>
          <w:szCs w:val="24"/>
        </w:rPr>
        <w:t>:</w:t>
      </w:r>
      <w:r w:rsidRPr="009438E6">
        <w:rPr>
          <w:rFonts w:eastAsia="Times New Roman" w:cs="Times New Roman"/>
          <w:szCs w:val="24"/>
        </w:rPr>
        <w:t xml:space="preserve"> Αφού δεν θα έχει κέρδη</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ποιος</w:t>
      </w:r>
      <w:r w:rsidRPr="009438E6">
        <w:rPr>
          <w:rFonts w:eastAsia="Times New Roman" w:cs="Times New Roman"/>
          <w:szCs w:val="24"/>
        </w:rPr>
        <w:t xml:space="preserve"> σοβαρό</w:t>
      </w:r>
      <w:r>
        <w:rPr>
          <w:rFonts w:eastAsia="Times New Roman" w:cs="Times New Roman"/>
          <w:szCs w:val="24"/>
        </w:rPr>
        <w:t>ς</w:t>
      </w:r>
      <w:r w:rsidRPr="009438E6">
        <w:rPr>
          <w:rFonts w:eastAsia="Times New Roman" w:cs="Times New Roman"/>
          <w:szCs w:val="24"/>
        </w:rPr>
        <w:t xml:space="preserve"> </w:t>
      </w:r>
      <w:r>
        <w:rPr>
          <w:rFonts w:eastAsia="Times New Roman" w:cs="Times New Roman"/>
          <w:szCs w:val="24"/>
        </w:rPr>
        <w:t>ιδιωτικός</w:t>
      </w:r>
      <w:r w:rsidRPr="009438E6">
        <w:rPr>
          <w:rFonts w:eastAsia="Times New Roman" w:cs="Times New Roman"/>
          <w:szCs w:val="24"/>
        </w:rPr>
        <w:t xml:space="preserve"> επενδυτή</w:t>
      </w:r>
      <w:r>
        <w:rPr>
          <w:rFonts w:eastAsia="Times New Roman" w:cs="Times New Roman"/>
          <w:szCs w:val="24"/>
        </w:rPr>
        <w:t>ς,</w:t>
      </w:r>
      <w:r w:rsidRPr="009438E6">
        <w:rPr>
          <w:rFonts w:eastAsia="Times New Roman" w:cs="Times New Roman"/>
          <w:szCs w:val="24"/>
        </w:rPr>
        <w:t xml:space="preserve"> </w:t>
      </w:r>
      <w:r>
        <w:rPr>
          <w:rFonts w:eastAsia="Times New Roman" w:cs="Times New Roman"/>
          <w:szCs w:val="24"/>
        </w:rPr>
        <w:t>ο</w:t>
      </w:r>
      <w:r w:rsidRPr="009438E6">
        <w:rPr>
          <w:rFonts w:eastAsia="Times New Roman" w:cs="Times New Roman"/>
          <w:szCs w:val="24"/>
        </w:rPr>
        <w:t xml:space="preserve"> όποιος θέλει μόνο κέρδη</w:t>
      </w:r>
      <w:r>
        <w:rPr>
          <w:rFonts w:eastAsia="Times New Roman" w:cs="Times New Roman"/>
          <w:szCs w:val="24"/>
        </w:rPr>
        <w:t>, θ</w:t>
      </w:r>
      <w:r w:rsidRPr="009438E6">
        <w:rPr>
          <w:rFonts w:eastAsia="Times New Roman" w:cs="Times New Roman"/>
          <w:szCs w:val="24"/>
        </w:rPr>
        <w:t>α θελήσει να επενδύσει σε μία τέτοια τράπεζα</w:t>
      </w:r>
      <w:r>
        <w:rPr>
          <w:rFonts w:eastAsia="Times New Roman" w:cs="Times New Roman"/>
          <w:szCs w:val="24"/>
        </w:rPr>
        <w:t>;</w:t>
      </w:r>
      <w:r w:rsidRPr="009438E6">
        <w:rPr>
          <w:rFonts w:eastAsia="Times New Roman" w:cs="Times New Roman"/>
          <w:szCs w:val="24"/>
        </w:rPr>
        <w:t xml:space="preserve"> Αυτή η τράπεζα </w:t>
      </w:r>
      <w:r>
        <w:rPr>
          <w:rFonts w:eastAsia="Times New Roman" w:cs="Times New Roman"/>
          <w:szCs w:val="24"/>
        </w:rPr>
        <w:t>λ</w:t>
      </w:r>
      <w:r w:rsidRPr="009438E6">
        <w:rPr>
          <w:rFonts w:eastAsia="Times New Roman" w:cs="Times New Roman"/>
          <w:szCs w:val="24"/>
        </w:rPr>
        <w:t>οιπόν έρχεται να αντικαταστήσει τη δουλειά που θα έπρεπε να κάνουν οι τράπεζες</w:t>
      </w:r>
      <w:r>
        <w:rPr>
          <w:rFonts w:eastAsia="Times New Roman" w:cs="Times New Roman"/>
          <w:szCs w:val="24"/>
        </w:rPr>
        <w:t xml:space="preserve">, τις οποίες </w:t>
      </w:r>
      <w:proofErr w:type="spellStart"/>
      <w:r>
        <w:rPr>
          <w:rFonts w:eastAsia="Times New Roman" w:cs="Times New Roman"/>
          <w:szCs w:val="24"/>
        </w:rPr>
        <w:t>ανακεφαλαιοποίησε</w:t>
      </w:r>
      <w:proofErr w:type="spellEnd"/>
      <w:r>
        <w:rPr>
          <w:rFonts w:eastAsia="Times New Roman" w:cs="Times New Roman"/>
          <w:szCs w:val="24"/>
        </w:rPr>
        <w:t xml:space="preserve"> ο</w:t>
      </w:r>
      <w:r w:rsidRPr="009438E6">
        <w:rPr>
          <w:rFonts w:eastAsia="Times New Roman" w:cs="Times New Roman"/>
          <w:szCs w:val="24"/>
        </w:rPr>
        <w:t xml:space="preserve"> ελληνικός λαός επανειλημμένα</w:t>
      </w:r>
      <w:r>
        <w:rPr>
          <w:rFonts w:eastAsia="Times New Roman" w:cs="Times New Roman"/>
          <w:szCs w:val="24"/>
        </w:rPr>
        <w:t>,</w:t>
      </w:r>
      <w:r w:rsidRPr="009438E6">
        <w:rPr>
          <w:rFonts w:eastAsia="Times New Roman" w:cs="Times New Roman"/>
          <w:szCs w:val="24"/>
        </w:rPr>
        <w:t xml:space="preserve"> τις τράπεζες οι οποίε</w:t>
      </w:r>
      <w:r>
        <w:rPr>
          <w:rFonts w:eastAsia="Times New Roman" w:cs="Times New Roman"/>
          <w:szCs w:val="24"/>
        </w:rPr>
        <w:t>ς κατέστρεψαν κυριολεκτικά την ε</w:t>
      </w:r>
      <w:r w:rsidRPr="009438E6">
        <w:rPr>
          <w:rFonts w:eastAsia="Times New Roman" w:cs="Times New Roman"/>
          <w:szCs w:val="24"/>
        </w:rPr>
        <w:t xml:space="preserve">λληνική οικονομία και θα </w:t>
      </w:r>
      <w:r>
        <w:rPr>
          <w:rFonts w:eastAsia="Times New Roman" w:cs="Times New Roman"/>
          <w:szCs w:val="24"/>
        </w:rPr>
        <w:t>έπρεπε</w:t>
      </w:r>
      <w:r w:rsidRPr="009438E6">
        <w:rPr>
          <w:rFonts w:eastAsia="Times New Roman" w:cs="Times New Roman"/>
          <w:szCs w:val="24"/>
        </w:rPr>
        <w:t xml:space="preserve"> οι τράπεζες</w:t>
      </w:r>
      <w:r>
        <w:rPr>
          <w:rFonts w:eastAsia="Times New Roman" w:cs="Times New Roman"/>
          <w:szCs w:val="24"/>
        </w:rPr>
        <w:t>,</w:t>
      </w:r>
      <w:r w:rsidRPr="009438E6">
        <w:rPr>
          <w:rFonts w:eastAsia="Times New Roman" w:cs="Times New Roman"/>
          <w:szCs w:val="24"/>
        </w:rPr>
        <w:t xml:space="preserve"> </w:t>
      </w:r>
      <w:r w:rsidRPr="009438E6">
        <w:rPr>
          <w:rFonts w:eastAsia="Times New Roman" w:cs="Times New Roman"/>
          <w:szCs w:val="24"/>
        </w:rPr>
        <w:t xml:space="preserve">οι οποίες θα χρηματοδοτούν το οποιοδήποτε επενδυτικό </w:t>
      </w:r>
      <w:r>
        <w:rPr>
          <w:rFonts w:eastAsia="Times New Roman" w:cs="Times New Roman"/>
          <w:szCs w:val="24"/>
        </w:rPr>
        <w:t>ή</w:t>
      </w:r>
      <w:r w:rsidRPr="009438E6">
        <w:rPr>
          <w:rFonts w:eastAsia="Times New Roman" w:cs="Times New Roman"/>
          <w:szCs w:val="24"/>
        </w:rPr>
        <w:t xml:space="preserve"> αναπτυξιακό πρόγραμμα</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να παίρνουν</w:t>
      </w:r>
      <w:r w:rsidRPr="009438E6">
        <w:rPr>
          <w:rFonts w:eastAsia="Times New Roman" w:cs="Times New Roman"/>
          <w:szCs w:val="24"/>
        </w:rPr>
        <w:t xml:space="preserve"> συμβουλές από έναν άλλο φορέα</w:t>
      </w:r>
      <w:r>
        <w:rPr>
          <w:rFonts w:eastAsia="Times New Roman" w:cs="Times New Roman"/>
          <w:szCs w:val="24"/>
        </w:rPr>
        <w:t>,</w:t>
      </w:r>
      <w:r w:rsidRPr="009438E6">
        <w:rPr>
          <w:rFonts w:eastAsia="Times New Roman" w:cs="Times New Roman"/>
          <w:szCs w:val="24"/>
        </w:rPr>
        <w:t xml:space="preserve"> ο οποίος θα αποφανθεί για το αν και ποιος θα πρέπει να χρηματοδοτηθεί</w:t>
      </w:r>
      <w:r>
        <w:rPr>
          <w:rFonts w:eastAsia="Times New Roman" w:cs="Times New Roman"/>
          <w:szCs w:val="24"/>
        </w:rPr>
        <w:t>.</w:t>
      </w:r>
      <w:r w:rsidRPr="009438E6">
        <w:rPr>
          <w:rFonts w:eastAsia="Times New Roman" w:cs="Times New Roman"/>
          <w:szCs w:val="24"/>
        </w:rPr>
        <w:t xml:space="preserve"> Το κατά πόσο θα είναι ανεξάρτητη αυτή η τράπεζα μπορούμε να </w:t>
      </w:r>
      <w:r>
        <w:rPr>
          <w:rFonts w:eastAsia="Times New Roman" w:cs="Times New Roman"/>
          <w:szCs w:val="24"/>
        </w:rPr>
        <w:t>το υ</w:t>
      </w:r>
      <w:r>
        <w:rPr>
          <w:rFonts w:eastAsia="Times New Roman" w:cs="Times New Roman"/>
          <w:szCs w:val="24"/>
        </w:rPr>
        <w:t>ποθέσουμε</w:t>
      </w:r>
      <w:r w:rsidRPr="009438E6">
        <w:rPr>
          <w:rFonts w:eastAsia="Times New Roman" w:cs="Times New Roman"/>
          <w:szCs w:val="24"/>
        </w:rPr>
        <w:t xml:space="preserve"> κάλλιστα και </w:t>
      </w:r>
      <w:r>
        <w:rPr>
          <w:rFonts w:eastAsia="Times New Roman" w:cs="Times New Roman"/>
          <w:szCs w:val="24"/>
        </w:rPr>
        <w:t xml:space="preserve">από το </w:t>
      </w:r>
      <w:r w:rsidRPr="009438E6">
        <w:rPr>
          <w:rFonts w:eastAsia="Times New Roman" w:cs="Times New Roman"/>
          <w:szCs w:val="24"/>
        </w:rPr>
        <w:t>κατά πόσο θα εξαρτάται από την εκάστοτε κυβέρνηση</w:t>
      </w:r>
      <w:r>
        <w:rPr>
          <w:rFonts w:eastAsia="Times New Roman" w:cs="Times New Roman"/>
          <w:szCs w:val="24"/>
        </w:rPr>
        <w:t>.</w:t>
      </w:r>
      <w:r w:rsidRPr="009438E6">
        <w:rPr>
          <w:rFonts w:eastAsia="Times New Roman" w:cs="Times New Roman"/>
          <w:szCs w:val="24"/>
        </w:rPr>
        <w:t xml:space="preserve"> Σε κα</w:t>
      </w:r>
      <w:r>
        <w:rPr>
          <w:rFonts w:eastAsia="Times New Roman" w:cs="Times New Roman"/>
          <w:szCs w:val="24"/>
        </w:rPr>
        <w:t>μ</w:t>
      </w:r>
      <w:r w:rsidRPr="009438E6">
        <w:rPr>
          <w:rFonts w:eastAsia="Times New Roman" w:cs="Times New Roman"/>
          <w:szCs w:val="24"/>
        </w:rPr>
        <w:t xml:space="preserve">μία </w:t>
      </w:r>
      <w:r w:rsidRPr="009438E6">
        <w:rPr>
          <w:rFonts w:eastAsia="Times New Roman" w:cs="Times New Roman"/>
          <w:szCs w:val="24"/>
        </w:rPr>
        <w:lastRenderedPageBreak/>
        <w:t>περίπτωση δεν θα μπορέσει να λειτουργήσει αυτή η Αναπτυξιακή Τράπεζα</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ε</w:t>
      </w:r>
      <w:r w:rsidRPr="009438E6">
        <w:rPr>
          <w:rFonts w:eastAsia="Times New Roman" w:cs="Times New Roman"/>
          <w:szCs w:val="24"/>
        </w:rPr>
        <w:t>κτός και αν είχαμε ένα εθνικό κράτος</w:t>
      </w:r>
      <w:r>
        <w:rPr>
          <w:rFonts w:eastAsia="Times New Roman" w:cs="Times New Roman"/>
          <w:szCs w:val="24"/>
        </w:rPr>
        <w:t>.</w:t>
      </w:r>
      <w:r w:rsidRPr="009438E6">
        <w:rPr>
          <w:rFonts w:eastAsia="Times New Roman" w:cs="Times New Roman"/>
          <w:szCs w:val="24"/>
        </w:rPr>
        <w:t xml:space="preserve"> Εδώ</w:t>
      </w:r>
      <w:r>
        <w:rPr>
          <w:rFonts w:eastAsia="Times New Roman" w:cs="Times New Roman"/>
          <w:szCs w:val="24"/>
        </w:rPr>
        <w:t>,</w:t>
      </w:r>
      <w:r w:rsidRPr="009438E6">
        <w:rPr>
          <w:rFonts w:eastAsia="Times New Roman" w:cs="Times New Roman"/>
          <w:szCs w:val="24"/>
        </w:rPr>
        <w:t xml:space="preserve"> αυτό το εθνικό κράτος θα ήταν </w:t>
      </w:r>
      <w:r>
        <w:rPr>
          <w:rFonts w:eastAsia="Times New Roman" w:cs="Times New Roman"/>
          <w:szCs w:val="24"/>
        </w:rPr>
        <w:t>ο</w:t>
      </w:r>
      <w:r w:rsidRPr="009438E6">
        <w:rPr>
          <w:rFonts w:eastAsia="Times New Roman" w:cs="Times New Roman"/>
          <w:szCs w:val="24"/>
        </w:rPr>
        <w:t xml:space="preserve"> μόνος τρόπος για να</w:t>
      </w:r>
      <w:r w:rsidRPr="009438E6">
        <w:rPr>
          <w:rFonts w:eastAsia="Times New Roman" w:cs="Times New Roman"/>
          <w:szCs w:val="24"/>
        </w:rPr>
        <w:t xml:space="preserve"> μπορέσει να υπάρξει ως θεσμός η Αναπτυξιακή Τράπεζα</w:t>
      </w:r>
      <w:r>
        <w:rPr>
          <w:rFonts w:eastAsia="Times New Roman" w:cs="Times New Roman"/>
          <w:szCs w:val="24"/>
        </w:rPr>
        <w:t xml:space="preserve">. </w:t>
      </w:r>
      <w:r w:rsidRPr="009438E6">
        <w:rPr>
          <w:rFonts w:eastAsia="Times New Roman" w:cs="Times New Roman"/>
          <w:szCs w:val="24"/>
        </w:rPr>
        <w:t xml:space="preserve">Το ερώτημα όμως είναι αν ο θεσμός </w:t>
      </w:r>
      <w:r>
        <w:rPr>
          <w:rFonts w:eastAsia="Times New Roman" w:cs="Times New Roman"/>
          <w:szCs w:val="24"/>
        </w:rPr>
        <w:t>α</w:t>
      </w:r>
      <w:r w:rsidRPr="009438E6">
        <w:rPr>
          <w:rFonts w:eastAsia="Times New Roman" w:cs="Times New Roman"/>
          <w:szCs w:val="24"/>
        </w:rPr>
        <w:t xml:space="preserve">υτός δεν είναι το εργαλείο αυτό που θα επιτρέψει την ανοικοδόμηση </w:t>
      </w:r>
      <w:r>
        <w:rPr>
          <w:rFonts w:eastAsia="Times New Roman" w:cs="Times New Roman"/>
          <w:szCs w:val="24"/>
        </w:rPr>
        <w:t>της εθνικής</w:t>
      </w:r>
      <w:r w:rsidRPr="009438E6">
        <w:rPr>
          <w:rFonts w:eastAsia="Times New Roman" w:cs="Times New Roman"/>
          <w:szCs w:val="24"/>
        </w:rPr>
        <w:t xml:space="preserve"> οικονομίας</w:t>
      </w:r>
      <w:r>
        <w:rPr>
          <w:rFonts w:eastAsia="Times New Roman" w:cs="Times New Roman"/>
          <w:szCs w:val="24"/>
        </w:rPr>
        <w:t>,</w:t>
      </w:r>
      <w:r w:rsidRPr="009438E6">
        <w:rPr>
          <w:rFonts w:eastAsia="Times New Roman" w:cs="Times New Roman"/>
          <w:szCs w:val="24"/>
        </w:rPr>
        <w:t xml:space="preserve"> την οποία ευαγγελίζε</w:t>
      </w:r>
      <w:r>
        <w:rPr>
          <w:rFonts w:eastAsia="Times New Roman" w:cs="Times New Roman"/>
          <w:szCs w:val="24"/>
        </w:rPr>
        <w:t>στε, α</w:t>
      </w:r>
      <w:r w:rsidRPr="009438E6">
        <w:rPr>
          <w:rFonts w:eastAsia="Times New Roman" w:cs="Times New Roman"/>
          <w:szCs w:val="24"/>
        </w:rPr>
        <w:t xml:space="preserve">λλά συγκροτείται μόνο και μόνο για τη </w:t>
      </w:r>
      <w:r>
        <w:rPr>
          <w:rFonts w:eastAsia="Times New Roman" w:cs="Times New Roman"/>
          <w:szCs w:val="24"/>
        </w:rPr>
        <w:t>χειραγώγησή τ</w:t>
      </w:r>
      <w:r>
        <w:rPr>
          <w:rFonts w:eastAsia="Times New Roman" w:cs="Times New Roman"/>
          <w:szCs w:val="24"/>
        </w:rPr>
        <w:t xml:space="preserve">ης </w:t>
      </w:r>
      <w:r w:rsidRPr="009438E6">
        <w:rPr>
          <w:rFonts w:eastAsia="Times New Roman" w:cs="Times New Roman"/>
          <w:szCs w:val="24"/>
        </w:rPr>
        <w:t xml:space="preserve">και τη διανομή κονδυλίων στους δικούς σας </w:t>
      </w:r>
      <w:r>
        <w:rPr>
          <w:rFonts w:eastAsia="Times New Roman" w:cs="Times New Roman"/>
          <w:szCs w:val="24"/>
        </w:rPr>
        <w:t>αρεστούς,</w:t>
      </w:r>
      <w:r w:rsidRPr="009438E6">
        <w:rPr>
          <w:rFonts w:eastAsia="Times New Roman" w:cs="Times New Roman"/>
          <w:szCs w:val="24"/>
        </w:rPr>
        <w:t xml:space="preserve"> της Κυβέρνησ</w:t>
      </w:r>
      <w:r>
        <w:rPr>
          <w:rFonts w:eastAsia="Times New Roman" w:cs="Times New Roman"/>
          <w:szCs w:val="24"/>
        </w:rPr>
        <w:t>ή</w:t>
      </w:r>
      <w:r w:rsidRPr="009438E6">
        <w:rPr>
          <w:rFonts w:eastAsia="Times New Roman" w:cs="Times New Roman"/>
          <w:szCs w:val="24"/>
        </w:rPr>
        <w:t xml:space="preserve">ς </w:t>
      </w:r>
      <w:r>
        <w:rPr>
          <w:rFonts w:eastAsia="Times New Roman" w:cs="Times New Roman"/>
          <w:szCs w:val="24"/>
        </w:rPr>
        <w:t>σας, ω</w:t>
      </w:r>
      <w:r w:rsidRPr="009438E6">
        <w:rPr>
          <w:rFonts w:eastAsia="Times New Roman" w:cs="Times New Roman"/>
          <w:szCs w:val="24"/>
        </w:rPr>
        <w:t xml:space="preserve">ς ένα δώρο για τη στήριξη που σας </w:t>
      </w:r>
      <w:r>
        <w:rPr>
          <w:rFonts w:eastAsia="Times New Roman" w:cs="Times New Roman"/>
          <w:szCs w:val="24"/>
        </w:rPr>
        <w:t>έχει παράσ</w:t>
      </w:r>
      <w:r w:rsidRPr="009438E6">
        <w:rPr>
          <w:rFonts w:eastAsia="Times New Roman" w:cs="Times New Roman"/>
          <w:szCs w:val="24"/>
        </w:rPr>
        <w:t>χει τα τελευταία χρόνια</w:t>
      </w:r>
      <w:r>
        <w:rPr>
          <w:rFonts w:eastAsia="Times New Roman" w:cs="Times New Roman"/>
          <w:szCs w:val="24"/>
        </w:rPr>
        <w:t>.</w:t>
      </w:r>
      <w:r w:rsidRPr="009438E6">
        <w:rPr>
          <w:rFonts w:eastAsia="Times New Roman" w:cs="Times New Roman"/>
          <w:szCs w:val="24"/>
        </w:rPr>
        <w:t xml:space="preserve"> </w:t>
      </w:r>
    </w:p>
    <w:p w14:paraId="42AEA07F"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 xml:space="preserve">Αλλά να δούμε και τα </w:t>
      </w:r>
      <w:r>
        <w:rPr>
          <w:rFonts w:eastAsia="Times New Roman" w:cs="Times New Roman"/>
          <w:szCs w:val="24"/>
        </w:rPr>
        <w:t>πρώτα βήματα</w:t>
      </w:r>
      <w:r w:rsidRPr="009438E6">
        <w:rPr>
          <w:rFonts w:eastAsia="Times New Roman" w:cs="Times New Roman"/>
          <w:szCs w:val="24"/>
        </w:rPr>
        <w:t xml:space="preserve"> του νέου αυτού θεσμού</w:t>
      </w:r>
      <w:r>
        <w:rPr>
          <w:rFonts w:eastAsia="Times New Roman" w:cs="Times New Roman"/>
          <w:szCs w:val="24"/>
        </w:rPr>
        <w:t>,</w:t>
      </w:r>
      <w:r w:rsidRPr="009438E6">
        <w:rPr>
          <w:rFonts w:eastAsia="Times New Roman" w:cs="Times New Roman"/>
          <w:szCs w:val="24"/>
        </w:rPr>
        <w:t xml:space="preserve"> τα οποία εξαγγέλθηκαν από τους ίδιους τους δημιουργούς</w:t>
      </w:r>
      <w:r>
        <w:rPr>
          <w:rFonts w:eastAsia="Times New Roman" w:cs="Times New Roman"/>
          <w:szCs w:val="24"/>
        </w:rPr>
        <w:t>.</w:t>
      </w:r>
      <w:r w:rsidRPr="009438E6">
        <w:rPr>
          <w:rFonts w:eastAsia="Times New Roman" w:cs="Times New Roman"/>
          <w:szCs w:val="24"/>
        </w:rPr>
        <w:t xml:space="preserve"> Σύμφωνα</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λ</w:t>
      </w:r>
      <w:r w:rsidRPr="009438E6">
        <w:rPr>
          <w:rFonts w:eastAsia="Times New Roman" w:cs="Times New Roman"/>
          <w:szCs w:val="24"/>
        </w:rPr>
        <w:t>οιπόν</w:t>
      </w:r>
      <w:r>
        <w:rPr>
          <w:rFonts w:eastAsia="Times New Roman" w:cs="Times New Roman"/>
          <w:szCs w:val="24"/>
        </w:rPr>
        <w:t>,</w:t>
      </w:r>
      <w:r w:rsidRPr="009438E6">
        <w:rPr>
          <w:rFonts w:eastAsia="Times New Roman" w:cs="Times New Roman"/>
          <w:szCs w:val="24"/>
        </w:rPr>
        <w:t xml:space="preserve"> με τον κύριο Αντιπρόεδρο</w:t>
      </w:r>
      <w:r>
        <w:rPr>
          <w:rFonts w:eastAsia="Times New Roman" w:cs="Times New Roman"/>
          <w:szCs w:val="24"/>
        </w:rPr>
        <w:t>,</w:t>
      </w:r>
      <w:r w:rsidRPr="009438E6">
        <w:rPr>
          <w:rFonts w:eastAsia="Times New Roman" w:cs="Times New Roman"/>
          <w:szCs w:val="24"/>
        </w:rPr>
        <w:t xml:space="preserve"> σε σχετικό άρθρο του</w:t>
      </w:r>
      <w:r>
        <w:rPr>
          <w:rFonts w:eastAsia="Times New Roman" w:cs="Times New Roman"/>
          <w:szCs w:val="24"/>
        </w:rPr>
        <w:t>,</w:t>
      </w:r>
      <w:r w:rsidRPr="009438E6">
        <w:rPr>
          <w:rFonts w:eastAsia="Times New Roman" w:cs="Times New Roman"/>
          <w:szCs w:val="24"/>
        </w:rPr>
        <w:t xml:space="preserve"> η </w:t>
      </w:r>
      <w:r>
        <w:rPr>
          <w:rFonts w:eastAsia="Times New Roman" w:cs="Times New Roman"/>
          <w:szCs w:val="24"/>
        </w:rPr>
        <w:t>τ</w:t>
      </w:r>
      <w:r w:rsidRPr="009438E6">
        <w:rPr>
          <w:rFonts w:eastAsia="Times New Roman" w:cs="Times New Roman"/>
          <w:szCs w:val="24"/>
        </w:rPr>
        <w:t>ράπεζα αυτή δημιουργείται έχοντας ήδη θέσει τους στόχους της και φυσικά τους</w:t>
      </w:r>
      <w:r>
        <w:rPr>
          <w:rFonts w:eastAsia="Times New Roman" w:cs="Times New Roman"/>
          <w:szCs w:val="24"/>
        </w:rPr>
        <w:t xml:space="preserve"> τομείς πάνω στους οποίους θ</w:t>
      </w:r>
      <w:r w:rsidRPr="009438E6">
        <w:rPr>
          <w:rFonts w:eastAsia="Times New Roman" w:cs="Times New Roman"/>
          <w:szCs w:val="24"/>
        </w:rPr>
        <w:t>α δραστηριοποιηθεί</w:t>
      </w:r>
      <w:r>
        <w:rPr>
          <w:rFonts w:eastAsia="Times New Roman" w:cs="Times New Roman"/>
          <w:szCs w:val="24"/>
        </w:rPr>
        <w:t>. Ό</w:t>
      </w:r>
      <w:r w:rsidRPr="009438E6">
        <w:rPr>
          <w:rFonts w:eastAsia="Times New Roman" w:cs="Times New Roman"/>
          <w:szCs w:val="24"/>
        </w:rPr>
        <w:t>πως εύ</w:t>
      </w:r>
      <w:r w:rsidRPr="009438E6">
        <w:rPr>
          <w:rFonts w:eastAsia="Times New Roman" w:cs="Times New Roman"/>
          <w:szCs w:val="24"/>
        </w:rPr>
        <w:t xml:space="preserve">λογα </w:t>
      </w:r>
      <w:r>
        <w:rPr>
          <w:rFonts w:eastAsia="Times New Roman" w:cs="Times New Roman"/>
          <w:szCs w:val="24"/>
        </w:rPr>
        <w:t>περιγράφει,</w:t>
      </w:r>
      <w:r w:rsidRPr="009438E6">
        <w:rPr>
          <w:rFonts w:eastAsia="Times New Roman" w:cs="Times New Roman"/>
          <w:szCs w:val="24"/>
        </w:rPr>
        <w:t xml:space="preserve"> </w:t>
      </w:r>
      <w:r>
        <w:rPr>
          <w:rFonts w:eastAsia="Times New Roman" w:cs="Times New Roman"/>
          <w:szCs w:val="24"/>
        </w:rPr>
        <w:t>η νέα αυτή</w:t>
      </w:r>
      <w:r w:rsidRPr="009438E6">
        <w:rPr>
          <w:rFonts w:eastAsia="Times New Roman" w:cs="Times New Roman"/>
          <w:szCs w:val="24"/>
        </w:rPr>
        <w:t xml:space="preserve"> </w:t>
      </w:r>
      <w:r>
        <w:rPr>
          <w:rFonts w:eastAsia="Times New Roman" w:cs="Times New Roman"/>
          <w:szCs w:val="24"/>
        </w:rPr>
        <w:t>τ</w:t>
      </w:r>
      <w:r w:rsidRPr="009438E6">
        <w:rPr>
          <w:rFonts w:eastAsia="Times New Roman" w:cs="Times New Roman"/>
          <w:szCs w:val="24"/>
        </w:rPr>
        <w:t xml:space="preserve">ράπεζα </w:t>
      </w:r>
      <w:r>
        <w:rPr>
          <w:rFonts w:eastAsia="Times New Roman" w:cs="Times New Roman"/>
          <w:szCs w:val="24"/>
        </w:rPr>
        <w:t>δημιουργείται, ώστε, απορροφώντας οποιοδήποτε ευρωπαϊκό κονδύλιο</w:t>
      </w:r>
      <w:r w:rsidRPr="009438E6">
        <w:rPr>
          <w:rFonts w:eastAsia="Times New Roman" w:cs="Times New Roman"/>
          <w:szCs w:val="24"/>
        </w:rPr>
        <w:t xml:space="preserve"> υπάρχει</w:t>
      </w:r>
      <w:r>
        <w:rPr>
          <w:rFonts w:eastAsia="Times New Roman" w:cs="Times New Roman"/>
          <w:szCs w:val="24"/>
        </w:rPr>
        <w:t>,</w:t>
      </w:r>
      <w:r w:rsidRPr="009438E6">
        <w:rPr>
          <w:rFonts w:eastAsia="Times New Roman" w:cs="Times New Roman"/>
          <w:szCs w:val="24"/>
        </w:rPr>
        <w:t xml:space="preserve"> να το διαθέσει κατά το δοκούν</w:t>
      </w:r>
      <w:r>
        <w:rPr>
          <w:rFonts w:eastAsia="Times New Roman" w:cs="Times New Roman"/>
          <w:szCs w:val="24"/>
        </w:rPr>
        <w:t>, φυσικά σε «</w:t>
      </w:r>
      <w:proofErr w:type="spellStart"/>
      <w:r>
        <w:rPr>
          <w:rFonts w:eastAsia="Times New Roman" w:cs="Times New Roman"/>
          <w:szCs w:val="24"/>
        </w:rPr>
        <w:t>υ</w:t>
      </w:r>
      <w:r>
        <w:rPr>
          <w:rFonts w:eastAsia="Times New Roman" w:cs="Times New Roman"/>
          <w:szCs w:val="24"/>
        </w:rPr>
        <w:t>μέτερους</w:t>
      </w:r>
      <w:proofErr w:type="spellEnd"/>
      <w:r>
        <w:rPr>
          <w:rFonts w:eastAsia="Times New Roman" w:cs="Times New Roman"/>
          <w:szCs w:val="24"/>
        </w:rPr>
        <w:t>»</w:t>
      </w:r>
      <w:r w:rsidRPr="009438E6">
        <w:rPr>
          <w:rFonts w:eastAsia="Times New Roman" w:cs="Times New Roman"/>
          <w:szCs w:val="24"/>
        </w:rPr>
        <w:t xml:space="preserve"> επιχειρηματίες</w:t>
      </w:r>
      <w:r>
        <w:rPr>
          <w:rFonts w:eastAsia="Times New Roman" w:cs="Times New Roman"/>
          <w:szCs w:val="24"/>
        </w:rPr>
        <w:t>,</w:t>
      </w:r>
      <w:r w:rsidRPr="009438E6">
        <w:rPr>
          <w:rFonts w:eastAsia="Times New Roman" w:cs="Times New Roman"/>
          <w:szCs w:val="24"/>
        </w:rPr>
        <w:t xml:space="preserve"> ώστε να καλυφθούν τα κενά των </w:t>
      </w:r>
      <w:r w:rsidRPr="009438E6">
        <w:rPr>
          <w:rFonts w:eastAsia="Times New Roman" w:cs="Times New Roman"/>
          <w:szCs w:val="24"/>
        </w:rPr>
        <w:lastRenderedPageBreak/>
        <w:t>αποτυχιών της αγοράς</w:t>
      </w:r>
      <w:r>
        <w:rPr>
          <w:rFonts w:eastAsia="Times New Roman" w:cs="Times New Roman"/>
          <w:szCs w:val="24"/>
        </w:rPr>
        <w:t>,</w:t>
      </w:r>
      <w:r w:rsidRPr="009438E6">
        <w:rPr>
          <w:rFonts w:eastAsia="Times New Roman" w:cs="Times New Roman"/>
          <w:szCs w:val="24"/>
        </w:rPr>
        <w:t xml:space="preserve"> στηρίζοντας </w:t>
      </w:r>
      <w:r>
        <w:rPr>
          <w:rFonts w:eastAsia="Times New Roman" w:cs="Times New Roman"/>
          <w:szCs w:val="24"/>
        </w:rPr>
        <w:t>δε κάποια</w:t>
      </w:r>
      <w:r w:rsidRPr="009438E6">
        <w:rPr>
          <w:rFonts w:eastAsia="Times New Roman" w:cs="Times New Roman"/>
          <w:szCs w:val="24"/>
        </w:rPr>
        <w:t xml:space="preserve"> ανα</w:t>
      </w:r>
      <w:r w:rsidRPr="009438E6">
        <w:rPr>
          <w:rFonts w:eastAsia="Times New Roman" w:cs="Times New Roman"/>
          <w:szCs w:val="24"/>
        </w:rPr>
        <w:t>πτυξιακά έργα</w:t>
      </w:r>
      <w:r>
        <w:rPr>
          <w:rFonts w:eastAsia="Times New Roman" w:cs="Times New Roman"/>
          <w:szCs w:val="24"/>
        </w:rPr>
        <w:t>,</w:t>
      </w:r>
      <w:r w:rsidRPr="009438E6">
        <w:rPr>
          <w:rFonts w:eastAsia="Times New Roman" w:cs="Times New Roman"/>
          <w:szCs w:val="24"/>
        </w:rPr>
        <w:t xml:space="preserve"> τα οποία θα καλύπτουν τις χρηματοδοτικές ανάγκες αυτών που στηρίζουν την Κυβέρνηση και όχι το εθνικό συμφέρον</w:t>
      </w:r>
      <w:r>
        <w:rPr>
          <w:rFonts w:eastAsia="Times New Roman" w:cs="Times New Roman"/>
          <w:szCs w:val="24"/>
        </w:rPr>
        <w:t>.</w:t>
      </w:r>
      <w:r w:rsidRPr="009438E6">
        <w:rPr>
          <w:rFonts w:eastAsia="Times New Roman" w:cs="Times New Roman"/>
          <w:szCs w:val="24"/>
        </w:rPr>
        <w:t xml:space="preserve"> </w:t>
      </w:r>
    </w:p>
    <w:p w14:paraId="42AEA080"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 xml:space="preserve">Τρανταχτό </w:t>
      </w:r>
      <w:r>
        <w:rPr>
          <w:rFonts w:eastAsia="Times New Roman" w:cs="Times New Roman"/>
          <w:szCs w:val="24"/>
        </w:rPr>
        <w:t>παράδειγμα γι’</w:t>
      </w:r>
      <w:r w:rsidRPr="009438E6">
        <w:rPr>
          <w:rFonts w:eastAsia="Times New Roman" w:cs="Times New Roman"/>
          <w:szCs w:val="24"/>
        </w:rPr>
        <w:t xml:space="preserve"> αυτό</w:t>
      </w:r>
      <w:r>
        <w:rPr>
          <w:rFonts w:eastAsia="Times New Roman" w:cs="Times New Roman"/>
          <w:szCs w:val="24"/>
        </w:rPr>
        <w:t>,</w:t>
      </w:r>
      <w:r w:rsidRPr="009438E6">
        <w:rPr>
          <w:rFonts w:eastAsia="Times New Roman" w:cs="Times New Roman"/>
          <w:szCs w:val="24"/>
        </w:rPr>
        <w:t xml:space="preserve"> κύριε Αντιπρόεδρε</w:t>
      </w:r>
      <w:r>
        <w:rPr>
          <w:rFonts w:eastAsia="Times New Roman" w:cs="Times New Roman"/>
          <w:szCs w:val="24"/>
        </w:rPr>
        <w:t>,</w:t>
      </w:r>
      <w:r w:rsidRPr="009438E6">
        <w:rPr>
          <w:rFonts w:eastAsia="Times New Roman" w:cs="Times New Roman"/>
          <w:szCs w:val="24"/>
        </w:rPr>
        <w:t xml:space="preserve"> θα μπορούσαμε να πούμε </w:t>
      </w:r>
      <w:r>
        <w:rPr>
          <w:rFonts w:eastAsia="Times New Roman" w:cs="Times New Roman"/>
          <w:szCs w:val="24"/>
        </w:rPr>
        <w:t>-</w:t>
      </w:r>
      <w:r>
        <w:rPr>
          <w:rFonts w:eastAsia="Times New Roman" w:cs="Times New Roman"/>
          <w:szCs w:val="24"/>
        </w:rPr>
        <w:t>και δ</w:t>
      </w:r>
      <w:r w:rsidRPr="009438E6">
        <w:rPr>
          <w:rFonts w:eastAsia="Times New Roman" w:cs="Times New Roman"/>
          <w:szCs w:val="24"/>
        </w:rPr>
        <w:t xml:space="preserve">εν έχω τίποτα προσωπικό εις βάρος </w:t>
      </w:r>
      <w:r>
        <w:rPr>
          <w:rFonts w:eastAsia="Times New Roman" w:cs="Times New Roman"/>
          <w:szCs w:val="24"/>
        </w:rPr>
        <w:t>σας-</w:t>
      </w:r>
      <w:r w:rsidRPr="009438E6">
        <w:rPr>
          <w:rFonts w:eastAsia="Times New Roman" w:cs="Times New Roman"/>
          <w:szCs w:val="24"/>
        </w:rPr>
        <w:t xml:space="preserve"> </w:t>
      </w:r>
      <w:r>
        <w:rPr>
          <w:rFonts w:eastAsia="Times New Roman" w:cs="Times New Roman"/>
          <w:szCs w:val="24"/>
        </w:rPr>
        <w:t>το πώς αντι</w:t>
      </w:r>
      <w:r>
        <w:rPr>
          <w:rFonts w:eastAsia="Times New Roman" w:cs="Times New Roman"/>
          <w:szCs w:val="24"/>
        </w:rPr>
        <w:t>λαμβάνεστε εσείς τ</w:t>
      </w:r>
      <w:r w:rsidRPr="009438E6">
        <w:rPr>
          <w:rFonts w:eastAsia="Times New Roman" w:cs="Times New Roman"/>
          <w:szCs w:val="24"/>
        </w:rPr>
        <w:t>ην ανάπτυξη</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Τρανταχτό παράδειγμα</w:t>
      </w:r>
      <w:r>
        <w:rPr>
          <w:rFonts w:eastAsia="Times New Roman" w:cs="Times New Roman"/>
          <w:szCs w:val="24"/>
        </w:rPr>
        <w:t>,</w:t>
      </w:r>
      <w:r>
        <w:rPr>
          <w:rFonts w:eastAsia="Times New Roman" w:cs="Times New Roman"/>
          <w:szCs w:val="24"/>
        </w:rPr>
        <w:t xml:space="preserve"> λ</w:t>
      </w:r>
      <w:r w:rsidRPr="009438E6">
        <w:rPr>
          <w:rFonts w:eastAsia="Times New Roman" w:cs="Times New Roman"/>
          <w:szCs w:val="24"/>
        </w:rPr>
        <w:t>οιπόν</w:t>
      </w:r>
      <w:r>
        <w:rPr>
          <w:rFonts w:eastAsia="Times New Roman" w:cs="Times New Roman"/>
          <w:szCs w:val="24"/>
        </w:rPr>
        <w:t>,</w:t>
      </w:r>
      <w:r w:rsidRPr="009438E6">
        <w:rPr>
          <w:rFonts w:eastAsia="Times New Roman" w:cs="Times New Roman"/>
          <w:szCs w:val="24"/>
        </w:rPr>
        <w:t xml:space="preserve"> έχουμε για το έργο της Περιφέρειας Αττικής σχετικά με μία ασφαλτόστρωση στην περιοχή των Μεγάρων</w:t>
      </w:r>
      <w:r>
        <w:rPr>
          <w:rFonts w:eastAsia="Times New Roman" w:cs="Times New Roman"/>
          <w:szCs w:val="24"/>
        </w:rPr>
        <w:t>,</w:t>
      </w:r>
      <w:r w:rsidRPr="009438E6">
        <w:rPr>
          <w:rFonts w:eastAsia="Times New Roman" w:cs="Times New Roman"/>
          <w:szCs w:val="24"/>
        </w:rPr>
        <w:t xml:space="preserve"> στην περιοχή </w:t>
      </w:r>
      <w:proofErr w:type="spellStart"/>
      <w:r w:rsidRPr="009438E6">
        <w:rPr>
          <w:rFonts w:eastAsia="Times New Roman" w:cs="Times New Roman"/>
          <w:szCs w:val="24"/>
        </w:rPr>
        <w:t>Πευκενέας</w:t>
      </w:r>
      <w:proofErr w:type="spellEnd"/>
      <w:r>
        <w:rPr>
          <w:rFonts w:eastAsia="Times New Roman" w:cs="Times New Roman"/>
          <w:szCs w:val="24"/>
        </w:rPr>
        <w:t>,</w:t>
      </w:r>
      <w:r w:rsidRPr="009438E6">
        <w:rPr>
          <w:rFonts w:eastAsia="Times New Roman" w:cs="Times New Roman"/>
          <w:szCs w:val="24"/>
        </w:rPr>
        <w:t xml:space="preserve"> η οποία </w:t>
      </w:r>
      <w:r>
        <w:rPr>
          <w:rFonts w:eastAsia="Times New Roman" w:cs="Times New Roman"/>
          <w:szCs w:val="24"/>
        </w:rPr>
        <w:t>τ</w:t>
      </w:r>
      <w:r w:rsidRPr="009438E6">
        <w:rPr>
          <w:rFonts w:eastAsia="Times New Roman" w:cs="Times New Roman"/>
          <w:szCs w:val="24"/>
        </w:rPr>
        <w:t xml:space="preserve">ελείως τυχαία </w:t>
      </w:r>
      <w:r>
        <w:rPr>
          <w:rFonts w:eastAsia="Times New Roman" w:cs="Times New Roman"/>
          <w:szCs w:val="24"/>
        </w:rPr>
        <w:t>σ</w:t>
      </w:r>
      <w:r w:rsidRPr="009438E6">
        <w:rPr>
          <w:rFonts w:eastAsia="Times New Roman" w:cs="Times New Roman"/>
          <w:szCs w:val="24"/>
        </w:rPr>
        <w:t>ταμάτησε έξω ακριβώς από την πόρτα του εξοχικού σ</w:t>
      </w:r>
      <w:r w:rsidRPr="009438E6">
        <w:rPr>
          <w:rFonts w:eastAsia="Times New Roman" w:cs="Times New Roman"/>
          <w:szCs w:val="24"/>
        </w:rPr>
        <w:t xml:space="preserve">ας και θα ήθελα μία απάντηση από </w:t>
      </w:r>
      <w:r>
        <w:rPr>
          <w:rFonts w:eastAsia="Times New Roman" w:cs="Times New Roman"/>
          <w:szCs w:val="24"/>
        </w:rPr>
        <w:t>σας.</w:t>
      </w:r>
      <w:r w:rsidRPr="009438E6">
        <w:rPr>
          <w:rFonts w:eastAsia="Times New Roman" w:cs="Times New Roman"/>
          <w:szCs w:val="24"/>
        </w:rPr>
        <w:t xml:space="preserve"> Εγώ είμα</w:t>
      </w:r>
      <w:r>
        <w:rPr>
          <w:rFonts w:eastAsia="Times New Roman" w:cs="Times New Roman"/>
          <w:szCs w:val="24"/>
        </w:rPr>
        <w:t>ι διαθέσιμος να ζητήσω δημόσια σ</w:t>
      </w:r>
      <w:r w:rsidRPr="009438E6">
        <w:rPr>
          <w:rFonts w:eastAsia="Times New Roman" w:cs="Times New Roman"/>
          <w:szCs w:val="24"/>
        </w:rPr>
        <w:t>υγγνώμη εάν δεν ισχύει κάτι τέτοιο</w:t>
      </w:r>
      <w:r>
        <w:rPr>
          <w:rFonts w:eastAsia="Times New Roman" w:cs="Times New Roman"/>
          <w:szCs w:val="24"/>
        </w:rPr>
        <w:t>,</w:t>
      </w:r>
      <w:r w:rsidRPr="009438E6">
        <w:rPr>
          <w:rFonts w:eastAsia="Times New Roman" w:cs="Times New Roman"/>
          <w:szCs w:val="24"/>
        </w:rPr>
        <w:t xml:space="preserve"> όπως </w:t>
      </w:r>
      <w:r>
        <w:rPr>
          <w:rFonts w:eastAsia="Times New Roman" w:cs="Times New Roman"/>
          <w:szCs w:val="24"/>
        </w:rPr>
        <w:t>θα ήθελα και εσείς να ζητήσετε σ</w:t>
      </w:r>
      <w:r w:rsidRPr="009438E6">
        <w:rPr>
          <w:rFonts w:eastAsia="Times New Roman" w:cs="Times New Roman"/>
          <w:szCs w:val="24"/>
        </w:rPr>
        <w:t>υγ</w:t>
      </w:r>
      <w:r>
        <w:rPr>
          <w:rFonts w:eastAsia="Times New Roman" w:cs="Times New Roman"/>
          <w:szCs w:val="24"/>
        </w:rPr>
        <w:t>γ</w:t>
      </w:r>
      <w:r w:rsidRPr="009438E6">
        <w:rPr>
          <w:rFonts w:eastAsia="Times New Roman" w:cs="Times New Roman"/>
          <w:szCs w:val="24"/>
        </w:rPr>
        <w:t>νώμη</w:t>
      </w:r>
      <w:r>
        <w:rPr>
          <w:rFonts w:eastAsia="Times New Roman" w:cs="Times New Roman"/>
          <w:szCs w:val="24"/>
        </w:rPr>
        <w:t>, αν ισχύει κάτι τέτοιο</w:t>
      </w:r>
      <w:r>
        <w:rPr>
          <w:rFonts w:eastAsia="Times New Roman" w:cs="Times New Roman"/>
          <w:szCs w:val="24"/>
        </w:rPr>
        <w:t>,</w:t>
      </w:r>
      <w:r>
        <w:rPr>
          <w:rFonts w:eastAsia="Times New Roman" w:cs="Times New Roman"/>
          <w:szCs w:val="24"/>
        </w:rPr>
        <w:t xml:space="preserve"> από τον ε</w:t>
      </w:r>
      <w:r w:rsidRPr="009438E6">
        <w:rPr>
          <w:rFonts w:eastAsia="Times New Roman" w:cs="Times New Roman"/>
          <w:szCs w:val="24"/>
        </w:rPr>
        <w:t>λληνικό λαό</w:t>
      </w:r>
      <w:r>
        <w:rPr>
          <w:rFonts w:eastAsia="Times New Roman" w:cs="Times New Roman"/>
          <w:szCs w:val="24"/>
        </w:rPr>
        <w:t>.</w:t>
      </w:r>
      <w:r w:rsidRPr="009438E6">
        <w:rPr>
          <w:rFonts w:eastAsia="Times New Roman" w:cs="Times New Roman"/>
          <w:szCs w:val="24"/>
        </w:rPr>
        <w:t xml:space="preserve"> </w:t>
      </w:r>
    </w:p>
    <w:p w14:paraId="42AEA081"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 xml:space="preserve">Υπάρχει δημοσίευμα στο οποίο γίνονται διάφορες </w:t>
      </w:r>
      <w:r w:rsidRPr="009438E6">
        <w:rPr>
          <w:rFonts w:eastAsia="Times New Roman" w:cs="Times New Roman"/>
          <w:szCs w:val="24"/>
        </w:rPr>
        <w:t>αναφορές</w:t>
      </w:r>
      <w:r>
        <w:rPr>
          <w:rFonts w:eastAsia="Times New Roman" w:cs="Times New Roman"/>
          <w:szCs w:val="24"/>
        </w:rPr>
        <w:t>. Μ</w:t>
      </w:r>
      <w:r w:rsidRPr="009438E6">
        <w:rPr>
          <w:rFonts w:eastAsia="Times New Roman" w:cs="Times New Roman"/>
          <w:szCs w:val="24"/>
        </w:rPr>
        <w:t xml:space="preserve">άλιστα έχει να κάνει με την ανακοίνωση που έχει βγάλει </w:t>
      </w:r>
      <w:r>
        <w:rPr>
          <w:rFonts w:eastAsia="Times New Roman" w:cs="Times New Roman"/>
          <w:szCs w:val="24"/>
        </w:rPr>
        <w:t xml:space="preserve">η </w:t>
      </w:r>
      <w:r w:rsidRPr="009438E6">
        <w:rPr>
          <w:rFonts w:eastAsia="Times New Roman" w:cs="Times New Roman"/>
          <w:szCs w:val="24"/>
        </w:rPr>
        <w:t>Περιφέρεια Αττικής ότι δεν μπορεί ένα έργο το οποίο θα μπορέσει να προσφέρει στο κοινό να μην ολοκληρώνεται</w:t>
      </w:r>
      <w:r>
        <w:rPr>
          <w:rFonts w:eastAsia="Times New Roman" w:cs="Times New Roman"/>
          <w:szCs w:val="24"/>
        </w:rPr>
        <w:t>,</w:t>
      </w:r>
      <w:r w:rsidRPr="009438E6">
        <w:rPr>
          <w:rFonts w:eastAsia="Times New Roman" w:cs="Times New Roman"/>
          <w:szCs w:val="24"/>
        </w:rPr>
        <w:t xml:space="preserve"> διότι υπάρχει </w:t>
      </w:r>
      <w:r w:rsidRPr="009438E6">
        <w:rPr>
          <w:rFonts w:eastAsia="Times New Roman" w:cs="Times New Roman"/>
          <w:szCs w:val="24"/>
        </w:rPr>
        <w:lastRenderedPageBreak/>
        <w:t>κάποιο πολιτικό πρόσωπο</w:t>
      </w:r>
      <w:r>
        <w:rPr>
          <w:rFonts w:eastAsia="Times New Roman" w:cs="Times New Roman"/>
          <w:szCs w:val="24"/>
        </w:rPr>
        <w:t>. Δεκτό.</w:t>
      </w:r>
      <w:r w:rsidRPr="009438E6">
        <w:rPr>
          <w:rFonts w:eastAsia="Times New Roman" w:cs="Times New Roman"/>
          <w:szCs w:val="24"/>
        </w:rPr>
        <w:t xml:space="preserve"> Το θέμα μας εδώ</w:t>
      </w:r>
      <w:r>
        <w:rPr>
          <w:rFonts w:eastAsia="Times New Roman" w:cs="Times New Roman"/>
          <w:szCs w:val="24"/>
        </w:rPr>
        <w:t>,</w:t>
      </w:r>
      <w:r w:rsidRPr="009438E6">
        <w:rPr>
          <w:rFonts w:eastAsia="Times New Roman" w:cs="Times New Roman"/>
          <w:szCs w:val="24"/>
        </w:rPr>
        <w:t xml:space="preserve"> κύριε Αντιπρόεδρ</w:t>
      </w:r>
      <w:r w:rsidRPr="009438E6">
        <w:rPr>
          <w:rFonts w:eastAsia="Times New Roman" w:cs="Times New Roman"/>
          <w:szCs w:val="24"/>
        </w:rPr>
        <w:t>ε</w:t>
      </w:r>
      <w:r>
        <w:rPr>
          <w:rFonts w:eastAsia="Times New Roman" w:cs="Times New Roman"/>
          <w:szCs w:val="24"/>
        </w:rPr>
        <w:t>,</w:t>
      </w:r>
      <w:r w:rsidRPr="009438E6">
        <w:rPr>
          <w:rFonts w:eastAsia="Times New Roman" w:cs="Times New Roman"/>
          <w:szCs w:val="24"/>
        </w:rPr>
        <w:t xml:space="preserve"> είναι ότι στη φωτογραφία που έχουνε βγάλει </w:t>
      </w:r>
      <w:r>
        <w:rPr>
          <w:rFonts w:eastAsia="Times New Roman" w:cs="Times New Roman"/>
          <w:szCs w:val="24"/>
        </w:rPr>
        <w:t>έβγαλαν</w:t>
      </w:r>
      <w:r w:rsidRPr="009438E6">
        <w:rPr>
          <w:rFonts w:eastAsia="Times New Roman" w:cs="Times New Roman"/>
          <w:szCs w:val="24"/>
        </w:rPr>
        <w:t xml:space="preserve"> τα μάτια τους μόνοι τους οι δημοσιογράφοι</w:t>
      </w:r>
      <w:r>
        <w:rPr>
          <w:rFonts w:eastAsia="Times New Roman" w:cs="Times New Roman"/>
          <w:szCs w:val="24"/>
        </w:rPr>
        <w:t>.</w:t>
      </w:r>
    </w:p>
    <w:p w14:paraId="42AEA082" w14:textId="77777777" w:rsidR="00F00D30" w:rsidRDefault="00AE51A4">
      <w:pPr>
        <w:tabs>
          <w:tab w:val="left" w:pos="1905"/>
        </w:tabs>
        <w:spacing w:line="600" w:lineRule="auto"/>
        <w:ind w:firstLine="720"/>
        <w:jc w:val="both"/>
        <w:rPr>
          <w:rFonts w:eastAsia="Times New Roman" w:cs="Times New Roman"/>
          <w:szCs w:val="24"/>
        </w:rPr>
      </w:pPr>
      <w:r w:rsidRPr="00A82C35">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Δεν ντρέπεστε καθόλου;</w:t>
      </w:r>
    </w:p>
    <w:p w14:paraId="42AEA083" w14:textId="77777777" w:rsidR="00F00D30" w:rsidRDefault="00AE51A4">
      <w:pPr>
        <w:tabs>
          <w:tab w:val="left" w:pos="1905"/>
        </w:tabs>
        <w:spacing w:line="600" w:lineRule="auto"/>
        <w:ind w:firstLine="720"/>
        <w:jc w:val="both"/>
        <w:rPr>
          <w:rFonts w:eastAsia="Times New Roman" w:cs="Times New Roman"/>
          <w:szCs w:val="24"/>
        </w:rPr>
      </w:pPr>
      <w:r w:rsidRPr="008D5197">
        <w:rPr>
          <w:rFonts w:eastAsia="Times New Roman" w:cs="Times New Roman"/>
          <w:b/>
          <w:szCs w:val="24"/>
        </w:rPr>
        <w:t>ΙΩΑΝΝΗΣ ΣΑΧΙΝΙΔΗΣ:</w:t>
      </w:r>
      <w:r>
        <w:rPr>
          <w:rFonts w:eastAsia="Times New Roman" w:cs="Times New Roman"/>
          <w:szCs w:val="24"/>
        </w:rPr>
        <w:t xml:space="preserve"> </w:t>
      </w:r>
      <w:r w:rsidRPr="009438E6">
        <w:rPr>
          <w:rFonts w:eastAsia="Times New Roman" w:cs="Times New Roman"/>
          <w:szCs w:val="24"/>
        </w:rPr>
        <w:t>Σας είπα δεν έχω κάτι προσωπι</w:t>
      </w:r>
      <w:r w:rsidRPr="009438E6">
        <w:rPr>
          <w:rFonts w:eastAsia="Times New Roman" w:cs="Times New Roman"/>
          <w:szCs w:val="24"/>
        </w:rPr>
        <w:t>κό</w:t>
      </w:r>
      <w:r>
        <w:rPr>
          <w:rFonts w:eastAsia="Times New Roman" w:cs="Times New Roman"/>
          <w:szCs w:val="24"/>
        </w:rPr>
        <w:t>.</w:t>
      </w:r>
      <w:r w:rsidRPr="009438E6">
        <w:rPr>
          <w:rFonts w:eastAsia="Times New Roman" w:cs="Times New Roman"/>
          <w:szCs w:val="24"/>
        </w:rPr>
        <w:t xml:space="preserve"> Όχι</w:t>
      </w:r>
      <w:r>
        <w:rPr>
          <w:rFonts w:eastAsia="Times New Roman" w:cs="Times New Roman"/>
          <w:szCs w:val="24"/>
        </w:rPr>
        <w:t xml:space="preserve">, δεν ντρέπομαι. </w:t>
      </w:r>
      <w:r w:rsidRPr="009438E6">
        <w:rPr>
          <w:rFonts w:eastAsia="Times New Roman" w:cs="Times New Roman"/>
          <w:szCs w:val="24"/>
        </w:rPr>
        <w:t>Θα</w:t>
      </w:r>
      <w:r>
        <w:rPr>
          <w:rFonts w:eastAsia="Times New Roman" w:cs="Times New Roman"/>
          <w:szCs w:val="24"/>
        </w:rPr>
        <w:t xml:space="preserve"> έπρεπε να ντρέπεστε</w:t>
      </w:r>
      <w:r w:rsidRPr="009438E6">
        <w:rPr>
          <w:rFonts w:eastAsia="Times New Roman" w:cs="Times New Roman"/>
          <w:szCs w:val="24"/>
        </w:rPr>
        <w:t xml:space="preserve"> </w:t>
      </w:r>
      <w:r>
        <w:rPr>
          <w:rFonts w:eastAsia="Times New Roman" w:cs="Times New Roman"/>
          <w:szCs w:val="24"/>
        </w:rPr>
        <w:t>εσείς,</w:t>
      </w:r>
      <w:r w:rsidRPr="009438E6">
        <w:rPr>
          <w:rFonts w:eastAsia="Times New Roman" w:cs="Times New Roman"/>
          <w:szCs w:val="24"/>
        </w:rPr>
        <w:t xml:space="preserve"> γιατί </w:t>
      </w:r>
      <w:r>
        <w:rPr>
          <w:rFonts w:eastAsia="Times New Roman" w:cs="Times New Roman"/>
          <w:szCs w:val="24"/>
        </w:rPr>
        <w:t>εγώ</w:t>
      </w:r>
      <w:r w:rsidRPr="009438E6">
        <w:rPr>
          <w:rFonts w:eastAsia="Times New Roman" w:cs="Times New Roman"/>
          <w:szCs w:val="24"/>
        </w:rPr>
        <w:t xml:space="preserve"> θα </w:t>
      </w:r>
      <w:r>
        <w:rPr>
          <w:rFonts w:eastAsia="Times New Roman" w:cs="Times New Roman"/>
          <w:szCs w:val="24"/>
        </w:rPr>
        <w:t>το καταθέσω</w:t>
      </w:r>
      <w:r w:rsidRPr="009438E6">
        <w:rPr>
          <w:rFonts w:eastAsia="Times New Roman" w:cs="Times New Roman"/>
          <w:szCs w:val="24"/>
        </w:rPr>
        <w:t xml:space="preserve"> στα Πρακτικά</w:t>
      </w:r>
      <w:r>
        <w:rPr>
          <w:rFonts w:eastAsia="Times New Roman" w:cs="Times New Roman"/>
          <w:szCs w:val="24"/>
        </w:rPr>
        <w:t>.</w:t>
      </w:r>
      <w:r w:rsidRPr="009438E6">
        <w:rPr>
          <w:rFonts w:eastAsia="Times New Roman" w:cs="Times New Roman"/>
          <w:szCs w:val="24"/>
        </w:rPr>
        <w:t xml:space="preserve"> Και </w:t>
      </w:r>
      <w:r>
        <w:rPr>
          <w:rFonts w:eastAsia="Times New Roman" w:cs="Times New Roman"/>
          <w:szCs w:val="24"/>
        </w:rPr>
        <w:t>κακώς</w:t>
      </w:r>
      <w:r w:rsidRPr="009438E6">
        <w:rPr>
          <w:rFonts w:eastAsia="Times New Roman" w:cs="Times New Roman"/>
          <w:szCs w:val="24"/>
        </w:rPr>
        <w:t xml:space="preserve"> μου απευθύνατε αυτό που </w:t>
      </w:r>
      <w:r>
        <w:rPr>
          <w:rFonts w:eastAsia="Times New Roman" w:cs="Times New Roman"/>
          <w:szCs w:val="24"/>
        </w:rPr>
        <w:t>μου απευθύνατε</w:t>
      </w:r>
      <w:r w:rsidRPr="009438E6">
        <w:rPr>
          <w:rFonts w:eastAsia="Times New Roman" w:cs="Times New Roman"/>
          <w:szCs w:val="24"/>
        </w:rPr>
        <w:t xml:space="preserve"> για το αν πρέπει να ντρέπομαι εγώ ή όχι</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δι</w:t>
      </w:r>
      <w:r w:rsidRPr="009438E6">
        <w:rPr>
          <w:rFonts w:eastAsia="Times New Roman" w:cs="Times New Roman"/>
          <w:szCs w:val="24"/>
        </w:rPr>
        <w:t xml:space="preserve">ότι σας δήλωσα </w:t>
      </w:r>
      <w:r>
        <w:rPr>
          <w:rFonts w:eastAsia="Times New Roman" w:cs="Times New Roman"/>
          <w:szCs w:val="24"/>
        </w:rPr>
        <w:t xml:space="preserve">ότι είμαι </w:t>
      </w:r>
      <w:r w:rsidRPr="009438E6">
        <w:rPr>
          <w:rFonts w:eastAsia="Times New Roman" w:cs="Times New Roman"/>
          <w:szCs w:val="24"/>
        </w:rPr>
        <w:t>διατεθειμένος να ζητήσω συ</w:t>
      </w:r>
      <w:r>
        <w:rPr>
          <w:rFonts w:eastAsia="Times New Roman" w:cs="Times New Roman"/>
          <w:szCs w:val="24"/>
        </w:rPr>
        <w:t>γ</w:t>
      </w:r>
      <w:r w:rsidRPr="009438E6">
        <w:rPr>
          <w:rFonts w:eastAsia="Times New Roman" w:cs="Times New Roman"/>
          <w:szCs w:val="24"/>
        </w:rPr>
        <w:t>γνώμη</w:t>
      </w:r>
      <w:r>
        <w:rPr>
          <w:rFonts w:eastAsia="Times New Roman" w:cs="Times New Roman"/>
          <w:szCs w:val="24"/>
        </w:rPr>
        <w:t>,</w:t>
      </w:r>
      <w:r w:rsidRPr="009438E6">
        <w:rPr>
          <w:rFonts w:eastAsia="Times New Roman" w:cs="Times New Roman"/>
          <w:szCs w:val="24"/>
        </w:rPr>
        <w:t xml:space="preserve"> αν δεν ισχύε</w:t>
      </w:r>
      <w:r w:rsidRPr="009438E6">
        <w:rPr>
          <w:rFonts w:eastAsia="Times New Roman" w:cs="Times New Roman"/>
          <w:szCs w:val="24"/>
        </w:rPr>
        <w:t>ι</w:t>
      </w:r>
      <w:r>
        <w:rPr>
          <w:rFonts w:eastAsia="Times New Roman" w:cs="Times New Roman"/>
          <w:szCs w:val="24"/>
        </w:rPr>
        <w:t>.</w:t>
      </w:r>
      <w:r w:rsidRPr="009438E6">
        <w:rPr>
          <w:rFonts w:eastAsia="Times New Roman" w:cs="Times New Roman"/>
          <w:szCs w:val="24"/>
        </w:rPr>
        <w:t xml:space="preserve"> Εσείς </w:t>
      </w:r>
      <w:r>
        <w:rPr>
          <w:rFonts w:eastAsia="Times New Roman" w:cs="Times New Roman"/>
          <w:szCs w:val="24"/>
        </w:rPr>
        <w:t>είστε διατεθειμένος, κύριε</w:t>
      </w:r>
      <w:r w:rsidRPr="009438E6">
        <w:rPr>
          <w:rFonts w:eastAsia="Times New Roman" w:cs="Times New Roman"/>
          <w:szCs w:val="24"/>
        </w:rPr>
        <w:t xml:space="preserve"> Αντιπρόεδρε</w:t>
      </w:r>
      <w:r>
        <w:rPr>
          <w:rFonts w:eastAsia="Times New Roman" w:cs="Times New Roman"/>
          <w:szCs w:val="24"/>
        </w:rPr>
        <w:t>;</w:t>
      </w:r>
      <w:r w:rsidRPr="009438E6">
        <w:rPr>
          <w:rFonts w:eastAsia="Times New Roman" w:cs="Times New Roman"/>
          <w:szCs w:val="24"/>
        </w:rPr>
        <w:t xml:space="preserve"> Εγώ δεν είπα ότι το παίρνω το δημοσίευμα αυτό και το δέχομαι όπως είναι</w:t>
      </w:r>
      <w:r>
        <w:rPr>
          <w:rFonts w:eastAsia="Times New Roman" w:cs="Times New Roman"/>
          <w:szCs w:val="24"/>
        </w:rPr>
        <w:t>,</w:t>
      </w:r>
      <w:r w:rsidRPr="009438E6">
        <w:rPr>
          <w:rFonts w:eastAsia="Times New Roman" w:cs="Times New Roman"/>
          <w:szCs w:val="24"/>
        </w:rPr>
        <w:t xml:space="preserve"> αλλά απλώς σας λέω</w:t>
      </w:r>
      <w:r>
        <w:rPr>
          <w:rFonts w:eastAsia="Times New Roman" w:cs="Times New Roman"/>
          <w:szCs w:val="24"/>
        </w:rPr>
        <w:t xml:space="preserve"> ότι</w:t>
      </w:r>
      <w:r w:rsidRPr="009438E6">
        <w:rPr>
          <w:rFonts w:eastAsia="Times New Roman" w:cs="Times New Roman"/>
          <w:szCs w:val="24"/>
        </w:rPr>
        <w:t xml:space="preserve"> μου </w:t>
      </w:r>
      <w:r>
        <w:rPr>
          <w:rFonts w:eastAsia="Times New Roman" w:cs="Times New Roman"/>
          <w:szCs w:val="24"/>
        </w:rPr>
        <w:t>έ</w:t>
      </w:r>
      <w:r w:rsidRPr="009438E6">
        <w:rPr>
          <w:rFonts w:eastAsia="Times New Roman" w:cs="Times New Roman"/>
          <w:szCs w:val="24"/>
        </w:rPr>
        <w:t>κανε εντύπωση η φωτογραφία που βγάλανε</w:t>
      </w:r>
      <w:r>
        <w:rPr>
          <w:rFonts w:eastAsia="Times New Roman" w:cs="Times New Roman"/>
          <w:szCs w:val="24"/>
        </w:rPr>
        <w:t>,</w:t>
      </w:r>
      <w:r w:rsidRPr="009438E6">
        <w:rPr>
          <w:rFonts w:eastAsia="Times New Roman" w:cs="Times New Roman"/>
          <w:szCs w:val="24"/>
        </w:rPr>
        <w:t xml:space="preserve"> διότι εδώ φαίνεται ξεκάθαρα </w:t>
      </w:r>
      <w:r>
        <w:rPr>
          <w:rFonts w:eastAsia="Times New Roman" w:cs="Times New Roman"/>
          <w:szCs w:val="24"/>
        </w:rPr>
        <w:t>-</w:t>
      </w:r>
      <w:r w:rsidRPr="009438E6">
        <w:rPr>
          <w:rFonts w:eastAsia="Times New Roman" w:cs="Times New Roman"/>
          <w:szCs w:val="24"/>
        </w:rPr>
        <w:t>και είναι στη διάθεση των υπολοίπων τ</w:t>
      </w:r>
      <w:r w:rsidRPr="009438E6">
        <w:rPr>
          <w:rFonts w:eastAsia="Times New Roman" w:cs="Times New Roman"/>
          <w:szCs w:val="24"/>
        </w:rPr>
        <w:t>ης Ολομέλειας</w:t>
      </w:r>
      <w:r>
        <w:rPr>
          <w:rFonts w:eastAsia="Times New Roman" w:cs="Times New Roman"/>
          <w:szCs w:val="24"/>
        </w:rPr>
        <w:t>-</w:t>
      </w:r>
      <w:r w:rsidRPr="009438E6">
        <w:rPr>
          <w:rFonts w:eastAsia="Times New Roman" w:cs="Times New Roman"/>
          <w:szCs w:val="24"/>
        </w:rPr>
        <w:t xml:space="preserve"> ότι σταματάει</w:t>
      </w:r>
      <w:r>
        <w:rPr>
          <w:rFonts w:eastAsia="Times New Roman" w:cs="Times New Roman"/>
          <w:szCs w:val="24"/>
        </w:rPr>
        <w:t xml:space="preserve"> η</w:t>
      </w:r>
      <w:r w:rsidRPr="009438E6">
        <w:rPr>
          <w:rFonts w:eastAsia="Times New Roman" w:cs="Times New Roman"/>
          <w:szCs w:val="24"/>
        </w:rPr>
        <w:t xml:space="preserve"> ασφαλτόστρωση μπροστά</w:t>
      </w:r>
      <w:r>
        <w:rPr>
          <w:rFonts w:eastAsia="Times New Roman" w:cs="Times New Roman"/>
          <w:szCs w:val="24"/>
        </w:rPr>
        <w:t>.</w:t>
      </w:r>
      <w:r w:rsidRPr="009438E6">
        <w:rPr>
          <w:rFonts w:eastAsia="Times New Roman" w:cs="Times New Roman"/>
          <w:szCs w:val="24"/>
        </w:rPr>
        <w:t xml:space="preserve"> Εάν </w:t>
      </w:r>
      <w:r>
        <w:rPr>
          <w:rFonts w:eastAsia="Times New Roman" w:cs="Times New Roman"/>
          <w:szCs w:val="24"/>
        </w:rPr>
        <w:t xml:space="preserve">το σπίτι σας είναι το τελευταίο, δεκτό, </w:t>
      </w:r>
      <w:r w:rsidRPr="009438E6">
        <w:rPr>
          <w:rFonts w:eastAsia="Times New Roman" w:cs="Times New Roman"/>
          <w:szCs w:val="24"/>
        </w:rPr>
        <w:t>και ζητώ προκαταβολικά συγ</w:t>
      </w:r>
      <w:r>
        <w:rPr>
          <w:rFonts w:eastAsia="Times New Roman" w:cs="Times New Roman"/>
          <w:szCs w:val="24"/>
        </w:rPr>
        <w:t>γ</w:t>
      </w:r>
      <w:r w:rsidRPr="009438E6">
        <w:rPr>
          <w:rFonts w:eastAsia="Times New Roman" w:cs="Times New Roman"/>
          <w:szCs w:val="24"/>
        </w:rPr>
        <w:t>νώμη</w:t>
      </w:r>
      <w:r>
        <w:rPr>
          <w:rFonts w:eastAsia="Times New Roman" w:cs="Times New Roman"/>
          <w:szCs w:val="24"/>
        </w:rPr>
        <w:t>, ότι θα έπρεπε πράγματι</w:t>
      </w:r>
      <w:r w:rsidRPr="009438E6">
        <w:rPr>
          <w:rFonts w:eastAsia="Times New Roman" w:cs="Times New Roman"/>
          <w:szCs w:val="24"/>
        </w:rPr>
        <w:t xml:space="preserve"> να τελειώσει ο δρόμος εκεί</w:t>
      </w:r>
      <w:r>
        <w:rPr>
          <w:rFonts w:eastAsia="Times New Roman" w:cs="Times New Roman"/>
          <w:szCs w:val="24"/>
        </w:rPr>
        <w:t>.</w:t>
      </w:r>
    </w:p>
    <w:p w14:paraId="42AEA084" w14:textId="77777777" w:rsidR="00F00D30" w:rsidRDefault="00AE51A4">
      <w:pPr>
        <w:tabs>
          <w:tab w:val="left" w:pos="1905"/>
        </w:tabs>
        <w:spacing w:line="600" w:lineRule="auto"/>
        <w:ind w:firstLine="720"/>
        <w:jc w:val="both"/>
        <w:rPr>
          <w:rFonts w:eastAsia="Times New Roman" w:cs="Times New Roman"/>
          <w:szCs w:val="24"/>
        </w:rPr>
      </w:pPr>
      <w:r w:rsidRPr="001041E1">
        <w:rPr>
          <w:rFonts w:eastAsia="Times New Roman" w:cs="Times New Roman"/>
          <w:b/>
          <w:szCs w:val="24"/>
        </w:rPr>
        <w:lastRenderedPageBreak/>
        <w:t>ΝΙΚΟΛΑΟΣ ΞΥΔΑΚΗΣ:</w:t>
      </w:r>
      <w:r w:rsidRPr="001041E1">
        <w:rPr>
          <w:rFonts w:eastAsia="Times New Roman" w:cs="Times New Roman"/>
          <w:szCs w:val="24"/>
        </w:rPr>
        <w:t xml:space="preserve"> </w:t>
      </w:r>
      <w:r>
        <w:rPr>
          <w:rFonts w:eastAsia="Times New Roman" w:cs="Times New Roman"/>
          <w:szCs w:val="24"/>
        </w:rPr>
        <w:t>Πρώτα βρωμίζεις και μετά λες συγγνώμη! Πρώτα η βρωμιά!</w:t>
      </w:r>
    </w:p>
    <w:p w14:paraId="42AEA085" w14:textId="77777777" w:rsidR="00F00D30" w:rsidRDefault="00AE51A4">
      <w:pPr>
        <w:tabs>
          <w:tab w:val="left" w:pos="1905"/>
        </w:tabs>
        <w:spacing w:line="600" w:lineRule="auto"/>
        <w:ind w:firstLine="720"/>
        <w:jc w:val="both"/>
        <w:rPr>
          <w:rFonts w:eastAsia="Times New Roman" w:cs="Times New Roman"/>
          <w:szCs w:val="24"/>
        </w:rPr>
      </w:pPr>
      <w:r w:rsidRPr="008D5197">
        <w:rPr>
          <w:rFonts w:eastAsia="Times New Roman" w:cs="Times New Roman"/>
          <w:b/>
          <w:szCs w:val="24"/>
        </w:rPr>
        <w:t>ΙΩΑΝΝΗΣ ΣΑΧΙΝΙΔΗΣ:</w:t>
      </w:r>
      <w:r>
        <w:rPr>
          <w:rFonts w:eastAsia="Times New Roman" w:cs="Times New Roman"/>
          <w:szCs w:val="24"/>
        </w:rPr>
        <w:t xml:space="preserve"> Δεν βρώμισα πρώτα. Σταμάτα εσύ! Αν υπάρχει κάποιος που βρωμίζει, είσαι εσύ επανειλημμένα. Η βρωμιά είσαι εσύ εδώ μέσα, από πάνω μέχρι κάτω!</w:t>
      </w:r>
      <w:r w:rsidRPr="001041E1">
        <w:rPr>
          <w:rFonts w:eastAsia="Times New Roman" w:cs="Times New Roman"/>
          <w:szCs w:val="24"/>
        </w:rPr>
        <w:t xml:space="preserve"> </w:t>
      </w:r>
      <w:r>
        <w:rPr>
          <w:rFonts w:eastAsia="Times New Roman" w:cs="Times New Roman"/>
          <w:szCs w:val="24"/>
        </w:rPr>
        <w:t>Από πάνω μέχρι κάτω είσαι βρώμικος</w:t>
      </w:r>
      <w:r>
        <w:rPr>
          <w:rFonts w:eastAsia="Times New Roman" w:cs="Times New Roman"/>
          <w:szCs w:val="24"/>
        </w:rPr>
        <w:t>!</w:t>
      </w:r>
    </w:p>
    <w:p w14:paraId="42AEA086" w14:textId="77777777" w:rsidR="00F00D30" w:rsidRDefault="00AE51A4">
      <w:pPr>
        <w:tabs>
          <w:tab w:val="left" w:pos="1905"/>
        </w:tabs>
        <w:spacing w:line="600" w:lineRule="auto"/>
        <w:ind w:firstLine="720"/>
        <w:jc w:val="both"/>
        <w:rPr>
          <w:rFonts w:eastAsia="Times New Roman" w:cs="Times New Roman"/>
          <w:szCs w:val="24"/>
        </w:rPr>
      </w:pPr>
      <w:r>
        <w:rPr>
          <w:rFonts w:eastAsia="Times New Roman" w:cs="Times New Roman"/>
          <w:szCs w:val="24"/>
        </w:rPr>
        <w:t>Κύριε Πρόεδρε, με ποιο δικαίωμα με διακόπτει;</w:t>
      </w:r>
    </w:p>
    <w:p w14:paraId="42AEA087" w14:textId="77777777" w:rsidR="00F00D30" w:rsidRDefault="00AE51A4">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w:t>
      </w:r>
      <w:r w:rsidRPr="00BE2300">
        <w:rPr>
          <w:rFonts w:eastAsia="Times New Roman" w:cs="Times New Roman"/>
          <w:b/>
          <w:szCs w:val="24"/>
        </w:rPr>
        <w:t>ργιος Βαρεμένος):</w:t>
      </w:r>
      <w:r w:rsidRPr="00BE2300">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παρακαλώ μη διακόπτετε.</w:t>
      </w:r>
    </w:p>
    <w:p w14:paraId="42AEA088" w14:textId="77777777" w:rsidR="00F00D30" w:rsidRDefault="00AE51A4">
      <w:pPr>
        <w:tabs>
          <w:tab w:val="left" w:pos="1905"/>
        </w:tabs>
        <w:spacing w:line="600" w:lineRule="auto"/>
        <w:ind w:firstLine="720"/>
        <w:jc w:val="both"/>
        <w:rPr>
          <w:rFonts w:eastAsia="Times New Roman" w:cs="Times New Roman"/>
          <w:szCs w:val="24"/>
        </w:rPr>
      </w:pPr>
      <w:r w:rsidRPr="008D5197">
        <w:rPr>
          <w:rFonts w:eastAsia="Times New Roman" w:cs="Times New Roman"/>
          <w:b/>
          <w:szCs w:val="24"/>
        </w:rPr>
        <w:t>ΙΩΑΝΝΗΣ ΣΑΧΙΝΙΔΗΣ:</w:t>
      </w:r>
      <w:r>
        <w:rPr>
          <w:rFonts w:eastAsia="Times New Roman" w:cs="Times New Roman"/>
          <w:szCs w:val="24"/>
        </w:rPr>
        <w:t xml:space="preserve"> Και </w:t>
      </w:r>
      <w:r w:rsidRPr="009438E6">
        <w:rPr>
          <w:rFonts w:eastAsia="Times New Roman" w:cs="Times New Roman"/>
          <w:szCs w:val="24"/>
        </w:rPr>
        <w:t xml:space="preserve">θα ήθελα μία </w:t>
      </w:r>
      <w:r>
        <w:rPr>
          <w:rFonts w:eastAsia="Times New Roman" w:cs="Times New Roman"/>
          <w:szCs w:val="24"/>
        </w:rPr>
        <w:t>διευκρίνιση, γι’</w:t>
      </w:r>
      <w:r w:rsidRPr="009438E6">
        <w:rPr>
          <w:rFonts w:eastAsia="Times New Roman" w:cs="Times New Roman"/>
          <w:szCs w:val="24"/>
        </w:rPr>
        <w:t xml:space="preserve"> αυτό και σας είπα</w:t>
      </w:r>
      <w:r>
        <w:rPr>
          <w:rFonts w:eastAsia="Times New Roman" w:cs="Times New Roman"/>
          <w:szCs w:val="24"/>
        </w:rPr>
        <w:t>,</w:t>
      </w:r>
      <w:r w:rsidRPr="009438E6">
        <w:rPr>
          <w:rFonts w:eastAsia="Times New Roman" w:cs="Times New Roman"/>
          <w:szCs w:val="24"/>
        </w:rPr>
        <w:t xml:space="preserve"> πριν αναφερθώ σε αυτό εδώ</w:t>
      </w:r>
      <w:r>
        <w:rPr>
          <w:rFonts w:eastAsia="Times New Roman" w:cs="Times New Roman"/>
          <w:szCs w:val="24"/>
        </w:rPr>
        <w:t>, ότι αν π</w:t>
      </w:r>
      <w:r w:rsidRPr="009438E6">
        <w:rPr>
          <w:rFonts w:eastAsia="Times New Roman" w:cs="Times New Roman"/>
          <w:szCs w:val="24"/>
        </w:rPr>
        <w:t>ράγματι είναι αληθές και δεν υπάρχει κάποιο άλλο σπίτι</w:t>
      </w:r>
      <w:r>
        <w:rPr>
          <w:rFonts w:eastAsia="Times New Roman" w:cs="Times New Roman"/>
          <w:szCs w:val="24"/>
        </w:rPr>
        <w:t>, δεκτό και</w:t>
      </w:r>
      <w:r w:rsidRPr="009438E6">
        <w:rPr>
          <w:rFonts w:eastAsia="Times New Roman" w:cs="Times New Roman"/>
          <w:szCs w:val="24"/>
        </w:rPr>
        <w:t xml:space="preserve"> ζητάω προκαταβολικά συγ</w:t>
      </w:r>
      <w:r>
        <w:rPr>
          <w:rFonts w:eastAsia="Times New Roman" w:cs="Times New Roman"/>
          <w:szCs w:val="24"/>
        </w:rPr>
        <w:t>γ</w:t>
      </w:r>
      <w:r w:rsidRPr="009438E6">
        <w:rPr>
          <w:rFonts w:eastAsia="Times New Roman" w:cs="Times New Roman"/>
          <w:szCs w:val="24"/>
        </w:rPr>
        <w:t>νώμ</w:t>
      </w:r>
      <w:r w:rsidRPr="009438E6">
        <w:rPr>
          <w:rFonts w:eastAsia="Times New Roman" w:cs="Times New Roman"/>
          <w:szCs w:val="24"/>
        </w:rPr>
        <w:t>η</w:t>
      </w:r>
      <w:r>
        <w:rPr>
          <w:rFonts w:eastAsia="Times New Roman" w:cs="Times New Roman"/>
          <w:szCs w:val="24"/>
        </w:rPr>
        <w:t>.</w:t>
      </w:r>
      <w:r w:rsidRPr="009438E6">
        <w:rPr>
          <w:rFonts w:eastAsia="Times New Roman" w:cs="Times New Roman"/>
          <w:szCs w:val="24"/>
        </w:rPr>
        <w:t xml:space="preserve"> Αν όμως υπά</w:t>
      </w:r>
      <w:r>
        <w:rPr>
          <w:rFonts w:eastAsia="Times New Roman" w:cs="Times New Roman"/>
          <w:szCs w:val="24"/>
        </w:rPr>
        <w:t>ρχουν κάποια σπίτια π</w:t>
      </w:r>
      <w:r w:rsidRPr="009438E6">
        <w:rPr>
          <w:rFonts w:eastAsia="Times New Roman" w:cs="Times New Roman"/>
          <w:szCs w:val="24"/>
        </w:rPr>
        <w:t>έραν αυτής της ασφαλτόστρωσης</w:t>
      </w:r>
      <w:r>
        <w:rPr>
          <w:rFonts w:eastAsia="Times New Roman" w:cs="Times New Roman"/>
          <w:szCs w:val="24"/>
        </w:rPr>
        <w:t>,</w:t>
      </w:r>
      <w:r w:rsidRPr="009438E6">
        <w:rPr>
          <w:rFonts w:eastAsia="Times New Roman" w:cs="Times New Roman"/>
          <w:szCs w:val="24"/>
        </w:rPr>
        <w:t xml:space="preserve"> θα πρέπει να μας εξηγήσετε γ</w:t>
      </w:r>
      <w:r>
        <w:rPr>
          <w:rFonts w:eastAsia="Times New Roman" w:cs="Times New Roman"/>
          <w:szCs w:val="24"/>
        </w:rPr>
        <w:t>ιατί σταμάτησε η ασφαλτόστρωση α</w:t>
      </w:r>
      <w:r w:rsidRPr="009438E6">
        <w:rPr>
          <w:rFonts w:eastAsia="Times New Roman" w:cs="Times New Roman"/>
          <w:szCs w:val="24"/>
        </w:rPr>
        <w:t>κριβώς μπροστά στην είσοδο της οικίας</w:t>
      </w:r>
      <w:r>
        <w:rPr>
          <w:rFonts w:eastAsia="Times New Roman" w:cs="Times New Roman"/>
          <w:szCs w:val="24"/>
        </w:rPr>
        <w:t>.</w:t>
      </w:r>
      <w:r w:rsidRPr="009438E6">
        <w:rPr>
          <w:rFonts w:eastAsia="Times New Roman" w:cs="Times New Roman"/>
          <w:szCs w:val="24"/>
        </w:rPr>
        <w:t xml:space="preserve"> Το καταθέτω στα Πρακτικά</w:t>
      </w:r>
      <w:r>
        <w:rPr>
          <w:rFonts w:eastAsia="Times New Roman" w:cs="Times New Roman"/>
          <w:szCs w:val="24"/>
        </w:rPr>
        <w:t>.</w:t>
      </w:r>
    </w:p>
    <w:p w14:paraId="42AEA089" w14:textId="77777777" w:rsidR="00F00D30" w:rsidRDefault="00AE51A4">
      <w:pPr>
        <w:tabs>
          <w:tab w:val="left" w:pos="1905"/>
        </w:tabs>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w:t>
      </w:r>
      <w:r>
        <w:rPr>
          <w:rFonts w:eastAsia="Times New Roman" w:cs="Times New Roman"/>
          <w:szCs w:val="24"/>
        </w:rPr>
        <w:t>α Πρακτικά το προαναφερθέν έγγραφο, το οποίο</w:t>
      </w:r>
      <w:r w:rsidRPr="000D63A8">
        <w:rPr>
          <w:rFonts w:eastAsia="Times New Roman" w:cs="Times New Roman"/>
          <w:szCs w:val="24"/>
        </w:rPr>
        <w:t xml:space="preserve"> </w:t>
      </w:r>
      <w:r>
        <w:rPr>
          <w:rFonts w:eastAsia="Times New Roman" w:cs="Times New Roman"/>
          <w:szCs w:val="24"/>
        </w:rPr>
        <w:t>βρίσκεται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2AEA08A"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Δεν έχω κανέναν απολύτως λόγο</w:t>
      </w:r>
      <w:r>
        <w:rPr>
          <w:rFonts w:eastAsia="Times New Roman" w:cs="Times New Roman"/>
          <w:szCs w:val="24"/>
        </w:rPr>
        <w:t>,</w:t>
      </w:r>
      <w:r w:rsidRPr="009438E6">
        <w:rPr>
          <w:rFonts w:eastAsia="Times New Roman" w:cs="Times New Roman"/>
          <w:szCs w:val="24"/>
        </w:rPr>
        <w:t xml:space="preserve"> δεν έχω τίποτα προσωπικό μαζί </w:t>
      </w:r>
      <w:r>
        <w:rPr>
          <w:rFonts w:eastAsia="Times New Roman" w:cs="Times New Roman"/>
          <w:szCs w:val="24"/>
        </w:rPr>
        <w:t>σας.</w:t>
      </w:r>
      <w:r w:rsidRPr="009438E6">
        <w:rPr>
          <w:rFonts w:eastAsia="Times New Roman" w:cs="Times New Roman"/>
          <w:szCs w:val="24"/>
        </w:rPr>
        <w:t xml:space="preserve"> Πήρα το δημοσίευμα</w:t>
      </w:r>
      <w:r>
        <w:rPr>
          <w:rFonts w:eastAsia="Times New Roman" w:cs="Times New Roman"/>
          <w:szCs w:val="24"/>
        </w:rPr>
        <w:t xml:space="preserve">. </w:t>
      </w:r>
    </w:p>
    <w:p w14:paraId="42AEA08B" w14:textId="77777777" w:rsidR="00F00D30" w:rsidRDefault="00AE51A4">
      <w:pPr>
        <w:tabs>
          <w:tab w:val="left" w:pos="1905"/>
        </w:tabs>
        <w:spacing w:line="600" w:lineRule="auto"/>
        <w:ind w:firstLine="720"/>
        <w:jc w:val="both"/>
        <w:rPr>
          <w:rFonts w:eastAsia="Times New Roman" w:cs="Times New Roman"/>
          <w:szCs w:val="24"/>
        </w:rPr>
      </w:pPr>
      <w:r w:rsidRPr="00A82C35">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Έτσι λένε όλοι.</w:t>
      </w:r>
    </w:p>
    <w:p w14:paraId="42AEA08C" w14:textId="77777777" w:rsidR="00F00D30" w:rsidRDefault="00AE51A4">
      <w:pPr>
        <w:tabs>
          <w:tab w:val="left" w:pos="1905"/>
        </w:tabs>
        <w:spacing w:line="600" w:lineRule="auto"/>
        <w:ind w:firstLine="720"/>
        <w:jc w:val="both"/>
        <w:rPr>
          <w:rFonts w:eastAsia="Times New Roman" w:cs="Times New Roman"/>
          <w:szCs w:val="24"/>
        </w:rPr>
      </w:pPr>
      <w:r w:rsidRPr="008D5197">
        <w:rPr>
          <w:rFonts w:eastAsia="Times New Roman" w:cs="Times New Roman"/>
          <w:b/>
          <w:szCs w:val="24"/>
        </w:rPr>
        <w:t>ΙΩΑΝΝΗΣ ΣΑΧΙΝΙΔΗΣ:</w:t>
      </w:r>
      <w:r>
        <w:rPr>
          <w:rFonts w:eastAsia="Times New Roman" w:cs="Times New Roman"/>
          <w:szCs w:val="24"/>
        </w:rPr>
        <w:t xml:space="preserve"> </w:t>
      </w:r>
      <w:r w:rsidRPr="009438E6">
        <w:rPr>
          <w:rFonts w:eastAsia="Times New Roman" w:cs="Times New Roman"/>
          <w:szCs w:val="24"/>
        </w:rPr>
        <w:t>Όχι</w:t>
      </w:r>
      <w:r>
        <w:rPr>
          <w:rFonts w:eastAsia="Times New Roman" w:cs="Times New Roman"/>
          <w:szCs w:val="24"/>
        </w:rPr>
        <w:t>,</w:t>
      </w:r>
      <w:r w:rsidRPr="009438E6">
        <w:rPr>
          <w:rFonts w:eastAsia="Times New Roman" w:cs="Times New Roman"/>
          <w:szCs w:val="24"/>
        </w:rPr>
        <w:t xml:space="preserve"> δεν λέμε έτσι</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sidRPr="009438E6">
        <w:rPr>
          <w:rFonts w:eastAsia="Times New Roman" w:cs="Times New Roman"/>
          <w:szCs w:val="24"/>
        </w:rPr>
        <w:t>τσι είναι η πραγματικότητα</w:t>
      </w:r>
      <w:r>
        <w:rPr>
          <w:rFonts w:eastAsia="Times New Roman" w:cs="Times New Roman"/>
          <w:szCs w:val="24"/>
        </w:rPr>
        <w:t>, κύριε Αντι</w:t>
      </w:r>
      <w:r w:rsidRPr="009438E6">
        <w:rPr>
          <w:rFonts w:eastAsia="Times New Roman" w:cs="Times New Roman"/>
          <w:szCs w:val="24"/>
        </w:rPr>
        <w:t>πρόεδρε</w:t>
      </w:r>
      <w:r>
        <w:rPr>
          <w:rFonts w:eastAsia="Times New Roman" w:cs="Times New Roman"/>
          <w:szCs w:val="24"/>
        </w:rPr>
        <w:t>.</w:t>
      </w:r>
      <w:r w:rsidRPr="009438E6">
        <w:rPr>
          <w:rFonts w:eastAsia="Times New Roman" w:cs="Times New Roman"/>
          <w:szCs w:val="24"/>
        </w:rPr>
        <w:t xml:space="preserve"> Έτσι είναι</w:t>
      </w:r>
      <w:r>
        <w:rPr>
          <w:rFonts w:eastAsia="Times New Roman" w:cs="Times New Roman"/>
          <w:szCs w:val="24"/>
        </w:rPr>
        <w:t>.</w:t>
      </w:r>
      <w:r w:rsidRPr="009438E6">
        <w:rPr>
          <w:rFonts w:eastAsia="Times New Roman" w:cs="Times New Roman"/>
          <w:szCs w:val="24"/>
        </w:rPr>
        <w:t xml:space="preserve"> </w:t>
      </w:r>
    </w:p>
    <w:p w14:paraId="42AEA08D" w14:textId="77777777" w:rsidR="00F00D30" w:rsidRDefault="00AE51A4">
      <w:pPr>
        <w:tabs>
          <w:tab w:val="left" w:pos="1905"/>
        </w:tabs>
        <w:spacing w:line="600" w:lineRule="auto"/>
        <w:ind w:firstLine="720"/>
        <w:jc w:val="both"/>
        <w:rPr>
          <w:rFonts w:eastAsia="Times New Roman" w:cs="Times New Roman"/>
          <w:szCs w:val="24"/>
        </w:rPr>
      </w:pPr>
      <w:r w:rsidRPr="007443E8">
        <w:rPr>
          <w:rFonts w:eastAsia="Times New Roman" w:cs="Times New Roman"/>
          <w:b/>
          <w:szCs w:val="24"/>
        </w:rPr>
        <w:t>ΝΙΚΟΛΑΟΣ ΠΑΠΑΔΟΠΟΥΛΟΣ:</w:t>
      </w:r>
      <w:r>
        <w:rPr>
          <w:rFonts w:eastAsia="Times New Roman" w:cs="Times New Roman"/>
          <w:szCs w:val="24"/>
        </w:rPr>
        <w:t xml:space="preserve"> Η βρωμιά δεν έχει τέλος.</w:t>
      </w:r>
    </w:p>
    <w:p w14:paraId="42AEA08E" w14:textId="77777777" w:rsidR="00F00D30" w:rsidRDefault="00AE51A4">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w:t>
      </w:r>
      <w:r w:rsidRPr="00BE2300">
        <w:rPr>
          <w:rFonts w:eastAsia="Times New Roman" w:cs="Times New Roman"/>
          <w:b/>
          <w:szCs w:val="24"/>
        </w:rPr>
        <w:t>ΔΡΕΥΩΝ (Γεώργιος Βαρεμένος):</w:t>
      </w:r>
      <w:r w:rsidRPr="00BE2300">
        <w:rPr>
          <w:rFonts w:eastAsia="Times New Roman" w:cs="Times New Roman"/>
          <w:szCs w:val="24"/>
        </w:rPr>
        <w:t xml:space="preserve"> </w:t>
      </w:r>
      <w:r>
        <w:rPr>
          <w:rFonts w:eastAsia="Times New Roman" w:cs="Times New Roman"/>
          <w:szCs w:val="24"/>
        </w:rPr>
        <w:t>Παρακαλώ, κύριε Παπαδόπουλε, μη διακόπτετε.</w:t>
      </w:r>
    </w:p>
    <w:p w14:paraId="42AEA08F" w14:textId="77777777" w:rsidR="00F00D30" w:rsidRDefault="00AE51A4">
      <w:pPr>
        <w:tabs>
          <w:tab w:val="left" w:pos="1905"/>
        </w:tabs>
        <w:spacing w:line="600" w:lineRule="auto"/>
        <w:ind w:firstLine="720"/>
        <w:jc w:val="both"/>
        <w:rPr>
          <w:rFonts w:eastAsia="Times New Roman" w:cs="Times New Roman"/>
          <w:szCs w:val="24"/>
        </w:rPr>
      </w:pPr>
      <w:r w:rsidRPr="008D5197">
        <w:rPr>
          <w:rFonts w:eastAsia="Times New Roman" w:cs="Times New Roman"/>
          <w:b/>
          <w:szCs w:val="24"/>
        </w:rPr>
        <w:t>ΙΩΑΝΝΗΣ ΣΑΧΙΝΙΔΗΣ:</w:t>
      </w:r>
      <w:r>
        <w:rPr>
          <w:rFonts w:eastAsia="Times New Roman" w:cs="Times New Roman"/>
          <w:szCs w:val="24"/>
        </w:rPr>
        <w:t xml:space="preserve"> Το</w:t>
      </w:r>
      <w:r w:rsidRPr="009438E6">
        <w:rPr>
          <w:rFonts w:eastAsia="Times New Roman" w:cs="Times New Roman"/>
          <w:szCs w:val="24"/>
        </w:rPr>
        <w:t xml:space="preserve"> βλέπουμε</w:t>
      </w:r>
      <w:r>
        <w:rPr>
          <w:rFonts w:eastAsia="Times New Roman" w:cs="Times New Roman"/>
          <w:szCs w:val="24"/>
        </w:rPr>
        <w:t>,</w:t>
      </w:r>
      <w:r w:rsidRPr="009438E6">
        <w:rPr>
          <w:rFonts w:eastAsia="Times New Roman" w:cs="Times New Roman"/>
          <w:szCs w:val="24"/>
        </w:rPr>
        <w:t xml:space="preserve"> το πόσο </w:t>
      </w:r>
      <w:r>
        <w:rPr>
          <w:rFonts w:eastAsia="Times New Roman" w:cs="Times New Roman"/>
          <w:szCs w:val="24"/>
        </w:rPr>
        <w:t>καθαροί είστε εσείς, αφήστε το!</w:t>
      </w:r>
      <w:r w:rsidRPr="009438E6">
        <w:rPr>
          <w:rFonts w:eastAsia="Times New Roman" w:cs="Times New Roman"/>
          <w:szCs w:val="24"/>
        </w:rPr>
        <w:t xml:space="preserve"> </w:t>
      </w:r>
      <w:r>
        <w:rPr>
          <w:rFonts w:eastAsia="Times New Roman" w:cs="Times New Roman"/>
          <w:szCs w:val="24"/>
        </w:rPr>
        <w:t xml:space="preserve">Τα σχόλιά σου αλλού, όχι σ’ εμένα. Είσαι βρώμικος από πάνω μέχρι κάτω αν αναφέρεσαι σε εμένα. </w:t>
      </w:r>
    </w:p>
    <w:p w14:paraId="42AEA090"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lastRenderedPageBreak/>
        <w:t xml:space="preserve">Αυτό </w:t>
      </w:r>
      <w:r>
        <w:rPr>
          <w:rFonts w:eastAsia="Times New Roman" w:cs="Times New Roman"/>
          <w:szCs w:val="24"/>
        </w:rPr>
        <w:t>που κάνει</w:t>
      </w:r>
      <w:r w:rsidRPr="009438E6">
        <w:rPr>
          <w:rFonts w:eastAsia="Times New Roman" w:cs="Times New Roman"/>
          <w:szCs w:val="24"/>
        </w:rPr>
        <w:t xml:space="preserve"> ό</w:t>
      </w:r>
      <w:r w:rsidRPr="009438E6">
        <w:rPr>
          <w:rFonts w:eastAsia="Times New Roman" w:cs="Times New Roman"/>
          <w:szCs w:val="24"/>
        </w:rPr>
        <w:t>μως περισσότερο εντύπωση</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όπως και</w:t>
      </w:r>
      <w:r w:rsidRPr="009438E6">
        <w:rPr>
          <w:rFonts w:eastAsia="Times New Roman" w:cs="Times New Roman"/>
          <w:szCs w:val="24"/>
        </w:rPr>
        <w:t xml:space="preserve"> </w:t>
      </w:r>
      <w:r>
        <w:rPr>
          <w:rFonts w:eastAsia="Times New Roman" w:cs="Times New Roman"/>
          <w:szCs w:val="24"/>
        </w:rPr>
        <w:t>βαδίζει σε</w:t>
      </w:r>
      <w:r w:rsidRPr="009438E6">
        <w:rPr>
          <w:rFonts w:eastAsia="Times New Roman" w:cs="Times New Roman"/>
          <w:szCs w:val="24"/>
        </w:rPr>
        <w:t xml:space="preserve"> επικίνδυνο</w:t>
      </w:r>
      <w:r>
        <w:rPr>
          <w:rFonts w:eastAsia="Times New Roman" w:cs="Times New Roman"/>
          <w:szCs w:val="24"/>
        </w:rPr>
        <w:t>υ</w:t>
      </w:r>
      <w:r w:rsidRPr="009438E6">
        <w:rPr>
          <w:rFonts w:eastAsia="Times New Roman" w:cs="Times New Roman"/>
          <w:szCs w:val="24"/>
        </w:rPr>
        <w:t>ς δρόμο</w:t>
      </w:r>
      <w:r>
        <w:rPr>
          <w:rFonts w:eastAsia="Times New Roman" w:cs="Times New Roman"/>
          <w:szCs w:val="24"/>
        </w:rPr>
        <w:t>υ</w:t>
      </w:r>
      <w:r w:rsidRPr="009438E6">
        <w:rPr>
          <w:rFonts w:eastAsia="Times New Roman" w:cs="Times New Roman"/>
          <w:szCs w:val="24"/>
        </w:rPr>
        <w:t>ς</w:t>
      </w:r>
      <w:r>
        <w:rPr>
          <w:rFonts w:eastAsia="Times New Roman" w:cs="Times New Roman"/>
          <w:szCs w:val="24"/>
        </w:rPr>
        <w:t>, είναι ότι κα</w:t>
      </w:r>
      <w:r w:rsidRPr="009438E6">
        <w:rPr>
          <w:rFonts w:eastAsia="Times New Roman" w:cs="Times New Roman"/>
          <w:szCs w:val="24"/>
        </w:rPr>
        <w:t>θ</w:t>
      </w:r>
      <w:r>
        <w:rPr>
          <w:rFonts w:eastAsia="Times New Roman" w:cs="Times New Roman"/>
          <w:szCs w:val="24"/>
        </w:rPr>
        <w:t>’</w:t>
      </w:r>
      <w:r w:rsidRPr="009438E6">
        <w:rPr>
          <w:rFonts w:eastAsia="Times New Roman" w:cs="Times New Roman"/>
          <w:szCs w:val="24"/>
        </w:rPr>
        <w:t xml:space="preserve"> ομολογία του κυρίου Αντιπροέδρου στόχος της οικονομικής ανάπτυξης μέσω αυτής της </w:t>
      </w:r>
      <w:r>
        <w:rPr>
          <w:rFonts w:eastAsia="Times New Roman" w:cs="Times New Roman"/>
          <w:szCs w:val="24"/>
        </w:rPr>
        <w:t>τ</w:t>
      </w:r>
      <w:r w:rsidRPr="009438E6">
        <w:rPr>
          <w:rFonts w:eastAsia="Times New Roman" w:cs="Times New Roman"/>
          <w:szCs w:val="24"/>
        </w:rPr>
        <w:t>ράπεζας στο</w:t>
      </w:r>
      <w:r>
        <w:rPr>
          <w:rFonts w:eastAsia="Times New Roman" w:cs="Times New Roman"/>
          <w:szCs w:val="24"/>
        </w:rPr>
        <w:t>ν</w:t>
      </w:r>
      <w:r w:rsidRPr="009438E6">
        <w:rPr>
          <w:rFonts w:eastAsia="Times New Roman" w:cs="Times New Roman"/>
          <w:szCs w:val="24"/>
        </w:rPr>
        <w:t xml:space="preserve"> χώρο των Βαλκανίων </w:t>
      </w:r>
      <w:r>
        <w:rPr>
          <w:rFonts w:eastAsia="Times New Roman" w:cs="Times New Roman"/>
          <w:szCs w:val="24"/>
        </w:rPr>
        <w:t>-</w:t>
      </w:r>
      <w:r w:rsidRPr="009438E6">
        <w:rPr>
          <w:rFonts w:eastAsia="Times New Roman" w:cs="Times New Roman"/>
          <w:szCs w:val="24"/>
        </w:rPr>
        <w:t xml:space="preserve">και </w:t>
      </w:r>
      <w:r>
        <w:rPr>
          <w:rFonts w:eastAsia="Times New Roman" w:cs="Times New Roman"/>
          <w:szCs w:val="24"/>
        </w:rPr>
        <w:t>αναγγέλλει</w:t>
      </w:r>
      <w:r w:rsidRPr="009438E6">
        <w:rPr>
          <w:rFonts w:eastAsia="Times New Roman" w:cs="Times New Roman"/>
          <w:szCs w:val="24"/>
        </w:rPr>
        <w:t xml:space="preserve"> </w:t>
      </w:r>
      <w:r>
        <w:rPr>
          <w:rFonts w:eastAsia="Times New Roman" w:cs="Times New Roman"/>
          <w:szCs w:val="24"/>
        </w:rPr>
        <w:t>και</w:t>
      </w:r>
      <w:r w:rsidRPr="009438E6">
        <w:rPr>
          <w:rFonts w:eastAsia="Times New Roman" w:cs="Times New Roman"/>
          <w:szCs w:val="24"/>
        </w:rPr>
        <w:t xml:space="preserve"> τη δημιουργία υποκαταστήματος </w:t>
      </w:r>
      <w:r>
        <w:rPr>
          <w:rFonts w:eastAsia="Times New Roman" w:cs="Times New Roman"/>
          <w:szCs w:val="24"/>
        </w:rPr>
        <w:t xml:space="preserve">της </w:t>
      </w:r>
      <w:r>
        <w:rPr>
          <w:rFonts w:eastAsia="Times New Roman" w:cs="Times New Roman"/>
          <w:szCs w:val="24"/>
        </w:rPr>
        <w:t>τ</w:t>
      </w:r>
      <w:r w:rsidRPr="009438E6">
        <w:rPr>
          <w:rFonts w:eastAsia="Times New Roman" w:cs="Times New Roman"/>
          <w:szCs w:val="24"/>
        </w:rPr>
        <w:t xml:space="preserve">ράπεζας </w:t>
      </w:r>
      <w:r>
        <w:rPr>
          <w:rFonts w:eastAsia="Times New Roman" w:cs="Times New Roman"/>
          <w:szCs w:val="24"/>
        </w:rPr>
        <w:t>στη Θεσσαλονίκη ό</w:t>
      </w:r>
      <w:r w:rsidRPr="009438E6">
        <w:rPr>
          <w:rFonts w:eastAsia="Times New Roman" w:cs="Times New Roman"/>
          <w:szCs w:val="24"/>
        </w:rPr>
        <w:t>που θα προωθήσει τη διασυνοριακή συνεργασία</w:t>
      </w:r>
      <w:r>
        <w:rPr>
          <w:rFonts w:eastAsia="Times New Roman" w:cs="Times New Roman"/>
          <w:szCs w:val="24"/>
        </w:rPr>
        <w:t>- όλο αυτό</w:t>
      </w:r>
      <w:r w:rsidRPr="009438E6">
        <w:rPr>
          <w:rFonts w:eastAsia="Times New Roman" w:cs="Times New Roman"/>
          <w:szCs w:val="24"/>
        </w:rPr>
        <w:t xml:space="preserve"> δεν είναι τίποτα παρά η οικονομική παραχώρηση όλης της </w:t>
      </w:r>
      <w:r>
        <w:rPr>
          <w:rFonts w:eastAsia="Times New Roman" w:cs="Times New Roman"/>
          <w:szCs w:val="24"/>
        </w:rPr>
        <w:t>β</w:t>
      </w:r>
      <w:r w:rsidRPr="009438E6">
        <w:rPr>
          <w:rFonts w:eastAsia="Times New Roman" w:cs="Times New Roman"/>
          <w:szCs w:val="24"/>
        </w:rPr>
        <w:t>ορείου Ελλάδος</w:t>
      </w:r>
      <w:r>
        <w:rPr>
          <w:rFonts w:eastAsia="Times New Roman" w:cs="Times New Roman"/>
          <w:szCs w:val="24"/>
        </w:rPr>
        <w:t xml:space="preserve"> σε επιχειρηματίες επενδυτές</w:t>
      </w:r>
      <w:r w:rsidRPr="009438E6">
        <w:rPr>
          <w:rFonts w:eastAsia="Times New Roman" w:cs="Times New Roman"/>
          <w:szCs w:val="24"/>
        </w:rPr>
        <w:t xml:space="preserve"> </w:t>
      </w:r>
      <w:r>
        <w:rPr>
          <w:rFonts w:eastAsia="Times New Roman" w:cs="Times New Roman"/>
          <w:szCs w:val="24"/>
        </w:rPr>
        <w:t>που</w:t>
      </w:r>
      <w:r w:rsidRPr="009438E6">
        <w:rPr>
          <w:rFonts w:eastAsia="Times New Roman" w:cs="Times New Roman"/>
          <w:szCs w:val="24"/>
        </w:rPr>
        <w:t xml:space="preserve"> θα προέρχονται από την πλευρά των Σκοπίων και </w:t>
      </w:r>
      <w:r>
        <w:rPr>
          <w:rFonts w:eastAsia="Times New Roman" w:cs="Times New Roman"/>
          <w:szCs w:val="24"/>
        </w:rPr>
        <w:t xml:space="preserve">οι οποίοι </w:t>
      </w:r>
      <w:r w:rsidRPr="009438E6">
        <w:rPr>
          <w:rFonts w:eastAsia="Times New Roman" w:cs="Times New Roman"/>
          <w:szCs w:val="24"/>
        </w:rPr>
        <w:t>σε συνεργασία με τ</w:t>
      </w:r>
      <w:r w:rsidRPr="009438E6">
        <w:rPr>
          <w:rFonts w:eastAsia="Times New Roman" w:cs="Times New Roman"/>
          <w:szCs w:val="24"/>
        </w:rPr>
        <w:t xml:space="preserve">ον οικονομικό </w:t>
      </w:r>
      <w:r>
        <w:rPr>
          <w:rFonts w:eastAsia="Times New Roman" w:cs="Times New Roman"/>
          <w:szCs w:val="24"/>
        </w:rPr>
        <w:t>ντόπιο συρφετό</w:t>
      </w:r>
      <w:r>
        <w:rPr>
          <w:rFonts w:eastAsia="Times New Roman" w:cs="Times New Roman"/>
          <w:szCs w:val="24"/>
        </w:rPr>
        <w:t>,</w:t>
      </w:r>
      <w:r w:rsidRPr="009438E6">
        <w:rPr>
          <w:rFonts w:eastAsia="Times New Roman" w:cs="Times New Roman"/>
          <w:szCs w:val="24"/>
        </w:rPr>
        <w:t xml:space="preserve"> που συνόδευσε τον</w:t>
      </w:r>
      <w:r>
        <w:rPr>
          <w:rFonts w:eastAsia="Times New Roman" w:cs="Times New Roman"/>
          <w:szCs w:val="24"/>
        </w:rPr>
        <w:t xml:space="preserve"> Πρωθυπουργό στη χώρα</w:t>
      </w:r>
      <w:r>
        <w:rPr>
          <w:rFonts w:eastAsia="Times New Roman" w:cs="Times New Roman"/>
          <w:szCs w:val="24"/>
        </w:rPr>
        <w:t>,</w:t>
      </w:r>
      <w:r w:rsidRPr="009438E6">
        <w:rPr>
          <w:rFonts w:eastAsia="Times New Roman" w:cs="Times New Roman"/>
          <w:szCs w:val="24"/>
        </w:rPr>
        <w:t xml:space="preserve"> θα </w:t>
      </w:r>
      <w:r>
        <w:rPr>
          <w:rFonts w:eastAsia="Times New Roman" w:cs="Times New Roman"/>
          <w:szCs w:val="24"/>
        </w:rPr>
        <w:t>εκμεταλλεύονται, με επιχορήγηση μ</w:t>
      </w:r>
      <w:r w:rsidRPr="009438E6">
        <w:rPr>
          <w:rFonts w:eastAsia="Times New Roman" w:cs="Times New Roman"/>
          <w:szCs w:val="24"/>
        </w:rPr>
        <w:t>άλιστα ελληνικού δημοσίου</w:t>
      </w:r>
      <w:r>
        <w:rPr>
          <w:rFonts w:eastAsia="Times New Roman" w:cs="Times New Roman"/>
          <w:szCs w:val="24"/>
        </w:rPr>
        <w:t>,</w:t>
      </w:r>
      <w:r w:rsidRPr="009438E6">
        <w:rPr>
          <w:rFonts w:eastAsia="Times New Roman" w:cs="Times New Roman"/>
          <w:szCs w:val="24"/>
        </w:rPr>
        <w:t xml:space="preserve"> όλα τα πλεονεκτήματα που προκύπτουν και </w:t>
      </w:r>
      <w:r>
        <w:rPr>
          <w:rFonts w:eastAsia="Times New Roman" w:cs="Times New Roman"/>
          <w:szCs w:val="24"/>
        </w:rPr>
        <w:t>τα οποία δώσατε στην προδοτική Σ</w:t>
      </w:r>
      <w:r w:rsidRPr="009438E6">
        <w:rPr>
          <w:rFonts w:eastAsia="Times New Roman" w:cs="Times New Roman"/>
          <w:szCs w:val="24"/>
        </w:rPr>
        <w:t>υμφωνία των Πρεσπών</w:t>
      </w:r>
      <w:r>
        <w:rPr>
          <w:rFonts w:eastAsia="Times New Roman" w:cs="Times New Roman"/>
          <w:szCs w:val="24"/>
        </w:rPr>
        <w:t>.</w:t>
      </w:r>
      <w:r w:rsidRPr="009438E6">
        <w:rPr>
          <w:rFonts w:eastAsia="Times New Roman" w:cs="Times New Roman"/>
          <w:szCs w:val="24"/>
        </w:rPr>
        <w:t xml:space="preserve"> </w:t>
      </w:r>
    </w:p>
    <w:p w14:paraId="42AEA091"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Εν κατακλείδι</w:t>
      </w:r>
      <w:r>
        <w:rPr>
          <w:rFonts w:eastAsia="Times New Roman" w:cs="Times New Roman"/>
          <w:szCs w:val="24"/>
        </w:rPr>
        <w:t>,</w:t>
      </w:r>
      <w:r w:rsidRPr="009438E6">
        <w:rPr>
          <w:rFonts w:eastAsia="Times New Roman" w:cs="Times New Roman"/>
          <w:szCs w:val="24"/>
        </w:rPr>
        <w:t xml:space="preserve"> η Αναπτυξιακή </w:t>
      </w:r>
      <w:r w:rsidRPr="009438E6">
        <w:rPr>
          <w:rFonts w:eastAsia="Times New Roman" w:cs="Times New Roman"/>
          <w:szCs w:val="24"/>
        </w:rPr>
        <w:t xml:space="preserve">Τράπεζα </w:t>
      </w:r>
      <w:r>
        <w:rPr>
          <w:rFonts w:eastAsia="Times New Roman" w:cs="Times New Roman"/>
          <w:szCs w:val="24"/>
        </w:rPr>
        <w:t>δεν είναι τίποτα άλλο</w:t>
      </w:r>
      <w:r>
        <w:rPr>
          <w:rFonts w:eastAsia="Times New Roman" w:cs="Times New Roman"/>
          <w:szCs w:val="24"/>
        </w:rPr>
        <w:t>,</w:t>
      </w:r>
      <w:r>
        <w:rPr>
          <w:rFonts w:eastAsia="Times New Roman" w:cs="Times New Roman"/>
          <w:szCs w:val="24"/>
        </w:rPr>
        <w:t xml:space="preserve"> δ</w:t>
      </w:r>
      <w:r w:rsidRPr="009438E6">
        <w:rPr>
          <w:rFonts w:eastAsia="Times New Roman" w:cs="Times New Roman"/>
          <w:szCs w:val="24"/>
        </w:rPr>
        <w:t>υστυχώς</w:t>
      </w:r>
      <w:r>
        <w:rPr>
          <w:rFonts w:eastAsia="Times New Roman" w:cs="Times New Roman"/>
          <w:szCs w:val="24"/>
        </w:rPr>
        <w:t>,</w:t>
      </w:r>
      <w:r w:rsidRPr="009438E6">
        <w:rPr>
          <w:rFonts w:eastAsia="Times New Roman" w:cs="Times New Roman"/>
          <w:szCs w:val="24"/>
        </w:rPr>
        <w:t xml:space="preserve"> παρά μόνο </w:t>
      </w:r>
      <w:r>
        <w:rPr>
          <w:rFonts w:eastAsia="Times New Roman" w:cs="Times New Roman"/>
          <w:szCs w:val="24"/>
        </w:rPr>
        <w:t>η συνέχεια της πολιτικής του ενδοτ</w:t>
      </w:r>
      <w:r w:rsidRPr="009438E6">
        <w:rPr>
          <w:rFonts w:eastAsia="Times New Roman" w:cs="Times New Roman"/>
          <w:szCs w:val="24"/>
        </w:rPr>
        <w:t>ισμού και της παραχώρησης των εθνικών κεκτημένων σε κάθε λογής τυχάρπαστο</w:t>
      </w:r>
      <w:r>
        <w:rPr>
          <w:rFonts w:eastAsia="Times New Roman" w:cs="Times New Roman"/>
          <w:szCs w:val="24"/>
        </w:rPr>
        <w:t xml:space="preserve"> δήθεν</w:t>
      </w:r>
      <w:r w:rsidRPr="009438E6">
        <w:rPr>
          <w:rFonts w:eastAsia="Times New Roman" w:cs="Times New Roman"/>
          <w:szCs w:val="24"/>
        </w:rPr>
        <w:t xml:space="preserve"> </w:t>
      </w:r>
      <w:r>
        <w:rPr>
          <w:rFonts w:eastAsia="Times New Roman" w:cs="Times New Roman"/>
          <w:szCs w:val="24"/>
        </w:rPr>
        <w:t>επενδυτή. Η καθαρά</w:t>
      </w:r>
      <w:r>
        <w:rPr>
          <w:rFonts w:eastAsia="Times New Roman" w:cs="Times New Roman"/>
          <w:szCs w:val="24"/>
        </w:rPr>
        <w:t>,</w:t>
      </w:r>
      <w:r>
        <w:rPr>
          <w:rFonts w:eastAsia="Times New Roman" w:cs="Times New Roman"/>
          <w:szCs w:val="24"/>
        </w:rPr>
        <w:t xml:space="preserve"> λ</w:t>
      </w:r>
      <w:r w:rsidRPr="009438E6">
        <w:rPr>
          <w:rFonts w:eastAsia="Times New Roman" w:cs="Times New Roman"/>
          <w:szCs w:val="24"/>
        </w:rPr>
        <w:t>οιπόν</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λογιστική</w:t>
      </w:r>
      <w:r w:rsidRPr="009438E6">
        <w:rPr>
          <w:rFonts w:eastAsia="Times New Roman" w:cs="Times New Roman"/>
          <w:szCs w:val="24"/>
        </w:rPr>
        <w:t xml:space="preserve"> αντιμετώπιση της οικονομίας από τα πολιτικά απολειφάδ</w:t>
      </w:r>
      <w:r w:rsidRPr="009438E6">
        <w:rPr>
          <w:rFonts w:eastAsia="Times New Roman" w:cs="Times New Roman"/>
          <w:szCs w:val="24"/>
        </w:rPr>
        <w:t xml:space="preserve">ια </w:t>
      </w:r>
      <w:r w:rsidRPr="009438E6">
        <w:rPr>
          <w:rFonts w:eastAsia="Times New Roman" w:cs="Times New Roman"/>
          <w:szCs w:val="24"/>
        </w:rPr>
        <w:lastRenderedPageBreak/>
        <w:t>δεν αφήνει περιθώρια ανάπτυξης</w:t>
      </w:r>
      <w:r>
        <w:rPr>
          <w:rFonts w:eastAsia="Times New Roman" w:cs="Times New Roman"/>
          <w:szCs w:val="24"/>
        </w:rPr>
        <w:t>,</w:t>
      </w:r>
      <w:r w:rsidRPr="009438E6">
        <w:rPr>
          <w:rFonts w:eastAsia="Times New Roman" w:cs="Times New Roman"/>
          <w:szCs w:val="24"/>
        </w:rPr>
        <w:t xml:space="preserve"> παρά μόνο συσσώρευση πλούτου σε συγκεκριμένους εκλεκτούς</w:t>
      </w:r>
      <w:r>
        <w:rPr>
          <w:rFonts w:eastAsia="Times New Roman" w:cs="Times New Roman"/>
          <w:szCs w:val="24"/>
        </w:rPr>
        <w:t>.</w:t>
      </w:r>
      <w:r w:rsidRPr="009438E6">
        <w:rPr>
          <w:rFonts w:eastAsia="Times New Roman" w:cs="Times New Roman"/>
          <w:szCs w:val="24"/>
        </w:rPr>
        <w:t xml:space="preserve"> </w:t>
      </w:r>
    </w:p>
    <w:p w14:paraId="42AEA092"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 xml:space="preserve">Για εμάς </w:t>
      </w:r>
      <w:r>
        <w:rPr>
          <w:rFonts w:eastAsia="Times New Roman" w:cs="Times New Roman"/>
          <w:szCs w:val="24"/>
        </w:rPr>
        <w:t xml:space="preserve">η </w:t>
      </w:r>
      <w:r w:rsidRPr="009438E6">
        <w:rPr>
          <w:rFonts w:eastAsia="Times New Roman" w:cs="Times New Roman"/>
          <w:szCs w:val="24"/>
        </w:rPr>
        <w:t xml:space="preserve">οικονομία οφείλει να επικεντρωθεί σε μία ισόρροπη ανάπτυξη και μία μεγέθυνση που θα επιβάλει την κυριαρχία </w:t>
      </w:r>
      <w:r>
        <w:rPr>
          <w:rFonts w:eastAsia="Times New Roman" w:cs="Times New Roman"/>
          <w:szCs w:val="24"/>
        </w:rPr>
        <w:t>της</w:t>
      </w:r>
      <w:r w:rsidRPr="009438E6">
        <w:rPr>
          <w:rFonts w:eastAsia="Times New Roman" w:cs="Times New Roman"/>
          <w:szCs w:val="24"/>
        </w:rPr>
        <w:t xml:space="preserve"> σε μορφώματα τύπου Σκοπίων</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Η</w:t>
      </w:r>
      <w:r w:rsidRPr="009438E6">
        <w:rPr>
          <w:rFonts w:eastAsia="Times New Roman" w:cs="Times New Roman"/>
          <w:szCs w:val="24"/>
        </w:rPr>
        <w:t xml:space="preserve"> δημιουργία</w:t>
      </w:r>
      <w:r w:rsidRPr="009438E6">
        <w:rPr>
          <w:rFonts w:eastAsia="Times New Roman" w:cs="Times New Roman"/>
          <w:szCs w:val="24"/>
        </w:rPr>
        <w:t xml:space="preserve"> μιας ισχυρής οικονομικής δύναμης στην ευρύτερη περιοχή δεν γίνεται με επικύψεις στις επεκτατικές βλέψεις των Τούρκων</w:t>
      </w:r>
      <w:r>
        <w:rPr>
          <w:rFonts w:eastAsia="Times New Roman" w:cs="Times New Roman"/>
          <w:szCs w:val="24"/>
        </w:rPr>
        <w:t>,</w:t>
      </w:r>
      <w:r w:rsidRPr="009438E6">
        <w:rPr>
          <w:rFonts w:eastAsia="Times New Roman" w:cs="Times New Roman"/>
          <w:szCs w:val="24"/>
        </w:rPr>
        <w:t xml:space="preserve"> με οικονομικές ζώνες από λαθρομετανάστες και </w:t>
      </w:r>
      <w:r>
        <w:rPr>
          <w:rFonts w:eastAsia="Times New Roman" w:cs="Times New Roman"/>
          <w:szCs w:val="24"/>
        </w:rPr>
        <w:t xml:space="preserve">μορφώματα </w:t>
      </w:r>
      <w:r w:rsidRPr="009438E6">
        <w:rPr>
          <w:rFonts w:eastAsia="Times New Roman" w:cs="Times New Roman"/>
          <w:szCs w:val="24"/>
        </w:rPr>
        <w:t xml:space="preserve">βόρεια των συνόρων </w:t>
      </w:r>
      <w:r>
        <w:rPr>
          <w:rFonts w:eastAsia="Times New Roman" w:cs="Times New Roman"/>
          <w:szCs w:val="24"/>
        </w:rPr>
        <w:t>μας.</w:t>
      </w:r>
      <w:r w:rsidRPr="009438E6">
        <w:rPr>
          <w:rFonts w:eastAsia="Times New Roman" w:cs="Times New Roman"/>
          <w:szCs w:val="24"/>
        </w:rPr>
        <w:t xml:space="preserve"> Και</w:t>
      </w:r>
      <w:r>
        <w:rPr>
          <w:rFonts w:eastAsia="Times New Roman" w:cs="Times New Roman"/>
          <w:szCs w:val="24"/>
        </w:rPr>
        <w:t>,</w:t>
      </w:r>
      <w:r w:rsidRPr="009438E6">
        <w:rPr>
          <w:rFonts w:eastAsia="Times New Roman" w:cs="Times New Roman"/>
          <w:szCs w:val="24"/>
        </w:rPr>
        <w:t xml:space="preserve"> φυσικά</w:t>
      </w:r>
      <w:r>
        <w:rPr>
          <w:rFonts w:eastAsia="Times New Roman" w:cs="Times New Roman"/>
          <w:szCs w:val="24"/>
        </w:rPr>
        <w:t>,</w:t>
      </w:r>
      <w:r w:rsidRPr="009438E6">
        <w:rPr>
          <w:rFonts w:eastAsia="Times New Roman" w:cs="Times New Roman"/>
          <w:szCs w:val="24"/>
        </w:rPr>
        <w:t xml:space="preserve"> όλα αυτά σε σ</w:t>
      </w:r>
      <w:r>
        <w:rPr>
          <w:rFonts w:eastAsia="Times New Roman" w:cs="Times New Roman"/>
          <w:szCs w:val="24"/>
        </w:rPr>
        <w:t>χέση με την ανάπτυξη θα μπορούσα</w:t>
      </w:r>
      <w:r>
        <w:rPr>
          <w:rFonts w:eastAsia="Times New Roman" w:cs="Times New Roman"/>
          <w:szCs w:val="24"/>
        </w:rPr>
        <w:t>ν</w:t>
      </w:r>
      <w:r w:rsidRPr="009438E6">
        <w:rPr>
          <w:rFonts w:eastAsia="Times New Roman" w:cs="Times New Roman"/>
          <w:szCs w:val="24"/>
        </w:rPr>
        <w:t xml:space="preserve"> να είναι πραγματικότητα μόνον όταν η δι</w:t>
      </w:r>
      <w:r>
        <w:rPr>
          <w:rFonts w:eastAsia="Times New Roman" w:cs="Times New Roman"/>
          <w:szCs w:val="24"/>
        </w:rPr>
        <w:t>ακυβέρνηση θα ασκείται από μία εθνική κυβέρνηση κ</w:t>
      </w:r>
      <w:r w:rsidRPr="009438E6">
        <w:rPr>
          <w:rFonts w:eastAsia="Times New Roman" w:cs="Times New Roman"/>
          <w:szCs w:val="24"/>
        </w:rPr>
        <w:t>αι μόνον</w:t>
      </w:r>
      <w:r>
        <w:rPr>
          <w:rFonts w:eastAsia="Times New Roman" w:cs="Times New Roman"/>
          <w:szCs w:val="24"/>
        </w:rPr>
        <w:t>.</w:t>
      </w:r>
      <w:r w:rsidRPr="009438E6">
        <w:rPr>
          <w:rFonts w:eastAsia="Times New Roman" w:cs="Times New Roman"/>
          <w:szCs w:val="24"/>
        </w:rPr>
        <w:t xml:space="preserve"> </w:t>
      </w:r>
    </w:p>
    <w:p w14:paraId="42AEA093" w14:textId="77777777" w:rsidR="00F00D30" w:rsidRDefault="00AE51A4">
      <w:pPr>
        <w:tabs>
          <w:tab w:val="left" w:pos="1905"/>
        </w:tabs>
        <w:spacing w:line="600" w:lineRule="auto"/>
        <w:ind w:firstLine="720"/>
        <w:jc w:val="both"/>
        <w:rPr>
          <w:rFonts w:eastAsia="Times New Roman" w:cs="Times New Roman"/>
          <w:szCs w:val="24"/>
        </w:rPr>
      </w:pPr>
      <w:r w:rsidRPr="009438E6">
        <w:rPr>
          <w:rFonts w:eastAsia="Times New Roman" w:cs="Times New Roman"/>
          <w:szCs w:val="24"/>
        </w:rPr>
        <w:t>Ευχαριστώ</w:t>
      </w:r>
      <w:r>
        <w:rPr>
          <w:rFonts w:eastAsia="Times New Roman" w:cs="Times New Roman"/>
          <w:szCs w:val="24"/>
        </w:rPr>
        <w:t>.</w:t>
      </w:r>
    </w:p>
    <w:p w14:paraId="42AEA094" w14:textId="77777777" w:rsidR="00F00D30" w:rsidRDefault="00AE51A4">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2AEA095" w14:textId="77777777" w:rsidR="00F00D30" w:rsidRDefault="00AE51A4">
      <w:pPr>
        <w:tabs>
          <w:tab w:val="left" w:pos="1905"/>
        </w:tabs>
        <w:spacing w:line="600" w:lineRule="auto"/>
        <w:ind w:firstLine="720"/>
        <w:jc w:val="both"/>
        <w:rPr>
          <w:rFonts w:eastAsia="Times New Roman" w:cs="Times New Roman"/>
          <w:szCs w:val="24"/>
        </w:rPr>
      </w:pPr>
      <w:r w:rsidRPr="00A82C35">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 xml:space="preserve">Θα </w:t>
      </w:r>
      <w:r>
        <w:rPr>
          <w:rFonts w:eastAsia="Times New Roman" w:cs="Times New Roman"/>
          <w:szCs w:val="24"/>
        </w:rPr>
        <w:t>ήθελα τον λόγο, κύριε Πρόεδρε.</w:t>
      </w:r>
    </w:p>
    <w:p w14:paraId="42AEA096" w14:textId="77777777" w:rsidR="00F00D30" w:rsidRDefault="00AE51A4">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Παρακαλώ, κύριε Υπουργέ.</w:t>
      </w:r>
    </w:p>
    <w:p w14:paraId="42AEA097" w14:textId="77777777" w:rsidR="00F00D30" w:rsidRDefault="00AE51A4">
      <w:pPr>
        <w:tabs>
          <w:tab w:val="left" w:pos="1905"/>
        </w:tabs>
        <w:spacing w:line="600" w:lineRule="auto"/>
        <w:ind w:firstLine="720"/>
        <w:jc w:val="both"/>
        <w:rPr>
          <w:rFonts w:eastAsia="Times New Roman" w:cs="Times New Roman"/>
          <w:szCs w:val="24"/>
        </w:rPr>
      </w:pPr>
      <w:r w:rsidRPr="00A82C35">
        <w:rPr>
          <w:rFonts w:eastAsia="Times New Roman" w:cs="Times New Roman"/>
          <w:b/>
          <w:szCs w:val="24"/>
        </w:rPr>
        <w:lastRenderedPageBreak/>
        <w:t xml:space="preserve">ΙΩΑΝΝΗΣ ΔΡΑΓΑΣΑΚΗΣ (Αντιπρόεδρος της Κυβέρνησης και Υπουργός Οικονομίας και Ανάπτυξης): </w:t>
      </w:r>
      <w:r w:rsidRPr="009438E6">
        <w:rPr>
          <w:rFonts w:eastAsia="Times New Roman" w:cs="Times New Roman"/>
          <w:szCs w:val="24"/>
        </w:rPr>
        <w:t>Έχω να καταθέσω ορισμένες νομοτεχνικές βελτιώσεις</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Κά</w:t>
      </w:r>
      <w:r w:rsidRPr="009438E6">
        <w:rPr>
          <w:rFonts w:eastAsia="Times New Roman" w:cs="Times New Roman"/>
          <w:szCs w:val="24"/>
        </w:rPr>
        <w:t xml:space="preserve">ποιες είναι αυτές που ήδη </w:t>
      </w:r>
      <w:r w:rsidRPr="009438E6">
        <w:rPr>
          <w:rFonts w:eastAsia="Times New Roman" w:cs="Times New Roman"/>
          <w:szCs w:val="24"/>
        </w:rPr>
        <w:t>είπα</w:t>
      </w:r>
      <w:r>
        <w:rPr>
          <w:rFonts w:eastAsia="Times New Roman" w:cs="Times New Roman"/>
          <w:szCs w:val="24"/>
        </w:rPr>
        <w:t>,</w:t>
      </w:r>
      <w:r w:rsidRPr="009438E6">
        <w:rPr>
          <w:rFonts w:eastAsia="Times New Roman" w:cs="Times New Roman"/>
          <w:szCs w:val="24"/>
        </w:rPr>
        <w:t xml:space="preserve"> άλλες είναι </w:t>
      </w:r>
      <w:r>
        <w:rPr>
          <w:rFonts w:eastAsia="Times New Roman" w:cs="Times New Roman"/>
          <w:szCs w:val="24"/>
        </w:rPr>
        <w:t xml:space="preserve">απλώς </w:t>
      </w:r>
      <w:r w:rsidRPr="009438E6">
        <w:rPr>
          <w:rFonts w:eastAsia="Times New Roman" w:cs="Times New Roman"/>
          <w:szCs w:val="24"/>
        </w:rPr>
        <w:t>τεχνικού χαρακτήρα βελτιώσεις</w:t>
      </w:r>
      <w:r>
        <w:rPr>
          <w:rFonts w:eastAsia="Times New Roman" w:cs="Times New Roman"/>
          <w:szCs w:val="24"/>
        </w:rPr>
        <w:t>. Κάνω δεκτή την τροπολογία που έ</w:t>
      </w:r>
      <w:r w:rsidRPr="009438E6">
        <w:rPr>
          <w:rFonts w:eastAsia="Times New Roman" w:cs="Times New Roman"/>
          <w:szCs w:val="24"/>
        </w:rPr>
        <w:t>χει κατατ</w:t>
      </w:r>
      <w:r>
        <w:rPr>
          <w:rFonts w:eastAsia="Times New Roman" w:cs="Times New Roman"/>
          <w:szCs w:val="24"/>
        </w:rPr>
        <w:t>εθεί και υπογράφεται με π</w:t>
      </w:r>
      <w:r w:rsidRPr="009438E6">
        <w:rPr>
          <w:rFonts w:eastAsia="Times New Roman" w:cs="Times New Roman"/>
          <w:szCs w:val="24"/>
        </w:rPr>
        <w:t>ρώτο τον κ</w:t>
      </w:r>
      <w:r>
        <w:rPr>
          <w:rFonts w:eastAsia="Times New Roman" w:cs="Times New Roman"/>
          <w:szCs w:val="24"/>
        </w:rPr>
        <w:t>.</w:t>
      </w:r>
      <w:r w:rsidRPr="009438E6">
        <w:rPr>
          <w:rFonts w:eastAsia="Times New Roman" w:cs="Times New Roman"/>
          <w:szCs w:val="24"/>
        </w:rPr>
        <w:t xml:space="preserve"> </w:t>
      </w:r>
      <w:proofErr w:type="spellStart"/>
      <w:r w:rsidRPr="009438E6">
        <w:rPr>
          <w:rFonts w:eastAsia="Times New Roman" w:cs="Times New Roman"/>
          <w:szCs w:val="24"/>
        </w:rPr>
        <w:t>Μορφίδη</w:t>
      </w:r>
      <w:proofErr w:type="spellEnd"/>
      <w:r w:rsidRPr="009438E6">
        <w:rPr>
          <w:rFonts w:eastAsia="Times New Roman" w:cs="Times New Roman"/>
          <w:szCs w:val="24"/>
        </w:rPr>
        <w:t xml:space="preserve"> και άλλους Βουλευτές</w:t>
      </w:r>
      <w:r>
        <w:rPr>
          <w:rFonts w:eastAsia="Times New Roman" w:cs="Times New Roman"/>
          <w:szCs w:val="24"/>
        </w:rPr>
        <w:t>.</w:t>
      </w:r>
    </w:p>
    <w:p w14:paraId="42AEA098" w14:textId="77777777" w:rsidR="00F00D30" w:rsidRDefault="00AE51A4">
      <w:pPr>
        <w:tabs>
          <w:tab w:val="left" w:pos="1905"/>
        </w:tabs>
        <w:spacing w:line="600" w:lineRule="auto"/>
        <w:ind w:firstLine="720"/>
        <w:jc w:val="both"/>
        <w:rPr>
          <w:rFonts w:eastAsia="Times New Roman" w:cs="Times New Roman"/>
          <w:color w:val="000000" w:themeColor="text1"/>
          <w:szCs w:val="24"/>
        </w:rPr>
      </w:pPr>
      <w:r w:rsidRPr="009438E6">
        <w:rPr>
          <w:rFonts w:eastAsia="Times New Roman" w:cs="Times New Roman"/>
          <w:szCs w:val="24"/>
        </w:rPr>
        <w:t>Οι άλλες τροπολογίες του Κομμουνιστικού Κόμματος Ελλάδας δεν γίνονται δεκτές</w:t>
      </w:r>
      <w:r>
        <w:rPr>
          <w:rFonts w:eastAsia="Times New Roman" w:cs="Times New Roman"/>
          <w:szCs w:val="24"/>
        </w:rPr>
        <w:t>,</w:t>
      </w:r>
      <w:r w:rsidRPr="009438E6">
        <w:rPr>
          <w:rFonts w:eastAsia="Times New Roman" w:cs="Times New Roman"/>
          <w:szCs w:val="24"/>
        </w:rPr>
        <w:t xml:space="preserve"> μπορούν όμως αν θέλουν να καταθέσουν </w:t>
      </w:r>
      <w:r>
        <w:rPr>
          <w:rFonts w:eastAsia="Times New Roman" w:cs="Times New Roman"/>
          <w:szCs w:val="24"/>
        </w:rPr>
        <w:t xml:space="preserve">μέσα από τη διαδικασία </w:t>
      </w:r>
      <w:r>
        <w:rPr>
          <w:rFonts w:eastAsia="Times New Roman" w:cs="Times New Roman"/>
          <w:szCs w:val="24"/>
        </w:rPr>
        <w:t xml:space="preserve">κοινοβουλευτικού </w:t>
      </w:r>
      <w:r w:rsidRPr="009438E6">
        <w:rPr>
          <w:rFonts w:eastAsia="Times New Roman" w:cs="Times New Roman"/>
          <w:szCs w:val="24"/>
        </w:rPr>
        <w:t>ελέγχου</w:t>
      </w:r>
      <w:r>
        <w:rPr>
          <w:rFonts w:eastAsia="Times New Roman" w:cs="Times New Roman"/>
          <w:szCs w:val="24"/>
        </w:rPr>
        <w:t>,</w:t>
      </w:r>
      <w:r w:rsidRPr="009438E6">
        <w:rPr>
          <w:rFonts w:eastAsia="Times New Roman" w:cs="Times New Roman"/>
          <w:szCs w:val="24"/>
        </w:rPr>
        <w:t xml:space="preserve"> για</w:t>
      </w:r>
      <w:r>
        <w:rPr>
          <w:rFonts w:eastAsia="Times New Roman" w:cs="Times New Roman"/>
          <w:szCs w:val="24"/>
        </w:rPr>
        <w:t>τί</w:t>
      </w:r>
      <w:r w:rsidRPr="009438E6">
        <w:rPr>
          <w:rFonts w:eastAsia="Times New Roman" w:cs="Times New Roman"/>
          <w:szCs w:val="24"/>
        </w:rPr>
        <w:t xml:space="preserve"> το Υπουργείο Αγροτικής Ανάπτυξης και Τροφίμων κάνει μία δουλειά πάνω στο </w:t>
      </w:r>
      <w:r>
        <w:rPr>
          <w:rFonts w:eastAsia="Times New Roman" w:cs="Times New Roman"/>
          <w:szCs w:val="24"/>
        </w:rPr>
        <w:t>θέμα του κόστους παραγωγής και ε</w:t>
      </w:r>
      <w:r w:rsidRPr="009438E6">
        <w:rPr>
          <w:rFonts w:eastAsia="Times New Roman" w:cs="Times New Roman"/>
          <w:szCs w:val="24"/>
        </w:rPr>
        <w:t xml:space="preserve">πομένως μπορεί να γίνει </w:t>
      </w:r>
      <w:r>
        <w:rPr>
          <w:rFonts w:eastAsia="Times New Roman" w:cs="Times New Roman"/>
          <w:szCs w:val="24"/>
        </w:rPr>
        <w:t>μια</w:t>
      </w:r>
      <w:r w:rsidRPr="009438E6">
        <w:rPr>
          <w:rFonts w:eastAsia="Times New Roman" w:cs="Times New Roman"/>
          <w:szCs w:val="24"/>
        </w:rPr>
        <w:t xml:space="preserve"> συζήτηση </w:t>
      </w:r>
      <w:r>
        <w:rPr>
          <w:rFonts w:eastAsia="Times New Roman" w:cs="Times New Roman"/>
          <w:szCs w:val="24"/>
        </w:rPr>
        <w:t xml:space="preserve">για το </w:t>
      </w:r>
      <w:r w:rsidRPr="009438E6">
        <w:rPr>
          <w:rFonts w:eastAsia="Times New Roman" w:cs="Times New Roman"/>
          <w:szCs w:val="24"/>
        </w:rPr>
        <w:t>ποιες μορφές κ</w:t>
      </w:r>
      <w:r w:rsidRPr="009438E6">
        <w:rPr>
          <w:rFonts w:eastAsia="Times New Roman" w:cs="Times New Roman"/>
          <w:szCs w:val="24"/>
        </w:rPr>
        <w:t>αι ποιες πηγές κόστους μπορούν να αντιμετωπιστούν</w:t>
      </w:r>
      <w:r>
        <w:rPr>
          <w:rFonts w:eastAsia="Times New Roman" w:cs="Times New Roman"/>
          <w:szCs w:val="24"/>
        </w:rPr>
        <w:t>, ποιες</w:t>
      </w:r>
      <w:r w:rsidRPr="009438E6">
        <w:rPr>
          <w:rFonts w:eastAsia="Times New Roman" w:cs="Times New Roman"/>
          <w:szCs w:val="24"/>
        </w:rPr>
        <w:t xml:space="preserve"> τώρα</w:t>
      </w:r>
      <w:r>
        <w:rPr>
          <w:rFonts w:eastAsia="Times New Roman" w:cs="Times New Roman"/>
          <w:szCs w:val="24"/>
        </w:rPr>
        <w:t>,</w:t>
      </w:r>
      <w:r w:rsidRPr="009438E6">
        <w:rPr>
          <w:rFonts w:eastAsia="Times New Roman" w:cs="Times New Roman"/>
          <w:szCs w:val="24"/>
        </w:rPr>
        <w:t xml:space="preserve"> ποιες αργότερα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r w:rsidRPr="009438E6">
        <w:rPr>
          <w:rFonts w:eastAsia="Times New Roman" w:cs="Times New Roman"/>
          <w:szCs w:val="24"/>
        </w:rPr>
        <w:t xml:space="preserve">Αν </w:t>
      </w:r>
      <w:r>
        <w:rPr>
          <w:rFonts w:eastAsia="Times New Roman" w:cs="Times New Roman"/>
          <w:szCs w:val="24"/>
        </w:rPr>
        <w:t>είδατε</w:t>
      </w:r>
      <w:r>
        <w:rPr>
          <w:rFonts w:eastAsia="Times New Roman" w:cs="Times New Roman"/>
          <w:szCs w:val="24"/>
        </w:rPr>
        <w:t>,</w:t>
      </w:r>
      <w:r>
        <w:rPr>
          <w:rFonts w:eastAsia="Times New Roman" w:cs="Times New Roman"/>
          <w:szCs w:val="24"/>
        </w:rPr>
        <w:t xml:space="preserve"> μ</w:t>
      </w:r>
      <w:r w:rsidRPr="009438E6">
        <w:rPr>
          <w:rFonts w:eastAsia="Times New Roman" w:cs="Times New Roman"/>
          <w:szCs w:val="24"/>
        </w:rPr>
        <w:t>άλιστα</w:t>
      </w:r>
      <w:r>
        <w:rPr>
          <w:rFonts w:eastAsia="Times New Roman" w:cs="Times New Roman"/>
          <w:szCs w:val="24"/>
        </w:rPr>
        <w:t>,</w:t>
      </w:r>
      <w:r w:rsidRPr="009438E6">
        <w:rPr>
          <w:rFonts w:eastAsia="Times New Roman" w:cs="Times New Roman"/>
          <w:szCs w:val="24"/>
        </w:rPr>
        <w:t xml:space="preserve"> αποκαλύφθηκαν και αρκετές περιπτώσεις υπερτιμολογήσεων</w:t>
      </w:r>
      <w:r>
        <w:rPr>
          <w:rFonts w:eastAsia="Times New Roman" w:cs="Times New Roman"/>
          <w:szCs w:val="24"/>
        </w:rPr>
        <w:t>,</w:t>
      </w:r>
      <w:r w:rsidRPr="009438E6">
        <w:rPr>
          <w:rFonts w:eastAsia="Times New Roman" w:cs="Times New Roman"/>
          <w:szCs w:val="24"/>
        </w:rPr>
        <w:t xml:space="preserve"> </w:t>
      </w:r>
      <w:r w:rsidRPr="001359FA">
        <w:rPr>
          <w:rFonts w:eastAsia="Times New Roman" w:cs="Times New Roman"/>
          <w:color w:val="000000" w:themeColor="text1"/>
          <w:szCs w:val="24"/>
        </w:rPr>
        <w:t xml:space="preserve">που δυστυχώς γίνονται και που ανεβάζουν και αυτές το κόστος παραγωγής. </w:t>
      </w:r>
    </w:p>
    <w:p w14:paraId="42AEA099" w14:textId="77777777" w:rsidR="00F00D30" w:rsidRDefault="00AE51A4">
      <w:pPr>
        <w:tabs>
          <w:tab w:val="left" w:pos="1905"/>
        </w:tabs>
        <w:spacing w:line="600" w:lineRule="auto"/>
        <w:ind w:firstLine="720"/>
        <w:jc w:val="both"/>
        <w:rPr>
          <w:rFonts w:eastAsia="Times New Roman" w:cs="Times New Roman"/>
          <w:color w:val="000000" w:themeColor="text1"/>
          <w:szCs w:val="24"/>
        </w:rPr>
      </w:pPr>
      <w:r w:rsidRPr="001359FA">
        <w:rPr>
          <w:rFonts w:eastAsia="Times New Roman" w:cs="Times New Roman"/>
          <w:color w:val="000000" w:themeColor="text1"/>
          <w:szCs w:val="24"/>
        </w:rPr>
        <w:lastRenderedPageBreak/>
        <w:t xml:space="preserve">(Στο σημείο αυτό ο Αντιπρόεδρος της Κυβέρνησης και Υπουργός Οικονομίας και Ανάπτυξης κ. Ιωάννης Δραγασάκης καταθέτει για τα Πρακτικά τις προαναφερθείσες νομοτεχνικές βελτιώσεις, οι οποίες έχουν ως εξής: </w:t>
      </w:r>
    </w:p>
    <w:p w14:paraId="42AEA09A" w14:textId="77777777" w:rsidR="00F00D30" w:rsidRDefault="00AE51A4">
      <w:pPr>
        <w:tabs>
          <w:tab w:val="left" w:pos="1905"/>
        </w:tabs>
        <w:spacing w:line="600" w:lineRule="auto"/>
        <w:jc w:val="center"/>
        <w:rPr>
          <w:rFonts w:eastAsia="Times New Roman" w:cs="Times New Roman"/>
          <w:color w:val="FF0000"/>
          <w:szCs w:val="24"/>
        </w:rPr>
      </w:pPr>
      <w:r w:rsidRPr="0060295B">
        <w:rPr>
          <w:rFonts w:eastAsia="Times New Roman" w:cs="Times New Roman"/>
          <w:color w:val="FF0000"/>
          <w:szCs w:val="24"/>
        </w:rPr>
        <w:t>(</w:t>
      </w:r>
      <w:r w:rsidRPr="00967914">
        <w:rPr>
          <w:rFonts w:eastAsia="Times New Roman" w:cs="Times New Roman"/>
          <w:color w:val="FF0000"/>
          <w:szCs w:val="24"/>
        </w:rPr>
        <w:t>ΑΛΛΑΓΗ ΣΕΛΙΔΑΣ</w:t>
      </w:r>
      <w:r w:rsidRPr="0060295B">
        <w:rPr>
          <w:rFonts w:eastAsia="Times New Roman" w:cs="Times New Roman"/>
          <w:color w:val="FF0000"/>
          <w:szCs w:val="24"/>
        </w:rPr>
        <w:t>)</w:t>
      </w:r>
    </w:p>
    <w:p w14:paraId="42AEA09B" w14:textId="77777777" w:rsidR="00F00D30" w:rsidRDefault="00AE51A4">
      <w:pPr>
        <w:tabs>
          <w:tab w:val="left" w:pos="1905"/>
        </w:tabs>
        <w:spacing w:line="600" w:lineRule="auto"/>
        <w:jc w:val="center"/>
        <w:rPr>
          <w:rFonts w:eastAsia="Times New Roman" w:cs="Times New Roman"/>
          <w:color w:val="FF0000"/>
          <w:szCs w:val="24"/>
        </w:rPr>
      </w:pPr>
      <w:r w:rsidRPr="0060295B">
        <w:rPr>
          <w:rFonts w:eastAsia="Times New Roman" w:cs="Times New Roman"/>
          <w:color w:val="FF0000"/>
          <w:szCs w:val="24"/>
        </w:rPr>
        <w:t xml:space="preserve">(Να μπουν οι σελίδες 163 </w:t>
      </w:r>
      <w:r>
        <w:rPr>
          <w:rFonts w:eastAsia="Times New Roman" w:cs="Times New Roman"/>
          <w:color w:val="FF0000"/>
          <w:szCs w:val="24"/>
        </w:rPr>
        <w:t>-</w:t>
      </w:r>
      <w:r w:rsidRPr="0060295B">
        <w:rPr>
          <w:rFonts w:eastAsia="Times New Roman" w:cs="Times New Roman"/>
          <w:color w:val="FF0000"/>
          <w:szCs w:val="24"/>
        </w:rPr>
        <w:t xml:space="preserve"> 166)</w:t>
      </w:r>
    </w:p>
    <w:p w14:paraId="42AEA09C" w14:textId="77777777" w:rsidR="00F00D30" w:rsidRDefault="00AE51A4">
      <w:pPr>
        <w:tabs>
          <w:tab w:val="left" w:pos="1905"/>
        </w:tabs>
        <w:spacing w:line="600" w:lineRule="auto"/>
        <w:jc w:val="center"/>
        <w:rPr>
          <w:rFonts w:eastAsia="Times New Roman" w:cs="Times New Roman"/>
          <w:color w:val="FF0000"/>
          <w:szCs w:val="24"/>
        </w:rPr>
      </w:pPr>
      <w:r>
        <w:rPr>
          <w:rFonts w:eastAsia="Times New Roman" w:cs="Times New Roman"/>
          <w:color w:val="FF0000"/>
          <w:szCs w:val="24"/>
        </w:rPr>
        <w:t>(</w:t>
      </w:r>
      <w:r w:rsidRPr="00967914">
        <w:rPr>
          <w:rFonts w:eastAsia="Times New Roman" w:cs="Times New Roman"/>
          <w:color w:val="FF0000"/>
          <w:szCs w:val="24"/>
        </w:rPr>
        <w:t>ΑΛ</w:t>
      </w:r>
      <w:r w:rsidRPr="00967914">
        <w:rPr>
          <w:rFonts w:eastAsia="Times New Roman" w:cs="Times New Roman"/>
          <w:color w:val="FF0000"/>
          <w:szCs w:val="24"/>
        </w:rPr>
        <w:t>ΛΑΓΗ ΣΕΛΙΔΑΣ</w:t>
      </w:r>
      <w:r>
        <w:rPr>
          <w:rFonts w:eastAsia="Times New Roman" w:cs="Times New Roman"/>
          <w:color w:val="FF0000"/>
          <w:szCs w:val="24"/>
        </w:rPr>
        <w:t>)</w:t>
      </w:r>
    </w:p>
    <w:p w14:paraId="42AEA09D" w14:textId="77777777" w:rsidR="00F00D30" w:rsidRDefault="00AE51A4">
      <w:pPr>
        <w:tabs>
          <w:tab w:val="left" w:pos="709"/>
        </w:tabs>
        <w:spacing w:line="600" w:lineRule="auto"/>
        <w:jc w:val="both"/>
        <w:rPr>
          <w:rFonts w:eastAsia="Times New Roman" w:cs="Times New Roman"/>
          <w:szCs w:val="24"/>
        </w:rPr>
      </w:pPr>
      <w:r>
        <w:rPr>
          <w:rFonts w:eastAsia="Times New Roman" w:cs="Times New Roman"/>
          <w:szCs w:val="24"/>
        </w:rPr>
        <w:tab/>
      </w:r>
      <w:r w:rsidRPr="00BD4720">
        <w:rPr>
          <w:rFonts w:eastAsia="Times New Roman" w:cs="Times New Roman"/>
          <w:b/>
          <w:szCs w:val="24"/>
        </w:rPr>
        <w:t xml:space="preserve">ΙΩΑΝΝΗΣ ΔΡΑΓΑΣΑΚΗΣ (Αντιπρόεδρος της Κυβέρνησης και Υπουργός Οικονομίας και Ανάπτυξης): </w:t>
      </w:r>
      <w:r w:rsidRPr="00BD4720">
        <w:rPr>
          <w:rFonts w:eastAsia="Times New Roman" w:cs="Times New Roman"/>
          <w:szCs w:val="24"/>
        </w:rPr>
        <w:t>Εκπροσωπείτε μία οργάνωση υπόδικη για εγκληματικές πράξεις, κατηγορείστε ότι είστε δολοφόνοι και έρχεσαι εδώ και πιάνεις στο στόμα σου ένα βρώμικο δημοσί</w:t>
      </w:r>
      <w:r w:rsidRPr="00BD4720">
        <w:rPr>
          <w:rFonts w:eastAsia="Times New Roman" w:cs="Times New Roman"/>
          <w:szCs w:val="24"/>
        </w:rPr>
        <w:t xml:space="preserve">ευμα, διότι το μόνο όπλο που έχουν </w:t>
      </w:r>
      <w:r w:rsidRPr="009438E6">
        <w:rPr>
          <w:rFonts w:eastAsia="Times New Roman" w:cs="Times New Roman"/>
          <w:szCs w:val="24"/>
        </w:rPr>
        <w:t>οι φασίστες σε όλο τον κόσμο</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είναι η συκοφαντία. Δεν είναι καινούρ</w:t>
      </w:r>
      <w:r>
        <w:rPr>
          <w:rFonts w:eastAsia="Times New Roman" w:cs="Times New Roman"/>
          <w:szCs w:val="24"/>
        </w:rPr>
        <w:t>γ</w:t>
      </w:r>
      <w:r w:rsidRPr="009438E6">
        <w:rPr>
          <w:rFonts w:eastAsia="Times New Roman" w:cs="Times New Roman"/>
          <w:szCs w:val="24"/>
        </w:rPr>
        <w:t>ιο αυτό</w:t>
      </w:r>
      <w:r>
        <w:rPr>
          <w:rFonts w:eastAsia="Times New Roman" w:cs="Times New Roman"/>
          <w:szCs w:val="24"/>
        </w:rPr>
        <w:t>.</w:t>
      </w:r>
      <w:r w:rsidRPr="009438E6">
        <w:rPr>
          <w:rFonts w:eastAsia="Times New Roman" w:cs="Times New Roman"/>
          <w:szCs w:val="24"/>
        </w:rPr>
        <w:t xml:space="preserve"> </w:t>
      </w:r>
    </w:p>
    <w:p w14:paraId="42AEA09E" w14:textId="77777777" w:rsidR="00F00D30" w:rsidRDefault="00AE51A4">
      <w:pPr>
        <w:tabs>
          <w:tab w:val="left" w:pos="1905"/>
        </w:tabs>
        <w:spacing w:line="600" w:lineRule="auto"/>
        <w:ind w:firstLine="720"/>
        <w:jc w:val="both"/>
        <w:rPr>
          <w:rFonts w:eastAsia="Times New Roman" w:cs="Times New Roman"/>
          <w:szCs w:val="24"/>
        </w:rPr>
      </w:pPr>
      <w:r w:rsidRPr="000F37F0">
        <w:rPr>
          <w:rFonts w:eastAsia="Times New Roman" w:cs="Times New Roman"/>
          <w:b/>
          <w:szCs w:val="24"/>
        </w:rPr>
        <w:t>ΙΩΑΝΝΗΣ ΣΑΧΙΝΙΔΗΣ:</w:t>
      </w:r>
      <w:r>
        <w:rPr>
          <w:rFonts w:eastAsia="Times New Roman" w:cs="Times New Roman"/>
          <w:b/>
          <w:szCs w:val="24"/>
        </w:rPr>
        <w:t xml:space="preserve"> </w:t>
      </w:r>
      <w:r>
        <w:rPr>
          <w:rFonts w:eastAsia="Times New Roman" w:cs="Times New Roman"/>
          <w:szCs w:val="24"/>
        </w:rPr>
        <w:t>Το τεκμήριο της αθωότητας δεν ισχύει για εσάς;</w:t>
      </w:r>
    </w:p>
    <w:p w14:paraId="42AEA09F" w14:textId="77777777" w:rsidR="00F00D30" w:rsidRDefault="00AE51A4">
      <w:pPr>
        <w:tabs>
          <w:tab w:val="left" w:pos="1905"/>
        </w:tabs>
        <w:spacing w:line="600" w:lineRule="auto"/>
        <w:ind w:firstLine="720"/>
        <w:jc w:val="both"/>
        <w:rPr>
          <w:rFonts w:eastAsia="Times New Roman" w:cs="Times New Roman"/>
          <w:szCs w:val="24"/>
        </w:rPr>
      </w:pPr>
      <w:r w:rsidRPr="00D26242">
        <w:rPr>
          <w:rFonts w:eastAsia="Times New Roman" w:cs="Times New Roman"/>
          <w:b/>
          <w:szCs w:val="24"/>
        </w:rPr>
        <w:t xml:space="preserve">ΙΩΑΝΝΗΣ ΔΡΑΓΑΣΑΚΗΣ (Αντιπρόεδρος της Κυβέρνησης και Υπουργός Οικονομίας και Ανάπτυξης): </w:t>
      </w:r>
      <w:r w:rsidRPr="009438E6">
        <w:rPr>
          <w:rFonts w:eastAsia="Times New Roman" w:cs="Times New Roman"/>
          <w:szCs w:val="24"/>
        </w:rPr>
        <w:t xml:space="preserve">Άκουσέ </w:t>
      </w:r>
      <w:r w:rsidRPr="009438E6">
        <w:rPr>
          <w:rFonts w:eastAsia="Times New Roman" w:cs="Times New Roman"/>
          <w:szCs w:val="24"/>
        </w:rPr>
        <w:lastRenderedPageBreak/>
        <w:t>με</w:t>
      </w:r>
      <w:r>
        <w:rPr>
          <w:rFonts w:eastAsia="Times New Roman" w:cs="Times New Roman"/>
          <w:szCs w:val="24"/>
        </w:rPr>
        <w:t>! Μάλλον όχι εσύ ούτε συγγνώμη θέλω από εσένα ούτε τίποτα.</w:t>
      </w:r>
      <w:r w:rsidRPr="009438E6">
        <w:rPr>
          <w:rFonts w:eastAsia="Times New Roman" w:cs="Times New Roman"/>
          <w:szCs w:val="24"/>
        </w:rPr>
        <w:t xml:space="preserve"> Εγώ όταν τελειώσει η θητεία μου με το καλό</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όποτε</w:t>
      </w:r>
      <w:r w:rsidRPr="009438E6">
        <w:rPr>
          <w:rFonts w:eastAsia="Times New Roman" w:cs="Times New Roman"/>
          <w:szCs w:val="24"/>
        </w:rPr>
        <w:t xml:space="preserve"> τελειώσει</w:t>
      </w:r>
      <w:r>
        <w:rPr>
          <w:rFonts w:eastAsia="Times New Roman" w:cs="Times New Roman"/>
          <w:szCs w:val="24"/>
        </w:rPr>
        <w:t>, θα κάνω απολογισμό και μέσα στον α</w:t>
      </w:r>
      <w:r w:rsidRPr="009438E6">
        <w:rPr>
          <w:rFonts w:eastAsia="Times New Roman" w:cs="Times New Roman"/>
          <w:szCs w:val="24"/>
        </w:rPr>
        <w:t>πολογ</w:t>
      </w:r>
      <w:r w:rsidRPr="009438E6">
        <w:rPr>
          <w:rFonts w:eastAsia="Times New Roman" w:cs="Times New Roman"/>
          <w:szCs w:val="24"/>
        </w:rPr>
        <w:t>ισμό του έργου μου θα απολογηθώ για τα σκάνδαλα μου</w:t>
      </w:r>
      <w:r>
        <w:rPr>
          <w:rFonts w:eastAsia="Times New Roman" w:cs="Times New Roman"/>
          <w:szCs w:val="24"/>
        </w:rPr>
        <w:t>, θα απολογηθώ για τη</w:t>
      </w:r>
      <w:r w:rsidRPr="009438E6">
        <w:rPr>
          <w:rFonts w:eastAsia="Times New Roman" w:cs="Times New Roman"/>
          <w:szCs w:val="24"/>
        </w:rPr>
        <w:t xml:space="preserve"> θωρακισμένη </w:t>
      </w:r>
      <w:r>
        <w:rPr>
          <w:rFonts w:eastAsia="Times New Roman" w:cs="Times New Roman"/>
          <w:szCs w:val="24"/>
        </w:rPr>
        <w:t>Μ</w:t>
      </w:r>
      <w:r>
        <w:rPr>
          <w:rFonts w:eastAsia="Times New Roman" w:cs="Times New Roman"/>
          <w:szCs w:val="24"/>
        </w:rPr>
        <w:t>ερσεντές</w:t>
      </w:r>
      <w:r w:rsidRPr="009438E6">
        <w:rPr>
          <w:rFonts w:eastAsia="Times New Roman" w:cs="Times New Roman"/>
          <w:szCs w:val="24"/>
        </w:rPr>
        <w:t xml:space="preserve"> του Βενιζέλου</w:t>
      </w:r>
      <w:r>
        <w:rPr>
          <w:rFonts w:eastAsia="Times New Roman" w:cs="Times New Roman"/>
          <w:szCs w:val="24"/>
        </w:rPr>
        <w:t>, που υποτίθεται ότι έχω,</w:t>
      </w:r>
      <w:r w:rsidRPr="009438E6">
        <w:rPr>
          <w:rFonts w:eastAsia="Times New Roman" w:cs="Times New Roman"/>
          <w:szCs w:val="24"/>
        </w:rPr>
        <w:t xml:space="preserve"> θα απολογηθώ για το</w:t>
      </w:r>
      <w:r>
        <w:rPr>
          <w:rFonts w:eastAsia="Times New Roman" w:cs="Times New Roman"/>
          <w:szCs w:val="24"/>
        </w:rPr>
        <w:t>ν</w:t>
      </w:r>
      <w:r w:rsidRPr="009438E6">
        <w:rPr>
          <w:rFonts w:eastAsia="Times New Roman" w:cs="Times New Roman"/>
          <w:szCs w:val="24"/>
        </w:rPr>
        <w:t xml:space="preserve"> δρόμο που υποτίθεται έγινε για μένα</w:t>
      </w:r>
      <w:r>
        <w:rPr>
          <w:rFonts w:eastAsia="Times New Roman" w:cs="Times New Roman"/>
          <w:szCs w:val="24"/>
        </w:rPr>
        <w:t>,</w:t>
      </w:r>
      <w:r w:rsidRPr="009438E6">
        <w:rPr>
          <w:rFonts w:eastAsia="Times New Roman" w:cs="Times New Roman"/>
          <w:szCs w:val="24"/>
        </w:rPr>
        <w:t xml:space="preserve"> θα απολογηθώ για το ένα εκατομμύριο</w:t>
      </w:r>
      <w:r>
        <w:rPr>
          <w:rFonts w:eastAsia="Times New Roman" w:cs="Times New Roman"/>
          <w:szCs w:val="24"/>
        </w:rPr>
        <w:t>,</w:t>
      </w:r>
      <w:r w:rsidRPr="009438E6">
        <w:rPr>
          <w:rFonts w:eastAsia="Times New Roman" w:cs="Times New Roman"/>
          <w:szCs w:val="24"/>
        </w:rPr>
        <w:t xml:space="preserve"> που υποτίθεται </w:t>
      </w:r>
      <w:r>
        <w:rPr>
          <w:rFonts w:eastAsia="Times New Roman" w:cs="Times New Roman"/>
          <w:szCs w:val="24"/>
        </w:rPr>
        <w:t xml:space="preserve">πήρε </w:t>
      </w:r>
      <w:r w:rsidRPr="009438E6">
        <w:rPr>
          <w:rFonts w:eastAsia="Times New Roman" w:cs="Times New Roman"/>
          <w:szCs w:val="24"/>
        </w:rPr>
        <w:t xml:space="preserve">η κόρη </w:t>
      </w:r>
      <w:r w:rsidRPr="009438E6">
        <w:rPr>
          <w:rFonts w:eastAsia="Times New Roman" w:cs="Times New Roman"/>
          <w:szCs w:val="24"/>
        </w:rPr>
        <w:t>μου</w:t>
      </w:r>
      <w:r>
        <w:rPr>
          <w:rFonts w:eastAsia="Times New Roman" w:cs="Times New Roman"/>
          <w:szCs w:val="24"/>
        </w:rPr>
        <w:t>.</w:t>
      </w:r>
      <w:r w:rsidRPr="009438E6">
        <w:rPr>
          <w:rFonts w:eastAsia="Times New Roman" w:cs="Times New Roman"/>
          <w:szCs w:val="24"/>
        </w:rPr>
        <w:t xml:space="preserve"> Δεν θα απολογηθώ </w:t>
      </w:r>
      <w:r>
        <w:rPr>
          <w:rFonts w:eastAsia="Times New Roman" w:cs="Times New Roman"/>
          <w:szCs w:val="24"/>
        </w:rPr>
        <w:t>όμως</w:t>
      </w:r>
      <w:r w:rsidRPr="009438E6">
        <w:rPr>
          <w:rFonts w:eastAsia="Times New Roman" w:cs="Times New Roman"/>
          <w:szCs w:val="24"/>
        </w:rPr>
        <w:t xml:space="preserve"> για τις συκοφαντίες που εσείς κάνετε στα παιδιά</w:t>
      </w:r>
      <w:r>
        <w:rPr>
          <w:rFonts w:eastAsia="Times New Roman" w:cs="Times New Roman"/>
          <w:szCs w:val="24"/>
        </w:rPr>
        <w:t xml:space="preserve"> μου.</w:t>
      </w:r>
      <w:r w:rsidRPr="009438E6">
        <w:rPr>
          <w:rFonts w:eastAsia="Times New Roman" w:cs="Times New Roman"/>
          <w:szCs w:val="24"/>
        </w:rPr>
        <w:t xml:space="preserve"> </w:t>
      </w:r>
      <w:r>
        <w:rPr>
          <w:rFonts w:eastAsia="Times New Roman" w:cs="Times New Roman"/>
          <w:szCs w:val="24"/>
        </w:rPr>
        <w:t>Λοιπόν, η</w:t>
      </w:r>
      <w:r w:rsidRPr="009438E6">
        <w:rPr>
          <w:rFonts w:eastAsia="Times New Roman" w:cs="Times New Roman"/>
          <w:szCs w:val="24"/>
        </w:rPr>
        <w:t>ρέμησε</w:t>
      </w:r>
      <w:r>
        <w:rPr>
          <w:rFonts w:eastAsia="Times New Roman" w:cs="Times New Roman"/>
          <w:szCs w:val="24"/>
        </w:rPr>
        <w:t>.</w:t>
      </w:r>
    </w:p>
    <w:p w14:paraId="42AEA0A0" w14:textId="77777777" w:rsidR="00F00D30" w:rsidRDefault="00AE51A4">
      <w:pPr>
        <w:tabs>
          <w:tab w:val="left" w:pos="1905"/>
        </w:tabs>
        <w:spacing w:line="600" w:lineRule="auto"/>
        <w:ind w:firstLine="720"/>
        <w:jc w:val="both"/>
        <w:rPr>
          <w:rFonts w:eastAsia="Times New Roman" w:cs="Times New Roman"/>
          <w:szCs w:val="24"/>
        </w:rPr>
      </w:pPr>
      <w:r w:rsidRPr="000F37F0">
        <w:rPr>
          <w:rFonts w:eastAsia="Times New Roman" w:cs="Times New Roman"/>
          <w:b/>
          <w:szCs w:val="24"/>
        </w:rPr>
        <w:t>ΙΩΑΝΝΗΣ ΣΑΧΙΝΙΔΗΣ:</w:t>
      </w:r>
      <w:r>
        <w:rPr>
          <w:rFonts w:eastAsia="Times New Roman" w:cs="Times New Roman"/>
          <w:szCs w:val="24"/>
        </w:rPr>
        <w:t xml:space="preserve"> Πού το άκουσες αυτό; Άκουσες αυτό από εμένα; </w:t>
      </w:r>
    </w:p>
    <w:p w14:paraId="42AEA0A1" w14:textId="77777777" w:rsidR="00F00D30" w:rsidRDefault="00AE51A4">
      <w:pPr>
        <w:tabs>
          <w:tab w:val="left" w:pos="1905"/>
        </w:tabs>
        <w:spacing w:line="600" w:lineRule="auto"/>
        <w:ind w:firstLine="720"/>
        <w:jc w:val="both"/>
        <w:rPr>
          <w:rFonts w:eastAsia="Times New Roman" w:cs="Times New Roman"/>
          <w:szCs w:val="24"/>
        </w:rPr>
      </w:pPr>
      <w:r w:rsidRPr="00A82C35">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b/>
          <w:szCs w:val="24"/>
        </w:rPr>
        <w:t xml:space="preserve"> </w:t>
      </w:r>
      <w:r>
        <w:rPr>
          <w:rFonts w:eastAsia="Times New Roman" w:cs="Times New Roman"/>
          <w:szCs w:val="24"/>
        </w:rPr>
        <w:t>Ούτε α</w:t>
      </w:r>
      <w:r>
        <w:rPr>
          <w:rFonts w:eastAsia="Times New Roman" w:cs="Times New Roman"/>
          <w:szCs w:val="24"/>
        </w:rPr>
        <w:t xml:space="preserve">υτό το ξέρεις; Το τι έχει πει η συντρόφισσά σου η </w:t>
      </w:r>
      <w:proofErr w:type="spellStart"/>
      <w:r>
        <w:rPr>
          <w:rFonts w:eastAsia="Times New Roman" w:cs="Times New Roman"/>
          <w:szCs w:val="24"/>
        </w:rPr>
        <w:t>Ζαρούλια</w:t>
      </w:r>
      <w:proofErr w:type="spellEnd"/>
      <w:r>
        <w:rPr>
          <w:rFonts w:eastAsia="Times New Roman" w:cs="Times New Roman"/>
          <w:szCs w:val="24"/>
        </w:rPr>
        <w:t xml:space="preserve"> δεν το ξέρεις;</w:t>
      </w:r>
      <w:r w:rsidRPr="009438E6">
        <w:rPr>
          <w:rFonts w:eastAsia="Times New Roman" w:cs="Times New Roman"/>
          <w:szCs w:val="24"/>
        </w:rPr>
        <w:t xml:space="preserve"> </w:t>
      </w:r>
    </w:p>
    <w:p w14:paraId="42AEA0A2" w14:textId="77777777" w:rsidR="00F00D30" w:rsidRDefault="00AE51A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είσαι ένας συκοφάντης</w:t>
      </w:r>
      <w:r w:rsidRPr="009438E6">
        <w:rPr>
          <w:rFonts w:eastAsia="Times New Roman" w:cs="Times New Roman"/>
          <w:szCs w:val="24"/>
        </w:rPr>
        <w:t xml:space="preserve"> φθηνός</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που έρχεσαι στο</w:t>
      </w:r>
      <w:r w:rsidRPr="009438E6">
        <w:rPr>
          <w:rFonts w:eastAsia="Times New Roman" w:cs="Times New Roman"/>
          <w:szCs w:val="24"/>
        </w:rPr>
        <w:t xml:space="preserve"> Κοινοβούλιο να πεις αυτό το </w:t>
      </w:r>
      <w:r>
        <w:rPr>
          <w:rFonts w:eastAsia="Times New Roman" w:cs="Times New Roman"/>
          <w:szCs w:val="24"/>
        </w:rPr>
        <w:t xml:space="preserve">οποίο </w:t>
      </w:r>
      <w:r w:rsidRPr="009438E6">
        <w:rPr>
          <w:rFonts w:eastAsia="Times New Roman" w:cs="Times New Roman"/>
          <w:szCs w:val="24"/>
        </w:rPr>
        <w:t>είπες</w:t>
      </w:r>
      <w:r>
        <w:rPr>
          <w:rFonts w:eastAsia="Times New Roman" w:cs="Times New Roman"/>
          <w:szCs w:val="24"/>
        </w:rPr>
        <w:t>, απλώς</w:t>
      </w:r>
      <w:r w:rsidRPr="009438E6">
        <w:rPr>
          <w:rFonts w:eastAsia="Times New Roman" w:cs="Times New Roman"/>
          <w:szCs w:val="24"/>
        </w:rPr>
        <w:t xml:space="preserve"> και </w:t>
      </w:r>
      <w:r w:rsidRPr="009438E6">
        <w:rPr>
          <w:rFonts w:eastAsia="Times New Roman" w:cs="Times New Roman"/>
          <w:szCs w:val="24"/>
        </w:rPr>
        <w:lastRenderedPageBreak/>
        <w:t>μόνο μπας και κάτσει</w:t>
      </w:r>
      <w:r>
        <w:rPr>
          <w:rFonts w:eastAsia="Times New Roman" w:cs="Times New Roman"/>
          <w:szCs w:val="24"/>
        </w:rPr>
        <w:t>, μπας και</w:t>
      </w:r>
      <w:r w:rsidRPr="009438E6">
        <w:rPr>
          <w:rFonts w:eastAsia="Times New Roman" w:cs="Times New Roman"/>
          <w:szCs w:val="24"/>
        </w:rPr>
        <w:t xml:space="preserve"> προκύψει </w:t>
      </w:r>
      <w:r>
        <w:rPr>
          <w:rFonts w:eastAsia="Times New Roman" w:cs="Times New Roman"/>
          <w:szCs w:val="24"/>
        </w:rPr>
        <w:t>κάποια βρώμα, κάποια λάσπ</w:t>
      </w:r>
      <w:r>
        <w:rPr>
          <w:rFonts w:eastAsia="Times New Roman" w:cs="Times New Roman"/>
          <w:szCs w:val="24"/>
        </w:rPr>
        <w:t>η. Εμένα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απάντησή μου</w:t>
      </w:r>
      <w:r w:rsidRPr="009438E6">
        <w:rPr>
          <w:rFonts w:eastAsia="Times New Roman" w:cs="Times New Roman"/>
          <w:szCs w:val="24"/>
        </w:rPr>
        <w:t xml:space="preserve"> είναι αυτή</w:t>
      </w:r>
      <w:r>
        <w:rPr>
          <w:rFonts w:eastAsia="Times New Roman" w:cs="Times New Roman"/>
          <w:szCs w:val="24"/>
        </w:rPr>
        <w:t>.</w:t>
      </w:r>
      <w:r w:rsidRPr="009438E6">
        <w:rPr>
          <w:rFonts w:eastAsia="Times New Roman" w:cs="Times New Roman"/>
          <w:szCs w:val="24"/>
        </w:rPr>
        <w:t xml:space="preserve"> Όταν τελειώσω</w:t>
      </w:r>
      <w:r>
        <w:rPr>
          <w:rFonts w:eastAsia="Times New Roman" w:cs="Times New Roman"/>
          <w:szCs w:val="24"/>
        </w:rPr>
        <w:t>,</w:t>
      </w:r>
      <w:r w:rsidRPr="009438E6">
        <w:rPr>
          <w:rFonts w:eastAsia="Times New Roman" w:cs="Times New Roman"/>
          <w:szCs w:val="24"/>
        </w:rPr>
        <w:t xml:space="preserve"> θα απολογηθώ και </w:t>
      </w:r>
      <w:r>
        <w:rPr>
          <w:rFonts w:eastAsia="Times New Roman" w:cs="Times New Roman"/>
          <w:szCs w:val="24"/>
        </w:rPr>
        <w:t xml:space="preserve">για τις </w:t>
      </w:r>
      <w:r>
        <w:rPr>
          <w:rFonts w:eastAsia="Times New Roman" w:cs="Times New Roman"/>
          <w:szCs w:val="24"/>
        </w:rPr>
        <w:t>Μ</w:t>
      </w:r>
      <w:r>
        <w:rPr>
          <w:rFonts w:eastAsia="Times New Roman" w:cs="Times New Roman"/>
          <w:szCs w:val="24"/>
        </w:rPr>
        <w:t>ερσεντές που υποτίθεται ότι έχω και γι</w:t>
      </w:r>
      <w:r w:rsidRPr="009438E6">
        <w:rPr>
          <w:rFonts w:eastAsia="Times New Roman" w:cs="Times New Roman"/>
          <w:szCs w:val="24"/>
        </w:rPr>
        <w:t xml:space="preserve">α τους δρόμους που </w:t>
      </w:r>
      <w:r>
        <w:rPr>
          <w:rFonts w:eastAsia="Times New Roman" w:cs="Times New Roman"/>
          <w:szCs w:val="24"/>
        </w:rPr>
        <w:t>υποτίθεται μου έγιναν</w:t>
      </w:r>
      <w:r w:rsidRPr="009438E6">
        <w:rPr>
          <w:rFonts w:eastAsia="Times New Roman" w:cs="Times New Roman"/>
          <w:szCs w:val="24"/>
        </w:rPr>
        <w:t xml:space="preserve"> και για όλα τα θέματα</w:t>
      </w:r>
      <w:r>
        <w:rPr>
          <w:rFonts w:eastAsia="Times New Roman" w:cs="Times New Roman"/>
          <w:szCs w:val="24"/>
        </w:rPr>
        <w:t>,</w:t>
      </w:r>
      <w:r w:rsidRPr="009438E6">
        <w:rPr>
          <w:rFonts w:eastAsia="Times New Roman" w:cs="Times New Roman"/>
          <w:szCs w:val="24"/>
        </w:rPr>
        <w:t xml:space="preserve"> όλες τις βρωμιές</w:t>
      </w:r>
      <w:r>
        <w:rPr>
          <w:rFonts w:eastAsia="Times New Roman" w:cs="Times New Roman"/>
          <w:szCs w:val="24"/>
        </w:rPr>
        <w:t>,</w:t>
      </w:r>
      <w:r w:rsidRPr="009438E6">
        <w:rPr>
          <w:rFonts w:eastAsia="Times New Roman" w:cs="Times New Roman"/>
          <w:szCs w:val="24"/>
        </w:rPr>
        <w:t xml:space="preserve"> </w:t>
      </w:r>
      <w:r>
        <w:rPr>
          <w:rFonts w:eastAsia="Times New Roman" w:cs="Times New Roman"/>
          <w:szCs w:val="24"/>
        </w:rPr>
        <w:t>τις</w:t>
      </w:r>
      <w:r w:rsidRPr="009438E6">
        <w:rPr>
          <w:rFonts w:eastAsia="Times New Roman" w:cs="Times New Roman"/>
          <w:szCs w:val="24"/>
        </w:rPr>
        <w:t xml:space="preserve"> οποίες και εσείς και ορισμένοι άλλοι έχουνε γράψει στα έντυπά </w:t>
      </w:r>
      <w:r>
        <w:rPr>
          <w:rFonts w:eastAsia="Times New Roman" w:cs="Times New Roman"/>
          <w:szCs w:val="24"/>
        </w:rPr>
        <w:t>τους.</w:t>
      </w:r>
    </w:p>
    <w:p w14:paraId="42AEA0A3" w14:textId="77777777" w:rsidR="00F00D30" w:rsidRDefault="00AE51A4">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AEA0A4" w14:textId="77777777" w:rsidR="00F00D30" w:rsidRDefault="00AE51A4">
      <w:pPr>
        <w:tabs>
          <w:tab w:val="left" w:pos="8102"/>
        </w:tabs>
        <w:spacing w:line="600" w:lineRule="auto"/>
        <w:ind w:firstLine="720"/>
        <w:contextualSpacing/>
        <w:jc w:val="both"/>
        <w:rPr>
          <w:rFonts w:eastAsia="Times New Roman"/>
          <w:color w:val="1D2228"/>
          <w:szCs w:val="24"/>
        </w:rPr>
      </w:pPr>
      <w:r w:rsidRPr="00146C64">
        <w:rPr>
          <w:rFonts w:eastAsia="Times New Roman"/>
          <w:b/>
          <w:color w:val="1D2228"/>
          <w:szCs w:val="24"/>
        </w:rPr>
        <w:t>ΙΩΑΝΝΗΣ ΣΑΧΙΝΙΔΗΣ:</w:t>
      </w:r>
      <w:r>
        <w:rPr>
          <w:rFonts w:eastAsia="Times New Roman"/>
          <w:color w:val="1D2228"/>
          <w:szCs w:val="24"/>
        </w:rPr>
        <w:t xml:space="preserve"> Κύριε Πρόεδρε, ζητώ τον λόγο για μισό λεπτό γιατί έγινε προσωπική αναφορά.</w:t>
      </w:r>
    </w:p>
    <w:p w14:paraId="42AEA0A5" w14:textId="77777777" w:rsidR="00F00D30" w:rsidRDefault="00AE51A4">
      <w:pPr>
        <w:tabs>
          <w:tab w:val="left" w:pos="8102"/>
        </w:tabs>
        <w:spacing w:line="600" w:lineRule="auto"/>
        <w:ind w:firstLine="720"/>
        <w:contextualSpacing/>
        <w:jc w:val="both"/>
        <w:rPr>
          <w:rFonts w:eastAsia="Times New Roman"/>
          <w:color w:val="1D2228"/>
          <w:szCs w:val="24"/>
        </w:rPr>
      </w:pPr>
      <w:r w:rsidRPr="00146C64">
        <w:rPr>
          <w:rFonts w:eastAsia="Times New Roman"/>
          <w:b/>
          <w:color w:val="1D2228"/>
          <w:szCs w:val="24"/>
        </w:rPr>
        <w:t xml:space="preserve">ΠΡΟΕΔΡΕΥΩΝ (Γεώργιος Βαρεμένος): </w:t>
      </w:r>
      <w:r>
        <w:rPr>
          <w:rFonts w:eastAsia="Times New Roman"/>
          <w:color w:val="1D2228"/>
          <w:szCs w:val="24"/>
        </w:rPr>
        <w:t>Ορίστε, έ</w:t>
      </w:r>
      <w:r w:rsidRPr="00146C64">
        <w:rPr>
          <w:rFonts w:eastAsia="Times New Roman"/>
          <w:color w:val="1D2228"/>
          <w:szCs w:val="24"/>
        </w:rPr>
        <w:t>χετε το</w:t>
      </w:r>
      <w:r w:rsidRPr="00146C64">
        <w:rPr>
          <w:rFonts w:eastAsia="Times New Roman"/>
          <w:color w:val="1D2228"/>
          <w:szCs w:val="24"/>
        </w:rPr>
        <w:t>ν λόγο.</w:t>
      </w:r>
    </w:p>
    <w:p w14:paraId="42AEA0A6" w14:textId="77777777" w:rsidR="00F00D30" w:rsidRDefault="00AE51A4">
      <w:pPr>
        <w:spacing w:line="600" w:lineRule="auto"/>
        <w:ind w:firstLine="720"/>
        <w:contextualSpacing/>
        <w:jc w:val="both"/>
        <w:rPr>
          <w:rFonts w:eastAsia="Times New Roman"/>
          <w:color w:val="1D2228"/>
          <w:szCs w:val="24"/>
        </w:rPr>
      </w:pPr>
      <w:r w:rsidRPr="00146C64">
        <w:rPr>
          <w:rFonts w:eastAsia="Times New Roman"/>
          <w:b/>
          <w:color w:val="1D2228"/>
          <w:szCs w:val="24"/>
        </w:rPr>
        <w:t>ΙΩΑΝΝΗΣ ΣΑΧΙΝΙΔΗΣ:</w:t>
      </w:r>
      <w:r>
        <w:rPr>
          <w:rFonts w:eastAsia="Times New Roman"/>
          <w:color w:val="1D2228"/>
          <w:szCs w:val="24"/>
        </w:rPr>
        <w:t xml:space="preserve"> </w:t>
      </w:r>
      <w:r w:rsidRPr="008A38C5">
        <w:rPr>
          <w:rFonts w:eastAsia="Times New Roman"/>
          <w:color w:val="1D2228"/>
          <w:szCs w:val="24"/>
        </w:rPr>
        <w:t>Πρώτον</w:t>
      </w:r>
      <w:r>
        <w:rPr>
          <w:rFonts w:eastAsia="Times New Roman"/>
          <w:color w:val="1D2228"/>
          <w:szCs w:val="24"/>
        </w:rPr>
        <w:t>,</w:t>
      </w:r>
      <w:r w:rsidRPr="008A38C5">
        <w:rPr>
          <w:rFonts w:eastAsia="Times New Roman"/>
          <w:color w:val="1D2228"/>
          <w:szCs w:val="24"/>
        </w:rPr>
        <w:t xml:space="preserve"> δεν αναφέρθηκα προσωπικά σε τίποτα από όλα αυτά που ανέφερε ο κ</w:t>
      </w:r>
      <w:r>
        <w:rPr>
          <w:rFonts w:eastAsia="Times New Roman"/>
          <w:color w:val="1D2228"/>
          <w:szCs w:val="24"/>
        </w:rPr>
        <w:t>.</w:t>
      </w:r>
      <w:r w:rsidRPr="008A38C5">
        <w:rPr>
          <w:rFonts w:eastAsia="Times New Roman"/>
          <w:color w:val="1D2228"/>
          <w:szCs w:val="24"/>
        </w:rPr>
        <w:t xml:space="preserve"> </w:t>
      </w:r>
      <w:r>
        <w:rPr>
          <w:rFonts w:eastAsia="Times New Roman"/>
          <w:color w:val="1D2228"/>
          <w:szCs w:val="24"/>
        </w:rPr>
        <w:t>Α</w:t>
      </w:r>
      <w:r w:rsidRPr="008A38C5">
        <w:rPr>
          <w:rFonts w:eastAsia="Times New Roman"/>
          <w:color w:val="1D2228"/>
          <w:szCs w:val="24"/>
        </w:rPr>
        <w:t>ντιπρόεδρος</w:t>
      </w:r>
      <w:r>
        <w:rPr>
          <w:rFonts w:eastAsia="Times New Roman"/>
          <w:color w:val="1D2228"/>
          <w:szCs w:val="24"/>
        </w:rPr>
        <w:t>.</w:t>
      </w:r>
    </w:p>
    <w:p w14:paraId="42AEA0A7" w14:textId="77777777" w:rsidR="00F00D30" w:rsidRDefault="00AE51A4">
      <w:pPr>
        <w:spacing w:line="600" w:lineRule="auto"/>
        <w:ind w:firstLine="720"/>
        <w:contextualSpacing/>
        <w:jc w:val="both"/>
        <w:rPr>
          <w:rFonts w:eastAsia="Times New Roman"/>
          <w:color w:val="1D2228"/>
          <w:szCs w:val="24"/>
        </w:rPr>
      </w:pPr>
      <w:r>
        <w:rPr>
          <w:rFonts w:eastAsia="Times New Roman" w:cs="Times New Roman"/>
          <w:b/>
          <w:szCs w:val="24"/>
        </w:rPr>
        <w:t xml:space="preserve">ΠΡΟΕΔΡΕΥΩΝ (Γεώργιος Βαρεμένος): </w:t>
      </w:r>
      <w:r w:rsidRPr="00146C64">
        <w:rPr>
          <w:rFonts w:eastAsia="Times New Roman" w:cs="Times New Roman"/>
          <w:szCs w:val="24"/>
        </w:rPr>
        <w:t>Το δημοσίευμα προσωπικό ήταν.</w:t>
      </w:r>
    </w:p>
    <w:p w14:paraId="42AEA0A8" w14:textId="77777777" w:rsidR="00F00D30" w:rsidRDefault="00AE51A4">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ΣΑΧΙΝΙΔΗΣ: </w:t>
      </w:r>
      <w:r w:rsidRPr="008A38C5">
        <w:rPr>
          <w:rFonts w:eastAsia="Times New Roman"/>
          <w:color w:val="1D2228"/>
          <w:szCs w:val="24"/>
        </w:rPr>
        <w:t>Ευθύς εξαρχής ήμουνα τόσο ξεκάθαρος</w:t>
      </w:r>
      <w:r>
        <w:rPr>
          <w:rFonts w:eastAsia="Times New Roman"/>
          <w:color w:val="1D2228"/>
          <w:szCs w:val="24"/>
        </w:rPr>
        <w:t>,</w:t>
      </w:r>
      <w:r w:rsidRPr="008A38C5">
        <w:rPr>
          <w:rFonts w:eastAsia="Times New Roman"/>
          <w:color w:val="1D2228"/>
          <w:szCs w:val="24"/>
        </w:rPr>
        <w:t xml:space="preserve"> που δεν μπορεί κανείς</w:t>
      </w:r>
      <w:r>
        <w:rPr>
          <w:rFonts w:eastAsia="Times New Roman"/>
          <w:color w:val="1D2228"/>
          <w:szCs w:val="24"/>
        </w:rPr>
        <w:t xml:space="preserve"> μ</w:t>
      </w:r>
      <w:r>
        <w:rPr>
          <w:rFonts w:eastAsia="Times New Roman"/>
          <w:color w:val="1D2228"/>
          <w:szCs w:val="24"/>
        </w:rPr>
        <w:t>α</w:t>
      </w:r>
      <w:r w:rsidRPr="008A38C5">
        <w:rPr>
          <w:rFonts w:eastAsia="Times New Roman"/>
          <w:color w:val="1D2228"/>
          <w:szCs w:val="24"/>
        </w:rPr>
        <w:t xml:space="preserve"> </w:t>
      </w:r>
      <w:r>
        <w:rPr>
          <w:rFonts w:eastAsia="Times New Roman"/>
          <w:color w:val="1D2228"/>
          <w:szCs w:val="24"/>
        </w:rPr>
        <w:t>κανείς,</w:t>
      </w:r>
      <w:r w:rsidRPr="008A38C5">
        <w:rPr>
          <w:rFonts w:eastAsia="Times New Roman"/>
          <w:color w:val="1D2228"/>
          <w:szCs w:val="24"/>
        </w:rPr>
        <w:t xml:space="preserve"> να μου καταλογίσει τίποτα σχετικά με το αν είχα</w:t>
      </w:r>
      <w:r>
        <w:rPr>
          <w:rFonts w:eastAsia="Times New Roman"/>
          <w:color w:val="1D2228"/>
          <w:szCs w:val="24"/>
        </w:rPr>
        <w:t xml:space="preserve"> εγώ </w:t>
      </w:r>
      <w:r w:rsidRPr="008A38C5">
        <w:rPr>
          <w:rFonts w:eastAsia="Times New Roman"/>
          <w:color w:val="1D2228"/>
          <w:szCs w:val="24"/>
        </w:rPr>
        <w:t>πρόθεση να βρωμίσ</w:t>
      </w:r>
      <w:r>
        <w:rPr>
          <w:rFonts w:eastAsia="Times New Roman"/>
          <w:color w:val="1D2228"/>
          <w:szCs w:val="24"/>
        </w:rPr>
        <w:t>ω</w:t>
      </w:r>
      <w:r w:rsidRPr="008A38C5">
        <w:rPr>
          <w:rFonts w:eastAsia="Times New Roman"/>
          <w:color w:val="1D2228"/>
          <w:szCs w:val="24"/>
        </w:rPr>
        <w:t xml:space="preserve"> κάποιον</w:t>
      </w:r>
      <w:r>
        <w:rPr>
          <w:rFonts w:eastAsia="Times New Roman"/>
          <w:color w:val="1D2228"/>
          <w:szCs w:val="24"/>
        </w:rPr>
        <w:t xml:space="preserve">. </w:t>
      </w:r>
      <w:r>
        <w:rPr>
          <w:rFonts w:eastAsia="Times New Roman"/>
          <w:color w:val="1D2228"/>
          <w:szCs w:val="24"/>
        </w:rPr>
        <w:lastRenderedPageBreak/>
        <w:t xml:space="preserve">Η βρωμιά δεν βρωμίζεται </w:t>
      </w:r>
      <w:r w:rsidRPr="008A38C5">
        <w:rPr>
          <w:rFonts w:eastAsia="Times New Roman"/>
          <w:color w:val="1D2228"/>
          <w:szCs w:val="24"/>
        </w:rPr>
        <w:t>με τίποτα</w:t>
      </w:r>
      <w:r>
        <w:rPr>
          <w:rFonts w:eastAsia="Times New Roman"/>
          <w:color w:val="1D2228"/>
          <w:szCs w:val="24"/>
        </w:rPr>
        <w:t>. Ή</w:t>
      </w:r>
      <w:r w:rsidRPr="008A38C5">
        <w:rPr>
          <w:rFonts w:eastAsia="Times New Roman"/>
          <w:color w:val="1D2228"/>
          <w:szCs w:val="24"/>
        </w:rPr>
        <w:t>θελα μία ξεκάθαρη απάντηση</w:t>
      </w:r>
      <w:r>
        <w:rPr>
          <w:rFonts w:eastAsia="Times New Roman"/>
          <w:color w:val="1D2228"/>
          <w:szCs w:val="24"/>
        </w:rPr>
        <w:t xml:space="preserve"> για το αν α</w:t>
      </w:r>
      <w:r w:rsidRPr="008A38C5">
        <w:rPr>
          <w:rFonts w:eastAsia="Times New Roman"/>
          <w:color w:val="1D2228"/>
          <w:szCs w:val="24"/>
        </w:rPr>
        <w:t>ληθεύει ένα δημοσίευμα</w:t>
      </w:r>
      <w:r>
        <w:rPr>
          <w:rFonts w:eastAsia="Times New Roman"/>
          <w:color w:val="1D2228"/>
          <w:szCs w:val="24"/>
        </w:rPr>
        <w:t>, τ</w:t>
      </w:r>
      <w:r w:rsidRPr="008A38C5">
        <w:rPr>
          <w:rFonts w:eastAsia="Times New Roman"/>
          <w:color w:val="1D2228"/>
          <w:szCs w:val="24"/>
        </w:rPr>
        <w:t>ο οποίο δεν το έχω γράψει εγώ και κατέθεσα και φωτογραφία</w:t>
      </w:r>
      <w:r>
        <w:rPr>
          <w:rFonts w:eastAsia="Times New Roman"/>
          <w:color w:val="1D2228"/>
          <w:szCs w:val="24"/>
        </w:rPr>
        <w:t>. Α</w:t>
      </w:r>
      <w:r w:rsidRPr="008A38C5">
        <w:rPr>
          <w:rFonts w:eastAsia="Times New Roman"/>
          <w:color w:val="1D2228"/>
          <w:szCs w:val="24"/>
        </w:rPr>
        <w:t xml:space="preserve">ν </w:t>
      </w:r>
      <w:r w:rsidRPr="008A38C5">
        <w:rPr>
          <w:rFonts w:eastAsia="Times New Roman"/>
          <w:color w:val="1D2228"/>
          <w:szCs w:val="24"/>
        </w:rPr>
        <w:t>νομίζει ο κ</w:t>
      </w:r>
      <w:r>
        <w:rPr>
          <w:rFonts w:eastAsia="Times New Roman"/>
          <w:color w:val="1D2228"/>
          <w:szCs w:val="24"/>
        </w:rPr>
        <w:t>. Α</w:t>
      </w:r>
      <w:r w:rsidRPr="008A38C5">
        <w:rPr>
          <w:rFonts w:eastAsia="Times New Roman"/>
          <w:color w:val="1D2228"/>
          <w:szCs w:val="24"/>
        </w:rPr>
        <w:t>ντιπρόεδρος ότι μπορεί να καταφέρετ</w:t>
      </w:r>
      <w:r>
        <w:rPr>
          <w:rFonts w:eastAsia="Times New Roman"/>
          <w:color w:val="1D2228"/>
          <w:szCs w:val="24"/>
        </w:rPr>
        <w:t>αι</w:t>
      </w:r>
      <w:r w:rsidRPr="008A38C5">
        <w:rPr>
          <w:rFonts w:eastAsia="Times New Roman"/>
          <w:color w:val="1D2228"/>
          <w:szCs w:val="24"/>
        </w:rPr>
        <w:t xml:space="preserve"> και να μιλάει για </w:t>
      </w:r>
      <w:r>
        <w:rPr>
          <w:rFonts w:eastAsia="Times New Roman"/>
          <w:color w:val="1D2228"/>
          <w:szCs w:val="24"/>
        </w:rPr>
        <w:t>βρωμιά, ό</w:t>
      </w:r>
      <w:r w:rsidRPr="008A38C5">
        <w:rPr>
          <w:rFonts w:eastAsia="Times New Roman"/>
          <w:color w:val="1D2228"/>
          <w:szCs w:val="24"/>
        </w:rPr>
        <w:t>πως είπα και πριν</w:t>
      </w:r>
      <w:r>
        <w:rPr>
          <w:rFonts w:eastAsia="Times New Roman"/>
          <w:color w:val="1D2228"/>
          <w:szCs w:val="24"/>
        </w:rPr>
        <w:t xml:space="preserve">, τη βρωμιά δεν μπορείς να τη λερώσεις </w:t>
      </w:r>
      <w:r w:rsidRPr="008A38C5">
        <w:rPr>
          <w:rFonts w:eastAsia="Times New Roman"/>
          <w:color w:val="1D2228"/>
          <w:szCs w:val="24"/>
        </w:rPr>
        <w:t>με τίποτα</w:t>
      </w:r>
      <w:r>
        <w:rPr>
          <w:rFonts w:eastAsia="Times New Roman"/>
          <w:color w:val="1D2228"/>
          <w:szCs w:val="24"/>
        </w:rPr>
        <w:t>.</w:t>
      </w:r>
      <w:r w:rsidRPr="008A38C5">
        <w:rPr>
          <w:rFonts w:eastAsia="Times New Roman"/>
          <w:color w:val="1D2228"/>
          <w:szCs w:val="24"/>
        </w:rPr>
        <w:t xml:space="preserve"> </w:t>
      </w:r>
    </w:p>
    <w:p w14:paraId="42AEA0A9" w14:textId="77777777" w:rsidR="00F00D30" w:rsidRDefault="00AE51A4">
      <w:pPr>
        <w:spacing w:line="600" w:lineRule="auto"/>
        <w:ind w:firstLine="720"/>
        <w:contextualSpacing/>
        <w:jc w:val="both"/>
        <w:rPr>
          <w:rFonts w:eastAsia="Times New Roman"/>
          <w:color w:val="1D2228"/>
          <w:szCs w:val="24"/>
        </w:rPr>
      </w:pPr>
      <w:r w:rsidRPr="00570134">
        <w:rPr>
          <w:rFonts w:eastAsia="Times New Roman" w:cs="Times New Roman"/>
          <w:b/>
          <w:szCs w:val="24"/>
        </w:rPr>
        <w:t>ΠΡΟΕΔΡΕΥΩΝ (</w:t>
      </w:r>
      <w:r>
        <w:rPr>
          <w:rFonts w:eastAsia="Times New Roman" w:cs="Times New Roman"/>
          <w:b/>
          <w:szCs w:val="24"/>
        </w:rPr>
        <w:t>Γεώργιος Βαρεμένος</w:t>
      </w:r>
      <w:r w:rsidRPr="00570134">
        <w:rPr>
          <w:rFonts w:eastAsia="Times New Roman" w:cs="Times New Roman"/>
          <w:b/>
          <w:szCs w:val="24"/>
        </w:rPr>
        <w:t>):</w:t>
      </w:r>
      <w:r w:rsidRPr="00304235">
        <w:rPr>
          <w:rFonts w:eastAsia="Times New Roman"/>
          <w:color w:val="1D2228"/>
          <w:szCs w:val="24"/>
        </w:rPr>
        <w:t xml:space="preserve"> </w:t>
      </w:r>
      <w:r>
        <w:rPr>
          <w:rFonts w:eastAsia="Times New Roman"/>
          <w:color w:val="1D2228"/>
          <w:szCs w:val="24"/>
        </w:rPr>
        <w:t>Λ</w:t>
      </w:r>
      <w:r w:rsidRPr="008A38C5">
        <w:rPr>
          <w:rFonts w:eastAsia="Times New Roman"/>
          <w:color w:val="1D2228"/>
          <w:szCs w:val="24"/>
        </w:rPr>
        <w:t>οιπόν</w:t>
      </w:r>
      <w:r>
        <w:rPr>
          <w:rFonts w:eastAsia="Times New Roman"/>
          <w:color w:val="1D2228"/>
          <w:szCs w:val="24"/>
        </w:rPr>
        <w:t>,</w:t>
      </w:r>
      <w:r w:rsidRPr="008A38C5">
        <w:rPr>
          <w:rFonts w:eastAsia="Times New Roman"/>
          <w:color w:val="1D2228"/>
          <w:szCs w:val="24"/>
        </w:rPr>
        <w:t xml:space="preserve"> </w:t>
      </w:r>
      <w:r>
        <w:rPr>
          <w:rFonts w:eastAsia="Times New Roman"/>
          <w:color w:val="1D2228"/>
          <w:szCs w:val="24"/>
        </w:rPr>
        <w:t>κ</w:t>
      </w:r>
      <w:r w:rsidRPr="00304235">
        <w:rPr>
          <w:rFonts w:eastAsia="Times New Roman"/>
          <w:color w:val="1D2228"/>
          <w:szCs w:val="24"/>
        </w:rPr>
        <w:t>υρίες και κύριοι συνάδελφοι, έχω την τιμή να ανακοινώσω στο Σώμα ότ</w:t>
      </w:r>
      <w:r w:rsidRPr="00304235">
        <w:rPr>
          <w:rFonts w:eastAsia="Times New Roman"/>
          <w:color w:val="1D2228"/>
          <w:szCs w:val="24"/>
        </w:rPr>
        <w:t xml:space="preserve">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w:t>
      </w:r>
      <w:r>
        <w:rPr>
          <w:rFonts w:eastAsia="Times New Roman"/>
          <w:color w:val="1D2228"/>
          <w:szCs w:val="24"/>
        </w:rPr>
        <w:t>δεκατρείς μαθήτριες κ</w:t>
      </w:r>
      <w:r>
        <w:rPr>
          <w:rFonts w:eastAsia="Times New Roman"/>
          <w:color w:val="1D2228"/>
          <w:szCs w:val="24"/>
        </w:rPr>
        <w:t xml:space="preserve">αι </w:t>
      </w:r>
      <w:r w:rsidRPr="00304235">
        <w:rPr>
          <w:rFonts w:eastAsia="Times New Roman"/>
          <w:color w:val="1D2228"/>
          <w:szCs w:val="24"/>
        </w:rPr>
        <w:t xml:space="preserve">μαθητές και </w:t>
      </w:r>
      <w:r>
        <w:rPr>
          <w:rFonts w:eastAsia="Times New Roman"/>
          <w:color w:val="1D2228"/>
          <w:szCs w:val="24"/>
        </w:rPr>
        <w:t>δύο συνοδοί</w:t>
      </w:r>
      <w:r w:rsidRPr="00304235">
        <w:rPr>
          <w:rFonts w:eastAsia="Times New Roman"/>
          <w:color w:val="1D2228"/>
          <w:szCs w:val="24"/>
        </w:rPr>
        <w:t xml:space="preserve"> εκπαιδευτικοί από το </w:t>
      </w:r>
      <w:r>
        <w:rPr>
          <w:rFonts w:eastAsia="Times New Roman"/>
          <w:color w:val="1D2228"/>
          <w:szCs w:val="24"/>
        </w:rPr>
        <w:t xml:space="preserve">σχολείο της Ολλανδίας, από το σχολείο </w:t>
      </w:r>
      <w:proofErr w:type="spellStart"/>
      <w:r>
        <w:rPr>
          <w:rFonts w:eastAsia="Times New Roman"/>
          <w:color w:val="1D2228"/>
          <w:szCs w:val="24"/>
        </w:rPr>
        <w:t>Th</w:t>
      </w:r>
      <w:r>
        <w:rPr>
          <w:rFonts w:eastAsia="Times New Roman"/>
          <w:color w:val="1D2228"/>
          <w:szCs w:val="24"/>
          <w:lang w:val="en-US"/>
        </w:rPr>
        <w:t>eresialyceum</w:t>
      </w:r>
      <w:proofErr w:type="spellEnd"/>
      <w:r w:rsidRPr="00E63B3A">
        <w:rPr>
          <w:rFonts w:eastAsia="Times New Roman"/>
          <w:color w:val="1D2228"/>
          <w:szCs w:val="24"/>
        </w:rPr>
        <w:t xml:space="preserve"> </w:t>
      </w:r>
      <w:r>
        <w:rPr>
          <w:rFonts w:eastAsia="Times New Roman"/>
          <w:color w:val="1D2228"/>
          <w:szCs w:val="24"/>
        </w:rPr>
        <w:t xml:space="preserve">της Ολλανδίας. </w:t>
      </w:r>
    </w:p>
    <w:p w14:paraId="42AEA0AA" w14:textId="77777777" w:rsidR="00F00D30" w:rsidRDefault="00AE51A4">
      <w:pPr>
        <w:spacing w:line="600" w:lineRule="auto"/>
        <w:ind w:firstLine="720"/>
        <w:contextualSpacing/>
        <w:rPr>
          <w:rFonts w:eastAsia="Times New Roman"/>
          <w:color w:val="1D2228"/>
          <w:szCs w:val="24"/>
        </w:rPr>
      </w:pPr>
      <w:r>
        <w:rPr>
          <w:rFonts w:eastAsia="Times New Roman"/>
          <w:color w:val="1D2228"/>
          <w:szCs w:val="24"/>
        </w:rPr>
        <w:t xml:space="preserve">Η Βουλή τους καλωσορίζει. </w:t>
      </w:r>
      <w:r>
        <w:rPr>
          <w:rFonts w:eastAsia="Times New Roman"/>
          <w:color w:val="1D2228"/>
          <w:szCs w:val="24"/>
          <w:lang w:val="en-US"/>
        </w:rPr>
        <w:t>Welcome</w:t>
      </w:r>
      <w:r>
        <w:rPr>
          <w:rFonts w:eastAsia="Times New Roman"/>
          <w:color w:val="1D2228"/>
          <w:szCs w:val="24"/>
        </w:rPr>
        <w:t>!</w:t>
      </w:r>
    </w:p>
    <w:p w14:paraId="42AEA0AB" w14:textId="77777777" w:rsidR="00F00D30" w:rsidRDefault="00AE51A4">
      <w:pPr>
        <w:spacing w:line="600" w:lineRule="auto"/>
        <w:ind w:firstLine="720"/>
        <w:contextualSpacing/>
        <w:jc w:val="center"/>
        <w:rPr>
          <w:rFonts w:eastAsia="Times New Roman"/>
          <w:color w:val="1D2228"/>
          <w:szCs w:val="24"/>
        </w:rPr>
      </w:pPr>
      <w:r w:rsidRPr="00304235">
        <w:rPr>
          <w:rFonts w:eastAsia="Times New Roman"/>
          <w:color w:val="1D2228"/>
          <w:szCs w:val="24"/>
        </w:rPr>
        <w:t>(Χειροκροτήματα απ’ όλες τις πτέρυγες της Βουλής)</w:t>
      </w:r>
    </w:p>
    <w:p w14:paraId="42AEA0AC"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Τον λόγο έχει ο κ. Δημήτριος </w:t>
      </w:r>
      <w:proofErr w:type="spellStart"/>
      <w:r>
        <w:rPr>
          <w:rFonts w:eastAsia="Times New Roman"/>
          <w:color w:val="1D2228"/>
          <w:szCs w:val="24"/>
        </w:rPr>
        <w:t>Μάρδας</w:t>
      </w:r>
      <w:proofErr w:type="spellEnd"/>
      <w:r>
        <w:rPr>
          <w:rFonts w:eastAsia="Times New Roman"/>
          <w:color w:val="1D2228"/>
          <w:szCs w:val="24"/>
        </w:rPr>
        <w:t xml:space="preserve"> από τον ΣΥ</w:t>
      </w:r>
      <w:r w:rsidRPr="008A38C5">
        <w:rPr>
          <w:rFonts w:eastAsia="Times New Roman"/>
          <w:color w:val="1D2228"/>
          <w:szCs w:val="24"/>
        </w:rPr>
        <w:t>ΡΙΖΑ</w:t>
      </w:r>
      <w:r>
        <w:rPr>
          <w:rFonts w:eastAsia="Times New Roman"/>
          <w:color w:val="1D2228"/>
          <w:szCs w:val="24"/>
        </w:rPr>
        <w:t>.</w:t>
      </w:r>
    </w:p>
    <w:p w14:paraId="42AEA0AD" w14:textId="77777777" w:rsidR="00F00D30" w:rsidRDefault="00AE51A4">
      <w:pPr>
        <w:spacing w:line="600" w:lineRule="auto"/>
        <w:ind w:firstLine="720"/>
        <w:contextualSpacing/>
        <w:jc w:val="both"/>
        <w:rPr>
          <w:rFonts w:eastAsia="Times New Roman"/>
          <w:color w:val="1D2228"/>
          <w:szCs w:val="24"/>
        </w:rPr>
      </w:pPr>
      <w:r w:rsidRPr="00304235">
        <w:rPr>
          <w:rFonts w:eastAsia="Times New Roman"/>
          <w:b/>
          <w:color w:val="1D2228"/>
          <w:szCs w:val="24"/>
        </w:rPr>
        <w:lastRenderedPageBreak/>
        <w:t>ΔΗΜΗΤΡΙΟΣ ΜΑΡΔΑΣ:</w:t>
      </w:r>
      <w:r>
        <w:rPr>
          <w:rFonts w:eastAsia="Times New Roman"/>
          <w:color w:val="1D2228"/>
          <w:szCs w:val="24"/>
        </w:rPr>
        <w:t xml:space="preserve"> Κύριε Π</w:t>
      </w:r>
      <w:r w:rsidRPr="008A38C5">
        <w:rPr>
          <w:rFonts w:eastAsia="Times New Roman"/>
          <w:color w:val="1D2228"/>
          <w:szCs w:val="24"/>
        </w:rPr>
        <w:t>ρόεδρε</w:t>
      </w:r>
      <w:r>
        <w:rPr>
          <w:rFonts w:eastAsia="Times New Roman"/>
          <w:color w:val="1D2228"/>
          <w:szCs w:val="24"/>
        </w:rPr>
        <w:t>,</w:t>
      </w:r>
      <w:r w:rsidRPr="008A38C5">
        <w:rPr>
          <w:rFonts w:eastAsia="Times New Roman"/>
          <w:color w:val="1D2228"/>
          <w:szCs w:val="24"/>
        </w:rPr>
        <w:t xml:space="preserve"> </w:t>
      </w:r>
      <w:r>
        <w:rPr>
          <w:rFonts w:eastAsia="Times New Roman"/>
          <w:color w:val="1D2228"/>
          <w:szCs w:val="24"/>
        </w:rPr>
        <w:t xml:space="preserve">κύριοι </w:t>
      </w:r>
      <w:r w:rsidRPr="008A38C5">
        <w:rPr>
          <w:rFonts w:eastAsia="Times New Roman"/>
          <w:color w:val="1D2228"/>
          <w:szCs w:val="24"/>
        </w:rPr>
        <w:t>συνάδελφοι</w:t>
      </w:r>
      <w:r>
        <w:rPr>
          <w:rFonts w:eastAsia="Times New Roman"/>
          <w:color w:val="1D2228"/>
          <w:szCs w:val="24"/>
        </w:rPr>
        <w:t>,</w:t>
      </w:r>
      <w:r w:rsidRPr="008A38C5">
        <w:rPr>
          <w:rFonts w:eastAsia="Times New Roman"/>
          <w:color w:val="1D2228"/>
          <w:szCs w:val="24"/>
        </w:rPr>
        <w:t xml:space="preserve"> θα αναφερθώ στο άρθρο 30 του προς ψήφιση νόμου που αναφέρεται στα καύσιμα</w:t>
      </w:r>
      <w:r>
        <w:rPr>
          <w:rFonts w:eastAsia="Times New Roman"/>
          <w:color w:val="1D2228"/>
          <w:szCs w:val="24"/>
        </w:rPr>
        <w:t xml:space="preserve">. Και θα μου επιτρέψετε πρώτα </w:t>
      </w:r>
      <w:r w:rsidRPr="008A38C5">
        <w:rPr>
          <w:rFonts w:eastAsia="Times New Roman"/>
          <w:color w:val="1D2228"/>
          <w:szCs w:val="24"/>
        </w:rPr>
        <w:t>να κάνω κάποια σχόλια</w:t>
      </w:r>
      <w:r>
        <w:rPr>
          <w:rFonts w:eastAsia="Times New Roman"/>
          <w:color w:val="1D2228"/>
          <w:szCs w:val="24"/>
        </w:rPr>
        <w:t>,</w:t>
      </w:r>
      <w:r w:rsidRPr="008A38C5">
        <w:rPr>
          <w:rFonts w:eastAsia="Times New Roman"/>
          <w:color w:val="1D2228"/>
          <w:szCs w:val="24"/>
        </w:rPr>
        <w:t xml:space="preserve"> τα οποία αναφέρονται στον εισηγητή του ΚΙΝΑΛ</w:t>
      </w:r>
      <w:r>
        <w:rPr>
          <w:rFonts w:eastAsia="Times New Roman"/>
          <w:color w:val="1D2228"/>
          <w:szCs w:val="24"/>
        </w:rPr>
        <w:t>, ο οποίος α</w:t>
      </w:r>
      <w:r w:rsidRPr="008A38C5">
        <w:rPr>
          <w:rFonts w:eastAsia="Times New Roman"/>
          <w:color w:val="1D2228"/>
          <w:szCs w:val="24"/>
        </w:rPr>
        <w:t>ναφέρθηκε σε καθυστερή</w:t>
      </w:r>
      <w:r w:rsidRPr="008A38C5">
        <w:rPr>
          <w:rFonts w:eastAsia="Times New Roman"/>
          <w:color w:val="1D2228"/>
          <w:szCs w:val="24"/>
        </w:rPr>
        <w:t>σεις ως προς την εφαρμογή ορισμένων μέτρων και ε</w:t>
      </w:r>
      <w:r>
        <w:rPr>
          <w:rFonts w:eastAsia="Times New Roman"/>
          <w:color w:val="1D2228"/>
          <w:szCs w:val="24"/>
        </w:rPr>
        <w:t>κεί δ</w:t>
      </w:r>
      <w:r w:rsidRPr="008A38C5">
        <w:rPr>
          <w:rFonts w:eastAsia="Times New Roman"/>
          <w:color w:val="1D2228"/>
          <w:szCs w:val="24"/>
        </w:rPr>
        <w:t>εν θα διαφωνήσω</w:t>
      </w:r>
      <w:r>
        <w:rPr>
          <w:rFonts w:eastAsia="Times New Roman"/>
          <w:color w:val="1D2228"/>
          <w:szCs w:val="24"/>
        </w:rPr>
        <w:t xml:space="preserve">. </w:t>
      </w:r>
    </w:p>
    <w:p w14:paraId="42AEA0AE"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Όμως θα ή</w:t>
      </w:r>
      <w:r w:rsidRPr="008A38C5">
        <w:rPr>
          <w:rFonts w:eastAsia="Times New Roman"/>
          <w:color w:val="1D2228"/>
          <w:szCs w:val="24"/>
        </w:rPr>
        <w:t>θελα να ρωτήσω το εξής</w:t>
      </w:r>
      <w:r>
        <w:rPr>
          <w:rFonts w:eastAsia="Times New Roman"/>
          <w:color w:val="1D2228"/>
          <w:szCs w:val="24"/>
        </w:rPr>
        <w:t>:</w:t>
      </w:r>
      <w:r w:rsidRPr="008A38C5">
        <w:rPr>
          <w:rFonts w:eastAsia="Times New Roman"/>
          <w:color w:val="1D2228"/>
          <w:szCs w:val="24"/>
        </w:rPr>
        <w:t xml:space="preserve"> Θυμάστε πότε βγήκαν οι πρώτες κοινές υ</w:t>
      </w:r>
      <w:r>
        <w:rPr>
          <w:rFonts w:eastAsia="Times New Roman"/>
          <w:color w:val="1D2228"/>
          <w:szCs w:val="24"/>
        </w:rPr>
        <w:t>πουργικές αποφάσεις του ν.3054/</w:t>
      </w:r>
      <w:r w:rsidRPr="008A38C5">
        <w:rPr>
          <w:rFonts w:eastAsia="Times New Roman"/>
          <w:color w:val="1D2228"/>
          <w:szCs w:val="24"/>
        </w:rPr>
        <w:t>2002</w:t>
      </w:r>
      <w:r>
        <w:rPr>
          <w:rFonts w:eastAsia="Times New Roman"/>
          <w:color w:val="1D2228"/>
          <w:szCs w:val="24"/>
        </w:rPr>
        <w:t>,</w:t>
      </w:r>
      <w:r w:rsidRPr="008A38C5">
        <w:rPr>
          <w:rFonts w:eastAsia="Times New Roman"/>
          <w:color w:val="1D2228"/>
          <w:szCs w:val="24"/>
        </w:rPr>
        <w:t xml:space="preserve"> και </w:t>
      </w:r>
      <w:r>
        <w:rPr>
          <w:rFonts w:eastAsia="Times New Roman"/>
          <w:color w:val="1D2228"/>
          <w:szCs w:val="24"/>
        </w:rPr>
        <w:t>επίσης</w:t>
      </w:r>
      <w:r w:rsidRPr="008A38C5">
        <w:rPr>
          <w:rFonts w:eastAsia="Times New Roman"/>
          <w:color w:val="1D2228"/>
          <w:szCs w:val="24"/>
        </w:rPr>
        <w:t xml:space="preserve"> οι πρώτες κοινές υπουργικές αποφάσεις που αναφερόταν στο</w:t>
      </w:r>
      <w:r>
        <w:rPr>
          <w:rFonts w:eastAsia="Times New Roman"/>
          <w:color w:val="1D2228"/>
          <w:szCs w:val="24"/>
        </w:rPr>
        <w:t>ν ν.4012/</w:t>
      </w:r>
      <w:r w:rsidRPr="008A38C5">
        <w:rPr>
          <w:rFonts w:eastAsia="Times New Roman"/>
          <w:color w:val="1D2228"/>
          <w:szCs w:val="24"/>
        </w:rPr>
        <w:t>2012</w:t>
      </w:r>
      <w:r>
        <w:rPr>
          <w:rFonts w:eastAsia="Times New Roman"/>
          <w:color w:val="1D2228"/>
          <w:szCs w:val="24"/>
        </w:rPr>
        <w:t>, στον ν.4155/</w:t>
      </w:r>
      <w:r w:rsidRPr="008A38C5">
        <w:rPr>
          <w:rFonts w:eastAsia="Times New Roman"/>
          <w:color w:val="1D2228"/>
          <w:szCs w:val="24"/>
        </w:rPr>
        <w:t xml:space="preserve">2013 και </w:t>
      </w:r>
      <w:r>
        <w:rPr>
          <w:rFonts w:eastAsia="Times New Roman"/>
          <w:color w:val="1D2228"/>
          <w:szCs w:val="24"/>
        </w:rPr>
        <w:t>στον ν.4177/</w:t>
      </w:r>
      <w:r w:rsidRPr="008A38C5">
        <w:rPr>
          <w:rFonts w:eastAsia="Times New Roman"/>
          <w:color w:val="1D2228"/>
          <w:szCs w:val="24"/>
        </w:rPr>
        <w:t>2013</w:t>
      </w:r>
      <w:r>
        <w:rPr>
          <w:rFonts w:eastAsia="Times New Roman"/>
          <w:color w:val="1D2228"/>
          <w:szCs w:val="24"/>
        </w:rPr>
        <w:t xml:space="preserve">; Αναφέρομαι σε </w:t>
      </w:r>
      <w:r w:rsidRPr="008A38C5">
        <w:rPr>
          <w:rFonts w:eastAsia="Times New Roman"/>
          <w:color w:val="1D2228"/>
          <w:szCs w:val="24"/>
        </w:rPr>
        <w:t xml:space="preserve">μία περίοδο </w:t>
      </w:r>
      <w:r>
        <w:rPr>
          <w:rFonts w:eastAsia="Times New Roman"/>
          <w:color w:val="1D2228"/>
          <w:szCs w:val="24"/>
        </w:rPr>
        <w:t>α</w:t>
      </w:r>
      <w:r w:rsidRPr="008A38C5">
        <w:rPr>
          <w:rFonts w:eastAsia="Times New Roman"/>
          <w:color w:val="1D2228"/>
          <w:szCs w:val="24"/>
        </w:rPr>
        <w:t xml:space="preserve">πό το 2002 </w:t>
      </w:r>
      <w:r>
        <w:rPr>
          <w:rFonts w:eastAsia="Times New Roman"/>
          <w:color w:val="1D2228"/>
          <w:szCs w:val="24"/>
        </w:rPr>
        <w:t xml:space="preserve">έως </w:t>
      </w:r>
      <w:r w:rsidRPr="008A38C5">
        <w:rPr>
          <w:rFonts w:eastAsia="Times New Roman"/>
          <w:color w:val="1D2228"/>
          <w:szCs w:val="24"/>
        </w:rPr>
        <w:t>το 2013</w:t>
      </w:r>
      <w:r>
        <w:rPr>
          <w:rFonts w:eastAsia="Times New Roman"/>
          <w:color w:val="1D2228"/>
          <w:szCs w:val="24"/>
        </w:rPr>
        <w:t>. Ο</w:t>
      </w:r>
      <w:r w:rsidRPr="008A38C5">
        <w:rPr>
          <w:rFonts w:eastAsia="Times New Roman"/>
          <w:color w:val="1D2228"/>
          <w:szCs w:val="24"/>
        </w:rPr>
        <w:t>ι πρώτες κοινές υπουργικές αποφάσεις</w:t>
      </w:r>
      <w:r>
        <w:rPr>
          <w:rFonts w:eastAsia="Times New Roman"/>
          <w:color w:val="1D2228"/>
          <w:szCs w:val="24"/>
        </w:rPr>
        <w:t>,</w:t>
      </w:r>
      <w:r w:rsidRPr="008A38C5">
        <w:rPr>
          <w:rFonts w:eastAsia="Times New Roman"/>
          <w:color w:val="1D2228"/>
          <w:szCs w:val="24"/>
        </w:rPr>
        <w:t xml:space="preserve"> εφόσον αναφέρεσ</w:t>
      </w:r>
      <w:r>
        <w:rPr>
          <w:rFonts w:eastAsia="Times New Roman"/>
          <w:color w:val="1D2228"/>
          <w:szCs w:val="24"/>
        </w:rPr>
        <w:t>τε</w:t>
      </w:r>
      <w:r w:rsidRPr="008A38C5">
        <w:rPr>
          <w:rFonts w:eastAsia="Times New Roman"/>
          <w:color w:val="1D2228"/>
          <w:szCs w:val="24"/>
        </w:rPr>
        <w:t xml:space="preserve"> σε καθυστερήσεις</w:t>
      </w:r>
      <w:r>
        <w:rPr>
          <w:rFonts w:eastAsia="Times New Roman"/>
          <w:color w:val="1D2228"/>
          <w:szCs w:val="24"/>
        </w:rPr>
        <w:t xml:space="preserve">, </w:t>
      </w:r>
      <w:r w:rsidRPr="008A38C5">
        <w:rPr>
          <w:rFonts w:eastAsia="Times New Roman"/>
          <w:color w:val="1D2228"/>
          <w:szCs w:val="24"/>
        </w:rPr>
        <w:t>δόθηκαν στις 16 Δεκεμβρίου του 2015 μετά</w:t>
      </w:r>
      <w:r>
        <w:rPr>
          <w:rFonts w:eastAsia="Times New Roman"/>
          <w:color w:val="1D2228"/>
          <w:szCs w:val="24"/>
        </w:rPr>
        <w:t xml:space="preserve"> από δεκατρία χρόνια καθυστερήσεων. </w:t>
      </w:r>
    </w:p>
    <w:p w14:paraId="42AEA0AF"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Έ</w:t>
      </w:r>
      <w:r w:rsidRPr="008A38C5">
        <w:rPr>
          <w:rFonts w:eastAsia="Times New Roman"/>
          <w:color w:val="1D2228"/>
          <w:szCs w:val="24"/>
        </w:rPr>
        <w:t xml:space="preserve">ρχομαι </w:t>
      </w:r>
      <w:r w:rsidRPr="008A38C5">
        <w:rPr>
          <w:rFonts w:eastAsia="Times New Roman"/>
          <w:color w:val="1D2228"/>
          <w:szCs w:val="24"/>
        </w:rPr>
        <w:t>σ</w:t>
      </w:r>
      <w:r>
        <w:rPr>
          <w:rFonts w:eastAsia="Times New Roman"/>
          <w:color w:val="1D2228"/>
          <w:szCs w:val="24"/>
        </w:rPr>
        <w:t>το</w:t>
      </w:r>
      <w:r w:rsidRPr="008A38C5">
        <w:rPr>
          <w:rFonts w:eastAsia="Times New Roman"/>
          <w:color w:val="1D2228"/>
          <w:szCs w:val="24"/>
        </w:rPr>
        <w:t xml:space="preserve"> συγκεκριμένο άρθρο</w:t>
      </w:r>
      <w:r>
        <w:rPr>
          <w:rFonts w:eastAsia="Times New Roman"/>
          <w:color w:val="1D2228"/>
          <w:szCs w:val="24"/>
        </w:rPr>
        <w:t>,</w:t>
      </w:r>
      <w:r w:rsidRPr="008A38C5">
        <w:rPr>
          <w:rFonts w:eastAsia="Times New Roman"/>
          <w:color w:val="1D2228"/>
          <w:szCs w:val="24"/>
        </w:rPr>
        <w:t xml:space="preserve"> το οποίο επιδιώκει </w:t>
      </w:r>
      <w:r>
        <w:rPr>
          <w:rFonts w:eastAsia="Times New Roman"/>
          <w:color w:val="1D2228"/>
          <w:szCs w:val="24"/>
        </w:rPr>
        <w:t xml:space="preserve">να κλειδώσει </w:t>
      </w:r>
      <w:r w:rsidRPr="008A38C5">
        <w:rPr>
          <w:rFonts w:eastAsia="Times New Roman"/>
          <w:color w:val="1D2228"/>
          <w:szCs w:val="24"/>
        </w:rPr>
        <w:t xml:space="preserve">ακόμα περισσότερο αυτό το σύστημα </w:t>
      </w:r>
      <w:r>
        <w:rPr>
          <w:rFonts w:eastAsia="Times New Roman"/>
          <w:color w:val="1D2228"/>
          <w:szCs w:val="24"/>
        </w:rPr>
        <w:t xml:space="preserve">της διακίνησης </w:t>
      </w:r>
      <w:r w:rsidRPr="008A38C5">
        <w:rPr>
          <w:rFonts w:eastAsia="Times New Roman"/>
          <w:color w:val="1D2228"/>
          <w:szCs w:val="24"/>
        </w:rPr>
        <w:t>των καυσίμων</w:t>
      </w:r>
      <w:r>
        <w:rPr>
          <w:rFonts w:eastAsia="Times New Roman"/>
          <w:color w:val="1D2228"/>
          <w:szCs w:val="24"/>
        </w:rPr>
        <w:t xml:space="preserve">. Όπως όλοι γνωρίζετε, είναι ένα </w:t>
      </w:r>
      <w:r w:rsidRPr="008A38C5">
        <w:rPr>
          <w:rFonts w:eastAsia="Times New Roman"/>
          <w:color w:val="1D2228"/>
          <w:szCs w:val="24"/>
        </w:rPr>
        <w:t>δύσκολο ντοσιέ</w:t>
      </w:r>
      <w:r>
        <w:rPr>
          <w:rFonts w:eastAsia="Times New Roman"/>
          <w:color w:val="1D2228"/>
          <w:szCs w:val="24"/>
        </w:rPr>
        <w:t>,</w:t>
      </w:r>
      <w:r w:rsidRPr="008A38C5">
        <w:rPr>
          <w:rFonts w:eastAsia="Times New Roman"/>
          <w:color w:val="1D2228"/>
          <w:szCs w:val="24"/>
        </w:rPr>
        <w:t xml:space="preserve"> όλοι γνωρίζετε τις αντιστάσεις και όλοι γνωρίζετε τα προβλήματα</w:t>
      </w:r>
      <w:r>
        <w:rPr>
          <w:rFonts w:eastAsia="Times New Roman"/>
          <w:color w:val="1D2228"/>
          <w:szCs w:val="24"/>
        </w:rPr>
        <w:t xml:space="preserve"> τα οποία </w:t>
      </w:r>
      <w:r w:rsidRPr="008A38C5">
        <w:rPr>
          <w:rFonts w:eastAsia="Times New Roman"/>
          <w:color w:val="1D2228"/>
          <w:szCs w:val="24"/>
        </w:rPr>
        <w:t>αντιμετωπίζονται</w:t>
      </w:r>
      <w:r>
        <w:rPr>
          <w:rFonts w:eastAsia="Times New Roman"/>
          <w:color w:val="1D2228"/>
          <w:szCs w:val="24"/>
        </w:rPr>
        <w:t>,</w:t>
      </w:r>
      <w:r w:rsidRPr="008A38C5">
        <w:rPr>
          <w:rFonts w:eastAsia="Times New Roman"/>
          <w:color w:val="1D2228"/>
          <w:szCs w:val="24"/>
        </w:rPr>
        <w:t xml:space="preserve"> αλλά τουλάχιστον παρά τις όποιες </w:t>
      </w:r>
      <w:r>
        <w:rPr>
          <w:rFonts w:eastAsia="Times New Roman"/>
          <w:color w:val="1D2228"/>
          <w:szCs w:val="24"/>
        </w:rPr>
        <w:lastRenderedPageBreak/>
        <w:t>καθυστερήσεις -</w:t>
      </w:r>
      <w:r w:rsidRPr="008A38C5">
        <w:rPr>
          <w:rFonts w:eastAsia="Times New Roman"/>
          <w:color w:val="1D2228"/>
          <w:szCs w:val="24"/>
        </w:rPr>
        <w:t>που ορισμένες από αυτές ερμηνεύονται και από τεχνικά προβλήματα</w:t>
      </w:r>
      <w:r>
        <w:rPr>
          <w:rFonts w:eastAsia="Times New Roman"/>
          <w:color w:val="1D2228"/>
          <w:szCs w:val="24"/>
        </w:rPr>
        <w:t>-</w:t>
      </w:r>
      <w:r w:rsidRPr="008A38C5">
        <w:rPr>
          <w:rFonts w:eastAsia="Times New Roman"/>
          <w:color w:val="1D2228"/>
          <w:szCs w:val="24"/>
        </w:rPr>
        <w:t xml:space="preserve"> υιοθετούνται μέτρα</w:t>
      </w:r>
      <w:r>
        <w:rPr>
          <w:rFonts w:eastAsia="Times New Roman"/>
          <w:color w:val="1D2228"/>
          <w:szCs w:val="24"/>
        </w:rPr>
        <w:t>,</w:t>
      </w:r>
      <w:r w:rsidRPr="008A38C5">
        <w:rPr>
          <w:rFonts w:eastAsia="Times New Roman"/>
          <w:color w:val="1D2228"/>
          <w:szCs w:val="24"/>
        </w:rPr>
        <w:t xml:space="preserve"> τα οποία είναι προς τη σωστή κατεύθυνση</w:t>
      </w:r>
      <w:r>
        <w:rPr>
          <w:rFonts w:eastAsia="Times New Roman"/>
          <w:color w:val="1D2228"/>
          <w:szCs w:val="24"/>
        </w:rPr>
        <w:t>. Οπότε είναι</w:t>
      </w:r>
      <w:r w:rsidRPr="008A38C5">
        <w:rPr>
          <w:rFonts w:eastAsia="Times New Roman"/>
          <w:color w:val="1D2228"/>
          <w:szCs w:val="24"/>
        </w:rPr>
        <w:t xml:space="preserve"> δεκτές οι όποιες κριτικές για τις όποιες καθυστερήσεις</w:t>
      </w:r>
      <w:r>
        <w:rPr>
          <w:rFonts w:eastAsia="Times New Roman"/>
          <w:color w:val="1D2228"/>
          <w:szCs w:val="24"/>
        </w:rPr>
        <w:t>, αλλά κάποια ώ</w:t>
      </w:r>
      <w:r>
        <w:rPr>
          <w:rFonts w:eastAsia="Times New Roman"/>
          <w:color w:val="1D2228"/>
          <w:szCs w:val="24"/>
        </w:rPr>
        <w:t xml:space="preserve">ρα όμως πρέπει να </w:t>
      </w:r>
      <w:r w:rsidRPr="008A38C5">
        <w:rPr>
          <w:rFonts w:eastAsia="Times New Roman"/>
          <w:color w:val="1D2228"/>
          <w:szCs w:val="24"/>
        </w:rPr>
        <w:t>σημειώνετ</w:t>
      </w:r>
      <w:r>
        <w:rPr>
          <w:rFonts w:eastAsia="Times New Roman"/>
          <w:color w:val="1D2228"/>
          <w:szCs w:val="24"/>
        </w:rPr>
        <w:t xml:space="preserve">αι </w:t>
      </w:r>
      <w:r w:rsidRPr="008A38C5">
        <w:rPr>
          <w:rFonts w:eastAsia="Times New Roman"/>
          <w:color w:val="1D2228"/>
          <w:szCs w:val="24"/>
        </w:rPr>
        <w:t>ότι τα μέτρα τα οποία υιοθετούνται</w:t>
      </w:r>
      <w:r>
        <w:rPr>
          <w:rFonts w:eastAsia="Times New Roman"/>
          <w:color w:val="1D2228"/>
          <w:szCs w:val="24"/>
        </w:rPr>
        <w:t>,</w:t>
      </w:r>
      <w:r w:rsidRPr="008A38C5">
        <w:rPr>
          <w:rFonts w:eastAsia="Times New Roman"/>
          <w:color w:val="1D2228"/>
          <w:szCs w:val="24"/>
        </w:rPr>
        <w:t xml:space="preserve"> είναι προς τη σωστή κατεύθυνση</w:t>
      </w:r>
      <w:r>
        <w:rPr>
          <w:rFonts w:eastAsia="Times New Roman"/>
          <w:color w:val="1D2228"/>
          <w:szCs w:val="24"/>
        </w:rPr>
        <w:t>.</w:t>
      </w:r>
    </w:p>
    <w:p w14:paraId="42AEA0B0"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Και εδώ έχουμε, </w:t>
      </w:r>
      <w:r w:rsidRPr="008A38C5">
        <w:rPr>
          <w:rFonts w:eastAsia="Times New Roman"/>
          <w:color w:val="1D2228"/>
          <w:szCs w:val="24"/>
        </w:rPr>
        <w:t>αν θέλετε</w:t>
      </w:r>
      <w:r>
        <w:rPr>
          <w:rFonts w:eastAsia="Times New Roman"/>
          <w:color w:val="1D2228"/>
          <w:szCs w:val="24"/>
        </w:rPr>
        <w:t>,</w:t>
      </w:r>
      <w:r w:rsidRPr="008A38C5">
        <w:rPr>
          <w:rFonts w:eastAsia="Times New Roman"/>
          <w:color w:val="1D2228"/>
          <w:szCs w:val="24"/>
        </w:rPr>
        <w:t xml:space="preserve"> και κάποια άλλα μέτρα</w:t>
      </w:r>
      <w:r>
        <w:rPr>
          <w:rFonts w:eastAsia="Times New Roman"/>
          <w:color w:val="1D2228"/>
          <w:szCs w:val="24"/>
        </w:rPr>
        <w:t>,</w:t>
      </w:r>
      <w:r w:rsidRPr="008A38C5">
        <w:rPr>
          <w:rFonts w:eastAsia="Times New Roman"/>
          <w:color w:val="1D2228"/>
          <w:szCs w:val="24"/>
        </w:rPr>
        <w:t xml:space="preserve"> τα οποία αναφέρονται στο υγραέριο</w:t>
      </w:r>
      <w:r>
        <w:rPr>
          <w:rFonts w:eastAsia="Times New Roman"/>
          <w:color w:val="1D2228"/>
          <w:szCs w:val="24"/>
        </w:rPr>
        <w:t>. Τ</w:t>
      </w:r>
      <w:r w:rsidRPr="008A38C5">
        <w:rPr>
          <w:rFonts w:eastAsia="Times New Roman"/>
          <w:color w:val="1D2228"/>
          <w:szCs w:val="24"/>
        </w:rPr>
        <w:t xml:space="preserve">ο υγραέριο </w:t>
      </w:r>
      <w:r>
        <w:rPr>
          <w:rFonts w:eastAsia="Times New Roman"/>
          <w:color w:val="1D2228"/>
          <w:szCs w:val="24"/>
        </w:rPr>
        <w:t xml:space="preserve">δεν ανακαλύφθηκε </w:t>
      </w:r>
      <w:r w:rsidRPr="008A38C5">
        <w:rPr>
          <w:rFonts w:eastAsia="Times New Roman"/>
          <w:color w:val="1D2228"/>
          <w:szCs w:val="24"/>
        </w:rPr>
        <w:t>το 2015</w:t>
      </w:r>
      <w:r>
        <w:rPr>
          <w:rFonts w:eastAsia="Times New Roman"/>
          <w:color w:val="1D2228"/>
          <w:szCs w:val="24"/>
        </w:rPr>
        <w:t>,</w:t>
      </w:r>
      <w:r w:rsidRPr="008A38C5">
        <w:rPr>
          <w:rFonts w:eastAsia="Times New Roman"/>
          <w:color w:val="1D2228"/>
          <w:szCs w:val="24"/>
        </w:rPr>
        <w:t xml:space="preserve"> υπάρχει εδώ και αρκετό χρονικό διάσ</w:t>
      </w:r>
      <w:r w:rsidRPr="008A38C5">
        <w:rPr>
          <w:rFonts w:eastAsia="Times New Roman"/>
          <w:color w:val="1D2228"/>
          <w:szCs w:val="24"/>
        </w:rPr>
        <w:t>τημα</w:t>
      </w:r>
      <w:r>
        <w:rPr>
          <w:rFonts w:eastAsia="Times New Roman"/>
          <w:color w:val="1D2228"/>
          <w:szCs w:val="24"/>
        </w:rPr>
        <w:t>. Όμως η πολιτική</w:t>
      </w:r>
      <w:r w:rsidRPr="008A38C5">
        <w:rPr>
          <w:rFonts w:eastAsia="Times New Roman"/>
          <w:color w:val="1D2228"/>
          <w:szCs w:val="24"/>
        </w:rPr>
        <w:t xml:space="preserve"> με σκοπό την εποπτεία της διακίνησης των υγραερίο</w:t>
      </w:r>
      <w:r>
        <w:rPr>
          <w:rFonts w:eastAsia="Times New Roman"/>
          <w:color w:val="1D2228"/>
          <w:szCs w:val="24"/>
        </w:rPr>
        <w:t>υ αρχίζει από το 2015 και μετά. Κ</w:t>
      </w:r>
      <w:r w:rsidRPr="008A38C5">
        <w:rPr>
          <w:rFonts w:eastAsia="Times New Roman"/>
          <w:color w:val="1D2228"/>
          <w:szCs w:val="24"/>
        </w:rPr>
        <w:t xml:space="preserve">αι εδώ έχουμε μία διαδικασία </w:t>
      </w:r>
      <w:proofErr w:type="spellStart"/>
      <w:r w:rsidRPr="008A38C5">
        <w:rPr>
          <w:rFonts w:eastAsia="Times New Roman"/>
          <w:color w:val="1D2228"/>
          <w:szCs w:val="24"/>
        </w:rPr>
        <w:t>ογκομέτρησης</w:t>
      </w:r>
      <w:proofErr w:type="spellEnd"/>
      <w:r w:rsidRPr="008A38C5">
        <w:rPr>
          <w:rFonts w:eastAsia="Times New Roman"/>
          <w:color w:val="1D2228"/>
          <w:szCs w:val="24"/>
        </w:rPr>
        <w:t xml:space="preserve"> η οποία υιοθετείται για πρώτη φορά και αυτή σε συνδυ</w:t>
      </w:r>
      <w:r>
        <w:rPr>
          <w:rFonts w:eastAsia="Times New Roman"/>
          <w:color w:val="1D2228"/>
          <w:szCs w:val="24"/>
        </w:rPr>
        <w:t>ασμό με το άρθρο 71 του ν.4183/</w:t>
      </w:r>
      <w:r w:rsidRPr="008A38C5">
        <w:rPr>
          <w:rFonts w:eastAsia="Times New Roman"/>
          <w:color w:val="1D2228"/>
          <w:szCs w:val="24"/>
        </w:rPr>
        <w:t xml:space="preserve">2018 και </w:t>
      </w:r>
      <w:r>
        <w:rPr>
          <w:rFonts w:eastAsia="Times New Roman"/>
          <w:color w:val="1D2228"/>
          <w:szCs w:val="24"/>
        </w:rPr>
        <w:t>τρεις ΠΟΛ</w:t>
      </w:r>
      <w:r w:rsidRPr="008A38C5">
        <w:rPr>
          <w:rFonts w:eastAsia="Times New Roman"/>
          <w:color w:val="1D2228"/>
          <w:szCs w:val="24"/>
        </w:rPr>
        <w:t xml:space="preserve"> του 2018 ακόμα</w:t>
      </w:r>
      <w:r>
        <w:rPr>
          <w:rFonts w:eastAsia="Times New Roman"/>
          <w:color w:val="1D2228"/>
          <w:szCs w:val="24"/>
        </w:rPr>
        <w:t xml:space="preserve"> συνεχίζουν. </w:t>
      </w:r>
    </w:p>
    <w:p w14:paraId="42AEA0B1"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Όλη αυτή η διαδικασία επιδιώκει έτσι</w:t>
      </w:r>
      <w:r>
        <w:rPr>
          <w:rFonts w:eastAsia="Times New Roman"/>
          <w:color w:val="1D2228"/>
          <w:szCs w:val="24"/>
        </w:rPr>
        <w:t>,</w:t>
      </w:r>
      <w:r>
        <w:rPr>
          <w:rFonts w:eastAsia="Times New Roman"/>
          <w:color w:val="1D2228"/>
          <w:szCs w:val="24"/>
        </w:rPr>
        <w:t xml:space="preserve"> ώστε</w:t>
      </w:r>
      <w:r w:rsidRPr="008A38C5">
        <w:rPr>
          <w:rFonts w:eastAsia="Times New Roman"/>
          <w:color w:val="1D2228"/>
          <w:szCs w:val="24"/>
        </w:rPr>
        <w:t xml:space="preserve"> να εποπτεύσει μ</w:t>
      </w:r>
      <w:r>
        <w:rPr>
          <w:rFonts w:eastAsia="Times New Roman"/>
          <w:color w:val="1D2228"/>
          <w:szCs w:val="24"/>
        </w:rPr>
        <w:t>ε καλύτερο τρόπο την αγορά και</w:t>
      </w:r>
      <w:r>
        <w:rPr>
          <w:rFonts w:eastAsia="Times New Roman"/>
          <w:color w:val="1D2228"/>
          <w:szCs w:val="24"/>
        </w:rPr>
        <w:t>,</w:t>
      </w:r>
      <w:r>
        <w:rPr>
          <w:rFonts w:eastAsia="Times New Roman"/>
          <w:color w:val="1D2228"/>
          <w:szCs w:val="24"/>
        </w:rPr>
        <w:t xml:space="preserve"> π</w:t>
      </w:r>
      <w:r w:rsidRPr="008A38C5">
        <w:rPr>
          <w:rFonts w:eastAsia="Times New Roman"/>
          <w:color w:val="1D2228"/>
          <w:szCs w:val="24"/>
        </w:rPr>
        <w:t>ράγματι</w:t>
      </w:r>
      <w:r>
        <w:rPr>
          <w:rFonts w:eastAsia="Times New Roman"/>
          <w:color w:val="1D2228"/>
          <w:szCs w:val="24"/>
        </w:rPr>
        <w:t>,</w:t>
      </w:r>
      <w:r w:rsidRPr="008A38C5">
        <w:rPr>
          <w:rFonts w:eastAsia="Times New Roman"/>
          <w:color w:val="1D2228"/>
          <w:szCs w:val="24"/>
        </w:rPr>
        <w:t xml:space="preserve"> το πετυχαίνει</w:t>
      </w:r>
      <w:r>
        <w:rPr>
          <w:rFonts w:eastAsia="Times New Roman"/>
          <w:color w:val="1D2228"/>
          <w:szCs w:val="24"/>
        </w:rPr>
        <w:t>. Κ</w:t>
      </w:r>
      <w:r w:rsidRPr="008A38C5">
        <w:rPr>
          <w:rFonts w:eastAsia="Times New Roman"/>
          <w:color w:val="1D2228"/>
          <w:szCs w:val="24"/>
        </w:rPr>
        <w:t>αι αναφέρομαι στο υγραέριο</w:t>
      </w:r>
      <w:r>
        <w:rPr>
          <w:rFonts w:eastAsia="Times New Roman"/>
          <w:color w:val="1D2228"/>
          <w:szCs w:val="24"/>
        </w:rPr>
        <w:t>,</w:t>
      </w:r>
      <w:r w:rsidRPr="008A38C5">
        <w:rPr>
          <w:rFonts w:eastAsia="Times New Roman"/>
          <w:color w:val="1D2228"/>
          <w:szCs w:val="24"/>
        </w:rPr>
        <w:t xml:space="preserve"> το οποίο δεν είναι κάτι </w:t>
      </w:r>
      <w:r>
        <w:rPr>
          <w:rFonts w:eastAsia="Times New Roman"/>
          <w:color w:val="1D2228"/>
          <w:szCs w:val="24"/>
        </w:rPr>
        <w:t xml:space="preserve">που </w:t>
      </w:r>
      <w:r w:rsidRPr="008A38C5">
        <w:rPr>
          <w:rFonts w:eastAsia="Times New Roman"/>
          <w:color w:val="1D2228"/>
          <w:szCs w:val="24"/>
        </w:rPr>
        <w:t>άρχισε να χρησιμοποιείται στο</w:t>
      </w:r>
      <w:r>
        <w:rPr>
          <w:rFonts w:eastAsia="Times New Roman"/>
          <w:color w:val="1D2228"/>
          <w:szCs w:val="24"/>
        </w:rPr>
        <w:t>ν</w:t>
      </w:r>
      <w:r w:rsidRPr="008A38C5">
        <w:rPr>
          <w:rFonts w:eastAsia="Times New Roman"/>
          <w:color w:val="1D2228"/>
          <w:szCs w:val="24"/>
        </w:rPr>
        <w:t xml:space="preserve"> χώρο της κίνησης τα τελε</w:t>
      </w:r>
      <w:r w:rsidRPr="008A38C5">
        <w:rPr>
          <w:rFonts w:eastAsia="Times New Roman"/>
          <w:color w:val="1D2228"/>
          <w:szCs w:val="24"/>
        </w:rPr>
        <w:t>υταία χρόνια</w:t>
      </w:r>
      <w:r>
        <w:rPr>
          <w:rFonts w:eastAsia="Times New Roman"/>
          <w:color w:val="1D2228"/>
          <w:szCs w:val="24"/>
        </w:rPr>
        <w:t>, γ</w:t>
      </w:r>
      <w:r w:rsidRPr="008A38C5">
        <w:rPr>
          <w:rFonts w:eastAsia="Times New Roman"/>
          <w:color w:val="1D2228"/>
          <w:szCs w:val="24"/>
        </w:rPr>
        <w:t xml:space="preserve">ιατί όλο αυτό το χρονικό διάστημα υπήρχε μία </w:t>
      </w:r>
      <w:r>
        <w:rPr>
          <w:rFonts w:eastAsia="Times New Roman"/>
          <w:color w:val="1D2228"/>
          <w:szCs w:val="24"/>
        </w:rPr>
        <w:t xml:space="preserve">–αν θέλετε- φυγή </w:t>
      </w:r>
      <w:r>
        <w:rPr>
          <w:rFonts w:eastAsia="Times New Roman"/>
          <w:color w:val="1D2228"/>
          <w:szCs w:val="24"/>
        </w:rPr>
        <w:lastRenderedPageBreak/>
        <w:t xml:space="preserve">εσόδων από το </w:t>
      </w:r>
      <w:r>
        <w:rPr>
          <w:rFonts w:eastAsia="Times New Roman"/>
          <w:color w:val="1D2228"/>
          <w:szCs w:val="24"/>
        </w:rPr>
        <w:t>δ</w:t>
      </w:r>
      <w:r>
        <w:rPr>
          <w:rFonts w:eastAsia="Times New Roman"/>
          <w:color w:val="1D2228"/>
          <w:szCs w:val="24"/>
        </w:rPr>
        <w:t>ημόσιο, κ</w:t>
      </w:r>
      <w:r w:rsidRPr="008A38C5">
        <w:rPr>
          <w:rFonts w:eastAsia="Times New Roman"/>
          <w:color w:val="1D2228"/>
          <w:szCs w:val="24"/>
        </w:rPr>
        <w:t>αθώς ο ειδικός φόρος κατανάλωσης στο υγραέριο κίνησης είναι 430 ευρώ ο τόνος</w:t>
      </w:r>
      <w:r>
        <w:rPr>
          <w:rFonts w:eastAsia="Times New Roman"/>
          <w:color w:val="1D2228"/>
          <w:szCs w:val="24"/>
        </w:rPr>
        <w:t>,</w:t>
      </w:r>
      <w:r w:rsidRPr="008A38C5">
        <w:rPr>
          <w:rFonts w:eastAsia="Times New Roman"/>
          <w:color w:val="1D2228"/>
          <w:szCs w:val="24"/>
        </w:rPr>
        <w:t xml:space="preserve"> στο κίνησης είναι 60 ευρώ </w:t>
      </w:r>
      <w:r>
        <w:rPr>
          <w:rFonts w:eastAsia="Times New Roman"/>
          <w:color w:val="1D2228"/>
          <w:szCs w:val="24"/>
        </w:rPr>
        <w:t xml:space="preserve">ο </w:t>
      </w:r>
      <w:r w:rsidRPr="008A38C5">
        <w:rPr>
          <w:rFonts w:eastAsia="Times New Roman"/>
          <w:color w:val="1D2228"/>
          <w:szCs w:val="24"/>
        </w:rPr>
        <w:t>τόνος</w:t>
      </w:r>
      <w:r>
        <w:rPr>
          <w:rFonts w:eastAsia="Times New Roman"/>
          <w:color w:val="1D2228"/>
          <w:szCs w:val="24"/>
        </w:rPr>
        <w:t>. Όλοι γνωρίζαμε και γν</w:t>
      </w:r>
      <w:r w:rsidRPr="008A38C5">
        <w:rPr>
          <w:rFonts w:eastAsia="Times New Roman"/>
          <w:color w:val="1D2228"/>
          <w:szCs w:val="24"/>
        </w:rPr>
        <w:t>ωρίζουμε ότι το θέρμα</w:t>
      </w:r>
      <w:r w:rsidRPr="008A38C5">
        <w:rPr>
          <w:rFonts w:eastAsia="Times New Roman"/>
          <w:color w:val="1D2228"/>
          <w:szCs w:val="24"/>
        </w:rPr>
        <w:t>νσης χρησιμοποιείται για κίνησης</w:t>
      </w:r>
      <w:r>
        <w:rPr>
          <w:rFonts w:eastAsia="Times New Roman"/>
          <w:color w:val="1D2228"/>
          <w:szCs w:val="24"/>
        </w:rPr>
        <w:t>. Κ</w:t>
      </w:r>
      <w:r w:rsidRPr="008A38C5">
        <w:rPr>
          <w:rFonts w:eastAsia="Times New Roman"/>
          <w:color w:val="1D2228"/>
          <w:szCs w:val="24"/>
        </w:rPr>
        <w:t>αι υπάρχει εδώ και πάρα πολλά χρόνια</w:t>
      </w:r>
      <w:r>
        <w:rPr>
          <w:rFonts w:eastAsia="Times New Roman"/>
          <w:color w:val="1D2228"/>
          <w:szCs w:val="24"/>
        </w:rPr>
        <w:t xml:space="preserve"> μία απώλεια εσόδων του κ</w:t>
      </w:r>
      <w:r w:rsidRPr="008A38C5">
        <w:rPr>
          <w:rFonts w:eastAsia="Times New Roman"/>
          <w:color w:val="1D2228"/>
          <w:szCs w:val="24"/>
        </w:rPr>
        <w:t>ράτους της τάξης των 370 ευρώ τ</w:t>
      </w:r>
      <w:r>
        <w:rPr>
          <w:rFonts w:eastAsia="Times New Roman"/>
          <w:color w:val="1D2228"/>
          <w:szCs w:val="24"/>
        </w:rPr>
        <w:t>ον</w:t>
      </w:r>
      <w:r w:rsidRPr="008A38C5">
        <w:rPr>
          <w:rFonts w:eastAsia="Times New Roman"/>
          <w:color w:val="1D2228"/>
          <w:szCs w:val="24"/>
        </w:rPr>
        <w:t xml:space="preserve"> τόν</w:t>
      </w:r>
      <w:r>
        <w:rPr>
          <w:rFonts w:eastAsia="Times New Roman"/>
          <w:color w:val="1D2228"/>
          <w:szCs w:val="24"/>
        </w:rPr>
        <w:t>ο</w:t>
      </w:r>
      <w:r w:rsidRPr="008A38C5">
        <w:rPr>
          <w:rFonts w:eastAsia="Times New Roman"/>
          <w:color w:val="1D2228"/>
          <w:szCs w:val="24"/>
        </w:rPr>
        <w:t xml:space="preserve"> συν το 24% ΦΠΑ</w:t>
      </w:r>
      <w:r>
        <w:rPr>
          <w:rFonts w:eastAsia="Times New Roman"/>
          <w:color w:val="1D2228"/>
          <w:szCs w:val="24"/>
        </w:rPr>
        <w:t>, συνολικά 45</w:t>
      </w:r>
      <w:r w:rsidRPr="008A38C5">
        <w:rPr>
          <w:rFonts w:eastAsia="Times New Roman"/>
          <w:color w:val="1D2228"/>
          <w:szCs w:val="24"/>
        </w:rPr>
        <w:t>8,8</w:t>
      </w:r>
      <w:r>
        <w:rPr>
          <w:rFonts w:eastAsia="Times New Roman"/>
          <w:color w:val="1D2228"/>
          <w:szCs w:val="24"/>
        </w:rPr>
        <w:t>0</w:t>
      </w:r>
      <w:r w:rsidRPr="008A38C5">
        <w:rPr>
          <w:rFonts w:eastAsia="Times New Roman"/>
          <w:color w:val="1D2228"/>
          <w:szCs w:val="24"/>
        </w:rPr>
        <w:t xml:space="preserve"> ευρώ ο τόνος</w:t>
      </w:r>
      <w:r>
        <w:rPr>
          <w:rFonts w:eastAsia="Times New Roman"/>
          <w:color w:val="1D2228"/>
          <w:szCs w:val="24"/>
        </w:rPr>
        <w:t>.</w:t>
      </w:r>
    </w:p>
    <w:p w14:paraId="42AEA0B2"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Έρχομαι να κάνω και μια τελευταία επισήμανση, αν θέλετε, </w:t>
      </w:r>
      <w:r w:rsidRPr="008A38C5">
        <w:rPr>
          <w:rFonts w:eastAsia="Times New Roman"/>
          <w:color w:val="1D2228"/>
          <w:szCs w:val="24"/>
        </w:rPr>
        <w:t xml:space="preserve">υπό μορφή </w:t>
      </w:r>
      <w:r>
        <w:rPr>
          <w:rFonts w:eastAsia="Times New Roman"/>
          <w:color w:val="1D2228"/>
          <w:szCs w:val="24"/>
        </w:rPr>
        <w:t>μ</w:t>
      </w:r>
      <w:r w:rsidRPr="008A38C5">
        <w:rPr>
          <w:rFonts w:eastAsia="Times New Roman"/>
          <w:color w:val="1D2228"/>
          <w:szCs w:val="24"/>
        </w:rPr>
        <w:t>ελέτης</w:t>
      </w:r>
      <w:r>
        <w:rPr>
          <w:rFonts w:eastAsia="Times New Roman"/>
          <w:color w:val="1D2228"/>
          <w:szCs w:val="24"/>
        </w:rPr>
        <w:t>,</w:t>
      </w:r>
      <w:r>
        <w:rPr>
          <w:rFonts w:eastAsia="Times New Roman"/>
          <w:color w:val="1D2228"/>
          <w:szCs w:val="24"/>
        </w:rPr>
        <w:t xml:space="preserve"> και έχει σχέση </w:t>
      </w:r>
      <w:r w:rsidRPr="008A38C5">
        <w:rPr>
          <w:rFonts w:eastAsia="Times New Roman"/>
          <w:color w:val="1D2228"/>
          <w:szCs w:val="24"/>
        </w:rPr>
        <w:t>με τα πρόστιμα</w:t>
      </w:r>
      <w:r>
        <w:rPr>
          <w:rFonts w:eastAsia="Times New Roman"/>
          <w:color w:val="1D2228"/>
          <w:szCs w:val="24"/>
        </w:rPr>
        <w:t xml:space="preserve"> που </w:t>
      </w:r>
      <w:r w:rsidRPr="008A38C5">
        <w:rPr>
          <w:rFonts w:eastAsia="Times New Roman"/>
          <w:color w:val="1D2228"/>
          <w:szCs w:val="24"/>
        </w:rPr>
        <w:t xml:space="preserve">επιβάλλονται όχι μόνο στα καύσιμα αλλά και σε κάθε χώρο όπου υπάρχει πολύ </w:t>
      </w:r>
      <w:r>
        <w:rPr>
          <w:rFonts w:eastAsia="Times New Roman"/>
          <w:color w:val="1D2228"/>
          <w:szCs w:val="24"/>
        </w:rPr>
        <w:t>«</w:t>
      </w:r>
      <w:r w:rsidRPr="008A38C5">
        <w:rPr>
          <w:rFonts w:eastAsia="Times New Roman"/>
          <w:color w:val="1D2228"/>
          <w:szCs w:val="24"/>
        </w:rPr>
        <w:t>μαύρο</w:t>
      </w:r>
      <w:r>
        <w:rPr>
          <w:rFonts w:eastAsia="Times New Roman"/>
          <w:color w:val="1D2228"/>
          <w:szCs w:val="24"/>
        </w:rPr>
        <w:t>»</w:t>
      </w:r>
      <w:r w:rsidRPr="008A38C5">
        <w:rPr>
          <w:rFonts w:eastAsia="Times New Roman"/>
          <w:color w:val="1D2228"/>
          <w:szCs w:val="24"/>
        </w:rPr>
        <w:t xml:space="preserve"> χρήμα</w:t>
      </w:r>
      <w:r>
        <w:rPr>
          <w:rFonts w:eastAsia="Times New Roman"/>
          <w:color w:val="1D2228"/>
          <w:szCs w:val="24"/>
        </w:rPr>
        <w:t>. Α</w:t>
      </w:r>
      <w:r w:rsidRPr="008A38C5">
        <w:rPr>
          <w:rFonts w:eastAsia="Times New Roman"/>
          <w:color w:val="1D2228"/>
          <w:szCs w:val="24"/>
        </w:rPr>
        <w:t>υτ</w:t>
      </w:r>
      <w:r>
        <w:rPr>
          <w:rFonts w:eastAsia="Times New Roman"/>
          <w:color w:val="1D2228"/>
          <w:szCs w:val="24"/>
        </w:rPr>
        <w:t>οί</w:t>
      </w:r>
      <w:r w:rsidRPr="008A38C5">
        <w:rPr>
          <w:rFonts w:eastAsia="Times New Roman"/>
          <w:color w:val="1D2228"/>
          <w:szCs w:val="24"/>
        </w:rPr>
        <w:t xml:space="preserve"> εδώ οι χώροι είναι οι χ</w:t>
      </w:r>
      <w:r>
        <w:rPr>
          <w:rFonts w:eastAsia="Times New Roman"/>
          <w:color w:val="1D2228"/>
          <w:szCs w:val="24"/>
        </w:rPr>
        <w:t>ώροι της κάθε μορφής λαθρεμπ</w:t>
      </w:r>
      <w:r>
        <w:rPr>
          <w:rFonts w:eastAsia="Times New Roman"/>
          <w:color w:val="1D2228"/>
          <w:szCs w:val="24"/>
        </w:rPr>
        <w:t>ο</w:t>
      </w:r>
      <w:r>
        <w:rPr>
          <w:rFonts w:eastAsia="Times New Roman"/>
          <w:color w:val="1D2228"/>
          <w:szCs w:val="24"/>
        </w:rPr>
        <w:t>ρ</w:t>
      </w:r>
      <w:r>
        <w:rPr>
          <w:rFonts w:eastAsia="Times New Roman"/>
          <w:color w:val="1D2228"/>
          <w:szCs w:val="24"/>
        </w:rPr>
        <w:t>ίου</w:t>
      </w:r>
      <w:r w:rsidRPr="008A38C5">
        <w:rPr>
          <w:rFonts w:eastAsia="Times New Roman"/>
          <w:color w:val="1D2228"/>
          <w:szCs w:val="24"/>
        </w:rPr>
        <w:t xml:space="preserve"> </w:t>
      </w:r>
      <w:r>
        <w:rPr>
          <w:rFonts w:eastAsia="Times New Roman"/>
          <w:color w:val="1D2228"/>
          <w:szCs w:val="24"/>
        </w:rPr>
        <w:t>–</w:t>
      </w:r>
      <w:r w:rsidRPr="008A38C5">
        <w:rPr>
          <w:rFonts w:eastAsia="Times New Roman"/>
          <w:color w:val="1D2228"/>
          <w:szCs w:val="24"/>
        </w:rPr>
        <w:t>καυσίμων</w:t>
      </w:r>
      <w:r>
        <w:rPr>
          <w:rFonts w:eastAsia="Times New Roman"/>
          <w:color w:val="1D2228"/>
          <w:szCs w:val="24"/>
        </w:rPr>
        <w:t>,</w:t>
      </w:r>
      <w:r w:rsidRPr="008A38C5">
        <w:rPr>
          <w:rFonts w:eastAsia="Times New Roman"/>
          <w:color w:val="1D2228"/>
          <w:szCs w:val="24"/>
        </w:rPr>
        <w:t xml:space="preserve"> ποτών</w:t>
      </w:r>
      <w:r>
        <w:rPr>
          <w:rFonts w:eastAsia="Times New Roman"/>
          <w:color w:val="1D2228"/>
          <w:szCs w:val="24"/>
        </w:rPr>
        <w:t>,</w:t>
      </w:r>
      <w:r w:rsidRPr="008A38C5">
        <w:rPr>
          <w:rFonts w:eastAsia="Times New Roman"/>
          <w:color w:val="1D2228"/>
          <w:szCs w:val="24"/>
        </w:rPr>
        <w:t xml:space="preserve"> τσιγάρων</w:t>
      </w:r>
      <w:r>
        <w:rPr>
          <w:rFonts w:eastAsia="Times New Roman"/>
          <w:color w:val="1D2228"/>
          <w:szCs w:val="24"/>
        </w:rPr>
        <w:t xml:space="preserve">- </w:t>
      </w:r>
      <w:r w:rsidRPr="008A38C5">
        <w:rPr>
          <w:rFonts w:eastAsia="Times New Roman"/>
          <w:color w:val="1D2228"/>
          <w:szCs w:val="24"/>
        </w:rPr>
        <w:t>όπως επίσης και ο χώρος των ναρκωτικών</w:t>
      </w:r>
      <w:r>
        <w:rPr>
          <w:rFonts w:eastAsia="Times New Roman"/>
          <w:color w:val="1D2228"/>
          <w:szCs w:val="24"/>
        </w:rPr>
        <w:t>. Ε</w:t>
      </w:r>
      <w:r w:rsidRPr="008A38C5">
        <w:rPr>
          <w:rFonts w:eastAsia="Times New Roman"/>
          <w:color w:val="1D2228"/>
          <w:szCs w:val="24"/>
        </w:rPr>
        <w:t xml:space="preserve">κεί όπου υπάρχει πολύ </w:t>
      </w:r>
      <w:r>
        <w:rPr>
          <w:rFonts w:eastAsia="Times New Roman"/>
          <w:color w:val="1D2228"/>
          <w:szCs w:val="24"/>
        </w:rPr>
        <w:t>«</w:t>
      </w:r>
      <w:r w:rsidRPr="008A38C5">
        <w:rPr>
          <w:rFonts w:eastAsia="Times New Roman"/>
          <w:color w:val="1D2228"/>
          <w:szCs w:val="24"/>
        </w:rPr>
        <w:t>μαύρο</w:t>
      </w:r>
      <w:r>
        <w:rPr>
          <w:rFonts w:eastAsia="Times New Roman"/>
          <w:color w:val="1D2228"/>
          <w:szCs w:val="24"/>
        </w:rPr>
        <w:t xml:space="preserve">» χρήμα, </w:t>
      </w:r>
      <w:r w:rsidRPr="008A38C5">
        <w:rPr>
          <w:rFonts w:eastAsia="Times New Roman"/>
          <w:color w:val="1D2228"/>
          <w:szCs w:val="24"/>
        </w:rPr>
        <w:t xml:space="preserve">καλό θα είναι </w:t>
      </w:r>
      <w:r>
        <w:rPr>
          <w:rFonts w:eastAsia="Times New Roman"/>
          <w:color w:val="1D2228"/>
          <w:szCs w:val="24"/>
        </w:rPr>
        <w:t>–αυτή είναι βέβαια μία προσέγγιση προς μ</w:t>
      </w:r>
      <w:r w:rsidRPr="008A38C5">
        <w:rPr>
          <w:rFonts w:eastAsia="Times New Roman"/>
          <w:color w:val="1D2228"/>
          <w:szCs w:val="24"/>
        </w:rPr>
        <w:t>ελέτη</w:t>
      </w:r>
      <w:r>
        <w:rPr>
          <w:rFonts w:eastAsia="Times New Roman"/>
          <w:color w:val="1D2228"/>
          <w:szCs w:val="24"/>
        </w:rPr>
        <w:t>-</w:t>
      </w:r>
      <w:r w:rsidRPr="008A38C5">
        <w:rPr>
          <w:rFonts w:eastAsia="Times New Roman"/>
          <w:color w:val="1D2228"/>
          <w:szCs w:val="24"/>
        </w:rPr>
        <w:t xml:space="preserve"> τα πρόστιμα να είναι δεδομένα</w:t>
      </w:r>
      <w:r>
        <w:rPr>
          <w:rFonts w:eastAsia="Times New Roman"/>
          <w:color w:val="1D2228"/>
          <w:szCs w:val="24"/>
        </w:rPr>
        <w:t>,</w:t>
      </w:r>
      <w:r w:rsidRPr="008A38C5">
        <w:rPr>
          <w:rFonts w:eastAsia="Times New Roman"/>
          <w:color w:val="1D2228"/>
          <w:szCs w:val="24"/>
        </w:rPr>
        <w:t xml:space="preserve"> αμετάκλητα και να μην υφίστανται διακυμάνσεις</w:t>
      </w:r>
      <w:r>
        <w:rPr>
          <w:rFonts w:eastAsia="Times New Roman"/>
          <w:color w:val="1D2228"/>
          <w:szCs w:val="24"/>
        </w:rPr>
        <w:t>,</w:t>
      </w:r>
      <w:r w:rsidRPr="008A38C5">
        <w:rPr>
          <w:rFonts w:eastAsia="Times New Roman"/>
          <w:color w:val="1D2228"/>
          <w:szCs w:val="24"/>
        </w:rPr>
        <w:t xml:space="preserve"> σε ό</w:t>
      </w:r>
      <w:r>
        <w:rPr>
          <w:rFonts w:eastAsia="Times New Roman"/>
          <w:color w:val="1D2228"/>
          <w:szCs w:val="24"/>
        </w:rPr>
        <w:t>,</w:t>
      </w:r>
      <w:r w:rsidRPr="008A38C5">
        <w:rPr>
          <w:rFonts w:eastAsia="Times New Roman"/>
          <w:color w:val="1D2228"/>
          <w:szCs w:val="24"/>
        </w:rPr>
        <w:t>τι αφορά την επιβολή των προστίμων</w:t>
      </w:r>
      <w:r>
        <w:rPr>
          <w:rFonts w:eastAsia="Times New Roman"/>
          <w:color w:val="1D2228"/>
          <w:szCs w:val="24"/>
        </w:rPr>
        <w:t>. Έ</w:t>
      </w:r>
      <w:r w:rsidRPr="008A38C5">
        <w:rPr>
          <w:rFonts w:eastAsia="Times New Roman"/>
          <w:color w:val="1D2228"/>
          <w:szCs w:val="24"/>
        </w:rPr>
        <w:t>να πρόστιμο</w:t>
      </w:r>
      <w:r>
        <w:rPr>
          <w:rFonts w:eastAsia="Times New Roman"/>
          <w:color w:val="1D2228"/>
          <w:szCs w:val="24"/>
        </w:rPr>
        <w:t>, π</w:t>
      </w:r>
      <w:r w:rsidRPr="008A38C5">
        <w:rPr>
          <w:rFonts w:eastAsia="Times New Roman"/>
          <w:color w:val="1D2228"/>
          <w:szCs w:val="24"/>
        </w:rPr>
        <w:t>αραδείγματος χάριν</w:t>
      </w:r>
      <w:r>
        <w:rPr>
          <w:rFonts w:eastAsia="Times New Roman"/>
          <w:color w:val="1D2228"/>
          <w:szCs w:val="24"/>
        </w:rPr>
        <w:t>,</w:t>
      </w:r>
      <w:r w:rsidRPr="008A38C5">
        <w:rPr>
          <w:rFonts w:eastAsia="Times New Roman"/>
          <w:color w:val="1D2228"/>
          <w:szCs w:val="24"/>
        </w:rPr>
        <w:t xml:space="preserve"> </w:t>
      </w:r>
      <w:r>
        <w:rPr>
          <w:rFonts w:eastAsia="Times New Roman"/>
          <w:color w:val="1D2228"/>
          <w:szCs w:val="24"/>
        </w:rPr>
        <w:t xml:space="preserve">για </w:t>
      </w:r>
      <w:r>
        <w:rPr>
          <w:rFonts w:eastAsia="Times New Roman"/>
          <w:color w:val="1D2228"/>
          <w:szCs w:val="24"/>
        </w:rPr>
        <w:t xml:space="preserve">ένα </w:t>
      </w:r>
      <w:r w:rsidRPr="008A38C5">
        <w:rPr>
          <w:rFonts w:eastAsia="Times New Roman"/>
          <w:color w:val="1D2228"/>
          <w:szCs w:val="24"/>
        </w:rPr>
        <w:t>οποιοδήποτε αδίκημα συνδέεται με την οποιαδήποτε παρατυπία που έχει σχέση με το λαθρεμπόριο καυσίμων</w:t>
      </w:r>
      <w:r>
        <w:rPr>
          <w:rFonts w:eastAsia="Times New Roman"/>
          <w:color w:val="1D2228"/>
          <w:szCs w:val="24"/>
        </w:rPr>
        <w:t>,</w:t>
      </w:r>
      <w:r w:rsidRPr="008A38C5">
        <w:rPr>
          <w:rFonts w:eastAsia="Times New Roman"/>
          <w:color w:val="1D2228"/>
          <w:szCs w:val="24"/>
        </w:rPr>
        <w:t xml:space="preserve"> και </w:t>
      </w:r>
      <w:r>
        <w:rPr>
          <w:rFonts w:eastAsia="Times New Roman"/>
          <w:color w:val="1D2228"/>
          <w:szCs w:val="24"/>
        </w:rPr>
        <w:t>ε</w:t>
      </w:r>
      <w:r w:rsidRPr="008A38C5">
        <w:rPr>
          <w:rFonts w:eastAsia="Times New Roman"/>
          <w:color w:val="1D2228"/>
          <w:szCs w:val="24"/>
        </w:rPr>
        <w:t xml:space="preserve">ίναι </w:t>
      </w:r>
      <w:r w:rsidRPr="008A38C5">
        <w:rPr>
          <w:rFonts w:eastAsia="Times New Roman"/>
          <w:color w:val="1D2228"/>
          <w:szCs w:val="24"/>
        </w:rPr>
        <w:lastRenderedPageBreak/>
        <w:t xml:space="preserve">της τάξης </w:t>
      </w:r>
      <w:r>
        <w:rPr>
          <w:rFonts w:eastAsia="Times New Roman"/>
          <w:color w:val="1D2228"/>
          <w:szCs w:val="24"/>
        </w:rPr>
        <w:t>των 10.000 ευρώ έως 100.000 ευρώ,</w:t>
      </w:r>
      <w:r w:rsidRPr="008A38C5">
        <w:rPr>
          <w:rFonts w:eastAsia="Times New Roman"/>
          <w:color w:val="1D2228"/>
          <w:szCs w:val="24"/>
        </w:rPr>
        <w:t xml:space="preserve"> καταλαβαίνετε </w:t>
      </w:r>
      <w:r>
        <w:rPr>
          <w:rFonts w:eastAsia="Times New Roman"/>
          <w:color w:val="1D2228"/>
          <w:szCs w:val="24"/>
        </w:rPr>
        <w:t xml:space="preserve">ότι </w:t>
      </w:r>
      <w:r w:rsidRPr="008A38C5">
        <w:rPr>
          <w:rFonts w:eastAsia="Times New Roman"/>
          <w:color w:val="1D2228"/>
          <w:szCs w:val="24"/>
        </w:rPr>
        <w:t xml:space="preserve">στο πλαίσιο μιας δύσκολης αγοράς όπου υπάρχει πολύ </w:t>
      </w:r>
      <w:r>
        <w:rPr>
          <w:rFonts w:eastAsia="Times New Roman"/>
          <w:color w:val="1D2228"/>
          <w:szCs w:val="24"/>
        </w:rPr>
        <w:t>«</w:t>
      </w:r>
      <w:r w:rsidRPr="008A38C5">
        <w:rPr>
          <w:rFonts w:eastAsia="Times New Roman"/>
          <w:color w:val="1D2228"/>
          <w:szCs w:val="24"/>
        </w:rPr>
        <w:t>μαύρο</w:t>
      </w:r>
      <w:r>
        <w:rPr>
          <w:rFonts w:eastAsia="Times New Roman"/>
          <w:color w:val="1D2228"/>
          <w:szCs w:val="24"/>
        </w:rPr>
        <w:t>»</w:t>
      </w:r>
      <w:r w:rsidRPr="008A38C5">
        <w:rPr>
          <w:rFonts w:eastAsia="Times New Roman"/>
          <w:color w:val="1D2228"/>
          <w:szCs w:val="24"/>
        </w:rPr>
        <w:t xml:space="preserve"> χρήμα</w:t>
      </w:r>
      <w:r>
        <w:rPr>
          <w:rFonts w:eastAsia="Times New Roman"/>
          <w:color w:val="1D2228"/>
          <w:szCs w:val="24"/>
        </w:rPr>
        <w:t>,</w:t>
      </w:r>
      <w:r w:rsidRPr="008A38C5">
        <w:rPr>
          <w:rFonts w:eastAsia="Times New Roman"/>
          <w:color w:val="1D2228"/>
          <w:szCs w:val="24"/>
        </w:rPr>
        <w:t xml:space="preserve"> αυτό το πρόσ</w:t>
      </w:r>
      <w:r w:rsidRPr="008A38C5">
        <w:rPr>
          <w:rFonts w:eastAsia="Times New Roman"/>
          <w:color w:val="1D2228"/>
          <w:szCs w:val="24"/>
        </w:rPr>
        <w:t xml:space="preserve">τιμο από 10.000 έως 100.000 μπορεί πάντοτε να προσδιορίζεται στις 10.000 </w:t>
      </w:r>
      <w:r>
        <w:rPr>
          <w:rFonts w:eastAsia="Times New Roman"/>
          <w:color w:val="1D2228"/>
          <w:szCs w:val="24"/>
        </w:rPr>
        <w:t>ευρώ ε</w:t>
      </w:r>
      <w:r w:rsidRPr="008A38C5">
        <w:rPr>
          <w:rFonts w:eastAsia="Times New Roman"/>
          <w:color w:val="1D2228"/>
          <w:szCs w:val="24"/>
        </w:rPr>
        <w:t xml:space="preserve">ίτε στο πλαίσιο κάποιων δικαστικών αποφάσεων </w:t>
      </w:r>
      <w:r>
        <w:rPr>
          <w:rFonts w:eastAsia="Times New Roman"/>
          <w:color w:val="1D2228"/>
          <w:szCs w:val="24"/>
        </w:rPr>
        <w:t>ε</w:t>
      </w:r>
      <w:r w:rsidRPr="008A38C5">
        <w:rPr>
          <w:rFonts w:eastAsia="Times New Roman"/>
          <w:color w:val="1D2228"/>
          <w:szCs w:val="24"/>
        </w:rPr>
        <w:t>ίτε στο πλαίσιο κάποιων αποφάσεων διοικητικών οργάνων</w:t>
      </w:r>
      <w:r>
        <w:rPr>
          <w:rFonts w:eastAsia="Times New Roman"/>
          <w:color w:val="1D2228"/>
          <w:szCs w:val="24"/>
        </w:rPr>
        <w:t xml:space="preserve">. </w:t>
      </w:r>
    </w:p>
    <w:p w14:paraId="42AEA0B3"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 xml:space="preserve">Ως εκ τούτου εκεί που </w:t>
      </w:r>
      <w:r w:rsidRPr="008A38C5">
        <w:rPr>
          <w:rFonts w:eastAsia="Times New Roman"/>
          <w:color w:val="1D2228"/>
          <w:szCs w:val="24"/>
        </w:rPr>
        <w:t>διαπιστώνεται ότι υπάρχει δυνατότητα ύπαρξης διαπλοκή</w:t>
      </w:r>
      <w:r w:rsidRPr="008A38C5">
        <w:rPr>
          <w:rFonts w:eastAsia="Times New Roman"/>
          <w:color w:val="1D2228"/>
          <w:szCs w:val="24"/>
        </w:rPr>
        <w:t>ς</w:t>
      </w:r>
      <w:r>
        <w:rPr>
          <w:rFonts w:eastAsia="Times New Roman"/>
          <w:color w:val="1D2228"/>
          <w:szCs w:val="24"/>
        </w:rPr>
        <w:t xml:space="preserve"> ή χρήσης του όποιου «</w:t>
      </w:r>
      <w:r w:rsidRPr="008A38C5">
        <w:rPr>
          <w:rFonts w:eastAsia="Times New Roman"/>
          <w:color w:val="1D2228"/>
          <w:szCs w:val="24"/>
        </w:rPr>
        <w:t>μαύρου</w:t>
      </w:r>
      <w:r>
        <w:rPr>
          <w:rFonts w:eastAsia="Times New Roman"/>
          <w:color w:val="1D2228"/>
          <w:szCs w:val="24"/>
        </w:rPr>
        <w:t>»</w:t>
      </w:r>
      <w:r w:rsidRPr="008A38C5">
        <w:rPr>
          <w:rFonts w:eastAsia="Times New Roman"/>
          <w:color w:val="1D2228"/>
          <w:szCs w:val="24"/>
        </w:rPr>
        <w:t xml:space="preserve"> χρήματος προς σκοπό τον επηρεασμό των όποιων αποφάσεων</w:t>
      </w:r>
      <w:r>
        <w:rPr>
          <w:rFonts w:eastAsia="Times New Roman"/>
          <w:color w:val="1D2228"/>
          <w:szCs w:val="24"/>
        </w:rPr>
        <w:t>,</w:t>
      </w:r>
      <w:r w:rsidRPr="008A38C5">
        <w:rPr>
          <w:rFonts w:eastAsia="Times New Roman"/>
          <w:color w:val="1D2228"/>
          <w:szCs w:val="24"/>
        </w:rPr>
        <w:t xml:space="preserve"> αμετάκλητα πρόστιμα </w:t>
      </w:r>
      <w:r>
        <w:rPr>
          <w:rFonts w:eastAsia="Times New Roman"/>
          <w:color w:val="1D2228"/>
          <w:szCs w:val="24"/>
        </w:rPr>
        <w:t>κόβουν</w:t>
      </w:r>
      <w:r w:rsidRPr="008A38C5">
        <w:rPr>
          <w:rFonts w:eastAsia="Times New Roman"/>
          <w:color w:val="1D2228"/>
          <w:szCs w:val="24"/>
        </w:rPr>
        <w:t xml:space="preserve"> τις οποιεσδήποτε κρίσεις</w:t>
      </w:r>
      <w:r>
        <w:rPr>
          <w:rFonts w:eastAsia="Times New Roman"/>
          <w:color w:val="1D2228"/>
          <w:szCs w:val="24"/>
        </w:rPr>
        <w:t>,</w:t>
      </w:r>
      <w:r w:rsidRPr="008A38C5">
        <w:rPr>
          <w:rFonts w:eastAsia="Times New Roman"/>
          <w:color w:val="1D2228"/>
          <w:szCs w:val="24"/>
        </w:rPr>
        <w:t xml:space="preserve"> οι οποίες θα μπορούσαν να λειτουργήσουν υπέρ κάποιων που έχουν παρανομήσει</w:t>
      </w:r>
      <w:r>
        <w:rPr>
          <w:rFonts w:eastAsia="Times New Roman"/>
          <w:color w:val="1D2228"/>
          <w:szCs w:val="24"/>
        </w:rPr>
        <w:t>.</w:t>
      </w:r>
    </w:p>
    <w:p w14:paraId="42AEA0B4" w14:textId="77777777" w:rsidR="00F00D30" w:rsidRDefault="00AE51A4">
      <w:pPr>
        <w:spacing w:line="600" w:lineRule="auto"/>
        <w:ind w:firstLine="720"/>
        <w:contextualSpacing/>
        <w:jc w:val="both"/>
        <w:rPr>
          <w:rFonts w:eastAsia="Times New Roman"/>
          <w:color w:val="1D2228"/>
          <w:szCs w:val="24"/>
        </w:rPr>
      </w:pPr>
      <w:r w:rsidRPr="008A38C5">
        <w:rPr>
          <w:rFonts w:eastAsia="Times New Roman"/>
          <w:color w:val="1D2228"/>
          <w:szCs w:val="24"/>
        </w:rPr>
        <w:t>Εμείς έχουμε δουλέψει σε αυτό το θέμα</w:t>
      </w:r>
      <w:r>
        <w:rPr>
          <w:rFonts w:eastAsia="Times New Roman"/>
          <w:color w:val="1D2228"/>
          <w:szCs w:val="24"/>
        </w:rPr>
        <w:t>. Κ</w:t>
      </w:r>
      <w:r w:rsidRPr="008A38C5">
        <w:rPr>
          <w:rFonts w:eastAsia="Times New Roman"/>
          <w:color w:val="1D2228"/>
          <w:szCs w:val="24"/>
        </w:rPr>
        <w:t>αι καταθέτω στη Βουλή μία πρόταση</w:t>
      </w:r>
      <w:r>
        <w:rPr>
          <w:rFonts w:eastAsia="Times New Roman"/>
          <w:color w:val="1D2228"/>
          <w:szCs w:val="24"/>
        </w:rPr>
        <w:t>, ως εισήγηση προς μ</w:t>
      </w:r>
      <w:r w:rsidRPr="008A38C5">
        <w:rPr>
          <w:rFonts w:eastAsia="Times New Roman"/>
          <w:color w:val="1D2228"/>
          <w:szCs w:val="24"/>
        </w:rPr>
        <w:t>ελέτη</w:t>
      </w:r>
      <w:r>
        <w:rPr>
          <w:rFonts w:eastAsia="Times New Roman"/>
          <w:color w:val="1D2228"/>
          <w:szCs w:val="24"/>
        </w:rPr>
        <w:t>,</w:t>
      </w:r>
      <w:r w:rsidRPr="008A38C5">
        <w:rPr>
          <w:rFonts w:eastAsia="Times New Roman"/>
          <w:color w:val="1D2228"/>
          <w:szCs w:val="24"/>
        </w:rPr>
        <w:t xml:space="preserve"> η οποία αναφέρεται στις παραβάσεις που προβλέπονται στο</w:t>
      </w:r>
      <w:r>
        <w:rPr>
          <w:rFonts w:eastAsia="Times New Roman"/>
          <w:color w:val="1D2228"/>
          <w:szCs w:val="24"/>
        </w:rPr>
        <w:t>ν ν.</w:t>
      </w:r>
      <w:r w:rsidRPr="008A38C5">
        <w:rPr>
          <w:rFonts w:eastAsia="Times New Roman"/>
          <w:color w:val="1D2228"/>
          <w:szCs w:val="24"/>
        </w:rPr>
        <w:t>3</w:t>
      </w:r>
      <w:r>
        <w:rPr>
          <w:rFonts w:eastAsia="Times New Roman"/>
          <w:color w:val="1D2228"/>
          <w:szCs w:val="24"/>
        </w:rPr>
        <w:t>054/</w:t>
      </w:r>
      <w:r w:rsidRPr="008A38C5">
        <w:rPr>
          <w:rFonts w:eastAsia="Times New Roman"/>
          <w:color w:val="1D2228"/>
          <w:szCs w:val="24"/>
        </w:rPr>
        <w:t>2002</w:t>
      </w:r>
      <w:r>
        <w:rPr>
          <w:rFonts w:eastAsia="Times New Roman"/>
          <w:color w:val="1D2228"/>
          <w:szCs w:val="24"/>
        </w:rPr>
        <w:t>,</w:t>
      </w:r>
      <w:r w:rsidRPr="008A38C5">
        <w:rPr>
          <w:rFonts w:eastAsia="Times New Roman"/>
          <w:color w:val="1D2228"/>
          <w:szCs w:val="24"/>
        </w:rPr>
        <w:t xml:space="preserve"> όπου το σύνολο αυτό το οποίο δίνεται και συνδέεται </w:t>
      </w:r>
      <w:r>
        <w:rPr>
          <w:rFonts w:eastAsia="Times New Roman"/>
          <w:color w:val="1D2228"/>
          <w:szCs w:val="24"/>
        </w:rPr>
        <w:t>–</w:t>
      </w:r>
      <w:r w:rsidRPr="008A38C5">
        <w:rPr>
          <w:rFonts w:eastAsia="Times New Roman"/>
          <w:color w:val="1D2228"/>
          <w:szCs w:val="24"/>
        </w:rPr>
        <w:t>επαναλαμβάνω</w:t>
      </w:r>
      <w:r>
        <w:rPr>
          <w:rFonts w:eastAsia="Times New Roman"/>
          <w:color w:val="1D2228"/>
          <w:szCs w:val="24"/>
        </w:rPr>
        <w:t>-</w:t>
      </w:r>
      <w:r w:rsidRPr="008A38C5">
        <w:rPr>
          <w:rFonts w:eastAsia="Times New Roman"/>
          <w:color w:val="1D2228"/>
          <w:szCs w:val="24"/>
        </w:rPr>
        <w:t xml:space="preserve"> με όρια προστίμων</w:t>
      </w:r>
      <w:r>
        <w:rPr>
          <w:rFonts w:eastAsia="Times New Roman"/>
          <w:color w:val="1D2228"/>
          <w:szCs w:val="24"/>
        </w:rPr>
        <w:t>,</w:t>
      </w:r>
      <w:r w:rsidRPr="008A38C5">
        <w:rPr>
          <w:rFonts w:eastAsia="Times New Roman"/>
          <w:color w:val="1D2228"/>
          <w:szCs w:val="24"/>
        </w:rPr>
        <w:t xml:space="preserve"> το περιορίζουμε σε ένα άλλο σύνολο</w:t>
      </w:r>
      <w:r>
        <w:rPr>
          <w:rFonts w:eastAsia="Times New Roman"/>
          <w:color w:val="1D2228"/>
          <w:szCs w:val="24"/>
        </w:rPr>
        <w:t>,</w:t>
      </w:r>
      <w:r w:rsidRPr="008A38C5">
        <w:rPr>
          <w:rFonts w:eastAsia="Times New Roman"/>
          <w:color w:val="1D2228"/>
          <w:szCs w:val="24"/>
        </w:rPr>
        <w:t xml:space="preserve"> όπου </w:t>
      </w:r>
      <w:r w:rsidRPr="008A38C5">
        <w:rPr>
          <w:rFonts w:eastAsia="Times New Roman"/>
          <w:color w:val="1D2228"/>
          <w:szCs w:val="24"/>
        </w:rPr>
        <w:t xml:space="preserve">δίνονται </w:t>
      </w:r>
      <w:r>
        <w:rPr>
          <w:rFonts w:eastAsia="Times New Roman"/>
          <w:color w:val="1D2228"/>
          <w:szCs w:val="24"/>
        </w:rPr>
        <w:t xml:space="preserve">πάγια και αδιαπραγμάτευτα </w:t>
      </w:r>
      <w:r w:rsidRPr="008A38C5">
        <w:rPr>
          <w:rFonts w:eastAsia="Times New Roman"/>
          <w:color w:val="1D2228"/>
          <w:szCs w:val="24"/>
        </w:rPr>
        <w:t>πρόστιμα</w:t>
      </w:r>
      <w:r>
        <w:rPr>
          <w:rFonts w:eastAsia="Times New Roman"/>
          <w:color w:val="1D2228"/>
          <w:szCs w:val="24"/>
        </w:rPr>
        <w:t>,</w:t>
      </w:r>
      <w:r w:rsidRPr="008A38C5">
        <w:rPr>
          <w:rFonts w:eastAsia="Times New Roman"/>
          <w:color w:val="1D2228"/>
          <w:szCs w:val="24"/>
        </w:rPr>
        <w:t xml:space="preserve"> τα</w:t>
      </w:r>
      <w:r>
        <w:rPr>
          <w:rFonts w:eastAsia="Times New Roman"/>
          <w:color w:val="1D2228"/>
          <w:szCs w:val="24"/>
        </w:rPr>
        <w:t xml:space="preserve"> οποία </w:t>
      </w:r>
      <w:r>
        <w:rPr>
          <w:rFonts w:eastAsia="Times New Roman"/>
          <w:color w:val="1D2228"/>
          <w:szCs w:val="24"/>
        </w:rPr>
        <w:lastRenderedPageBreak/>
        <w:t>δεν μπορούν να αλλάξουν ε</w:t>
      </w:r>
      <w:r w:rsidRPr="008A38C5">
        <w:rPr>
          <w:rFonts w:eastAsia="Times New Roman"/>
          <w:color w:val="1D2228"/>
          <w:szCs w:val="24"/>
        </w:rPr>
        <w:t xml:space="preserve">ίτε στο πλαίσιο δικαστικών αποφάσεων </w:t>
      </w:r>
      <w:r>
        <w:rPr>
          <w:rFonts w:eastAsia="Times New Roman"/>
          <w:color w:val="1D2228"/>
          <w:szCs w:val="24"/>
        </w:rPr>
        <w:t>ε</w:t>
      </w:r>
      <w:r w:rsidRPr="008A38C5">
        <w:rPr>
          <w:rFonts w:eastAsia="Times New Roman"/>
          <w:color w:val="1D2228"/>
          <w:szCs w:val="24"/>
        </w:rPr>
        <w:t>ίτε στο πλαίσιο οποιοδήποτε άλλων διοικητικών οργάνων</w:t>
      </w:r>
      <w:r>
        <w:rPr>
          <w:rFonts w:eastAsia="Times New Roman"/>
          <w:color w:val="1D2228"/>
          <w:szCs w:val="24"/>
        </w:rPr>
        <w:t>.</w:t>
      </w:r>
    </w:p>
    <w:p w14:paraId="42AEA0B5"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Κ</w:t>
      </w:r>
      <w:r w:rsidRPr="008A38C5">
        <w:rPr>
          <w:rFonts w:eastAsia="Times New Roman"/>
          <w:color w:val="1D2228"/>
          <w:szCs w:val="24"/>
        </w:rPr>
        <w:t>αταθέτω την πρόταση</w:t>
      </w:r>
      <w:r>
        <w:rPr>
          <w:rFonts w:eastAsia="Times New Roman"/>
          <w:color w:val="1D2228"/>
          <w:szCs w:val="24"/>
        </w:rPr>
        <w:t>.</w:t>
      </w:r>
    </w:p>
    <w:p w14:paraId="42AEA0B6" w14:textId="77777777" w:rsidR="00F00D30" w:rsidRDefault="00AE51A4">
      <w:pPr>
        <w:spacing w:line="600" w:lineRule="auto"/>
        <w:ind w:firstLine="720"/>
        <w:contextualSpacing/>
        <w:jc w:val="both"/>
        <w:rPr>
          <w:rFonts w:eastAsia="Times New Roman"/>
          <w:color w:val="1D2228"/>
          <w:szCs w:val="24"/>
        </w:rPr>
      </w:pPr>
      <w:r w:rsidRPr="00041613">
        <w:rPr>
          <w:rFonts w:eastAsia="Times New Roman"/>
          <w:color w:val="1D2228"/>
          <w:szCs w:val="24"/>
        </w:rPr>
        <w:t>(Στο σημείο αυτό ο Βουλευτής κ.</w:t>
      </w:r>
      <w:r>
        <w:rPr>
          <w:rFonts w:eastAsia="Times New Roman"/>
          <w:color w:val="1D2228"/>
          <w:szCs w:val="24"/>
        </w:rPr>
        <w:t xml:space="preserve"> Δημήτριος </w:t>
      </w:r>
      <w:proofErr w:type="spellStart"/>
      <w:r>
        <w:rPr>
          <w:rFonts w:eastAsia="Times New Roman"/>
          <w:color w:val="1D2228"/>
          <w:szCs w:val="24"/>
        </w:rPr>
        <w:t>Μάρδας</w:t>
      </w:r>
      <w:proofErr w:type="spellEnd"/>
      <w:r>
        <w:rPr>
          <w:rFonts w:eastAsia="Times New Roman"/>
          <w:color w:val="1D2228"/>
          <w:szCs w:val="24"/>
        </w:rPr>
        <w:t xml:space="preserve"> </w:t>
      </w:r>
      <w:r w:rsidRPr="00041613">
        <w:rPr>
          <w:rFonts w:eastAsia="Times New Roman"/>
          <w:color w:val="1D2228"/>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AEA0B7"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Ε</w:t>
      </w:r>
      <w:r w:rsidRPr="008A38C5">
        <w:rPr>
          <w:rFonts w:eastAsia="Times New Roman"/>
          <w:color w:val="1D2228"/>
          <w:szCs w:val="24"/>
        </w:rPr>
        <w:t>υχαριστώ πολύ</w:t>
      </w:r>
      <w:r>
        <w:rPr>
          <w:rFonts w:eastAsia="Times New Roman"/>
          <w:color w:val="1D2228"/>
          <w:szCs w:val="24"/>
        </w:rPr>
        <w:t>.</w:t>
      </w:r>
    </w:p>
    <w:p w14:paraId="42AEA0B8"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sidRPr="00EE688D">
        <w:rPr>
          <w:rFonts w:eastAsia="Times New Roman" w:cs="Times New Roman"/>
          <w:szCs w:val="24"/>
        </w:rPr>
        <w:t xml:space="preserve">ν πτέρυγα του </w:t>
      </w:r>
      <w:r>
        <w:rPr>
          <w:rFonts w:eastAsia="Times New Roman" w:cs="Times New Roman"/>
          <w:szCs w:val="24"/>
        </w:rPr>
        <w:t>ΣΥΡΙΖΑ</w:t>
      </w:r>
      <w:r w:rsidRPr="00EE688D">
        <w:rPr>
          <w:rFonts w:eastAsia="Times New Roman" w:cs="Times New Roman"/>
          <w:szCs w:val="24"/>
        </w:rPr>
        <w:t>)</w:t>
      </w:r>
    </w:p>
    <w:p w14:paraId="42AEA0B9" w14:textId="77777777" w:rsidR="00F00D30" w:rsidRDefault="00AE51A4">
      <w:pPr>
        <w:spacing w:line="600" w:lineRule="auto"/>
        <w:ind w:firstLine="720"/>
        <w:contextualSpacing/>
        <w:jc w:val="both"/>
        <w:rPr>
          <w:rFonts w:eastAsia="Times New Roman"/>
          <w:color w:val="1D2228"/>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olor w:val="1D2228"/>
          <w:szCs w:val="24"/>
        </w:rPr>
        <w:t xml:space="preserve">Κι </w:t>
      </w:r>
      <w:r>
        <w:rPr>
          <w:rFonts w:eastAsia="Times New Roman"/>
          <w:color w:val="1D2228"/>
          <w:szCs w:val="24"/>
        </w:rPr>
        <w:t xml:space="preserve">εμείς </w:t>
      </w:r>
      <w:r w:rsidRPr="008A38C5">
        <w:rPr>
          <w:rFonts w:eastAsia="Times New Roman"/>
          <w:color w:val="1D2228"/>
          <w:szCs w:val="24"/>
        </w:rPr>
        <w:t>ευχαριστούμε για την τ</w:t>
      </w:r>
      <w:r>
        <w:rPr>
          <w:rFonts w:eastAsia="Times New Roman"/>
          <w:color w:val="1D2228"/>
          <w:szCs w:val="24"/>
        </w:rPr>
        <w:t xml:space="preserve">ήρηση </w:t>
      </w:r>
      <w:r w:rsidRPr="008A38C5">
        <w:rPr>
          <w:rFonts w:eastAsia="Times New Roman"/>
          <w:color w:val="1D2228"/>
          <w:szCs w:val="24"/>
        </w:rPr>
        <w:t>του χρόνου τον κ</w:t>
      </w:r>
      <w:r>
        <w:rPr>
          <w:rFonts w:eastAsia="Times New Roman"/>
          <w:color w:val="1D2228"/>
          <w:szCs w:val="24"/>
        </w:rPr>
        <w:t xml:space="preserve">. </w:t>
      </w:r>
      <w:proofErr w:type="spellStart"/>
      <w:r>
        <w:rPr>
          <w:rFonts w:eastAsia="Times New Roman"/>
          <w:color w:val="1D2228"/>
          <w:szCs w:val="24"/>
        </w:rPr>
        <w:t>Μ</w:t>
      </w:r>
      <w:r w:rsidRPr="008A38C5">
        <w:rPr>
          <w:rFonts w:eastAsia="Times New Roman"/>
          <w:color w:val="1D2228"/>
          <w:szCs w:val="24"/>
        </w:rPr>
        <w:t>άρδα</w:t>
      </w:r>
      <w:proofErr w:type="spellEnd"/>
      <w:r>
        <w:rPr>
          <w:rFonts w:eastAsia="Times New Roman"/>
          <w:color w:val="1D2228"/>
          <w:szCs w:val="24"/>
        </w:rPr>
        <w:t>.</w:t>
      </w:r>
    </w:p>
    <w:p w14:paraId="42AEA0BA"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Η</w:t>
      </w:r>
      <w:r w:rsidRPr="008A38C5">
        <w:rPr>
          <w:rFonts w:eastAsia="Times New Roman"/>
          <w:color w:val="1D2228"/>
          <w:szCs w:val="24"/>
        </w:rPr>
        <w:t xml:space="preserve"> κ</w:t>
      </w:r>
      <w:r>
        <w:rPr>
          <w:rFonts w:eastAsia="Times New Roman"/>
          <w:color w:val="1D2228"/>
          <w:szCs w:val="24"/>
        </w:rPr>
        <w:t>.</w:t>
      </w:r>
      <w:r w:rsidRPr="008A38C5">
        <w:rPr>
          <w:rFonts w:eastAsia="Times New Roman"/>
          <w:color w:val="1D2228"/>
          <w:szCs w:val="24"/>
        </w:rPr>
        <w:t xml:space="preserve"> Καφαντάρη έχει το</w:t>
      </w:r>
      <w:r>
        <w:rPr>
          <w:rFonts w:eastAsia="Times New Roman"/>
          <w:color w:val="1D2228"/>
          <w:szCs w:val="24"/>
        </w:rPr>
        <w:t>ν</w:t>
      </w:r>
      <w:r w:rsidRPr="008A38C5">
        <w:rPr>
          <w:rFonts w:eastAsia="Times New Roman"/>
          <w:color w:val="1D2228"/>
          <w:szCs w:val="24"/>
        </w:rPr>
        <w:t xml:space="preserve"> λόγο</w:t>
      </w:r>
      <w:r>
        <w:rPr>
          <w:rFonts w:eastAsia="Times New Roman"/>
          <w:color w:val="1D2228"/>
          <w:szCs w:val="24"/>
        </w:rPr>
        <w:t>.</w:t>
      </w:r>
    </w:p>
    <w:p w14:paraId="42AEA0BB" w14:textId="77777777" w:rsidR="00F00D30" w:rsidRDefault="00AE51A4">
      <w:pPr>
        <w:spacing w:line="600" w:lineRule="auto"/>
        <w:ind w:firstLine="720"/>
        <w:contextualSpacing/>
        <w:jc w:val="both"/>
        <w:rPr>
          <w:rFonts w:eastAsia="Times New Roman"/>
          <w:color w:val="1D2228"/>
          <w:szCs w:val="24"/>
        </w:rPr>
      </w:pPr>
      <w:r w:rsidRPr="00041613">
        <w:rPr>
          <w:rFonts w:eastAsia="Times New Roman"/>
          <w:b/>
          <w:color w:val="1D2228"/>
          <w:szCs w:val="24"/>
        </w:rPr>
        <w:t xml:space="preserve">ΧΑΡΟΥΛΑ (ΧΑΡΑ) ΚΑΦΑΝΤΑΡΗ: </w:t>
      </w:r>
      <w:r>
        <w:rPr>
          <w:rFonts w:eastAsia="Times New Roman"/>
          <w:color w:val="1D2228"/>
          <w:szCs w:val="24"/>
        </w:rPr>
        <w:t>Ευχαριστώ, κύριε Π</w:t>
      </w:r>
      <w:r w:rsidRPr="008A38C5">
        <w:rPr>
          <w:rFonts w:eastAsia="Times New Roman"/>
          <w:color w:val="1D2228"/>
          <w:szCs w:val="24"/>
        </w:rPr>
        <w:t>ρόεδρε</w:t>
      </w:r>
      <w:r>
        <w:rPr>
          <w:rFonts w:eastAsia="Times New Roman"/>
          <w:color w:val="1D2228"/>
          <w:szCs w:val="24"/>
        </w:rPr>
        <w:t>.</w:t>
      </w:r>
    </w:p>
    <w:p w14:paraId="42AEA0BC"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Β</w:t>
      </w:r>
      <w:r w:rsidRPr="008A38C5">
        <w:rPr>
          <w:rFonts w:eastAsia="Times New Roman"/>
          <w:color w:val="1D2228"/>
          <w:szCs w:val="24"/>
        </w:rPr>
        <w:t>ουλευτές</w:t>
      </w:r>
      <w:r>
        <w:rPr>
          <w:rFonts w:eastAsia="Times New Roman"/>
          <w:color w:val="1D2228"/>
          <w:szCs w:val="24"/>
        </w:rPr>
        <w:t>, η ίδρυση της Αναπτυξιακής Τ</w:t>
      </w:r>
      <w:r w:rsidRPr="008A38C5">
        <w:rPr>
          <w:rFonts w:eastAsia="Times New Roman"/>
          <w:color w:val="1D2228"/>
          <w:szCs w:val="24"/>
        </w:rPr>
        <w:t>ράπεζας αποτελεί</w:t>
      </w:r>
      <w:r>
        <w:rPr>
          <w:rFonts w:eastAsia="Times New Roman"/>
          <w:color w:val="1D2228"/>
          <w:szCs w:val="24"/>
        </w:rPr>
        <w:t>,</w:t>
      </w:r>
      <w:r w:rsidRPr="008A38C5">
        <w:rPr>
          <w:rFonts w:eastAsia="Times New Roman"/>
          <w:color w:val="1D2228"/>
          <w:szCs w:val="24"/>
        </w:rPr>
        <w:t xml:space="preserve"> πραγματικά</w:t>
      </w:r>
      <w:r>
        <w:rPr>
          <w:rFonts w:eastAsia="Times New Roman"/>
          <w:color w:val="1D2228"/>
          <w:szCs w:val="24"/>
        </w:rPr>
        <w:t>,</w:t>
      </w:r>
      <w:r w:rsidRPr="008A38C5">
        <w:rPr>
          <w:rFonts w:eastAsia="Times New Roman"/>
          <w:color w:val="1D2228"/>
          <w:szCs w:val="24"/>
        </w:rPr>
        <w:t xml:space="preserve"> ένα σημαντικό γεγονός</w:t>
      </w:r>
      <w:r>
        <w:rPr>
          <w:rFonts w:eastAsia="Times New Roman"/>
          <w:color w:val="1D2228"/>
          <w:szCs w:val="24"/>
        </w:rPr>
        <w:t>,</w:t>
      </w:r>
      <w:r w:rsidRPr="008A38C5">
        <w:rPr>
          <w:rFonts w:eastAsia="Times New Roman"/>
          <w:color w:val="1D2228"/>
          <w:szCs w:val="24"/>
        </w:rPr>
        <w:t xml:space="preserve"> ένα αί</w:t>
      </w:r>
      <w:r w:rsidRPr="008A38C5">
        <w:rPr>
          <w:rFonts w:eastAsia="Times New Roman"/>
          <w:color w:val="1D2228"/>
          <w:szCs w:val="24"/>
        </w:rPr>
        <w:t>τημα του επιχειρηματικού κόσμου και θα έλεγα ιδιαίτερα των μικρομεσαίων επιχειρήσεων εδώ και καιρό</w:t>
      </w:r>
      <w:r>
        <w:rPr>
          <w:rFonts w:eastAsia="Times New Roman"/>
          <w:color w:val="1D2228"/>
          <w:szCs w:val="24"/>
        </w:rPr>
        <w:t>.</w:t>
      </w:r>
      <w:r w:rsidRPr="008A38C5">
        <w:rPr>
          <w:rFonts w:eastAsia="Times New Roman"/>
          <w:color w:val="1D2228"/>
          <w:szCs w:val="24"/>
        </w:rPr>
        <w:t xml:space="preserve"> Άλλωστε η χώρα</w:t>
      </w:r>
      <w:r>
        <w:rPr>
          <w:rFonts w:eastAsia="Times New Roman"/>
          <w:color w:val="1D2228"/>
          <w:szCs w:val="24"/>
        </w:rPr>
        <w:t xml:space="preserve"> μας </w:t>
      </w:r>
      <w:r>
        <w:rPr>
          <w:rFonts w:eastAsia="Times New Roman"/>
          <w:color w:val="1D2228"/>
          <w:szCs w:val="24"/>
        </w:rPr>
        <w:lastRenderedPageBreak/>
        <w:t>είναι η μόνη που δεν είχε Αναπτυξιακή Τ</w:t>
      </w:r>
      <w:r w:rsidRPr="008A38C5">
        <w:rPr>
          <w:rFonts w:eastAsia="Times New Roman"/>
          <w:color w:val="1D2228"/>
          <w:szCs w:val="24"/>
        </w:rPr>
        <w:t xml:space="preserve">ράπεζα στις χώρες </w:t>
      </w:r>
      <w:r>
        <w:rPr>
          <w:rFonts w:eastAsia="Times New Roman"/>
          <w:color w:val="1D2228"/>
          <w:szCs w:val="24"/>
        </w:rPr>
        <w:t>της Ευρωπαϊκής Έ</w:t>
      </w:r>
      <w:r w:rsidRPr="008A38C5">
        <w:rPr>
          <w:rFonts w:eastAsia="Times New Roman"/>
          <w:color w:val="1D2228"/>
          <w:szCs w:val="24"/>
        </w:rPr>
        <w:t>νωσης</w:t>
      </w:r>
      <w:r>
        <w:rPr>
          <w:rFonts w:eastAsia="Times New Roman"/>
          <w:color w:val="1D2228"/>
          <w:szCs w:val="24"/>
        </w:rPr>
        <w:t>.</w:t>
      </w:r>
      <w:r w:rsidRPr="008A38C5">
        <w:rPr>
          <w:rFonts w:eastAsia="Times New Roman"/>
          <w:color w:val="1D2228"/>
          <w:szCs w:val="24"/>
        </w:rPr>
        <w:t xml:space="preserve"> Όντως καθυστέρησε η δημιουργία </w:t>
      </w:r>
      <w:r>
        <w:rPr>
          <w:rFonts w:eastAsia="Times New Roman"/>
          <w:color w:val="1D2228"/>
          <w:szCs w:val="24"/>
        </w:rPr>
        <w:t xml:space="preserve">της, όμως </w:t>
      </w:r>
      <w:r w:rsidRPr="008A38C5">
        <w:rPr>
          <w:rFonts w:eastAsia="Times New Roman"/>
          <w:color w:val="1D2228"/>
          <w:szCs w:val="24"/>
        </w:rPr>
        <w:t>εξαγγέλθηκε</w:t>
      </w:r>
      <w:r>
        <w:rPr>
          <w:rFonts w:eastAsia="Times New Roman"/>
          <w:color w:val="1D2228"/>
          <w:szCs w:val="24"/>
        </w:rPr>
        <w:t xml:space="preserve">, </w:t>
      </w:r>
      <w:r>
        <w:rPr>
          <w:rFonts w:eastAsia="Times New Roman"/>
          <w:color w:val="1D2228"/>
          <w:szCs w:val="24"/>
        </w:rPr>
        <w:t>εισάγεται</w:t>
      </w:r>
      <w:r w:rsidRPr="008A38C5">
        <w:rPr>
          <w:rFonts w:eastAsia="Times New Roman"/>
          <w:color w:val="1D2228"/>
          <w:szCs w:val="24"/>
        </w:rPr>
        <w:t xml:space="preserve"> το εν λόγω σχέδιο νόμου που συζητάμε και </w:t>
      </w:r>
      <w:r>
        <w:rPr>
          <w:rFonts w:eastAsia="Times New Roman"/>
          <w:color w:val="1D2228"/>
          <w:szCs w:val="24"/>
        </w:rPr>
        <w:t>ε</w:t>
      </w:r>
      <w:r w:rsidRPr="008A38C5">
        <w:rPr>
          <w:rFonts w:eastAsia="Times New Roman"/>
          <w:color w:val="1D2228"/>
          <w:szCs w:val="24"/>
        </w:rPr>
        <w:t>ίναι χαρακτηριστικό ότι ο επιχειρηματικός κόσμος χαιρέτησε αυτή την πρωτοβουλία</w:t>
      </w:r>
      <w:r>
        <w:rPr>
          <w:rFonts w:eastAsia="Times New Roman"/>
          <w:color w:val="1D2228"/>
          <w:szCs w:val="24"/>
        </w:rPr>
        <w:t>,</w:t>
      </w:r>
      <w:r w:rsidRPr="008A38C5">
        <w:rPr>
          <w:rFonts w:eastAsia="Times New Roman"/>
          <w:color w:val="1D2228"/>
          <w:szCs w:val="24"/>
        </w:rPr>
        <w:t xml:space="preserve"> που φάνηκε και στη διαδικασία της </w:t>
      </w:r>
      <w:r>
        <w:rPr>
          <w:rFonts w:eastAsia="Times New Roman"/>
          <w:color w:val="1D2228"/>
          <w:szCs w:val="24"/>
        </w:rPr>
        <w:t>ε</w:t>
      </w:r>
      <w:r w:rsidRPr="008A38C5">
        <w:rPr>
          <w:rFonts w:eastAsia="Times New Roman"/>
          <w:color w:val="1D2228"/>
          <w:szCs w:val="24"/>
        </w:rPr>
        <w:t xml:space="preserve">πιτροπής </w:t>
      </w:r>
      <w:r>
        <w:rPr>
          <w:rFonts w:eastAsia="Times New Roman"/>
          <w:color w:val="1D2228"/>
          <w:szCs w:val="24"/>
        </w:rPr>
        <w:t>ε</w:t>
      </w:r>
      <w:r w:rsidRPr="008A38C5">
        <w:rPr>
          <w:rFonts w:eastAsia="Times New Roman"/>
          <w:color w:val="1D2228"/>
          <w:szCs w:val="24"/>
        </w:rPr>
        <w:t>μπορίου</w:t>
      </w:r>
      <w:r>
        <w:rPr>
          <w:rFonts w:eastAsia="Times New Roman"/>
          <w:color w:val="1D2228"/>
          <w:szCs w:val="24"/>
        </w:rPr>
        <w:t>,</w:t>
      </w:r>
      <w:r w:rsidRPr="008A38C5">
        <w:rPr>
          <w:rFonts w:eastAsia="Times New Roman"/>
          <w:color w:val="1D2228"/>
          <w:szCs w:val="24"/>
        </w:rPr>
        <w:t xml:space="preserve"> όπου είχαν προσκληθεί </w:t>
      </w:r>
      <w:r>
        <w:rPr>
          <w:rFonts w:eastAsia="Times New Roman"/>
          <w:color w:val="1D2228"/>
          <w:szCs w:val="24"/>
        </w:rPr>
        <w:t xml:space="preserve">οι </w:t>
      </w:r>
      <w:r w:rsidRPr="008A38C5">
        <w:rPr>
          <w:rFonts w:eastAsia="Times New Roman"/>
          <w:color w:val="1D2228"/>
          <w:szCs w:val="24"/>
        </w:rPr>
        <w:t>φορείς</w:t>
      </w:r>
      <w:r>
        <w:rPr>
          <w:rFonts w:eastAsia="Times New Roman"/>
          <w:color w:val="1D2228"/>
          <w:szCs w:val="24"/>
        </w:rPr>
        <w:t>.</w:t>
      </w:r>
      <w:r w:rsidRPr="008A38C5">
        <w:rPr>
          <w:rFonts w:eastAsia="Times New Roman"/>
          <w:color w:val="1D2228"/>
          <w:szCs w:val="24"/>
        </w:rPr>
        <w:t xml:space="preserve"> </w:t>
      </w:r>
    </w:p>
    <w:p w14:paraId="42AEA0BD" w14:textId="77777777" w:rsidR="00F00D30" w:rsidRDefault="00AE51A4">
      <w:pPr>
        <w:spacing w:line="600" w:lineRule="auto"/>
        <w:ind w:firstLine="720"/>
        <w:contextualSpacing/>
        <w:jc w:val="both"/>
        <w:rPr>
          <w:rFonts w:eastAsia="Times New Roman"/>
          <w:color w:val="1D2228"/>
          <w:szCs w:val="24"/>
        </w:rPr>
      </w:pPr>
      <w:r>
        <w:rPr>
          <w:rFonts w:eastAsia="Times New Roman"/>
          <w:color w:val="1D2228"/>
          <w:szCs w:val="24"/>
        </w:rPr>
        <w:t>Μ</w:t>
      </w:r>
      <w:r w:rsidRPr="008A38C5">
        <w:rPr>
          <w:rFonts w:eastAsia="Times New Roman"/>
          <w:color w:val="1D2228"/>
          <w:szCs w:val="24"/>
        </w:rPr>
        <w:t>ακριά</w:t>
      </w:r>
      <w:r>
        <w:rPr>
          <w:rFonts w:eastAsia="Times New Roman"/>
          <w:color w:val="1D2228"/>
          <w:szCs w:val="24"/>
        </w:rPr>
        <w:t>, λ</w:t>
      </w:r>
      <w:r w:rsidRPr="008A38C5">
        <w:rPr>
          <w:rFonts w:eastAsia="Times New Roman"/>
          <w:color w:val="1D2228"/>
          <w:szCs w:val="24"/>
        </w:rPr>
        <w:t>οιπόν</w:t>
      </w:r>
      <w:r>
        <w:rPr>
          <w:rFonts w:eastAsia="Times New Roman"/>
          <w:color w:val="1D2228"/>
          <w:szCs w:val="24"/>
        </w:rPr>
        <w:t>,</w:t>
      </w:r>
      <w:r w:rsidRPr="008A38C5">
        <w:rPr>
          <w:rFonts w:eastAsia="Times New Roman"/>
          <w:color w:val="1D2228"/>
          <w:szCs w:val="24"/>
        </w:rPr>
        <w:t xml:space="preserve"> από κακοδαιμονίες τ</w:t>
      </w:r>
      <w:r w:rsidRPr="008A38C5">
        <w:rPr>
          <w:rFonts w:eastAsia="Times New Roman"/>
          <w:color w:val="1D2228"/>
          <w:szCs w:val="24"/>
        </w:rPr>
        <w:t>ου παρελθόντος</w:t>
      </w:r>
      <w:r>
        <w:rPr>
          <w:rFonts w:eastAsia="Times New Roman"/>
          <w:color w:val="1D2228"/>
          <w:szCs w:val="24"/>
        </w:rPr>
        <w:t xml:space="preserve"> στο τραπεζικό σύστημα </w:t>
      </w:r>
      <w:r w:rsidRPr="008A38C5">
        <w:rPr>
          <w:rFonts w:eastAsia="Times New Roman"/>
          <w:color w:val="1D2228"/>
          <w:szCs w:val="24"/>
        </w:rPr>
        <w:t>η αναπτυξιακή τράπεζα προσπαθεί να καλύψει κενά</w:t>
      </w:r>
      <w:r>
        <w:rPr>
          <w:rFonts w:eastAsia="Times New Roman"/>
          <w:color w:val="1D2228"/>
          <w:szCs w:val="24"/>
        </w:rPr>
        <w:t>,</w:t>
      </w:r>
      <w:r w:rsidRPr="008A38C5">
        <w:rPr>
          <w:rFonts w:eastAsia="Times New Roman"/>
          <w:color w:val="1D2228"/>
          <w:szCs w:val="24"/>
        </w:rPr>
        <w:t xml:space="preserve"> που οι συστημικές τράπεζες δεν μπορούν</w:t>
      </w:r>
      <w:r>
        <w:rPr>
          <w:rFonts w:eastAsia="Times New Roman"/>
          <w:color w:val="1D2228"/>
          <w:szCs w:val="24"/>
        </w:rPr>
        <w:t>. Κ</w:t>
      </w:r>
      <w:r w:rsidRPr="008A38C5">
        <w:rPr>
          <w:rFonts w:eastAsia="Times New Roman"/>
          <w:color w:val="1D2228"/>
          <w:szCs w:val="24"/>
        </w:rPr>
        <w:t>αι</w:t>
      </w:r>
      <w:r>
        <w:rPr>
          <w:rFonts w:eastAsia="Times New Roman"/>
          <w:color w:val="1D2228"/>
          <w:szCs w:val="24"/>
        </w:rPr>
        <w:t>,</w:t>
      </w:r>
      <w:r w:rsidRPr="008A38C5">
        <w:rPr>
          <w:rFonts w:eastAsia="Times New Roman"/>
          <w:color w:val="1D2228"/>
          <w:szCs w:val="24"/>
        </w:rPr>
        <w:t xml:space="preserve"> μάλιστα</w:t>
      </w:r>
      <w:r>
        <w:rPr>
          <w:rFonts w:eastAsia="Times New Roman"/>
          <w:color w:val="1D2228"/>
          <w:szCs w:val="24"/>
        </w:rPr>
        <w:t>,</w:t>
      </w:r>
      <w:r w:rsidRPr="008A38C5">
        <w:rPr>
          <w:rFonts w:eastAsia="Times New Roman"/>
          <w:color w:val="1D2228"/>
          <w:szCs w:val="24"/>
        </w:rPr>
        <w:t xml:space="preserve"> εδώ θα πούμε χαρακτηριστικά ότι δεν είναι σε ανταγωνισμό με τις εμπορικές τράπεζες</w:t>
      </w:r>
      <w:r>
        <w:rPr>
          <w:rFonts w:eastAsia="Times New Roman"/>
          <w:color w:val="1D2228"/>
          <w:szCs w:val="24"/>
        </w:rPr>
        <w:t>, ά</w:t>
      </w:r>
      <w:r w:rsidRPr="008A38C5">
        <w:rPr>
          <w:rFonts w:eastAsia="Times New Roman"/>
          <w:color w:val="1D2228"/>
          <w:szCs w:val="24"/>
        </w:rPr>
        <w:t>λλωστε λειτουργεί συμπληρωματικ</w:t>
      </w:r>
      <w:r w:rsidRPr="008A38C5">
        <w:rPr>
          <w:rFonts w:eastAsia="Times New Roman"/>
          <w:color w:val="1D2228"/>
          <w:szCs w:val="24"/>
        </w:rPr>
        <w:t>ά</w:t>
      </w:r>
      <w:r>
        <w:rPr>
          <w:rFonts w:eastAsia="Times New Roman"/>
          <w:color w:val="1D2228"/>
          <w:szCs w:val="24"/>
        </w:rPr>
        <w:t>. Σ</w:t>
      </w:r>
      <w:r w:rsidRPr="008A38C5">
        <w:rPr>
          <w:rFonts w:eastAsia="Times New Roman"/>
          <w:color w:val="1D2228"/>
          <w:szCs w:val="24"/>
        </w:rPr>
        <w:t xml:space="preserve">τόχος </w:t>
      </w:r>
      <w:r>
        <w:rPr>
          <w:rFonts w:eastAsia="Times New Roman"/>
          <w:color w:val="1D2228"/>
          <w:szCs w:val="24"/>
        </w:rPr>
        <w:t xml:space="preserve">είναι </w:t>
      </w:r>
      <w:r w:rsidRPr="008A38C5">
        <w:rPr>
          <w:rFonts w:eastAsia="Times New Roman"/>
          <w:color w:val="1D2228"/>
          <w:szCs w:val="24"/>
        </w:rPr>
        <w:t xml:space="preserve">η χρηματοδότηση </w:t>
      </w:r>
      <w:r>
        <w:rPr>
          <w:rFonts w:eastAsia="Times New Roman"/>
          <w:color w:val="1D2228"/>
          <w:szCs w:val="24"/>
        </w:rPr>
        <w:t>σ</w:t>
      </w:r>
      <w:r w:rsidRPr="008A38C5">
        <w:rPr>
          <w:rFonts w:eastAsia="Times New Roman"/>
          <w:color w:val="1D2228"/>
          <w:szCs w:val="24"/>
        </w:rPr>
        <w:t>υνεταιρισμών</w:t>
      </w:r>
      <w:r>
        <w:rPr>
          <w:rFonts w:eastAsia="Times New Roman"/>
          <w:color w:val="1D2228"/>
          <w:szCs w:val="24"/>
        </w:rPr>
        <w:t>,</w:t>
      </w:r>
      <w:r w:rsidRPr="008A38C5">
        <w:rPr>
          <w:rFonts w:eastAsia="Times New Roman"/>
          <w:color w:val="1D2228"/>
          <w:szCs w:val="24"/>
        </w:rPr>
        <w:t xml:space="preserve"> μικρομεσαίων επιχειρήσεων</w:t>
      </w:r>
      <w:r>
        <w:rPr>
          <w:rFonts w:eastAsia="Times New Roman"/>
          <w:color w:val="1D2228"/>
          <w:szCs w:val="24"/>
        </w:rPr>
        <w:t>,</w:t>
      </w:r>
      <w:r w:rsidRPr="008A38C5">
        <w:rPr>
          <w:rFonts w:eastAsia="Times New Roman"/>
          <w:color w:val="1D2228"/>
          <w:szCs w:val="24"/>
        </w:rPr>
        <w:t xml:space="preserve"> δημόσιων φορέων</w:t>
      </w:r>
      <w:r>
        <w:rPr>
          <w:rFonts w:eastAsia="Times New Roman"/>
          <w:color w:val="1D2228"/>
          <w:szCs w:val="24"/>
        </w:rPr>
        <w:t>,</w:t>
      </w:r>
      <w:r w:rsidRPr="008A38C5">
        <w:rPr>
          <w:rFonts w:eastAsia="Times New Roman"/>
          <w:color w:val="1D2228"/>
          <w:szCs w:val="24"/>
        </w:rPr>
        <w:t xml:space="preserve"> σύσταση</w:t>
      </w:r>
      <w:r>
        <w:rPr>
          <w:rFonts w:eastAsia="Times New Roman"/>
          <w:color w:val="1D2228"/>
          <w:szCs w:val="24"/>
        </w:rPr>
        <w:t>,</w:t>
      </w:r>
      <w:r w:rsidRPr="008A38C5">
        <w:rPr>
          <w:rFonts w:eastAsia="Times New Roman"/>
          <w:color w:val="1D2228"/>
          <w:szCs w:val="24"/>
        </w:rPr>
        <w:t xml:space="preserve"> συμμετοχή και στήριξη νεοφυών επιχειρήσεων και όλα αυτά</w:t>
      </w:r>
      <w:r>
        <w:rPr>
          <w:rFonts w:eastAsia="Times New Roman"/>
          <w:color w:val="1D2228"/>
          <w:szCs w:val="24"/>
        </w:rPr>
        <w:t>. Επίσης παρέχει</w:t>
      </w:r>
      <w:r w:rsidRPr="008A38C5">
        <w:rPr>
          <w:rFonts w:eastAsia="Times New Roman"/>
          <w:color w:val="1D2228"/>
          <w:szCs w:val="24"/>
        </w:rPr>
        <w:t xml:space="preserve"> συμβουλευτική στήριξη</w:t>
      </w:r>
      <w:r>
        <w:rPr>
          <w:rFonts w:eastAsia="Times New Roman"/>
          <w:color w:val="1D2228"/>
          <w:szCs w:val="24"/>
        </w:rPr>
        <w:t>,</w:t>
      </w:r>
      <w:r w:rsidRPr="008A38C5">
        <w:rPr>
          <w:rFonts w:eastAsia="Times New Roman"/>
          <w:color w:val="1D2228"/>
          <w:szCs w:val="24"/>
        </w:rPr>
        <w:t xml:space="preserve"> τεχνογνωσία</w:t>
      </w:r>
      <w:r>
        <w:rPr>
          <w:rFonts w:eastAsia="Times New Roman"/>
          <w:color w:val="1D2228"/>
          <w:szCs w:val="24"/>
        </w:rPr>
        <w:t>, εκπαίδευση στις</w:t>
      </w:r>
      <w:r w:rsidRPr="008A38C5">
        <w:rPr>
          <w:rFonts w:eastAsia="Times New Roman"/>
          <w:color w:val="1D2228"/>
          <w:szCs w:val="24"/>
        </w:rPr>
        <w:t xml:space="preserve"> επιχειρήσεις</w:t>
      </w:r>
      <w:r>
        <w:rPr>
          <w:rFonts w:eastAsia="Times New Roman"/>
          <w:color w:val="1D2228"/>
          <w:szCs w:val="24"/>
        </w:rPr>
        <w:t>.</w:t>
      </w:r>
      <w:r w:rsidRPr="008A38C5">
        <w:rPr>
          <w:rFonts w:eastAsia="Times New Roman"/>
          <w:color w:val="1D2228"/>
          <w:szCs w:val="24"/>
        </w:rPr>
        <w:t xml:space="preserve"> </w:t>
      </w:r>
    </w:p>
    <w:p w14:paraId="42AEA0B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w:t>
      </w:r>
      <w:r w:rsidRPr="002D0B99">
        <w:rPr>
          <w:rFonts w:eastAsia="Times New Roman" w:cs="Times New Roman"/>
          <w:szCs w:val="24"/>
        </w:rPr>
        <w:t>ο πολύ σημαντικό</w:t>
      </w:r>
      <w:r>
        <w:rPr>
          <w:rFonts w:eastAsia="Times New Roman" w:cs="Times New Roman"/>
          <w:szCs w:val="24"/>
        </w:rPr>
        <w:t xml:space="preserve"> είναι ότι μπορεί </w:t>
      </w:r>
      <w:r w:rsidRPr="002D0B99">
        <w:rPr>
          <w:rFonts w:eastAsia="Times New Roman" w:cs="Times New Roman"/>
          <w:szCs w:val="24"/>
        </w:rPr>
        <w:t>να λειτουργήσει</w:t>
      </w:r>
      <w:r>
        <w:rPr>
          <w:rFonts w:eastAsia="Times New Roman" w:cs="Times New Roman"/>
          <w:szCs w:val="24"/>
        </w:rPr>
        <w:t>,</w:t>
      </w:r>
      <w:r w:rsidRPr="002D0B99">
        <w:rPr>
          <w:rFonts w:eastAsia="Times New Roman" w:cs="Times New Roman"/>
          <w:szCs w:val="24"/>
        </w:rPr>
        <w:t xml:space="preserve"> πραγματικά</w:t>
      </w:r>
      <w:r>
        <w:rPr>
          <w:rFonts w:eastAsia="Times New Roman" w:cs="Times New Roman"/>
          <w:szCs w:val="24"/>
        </w:rPr>
        <w:t>,</w:t>
      </w:r>
      <w:r w:rsidRPr="002D0B99">
        <w:rPr>
          <w:rFonts w:eastAsia="Times New Roman" w:cs="Times New Roman"/>
          <w:szCs w:val="24"/>
        </w:rPr>
        <w:t xml:space="preserve"> σαν πρεσβευτής της χώρας </w:t>
      </w:r>
      <w:r>
        <w:rPr>
          <w:rFonts w:eastAsia="Times New Roman" w:cs="Times New Roman"/>
          <w:szCs w:val="24"/>
        </w:rPr>
        <w:t>μας,</w:t>
      </w:r>
      <w:r w:rsidRPr="002D0B99">
        <w:rPr>
          <w:rFonts w:eastAsia="Times New Roman" w:cs="Times New Roman"/>
          <w:szCs w:val="24"/>
        </w:rPr>
        <w:t xml:space="preserve"> εξασφαλίζοντας κάποιες χρηματοδοτήσεις από άλλους οργανισμούς εκτός της </w:t>
      </w:r>
      <w:r w:rsidRPr="002D0B99">
        <w:rPr>
          <w:rFonts w:eastAsia="Times New Roman" w:cs="Times New Roman"/>
          <w:szCs w:val="24"/>
        </w:rPr>
        <w:lastRenderedPageBreak/>
        <w:t xml:space="preserve">πατρίδας </w:t>
      </w:r>
      <w:r>
        <w:rPr>
          <w:rFonts w:eastAsia="Times New Roman" w:cs="Times New Roman"/>
          <w:szCs w:val="24"/>
        </w:rPr>
        <w:t>μας.</w:t>
      </w:r>
      <w:r>
        <w:rPr>
          <w:rFonts w:eastAsia="Times New Roman" w:cs="Times New Roman"/>
          <w:szCs w:val="24"/>
        </w:rPr>
        <w:t xml:space="preserve"> Παγκόσμια Τράπεζα, την </w:t>
      </w:r>
      <w:r>
        <w:rPr>
          <w:rFonts w:eastAsia="Times New Roman" w:cs="Times New Roman"/>
          <w:szCs w:val="24"/>
          <w:lang w:val="en-US"/>
        </w:rPr>
        <w:t>EBRD</w:t>
      </w:r>
      <w:r w:rsidRPr="002D0B99">
        <w:rPr>
          <w:rFonts w:eastAsia="Times New Roman" w:cs="Times New Roman"/>
          <w:szCs w:val="24"/>
        </w:rPr>
        <w:t xml:space="preserve"> και λοιπά</w:t>
      </w:r>
      <w:r>
        <w:rPr>
          <w:rFonts w:eastAsia="Times New Roman" w:cs="Times New Roman"/>
          <w:szCs w:val="24"/>
        </w:rPr>
        <w:t>. Ε</w:t>
      </w:r>
      <w:r w:rsidRPr="002D0B99">
        <w:rPr>
          <w:rFonts w:eastAsia="Times New Roman" w:cs="Times New Roman"/>
          <w:szCs w:val="24"/>
        </w:rPr>
        <w:t xml:space="preserve">ργαλεία της αναπτυξιακής τράπεζας αποτελούν οι </w:t>
      </w:r>
      <w:proofErr w:type="spellStart"/>
      <w:r w:rsidRPr="002D0B99">
        <w:rPr>
          <w:rFonts w:eastAsia="Times New Roman" w:cs="Times New Roman"/>
          <w:szCs w:val="24"/>
        </w:rPr>
        <w:t>μικροπιστώσεις</w:t>
      </w:r>
      <w:proofErr w:type="spellEnd"/>
      <w:r>
        <w:rPr>
          <w:rFonts w:eastAsia="Times New Roman" w:cs="Times New Roman"/>
          <w:szCs w:val="24"/>
        </w:rPr>
        <w:t>,</w:t>
      </w:r>
      <w:r w:rsidRPr="002D0B99">
        <w:rPr>
          <w:rFonts w:eastAsia="Times New Roman" w:cs="Times New Roman"/>
          <w:szCs w:val="24"/>
        </w:rPr>
        <w:t xml:space="preserve"> οι εγγυήσεις</w:t>
      </w:r>
      <w:r>
        <w:rPr>
          <w:rFonts w:eastAsia="Times New Roman" w:cs="Times New Roman"/>
          <w:szCs w:val="24"/>
        </w:rPr>
        <w:t>,</w:t>
      </w:r>
      <w:r w:rsidRPr="002D0B99">
        <w:rPr>
          <w:rFonts w:eastAsia="Times New Roman" w:cs="Times New Roman"/>
          <w:szCs w:val="24"/>
        </w:rPr>
        <w:t xml:space="preserve"> η συμμετοχή στο μετοχικό κεφάλαιο της εταιρ</w:t>
      </w:r>
      <w:r>
        <w:rPr>
          <w:rFonts w:eastAsia="Times New Roman" w:cs="Times New Roman"/>
          <w:szCs w:val="24"/>
        </w:rPr>
        <w:t>ε</w:t>
      </w:r>
      <w:r w:rsidRPr="002D0B99">
        <w:rPr>
          <w:rFonts w:eastAsia="Times New Roman" w:cs="Times New Roman"/>
          <w:szCs w:val="24"/>
        </w:rPr>
        <w:t>ίας</w:t>
      </w:r>
      <w:r>
        <w:rPr>
          <w:rFonts w:eastAsia="Times New Roman" w:cs="Times New Roman"/>
          <w:szCs w:val="24"/>
        </w:rPr>
        <w:t>.</w:t>
      </w:r>
    </w:p>
    <w:p w14:paraId="42AEA0B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w:t>
      </w:r>
      <w:r w:rsidRPr="002D0B99">
        <w:rPr>
          <w:rFonts w:eastAsia="Times New Roman" w:cs="Times New Roman"/>
          <w:szCs w:val="24"/>
        </w:rPr>
        <w:t xml:space="preserve">ύριοι και κυρίες </w:t>
      </w:r>
      <w:r>
        <w:rPr>
          <w:rFonts w:eastAsia="Times New Roman" w:cs="Times New Roman"/>
          <w:szCs w:val="24"/>
        </w:rPr>
        <w:t>Βουλευτές,</w:t>
      </w:r>
      <w:r w:rsidRPr="002D0B99">
        <w:rPr>
          <w:rFonts w:eastAsia="Times New Roman" w:cs="Times New Roman"/>
          <w:szCs w:val="24"/>
        </w:rPr>
        <w:t xml:space="preserve"> μπήκαμε σε μία άλλη εποχή πλέον</w:t>
      </w:r>
      <w:r>
        <w:rPr>
          <w:rFonts w:eastAsia="Times New Roman" w:cs="Times New Roman"/>
          <w:szCs w:val="24"/>
        </w:rPr>
        <w:t>.</w:t>
      </w:r>
      <w:r w:rsidRPr="002D0B99">
        <w:rPr>
          <w:rFonts w:eastAsia="Times New Roman" w:cs="Times New Roman"/>
          <w:szCs w:val="24"/>
        </w:rPr>
        <w:t xml:space="preserve"> Βγήκαμε από τα μνημόνια</w:t>
      </w:r>
      <w:r>
        <w:rPr>
          <w:rFonts w:eastAsia="Times New Roman" w:cs="Times New Roman"/>
          <w:szCs w:val="24"/>
        </w:rPr>
        <w:t>,</w:t>
      </w:r>
      <w:r w:rsidRPr="002D0B99">
        <w:rPr>
          <w:rFonts w:eastAsia="Times New Roman" w:cs="Times New Roman"/>
          <w:szCs w:val="24"/>
        </w:rPr>
        <w:t xml:space="preserve"> περάσαμε δύσκολα τα τελευταία χρόνια</w:t>
      </w:r>
      <w:r>
        <w:rPr>
          <w:rFonts w:eastAsia="Times New Roman" w:cs="Times New Roman"/>
          <w:szCs w:val="24"/>
        </w:rPr>
        <w:t>. Όμως</w:t>
      </w:r>
      <w:r w:rsidRPr="002D0B99">
        <w:rPr>
          <w:rFonts w:eastAsia="Times New Roman" w:cs="Times New Roman"/>
          <w:szCs w:val="24"/>
        </w:rPr>
        <w:t xml:space="preserve"> κάτι που δεν πρέπει να υποτιμάται</w:t>
      </w:r>
      <w:r>
        <w:rPr>
          <w:rFonts w:eastAsia="Times New Roman" w:cs="Times New Roman"/>
          <w:szCs w:val="24"/>
        </w:rPr>
        <w:t>,</w:t>
      </w:r>
      <w:r>
        <w:rPr>
          <w:rFonts w:eastAsia="Times New Roman" w:cs="Times New Roman"/>
          <w:szCs w:val="24"/>
        </w:rPr>
        <w:t xml:space="preserve"> είναι ότι </w:t>
      </w:r>
      <w:r w:rsidRPr="002D0B99">
        <w:rPr>
          <w:rFonts w:eastAsia="Times New Roman" w:cs="Times New Roman"/>
          <w:szCs w:val="24"/>
        </w:rPr>
        <w:t>οι</w:t>
      </w:r>
      <w:r w:rsidRPr="002D0B99">
        <w:rPr>
          <w:rFonts w:eastAsia="Times New Roman" w:cs="Times New Roman"/>
          <w:szCs w:val="24"/>
        </w:rPr>
        <w:t xml:space="preserve"> ρυθμ</w:t>
      </w:r>
      <w:r>
        <w:rPr>
          <w:rFonts w:eastAsia="Times New Roman" w:cs="Times New Roman"/>
          <w:szCs w:val="24"/>
        </w:rPr>
        <w:t>οί ανάπτυξης βαίνουν βελτιούμενοι. Τ</w:t>
      </w:r>
      <w:r w:rsidRPr="002D0B99">
        <w:rPr>
          <w:rFonts w:eastAsia="Times New Roman" w:cs="Times New Roman"/>
          <w:szCs w:val="24"/>
        </w:rPr>
        <w:t>α ελληνικά δεκαετή ομόλογα γίνονται ανάρπαστα</w:t>
      </w:r>
      <w:r>
        <w:rPr>
          <w:rFonts w:eastAsia="Times New Roman" w:cs="Times New Roman"/>
          <w:szCs w:val="24"/>
        </w:rPr>
        <w:t xml:space="preserve">, θα έλεγα. Και μάλιστα το </w:t>
      </w:r>
      <w:r>
        <w:rPr>
          <w:rFonts w:eastAsia="Times New Roman" w:cs="Times New Roman"/>
          <w:szCs w:val="24"/>
        </w:rPr>
        <w:t>«</w:t>
      </w:r>
      <w:r>
        <w:rPr>
          <w:rFonts w:eastAsia="Times New Roman" w:cs="Times New Roman"/>
          <w:szCs w:val="24"/>
          <w:lang w:val="en-US"/>
        </w:rPr>
        <w:t>B</w:t>
      </w:r>
      <w:r w:rsidRPr="002D0B99">
        <w:rPr>
          <w:rFonts w:eastAsia="Times New Roman" w:cs="Times New Roman"/>
          <w:szCs w:val="24"/>
        </w:rPr>
        <w:t>LOOMBERG</w:t>
      </w:r>
      <w:r>
        <w:rPr>
          <w:rFonts w:eastAsia="Times New Roman" w:cs="Times New Roman"/>
          <w:szCs w:val="24"/>
        </w:rPr>
        <w:t>»</w:t>
      </w:r>
      <w:r w:rsidRPr="002D0B99">
        <w:rPr>
          <w:rFonts w:eastAsia="Times New Roman" w:cs="Times New Roman"/>
          <w:szCs w:val="24"/>
        </w:rPr>
        <w:t xml:space="preserve"> χθες σε ανακοίνωσή του ανέφερε ότι 2,5 δι</w:t>
      </w:r>
      <w:r>
        <w:rPr>
          <w:rFonts w:eastAsia="Times New Roman" w:cs="Times New Roman"/>
          <w:szCs w:val="24"/>
        </w:rPr>
        <w:t>σεκατομμύρια δ</w:t>
      </w:r>
      <w:r w:rsidRPr="002D0B99">
        <w:rPr>
          <w:rFonts w:eastAsia="Times New Roman" w:cs="Times New Roman"/>
          <w:szCs w:val="24"/>
        </w:rPr>
        <w:t xml:space="preserve">ιεθνείς επενδυτές άρπαξαν </w:t>
      </w:r>
      <w:r>
        <w:rPr>
          <w:rFonts w:eastAsia="Times New Roman" w:cs="Times New Roman"/>
          <w:szCs w:val="24"/>
        </w:rPr>
        <w:t xml:space="preserve">–είπε </w:t>
      </w:r>
      <w:r w:rsidRPr="002D0B99">
        <w:rPr>
          <w:rFonts w:eastAsia="Times New Roman" w:cs="Times New Roman"/>
          <w:szCs w:val="24"/>
        </w:rPr>
        <w:t>χαρακτηριστικά</w:t>
      </w:r>
      <w:r>
        <w:rPr>
          <w:rFonts w:eastAsia="Times New Roman" w:cs="Times New Roman"/>
          <w:szCs w:val="24"/>
        </w:rPr>
        <w:t>-</w:t>
      </w:r>
      <w:r w:rsidRPr="002D0B99">
        <w:rPr>
          <w:rFonts w:eastAsia="Times New Roman" w:cs="Times New Roman"/>
          <w:szCs w:val="24"/>
        </w:rPr>
        <w:t xml:space="preserve"> τον προηγούμενο μήνα ελληνικ</w:t>
      </w:r>
      <w:r w:rsidRPr="002D0B99">
        <w:rPr>
          <w:rFonts w:eastAsia="Times New Roman" w:cs="Times New Roman"/>
          <w:szCs w:val="24"/>
        </w:rPr>
        <w:t>ά ομόλογα</w:t>
      </w:r>
      <w:r>
        <w:rPr>
          <w:rFonts w:eastAsia="Times New Roman" w:cs="Times New Roman"/>
          <w:szCs w:val="24"/>
        </w:rPr>
        <w:t>. Δυόμισι δισεκατομμύρια διεθνείς επενδυτές, 2,5 δισεκατομμύρια</w:t>
      </w:r>
      <w:r w:rsidRPr="002D0B99">
        <w:rPr>
          <w:rFonts w:eastAsia="Times New Roman" w:cs="Times New Roman"/>
          <w:szCs w:val="24"/>
        </w:rPr>
        <w:t xml:space="preserve"> εν</w:t>
      </w:r>
      <w:r>
        <w:rPr>
          <w:rFonts w:eastAsia="Times New Roman" w:cs="Times New Roman"/>
          <w:szCs w:val="24"/>
        </w:rPr>
        <w:t>νοώ ό</w:t>
      </w:r>
      <w:r w:rsidRPr="002D0B99">
        <w:rPr>
          <w:rFonts w:eastAsia="Times New Roman" w:cs="Times New Roman"/>
          <w:szCs w:val="24"/>
        </w:rPr>
        <w:t>σον αφορά το κεφάλαιο</w:t>
      </w:r>
      <w:r>
        <w:rPr>
          <w:rFonts w:eastAsia="Times New Roman" w:cs="Times New Roman"/>
          <w:szCs w:val="24"/>
        </w:rPr>
        <w:t>,</w:t>
      </w:r>
      <w:r w:rsidRPr="002D0B99">
        <w:rPr>
          <w:rFonts w:eastAsia="Times New Roman" w:cs="Times New Roman"/>
          <w:szCs w:val="24"/>
        </w:rPr>
        <w:t xml:space="preserve"> για να μην παρεξηγούμαστε</w:t>
      </w:r>
      <w:r>
        <w:rPr>
          <w:rFonts w:eastAsia="Times New Roman" w:cs="Times New Roman"/>
          <w:szCs w:val="24"/>
        </w:rPr>
        <w:t>.</w:t>
      </w:r>
    </w:p>
    <w:p w14:paraId="42AEA0C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w:t>
      </w:r>
      <w:r w:rsidRPr="002D0B99">
        <w:rPr>
          <w:rFonts w:eastAsia="Times New Roman" w:cs="Times New Roman"/>
          <w:szCs w:val="24"/>
        </w:rPr>
        <w:t>ο ελληνικό χρέος είναι περιζήτητο τελικά παγκοσμίως</w:t>
      </w:r>
      <w:r>
        <w:rPr>
          <w:rFonts w:eastAsia="Times New Roman" w:cs="Times New Roman"/>
          <w:szCs w:val="24"/>
        </w:rPr>
        <w:t>. Ο</w:t>
      </w:r>
      <w:r w:rsidRPr="002D0B99">
        <w:rPr>
          <w:rFonts w:eastAsia="Times New Roman" w:cs="Times New Roman"/>
          <w:szCs w:val="24"/>
        </w:rPr>
        <w:t>ι εξαγωγές έχουν αυξηθεί και τον προηγούμενο χρόνο σημείωσαν ρεκόρ</w:t>
      </w:r>
      <w:r>
        <w:rPr>
          <w:rFonts w:eastAsia="Times New Roman" w:cs="Times New Roman"/>
          <w:szCs w:val="24"/>
        </w:rPr>
        <w:t>. Φ</w:t>
      </w:r>
      <w:r w:rsidRPr="002D0B99">
        <w:rPr>
          <w:rFonts w:eastAsia="Times New Roman" w:cs="Times New Roman"/>
          <w:szCs w:val="24"/>
        </w:rPr>
        <w:t xml:space="preserve">έτος υπολογίζεται </w:t>
      </w:r>
      <w:r w:rsidRPr="002D0B99">
        <w:rPr>
          <w:rFonts w:eastAsia="Times New Roman" w:cs="Times New Roman"/>
          <w:szCs w:val="24"/>
        </w:rPr>
        <w:t xml:space="preserve">άλλο ένα 10% περίπου αύξηση </w:t>
      </w:r>
      <w:r w:rsidRPr="002D0B99">
        <w:rPr>
          <w:rFonts w:eastAsia="Times New Roman" w:cs="Times New Roman"/>
          <w:szCs w:val="24"/>
        </w:rPr>
        <w:t xml:space="preserve">μέχρι το τέλος του χρόνου </w:t>
      </w:r>
      <w:r>
        <w:rPr>
          <w:rFonts w:eastAsia="Times New Roman" w:cs="Times New Roman"/>
          <w:szCs w:val="24"/>
        </w:rPr>
        <w:t xml:space="preserve">σύμφωνα με την Πρόεδρο του Συνδέσμου </w:t>
      </w:r>
      <w:proofErr w:type="spellStart"/>
      <w:r>
        <w:rPr>
          <w:rFonts w:eastAsia="Times New Roman" w:cs="Times New Roman"/>
          <w:szCs w:val="24"/>
        </w:rPr>
        <w:t>Ε</w:t>
      </w:r>
      <w:r w:rsidRPr="002D0B99">
        <w:rPr>
          <w:rFonts w:eastAsia="Times New Roman" w:cs="Times New Roman"/>
          <w:szCs w:val="24"/>
        </w:rPr>
        <w:t>ξαγωγέων</w:t>
      </w:r>
      <w:proofErr w:type="spellEnd"/>
      <w:r>
        <w:rPr>
          <w:rFonts w:eastAsia="Times New Roman" w:cs="Times New Roman"/>
          <w:szCs w:val="24"/>
        </w:rPr>
        <w:t>,</w:t>
      </w:r>
      <w:r w:rsidRPr="002D0B99">
        <w:rPr>
          <w:rFonts w:eastAsia="Times New Roman" w:cs="Times New Roman"/>
          <w:szCs w:val="24"/>
        </w:rPr>
        <w:t xml:space="preserve"> ενώ π</w:t>
      </w:r>
      <w:r>
        <w:rPr>
          <w:rFonts w:eastAsia="Times New Roman" w:cs="Times New Roman"/>
          <w:szCs w:val="24"/>
        </w:rPr>
        <w:t xml:space="preserve">άλι θα επανέλθω στο πρακτορείο </w:t>
      </w:r>
      <w:r>
        <w:rPr>
          <w:rFonts w:eastAsia="Times New Roman" w:cs="Times New Roman"/>
          <w:szCs w:val="24"/>
        </w:rPr>
        <w:t>«</w:t>
      </w:r>
      <w:r>
        <w:rPr>
          <w:rFonts w:eastAsia="Times New Roman" w:cs="Times New Roman"/>
          <w:szCs w:val="24"/>
          <w:lang w:val="en-US"/>
        </w:rPr>
        <w:t>B</w:t>
      </w:r>
      <w:r w:rsidRPr="002D0B99">
        <w:rPr>
          <w:rFonts w:eastAsia="Times New Roman" w:cs="Times New Roman"/>
          <w:szCs w:val="24"/>
        </w:rPr>
        <w:t>LOOMBERG</w:t>
      </w:r>
      <w:r>
        <w:rPr>
          <w:rFonts w:eastAsia="Times New Roman" w:cs="Times New Roman"/>
          <w:szCs w:val="24"/>
        </w:rPr>
        <w:t>»,</w:t>
      </w:r>
      <w:r w:rsidRPr="002D0B99">
        <w:rPr>
          <w:rFonts w:eastAsia="Times New Roman" w:cs="Times New Roman"/>
          <w:szCs w:val="24"/>
        </w:rPr>
        <w:t xml:space="preserve"> σε μελέτη που συμμετείχαν</w:t>
      </w:r>
      <w:r>
        <w:rPr>
          <w:rFonts w:eastAsia="Times New Roman" w:cs="Times New Roman"/>
          <w:szCs w:val="24"/>
        </w:rPr>
        <w:t xml:space="preserve"> οικονομολόγοι σε </w:t>
      </w:r>
      <w:r w:rsidRPr="002D0B99">
        <w:rPr>
          <w:rFonts w:eastAsia="Times New Roman" w:cs="Times New Roman"/>
          <w:szCs w:val="24"/>
        </w:rPr>
        <w:lastRenderedPageBreak/>
        <w:t>συγκεκριμένη έρευνα</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 xml:space="preserve">όπου </w:t>
      </w:r>
      <w:r w:rsidRPr="002D0B99">
        <w:rPr>
          <w:rFonts w:eastAsia="Times New Roman" w:cs="Times New Roman"/>
          <w:szCs w:val="24"/>
        </w:rPr>
        <w:t xml:space="preserve">ανέφερε ότι είναι σημαντική </w:t>
      </w:r>
      <w:r>
        <w:rPr>
          <w:rFonts w:eastAsia="Times New Roman" w:cs="Times New Roman"/>
          <w:szCs w:val="24"/>
        </w:rPr>
        <w:t xml:space="preserve">η </w:t>
      </w:r>
      <w:r w:rsidRPr="002D0B99">
        <w:rPr>
          <w:rFonts w:eastAsia="Times New Roman" w:cs="Times New Roman"/>
          <w:szCs w:val="24"/>
        </w:rPr>
        <w:t>ανάκαμψη του ΑΕΠ στην Ελλάδα</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Ξ</w:t>
      </w:r>
      <w:r w:rsidRPr="002D0B99">
        <w:rPr>
          <w:rFonts w:eastAsia="Times New Roman" w:cs="Times New Roman"/>
          <w:szCs w:val="24"/>
        </w:rPr>
        <w:t>επέρασε την ανάκαμψη του ΑΕΠ σε χώρε</w:t>
      </w:r>
      <w:r>
        <w:rPr>
          <w:rFonts w:eastAsia="Times New Roman" w:cs="Times New Roman"/>
          <w:szCs w:val="24"/>
        </w:rPr>
        <w:t>ς της Ευρωπαϊκής Ένωσης με 1,9 ε</w:t>
      </w:r>
      <w:r w:rsidRPr="002D0B99">
        <w:rPr>
          <w:rFonts w:eastAsia="Times New Roman" w:cs="Times New Roman"/>
          <w:szCs w:val="24"/>
        </w:rPr>
        <w:t>μείς</w:t>
      </w:r>
      <w:r>
        <w:rPr>
          <w:rFonts w:eastAsia="Times New Roman" w:cs="Times New Roman"/>
          <w:szCs w:val="24"/>
        </w:rPr>
        <w:t xml:space="preserve"> και 1,4 κατά μέσο όρο η Ε</w:t>
      </w:r>
      <w:r w:rsidRPr="002D0B99">
        <w:rPr>
          <w:rFonts w:eastAsia="Times New Roman" w:cs="Times New Roman"/>
          <w:szCs w:val="24"/>
        </w:rPr>
        <w:t>υρωζώνη</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Η</w:t>
      </w:r>
      <w:r w:rsidRPr="002D0B99">
        <w:rPr>
          <w:rFonts w:eastAsia="Times New Roman" w:cs="Times New Roman"/>
          <w:szCs w:val="24"/>
        </w:rPr>
        <w:t xml:space="preserve"> Ελλάδα είναι στη </w:t>
      </w:r>
      <w:r>
        <w:rPr>
          <w:rFonts w:eastAsia="Times New Roman" w:cs="Times New Roman"/>
          <w:szCs w:val="24"/>
        </w:rPr>
        <w:t>δέκατ</w:t>
      </w:r>
      <w:r w:rsidRPr="002D0B99">
        <w:rPr>
          <w:rFonts w:eastAsia="Times New Roman" w:cs="Times New Roman"/>
          <w:szCs w:val="24"/>
        </w:rPr>
        <w:t>η θέση στις χώρες της Ευρώπης</w:t>
      </w:r>
      <w:r>
        <w:rPr>
          <w:rFonts w:eastAsia="Times New Roman" w:cs="Times New Roman"/>
          <w:szCs w:val="24"/>
        </w:rPr>
        <w:t>. Ό</w:t>
      </w:r>
      <w:r w:rsidRPr="002D0B99">
        <w:rPr>
          <w:rFonts w:eastAsia="Times New Roman" w:cs="Times New Roman"/>
          <w:szCs w:val="24"/>
        </w:rPr>
        <w:t>λα αυτά είναι ενδεικτικά και σημ</w:t>
      </w:r>
      <w:r w:rsidRPr="002D0B99">
        <w:rPr>
          <w:rFonts w:eastAsia="Times New Roman" w:cs="Times New Roman"/>
          <w:szCs w:val="24"/>
        </w:rPr>
        <w:t xml:space="preserve">αντικά για την πορεία της </w:t>
      </w:r>
      <w:r>
        <w:rPr>
          <w:rFonts w:eastAsia="Times New Roman" w:cs="Times New Roman"/>
          <w:szCs w:val="24"/>
        </w:rPr>
        <w:t>ε</w:t>
      </w:r>
      <w:r w:rsidRPr="002D0B99">
        <w:rPr>
          <w:rFonts w:eastAsia="Times New Roman" w:cs="Times New Roman"/>
          <w:szCs w:val="24"/>
        </w:rPr>
        <w:t>λληνικής οικονομίας</w:t>
      </w:r>
      <w:r>
        <w:rPr>
          <w:rFonts w:eastAsia="Times New Roman" w:cs="Times New Roman"/>
          <w:szCs w:val="24"/>
        </w:rPr>
        <w:t>.</w:t>
      </w:r>
    </w:p>
    <w:p w14:paraId="42AEA0C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Έρχομαι τώρα στο κεφάλαιο «επενδύσεις» που όλοι μιλάμε για αυτό το συγκεκριμένο</w:t>
      </w:r>
      <w:r w:rsidRPr="002D0B99">
        <w:rPr>
          <w:rFonts w:eastAsia="Times New Roman" w:cs="Times New Roman"/>
          <w:szCs w:val="24"/>
        </w:rPr>
        <w:t xml:space="preserve"> και όλοι πιστεύω εθνικά σκεπτόμενοι επιθυμούμε</w:t>
      </w:r>
      <w:r>
        <w:rPr>
          <w:rFonts w:eastAsia="Times New Roman" w:cs="Times New Roman"/>
          <w:szCs w:val="24"/>
        </w:rPr>
        <w:t>. Δεν είναι μικρό πράγμα ότι έκλεισε το 2018 με περίπου 4 δισεκατομμύρια</w:t>
      </w:r>
      <w:r w:rsidRPr="002D0B99">
        <w:rPr>
          <w:rFonts w:eastAsia="Times New Roman" w:cs="Times New Roman"/>
          <w:szCs w:val="24"/>
        </w:rPr>
        <w:t xml:space="preserve"> άμεσες ξέ</w:t>
      </w:r>
      <w:r w:rsidRPr="002D0B99">
        <w:rPr>
          <w:rFonts w:eastAsia="Times New Roman" w:cs="Times New Roman"/>
          <w:szCs w:val="24"/>
        </w:rPr>
        <w:t>νες επενδύσεις</w:t>
      </w:r>
      <w:r>
        <w:rPr>
          <w:rFonts w:eastAsia="Times New Roman" w:cs="Times New Roman"/>
          <w:szCs w:val="24"/>
        </w:rPr>
        <w:t xml:space="preserve"> κάτι λιγότερο από τα 4 δισεκατομμύρια. Ε</w:t>
      </w:r>
      <w:r w:rsidRPr="002D0B99">
        <w:rPr>
          <w:rFonts w:eastAsia="Times New Roman" w:cs="Times New Roman"/>
          <w:szCs w:val="24"/>
        </w:rPr>
        <w:t>ίναι πολύ σημαντικό για έναν επενδυτή</w:t>
      </w:r>
      <w:r>
        <w:rPr>
          <w:rFonts w:eastAsia="Times New Roman" w:cs="Times New Roman"/>
          <w:szCs w:val="24"/>
        </w:rPr>
        <w:t xml:space="preserve">, </w:t>
      </w:r>
      <w:r w:rsidRPr="002D0B99">
        <w:rPr>
          <w:rFonts w:eastAsia="Times New Roman" w:cs="Times New Roman"/>
          <w:szCs w:val="24"/>
        </w:rPr>
        <w:t>για το επενδυτικό περιβάλλον</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να υπάρχει μία σταθερότητα στη χ</w:t>
      </w:r>
      <w:r w:rsidRPr="002D0B99">
        <w:rPr>
          <w:rFonts w:eastAsia="Times New Roman" w:cs="Times New Roman"/>
          <w:szCs w:val="24"/>
        </w:rPr>
        <w:t>ώρα</w:t>
      </w:r>
      <w:r>
        <w:rPr>
          <w:rFonts w:eastAsia="Times New Roman" w:cs="Times New Roman"/>
          <w:szCs w:val="24"/>
        </w:rPr>
        <w:t>,</w:t>
      </w:r>
      <w:r w:rsidRPr="002D0B99">
        <w:rPr>
          <w:rFonts w:eastAsia="Times New Roman" w:cs="Times New Roman"/>
          <w:szCs w:val="24"/>
        </w:rPr>
        <w:t xml:space="preserve"> και εδώ θα α</w:t>
      </w:r>
      <w:r>
        <w:rPr>
          <w:rFonts w:eastAsia="Times New Roman" w:cs="Times New Roman"/>
          <w:szCs w:val="24"/>
        </w:rPr>
        <w:t>πευθυνθώ στους συναδέλφους της Α</w:t>
      </w:r>
      <w:r w:rsidRPr="002D0B99">
        <w:rPr>
          <w:rFonts w:eastAsia="Times New Roman" w:cs="Times New Roman"/>
          <w:szCs w:val="24"/>
        </w:rPr>
        <w:t>ντιπολίτευσης</w:t>
      </w:r>
      <w:r>
        <w:rPr>
          <w:rFonts w:eastAsia="Times New Roman" w:cs="Times New Roman"/>
          <w:szCs w:val="24"/>
        </w:rPr>
        <w:t xml:space="preserve">. </w:t>
      </w:r>
    </w:p>
    <w:p w14:paraId="42AEA0C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Παραλάβαμε μία χώρα το 20</w:t>
      </w:r>
      <w:r w:rsidRPr="002D0B99">
        <w:rPr>
          <w:rFonts w:eastAsia="Times New Roman" w:cs="Times New Roman"/>
          <w:szCs w:val="24"/>
        </w:rPr>
        <w:t>15 σε κατά</w:t>
      </w:r>
      <w:r w:rsidRPr="002D0B99">
        <w:rPr>
          <w:rFonts w:eastAsia="Times New Roman" w:cs="Times New Roman"/>
          <w:szCs w:val="24"/>
        </w:rPr>
        <w:t>σταση χρεοκοπίας κα</w:t>
      </w:r>
      <w:r>
        <w:rPr>
          <w:rFonts w:eastAsia="Times New Roman" w:cs="Times New Roman"/>
          <w:szCs w:val="24"/>
        </w:rPr>
        <w:t>ι κανείς δεν πρέπει να το ξεχνά αυτό,</w:t>
      </w:r>
      <w:r w:rsidRPr="002D0B99">
        <w:rPr>
          <w:rFonts w:eastAsia="Times New Roman" w:cs="Times New Roman"/>
          <w:szCs w:val="24"/>
        </w:rPr>
        <w:t xml:space="preserve"> χρεοκοπί</w:t>
      </w:r>
      <w:r>
        <w:rPr>
          <w:rFonts w:eastAsia="Times New Roman" w:cs="Times New Roman"/>
          <w:szCs w:val="24"/>
        </w:rPr>
        <w:t xml:space="preserve">α </w:t>
      </w:r>
      <w:r w:rsidRPr="002D0B99">
        <w:rPr>
          <w:rFonts w:eastAsia="Times New Roman" w:cs="Times New Roman"/>
          <w:szCs w:val="24"/>
        </w:rPr>
        <w:t xml:space="preserve">που </w:t>
      </w:r>
      <w:r>
        <w:rPr>
          <w:rFonts w:eastAsia="Times New Roman" w:cs="Times New Roman"/>
          <w:szCs w:val="24"/>
        </w:rPr>
        <w:t xml:space="preserve">εσείς </w:t>
      </w:r>
      <w:r w:rsidRPr="002D0B99">
        <w:rPr>
          <w:rFonts w:eastAsia="Times New Roman" w:cs="Times New Roman"/>
          <w:szCs w:val="24"/>
        </w:rPr>
        <w:t xml:space="preserve">η </w:t>
      </w:r>
      <w:r>
        <w:rPr>
          <w:rFonts w:eastAsia="Times New Roman" w:cs="Times New Roman"/>
          <w:szCs w:val="24"/>
        </w:rPr>
        <w:t>Νέα Δημοκρατία και το ΠΑΣΟΚ φέρατε</w:t>
      </w:r>
      <w:r w:rsidRPr="002D0B99">
        <w:rPr>
          <w:rFonts w:eastAsia="Times New Roman" w:cs="Times New Roman"/>
          <w:szCs w:val="24"/>
        </w:rPr>
        <w:t xml:space="preserve"> </w:t>
      </w:r>
      <w:r>
        <w:rPr>
          <w:rFonts w:eastAsia="Times New Roman" w:cs="Times New Roman"/>
          <w:szCs w:val="24"/>
        </w:rPr>
        <w:t>σ</w:t>
      </w:r>
      <w:r w:rsidRPr="002D0B99">
        <w:rPr>
          <w:rFonts w:eastAsia="Times New Roman" w:cs="Times New Roman"/>
          <w:szCs w:val="24"/>
        </w:rPr>
        <w:t>τη χώρα</w:t>
      </w:r>
      <w:r>
        <w:rPr>
          <w:rFonts w:eastAsia="Times New Roman" w:cs="Times New Roman"/>
          <w:szCs w:val="24"/>
        </w:rPr>
        <w:t>. Παραλάβαμε μ</w:t>
      </w:r>
      <w:r w:rsidRPr="002D0B99">
        <w:rPr>
          <w:rFonts w:eastAsia="Times New Roman" w:cs="Times New Roman"/>
          <w:szCs w:val="24"/>
        </w:rPr>
        <w:t xml:space="preserve">ία χώρα </w:t>
      </w:r>
      <w:r>
        <w:rPr>
          <w:rFonts w:eastAsia="Times New Roman" w:cs="Times New Roman"/>
          <w:szCs w:val="24"/>
        </w:rPr>
        <w:t>με κατε</w:t>
      </w:r>
      <w:r w:rsidRPr="002D0B99">
        <w:rPr>
          <w:rFonts w:eastAsia="Times New Roman" w:cs="Times New Roman"/>
          <w:szCs w:val="24"/>
        </w:rPr>
        <w:t>στραμμ</w:t>
      </w:r>
      <w:r>
        <w:rPr>
          <w:rFonts w:eastAsia="Times New Roman" w:cs="Times New Roman"/>
          <w:szCs w:val="24"/>
        </w:rPr>
        <w:t>ένη την παραγωγική της βάση</w:t>
      </w:r>
      <w:r w:rsidRPr="002D0B99">
        <w:rPr>
          <w:rFonts w:eastAsia="Times New Roman" w:cs="Times New Roman"/>
          <w:szCs w:val="24"/>
        </w:rPr>
        <w:t xml:space="preserve"> και τώρα είμαστε στη φάση να αρχίσουμε να χτίζου</w:t>
      </w:r>
      <w:r>
        <w:rPr>
          <w:rFonts w:eastAsia="Times New Roman" w:cs="Times New Roman"/>
          <w:szCs w:val="24"/>
        </w:rPr>
        <w:t xml:space="preserve">με από την </w:t>
      </w:r>
      <w:r>
        <w:rPr>
          <w:rFonts w:eastAsia="Times New Roman" w:cs="Times New Roman"/>
          <w:szCs w:val="24"/>
        </w:rPr>
        <w:lastRenderedPageBreak/>
        <w:t>αρχή σε νέες</w:t>
      </w:r>
      <w:r>
        <w:rPr>
          <w:rFonts w:eastAsia="Times New Roman" w:cs="Times New Roman"/>
          <w:szCs w:val="24"/>
        </w:rPr>
        <w:t xml:space="preserve"> βάσεις, β</w:t>
      </w:r>
      <w:r w:rsidRPr="002D0B99">
        <w:rPr>
          <w:rFonts w:eastAsia="Times New Roman" w:cs="Times New Roman"/>
          <w:szCs w:val="24"/>
        </w:rPr>
        <w:t>έβαια</w:t>
      </w:r>
      <w:r>
        <w:rPr>
          <w:rFonts w:eastAsia="Times New Roman" w:cs="Times New Roman"/>
          <w:szCs w:val="24"/>
        </w:rPr>
        <w:t>,</w:t>
      </w:r>
      <w:r w:rsidRPr="002D0B99">
        <w:rPr>
          <w:rFonts w:eastAsia="Times New Roman" w:cs="Times New Roman"/>
          <w:szCs w:val="24"/>
        </w:rPr>
        <w:t xml:space="preserve"> με ένα νέο μοντέλο ανάπτυξης</w:t>
      </w:r>
      <w:r>
        <w:rPr>
          <w:rFonts w:eastAsia="Times New Roman" w:cs="Times New Roman"/>
          <w:szCs w:val="24"/>
        </w:rPr>
        <w:t>,</w:t>
      </w:r>
      <w:r w:rsidRPr="002D0B99">
        <w:rPr>
          <w:rFonts w:eastAsia="Times New Roman" w:cs="Times New Roman"/>
          <w:szCs w:val="24"/>
        </w:rPr>
        <w:t xml:space="preserve"> υγιές</w:t>
      </w:r>
      <w:r>
        <w:rPr>
          <w:rFonts w:eastAsia="Times New Roman" w:cs="Times New Roman"/>
          <w:szCs w:val="24"/>
        </w:rPr>
        <w:t>,</w:t>
      </w:r>
      <w:r w:rsidRPr="002D0B99">
        <w:rPr>
          <w:rFonts w:eastAsia="Times New Roman" w:cs="Times New Roman"/>
          <w:szCs w:val="24"/>
        </w:rPr>
        <w:t xml:space="preserve"> βιώσιμο</w:t>
      </w:r>
      <w:r>
        <w:rPr>
          <w:rFonts w:eastAsia="Times New Roman" w:cs="Times New Roman"/>
          <w:szCs w:val="24"/>
        </w:rPr>
        <w:t>, ένα νέο σύστημα, λ</w:t>
      </w:r>
      <w:r w:rsidRPr="002D0B99">
        <w:rPr>
          <w:rFonts w:eastAsia="Times New Roman" w:cs="Times New Roman"/>
          <w:szCs w:val="24"/>
        </w:rPr>
        <w:t>οιπόν</w:t>
      </w:r>
      <w:r>
        <w:rPr>
          <w:rFonts w:eastAsia="Times New Roman" w:cs="Times New Roman"/>
          <w:szCs w:val="24"/>
        </w:rPr>
        <w:t>,</w:t>
      </w:r>
      <w:r w:rsidRPr="002D0B99">
        <w:rPr>
          <w:rFonts w:eastAsia="Times New Roman" w:cs="Times New Roman"/>
          <w:szCs w:val="24"/>
        </w:rPr>
        <w:t xml:space="preserve"> που θα είναι πάντα στην πορεία και θα ακολουθεί τις αρχές της βιώσιμης ανάπτυξης για το 2030 που έθεσε ο </w:t>
      </w:r>
      <w:r>
        <w:rPr>
          <w:rFonts w:eastAsia="Times New Roman" w:cs="Times New Roman"/>
          <w:szCs w:val="24"/>
        </w:rPr>
        <w:t>Ο</w:t>
      </w:r>
      <w:r w:rsidRPr="002D0B99">
        <w:rPr>
          <w:rFonts w:eastAsia="Times New Roman" w:cs="Times New Roman"/>
          <w:szCs w:val="24"/>
        </w:rPr>
        <w:t>ΗΕ</w:t>
      </w:r>
      <w:r>
        <w:rPr>
          <w:rFonts w:eastAsia="Times New Roman" w:cs="Times New Roman"/>
          <w:szCs w:val="24"/>
        </w:rPr>
        <w:t>,</w:t>
      </w:r>
      <w:r w:rsidRPr="002D0B99">
        <w:rPr>
          <w:rFonts w:eastAsia="Times New Roman" w:cs="Times New Roman"/>
          <w:szCs w:val="24"/>
        </w:rPr>
        <w:t xml:space="preserve"> με ιδιαίτερη σημασία τη διάσταση της κλιματικής αλλαγής που πρέπει να είναι αναπόσπαστα δεμένη με το μοντέλο ανάπτυξης</w:t>
      </w:r>
      <w:r>
        <w:rPr>
          <w:rFonts w:eastAsia="Times New Roman" w:cs="Times New Roman"/>
          <w:szCs w:val="24"/>
        </w:rPr>
        <w:t>.</w:t>
      </w:r>
    </w:p>
    <w:p w14:paraId="42AEA0C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w:t>
      </w:r>
      <w:r w:rsidRPr="002D0B99">
        <w:rPr>
          <w:rFonts w:eastAsia="Times New Roman" w:cs="Times New Roman"/>
          <w:szCs w:val="24"/>
        </w:rPr>
        <w:t>ώρα</w:t>
      </w:r>
      <w:r>
        <w:rPr>
          <w:rFonts w:eastAsia="Times New Roman" w:cs="Times New Roman"/>
          <w:szCs w:val="24"/>
        </w:rPr>
        <w:t>,</w:t>
      </w:r>
      <w:r w:rsidRPr="002D0B99">
        <w:rPr>
          <w:rFonts w:eastAsia="Times New Roman" w:cs="Times New Roman"/>
          <w:szCs w:val="24"/>
        </w:rPr>
        <w:t xml:space="preserve"> βέβαια</w:t>
      </w:r>
      <w:r>
        <w:rPr>
          <w:rFonts w:eastAsia="Times New Roman" w:cs="Times New Roman"/>
          <w:szCs w:val="24"/>
        </w:rPr>
        <w:t xml:space="preserve">, βλέπω ότι </w:t>
      </w:r>
      <w:r w:rsidRPr="002D0B99">
        <w:rPr>
          <w:rFonts w:eastAsia="Times New Roman" w:cs="Times New Roman"/>
          <w:szCs w:val="24"/>
        </w:rPr>
        <w:t xml:space="preserve">αποχώρησε </w:t>
      </w:r>
      <w:r>
        <w:rPr>
          <w:rFonts w:eastAsia="Times New Roman" w:cs="Times New Roman"/>
          <w:szCs w:val="24"/>
        </w:rPr>
        <w:t>από την Αίθουσα ένας Βουλευτής που ήταν εδώ της Νέας Δημοκρατίας. Πιστεύω τουλάχιστον κάποιοι με ακού</w:t>
      </w:r>
      <w:r>
        <w:rPr>
          <w:rFonts w:eastAsia="Times New Roman" w:cs="Times New Roman"/>
          <w:szCs w:val="24"/>
        </w:rPr>
        <w:t>ν.</w:t>
      </w:r>
      <w:r w:rsidRPr="002D0B99">
        <w:rPr>
          <w:rFonts w:eastAsia="Times New Roman" w:cs="Times New Roman"/>
          <w:szCs w:val="24"/>
        </w:rPr>
        <w:t xml:space="preserve"> Ίσως ενοχλούν αυτά τα οποία λέμε</w:t>
      </w:r>
      <w:r>
        <w:rPr>
          <w:rFonts w:eastAsia="Times New Roman" w:cs="Times New Roman"/>
          <w:szCs w:val="24"/>
        </w:rPr>
        <w:t>.</w:t>
      </w:r>
    </w:p>
    <w:p w14:paraId="42AEA0C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Μ</w:t>
      </w:r>
      <w:r w:rsidRPr="002D0B99">
        <w:rPr>
          <w:rFonts w:eastAsia="Times New Roman" w:cs="Times New Roman"/>
          <w:szCs w:val="24"/>
        </w:rPr>
        <w:t>ιλάτε για τη φορολογία</w:t>
      </w:r>
      <w:r>
        <w:rPr>
          <w:rFonts w:eastAsia="Times New Roman" w:cs="Times New Roman"/>
          <w:szCs w:val="24"/>
        </w:rPr>
        <w:t>. Η</w:t>
      </w:r>
      <w:r w:rsidRPr="002D0B99">
        <w:rPr>
          <w:rFonts w:eastAsia="Times New Roman" w:cs="Times New Roman"/>
          <w:szCs w:val="24"/>
        </w:rPr>
        <w:t xml:space="preserve"> Ελλάδα </w:t>
      </w:r>
      <w:r>
        <w:rPr>
          <w:rFonts w:eastAsia="Times New Roman" w:cs="Times New Roman"/>
          <w:szCs w:val="24"/>
        </w:rPr>
        <w:t xml:space="preserve">είναι </w:t>
      </w:r>
      <w:r>
        <w:rPr>
          <w:rFonts w:eastAsia="Times New Roman" w:cs="Times New Roman"/>
          <w:szCs w:val="24"/>
        </w:rPr>
        <w:t>εικοστή τέταρτ</w:t>
      </w:r>
      <w:r w:rsidRPr="002D0B99">
        <w:rPr>
          <w:rFonts w:eastAsia="Times New Roman" w:cs="Times New Roman"/>
          <w:szCs w:val="24"/>
        </w:rPr>
        <w:t xml:space="preserve">η στις </w:t>
      </w:r>
      <w:r>
        <w:rPr>
          <w:rFonts w:eastAsia="Times New Roman" w:cs="Times New Roman"/>
          <w:szCs w:val="24"/>
        </w:rPr>
        <w:t xml:space="preserve">ενενήντα </w:t>
      </w:r>
      <w:r w:rsidRPr="002D0B99">
        <w:rPr>
          <w:rFonts w:eastAsia="Times New Roman" w:cs="Times New Roman"/>
          <w:szCs w:val="24"/>
        </w:rPr>
        <w:t>χώρες του ΟΟΣΑ σε σχέση με τους φόρους</w:t>
      </w:r>
      <w:r>
        <w:rPr>
          <w:rFonts w:eastAsia="Times New Roman" w:cs="Times New Roman"/>
          <w:szCs w:val="24"/>
        </w:rPr>
        <w:t>. Ξ</w:t>
      </w:r>
      <w:r w:rsidRPr="002D0B99">
        <w:rPr>
          <w:rFonts w:eastAsia="Times New Roman" w:cs="Times New Roman"/>
          <w:szCs w:val="24"/>
        </w:rPr>
        <w:t>έρετε</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όμως,</w:t>
      </w:r>
      <w:r w:rsidRPr="002D0B99">
        <w:rPr>
          <w:rFonts w:eastAsia="Times New Roman" w:cs="Times New Roman"/>
          <w:szCs w:val="24"/>
        </w:rPr>
        <w:t xml:space="preserve"> κύριοι</w:t>
      </w:r>
      <w:r>
        <w:rPr>
          <w:rFonts w:eastAsia="Times New Roman" w:cs="Times New Roman"/>
          <w:szCs w:val="24"/>
        </w:rPr>
        <w:t xml:space="preserve"> της Α</w:t>
      </w:r>
      <w:r w:rsidRPr="002D0B99">
        <w:rPr>
          <w:rFonts w:eastAsia="Times New Roman" w:cs="Times New Roman"/>
          <w:szCs w:val="24"/>
        </w:rPr>
        <w:t>ντιπολίτευσης</w:t>
      </w:r>
      <w:r>
        <w:rPr>
          <w:rFonts w:eastAsia="Times New Roman" w:cs="Times New Roman"/>
          <w:szCs w:val="24"/>
        </w:rPr>
        <w:t xml:space="preserve">, </w:t>
      </w:r>
      <w:r w:rsidRPr="002D0B99">
        <w:rPr>
          <w:rFonts w:eastAsia="Times New Roman" w:cs="Times New Roman"/>
          <w:szCs w:val="24"/>
        </w:rPr>
        <w:t>ο επενδυτής πρώτα από όλα αυτό που κοιτάζει</w:t>
      </w:r>
      <w:r>
        <w:rPr>
          <w:rFonts w:eastAsia="Times New Roman" w:cs="Times New Roman"/>
          <w:szCs w:val="24"/>
        </w:rPr>
        <w:t>,</w:t>
      </w:r>
      <w:r w:rsidRPr="002D0B99">
        <w:rPr>
          <w:rFonts w:eastAsia="Times New Roman" w:cs="Times New Roman"/>
          <w:szCs w:val="24"/>
        </w:rPr>
        <w:t xml:space="preserve"> εκτός από το θέμα της σ</w:t>
      </w:r>
      <w:r w:rsidRPr="002D0B99">
        <w:rPr>
          <w:rFonts w:eastAsia="Times New Roman" w:cs="Times New Roman"/>
          <w:szCs w:val="24"/>
        </w:rPr>
        <w:t>ταθερότητας</w:t>
      </w:r>
      <w:r>
        <w:rPr>
          <w:rFonts w:eastAsia="Times New Roman" w:cs="Times New Roman"/>
          <w:szCs w:val="24"/>
        </w:rPr>
        <w:t xml:space="preserve"> </w:t>
      </w:r>
      <w:r>
        <w:rPr>
          <w:rFonts w:eastAsia="Times New Roman" w:cs="Times New Roman"/>
          <w:szCs w:val="24"/>
        </w:rPr>
        <w:t xml:space="preserve">ως </w:t>
      </w:r>
      <w:r>
        <w:rPr>
          <w:rFonts w:eastAsia="Times New Roman" w:cs="Times New Roman"/>
          <w:szCs w:val="24"/>
        </w:rPr>
        <w:t>χώρα,</w:t>
      </w:r>
      <w:r w:rsidRPr="002D0B99">
        <w:rPr>
          <w:rFonts w:eastAsia="Times New Roman" w:cs="Times New Roman"/>
          <w:szCs w:val="24"/>
        </w:rPr>
        <w:t xml:space="preserve"> είναι οι όροι</w:t>
      </w:r>
      <w:r>
        <w:rPr>
          <w:rFonts w:eastAsia="Times New Roman" w:cs="Times New Roman"/>
          <w:szCs w:val="24"/>
        </w:rPr>
        <w:t>,</w:t>
      </w:r>
      <w:r w:rsidRPr="002D0B99">
        <w:rPr>
          <w:rFonts w:eastAsia="Times New Roman" w:cs="Times New Roman"/>
          <w:szCs w:val="24"/>
        </w:rPr>
        <w:t xml:space="preserve"> οι προϋποθέσεις</w:t>
      </w:r>
      <w:r>
        <w:rPr>
          <w:rFonts w:eastAsia="Times New Roman" w:cs="Times New Roman"/>
          <w:szCs w:val="24"/>
        </w:rPr>
        <w:t>,</w:t>
      </w:r>
      <w:r w:rsidRPr="002D0B99">
        <w:rPr>
          <w:rFonts w:eastAsia="Times New Roman" w:cs="Times New Roman"/>
          <w:szCs w:val="24"/>
        </w:rPr>
        <w:t xml:space="preserve"> είναι το περιβάλλον το επενδυτικό</w:t>
      </w:r>
      <w:r>
        <w:rPr>
          <w:rFonts w:eastAsia="Times New Roman" w:cs="Times New Roman"/>
          <w:szCs w:val="24"/>
        </w:rPr>
        <w:t>,</w:t>
      </w:r>
      <w:r w:rsidRPr="002D0B99">
        <w:rPr>
          <w:rFonts w:eastAsia="Times New Roman" w:cs="Times New Roman"/>
          <w:szCs w:val="24"/>
        </w:rPr>
        <w:t xml:space="preserve"> είναι το σταθερό φορολογικό σύστημα</w:t>
      </w:r>
      <w:r>
        <w:rPr>
          <w:rFonts w:eastAsia="Times New Roman" w:cs="Times New Roman"/>
          <w:szCs w:val="24"/>
        </w:rPr>
        <w:t xml:space="preserve">, </w:t>
      </w:r>
      <w:r w:rsidRPr="002D0B99">
        <w:rPr>
          <w:rFonts w:eastAsia="Times New Roman" w:cs="Times New Roman"/>
          <w:szCs w:val="24"/>
        </w:rPr>
        <w:t>η ύπαρξη χωροταξικού</w:t>
      </w:r>
      <w:r>
        <w:rPr>
          <w:rFonts w:eastAsia="Times New Roman" w:cs="Times New Roman"/>
          <w:szCs w:val="24"/>
        </w:rPr>
        <w:t>, οι σαφείς χ</w:t>
      </w:r>
      <w:r w:rsidRPr="002D0B99">
        <w:rPr>
          <w:rFonts w:eastAsia="Times New Roman" w:cs="Times New Roman"/>
          <w:szCs w:val="24"/>
        </w:rPr>
        <w:t>ρήσεις γης</w:t>
      </w:r>
      <w:r>
        <w:rPr>
          <w:rFonts w:eastAsia="Times New Roman" w:cs="Times New Roman"/>
          <w:szCs w:val="24"/>
        </w:rPr>
        <w:t>,</w:t>
      </w:r>
      <w:r w:rsidRPr="002D0B99">
        <w:rPr>
          <w:rFonts w:eastAsia="Times New Roman" w:cs="Times New Roman"/>
          <w:szCs w:val="24"/>
        </w:rPr>
        <w:t xml:space="preserve"> τα κτηματολόγια</w:t>
      </w:r>
      <w:r>
        <w:rPr>
          <w:rFonts w:eastAsia="Times New Roman" w:cs="Times New Roman"/>
          <w:szCs w:val="24"/>
        </w:rPr>
        <w:t>,</w:t>
      </w:r>
      <w:r w:rsidRPr="002D0B99">
        <w:rPr>
          <w:rFonts w:eastAsia="Times New Roman" w:cs="Times New Roman"/>
          <w:szCs w:val="24"/>
        </w:rPr>
        <w:t xml:space="preserve"> οι δασικοί χάρτες</w:t>
      </w:r>
      <w:r>
        <w:rPr>
          <w:rFonts w:eastAsia="Times New Roman" w:cs="Times New Roman"/>
          <w:szCs w:val="24"/>
        </w:rPr>
        <w:t>, οι οριοθετημένοι</w:t>
      </w:r>
      <w:r w:rsidRPr="002D0B99">
        <w:rPr>
          <w:rFonts w:eastAsia="Times New Roman" w:cs="Times New Roman"/>
          <w:szCs w:val="24"/>
        </w:rPr>
        <w:t xml:space="preserve"> </w:t>
      </w:r>
      <w:r>
        <w:rPr>
          <w:rFonts w:eastAsia="Times New Roman" w:cs="Times New Roman"/>
          <w:szCs w:val="24"/>
        </w:rPr>
        <w:t xml:space="preserve">αρχαιολογικοί </w:t>
      </w:r>
      <w:r w:rsidRPr="002D0B99">
        <w:rPr>
          <w:rFonts w:eastAsia="Times New Roman" w:cs="Times New Roman"/>
          <w:szCs w:val="24"/>
        </w:rPr>
        <w:t>χώροι</w:t>
      </w:r>
      <w:r>
        <w:rPr>
          <w:rFonts w:eastAsia="Times New Roman" w:cs="Times New Roman"/>
          <w:szCs w:val="24"/>
        </w:rPr>
        <w:t>. Τ</w:t>
      </w:r>
      <w:r w:rsidRPr="002D0B99">
        <w:rPr>
          <w:rFonts w:eastAsia="Times New Roman" w:cs="Times New Roman"/>
          <w:szCs w:val="24"/>
        </w:rPr>
        <w:t>όσες δεκα</w:t>
      </w:r>
      <w:r>
        <w:rPr>
          <w:rFonts w:eastAsia="Times New Roman" w:cs="Times New Roman"/>
          <w:szCs w:val="24"/>
        </w:rPr>
        <w:t>ετ</w:t>
      </w:r>
      <w:r>
        <w:rPr>
          <w:rFonts w:eastAsia="Times New Roman" w:cs="Times New Roman"/>
          <w:szCs w:val="24"/>
        </w:rPr>
        <w:t>ίες Νέα Δημοκρατία και ΠΑΣΟΚ τι έκαναν σε</w:t>
      </w:r>
      <w:r w:rsidRPr="002D0B99">
        <w:rPr>
          <w:rFonts w:eastAsia="Times New Roman" w:cs="Times New Roman"/>
          <w:szCs w:val="24"/>
        </w:rPr>
        <w:t xml:space="preserve"> όλα αυτά τα πράγματα</w:t>
      </w:r>
      <w:r>
        <w:rPr>
          <w:rFonts w:eastAsia="Times New Roman" w:cs="Times New Roman"/>
          <w:szCs w:val="24"/>
        </w:rPr>
        <w:t xml:space="preserve">; </w:t>
      </w:r>
    </w:p>
    <w:p w14:paraId="42AEA0C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Ε</w:t>
      </w:r>
      <w:r w:rsidRPr="002D0B99">
        <w:rPr>
          <w:rFonts w:eastAsia="Times New Roman" w:cs="Times New Roman"/>
          <w:szCs w:val="24"/>
        </w:rPr>
        <w:t>ίμαστε εμείς τώρα που προσπαθούμε</w:t>
      </w:r>
      <w:r>
        <w:rPr>
          <w:rFonts w:eastAsia="Times New Roman" w:cs="Times New Roman"/>
          <w:szCs w:val="24"/>
        </w:rPr>
        <w:t>. Ο</w:t>
      </w:r>
      <w:r w:rsidRPr="002D0B99">
        <w:rPr>
          <w:rFonts w:eastAsia="Times New Roman" w:cs="Times New Roman"/>
          <w:szCs w:val="24"/>
        </w:rPr>
        <w:t>λοκληρώνονται οι δασικοί χάρτες</w:t>
      </w:r>
      <w:r>
        <w:rPr>
          <w:rFonts w:eastAsia="Times New Roman" w:cs="Times New Roman"/>
          <w:szCs w:val="24"/>
        </w:rPr>
        <w:t xml:space="preserve">, </w:t>
      </w:r>
      <w:r w:rsidRPr="002D0B99">
        <w:rPr>
          <w:rFonts w:eastAsia="Times New Roman" w:cs="Times New Roman"/>
          <w:szCs w:val="24"/>
        </w:rPr>
        <w:t>το κτηματολόγιο προχωρεί</w:t>
      </w:r>
      <w:r>
        <w:rPr>
          <w:rFonts w:eastAsia="Times New Roman" w:cs="Times New Roman"/>
          <w:szCs w:val="24"/>
        </w:rPr>
        <w:t>. Β</w:t>
      </w:r>
      <w:r w:rsidRPr="002D0B99">
        <w:rPr>
          <w:rFonts w:eastAsia="Times New Roman" w:cs="Times New Roman"/>
          <w:szCs w:val="24"/>
        </w:rPr>
        <w:t>άζω ένα ερώτημα</w:t>
      </w:r>
      <w:r>
        <w:rPr>
          <w:rFonts w:eastAsia="Times New Roman" w:cs="Times New Roman"/>
          <w:szCs w:val="24"/>
        </w:rPr>
        <w:t>: Μήπως α</w:t>
      </w:r>
      <w:r w:rsidRPr="002D0B99">
        <w:rPr>
          <w:rFonts w:eastAsia="Times New Roman" w:cs="Times New Roman"/>
          <w:szCs w:val="24"/>
        </w:rPr>
        <w:t>υτή η αναρχία</w:t>
      </w:r>
      <w:r>
        <w:rPr>
          <w:rFonts w:eastAsia="Times New Roman" w:cs="Times New Roman"/>
          <w:szCs w:val="24"/>
        </w:rPr>
        <w:t>,</w:t>
      </w:r>
      <w:r w:rsidRPr="002D0B99">
        <w:rPr>
          <w:rFonts w:eastAsia="Times New Roman" w:cs="Times New Roman"/>
          <w:szCs w:val="24"/>
        </w:rPr>
        <w:t xml:space="preserve"> η έλλειψη κανόνων</w:t>
      </w:r>
      <w:r>
        <w:rPr>
          <w:rFonts w:eastAsia="Times New Roman" w:cs="Times New Roman"/>
          <w:szCs w:val="24"/>
        </w:rPr>
        <w:t>,</w:t>
      </w:r>
      <w:r w:rsidRPr="002D0B99">
        <w:rPr>
          <w:rFonts w:eastAsia="Times New Roman" w:cs="Times New Roman"/>
          <w:szCs w:val="24"/>
        </w:rPr>
        <w:t xml:space="preserve"> ορίων</w:t>
      </w:r>
      <w:r>
        <w:rPr>
          <w:rFonts w:eastAsia="Times New Roman" w:cs="Times New Roman"/>
          <w:szCs w:val="24"/>
        </w:rPr>
        <w:t>,</w:t>
      </w:r>
      <w:r w:rsidRPr="002D0B99">
        <w:rPr>
          <w:rFonts w:eastAsia="Times New Roman" w:cs="Times New Roman"/>
          <w:szCs w:val="24"/>
        </w:rPr>
        <w:t xml:space="preserve"> εξυπηρετούσαν τη δεκαετία συγκεκριμένα συμφέροντα</w:t>
      </w:r>
      <w:r>
        <w:rPr>
          <w:rFonts w:eastAsia="Times New Roman" w:cs="Times New Roman"/>
          <w:szCs w:val="24"/>
        </w:rPr>
        <w:t>; Μ</w:t>
      </w:r>
      <w:r w:rsidRPr="002D0B99">
        <w:rPr>
          <w:rFonts w:eastAsia="Times New Roman" w:cs="Times New Roman"/>
          <w:szCs w:val="24"/>
        </w:rPr>
        <w:t>ήπως δεν ήταν τυχαίο το ότι δεν υπήρχαν αυτοί οι κανόνες</w:t>
      </w:r>
      <w:r>
        <w:rPr>
          <w:rFonts w:eastAsia="Times New Roman" w:cs="Times New Roman"/>
          <w:szCs w:val="24"/>
        </w:rPr>
        <w:t xml:space="preserve">; </w:t>
      </w:r>
    </w:p>
    <w:p w14:paraId="42AEA0C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Όταν μιλάμε, λ</w:t>
      </w:r>
      <w:r w:rsidRPr="002D0B99">
        <w:rPr>
          <w:rFonts w:eastAsia="Times New Roman" w:cs="Times New Roman"/>
          <w:szCs w:val="24"/>
        </w:rPr>
        <w:t>οιπόν</w:t>
      </w:r>
      <w:r>
        <w:rPr>
          <w:rFonts w:eastAsia="Times New Roman" w:cs="Times New Roman"/>
          <w:szCs w:val="24"/>
        </w:rPr>
        <w:t>,</w:t>
      </w:r>
      <w:r w:rsidRPr="002D0B99">
        <w:rPr>
          <w:rFonts w:eastAsia="Times New Roman" w:cs="Times New Roman"/>
          <w:szCs w:val="24"/>
        </w:rPr>
        <w:t xml:space="preserve"> για επενδύσεις</w:t>
      </w:r>
      <w:r>
        <w:rPr>
          <w:rFonts w:eastAsia="Times New Roman" w:cs="Times New Roman"/>
          <w:szCs w:val="24"/>
        </w:rPr>
        <w:t>,</w:t>
      </w:r>
      <w:r w:rsidRPr="002D0B99">
        <w:rPr>
          <w:rFonts w:eastAsia="Times New Roman" w:cs="Times New Roman"/>
          <w:szCs w:val="24"/>
        </w:rPr>
        <w:t xml:space="preserve"> σημαντικό είναι οι μεγάλες στρατηγικές επενδύσεις</w:t>
      </w:r>
      <w:r>
        <w:rPr>
          <w:rFonts w:eastAsia="Times New Roman" w:cs="Times New Roman"/>
          <w:szCs w:val="24"/>
        </w:rPr>
        <w:t>,</w:t>
      </w:r>
      <w:r>
        <w:rPr>
          <w:rFonts w:eastAsia="Times New Roman" w:cs="Times New Roman"/>
          <w:szCs w:val="24"/>
        </w:rPr>
        <w:t xml:space="preserve"> και το εν </w:t>
      </w:r>
      <w:r w:rsidRPr="002D0B99">
        <w:rPr>
          <w:rFonts w:eastAsia="Times New Roman" w:cs="Times New Roman"/>
          <w:szCs w:val="24"/>
        </w:rPr>
        <w:t>λόγω νομοσχέδιο έχει ένα σημ</w:t>
      </w:r>
      <w:r>
        <w:rPr>
          <w:rFonts w:eastAsia="Times New Roman" w:cs="Times New Roman"/>
          <w:szCs w:val="24"/>
        </w:rPr>
        <w:t xml:space="preserve">αντικό κεφάλαιο </w:t>
      </w:r>
      <w:r w:rsidRPr="002D0B99">
        <w:rPr>
          <w:rFonts w:eastAsia="Times New Roman" w:cs="Times New Roman"/>
          <w:szCs w:val="24"/>
        </w:rPr>
        <w:t>γι</w:t>
      </w:r>
      <w:r w:rsidRPr="002D0B99">
        <w:rPr>
          <w:rFonts w:eastAsia="Times New Roman" w:cs="Times New Roman"/>
          <w:szCs w:val="24"/>
        </w:rPr>
        <w:t>α αυτό</w:t>
      </w:r>
      <w:r>
        <w:rPr>
          <w:rFonts w:eastAsia="Times New Roman" w:cs="Times New Roman"/>
          <w:szCs w:val="24"/>
        </w:rPr>
        <w:t>. Μ</w:t>
      </w:r>
      <w:r w:rsidRPr="002D0B99">
        <w:rPr>
          <w:rFonts w:eastAsia="Times New Roman" w:cs="Times New Roman"/>
          <w:szCs w:val="24"/>
        </w:rPr>
        <w:t>εγάλες επενδύσεις</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όμως,</w:t>
      </w:r>
      <w:r w:rsidRPr="002D0B99">
        <w:rPr>
          <w:rFonts w:eastAsia="Times New Roman" w:cs="Times New Roman"/>
          <w:szCs w:val="24"/>
        </w:rPr>
        <w:t xml:space="preserve"> δεν είναι μόνον ο τουρισμός</w:t>
      </w:r>
      <w:r>
        <w:rPr>
          <w:rFonts w:eastAsia="Times New Roman" w:cs="Times New Roman"/>
          <w:szCs w:val="24"/>
        </w:rPr>
        <w:t>,</w:t>
      </w:r>
      <w:r w:rsidRPr="002D0B99">
        <w:rPr>
          <w:rFonts w:eastAsia="Times New Roman" w:cs="Times New Roman"/>
          <w:szCs w:val="24"/>
        </w:rPr>
        <w:t xml:space="preserve"> δεν είναι τα μεγάλα </w:t>
      </w:r>
      <w:proofErr w:type="spellStart"/>
      <w:r w:rsidRPr="002D0B99">
        <w:rPr>
          <w:rFonts w:eastAsia="Times New Roman" w:cs="Times New Roman"/>
          <w:szCs w:val="24"/>
        </w:rPr>
        <w:t>mall</w:t>
      </w:r>
      <w:proofErr w:type="spellEnd"/>
      <w:r>
        <w:rPr>
          <w:rFonts w:eastAsia="Times New Roman" w:cs="Times New Roman"/>
          <w:szCs w:val="24"/>
          <w:lang w:val="en-US"/>
        </w:rPr>
        <w:t>s</w:t>
      </w:r>
      <w:r>
        <w:rPr>
          <w:rFonts w:eastAsia="Times New Roman" w:cs="Times New Roman"/>
          <w:szCs w:val="24"/>
        </w:rPr>
        <w:t>, δ</w:t>
      </w:r>
      <w:r w:rsidRPr="002D0B99">
        <w:rPr>
          <w:rFonts w:eastAsia="Times New Roman" w:cs="Times New Roman"/>
          <w:szCs w:val="24"/>
        </w:rPr>
        <w:t>εν είναι αυτό το μοντέλο μόνο μεγάλες επενδύσεις</w:t>
      </w:r>
      <w:r>
        <w:rPr>
          <w:rFonts w:eastAsia="Times New Roman" w:cs="Times New Roman"/>
          <w:szCs w:val="24"/>
        </w:rPr>
        <w:t>.</w:t>
      </w:r>
      <w:r w:rsidRPr="002D0B99">
        <w:rPr>
          <w:rFonts w:eastAsia="Times New Roman" w:cs="Times New Roman"/>
          <w:szCs w:val="24"/>
        </w:rPr>
        <w:t xml:space="preserve"> Σημασία έχει η ενίσχυση της παραγωγικής βάσης της χώρας</w:t>
      </w:r>
      <w:r>
        <w:rPr>
          <w:rFonts w:eastAsia="Times New Roman" w:cs="Times New Roman"/>
          <w:szCs w:val="24"/>
        </w:rPr>
        <w:t>, η</w:t>
      </w:r>
      <w:r w:rsidRPr="002D0B99">
        <w:rPr>
          <w:rFonts w:eastAsia="Times New Roman" w:cs="Times New Roman"/>
          <w:szCs w:val="24"/>
        </w:rPr>
        <w:t xml:space="preserve"> παραγωγική της ανασυγκρότηση</w:t>
      </w:r>
      <w:r>
        <w:rPr>
          <w:rFonts w:eastAsia="Times New Roman" w:cs="Times New Roman"/>
          <w:szCs w:val="24"/>
        </w:rPr>
        <w:t xml:space="preserve">, η </w:t>
      </w:r>
      <w:r w:rsidRPr="002D0B99">
        <w:rPr>
          <w:rFonts w:eastAsia="Times New Roman" w:cs="Times New Roman"/>
          <w:szCs w:val="24"/>
        </w:rPr>
        <w:t>βιομηχανία</w:t>
      </w:r>
      <w:r>
        <w:rPr>
          <w:rFonts w:eastAsia="Times New Roman" w:cs="Times New Roman"/>
          <w:szCs w:val="24"/>
        </w:rPr>
        <w:t>,</w:t>
      </w:r>
      <w:r w:rsidRPr="002D0B99">
        <w:rPr>
          <w:rFonts w:eastAsia="Times New Roman" w:cs="Times New Roman"/>
          <w:szCs w:val="24"/>
        </w:rPr>
        <w:t xml:space="preserve"> η μεταποίηση</w:t>
      </w:r>
      <w:r>
        <w:rPr>
          <w:rFonts w:eastAsia="Times New Roman" w:cs="Times New Roman"/>
          <w:szCs w:val="24"/>
        </w:rPr>
        <w:t>. Ή</w:t>
      </w:r>
      <w:r w:rsidRPr="002D0B99">
        <w:rPr>
          <w:rFonts w:eastAsia="Times New Roman" w:cs="Times New Roman"/>
          <w:szCs w:val="24"/>
        </w:rPr>
        <w:t xml:space="preserve">δη τα στοιχεία δείχνουν ακόμα και στον τομέα της βιομηχανίας </w:t>
      </w:r>
      <w:r>
        <w:rPr>
          <w:rFonts w:eastAsia="Times New Roman" w:cs="Times New Roman"/>
          <w:szCs w:val="24"/>
        </w:rPr>
        <w:t xml:space="preserve">τον </w:t>
      </w:r>
      <w:r w:rsidRPr="002D0B99">
        <w:rPr>
          <w:rFonts w:eastAsia="Times New Roman" w:cs="Times New Roman"/>
          <w:szCs w:val="24"/>
        </w:rPr>
        <w:t xml:space="preserve">τελευταίο χρόνο </w:t>
      </w:r>
      <w:r>
        <w:rPr>
          <w:rFonts w:eastAsia="Times New Roman" w:cs="Times New Roman"/>
          <w:szCs w:val="24"/>
        </w:rPr>
        <w:t>–και αυτό συνεχίζεται- την</w:t>
      </w:r>
      <w:r w:rsidRPr="002D0B99">
        <w:rPr>
          <w:rFonts w:eastAsia="Times New Roman" w:cs="Times New Roman"/>
          <w:szCs w:val="24"/>
        </w:rPr>
        <w:t xml:space="preserve"> αύξηση της βιομηχανικής παραγωγής</w:t>
      </w:r>
      <w:r>
        <w:rPr>
          <w:rFonts w:eastAsia="Times New Roman" w:cs="Times New Roman"/>
          <w:szCs w:val="24"/>
        </w:rPr>
        <w:t xml:space="preserve">. </w:t>
      </w:r>
    </w:p>
    <w:p w14:paraId="42AEA0C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Στο κεφάλαιο περί στρατηγικών επενδύσεων σαφώς υπήρχαν αστοχίες στον προηγούμενο νόμο </w:t>
      </w:r>
      <w:r w:rsidRPr="002D0B99">
        <w:rPr>
          <w:rFonts w:eastAsia="Times New Roman" w:cs="Times New Roman"/>
          <w:szCs w:val="24"/>
        </w:rPr>
        <w:t>του 2010</w:t>
      </w:r>
      <w:r>
        <w:rPr>
          <w:rFonts w:eastAsia="Times New Roman" w:cs="Times New Roman"/>
          <w:szCs w:val="24"/>
        </w:rPr>
        <w:t>. Δ</w:t>
      </w:r>
      <w:r w:rsidRPr="002D0B99">
        <w:rPr>
          <w:rFonts w:eastAsia="Times New Roman" w:cs="Times New Roman"/>
          <w:szCs w:val="24"/>
        </w:rPr>
        <w:t xml:space="preserve">εν </w:t>
      </w:r>
      <w:r>
        <w:rPr>
          <w:rFonts w:eastAsia="Times New Roman" w:cs="Times New Roman"/>
          <w:szCs w:val="24"/>
        </w:rPr>
        <w:t>είναι τυχ</w:t>
      </w:r>
      <w:r>
        <w:rPr>
          <w:rFonts w:eastAsia="Times New Roman" w:cs="Times New Roman"/>
          <w:szCs w:val="24"/>
        </w:rPr>
        <w:t>αίο ότι μόνο δεκαπέντε σχέδια στον νό</w:t>
      </w:r>
      <w:r w:rsidRPr="002D0B99">
        <w:rPr>
          <w:rFonts w:eastAsia="Times New Roman" w:cs="Times New Roman"/>
          <w:szCs w:val="24"/>
        </w:rPr>
        <w:t xml:space="preserve">μο του </w:t>
      </w:r>
      <w:r>
        <w:rPr>
          <w:rFonts w:eastAsia="Times New Roman" w:cs="Times New Roman"/>
          <w:szCs w:val="24"/>
        </w:rPr>
        <w:t>20</w:t>
      </w:r>
      <w:r w:rsidRPr="002D0B99">
        <w:rPr>
          <w:rFonts w:eastAsia="Times New Roman" w:cs="Times New Roman"/>
          <w:szCs w:val="24"/>
        </w:rPr>
        <w:t>10 έχουν ενταχθεί και κανένα δεν έχει υλοποιηθεί</w:t>
      </w:r>
      <w:r>
        <w:rPr>
          <w:rFonts w:eastAsia="Times New Roman" w:cs="Times New Roman"/>
          <w:szCs w:val="24"/>
        </w:rPr>
        <w:t>. Β</w:t>
      </w:r>
      <w:r w:rsidRPr="002D0B99">
        <w:rPr>
          <w:rFonts w:eastAsia="Times New Roman" w:cs="Times New Roman"/>
          <w:szCs w:val="24"/>
        </w:rPr>
        <w:t xml:space="preserve">ασικό χαρακτηριστικό </w:t>
      </w:r>
      <w:r w:rsidRPr="002D0B99">
        <w:rPr>
          <w:rFonts w:eastAsia="Times New Roman" w:cs="Times New Roman"/>
          <w:szCs w:val="24"/>
        </w:rPr>
        <w:lastRenderedPageBreak/>
        <w:t>αυτού του νόμου και της πορείας</w:t>
      </w:r>
      <w:r>
        <w:rPr>
          <w:rFonts w:eastAsia="Times New Roman" w:cs="Times New Roman"/>
          <w:szCs w:val="24"/>
        </w:rPr>
        <w:t>, ό</w:t>
      </w:r>
      <w:r w:rsidRPr="002D0B99">
        <w:rPr>
          <w:rFonts w:eastAsia="Times New Roman" w:cs="Times New Roman"/>
          <w:szCs w:val="24"/>
        </w:rPr>
        <w:t>σον αφορά τις επενδύσεις</w:t>
      </w:r>
      <w:r>
        <w:rPr>
          <w:rFonts w:eastAsia="Times New Roman" w:cs="Times New Roman"/>
          <w:szCs w:val="24"/>
        </w:rPr>
        <w:t>, ο μη έλεγχος της χαρακτηρισμένης επένδυσης</w:t>
      </w:r>
      <w:r w:rsidRPr="002D0B99">
        <w:rPr>
          <w:rFonts w:eastAsia="Times New Roman" w:cs="Times New Roman"/>
          <w:szCs w:val="24"/>
        </w:rPr>
        <w:t xml:space="preserve"> ως στρατηγικής προς υλοποίηση των ό</w:t>
      </w:r>
      <w:r w:rsidRPr="002D0B99">
        <w:rPr>
          <w:rFonts w:eastAsia="Times New Roman" w:cs="Times New Roman"/>
          <w:szCs w:val="24"/>
        </w:rPr>
        <w:t>ρων έγκρισης</w:t>
      </w:r>
      <w:r>
        <w:rPr>
          <w:rFonts w:eastAsia="Times New Roman" w:cs="Times New Roman"/>
          <w:szCs w:val="24"/>
        </w:rPr>
        <w:t>. Α</w:t>
      </w:r>
      <w:r w:rsidRPr="002D0B99">
        <w:rPr>
          <w:rFonts w:eastAsia="Times New Roman" w:cs="Times New Roman"/>
          <w:szCs w:val="24"/>
        </w:rPr>
        <w:t>υτό είναι πολύ σημαντικό</w:t>
      </w:r>
      <w:r>
        <w:rPr>
          <w:rFonts w:eastAsia="Times New Roman" w:cs="Times New Roman"/>
          <w:szCs w:val="24"/>
        </w:rPr>
        <w:t>.</w:t>
      </w:r>
      <w:r w:rsidRPr="002D0B99">
        <w:rPr>
          <w:rFonts w:eastAsia="Times New Roman" w:cs="Times New Roman"/>
          <w:szCs w:val="24"/>
        </w:rPr>
        <w:t xml:space="preserve"> </w:t>
      </w:r>
    </w:p>
    <w:p w14:paraId="42AEA0C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(Στο σημείο αυτό χτυπάει το κουδούνι λήξεως του χρόνου ομιλίας της κυρίας Βουλευτού) </w:t>
      </w:r>
    </w:p>
    <w:p w14:paraId="42AEA0C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Μ</w:t>
      </w:r>
      <w:r w:rsidRPr="002D0B99">
        <w:rPr>
          <w:rFonts w:eastAsia="Times New Roman" w:cs="Times New Roman"/>
          <w:szCs w:val="24"/>
        </w:rPr>
        <w:t>ισό λεπτό</w:t>
      </w:r>
      <w:r>
        <w:rPr>
          <w:rFonts w:eastAsia="Times New Roman" w:cs="Times New Roman"/>
          <w:szCs w:val="24"/>
        </w:rPr>
        <w:t>, κύριε Π</w:t>
      </w:r>
      <w:r w:rsidRPr="002D0B99">
        <w:rPr>
          <w:rFonts w:eastAsia="Times New Roman" w:cs="Times New Roman"/>
          <w:szCs w:val="24"/>
        </w:rPr>
        <w:t>ρόεδρε</w:t>
      </w:r>
      <w:r>
        <w:rPr>
          <w:rFonts w:eastAsia="Times New Roman" w:cs="Times New Roman"/>
          <w:szCs w:val="24"/>
        </w:rPr>
        <w:t>.</w:t>
      </w:r>
    </w:p>
    <w:p w14:paraId="42AEA0C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Μ</w:t>
      </w:r>
      <w:r w:rsidRPr="002D0B99">
        <w:rPr>
          <w:rFonts w:eastAsia="Times New Roman" w:cs="Times New Roman"/>
          <w:szCs w:val="24"/>
        </w:rPr>
        <w:t>ε το εν λόγω σχέδιο νόμου εισάγονται καινοτομίες</w:t>
      </w:r>
      <w:r>
        <w:rPr>
          <w:rFonts w:eastAsia="Times New Roman" w:cs="Times New Roman"/>
          <w:szCs w:val="24"/>
        </w:rPr>
        <w:t>, δ</w:t>
      </w:r>
      <w:r w:rsidRPr="002D0B99">
        <w:rPr>
          <w:rFonts w:eastAsia="Times New Roman" w:cs="Times New Roman"/>
          <w:szCs w:val="24"/>
        </w:rPr>
        <w:t>ίνονται κίνητρα</w:t>
      </w:r>
      <w:r>
        <w:rPr>
          <w:rFonts w:eastAsia="Times New Roman" w:cs="Times New Roman"/>
          <w:szCs w:val="24"/>
        </w:rPr>
        <w:t>, τ</w:t>
      </w:r>
      <w:r w:rsidRPr="002D0B99">
        <w:rPr>
          <w:rFonts w:eastAsia="Times New Roman" w:cs="Times New Roman"/>
          <w:szCs w:val="24"/>
        </w:rPr>
        <w:t xml:space="preserve">αχεία </w:t>
      </w:r>
      <w:proofErr w:type="spellStart"/>
      <w:r w:rsidRPr="002D0B99">
        <w:rPr>
          <w:rFonts w:eastAsia="Times New Roman" w:cs="Times New Roman"/>
          <w:szCs w:val="24"/>
        </w:rPr>
        <w:t>αδειοδότηση</w:t>
      </w:r>
      <w:proofErr w:type="spellEnd"/>
      <w:r>
        <w:rPr>
          <w:rFonts w:eastAsia="Times New Roman" w:cs="Times New Roman"/>
          <w:szCs w:val="24"/>
        </w:rPr>
        <w:t>,</w:t>
      </w:r>
      <w:r w:rsidRPr="002D0B99">
        <w:rPr>
          <w:rFonts w:eastAsia="Times New Roman" w:cs="Times New Roman"/>
          <w:szCs w:val="24"/>
        </w:rPr>
        <w:t xml:space="preserve"> σταθερό φορο</w:t>
      </w:r>
      <w:r w:rsidRPr="002D0B99">
        <w:rPr>
          <w:rFonts w:eastAsia="Times New Roman" w:cs="Times New Roman"/>
          <w:szCs w:val="24"/>
        </w:rPr>
        <w:t>λογικό συντελεστή</w:t>
      </w:r>
      <w:r>
        <w:rPr>
          <w:rFonts w:eastAsia="Times New Roman" w:cs="Times New Roman"/>
          <w:szCs w:val="24"/>
        </w:rPr>
        <w:t>,</w:t>
      </w:r>
      <w:r w:rsidRPr="002D0B99">
        <w:rPr>
          <w:rFonts w:eastAsia="Times New Roman" w:cs="Times New Roman"/>
          <w:szCs w:val="24"/>
        </w:rPr>
        <w:t xml:space="preserve"> επιδότηση </w:t>
      </w:r>
      <w:r>
        <w:rPr>
          <w:rFonts w:eastAsia="Times New Roman" w:cs="Times New Roman"/>
          <w:szCs w:val="24"/>
        </w:rPr>
        <w:t>μισθολογικού κόστους ΕΣΧΑΣΕ,</w:t>
      </w:r>
      <w:r w:rsidRPr="002D0B99">
        <w:rPr>
          <w:rFonts w:eastAsia="Times New Roman" w:cs="Times New Roman"/>
          <w:szCs w:val="24"/>
        </w:rPr>
        <w:t xml:space="preserve"> διαδικασία διαιτησίας και πολλά άλλα</w:t>
      </w:r>
      <w:r>
        <w:rPr>
          <w:rFonts w:eastAsia="Times New Roman" w:cs="Times New Roman"/>
          <w:szCs w:val="24"/>
        </w:rPr>
        <w:t>.</w:t>
      </w:r>
    </w:p>
    <w:p w14:paraId="42AEA0C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Εσείς,</w:t>
      </w:r>
      <w:r w:rsidRPr="002D0B99">
        <w:rPr>
          <w:rFonts w:eastAsia="Times New Roman" w:cs="Times New Roman"/>
          <w:szCs w:val="24"/>
        </w:rPr>
        <w:t xml:space="preserve"> </w:t>
      </w:r>
      <w:r>
        <w:rPr>
          <w:rFonts w:eastAsia="Times New Roman" w:cs="Times New Roman"/>
          <w:szCs w:val="24"/>
        </w:rPr>
        <w:t>όμως, κύριοι της Α</w:t>
      </w:r>
      <w:r w:rsidRPr="002D0B99">
        <w:rPr>
          <w:rFonts w:eastAsia="Times New Roman" w:cs="Times New Roman"/>
          <w:szCs w:val="24"/>
        </w:rPr>
        <w:t xml:space="preserve">ντιπολίτευσης </w:t>
      </w:r>
      <w:r>
        <w:rPr>
          <w:rFonts w:eastAsia="Times New Roman" w:cs="Times New Roman"/>
          <w:szCs w:val="24"/>
        </w:rPr>
        <w:t>-</w:t>
      </w:r>
      <w:r w:rsidRPr="002D0B99">
        <w:rPr>
          <w:rFonts w:eastAsia="Times New Roman" w:cs="Times New Roman"/>
          <w:szCs w:val="24"/>
        </w:rPr>
        <w:t>και με αυτό κλείνω</w:t>
      </w:r>
      <w:r>
        <w:rPr>
          <w:rFonts w:eastAsia="Times New Roman" w:cs="Times New Roman"/>
          <w:szCs w:val="24"/>
        </w:rPr>
        <w:t>-</w:t>
      </w:r>
      <w:r w:rsidRPr="002D0B99">
        <w:rPr>
          <w:rFonts w:eastAsia="Times New Roman" w:cs="Times New Roman"/>
          <w:szCs w:val="24"/>
        </w:rPr>
        <w:t xml:space="preserve"> ζείτε μέσα στο παραμύθι </w:t>
      </w:r>
      <w:r>
        <w:rPr>
          <w:rFonts w:eastAsia="Times New Roman" w:cs="Times New Roman"/>
          <w:szCs w:val="24"/>
        </w:rPr>
        <w:t>σας. Σ</w:t>
      </w:r>
      <w:r w:rsidRPr="002D0B99">
        <w:rPr>
          <w:rFonts w:eastAsia="Times New Roman" w:cs="Times New Roman"/>
          <w:szCs w:val="24"/>
        </w:rPr>
        <w:t>υνεχίζετε την καταστροφολογία</w:t>
      </w:r>
      <w:r>
        <w:rPr>
          <w:rFonts w:eastAsia="Times New Roman" w:cs="Times New Roman"/>
          <w:szCs w:val="24"/>
        </w:rPr>
        <w:t>,</w:t>
      </w:r>
      <w:r w:rsidRPr="002D0B99">
        <w:rPr>
          <w:rFonts w:eastAsia="Times New Roman" w:cs="Times New Roman"/>
          <w:szCs w:val="24"/>
        </w:rPr>
        <w:t xml:space="preserve"> τη διαστρέβλωση και επιτρέψτε μου και τη δυσφήμιση της χώρας και της πατρίδας μερικές φορές με όλα αυτά</w:t>
      </w:r>
      <w:r>
        <w:rPr>
          <w:rFonts w:eastAsia="Times New Roman" w:cs="Times New Roman"/>
          <w:szCs w:val="24"/>
        </w:rPr>
        <w:t>, γιατί φοβάστε</w:t>
      </w:r>
      <w:r w:rsidRPr="002D0B99">
        <w:rPr>
          <w:rFonts w:eastAsia="Times New Roman" w:cs="Times New Roman"/>
          <w:szCs w:val="24"/>
        </w:rPr>
        <w:t xml:space="preserve"> γιατί χάσατε το παιχνίδι</w:t>
      </w:r>
      <w:r>
        <w:rPr>
          <w:rFonts w:eastAsia="Times New Roman" w:cs="Times New Roman"/>
          <w:szCs w:val="24"/>
        </w:rPr>
        <w:t>. Σ</w:t>
      </w:r>
      <w:r w:rsidRPr="002D0B99">
        <w:rPr>
          <w:rFonts w:eastAsia="Times New Roman" w:cs="Times New Roman"/>
          <w:szCs w:val="24"/>
        </w:rPr>
        <w:t>υνεχώς</w:t>
      </w:r>
      <w:r>
        <w:rPr>
          <w:rFonts w:eastAsia="Times New Roman" w:cs="Times New Roman"/>
          <w:szCs w:val="24"/>
        </w:rPr>
        <w:t xml:space="preserve"> σε όλα πέφτετε</w:t>
      </w:r>
      <w:r w:rsidRPr="002D0B99">
        <w:rPr>
          <w:rFonts w:eastAsia="Times New Roman" w:cs="Times New Roman"/>
          <w:szCs w:val="24"/>
        </w:rPr>
        <w:t xml:space="preserve"> έξω</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Α</w:t>
      </w:r>
      <w:r w:rsidRPr="002D0B99">
        <w:rPr>
          <w:rFonts w:eastAsia="Times New Roman" w:cs="Times New Roman"/>
          <w:szCs w:val="24"/>
        </w:rPr>
        <w:t>πό τις αξιολογήσεις που δεν θα κλείσουν</w:t>
      </w:r>
      <w:r>
        <w:rPr>
          <w:rFonts w:eastAsia="Times New Roman" w:cs="Times New Roman"/>
          <w:szCs w:val="24"/>
        </w:rPr>
        <w:t>,</w:t>
      </w:r>
      <w:r w:rsidRPr="002D0B99">
        <w:rPr>
          <w:rFonts w:eastAsia="Times New Roman" w:cs="Times New Roman"/>
          <w:szCs w:val="24"/>
        </w:rPr>
        <w:t xml:space="preserve"> από την έξοδο από </w:t>
      </w:r>
      <w:r w:rsidRPr="002D0B99">
        <w:rPr>
          <w:rFonts w:eastAsia="Times New Roman" w:cs="Times New Roman"/>
          <w:szCs w:val="24"/>
        </w:rPr>
        <w:lastRenderedPageBreak/>
        <w:t>τα μνημόνια</w:t>
      </w:r>
      <w:r>
        <w:rPr>
          <w:rFonts w:eastAsia="Times New Roman" w:cs="Times New Roman"/>
          <w:szCs w:val="24"/>
        </w:rPr>
        <w:t>,</w:t>
      </w:r>
      <w:r w:rsidRPr="002D0B99">
        <w:rPr>
          <w:rFonts w:eastAsia="Times New Roman" w:cs="Times New Roman"/>
          <w:szCs w:val="24"/>
        </w:rPr>
        <w:t xml:space="preserve"> </w:t>
      </w:r>
      <w:r>
        <w:rPr>
          <w:rFonts w:eastAsia="Times New Roman" w:cs="Times New Roman"/>
          <w:szCs w:val="24"/>
        </w:rPr>
        <w:t xml:space="preserve">από </w:t>
      </w:r>
      <w:r w:rsidRPr="002D0B99">
        <w:rPr>
          <w:rFonts w:eastAsia="Times New Roman" w:cs="Times New Roman"/>
          <w:szCs w:val="24"/>
        </w:rPr>
        <w:t>τις σ</w:t>
      </w:r>
      <w:r w:rsidRPr="002D0B99">
        <w:rPr>
          <w:rFonts w:eastAsia="Times New Roman" w:cs="Times New Roman"/>
          <w:szCs w:val="24"/>
        </w:rPr>
        <w:t>υντάξεις που δεν κόπηκαν</w:t>
      </w:r>
      <w:r>
        <w:rPr>
          <w:rFonts w:eastAsia="Times New Roman" w:cs="Times New Roman"/>
          <w:szCs w:val="24"/>
        </w:rPr>
        <w:t>,</w:t>
      </w:r>
      <w:r w:rsidRPr="002D0B99">
        <w:rPr>
          <w:rFonts w:eastAsia="Times New Roman" w:cs="Times New Roman"/>
          <w:szCs w:val="24"/>
        </w:rPr>
        <w:t xml:space="preserve"> την έξοδο της χώρας στις αγορές και λοιπά</w:t>
      </w:r>
      <w:r>
        <w:rPr>
          <w:rFonts w:eastAsia="Times New Roman" w:cs="Times New Roman"/>
          <w:szCs w:val="24"/>
        </w:rPr>
        <w:t>.</w:t>
      </w:r>
    </w:p>
    <w:p w14:paraId="42AEA0C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w:t>
      </w:r>
      <w:r w:rsidRPr="002D0B99">
        <w:rPr>
          <w:rFonts w:eastAsia="Times New Roman" w:cs="Times New Roman"/>
          <w:szCs w:val="24"/>
        </w:rPr>
        <w:t>ο θράσος π</w:t>
      </w:r>
      <w:r>
        <w:rPr>
          <w:rFonts w:eastAsia="Times New Roman" w:cs="Times New Roman"/>
          <w:szCs w:val="24"/>
        </w:rPr>
        <w:t>ου χαρακτηρίζει τα κόμματα της Α</w:t>
      </w:r>
      <w:r w:rsidRPr="002D0B99">
        <w:rPr>
          <w:rFonts w:eastAsia="Times New Roman" w:cs="Times New Roman"/>
          <w:szCs w:val="24"/>
        </w:rPr>
        <w:t>ντιπολίτευσης είναι σημαντικό</w:t>
      </w:r>
      <w:r>
        <w:rPr>
          <w:rFonts w:eastAsia="Times New Roman" w:cs="Times New Roman"/>
          <w:szCs w:val="24"/>
        </w:rPr>
        <w:t>,</w:t>
      </w:r>
      <w:r w:rsidRPr="002D0B99">
        <w:rPr>
          <w:rFonts w:eastAsia="Times New Roman" w:cs="Times New Roman"/>
          <w:szCs w:val="24"/>
        </w:rPr>
        <w:t xml:space="preserve"> ειδικά αυτά τα οποία κυβέρνησαν επί δεκαετίες και έφεραν τη χώρα εδώ που την έχουν φέρει και τώρα προσπαθεί να αν</w:t>
      </w:r>
      <w:r w:rsidRPr="002D0B99">
        <w:rPr>
          <w:rFonts w:eastAsia="Times New Roman" w:cs="Times New Roman"/>
          <w:szCs w:val="24"/>
        </w:rPr>
        <w:t>ακάμψει</w:t>
      </w:r>
      <w:r>
        <w:rPr>
          <w:rFonts w:eastAsia="Times New Roman" w:cs="Times New Roman"/>
          <w:szCs w:val="24"/>
        </w:rPr>
        <w:t>.</w:t>
      </w:r>
    </w:p>
    <w:p w14:paraId="42AEA0C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Κλείνω με το εξής: Κύριοι της Αντιπολίτευσης, η θρασύτητα εί</w:t>
      </w:r>
      <w:r w:rsidRPr="002D0B99">
        <w:rPr>
          <w:rFonts w:eastAsia="Times New Roman" w:cs="Times New Roman"/>
          <w:szCs w:val="24"/>
        </w:rPr>
        <w:t>ναι η μάσκα του φόβου</w:t>
      </w:r>
      <w:r>
        <w:rPr>
          <w:rFonts w:eastAsia="Times New Roman" w:cs="Times New Roman"/>
          <w:szCs w:val="24"/>
        </w:rPr>
        <w:t xml:space="preserve">. </w:t>
      </w:r>
    </w:p>
    <w:p w14:paraId="42AEA0C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w:t>
      </w:r>
      <w:r w:rsidRPr="002D0B99">
        <w:rPr>
          <w:rFonts w:eastAsia="Times New Roman" w:cs="Times New Roman"/>
          <w:szCs w:val="24"/>
        </w:rPr>
        <w:t>υχαριστώ</w:t>
      </w:r>
      <w:r>
        <w:rPr>
          <w:rFonts w:eastAsia="Times New Roman" w:cs="Times New Roman"/>
          <w:szCs w:val="24"/>
        </w:rPr>
        <w:t>.</w:t>
      </w:r>
    </w:p>
    <w:p w14:paraId="42AEA0CF"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AEA0D0"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Κύριε Πρόεδρε, μπορώ να κάνω μια ερώτηση; </w:t>
      </w:r>
    </w:p>
    <w:p w14:paraId="42AEA0D1"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Σε π</w:t>
      </w:r>
      <w:r>
        <w:rPr>
          <w:rFonts w:eastAsia="Times New Roman" w:cs="Times New Roman"/>
          <w:szCs w:val="24"/>
        </w:rPr>
        <w:t xml:space="preserve">οιον; </w:t>
      </w:r>
    </w:p>
    <w:p w14:paraId="42AEA0D2"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Στους Υπουργούς. Κατατέθηκαν μερικές νομοτεχνικές βελτιώσεις</w:t>
      </w:r>
      <w:r>
        <w:rPr>
          <w:rFonts w:eastAsia="Times New Roman" w:cs="Times New Roman"/>
          <w:szCs w:val="24"/>
        </w:rPr>
        <w:t>,</w:t>
      </w:r>
      <w:r>
        <w:rPr>
          <w:rFonts w:eastAsia="Times New Roman" w:cs="Times New Roman"/>
          <w:szCs w:val="24"/>
        </w:rPr>
        <w:t xml:space="preserve"> και θ</w:t>
      </w:r>
      <w:r w:rsidRPr="002D0B99">
        <w:rPr>
          <w:rFonts w:eastAsia="Times New Roman" w:cs="Times New Roman"/>
          <w:szCs w:val="24"/>
        </w:rPr>
        <w:t>έλω να ρωτήσω κάτι πάνω σε αυτό</w:t>
      </w:r>
      <w:r>
        <w:rPr>
          <w:rFonts w:eastAsia="Times New Roman" w:cs="Times New Roman"/>
          <w:szCs w:val="24"/>
        </w:rPr>
        <w:t>.</w:t>
      </w:r>
    </w:p>
    <w:p w14:paraId="42AEA0D3"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Ορίστε, έχετε τον λόγο. </w:t>
      </w:r>
    </w:p>
    <w:p w14:paraId="42AEA0D4"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w:t>
      </w:r>
      <w:r w:rsidRPr="002D0B99">
        <w:rPr>
          <w:rFonts w:eastAsia="Times New Roman" w:cs="Times New Roman"/>
          <w:szCs w:val="24"/>
        </w:rPr>
        <w:t>ύριε Υπουργέ</w:t>
      </w:r>
      <w:r>
        <w:rPr>
          <w:rFonts w:eastAsia="Times New Roman" w:cs="Times New Roman"/>
          <w:szCs w:val="24"/>
        </w:rPr>
        <w:t>,</w:t>
      </w:r>
      <w:r w:rsidRPr="002D0B99">
        <w:rPr>
          <w:rFonts w:eastAsia="Times New Roman" w:cs="Times New Roman"/>
          <w:szCs w:val="24"/>
        </w:rPr>
        <w:t xml:space="preserve"> στο άρθρο 41 </w:t>
      </w:r>
      <w:r>
        <w:rPr>
          <w:rFonts w:eastAsia="Times New Roman" w:cs="Times New Roman"/>
          <w:szCs w:val="24"/>
        </w:rPr>
        <w:t>-για αυ</w:t>
      </w:r>
      <w:r>
        <w:rPr>
          <w:rFonts w:eastAsia="Times New Roman" w:cs="Times New Roman"/>
          <w:szCs w:val="24"/>
        </w:rPr>
        <w:t>τό δεν μπορώ να σας</w:t>
      </w:r>
      <w:r w:rsidRPr="002D0B99">
        <w:rPr>
          <w:rFonts w:eastAsia="Times New Roman" w:cs="Times New Roman"/>
          <w:szCs w:val="24"/>
        </w:rPr>
        <w:t xml:space="preserve"> καταλάβω</w:t>
      </w:r>
      <w:r>
        <w:rPr>
          <w:rFonts w:eastAsia="Times New Roman" w:cs="Times New Roman"/>
          <w:szCs w:val="24"/>
        </w:rPr>
        <w:t>- γράφα</w:t>
      </w:r>
      <w:r w:rsidRPr="002D0B99">
        <w:rPr>
          <w:rFonts w:eastAsia="Times New Roman" w:cs="Times New Roman"/>
          <w:szCs w:val="24"/>
        </w:rPr>
        <w:t>τε στο νομοσχέδιο</w:t>
      </w:r>
      <w:r>
        <w:rPr>
          <w:rFonts w:eastAsia="Times New Roman" w:cs="Times New Roman"/>
          <w:szCs w:val="24"/>
        </w:rPr>
        <w:t>,</w:t>
      </w:r>
      <w:r w:rsidRPr="002D0B99">
        <w:rPr>
          <w:rFonts w:eastAsia="Times New Roman" w:cs="Times New Roman"/>
          <w:szCs w:val="24"/>
        </w:rPr>
        <w:t xml:space="preserve"> πρώτον</w:t>
      </w:r>
      <w:r>
        <w:rPr>
          <w:rFonts w:eastAsia="Times New Roman" w:cs="Times New Roman"/>
          <w:szCs w:val="24"/>
        </w:rPr>
        <w:t>,</w:t>
      </w:r>
      <w:r w:rsidRPr="002D0B99">
        <w:rPr>
          <w:rFonts w:eastAsia="Times New Roman" w:cs="Times New Roman"/>
          <w:szCs w:val="24"/>
        </w:rPr>
        <w:t xml:space="preserve"> ότι απευθύνεται στο ηλεκτρονικό εμπόριο</w:t>
      </w:r>
      <w:r>
        <w:rPr>
          <w:rFonts w:eastAsia="Times New Roman" w:cs="Times New Roman"/>
          <w:szCs w:val="24"/>
        </w:rPr>
        <w:t>,</w:t>
      </w:r>
      <w:r w:rsidRPr="002D0B99">
        <w:rPr>
          <w:rFonts w:eastAsia="Times New Roman" w:cs="Times New Roman"/>
          <w:szCs w:val="24"/>
        </w:rPr>
        <w:t xml:space="preserve"> γιατί είναι για τεχνολογίες πληροφορικής και επικοινωνίας και τώρα βγάζε</w:t>
      </w:r>
      <w:r>
        <w:rPr>
          <w:rFonts w:eastAsia="Times New Roman" w:cs="Times New Roman"/>
          <w:szCs w:val="24"/>
        </w:rPr>
        <w:t>τε το ηλεκτρονικό εμπόριο</w:t>
      </w:r>
      <w:r w:rsidRPr="002D0B99">
        <w:rPr>
          <w:rFonts w:eastAsia="Times New Roman" w:cs="Times New Roman"/>
          <w:szCs w:val="24"/>
        </w:rPr>
        <w:t xml:space="preserve"> και λέτε </w:t>
      </w:r>
      <w:r>
        <w:rPr>
          <w:rFonts w:eastAsia="Times New Roman" w:cs="Times New Roman"/>
          <w:szCs w:val="24"/>
        </w:rPr>
        <w:t>«</w:t>
      </w:r>
      <w:r w:rsidRPr="002D0B99">
        <w:rPr>
          <w:rFonts w:eastAsia="Times New Roman" w:cs="Times New Roman"/>
          <w:szCs w:val="24"/>
        </w:rPr>
        <w:t>δημιουργική βιομηχανία</w:t>
      </w:r>
      <w:r>
        <w:rPr>
          <w:rFonts w:eastAsia="Times New Roman" w:cs="Times New Roman"/>
          <w:szCs w:val="24"/>
        </w:rPr>
        <w:t>».</w:t>
      </w:r>
      <w:r w:rsidRPr="002D0B99">
        <w:rPr>
          <w:rFonts w:eastAsia="Times New Roman" w:cs="Times New Roman"/>
          <w:szCs w:val="24"/>
        </w:rPr>
        <w:t xml:space="preserve"> Τι είναι η δημιουργική βιομηχανία</w:t>
      </w:r>
      <w:r>
        <w:rPr>
          <w:rFonts w:eastAsia="Times New Roman" w:cs="Times New Roman"/>
          <w:szCs w:val="24"/>
        </w:rPr>
        <w:t xml:space="preserve">; </w:t>
      </w:r>
    </w:p>
    <w:p w14:paraId="42AEA0D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Δ</w:t>
      </w:r>
      <w:r w:rsidRPr="002D0B99">
        <w:rPr>
          <w:rFonts w:eastAsia="Times New Roman" w:cs="Times New Roman"/>
          <w:szCs w:val="24"/>
        </w:rPr>
        <w:t>εύτερον</w:t>
      </w:r>
      <w:r>
        <w:rPr>
          <w:rFonts w:eastAsia="Times New Roman" w:cs="Times New Roman"/>
          <w:szCs w:val="24"/>
        </w:rPr>
        <w:t>,</w:t>
      </w:r>
      <w:r w:rsidRPr="002D0B99">
        <w:rPr>
          <w:rFonts w:eastAsia="Times New Roman" w:cs="Times New Roman"/>
          <w:szCs w:val="24"/>
        </w:rPr>
        <w:t xml:space="preserve"> εδώ γράφατε </w:t>
      </w:r>
      <w:r>
        <w:rPr>
          <w:rFonts w:eastAsia="Times New Roman" w:cs="Times New Roman"/>
          <w:szCs w:val="24"/>
        </w:rPr>
        <w:t>«</w:t>
      </w:r>
      <w:r w:rsidRPr="002D0B99">
        <w:rPr>
          <w:rFonts w:eastAsia="Times New Roman" w:cs="Times New Roman"/>
          <w:szCs w:val="24"/>
        </w:rPr>
        <w:t>εφόσον απασχολούν έναν εργαζόμενο</w:t>
      </w:r>
      <w:r>
        <w:rPr>
          <w:rFonts w:eastAsia="Times New Roman" w:cs="Times New Roman"/>
          <w:szCs w:val="24"/>
        </w:rPr>
        <w:t>»,</w:t>
      </w:r>
      <w:r w:rsidRPr="002D0B99">
        <w:rPr>
          <w:rFonts w:eastAsia="Times New Roman" w:cs="Times New Roman"/>
          <w:szCs w:val="24"/>
        </w:rPr>
        <w:t xml:space="preserve"> και τώρα βάζετε </w:t>
      </w:r>
      <w:r>
        <w:rPr>
          <w:rFonts w:eastAsia="Times New Roman" w:cs="Times New Roman"/>
          <w:szCs w:val="24"/>
        </w:rPr>
        <w:t>«</w:t>
      </w:r>
      <w:r w:rsidRPr="002D0B99">
        <w:rPr>
          <w:rFonts w:eastAsia="Times New Roman" w:cs="Times New Roman"/>
          <w:szCs w:val="24"/>
        </w:rPr>
        <w:t>τουλάχιστον</w:t>
      </w:r>
      <w:r>
        <w:rPr>
          <w:rFonts w:eastAsia="Times New Roman" w:cs="Times New Roman"/>
          <w:szCs w:val="24"/>
        </w:rPr>
        <w:t xml:space="preserve"> αν</w:t>
      </w:r>
      <w:r w:rsidRPr="002D0B99">
        <w:rPr>
          <w:rFonts w:eastAsia="Times New Roman" w:cs="Times New Roman"/>
          <w:szCs w:val="24"/>
        </w:rPr>
        <w:t xml:space="preserve"> το μισθολογ</w:t>
      </w:r>
      <w:r>
        <w:rPr>
          <w:rFonts w:eastAsia="Times New Roman" w:cs="Times New Roman"/>
          <w:szCs w:val="24"/>
        </w:rPr>
        <w:t>ικό κόστος ανέρχεται σε 30.000 ε</w:t>
      </w:r>
      <w:r w:rsidRPr="002D0B99">
        <w:rPr>
          <w:rFonts w:eastAsia="Times New Roman" w:cs="Times New Roman"/>
          <w:szCs w:val="24"/>
        </w:rPr>
        <w:t>υρώ ετησίως</w:t>
      </w:r>
      <w:r>
        <w:rPr>
          <w:rFonts w:eastAsia="Times New Roman" w:cs="Times New Roman"/>
          <w:szCs w:val="24"/>
        </w:rPr>
        <w:t>».</w:t>
      </w:r>
    </w:p>
    <w:p w14:paraId="42AEA0D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Και τρίτον,</w:t>
      </w:r>
      <w:r w:rsidRPr="002D0B99">
        <w:rPr>
          <w:rFonts w:eastAsia="Times New Roman" w:cs="Times New Roman"/>
          <w:szCs w:val="24"/>
        </w:rPr>
        <w:t xml:space="preserve"> στο άρθρο</w:t>
      </w:r>
      <w:r>
        <w:rPr>
          <w:rFonts w:eastAsia="Times New Roman" w:cs="Times New Roman"/>
          <w:szCs w:val="24"/>
        </w:rPr>
        <w:t xml:space="preserve"> 2 μειώνετε</w:t>
      </w:r>
      <w:r w:rsidRPr="002D0B99">
        <w:rPr>
          <w:rFonts w:eastAsia="Times New Roman" w:cs="Times New Roman"/>
          <w:szCs w:val="24"/>
        </w:rPr>
        <w:t xml:space="preserve"> από 10.000 σε 6.000</w:t>
      </w:r>
      <w:r>
        <w:rPr>
          <w:rFonts w:eastAsia="Times New Roman" w:cs="Times New Roman"/>
          <w:szCs w:val="24"/>
        </w:rPr>
        <w:t>. Τ</w:t>
      </w:r>
      <w:r w:rsidRPr="002D0B99">
        <w:rPr>
          <w:rFonts w:eastAsia="Times New Roman" w:cs="Times New Roman"/>
          <w:szCs w:val="24"/>
        </w:rPr>
        <w:t>ι είναι αυτό που</w:t>
      </w:r>
      <w:r w:rsidRPr="002D0B99">
        <w:rPr>
          <w:rFonts w:eastAsia="Times New Roman" w:cs="Times New Roman"/>
          <w:szCs w:val="24"/>
        </w:rPr>
        <w:t xml:space="preserve"> άλλαξε</w:t>
      </w:r>
      <w:r>
        <w:rPr>
          <w:rFonts w:eastAsia="Times New Roman" w:cs="Times New Roman"/>
          <w:szCs w:val="24"/>
        </w:rPr>
        <w:t>;</w:t>
      </w:r>
      <w:r w:rsidRPr="002D0B99">
        <w:rPr>
          <w:rFonts w:eastAsia="Times New Roman" w:cs="Times New Roman"/>
          <w:szCs w:val="24"/>
        </w:rPr>
        <w:t xml:space="preserve"> </w:t>
      </w:r>
    </w:p>
    <w:p w14:paraId="42AEA0D7"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w:t>
      </w:r>
    </w:p>
    <w:p w14:paraId="42AEA0D8"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Θέλω να μας απαντήσει κάποιος. </w:t>
      </w:r>
    </w:p>
    <w:p w14:paraId="42AEA0D9"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Ειπώθηκαν τα ερωτήματα, θα έρθει ο Υπουργός να σας απαντήσει. </w:t>
      </w:r>
    </w:p>
    <w:p w14:paraId="42AEA0D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 xml:space="preserve">Ο κ. Παπαδόπουλος  από τον ΣΥΡΙΖΑ έχει τον λόγο. </w:t>
      </w:r>
    </w:p>
    <w:p w14:paraId="42AEA0DB"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Ευχαριστώ, κύριε Πρόεδρε. </w:t>
      </w:r>
    </w:p>
    <w:p w14:paraId="42AEA0DC" w14:textId="77777777" w:rsidR="00F00D30" w:rsidRDefault="00AE51A4">
      <w:pPr>
        <w:spacing w:line="600" w:lineRule="auto"/>
        <w:ind w:firstLine="720"/>
        <w:jc w:val="both"/>
        <w:rPr>
          <w:rFonts w:eastAsia="Times New Roman" w:cs="Times New Roman"/>
          <w:szCs w:val="24"/>
        </w:rPr>
      </w:pPr>
      <w:r w:rsidRPr="002D0B99">
        <w:rPr>
          <w:rFonts w:eastAsia="Times New Roman" w:cs="Times New Roman"/>
          <w:szCs w:val="24"/>
        </w:rPr>
        <w:t xml:space="preserve">Πραγματικά </w:t>
      </w:r>
      <w:r>
        <w:rPr>
          <w:rFonts w:eastAsia="Times New Roman" w:cs="Times New Roman"/>
          <w:szCs w:val="24"/>
        </w:rPr>
        <w:t>σήμερα συζητάμε την ίδρυση της Αναπτυξιακής Τ</w:t>
      </w:r>
      <w:r w:rsidRPr="002D0B99">
        <w:rPr>
          <w:rFonts w:eastAsia="Times New Roman" w:cs="Times New Roman"/>
          <w:szCs w:val="24"/>
        </w:rPr>
        <w:t>ράπεζας</w:t>
      </w:r>
      <w:r>
        <w:rPr>
          <w:rFonts w:eastAsia="Times New Roman" w:cs="Times New Roman"/>
          <w:szCs w:val="24"/>
        </w:rPr>
        <w:t>,</w:t>
      </w:r>
      <w:r w:rsidRPr="002D0B99">
        <w:rPr>
          <w:rFonts w:eastAsia="Times New Roman" w:cs="Times New Roman"/>
          <w:szCs w:val="24"/>
        </w:rPr>
        <w:t xml:space="preserve"> αναγκαίο εργαλείο για την παραγωγική ανασυγκρότηση της χώρας </w:t>
      </w:r>
      <w:r>
        <w:rPr>
          <w:rFonts w:eastAsia="Times New Roman" w:cs="Times New Roman"/>
          <w:szCs w:val="24"/>
        </w:rPr>
        <w:t>μας.</w:t>
      </w:r>
      <w:r w:rsidRPr="002D0B99">
        <w:rPr>
          <w:rFonts w:eastAsia="Times New Roman" w:cs="Times New Roman"/>
          <w:szCs w:val="24"/>
        </w:rPr>
        <w:t xml:space="preserve"> Εγώ θα ήθελα να σταθώ στον πρωτογενή τομέα</w:t>
      </w:r>
      <w:r>
        <w:rPr>
          <w:rFonts w:eastAsia="Times New Roman" w:cs="Times New Roman"/>
          <w:szCs w:val="24"/>
        </w:rPr>
        <w:t>. Μ</w:t>
      </w:r>
      <w:r w:rsidRPr="002D0B99">
        <w:rPr>
          <w:rFonts w:eastAsia="Times New Roman" w:cs="Times New Roman"/>
          <w:szCs w:val="24"/>
        </w:rPr>
        <w:t>ετά από το ξεπούλημα της Αγροτ</w:t>
      </w:r>
      <w:r w:rsidRPr="002D0B99">
        <w:rPr>
          <w:rFonts w:eastAsia="Times New Roman" w:cs="Times New Roman"/>
          <w:szCs w:val="24"/>
        </w:rPr>
        <w:t>ικής Τράπεζας</w:t>
      </w:r>
      <w:r>
        <w:rPr>
          <w:rFonts w:eastAsia="Times New Roman" w:cs="Times New Roman"/>
          <w:szCs w:val="24"/>
        </w:rPr>
        <w:t xml:space="preserve"> ο α</w:t>
      </w:r>
      <w:r w:rsidRPr="002D0B99">
        <w:rPr>
          <w:rFonts w:eastAsia="Times New Roman" w:cs="Times New Roman"/>
          <w:szCs w:val="24"/>
        </w:rPr>
        <w:t>γροτικός τομέας δεν</w:t>
      </w:r>
      <w:r>
        <w:rPr>
          <w:rFonts w:eastAsia="Times New Roman" w:cs="Times New Roman"/>
          <w:szCs w:val="24"/>
        </w:rPr>
        <w:t xml:space="preserve"> είχε </w:t>
      </w:r>
      <w:r w:rsidRPr="002D0B99">
        <w:rPr>
          <w:rFonts w:eastAsia="Times New Roman" w:cs="Times New Roman"/>
          <w:szCs w:val="24"/>
        </w:rPr>
        <w:t>ένα εργαλείο</w:t>
      </w:r>
      <w:r>
        <w:rPr>
          <w:rFonts w:eastAsia="Times New Roman" w:cs="Times New Roman"/>
          <w:szCs w:val="24"/>
        </w:rPr>
        <w:t>,</w:t>
      </w:r>
      <w:r w:rsidRPr="002D0B99">
        <w:rPr>
          <w:rFonts w:eastAsia="Times New Roman" w:cs="Times New Roman"/>
          <w:szCs w:val="24"/>
        </w:rPr>
        <w:t xml:space="preserve"> για να μπορέσει να έχει την απρόσκοπτη χρηματοδότηση</w:t>
      </w:r>
      <w:r>
        <w:rPr>
          <w:rFonts w:eastAsia="Times New Roman" w:cs="Times New Roman"/>
          <w:szCs w:val="24"/>
        </w:rPr>
        <w:t xml:space="preserve"> του.</w:t>
      </w:r>
    </w:p>
    <w:p w14:paraId="42AEA0DD" w14:textId="77777777" w:rsidR="00F00D30" w:rsidRDefault="00AE51A4">
      <w:pPr>
        <w:spacing w:line="600" w:lineRule="auto"/>
        <w:ind w:firstLine="720"/>
        <w:jc w:val="both"/>
        <w:rPr>
          <w:rFonts w:eastAsia="Times New Roman" w:cs="Times New Roman"/>
          <w:szCs w:val="24"/>
        </w:rPr>
      </w:pPr>
      <w:r w:rsidRPr="002D0B99">
        <w:rPr>
          <w:rFonts w:eastAsia="Times New Roman" w:cs="Times New Roman"/>
          <w:szCs w:val="24"/>
        </w:rPr>
        <w:t>Εδώ β</w:t>
      </w:r>
      <w:r>
        <w:rPr>
          <w:rFonts w:eastAsia="Times New Roman" w:cs="Times New Roman"/>
          <w:szCs w:val="24"/>
        </w:rPr>
        <w:t>λέπουμε ανθρώπους</w:t>
      </w:r>
      <w:r w:rsidRPr="002D0B99">
        <w:rPr>
          <w:rFonts w:eastAsia="Times New Roman" w:cs="Times New Roman"/>
          <w:szCs w:val="24"/>
        </w:rPr>
        <w:t xml:space="preserve"> αυ</w:t>
      </w:r>
      <w:r>
        <w:rPr>
          <w:rFonts w:eastAsia="Times New Roman" w:cs="Times New Roman"/>
          <w:szCs w:val="24"/>
        </w:rPr>
        <w:t>τή τη στιγμή</w:t>
      </w:r>
      <w:r>
        <w:rPr>
          <w:rFonts w:eastAsia="Times New Roman" w:cs="Times New Roman"/>
          <w:szCs w:val="24"/>
        </w:rPr>
        <w:t>,</w:t>
      </w:r>
      <w:r>
        <w:rPr>
          <w:rFonts w:eastAsia="Times New Roman" w:cs="Times New Roman"/>
          <w:szCs w:val="24"/>
        </w:rPr>
        <w:t xml:space="preserve"> να καταδικάζουν</w:t>
      </w:r>
      <w:r w:rsidRPr="002D0B99">
        <w:rPr>
          <w:rFonts w:eastAsia="Times New Roman" w:cs="Times New Roman"/>
          <w:szCs w:val="24"/>
        </w:rPr>
        <w:t xml:space="preserve"> ή να μην ψηφίζουν αυτ</w:t>
      </w:r>
      <w:r>
        <w:rPr>
          <w:rFonts w:eastAsia="Times New Roman" w:cs="Times New Roman"/>
          <w:szCs w:val="24"/>
        </w:rPr>
        <w:t xml:space="preserve">ά τα νομοσχέδια και να έχουν ψηφίσει την κατάργηση </w:t>
      </w:r>
      <w:r w:rsidRPr="002D0B99">
        <w:rPr>
          <w:rFonts w:eastAsia="Times New Roman" w:cs="Times New Roman"/>
          <w:szCs w:val="24"/>
        </w:rPr>
        <w:t>και το ξεπούλημ</w:t>
      </w:r>
      <w:r w:rsidRPr="002D0B99">
        <w:rPr>
          <w:rFonts w:eastAsia="Times New Roman" w:cs="Times New Roman"/>
          <w:szCs w:val="24"/>
        </w:rPr>
        <w:t>α της Αγροτικής Τράπεζας</w:t>
      </w:r>
      <w:r>
        <w:rPr>
          <w:rFonts w:eastAsia="Times New Roman" w:cs="Times New Roman"/>
          <w:szCs w:val="24"/>
        </w:rPr>
        <w:t xml:space="preserve">. </w:t>
      </w:r>
    </w:p>
    <w:p w14:paraId="42AEA0D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Νομίζω ότι ο Υπουργός έκανε δεκτά αρκετά αιτήματα και α</w:t>
      </w:r>
      <w:r w:rsidRPr="002D0B99">
        <w:rPr>
          <w:rFonts w:eastAsia="Times New Roman" w:cs="Times New Roman"/>
          <w:szCs w:val="24"/>
        </w:rPr>
        <w:t>ναφέρει ότι σε αυτό το νομοσχέδιο</w:t>
      </w:r>
      <w:r>
        <w:rPr>
          <w:rFonts w:eastAsia="Times New Roman" w:cs="Times New Roman"/>
          <w:szCs w:val="24"/>
        </w:rPr>
        <w:t>, στην τράπεζα α</w:t>
      </w:r>
      <w:r w:rsidRPr="002D0B99">
        <w:rPr>
          <w:rFonts w:eastAsia="Times New Roman" w:cs="Times New Roman"/>
          <w:szCs w:val="24"/>
        </w:rPr>
        <w:t>υτή</w:t>
      </w:r>
      <w:r>
        <w:rPr>
          <w:rFonts w:eastAsia="Times New Roman" w:cs="Times New Roman"/>
          <w:szCs w:val="24"/>
        </w:rPr>
        <w:t>,</w:t>
      </w:r>
      <w:r w:rsidRPr="002D0B99">
        <w:rPr>
          <w:rFonts w:eastAsia="Times New Roman" w:cs="Times New Roman"/>
          <w:szCs w:val="24"/>
        </w:rPr>
        <w:t xml:space="preserve"> θα έχ</w:t>
      </w:r>
      <w:r>
        <w:rPr>
          <w:rFonts w:eastAsia="Times New Roman" w:cs="Times New Roman"/>
          <w:szCs w:val="24"/>
        </w:rPr>
        <w:t>ει αναπτυξιακό χαρακτήρα και ο α</w:t>
      </w:r>
      <w:r w:rsidRPr="002D0B99">
        <w:rPr>
          <w:rFonts w:eastAsia="Times New Roman" w:cs="Times New Roman"/>
          <w:szCs w:val="24"/>
        </w:rPr>
        <w:t>γροτικός τομέας</w:t>
      </w:r>
      <w:r>
        <w:rPr>
          <w:rFonts w:eastAsia="Times New Roman" w:cs="Times New Roman"/>
          <w:szCs w:val="24"/>
        </w:rPr>
        <w:t>. Ε</w:t>
      </w:r>
      <w:r w:rsidRPr="002D0B99">
        <w:rPr>
          <w:rFonts w:eastAsia="Times New Roman" w:cs="Times New Roman"/>
          <w:szCs w:val="24"/>
        </w:rPr>
        <w:t>ίναι πάρα πολύ σημαντικό ότι μπαίνει μέσα σε αυτό</w:t>
      </w:r>
      <w:r>
        <w:rPr>
          <w:rFonts w:eastAsia="Times New Roman" w:cs="Times New Roman"/>
          <w:szCs w:val="24"/>
        </w:rPr>
        <w:t>ν</w:t>
      </w:r>
      <w:r w:rsidRPr="002D0B99">
        <w:rPr>
          <w:rFonts w:eastAsia="Times New Roman" w:cs="Times New Roman"/>
          <w:szCs w:val="24"/>
        </w:rPr>
        <w:t xml:space="preserve"> το</w:t>
      </w:r>
      <w:r>
        <w:rPr>
          <w:rFonts w:eastAsia="Times New Roman" w:cs="Times New Roman"/>
          <w:szCs w:val="24"/>
        </w:rPr>
        <w:t xml:space="preserve">ν σχεδιασμό </w:t>
      </w:r>
      <w:r>
        <w:rPr>
          <w:rFonts w:eastAsia="Times New Roman" w:cs="Times New Roman"/>
          <w:szCs w:val="24"/>
        </w:rPr>
        <w:t>ο α</w:t>
      </w:r>
      <w:r w:rsidRPr="002D0B99">
        <w:rPr>
          <w:rFonts w:eastAsia="Times New Roman" w:cs="Times New Roman"/>
          <w:szCs w:val="24"/>
        </w:rPr>
        <w:t>γροτικός πρωτογενής και κτηνοτροφικός τομέας</w:t>
      </w:r>
      <w:r>
        <w:rPr>
          <w:rFonts w:eastAsia="Times New Roman" w:cs="Times New Roman"/>
          <w:szCs w:val="24"/>
        </w:rPr>
        <w:t>,</w:t>
      </w:r>
      <w:r w:rsidRPr="002D0B99">
        <w:rPr>
          <w:rFonts w:eastAsia="Times New Roman" w:cs="Times New Roman"/>
          <w:szCs w:val="24"/>
        </w:rPr>
        <w:t xml:space="preserve"> για να μπορέσει να έχει μία απρόσκοπτη χρηματοδότηση</w:t>
      </w:r>
      <w:r>
        <w:rPr>
          <w:rFonts w:eastAsia="Times New Roman" w:cs="Times New Roman"/>
          <w:szCs w:val="24"/>
        </w:rPr>
        <w:t>.</w:t>
      </w:r>
    </w:p>
    <w:p w14:paraId="42AEA0DF"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lastRenderedPageBreak/>
        <w:t xml:space="preserve">Θα </w:t>
      </w:r>
      <w:r>
        <w:rPr>
          <w:rFonts w:eastAsia="Times New Roman" w:cs="Times New Roman"/>
          <w:szCs w:val="24"/>
        </w:rPr>
        <w:t>ήθελα, κ</w:t>
      </w:r>
      <w:r w:rsidRPr="00D4218E">
        <w:rPr>
          <w:rFonts w:eastAsia="Times New Roman" w:cs="Times New Roman"/>
          <w:szCs w:val="24"/>
        </w:rPr>
        <w:t>ύριε Υπουργέ</w:t>
      </w:r>
      <w:r>
        <w:rPr>
          <w:rFonts w:eastAsia="Times New Roman" w:cs="Times New Roman"/>
          <w:szCs w:val="24"/>
        </w:rPr>
        <w:t>, να σας πω ότι</w:t>
      </w:r>
      <w:r w:rsidRPr="00D4218E">
        <w:rPr>
          <w:rFonts w:eastAsia="Times New Roman" w:cs="Times New Roman"/>
          <w:szCs w:val="24"/>
        </w:rPr>
        <w:t xml:space="preserve"> αυτά τα δάνεια είναι </w:t>
      </w:r>
      <w:r>
        <w:rPr>
          <w:rFonts w:eastAsia="Times New Roman" w:cs="Times New Roman"/>
          <w:szCs w:val="24"/>
        </w:rPr>
        <w:t xml:space="preserve">πάρα </w:t>
      </w:r>
      <w:r w:rsidRPr="00D4218E">
        <w:rPr>
          <w:rFonts w:eastAsia="Times New Roman" w:cs="Times New Roman"/>
          <w:szCs w:val="24"/>
        </w:rPr>
        <w:t xml:space="preserve">πολύ σημαντικά για </w:t>
      </w:r>
      <w:r>
        <w:rPr>
          <w:rFonts w:eastAsia="Times New Roman" w:cs="Times New Roman"/>
          <w:szCs w:val="24"/>
        </w:rPr>
        <w:t>ε</w:t>
      </w:r>
      <w:r w:rsidRPr="00D4218E">
        <w:rPr>
          <w:rFonts w:eastAsia="Times New Roman" w:cs="Times New Roman"/>
          <w:szCs w:val="24"/>
        </w:rPr>
        <w:t>μάς τους αγρότες για δύο κυρίως λόγους</w:t>
      </w:r>
      <w:r>
        <w:rPr>
          <w:rFonts w:eastAsia="Times New Roman" w:cs="Times New Roman"/>
          <w:szCs w:val="24"/>
        </w:rPr>
        <w:t>:</w:t>
      </w:r>
      <w:r w:rsidRPr="00D4218E">
        <w:rPr>
          <w:rFonts w:eastAsia="Times New Roman" w:cs="Times New Roman"/>
          <w:szCs w:val="24"/>
        </w:rPr>
        <w:t xml:space="preserve"> Πρώτον</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διότι </w:t>
      </w:r>
      <w:r w:rsidRPr="00D4218E">
        <w:rPr>
          <w:rFonts w:eastAsia="Times New Roman" w:cs="Times New Roman"/>
          <w:szCs w:val="24"/>
        </w:rPr>
        <w:t>θα έχει ρευστό</w:t>
      </w:r>
      <w:r w:rsidRPr="00D4218E">
        <w:rPr>
          <w:rFonts w:eastAsia="Times New Roman" w:cs="Times New Roman"/>
          <w:szCs w:val="24"/>
        </w:rPr>
        <w:t>τητα ο αγρότης π</w:t>
      </w:r>
      <w:r>
        <w:rPr>
          <w:rFonts w:eastAsia="Times New Roman" w:cs="Times New Roman"/>
          <w:szCs w:val="24"/>
        </w:rPr>
        <w:t>αραγωγός, ο οποίος θα μπορεί να π</w:t>
      </w:r>
      <w:r w:rsidRPr="00D4218E">
        <w:rPr>
          <w:rFonts w:eastAsia="Times New Roman" w:cs="Times New Roman"/>
          <w:szCs w:val="24"/>
        </w:rPr>
        <w:t xml:space="preserve">ρομηθεύεται τα εφόδιά του </w:t>
      </w:r>
      <w:r>
        <w:rPr>
          <w:rFonts w:eastAsia="Times New Roman" w:cs="Times New Roman"/>
          <w:szCs w:val="24"/>
        </w:rPr>
        <w:t>κ</w:t>
      </w:r>
      <w:r>
        <w:rPr>
          <w:rFonts w:eastAsia="Times New Roman" w:cs="Times New Roman"/>
          <w:szCs w:val="24"/>
        </w:rPr>
        <w:t>αι δεύτερον, μ</w:t>
      </w:r>
      <w:r w:rsidRPr="00D4218E">
        <w:rPr>
          <w:rFonts w:eastAsia="Times New Roman" w:cs="Times New Roman"/>
          <w:szCs w:val="24"/>
        </w:rPr>
        <w:t>ε αυτόν τον τρόπο</w:t>
      </w:r>
      <w:r>
        <w:rPr>
          <w:rFonts w:eastAsia="Times New Roman" w:cs="Times New Roman"/>
          <w:szCs w:val="24"/>
        </w:rPr>
        <w:t>,</w:t>
      </w:r>
      <w:r w:rsidRPr="00D4218E">
        <w:rPr>
          <w:rFonts w:eastAsia="Times New Roman" w:cs="Times New Roman"/>
          <w:szCs w:val="24"/>
        </w:rPr>
        <w:t xml:space="preserve"> έχοντας τη ρευστότητα</w:t>
      </w:r>
      <w:r>
        <w:rPr>
          <w:rFonts w:eastAsia="Times New Roman" w:cs="Times New Roman"/>
          <w:szCs w:val="24"/>
        </w:rPr>
        <w:t>, θ</w:t>
      </w:r>
      <w:r w:rsidRPr="00D4218E">
        <w:rPr>
          <w:rFonts w:eastAsia="Times New Roman" w:cs="Times New Roman"/>
          <w:szCs w:val="24"/>
        </w:rPr>
        <w:t xml:space="preserve">α μπορεί να </w:t>
      </w:r>
      <w:r>
        <w:rPr>
          <w:rFonts w:eastAsia="Times New Roman" w:cs="Times New Roman"/>
          <w:szCs w:val="24"/>
        </w:rPr>
        <w:t xml:space="preserve">πετυχαίνει </w:t>
      </w:r>
      <w:r w:rsidRPr="00D4218E">
        <w:rPr>
          <w:rFonts w:eastAsia="Times New Roman" w:cs="Times New Roman"/>
          <w:szCs w:val="24"/>
        </w:rPr>
        <w:t xml:space="preserve">καλύτερες τιμές </w:t>
      </w:r>
      <w:r>
        <w:rPr>
          <w:rFonts w:eastAsia="Times New Roman" w:cs="Times New Roman"/>
          <w:szCs w:val="24"/>
        </w:rPr>
        <w:t xml:space="preserve">στα αγροτικά </w:t>
      </w:r>
      <w:r w:rsidRPr="00D4218E">
        <w:rPr>
          <w:rFonts w:eastAsia="Times New Roman" w:cs="Times New Roman"/>
          <w:szCs w:val="24"/>
        </w:rPr>
        <w:t>του προϊόντα</w:t>
      </w:r>
      <w:r>
        <w:rPr>
          <w:rFonts w:eastAsia="Times New Roman" w:cs="Times New Roman"/>
          <w:szCs w:val="24"/>
        </w:rPr>
        <w:t>.</w:t>
      </w:r>
    </w:p>
    <w:p w14:paraId="42AEA0E0"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Έχουμε κι άλλα χρηματοδοτικά εργαλεία</w:t>
      </w:r>
      <w:r>
        <w:rPr>
          <w:rFonts w:eastAsia="Times New Roman" w:cs="Times New Roman"/>
          <w:szCs w:val="24"/>
        </w:rPr>
        <w:t>,</w:t>
      </w:r>
      <w:r w:rsidRPr="00D4218E">
        <w:rPr>
          <w:rFonts w:eastAsia="Times New Roman" w:cs="Times New Roman"/>
          <w:szCs w:val="24"/>
        </w:rPr>
        <w:t xml:space="preserve"> όπως είναι η Κάρτα</w:t>
      </w:r>
      <w:r w:rsidRPr="00D4218E">
        <w:rPr>
          <w:rFonts w:eastAsia="Times New Roman" w:cs="Times New Roman"/>
          <w:szCs w:val="24"/>
        </w:rPr>
        <w:t xml:space="preserve"> του Αγρότη</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Πιστεύω, όμως, ότι </w:t>
      </w:r>
      <w:r w:rsidRPr="00D4218E">
        <w:rPr>
          <w:rFonts w:eastAsia="Times New Roman" w:cs="Times New Roman"/>
          <w:szCs w:val="24"/>
        </w:rPr>
        <w:t>αυτή δεν φτάνει</w:t>
      </w:r>
      <w:r>
        <w:rPr>
          <w:rFonts w:eastAsia="Times New Roman" w:cs="Times New Roman"/>
          <w:szCs w:val="24"/>
        </w:rPr>
        <w:t>, διότι</w:t>
      </w:r>
      <w:r w:rsidRPr="00D4218E">
        <w:rPr>
          <w:rFonts w:eastAsia="Times New Roman" w:cs="Times New Roman"/>
          <w:szCs w:val="24"/>
        </w:rPr>
        <w:t xml:space="preserve"> πολλές φορές η μεγάλη πλειοψηφία των αγροτών έχει πολύ χαμηλά </w:t>
      </w:r>
      <w:r>
        <w:rPr>
          <w:rFonts w:eastAsia="Times New Roman" w:cs="Times New Roman"/>
          <w:szCs w:val="24"/>
        </w:rPr>
        <w:t xml:space="preserve">τσεκ, τα </w:t>
      </w:r>
      <w:r w:rsidRPr="00D4218E">
        <w:rPr>
          <w:rFonts w:eastAsia="Times New Roman" w:cs="Times New Roman"/>
          <w:szCs w:val="24"/>
        </w:rPr>
        <w:t xml:space="preserve">οποία δεν επαρκούν για να μπορέσουν να χρηματοδοτήσουν την εργασία </w:t>
      </w:r>
      <w:r>
        <w:rPr>
          <w:rFonts w:eastAsia="Times New Roman" w:cs="Times New Roman"/>
          <w:szCs w:val="24"/>
        </w:rPr>
        <w:t xml:space="preserve">που </w:t>
      </w:r>
      <w:r w:rsidRPr="00D4218E">
        <w:rPr>
          <w:rFonts w:eastAsia="Times New Roman" w:cs="Times New Roman"/>
          <w:szCs w:val="24"/>
        </w:rPr>
        <w:t>χρειάζεται</w:t>
      </w:r>
      <w:r>
        <w:rPr>
          <w:rFonts w:eastAsia="Times New Roman" w:cs="Times New Roman"/>
          <w:szCs w:val="24"/>
        </w:rPr>
        <w:t>.</w:t>
      </w:r>
      <w:r w:rsidRPr="00D4218E">
        <w:rPr>
          <w:rFonts w:eastAsia="Times New Roman" w:cs="Times New Roman"/>
          <w:szCs w:val="24"/>
        </w:rPr>
        <w:t xml:space="preserve"> </w:t>
      </w:r>
    </w:p>
    <w:p w14:paraId="42AEA0E1"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Θα</w:t>
      </w:r>
      <w:r>
        <w:rPr>
          <w:rFonts w:eastAsia="Times New Roman" w:cs="Times New Roman"/>
          <w:szCs w:val="24"/>
        </w:rPr>
        <w:t xml:space="preserve"> πρότεινα, με κάποιο τρόπο, σ</w:t>
      </w:r>
      <w:r w:rsidRPr="00D4218E">
        <w:rPr>
          <w:rFonts w:eastAsia="Times New Roman" w:cs="Times New Roman"/>
          <w:szCs w:val="24"/>
        </w:rPr>
        <w:t>την πορεία δημι</w:t>
      </w:r>
      <w:r w:rsidRPr="00D4218E">
        <w:rPr>
          <w:rFonts w:eastAsia="Times New Roman" w:cs="Times New Roman"/>
          <w:szCs w:val="24"/>
        </w:rPr>
        <w:t xml:space="preserve">ουργώντας αυτή την </w:t>
      </w:r>
      <w:r>
        <w:rPr>
          <w:rFonts w:eastAsia="Times New Roman" w:cs="Times New Roman"/>
          <w:szCs w:val="24"/>
        </w:rPr>
        <w:t>τ</w:t>
      </w:r>
      <w:r w:rsidRPr="00D4218E">
        <w:rPr>
          <w:rFonts w:eastAsia="Times New Roman" w:cs="Times New Roman"/>
          <w:szCs w:val="24"/>
        </w:rPr>
        <w:t>ράπεζα</w:t>
      </w:r>
      <w:r>
        <w:rPr>
          <w:rFonts w:eastAsia="Times New Roman" w:cs="Times New Roman"/>
          <w:szCs w:val="24"/>
        </w:rPr>
        <w:t>,</w:t>
      </w:r>
      <w:r w:rsidRPr="00D4218E">
        <w:rPr>
          <w:rFonts w:eastAsia="Times New Roman" w:cs="Times New Roman"/>
          <w:szCs w:val="24"/>
        </w:rPr>
        <w:t xml:space="preserve"> να φτιαχτεί ένα εργαλείο </w:t>
      </w:r>
      <w:r>
        <w:rPr>
          <w:rFonts w:eastAsia="Times New Roman" w:cs="Times New Roman"/>
          <w:szCs w:val="24"/>
        </w:rPr>
        <w:t xml:space="preserve">ειδικά </w:t>
      </w:r>
      <w:r w:rsidRPr="00D4218E">
        <w:rPr>
          <w:rFonts w:eastAsia="Times New Roman" w:cs="Times New Roman"/>
          <w:szCs w:val="24"/>
        </w:rPr>
        <w:t>για τα καλλιεργητικά δάνεια κ</w:t>
      </w:r>
      <w:r>
        <w:rPr>
          <w:rFonts w:eastAsia="Times New Roman" w:cs="Times New Roman"/>
          <w:szCs w:val="24"/>
        </w:rPr>
        <w:t>αι εφόδια των αγροτών όπως ήταν</w:t>
      </w:r>
      <w:r w:rsidRPr="00D4218E">
        <w:rPr>
          <w:rFonts w:eastAsia="Times New Roman" w:cs="Times New Roman"/>
          <w:szCs w:val="24"/>
        </w:rPr>
        <w:t xml:space="preserve"> παλιά</w:t>
      </w:r>
      <w:r>
        <w:rPr>
          <w:rFonts w:eastAsia="Times New Roman" w:cs="Times New Roman"/>
          <w:szCs w:val="24"/>
        </w:rPr>
        <w:t>, να υπάρχουν</w:t>
      </w:r>
      <w:r>
        <w:rPr>
          <w:rFonts w:eastAsia="Times New Roman" w:cs="Times New Roman"/>
          <w:szCs w:val="24"/>
        </w:rPr>
        <w:t>,</w:t>
      </w:r>
      <w:r>
        <w:rPr>
          <w:rFonts w:eastAsia="Times New Roman" w:cs="Times New Roman"/>
          <w:szCs w:val="24"/>
        </w:rPr>
        <w:t xml:space="preserve"> </w:t>
      </w:r>
      <w:r w:rsidRPr="00D4218E">
        <w:rPr>
          <w:rFonts w:eastAsia="Times New Roman" w:cs="Times New Roman"/>
          <w:szCs w:val="24"/>
        </w:rPr>
        <w:t>δηλαδή</w:t>
      </w:r>
      <w:r>
        <w:rPr>
          <w:rFonts w:eastAsia="Times New Roman" w:cs="Times New Roman"/>
          <w:szCs w:val="24"/>
        </w:rPr>
        <w:t>,</w:t>
      </w:r>
      <w:r w:rsidRPr="00D4218E">
        <w:rPr>
          <w:rFonts w:eastAsia="Times New Roman" w:cs="Times New Roman"/>
          <w:szCs w:val="24"/>
        </w:rPr>
        <w:t xml:space="preserve"> δάνεια τα οποία θα είναι περίπου </w:t>
      </w:r>
      <w:r>
        <w:rPr>
          <w:rFonts w:eastAsia="Times New Roman" w:cs="Times New Roman"/>
          <w:szCs w:val="24"/>
        </w:rPr>
        <w:t>-ένα ενδεικτικό νούμερο θ</w:t>
      </w:r>
      <w:r w:rsidRPr="00D4218E">
        <w:rPr>
          <w:rFonts w:eastAsia="Times New Roman" w:cs="Times New Roman"/>
          <w:szCs w:val="24"/>
        </w:rPr>
        <w:t>α αναφέρω</w:t>
      </w:r>
      <w:r>
        <w:rPr>
          <w:rFonts w:eastAsia="Times New Roman" w:cs="Times New Roman"/>
          <w:szCs w:val="24"/>
        </w:rPr>
        <w:t>-</w:t>
      </w:r>
      <w:r w:rsidRPr="00D4218E">
        <w:rPr>
          <w:rFonts w:eastAsia="Times New Roman" w:cs="Times New Roman"/>
          <w:szCs w:val="24"/>
        </w:rPr>
        <w:t xml:space="preserve"> 100 ευρώ το στρέμμα που θα μπορεί να τ</w:t>
      </w:r>
      <w:r w:rsidRPr="00D4218E">
        <w:rPr>
          <w:rFonts w:eastAsia="Times New Roman" w:cs="Times New Roman"/>
          <w:szCs w:val="24"/>
        </w:rPr>
        <w:t>α χρησιμοποιεί ο αγρότης</w:t>
      </w:r>
      <w:r>
        <w:rPr>
          <w:rFonts w:eastAsia="Times New Roman" w:cs="Times New Roman"/>
          <w:szCs w:val="24"/>
        </w:rPr>
        <w:t>,</w:t>
      </w:r>
      <w:r w:rsidRPr="00D4218E">
        <w:rPr>
          <w:rFonts w:eastAsia="Times New Roman" w:cs="Times New Roman"/>
          <w:szCs w:val="24"/>
        </w:rPr>
        <w:t xml:space="preserve"> κ</w:t>
      </w:r>
      <w:r>
        <w:rPr>
          <w:rFonts w:eastAsia="Times New Roman" w:cs="Times New Roman"/>
          <w:szCs w:val="24"/>
        </w:rPr>
        <w:t>υρίως</w:t>
      </w:r>
      <w:r w:rsidRPr="00D4218E">
        <w:rPr>
          <w:rFonts w:eastAsia="Times New Roman" w:cs="Times New Roman"/>
          <w:szCs w:val="24"/>
        </w:rPr>
        <w:t xml:space="preserve"> για να αγοράσει τα εφόδιά του</w:t>
      </w:r>
      <w:r>
        <w:rPr>
          <w:rFonts w:eastAsia="Times New Roman" w:cs="Times New Roman"/>
          <w:szCs w:val="24"/>
        </w:rPr>
        <w:t xml:space="preserve"> και</w:t>
      </w:r>
      <w:r w:rsidRPr="00D4218E">
        <w:rPr>
          <w:rFonts w:eastAsia="Times New Roman" w:cs="Times New Roman"/>
          <w:szCs w:val="24"/>
        </w:rPr>
        <w:t xml:space="preserve"> να καλλιεργήσει</w:t>
      </w:r>
      <w:r>
        <w:rPr>
          <w:rFonts w:eastAsia="Times New Roman" w:cs="Times New Roman"/>
          <w:szCs w:val="24"/>
        </w:rPr>
        <w:t>.</w:t>
      </w:r>
    </w:p>
    <w:p w14:paraId="42AEA0E2"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lastRenderedPageBreak/>
        <w:t>Με αυτό</w:t>
      </w:r>
      <w:r>
        <w:rPr>
          <w:rFonts w:eastAsia="Times New Roman" w:cs="Times New Roman"/>
          <w:szCs w:val="24"/>
        </w:rPr>
        <w:t>ν</w:t>
      </w:r>
      <w:r w:rsidRPr="00D4218E">
        <w:rPr>
          <w:rFonts w:eastAsia="Times New Roman" w:cs="Times New Roman"/>
          <w:szCs w:val="24"/>
        </w:rPr>
        <w:t xml:space="preserve"> τον τρόπο ο αγρότης δεν θα είναι </w:t>
      </w:r>
      <w:r>
        <w:rPr>
          <w:rFonts w:eastAsia="Times New Roman" w:cs="Times New Roman"/>
          <w:szCs w:val="24"/>
        </w:rPr>
        <w:t xml:space="preserve">έρμαιο </w:t>
      </w:r>
      <w:r w:rsidRPr="00D4218E">
        <w:rPr>
          <w:rFonts w:eastAsia="Times New Roman" w:cs="Times New Roman"/>
          <w:szCs w:val="24"/>
        </w:rPr>
        <w:t xml:space="preserve">των εμπόρων των εφοδίων και των βιομηχανιών οι οποίες </w:t>
      </w:r>
      <w:r>
        <w:rPr>
          <w:rFonts w:eastAsia="Times New Roman" w:cs="Times New Roman"/>
          <w:szCs w:val="24"/>
        </w:rPr>
        <w:t>μπήκαν σε αυτό το παιχνίδι</w:t>
      </w:r>
      <w:r>
        <w:rPr>
          <w:rFonts w:eastAsia="Times New Roman" w:cs="Times New Roman"/>
          <w:szCs w:val="24"/>
        </w:rPr>
        <w:t>,</w:t>
      </w:r>
      <w:r>
        <w:rPr>
          <w:rFonts w:eastAsia="Times New Roman" w:cs="Times New Roman"/>
          <w:szCs w:val="24"/>
        </w:rPr>
        <w:t xml:space="preserve"> και μέχρι </w:t>
      </w:r>
      <w:r w:rsidRPr="00D4218E">
        <w:rPr>
          <w:rFonts w:eastAsia="Times New Roman" w:cs="Times New Roman"/>
          <w:szCs w:val="24"/>
        </w:rPr>
        <w:t xml:space="preserve">τώρα εξακολουθούν να δίνουν εφόδια στους αγρότες με το να </w:t>
      </w:r>
      <w:r>
        <w:rPr>
          <w:rFonts w:eastAsia="Times New Roman" w:cs="Times New Roman"/>
          <w:szCs w:val="24"/>
        </w:rPr>
        <w:t xml:space="preserve">τους </w:t>
      </w:r>
      <w:r w:rsidRPr="00D4218E">
        <w:rPr>
          <w:rFonts w:eastAsia="Times New Roman" w:cs="Times New Roman"/>
          <w:szCs w:val="24"/>
        </w:rPr>
        <w:t xml:space="preserve">δεσμεύουν </w:t>
      </w:r>
      <w:r>
        <w:rPr>
          <w:rFonts w:eastAsia="Times New Roman" w:cs="Times New Roman"/>
          <w:szCs w:val="24"/>
        </w:rPr>
        <w:t xml:space="preserve">και </w:t>
      </w:r>
      <w:r w:rsidRPr="00D4218E">
        <w:rPr>
          <w:rFonts w:eastAsia="Times New Roman" w:cs="Times New Roman"/>
          <w:szCs w:val="24"/>
        </w:rPr>
        <w:t xml:space="preserve">υποχρεωτικά να πηγαίνει η παραγωγή σε </w:t>
      </w:r>
      <w:r>
        <w:rPr>
          <w:rFonts w:eastAsia="Times New Roman" w:cs="Times New Roman"/>
          <w:szCs w:val="24"/>
        </w:rPr>
        <w:t>αυτούς.</w:t>
      </w:r>
      <w:r w:rsidRPr="00D4218E">
        <w:rPr>
          <w:rFonts w:eastAsia="Times New Roman" w:cs="Times New Roman"/>
          <w:szCs w:val="24"/>
        </w:rPr>
        <w:t xml:space="preserve"> Νομίζω </w:t>
      </w:r>
      <w:r>
        <w:rPr>
          <w:rFonts w:eastAsia="Times New Roman" w:cs="Times New Roman"/>
          <w:szCs w:val="24"/>
        </w:rPr>
        <w:t xml:space="preserve">ότι με τον τρόπο αυτό </w:t>
      </w:r>
      <w:r w:rsidRPr="00D4218E">
        <w:rPr>
          <w:rFonts w:eastAsia="Times New Roman" w:cs="Times New Roman"/>
          <w:szCs w:val="24"/>
        </w:rPr>
        <w:t xml:space="preserve">θα </w:t>
      </w:r>
      <w:proofErr w:type="spellStart"/>
      <w:r w:rsidRPr="00D4218E">
        <w:rPr>
          <w:rFonts w:eastAsia="Times New Roman" w:cs="Times New Roman"/>
          <w:szCs w:val="24"/>
        </w:rPr>
        <w:t>εξορθολογιστεί</w:t>
      </w:r>
      <w:proofErr w:type="spellEnd"/>
      <w:r w:rsidRPr="00D4218E">
        <w:rPr>
          <w:rFonts w:eastAsia="Times New Roman" w:cs="Times New Roman"/>
          <w:szCs w:val="24"/>
        </w:rPr>
        <w:t xml:space="preserve"> και </w:t>
      </w:r>
      <w:r>
        <w:rPr>
          <w:rFonts w:eastAsia="Times New Roman" w:cs="Times New Roman"/>
          <w:szCs w:val="24"/>
        </w:rPr>
        <w:t xml:space="preserve">η </w:t>
      </w:r>
      <w:r w:rsidRPr="00D4218E">
        <w:rPr>
          <w:rFonts w:eastAsia="Times New Roman" w:cs="Times New Roman"/>
          <w:szCs w:val="24"/>
        </w:rPr>
        <w:t>εμπορία των αγροτικών προϊόντων</w:t>
      </w:r>
      <w:r>
        <w:rPr>
          <w:rFonts w:eastAsia="Times New Roman" w:cs="Times New Roman"/>
          <w:szCs w:val="24"/>
        </w:rPr>
        <w:t>.</w:t>
      </w:r>
    </w:p>
    <w:p w14:paraId="42AEA0E3"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Θα ήθελα</w:t>
      </w:r>
      <w:r>
        <w:rPr>
          <w:rFonts w:eastAsia="Times New Roman" w:cs="Times New Roman"/>
          <w:szCs w:val="24"/>
        </w:rPr>
        <w:t>, επίσης,</w:t>
      </w:r>
      <w:r w:rsidRPr="00D4218E">
        <w:rPr>
          <w:rFonts w:eastAsia="Times New Roman" w:cs="Times New Roman"/>
          <w:szCs w:val="24"/>
        </w:rPr>
        <w:t xml:space="preserve"> στην πορεία υλοποίησης της Αν</w:t>
      </w:r>
      <w:r w:rsidRPr="00D4218E">
        <w:rPr>
          <w:rFonts w:eastAsia="Times New Roman" w:cs="Times New Roman"/>
          <w:szCs w:val="24"/>
        </w:rPr>
        <w:t>απτυξιακής Τράπεζας να τη δ</w:t>
      </w:r>
      <w:r>
        <w:rPr>
          <w:rFonts w:eastAsia="Times New Roman" w:cs="Times New Roman"/>
          <w:szCs w:val="24"/>
        </w:rPr>
        <w:t>ούμε να παίρνει σάρκα και οστά, ο</w:t>
      </w:r>
      <w:r w:rsidRPr="00D4218E">
        <w:rPr>
          <w:rFonts w:eastAsia="Times New Roman" w:cs="Times New Roman"/>
          <w:szCs w:val="24"/>
        </w:rPr>
        <w:t>πότε να έχουμε και ένα αποτέλεσμα</w:t>
      </w:r>
      <w:r>
        <w:rPr>
          <w:rFonts w:eastAsia="Times New Roman" w:cs="Times New Roman"/>
          <w:szCs w:val="24"/>
        </w:rPr>
        <w:t xml:space="preserve">, μιας και </w:t>
      </w:r>
      <w:r w:rsidRPr="00D4218E">
        <w:rPr>
          <w:rFonts w:eastAsia="Times New Roman" w:cs="Times New Roman"/>
          <w:szCs w:val="24"/>
        </w:rPr>
        <w:t>λέγαμε αυτά τα χρόνια ότι χρειαζόμαστε ένα τέτοιο εργαλείο για την ανάπτυξη</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Βέβαια </w:t>
      </w:r>
      <w:r w:rsidRPr="00D4218E">
        <w:rPr>
          <w:rFonts w:eastAsia="Times New Roman" w:cs="Times New Roman"/>
          <w:szCs w:val="24"/>
        </w:rPr>
        <w:t>δεν θα είναι η Αγροτική Τράπεζα όπως τη γνωρίζαμε παλιά</w:t>
      </w:r>
      <w:r>
        <w:rPr>
          <w:rFonts w:eastAsia="Times New Roman" w:cs="Times New Roman"/>
          <w:szCs w:val="24"/>
        </w:rPr>
        <w:t>.</w:t>
      </w:r>
      <w:r w:rsidRPr="00D4218E">
        <w:rPr>
          <w:rFonts w:eastAsia="Times New Roman" w:cs="Times New Roman"/>
          <w:szCs w:val="24"/>
        </w:rPr>
        <w:t xml:space="preserve"> Θα είναι</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ό</w:t>
      </w:r>
      <w:r>
        <w:rPr>
          <w:rFonts w:eastAsia="Times New Roman" w:cs="Times New Roman"/>
          <w:szCs w:val="24"/>
        </w:rPr>
        <w:t>μως,</w:t>
      </w:r>
      <w:r w:rsidRPr="00D4218E">
        <w:rPr>
          <w:rFonts w:eastAsia="Times New Roman" w:cs="Times New Roman"/>
          <w:szCs w:val="24"/>
        </w:rPr>
        <w:t xml:space="preserve"> μία τράπεζα η οποία θα βοηθήσει τον αγροτικό τομέα</w:t>
      </w:r>
      <w:r>
        <w:rPr>
          <w:rFonts w:eastAsia="Times New Roman" w:cs="Times New Roman"/>
          <w:szCs w:val="24"/>
        </w:rPr>
        <w:t>.</w:t>
      </w:r>
    </w:p>
    <w:p w14:paraId="42AEA0E4"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Σας ευχαριστώ</w:t>
      </w:r>
      <w:r>
        <w:rPr>
          <w:rFonts w:eastAsia="Times New Roman" w:cs="Times New Roman"/>
          <w:szCs w:val="24"/>
        </w:rPr>
        <w:t>.</w:t>
      </w:r>
    </w:p>
    <w:p w14:paraId="42AEA0E5" w14:textId="77777777" w:rsidR="00F00D30" w:rsidRDefault="00AE51A4">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AEA0E6" w14:textId="77777777" w:rsidR="00F00D30" w:rsidRDefault="00AE51A4">
      <w:pPr>
        <w:spacing w:line="600" w:lineRule="auto"/>
        <w:ind w:firstLine="720"/>
        <w:jc w:val="both"/>
        <w:rPr>
          <w:rFonts w:eastAsia="Times New Roman" w:cs="Times New Roman"/>
          <w:szCs w:val="24"/>
        </w:rPr>
      </w:pPr>
      <w:r w:rsidRPr="00FE35C3">
        <w:rPr>
          <w:rFonts w:eastAsia="Times New Roman" w:cs="Times New Roman"/>
          <w:b/>
          <w:szCs w:val="24"/>
        </w:rPr>
        <w:lastRenderedPageBreak/>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εμείς ευχαριστούμε, κύριε Παπαδόπουλε. Ήσασταν και φειδωλός στον χρόνο. </w:t>
      </w:r>
    </w:p>
    <w:p w14:paraId="42AEA0E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Τον λόγο έχει ο κ. Άδωνις Γεωργ</w:t>
      </w:r>
      <w:r>
        <w:rPr>
          <w:rFonts w:eastAsia="Times New Roman" w:cs="Times New Roman"/>
          <w:szCs w:val="24"/>
        </w:rPr>
        <w:t xml:space="preserve">ιάδης. </w:t>
      </w:r>
    </w:p>
    <w:p w14:paraId="42AEA0E8"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κύριε Πρόεδρε. </w:t>
      </w:r>
    </w:p>
    <w:p w14:paraId="42AEA0E9"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Δεν θα ασχοληθώ καθόλου με το νομοσχέδιο</w:t>
      </w:r>
      <w:r>
        <w:rPr>
          <w:rFonts w:eastAsia="Times New Roman" w:cs="Times New Roman"/>
          <w:szCs w:val="24"/>
        </w:rPr>
        <w:t>.</w:t>
      </w:r>
      <w:r w:rsidRPr="00D4218E">
        <w:rPr>
          <w:rFonts w:eastAsia="Times New Roman" w:cs="Times New Roman"/>
          <w:szCs w:val="24"/>
        </w:rPr>
        <w:t xml:space="preserve"> Ούτως ή άλλως</w:t>
      </w:r>
      <w:r>
        <w:rPr>
          <w:rFonts w:eastAsia="Times New Roman" w:cs="Times New Roman"/>
          <w:szCs w:val="24"/>
        </w:rPr>
        <w:t xml:space="preserve"> ούτε αναπτυξιακή ούτε τράπεζα είναι. </w:t>
      </w:r>
      <w:r w:rsidRPr="00D4218E">
        <w:rPr>
          <w:rFonts w:eastAsia="Times New Roman" w:cs="Times New Roman"/>
          <w:szCs w:val="24"/>
        </w:rPr>
        <w:t xml:space="preserve">Δεν αξίζει τον κόπο </w:t>
      </w:r>
      <w:r>
        <w:rPr>
          <w:rFonts w:eastAsia="Times New Roman" w:cs="Times New Roman"/>
          <w:szCs w:val="24"/>
        </w:rPr>
        <w:t xml:space="preserve">να </w:t>
      </w:r>
      <w:r w:rsidRPr="00D4218E">
        <w:rPr>
          <w:rFonts w:eastAsia="Times New Roman" w:cs="Times New Roman"/>
          <w:szCs w:val="24"/>
        </w:rPr>
        <w:t>ασχοληθούμε περισσότερο</w:t>
      </w:r>
      <w:r>
        <w:rPr>
          <w:rFonts w:eastAsia="Times New Roman" w:cs="Times New Roman"/>
          <w:szCs w:val="24"/>
        </w:rPr>
        <w:t>. Κάνετε</w:t>
      </w:r>
      <w:r w:rsidRPr="00D4218E">
        <w:rPr>
          <w:rFonts w:eastAsia="Times New Roman" w:cs="Times New Roman"/>
          <w:szCs w:val="24"/>
        </w:rPr>
        <w:t xml:space="preserve"> μία ρύθμιση πολύ καθυστερημένη και πολύ μικρή</w:t>
      </w:r>
      <w:r>
        <w:rPr>
          <w:rFonts w:eastAsia="Times New Roman" w:cs="Times New Roman"/>
          <w:szCs w:val="24"/>
        </w:rPr>
        <w:t>.</w:t>
      </w:r>
    </w:p>
    <w:p w14:paraId="42AEA0EA"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 xml:space="preserve">Θα </w:t>
      </w:r>
      <w:r>
        <w:rPr>
          <w:rFonts w:eastAsia="Times New Roman" w:cs="Times New Roman"/>
          <w:szCs w:val="24"/>
        </w:rPr>
        <w:t xml:space="preserve">μιλήσω </w:t>
      </w:r>
      <w:r w:rsidRPr="00D4218E">
        <w:rPr>
          <w:rFonts w:eastAsia="Times New Roman" w:cs="Times New Roman"/>
          <w:szCs w:val="24"/>
        </w:rPr>
        <w:t>για την τροπολογία πάνω στο νομοσχέδιο</w:t>
      </w:r>
      <w:r>
        <w:rPr>
          <w:rFonts w:eastAsia="Times New Roman" w:cs="Times New Roman"/>
          <w:szCs w:val="24"/>
        </w:rPr>
        <w:t xml:space="preserve">, κύριοι συνάδελφοι του </w:t>
      </w:r>
      <w:r w:rsidRPr="00D4218E">
        <w:rPr>
          <w:rFonts w:eastAsia="Times New Roman" w:cs="Times New Roman"/>
          <w:szCs w:val="24"/>
        </w:rPr>
        <w:t>ΣΥΡΙΖΑ</w:t>
      </w:r>
      <w:r>
        <w:rPr>
          <w:rFonts w:eastAsia="Times New Roman" w:cs="Times New Roman"/>
          <w:szCs w:val="24"/>
        </w:rPr>
        <w:t>, γ</w:t>
      </w:r>
      <w:r w:rsidRPr="00D4218E">
        <w:rPr>
          <w:rFonts w:eastAsia="Times New Roman" w:cs="Times New Roman"/>
          <w:szCs w:val="24"/>
        </w:rPr>
        <w:t>ιατί πάντα απολαμβάνω το ηθικό πλεονέκτημα της Αριστεράς</w:t>
      </w:r>
      <w:r>
        <w:rPr>
          <w:rFonts w:eastAsia="Times New Roman" w:cs="Times New Roman"/>
          <w:szCs w:val="24"/>
        </w:rPr>
        <w:t xml:space="preserve">. Έχουμε πήξει στο ηθικό </w:t>
      </w:r>
      <w:r w:rsidRPr="00D4218E">
        <w:rPr>
          <w:rFonts w:eastAsia="Times New Roman" w:cs="Times New Roman"/>
          <w:szCs w:val="24"/>
        </w:rPr>
        <w:t>πλεονέκτημα</w:t>
      </w:r>
      <w:r>
        <w:rPr>
          <w:rFonts w:eastAsia="Times New Roman" w:cs="Times New Roman"/>
          <w:szCs w:val="24"/>
        </w:rPr>
        <w:t>.</w:t>
      </w:r>
    </w:p>
    <w:p w14:paraId="42AEA0EB"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Μάρδα</w:t>
      </w:r>
      <w:proofErr w:type="spellEnd"/>
      <w:r>
        <w:rPr>
          <w:rFonts w:eastAsia="Times New Roman" w:cs="Times New Roman"/>
          <w:szCs w:val="24"/>
        </w:rPr>
        <w:t xml:space="preserve"> –εσείς που είστε </w:t>
      </w:r>
      <w:r w:rsidRPr="00D4218E">
        <w:rPr>
          <w:rFonts w:eastAsia="Times New Roman" w:cs="Times New Roman"/>
          <w:szCs w:val="24"/>
        </w:rPr>
        <w:t>πάρα</w:t>
      </w:r>
      <w:r w:rsidRPr="00D4218E">
        <w:rPr>
          <w:rFonts w:eastAsia="Times New Roman" w:cs="Times New Roman"/>
          <w:szCs w:val="24"/>
        </w:rPr>
        <w:t xml:space="preserve"> πολύ ευαίσθητος</w:t>
      </w:r>
      <w:r>
        <w:rPr>
          <w:rFonts w:eastAsia="Times New Roman" w:cs="Times New Roman"/>
          <w:szCs w:val="24"/>
        </w:rPr>
        <w:t>-,</w:t>
      </w:r>
      <w:r w:rsidRPr="00D4218E">
        <w:rPr>
          <w:rFonts w:eastAsia="Times New Roman" w:cs="Times New Roman"/>
          <w:szCs w:val="24"/>
        </w:rPr>
        <w:t xml:space="preserve"> ας υποτεθεί </w:t>
      </w:r>
      <w:r>
        <w:rPr>
          <w:rFonts w:eastAsia="Times New Roman" w:cs="Times New Roman"/>
          <w:szCs w:val="24"/>
        </w:rPr>
        <w:t xml:space="preserve">ότι είχαμε </w:t>
      </w:r>
      <w:r>
        <w:rPr>
          <w:rFonts w:eastAsia="Times New Roman" w:cs="Times New Roman"/>
          <w:szCs w:val="24"/>
        </w:rPr>
        <w:t>π</w:t>
      </w:r>
      <w:r>
        <w:rPr>
          <w:rFonts w:eastAsia="Times New Roman" w:cs="Times New Roman"/>
          <w:szCs w:val="24"/>
        </w:rPr>
        <w:t xml:space="preserve">ρωθυπουργό </w:t>
      </w:r>
      <w:r w:rsidRPr="00D4218E">
        <w:rPr>
          <w:rFonts w:eastAsia="Times New Roman" w:cs="Times New Roman"/>
          <w:szCs w:val="24"/>
        </w:rPr>
        <w:t>τον Κυριάκο Μητσοτάκη</w:t>
      </w:r>
      <w:r>
        <w:rPr>
          <w:rFonts w:eastAsia="Times New Roman" w:cs="Times New Roman"/>
          <w:szCs w:val="24"/>
        </w:rPr>
        <w:t xml:space="preserve"> και είχαμε</w:t>
      </w:r>
      <w:r w:rsidRPr="00D4218E">
        <w:rPr>
          <w:rFonts w:eastAsia="Times New Roman" w:cs="Times New Roman"/>
          <w:szCs w:val="24"/>
        </w:rPr>
        <w:t xml:space="preserve"> μία σύμβαση που έχει υπογράψει μία εταιρεία με το ελληνικό </w:t>
      </w:r>
      <w:r>
        <w:rPr>
          <w:rFonts w:eastAsia="Times New Roman" w:cs="Times New Roman"/>
          <w:szCs w:val="24"/>
        </w:rPr>
        <w:t>δ</w:t>
      </w:r>
      <w:r>
        <w:rPr>
          <w:rFonts w:eastAsia="Times New Roman" w:cs="Times New Roman"/>
          <w:szCs w:val="24"/>
        </w:rPr>
        <w:t xml:space="preserve">ημόσιο, </w:t>
      </w:r>
      <w:r w:rsidRPr="00D4218E">
        <w:rPr>
          <w:rFonts w:eastAsia="Times New Roman" w:cs="Times New Roman"/>
          <w:szCs w:val="24"/>
        </w:rPr>
        <w:t xml:space="preserve">βάσει της οποίας ήταν υποχρεωμένη να δίνει </w:t>
      </w:r>
      <w:r w:rsidRPr="00D4218E">
        <w:rPr>
          <w:rFonts w:eastAsia="Times New Roman" w:cs="Times New Roman"/>
          <w:szCs w:val="24"/>
        </w:rPr>
        <w:lastRenderedPageBreak/>
        <w:t>2</w:t>
      </w:r>
      <w:r>
        <w:rPr>
          <w:rFonts w:eastAsia="Times New Roman" w:cs="Times New Roman"/>
          <w:szCs w:val="24"/>
        </w:rPr>
        <w:t xml:space="preserve">.200.000 ευρώ </w:t>
      </w:r>
      <w:r w:rsidRPr="00D4218E">
        <w:rPr>
          <w:rFonts w:eastAsia="Times New Roman" w:cs="Times New Roman"/>
          <w:szCs w:val="24"/>
        </w:rPr>
        <w:t>το</w:t>
      </w:r>
      <w:r>
        <w:rPr>
          <w:rFonts w:eastAsia="Times New Roman" w:cs="Times New Roman"/>
          <w:szCs w:val="24"/>
        </w:rPr>
        <w:t>ν</w:t>
      </w:r>
      <w:r w:rsidRPr="00D4218E">
        <w:rPr>
          <w:rFonts w:eastAsia="Times New Roman" w:cs="Times New Roman"/>
          <w:szCs w:val="24"/>
        </w:rPr>
        <w:t xml:space="preserve"> χρόνο για τα επόμενα </w:t>
      </w:r>
      <w:r>
        <w:rPr>
          <w:rFonts w:eastAsia="Times New Roman" w:cs="Times New Roman"/>
          <w:szCs w:val="24"/>
        </w:rPr>
        <w:t>είκοσι</w:t>
      </w:r>
      <w:r w:rsidRPr="00D4218E">
        <w:rPr>
          <w:rFonts w:eastAsia="Times New Roman" w:cs="Times New Roman"/>
          <w:szCs w:val="24"/>
        </w:rPr>
        <w:t xml:space="preserve"> χρόνια</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για τους «χ» λόγους η εταιρεία του κ.</w:t>
      </w:r>
      <w:r w:rsidRPr="00D4218E">
        <w:rPr>
          <w:rFonts w:eastAsia="Times New Roman" w:cs="Times New Roman"/>
          <w:szCs w:val="24"/>
        </w:rPr>
        <w:t xml:space="preserve"> Μαρινάκη δεν κατάφερε να πληρώσει αυτό το τίμημα</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Και αντί το ελληνικό </w:t>
      </w:r>
      <w:r>
        <w:rPr>
          <w:rFonts w:eastAsia="Times New Roman" w:cs="Times New Roman"/>
          <w:szCs w:val="24"/>
        </w:rPr>
        <w:t>δ</w:t>
      </w:r>
      <w:r>
        <w:rPr>
          <w:rFonts w:eastAsia="Times New Roman" w:cs="Times New Roman"/>
          <w:szCs w:val="24"/>
        </w:rPr>
        <w:t>ημόσιο να πάει στα δικαστήρια ν</w:t>
      </w:r>
      <w:r w:rsidRPr="00D4218E">
        <w:rPr>
          <w:rFonts w:eastAsia="Times New Roman" w:cs="Times New Roman"/>
          <w:szCs w:val="24"/>
        </w:rPr>
        <w:t xml:space="preserve">α </w:t>
      </w:r>
      <w:r>
        <w:rPr>
          <w:rFonts w:eastAsia="Times New Roman" w:cs="Times New Roman"/>
          <w:szCs w:val="24"/>
        </w:rPr>
        <w:t xml:space="preserve">διεκδικήσει </w:t>
      </w:r>
      <w:r w:rsidRPr="00D4218E">
        <w:rPr>
          <w:rFonts w:eastAsia="Times New Roman" w:cs="Times New Roman"/>
          <w:szCs w:val="24"/>
        </w:rPr>
        <w:t xml:space="preserve">τα </w:t>
      </w:r>
      <w:proofErr w:type="spellStart"/>
      <w:r w:rsidRPr="00D4218E">
        <w:rPr>
          <w:rFonts w:eastAsia="Times New Roman" w:cs="Times New Roman"/>
          <w:szCs w:val="24"/>
        </w:rPr>
        <w:t>χρωστούμενα</w:t>
      </w:r>
      <w:proofErr w:type="spellEnd"/>
      <w:r w:rsidRPr="00D4218E">
        <w:rPr>
          <w:rFonts w:eastAsia="Times New Roman" w:cs="Times New Roman"/>
          <w:szCs w:val="24"/>
        </w:rPr>
        <w:t xml:space="preserve"> και να </w:t>
      </w:r>
      <w:r>
        <w:rPr>
          <w:rFonts w:eastAsia="Times New Roman" w:cs="Times New Roman"/>
          <w:szCs w:val="24"/>
        </w:rPr>
        <w:t xml:space="preserve">γίνει </w:t>
      </w:r>
      <w:r w:rsidRPr="00D4218E">
        <w:rPr>
          <w:rFonts w:eastAsia="Times New Roman" w:cs="Times New Roman"/>
          <w:szCs w:val="24"/>
        </w:rPr>
        <w:t>εκ</w:t>
      </w:r>
      <w:r>
        <w:rPr>
          <w:rFonts w:eastAsia="Times New Roman" w:cs="Times New Roman"/>
          <w:szCs w:val="24"/>
        </w:rPr>
        <w:t>τ</w:t>
      </w:r>
      <w:r>
        <w:rPr>
          <w:rFonts w:eastAsia="Times New Roman" w:cs="Times New Roman"/>
          <w:szCs w:val="24"/>
        </w:rPr>
        <w:t>έλεση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περιουσία του κ.</w:t>
      </w:r>
      <w:r w:rsidRPr="00D4218E">
        <w:rPr>
          <w:rFonts w:eastAsia="Times New Roman" w:cs="Times New Roman"/>
          <w:szCs w:val="24"/>
        </w:rPr>
        <w:t xml:space="preserve"> Μαρινάκη</w:t>
      </w:r>
      <w:r>
        <w:rPr>
          <w:rFonts w:eastAsia="Times New Roman" w:cs="Times New Roman"/>
          <w:szCs w:val="24"/>
        </w:rPr>
        <w:t>,</w:t>
      </w:r>
      <w:r w:rsidRPr="00D4218E">
        <w:rPr>
          <w:rFonts w:eastAsia="Times New Roman" w:cs="Times New Roman"/>
          <w:szCs w:val="24"/>
        </w:rPr>
        <w:t xml:space="preserve"> που</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δόξα τω Θεώ</w:t>
      </w:r>
      <w:r>
        <w:rPr>
          <w:rFonts w:eastAsia="Times New Roman" w:cs="Times New Roman"/>
          <w:szCs w:val="24"/>
        </w:rPr>
        <w:t>,</w:t>
      </w:r>
      <w:r>
        <w:rPr>
          <w:rFonts w:eastAsia="Times New Roman" w:cs="Times New Roman"/>
          <w:szCs w:val="24"/>
        </w:rPr>
        <w:t xml:space="preserve"> </w:t>
      </w:r>
      <w:r w:rsidRPr="00D4218E">
        <w:rPr>
          <w:rFonts w:eastAsia="Times New Roman" w:cs="Times New Roman"/>
          <w:szCs w:val="24"/>
        </w:rPr>
        <w:t>καλύπτει το μ</w:t>
      </w:r>
      <w:r w:rsidRPr="00D4218E">
        <w:rPr>
          <w:rFonts w:eastAsia="Times New Roman" w:cs="Times New Roman"/>
          <w:szCs w:val="24"/>
        </w:rPr>
        <w:t xml:space="preserve">ίσθωμα </w:t>
      </w:r>
      <w:r>
        <w:rPr>
          <w:rFonts w:eastAsia="Times New Roman" w:cs="Times New Roman"/>
          <w:szCs w:val="24"/>
        </w:rPr>
        <w:t xml:space="preserve">αυτό </w:t>
      </w:r>
      <w:r w:rsidRPr="00D4218E">
        <w:rPr>
          <w:rFonts w:eastAsia="Times New Roman" w:cs="Times New Roman"/>
          <w:szCs w:val="24"/>
        </w:rPr>
        <w:t>το οποίο χρωστάει</w:t>
      </w:r>
      <w:r>
        <w:rPr>
          <w:rFonts w:eastAsia="Times New Roman" w:cs="Times New Roman"/>
          <w:szCs w:val="24"/>
        </w:rPr>
        <w:t xml:space="preserve">, να έρχεται </w:t>
      </w:r>
      <w:r w:rsidRPr="00D4218E">
        <w:rPr>
          <w:rFonts w:eastAsia="Times New Roman" w:cs="Times New Roman"/>
          <w:szCs w:val="24"/>
        </w:rPr>
        <w:t>στη Βουλή ο Κυριάκος Μητσοτάκης</w:t>
      </w:r>
      <w:r>
        <w:rPr>
          <w:rFonts w:eastAsia="Times New Roman" w:cs="Times New Roman"/>
          <w:szCs w:val="24"/>
        </w:rPr>
        <w:t xml:space="preserve"> ως</w:t>
      </w:r>
      <w:r w:rsidRPr="00D4218E">
        <w:rPr>
          <w:rFonts w:eastAsia="Times New Roman" w:cs="Times New Roman"/>
          <w:szCs w:val="24"/>
        </w:rPr>
        <w:t xml:space="preserve"> </w:t>
      </w:r>
      <w:r>
        <w:rPr>
          <w:rFonts w:eastAsia="Times New Roman" w:cs="Times New Roman"/>
          <w:szCs w:val="24"/>
        </w:rPr>
        <w:t>π</w:t>
      </w:r>
      <w:r w:rsidRPr="00D4218E">
        <w:rPr>
          <w:rFonts w:eastAsia="Times New Roman" w:cs="Times New Roman"/>
          <w:szCs w:val="24"/>
        </w:rPr>
        <w:t>ρωθυπουργός και να νομοθετεί</w:t>
      </w:r>
      <w:r>
        <w:rPr>
          <w:rFonts w:eastAsia="Times New Roman" w:cs="Times New Roman"/>
          <w:szCs w:val="24"/>
        </w:rPr>
        <w:t xml:space="preserve"> με το εξής:</w:t>
      </w:r>
      <w:r w:rsidRPr="00D4218E">
        <w:rPr>
          <w:rFonts w:eastAsia="Times New Roman" w:cs="Times New Roman"/>
          <w:szCs w:val="24"/>
        </w:rPr>
        <w:t xml:space="preserve"> </w:t>
      </w:r>
      <w:r>
        <w:rPr>
          <w:rFonts w:eastAsia="Times New Roman" w:cs="Times New Roman"/>
          <w:szCs w:val="24"/>
        </w:rPr>
        <w:t xml:space="preserve">Να παραιτείται το </w:t>
      </w:r>
      <w:r>
        <w:rPr>
          <w:rFonts w:eastAsia="Times New Roman" w:cs="Times New Roman"/>
          <w:szCs w:val="24"/>
        </w:rPr>
        <w:t>δ</w:t>
      </w:r>
      <w:r>
        <w:rPr>
          <w:rFonts w:eastAsia="Times New Roman" w:cs="Times New Roman"/>
          <w:szCs w:val="24"/>
        </w:rPr>
        <w:t>ημόσιο από το δικαίωμά του να πάει</w:t>
      </w:r>
      <w:r w:rsidRPr="00D4218E">
        <w:rPr>
          <w:rFonts w:eastAsia="Times New Roman" w:cs="Times New Roman"/>
          <w:szCs w:val="24"/>
        </w:rPr>
        <w:t xml:space="preserve"> στα δικαστήρια για την εικοσαετή σύμβαση</w:t>
      </w:r>
      <w:r>
        <w:rPr>
          <w:rFonts w:eastAsia="Times New Roman" w:cs="Times New Roman"/>
          <w:szCs w:val="24"/>
        </w:rPr>
        <w:t>, να μειώνεται το τίμημα από τα 2.200.000 ε</w:t>
      </w:r>
      <w:r>
        <w:rPr>
          <w:rFonts w:eastAsia="Times New Roman" w:cs="Times New Roman"/>
          <w:szCs w:val="24"/>
        </w:rPr>
        <w:t>υρώ τον χρόνο στις</w:t>
      </w:r>
      <w:r w:rsidRPr="00D4218E">
        <w:rPr>
          <w:rFonts w:eastAsia="Times New Roman" w:cs="Times New Roman"/>
          <w:szCs w:val="24"/>
        </w:rPr>
        <w:t xml:space="preserve"> 200.000 ευρώ </w:t>
      </w:r>
      <w:r>
        <w:rPr>
          <w:rFonts w:eastAsia="Times New Roman" w:cs="Times New Roman"/>
          <w:szCs w:val="24"/>
        </w:rPr>
        <w:t xml:space="preserve">τον χρόνο, </w:t>
      </w:r>
      <w:r w:rsidRPr="00D4218E">
        <w:rPr>
          <w:rFonts w:eastAsia="Times New Roman" w:cs="Times New Roman"/>
          <w:szCs w:val="24"/>
        </w:rPr>
        <w:t>να προστίθε</w:t>
      </w:r>
      <w:r>
        <w:rPr>
          <w:rFonts w:eastAsia="Times New Roman" w:cs="Times New Roman"/>
          <w:szCs w:val="24"/>
        </w:rPr>
        <w:t>ν</w:t>
      </w:r>
      <w:r w:rsidRPr="00D4218E">
        <w:rPr>
          <w:rFonts w:eastAsia="Times New Roman" w:cs="Times New Roman"/>
          <w:szCs w:val="24"/>
        </w:rPr>
        <w:t>ται ευνοϊκές φορολογικές ρυθμίσεις είτε ως προς το</w:t>
      </w:r>
      <w:r>
        <w:rPr>
          <w:rFonts w:eastAsia="Times New Roman" w:cs="Times New Roman"/>
          <w:szCs w:val="24"/>
        </w:rPr>
        <w:t>ν</w:t>
      </w:r>
      <w:r w:rsidRPr="00D4218E">
        <w:rPr>
          <w:rFonts w:eastAsia="Times New Roman" w:cs="Times New Roman"/>
          <w:szCs w:val="24"/>
        </w:rPr>
        <w:t xml:space="preserve"> συμψηφισμό των ζημιών είτε ως προς τον </w:t>
      </w:r>
      <w:r>
        <w:rPr>
          <w:rFonts w:eastAsia="Times New Roman" w:cs="Times New Roman"/>
          <w:szCs w:val="24"/>
        </w:rPr>
        <w:t xml:space="preserve">συμψηφισμό </w:t>
      </w:r>
      <w:r w:rsidRPr="00D4218E">
        <w:rPr>
          <w:rFonts w:eastAsia="Times New Roman" w:cs="Times New Roman"/>
          <w:szCs w:val="24"/>
        </w:rPr>
        <w:t xml:space="preserve">των εξόδων </w:t>
      </w:r>
      <w:r>
        <w:rPr>
          <w:rFonts w:eastAsia="Times New Roman" w:cs="Times New Roman"/>
          <w:szCs w:val="24"/>
        </w:rPr>
        <w:t xml:space="preserve">που </w:t>
      </w:r>
      <w:r w:rsidRPr="00D4218E">
        <w:rPr>
          <w:rFonts w:eastAsia="Times New Roman" w:cs="Times New Roman"/>
          <w:szCs w:val="24"/>
        </w:rPr>
        <w:t>θα κάνει</w:t>
      </w:r>
      <w:r>
        <w:rPr>
          <w:rFonts w:eastAsia="Times New Roman" w:cs="Times New Roman"/>
          <w:szCs w:val="24"/>
        </w:rPr>
        <w:t>,</w:t>
      </w:r>
      <w:r w:rsidRPr="00D4218E">
        <w:rPr>
          <w:rFonts w:eastAsia="Times New Roman" w:cs="Times New Roman"/>
          <w:szCs w:val="24"/>
        </w:rPr>
        <w:t xml:space="preserve"> για να φτι</w:t>
      </w:r>
      <w:r>
        <w:rPr>
          <w:rFonts w:eastAsia="Times New Roman" w:cs="Times New Roman"/>
          <w:szCs w:val="24"/>
        </w:rPr>
        <w:t xml:space="preserve">άξει τις εγκαταστάσεις που δεν προβλέπονταν </w:t>
      </w:r>
      <w:r w:rsidRPr="00D4218E">
        <w:rPr>
          <w:rFonts w:eastAsia="Times New Roman" w:cs="Times New Roman"/>
          <w:szCs w:val="24"/>
        </w:rPr>
        <w:t>στην αρχική σύμβαση</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να χάριζε δηλαδή στον Μαρινάκη </w:t>
      </w:r>
      <w:proofErr w:type="spellStart"/>
      <w:r>
        <w:rPr>
          <w:rFonts w:eastAsia="Times New Roman" w:cs="Times New Roman"/>
          <w:szCs w:val="24"/>
          <w:lang w:val="en-US"/>
        </w:rPr>
        <w:t>grosso</w:t>
      </w:r>
      <w:proofErr w:type="spellEnd"/>
      <w:r w:rsidRPr="00E77DDA">
        <w:rPr>
          <w:rFonts w:eastAsia="Times New Roman" w:cs="Times New Roman"/>
          <w:szCs w:val="24"/>
        </w:rPr>
        <w:t xml:space="preserve"> </w:t>
      </w:r>
      <w:proofErr w:type="spellStart"/>
      <w:r>
        <w:rPr>
          <w:rFonts w:eastAsia="Times New Roman" w:cs="Times New Roman"/>
          <w:szCs w:val="24"/>
          <w:lang w:val="en-US"/>
        </w:rPr>
        <w:t>modo</w:t>
      </w:r>
      <w:proofErr w:type="spellEnd"/>
      <w:r w:rsidRPr="00E77DDA">
        <w:rPr>
          <w:rFonts w:eastAsia="Times New Roman" w:cs="Times New Roman"/>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μιά </w:t>
      </w:r>
      <w:r w:rsidRPr="00D4218E">
        <w:rPr>
          <w:rFonts w:eastAsia="Times New Roman" w:cs="Times New Roman"/>
          <w:szCs w:val="24"/>
        </w:rPr>
        <w:t>σαρανταριά εκατομμύρια</w:t>
      </w:r>
      <w:r>
        <w:rPr>
          <w:rFonts w:eastAsia="Times New Roman" w:cs="Times New Roman"/>
          <w:szCs w:val="24"/>
        </w:rPr>
        <w:t>.</w:t>
      </w:r>
    </w:p>
    <w:p w14:paraId="42AEA0E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 </w:t>
      </w:r>
      <w:r w:rsidRPr="00AC053C">
        <w:rPr>
          <w:rFonts w:eastAsia="Times New Roman" w:cs="Times New Roman"/>
          <w:b/>
          <w:szCs w:val="24"/>
        </w:rPr>
        <w:t>ΑΝΑΣΤΑΣΙΑ ΧΡΙΣΤΟΔΟΥΛΟΠΟΥΛΟΥ</w:t>
      </w:r>
      <w:r>
        <w:rPr>
          <w:rFonts w:eastAsia="Times New Roman" w:cs="Times New Roman"/>
          <w:szCs w:val="24"/>
        </w:rPr>
        <w:t>)</w:t>
      </w:r>
    </w:p>
    <w:p w14:paraId="42AEA0ED"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λοιπόν: Τι θα έλεγε ο κ. </w:t>
      </w:r>
      <w:proofErr w:type="spellStart"/>
      <w:r w:rsidRPr="00D4218E">
        <w:rPr>
          <w:rFonts w:eastAsia="Times New Roman" w:cs="Times New Roman"/>
          <w:szCs w:val="24"/>
        </w:rPr>
        <w:t>Ξυδάκης</w:t>
      </w:r>
      <w:proofErr w:type="spellEnd"/>
      <w:r w:rsidRPr="00D4218E">
        <w:rPr>
          <w:rFonts w:eastAsia="Times New Roman" w:cs="Times New Roman"/>
          <w:szCs w:val="24"/>
        </w:rPr>
        <w:t xml:space="preserve"> από κάτω </w:t>
      </w:r>
      <w:r>
        <w:rPr>
          <w:rFonts w:eastAsia="Times New Roman" w:cs="Times New Roman"/>
          <w:szCs w:val="24"/>
        </w:rPr>
        <w:t xml:space="preserve">για την </w:t>
      </w:r>
      <w:r>
        <w:rPr>
          <w:rFonts w:eastAsia="Times New Roman" w:cs="Times New Roman"/>
          <w:szCs w:val="24"/>
        </w:rPr>
        <w:t>κ</w:t>
      </w:r>
      <w:r>
        <w:rPr>
          <w:rFonts w:eastAsia="Times New Roman" w:cs="Times New Roman"/>
          <w:szCs w:val="24"/>
        </w:rPr>
        <w:t>υβέρνησ</w:t>
      </w:r>
      <w:r>
        <w:rPr>
          <w:rFonts w:eastAsia="Times New Roman" w:cs="Times New Roman"/>
          <w:szCs w:val="24"/>
        </w:rPr>
        <w:t xml:space="preserve">η Μαρινάκη του Κυριάκου Μητσοτάκη; </w:t>
      </w:r>
    </w:p>
    <w:p w14:paraId="42AEA0EE"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Μόνο που, κυρίες και κύριοι συνάδελφοι, εδώ ο επενδυτής δεν λέγεται </w:t>
      </w:r>
      <w:r w:rsidRPr="00D4218E">
        <w:rPr>
          <w:rFonts w:eastAsia="Times New Roman" w:cs="Times New Roman"/>
          <w:szCs w:val="24"/>
        </w:rPr>
        <w:t>Μαρινάκης</w:t>
      </w:r>
      <w:r>
        <w:rPr>
          <w:rFonts w:eastAsia="Times New Roman" w:cs="Times New Roman"/>
          <w:szCs w:val="24"/>
        </w:rPr>
        <w:t xml:space="preserve"> αλλά </w:t>
      </w:r>
      <w:r w:rsidRPr="00D4218E">
        <w:rPr>
          <w:rFonts w:eastAsia="Times New Roman" w:cs="Times New Roman"/>
          <w:szCs w:val="24"/>
        </w:rPr>
        <w:t>ΟΠΑΠ</w:t>
      </w:r>
      <w:r>
        <w:rPr>
          <w:rFonts w:eastAsia="Times New Roman" w:cs="Times New Roman"/>
          <w:szCs w:val="24"/>
        </w:rPr>
        <w:t xml:space="preserve"> και έχει και Έλληνες, όπως ξέρετε, μετόχους. </w:t>
      </w:r>
      <w:r w:rsidRPr="00D4218E">
        <w:rPr>
          <w:rFonts w:eastAsia="Times New Roman" w:cs="Times New Roman"/>
          <w:szCs w:val="24"/>
        </w:rPr>
        <w:t xml:space="preserve">Και </w:t>
      </w:r>
      <w:r>
        <w:rPr>
          <w:rFonts w:eastAsia="Times New Roman" w:cs="Times New Roman"/>
          <w:szCs w:val="24"/>
        </w:rPr>
        <w:t>τώρα ξ</w:t>
      </w:r>
      <w:r w:rsidRPr="00D4218E">
        <w:rPr>
          <w:rFonts w:eastAsia="Times New Roman" w:cs="Times New Roman"/>
          <w:szCs w:val="24"/>
        </w:rPr>
        <w:t>αφνικά ο Πρωθυπουργός Αλέξης Τσίπρας και η πρώτη φορά Αριστερά</w:t>
      </w:r>
      <w:r>
        <w:rPr>
          <w:rFonts w:eastAsia="Times New Roman" w:cs="Times New Roman"/>
          <w:szCs w:val="24"/>
        </w:rPr>
        <w:t>, εσείς οι συνά</w:t>
      </w:r>
      <w:r>
        <w:rPr>
          <w:rFonts w:eastAsia="Times New Roman" w:cs="Times New Roman"/>
          <w:szCs w:val="24"/>
        </w:rPr>
        <w:t xml:space="preserve">δελφοι του ΣΥΡΙΖΑ, </w:t>
      </w:r>
      <w:r w:rsidRPr="00D4218E">
        <w:rPr>
          <w:rFonts w:eastAsia="Times New Roman" w:cs="Times New Roman"/>
          <w:szCs w:val="24"/>
        </w:rPr>
        <w:t>το δώρο των 40 εκατομμυρίων το καταπίνετε αμάσητο</w:t>
      </w:r>
      <w:r>
        <w:rPr>
          <w:rFonts w:eastAsia="Times New Roman" w:cs="Times New Roman"/>
          <w:szCs w:val="24"/>
        </w:rPr>
        <w:t>.</w:t>
      </w:r>
    </w:p>
    <w:p w14:paraId="42AEA0EF"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 xml:space="preserve">Πάμε να δούμε τώρα </w:t>
      </w:r>
      <w:r>
        <w:rPr>
          <w:rFonts w:eastAsia="Times New Roman" w:cs="Times New Roman"/>
          <w:szCs w:val="24"/>
        </w:rPr>
        <w:t xml:space="preserve">σε τι συνίσταται </w:t>
      </w:r>
      <w:r w:rsidRPr="00D4218E">
        <w:rPr>
          <w:rFonts w:eastAsia="Times New Roman" w:cs="Times New Roman"/>
          <w:szCs w:val="24"/>
        </w:rPr>
        <w:t>το δώρο</w:t>
      </w:r>
      <w:r>
        <w:rPr>
          <w:rFonts w:eastAsia="Times New Roman" w:cs="Times New Roman"/>
          <w:szCs w:val="24"/>
        </w:rPr>
        <w:t>,</w:t>
      </w:r>
      <w:r w:rsidRPr="00D4218E">
        <w:rPr>
          <w:rFonts w:eastAsia="Times New Roman" w:cs="Times New Roman"/>
          <w:szCs w:val="24"/>
        </w:rPr>
        <w:t xml:space="preserve"> για να μη λέτε πάλι </w:t>
      </w:r>
      <w:r>
        <w:rPr>
          <w:rFonts w:eastAsia="Times New Roman" w:cs="Times New Roman"/>
          <w:szCs w:val="24"/>
        </w:rPr>
        <w:t xml:space="preserve">ότι </w:t>
      </w:r>
      <w:r w:rsidRPr="00D4218E">
        <w:rPr>
          <w:rFonts w:eastAsia="Times New Roman" w:cs="Times New Roman"/>
          <w:szCs w:val="24"/>
        </w:rPr>
        <w:t>αυτά τα λέει ο Γεωργιάδης</w:t>
      </w:r>
      <w:r>
        <w:rPr>
          <w:rFonts w:eastAsia="Times New Roman" w:cs="Times New Roman"/>
          <w:szCs w:val="24"/>
        </w:rPr>
        <w:t>.</w:t>
      </w:r>
    </w:p>
    <w:p w14:paraId="42AEA0F0"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Διαβάζω, λοιπόν, α</w:t>
      </w:r>
      <w:r w:rsidRPr="00D4218E">
        <w:rPr>
          <w:rFonts w:eastAsia="Times New Roman" w:cs="Times New Roman"/>
          <w:szCs w:val="24"/>
        </w:rPr>
        <w:t>πό την αιτιολογική έκθεση</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«Είχαμε </w:t>
      </w:r>
      <w:r w:rsidRPr="00D4218E">
        <w:rPr>
          <w:rFonts w:eastAsia="Times New Roman" w:cs="Times New Roman"/>
          <w:szCs w:val="24"/>
        </w:rPr>
        <w:t xml:space="preserve">μία σύμβαση για χρονική διάρκεια </w:t>
      </w:r>
      <w:r>
        <w:rPr>
          <w:rFonts w:eastAsia="Times New Roman" w:cs="Times New Roman"/>
          <w:szCs w:val="24"/>
        </w:rPr>
        <w:t>είκο</w:t>
      </w:r>
      <w:r>
        <w:rPr>
          <w:rFonts w:eastAsia="Times New Roman" w:cs="Times New Roman"/>
          <w:szCs w:val="24"/>
        </w:rPr>
        <w:t>σι</w:t>
      </w:r>
      <w:r w:rsidRPr="00D4218E">
        <w:rPr>
          <w:rFonts w:eastAsia="Times New Roman" w:cs="Times New Roman"/>
          <w:szCs w:val="24"/>
        </w:rPr>
        <w:t xml:space="preserve"> ετών</w:t>
      </w:r>
      <w:r>
        <w:rPr>
          <w:rFonts w:eastAsia="Times New Roman" w:cs="Times New Roman"/>
          <w:szCs w:val="24"/>
        </w:rPr>
        <w:t xml:space="preserve">». Μάλιστα. Στη δεύτερη παράγραφο λέει: «Δεν κατέστη δυνατή </w:t>
      </w:r>
      <w:r w:rsidRPr="00D4218E">
        <w:rPr>
          <w:rFonts w:eastAsia="Times New Roman" w:cs="Times New Roman"/>
          <w:szCs w:val="24"/>
        </w:rPr>
        <w:t>η αποφυγή των ζημιογόνων αποτελεσμάτων</w:t>
      </w:r>
      <w:r>
        <w:rPr>
          <w:rFonts w:eastAsia="Times New Roman" w:cs="Times New Roman"/>
          <w:szCs w:val="24"/>
        </w:rPr>
        <w:t>».</w:t>
      </w:r>
      <w:r w:rsidRPr="00D4218E">
        <w:rPr>
          <w:rFonts w:eastAsia="Times New Roman" w:cs="Times New Roman"/>
          <w:szCs w:val="24"/>
        </w:rPr>
        <w:t xml:space="preserve"> </w:t>
      </w:r>
    </w:p>
    <w:p w14:paraId="42AEA0F1"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Ένα λεπτό</w:t>
      </w:r>
      <w:r>
        <w:rPr>
          <w:rFonts w:eastAsia="Times New Roman" w:cs="Times New Roman"/>
          <w:szCs w:val="24"/>
        </w:rPr>
        <w:t xml:space="preserve">! Έγινε ένας </w:t>
      </w:r>
      <w:r w:rsidRPr="00D4218E">
        <w:rPr>
          <w:rFonts w:eastAsia="Times New Roman" w:cs="Times New Roman"/>
          <w:szCs w:val="24"/>
        </w:rPr>
        <w:t>διαγωνισμός</w:t>
      </w:r>
      <w:r>
        <w:rPr>
          <w:rFonts w:eastAsia="Times New Roman" w:cs="Times New Roman"/>
          <w:szCs w:val="24"/>
        </w:rPr>
        <w:t xml:space="preserve">. Τον διαγωνισμό τον κέρδισε μία εταιρεία. Θα μπορούσε να τον είχε κερδίσει μία άλλη εταιρεία. </w:t>
      </w:r>
      <w:r w:rsidRPr="00D4218E">
        <w:rPr>
          <w:rFonts w:eastAsia="Times New Roman" w:cs="Times New Roman"/>
          <w:szCs w:val="24"/>
        </w:rPr>
        <w:t>Αυτή η εταιρεία μέτ</w:t>
      </w:r>
      <w:r w:rsidRPr="00D4218E">
        <w:rPr>
          <w:rFonts w:eastAsia="Times New Roman" w:cs="Times New Roman"/>
          <w:szCs w:val="24"/>
        </w:rPr>
        <w:t xml:space="preserve">ρησε το ρίσκο </w:t>
      </w:r>
      <w:r>
        <w:rPr>
          <w:rFonts w:eastAsia="Times New Roman" w:cs="Times New Roman"/>
          <w:szCs w:val="24"/>
        </w:rPr>
        <w:t>της και</w:t>
      </w:r>
      <w:r w:rsidRPr="00D4218E">
        <w:rPr>
          <w:rFonts w:eastAsia="Times New Roman" w:cs="Times New Roman"/>
          <w:szCs w:val="24"/>
        </w:rPr>
        <w:t xml:space="preserve"> είπε </w:t>
      </w:r>
      <w:r>
        <w:rPr>
          <w:rFonts w:eastAsia="Times New Roman" w:cs="Times New Roman"/>
          <w:szCs w:val="24"/>
        </w:rPr>
        <w:t>«</w:t>
      </w:r>
      <w:r w:rsidRPr="00D4218E">
        <w:rPr>
          <w:rFonts w:eastAsia="Times New Roman" w:cs="Times New Roman"/>
          <w:szCs w:val="24"/>
        </w:rPr>
        <w:t xml:space="preserve">θα δίνω </w:t>
      </w:r>
      <w:r>
        <w:rPr>
          <w:rFonts w:eastAsia="Times New Roman" w:cs="Times New Roman"/>
          <w:szCs w:val="24"/>
        </w:rPr>
        <w:t xml:space="preserve">2.200.000 </w:t>
      </w:r>
      <w:r w:rsidRPr="00D4218E">
        <w:rPr>
          <w:rFonts w:eastAsia="Times New Roman" w:cs="Times New Roman"/>
          <w:szCs w:val="24"/>
        </w:rPr>
        <w:t>ευρώ το</w:t>
      </w:r>
      <w:r>
        <w:rPr>
          <w:rFonts w:eastAsia="Times New Roman" w:cs="Times New Roman"/>
          <w:szCs w:val="24"/>
        </w:rPr>
        <w:t>ν</w:t>
      </w:r>
      <w:r w:rsidRPr="00D4218E">
        <w:rPr>
          <w:rFonts w:eastAsia="Times New Roman" w:cs="Times New Roman"/>
          <w:szCs w:val="24"/>
        </w:rPr>
        <w:t xml:space="preserve"> χρόνο και θα </w:t>
      </w:r>
      <w:r>
        <w:rPr>
          <w:rFonts w:eastAsia="Times New Roman" w:cs="Times New Roman"/>
          <w:szCs w:val="24"/>
        </w:rPr>
        <w:t>κάνω αυτά τ</w:t>
      </w:r>
      <w:r w:rsidRPr="00D4218E">
        <w:rPr>
          <w:rFonts w:eastAsia="Times New Roman" w:cs="Times New Roman"/>
          <w:szCs w:val="24"/>
        </w:rPr>
        <w:t xml:space="preserve">α έξοδα </w:t>
      </w:r>
      <w:r>
        <w:rPr>
          <w:rFonts w:eastAsia="Times New Roman" w:cs="Times New Roman"/>
          <w:szCs w:val="24"/>
        </w:rPr>
        <w:t>για ν</w:t>
      </w:r>
      <w:r>
        <w:rPr>
          <w:rFonts w:eastAsia="Times New Roman" w:cs="Times New Roman"/>
          <w:szCs w:val="24"/>
        </w:rPr>
        <w:t xml:space="preserve">α </w:t>
      </w:r>
      <w:r>
        <w:rPr>
          <w:rFonts w:eastAsia="Times New Roman" w:cs="Times New Roman"/>
          <w:szCs w:val="24"/>
        </w:rPr>
        <w:lastRenderedPageBreak/>
        <w:t xml:space="preserve">φτιάξω τις </w:t>
      </w:r>
      <w:r w:rsidRPr="00D4218E">
        <w:rPr>
          <w:rFonts w:eastAsia="Times New Roman" w:cs="Times New Roman"/>
          <w:szCs w:val="24"/>
        </w:rPr>
        <w:t>εγκαταστάσεις</w:t>
      </w:r>
      <w:r>
        <w:rPr>
          <w:rFonts w:eastAsia="Times New Roman" w:cs="Times New Roman"/>
          <w:szCs w:val="24"/>
        </w:rPr>
        <w:t>» κ</w:t>
      </w:r>
      <w:r w:rsidRPr="00D4218E">
        <w:rPr>
          <w:rFonts w:eastAsia="Times New Roman" w:cs="Times New Roman"/>
          <w:szCs w:val="24"/>
        </w:rPr>
        <w:t>αι έφτιαξε ένα συμβόλαιο με</w:t>
      </w:r>
      <w:r>
        <w:rPr>
          <w:rFonts w:eastAsia="Times New Roman" w:cs="Times New Roman"/>
          <w:szCs w:val="24"/>
        </w:rPr>
        <w:t xml:space="preserve"> το ε</w:t>
      </w:r>
      <w:r w:rsidRPr="00D4218E">
        <w:rPr>
          <w:rFonts w:eastAsia="Times New Roman" w:cs="Times New Roman"/>
          <w:szCs w:val="24"/>
        </w:rPr>
        <w:t xml:space="preserve">λληνικό </w:t>
      </w:r>
      <w:r>
        <w:rPr>
          <w:rFonts w:eastAsia="Times New Roman" w:cs="Times New Roman"/>
          <w:szCs w:val="24"/>
        </w:rPr>
        <w:t>δ</w:t>
      </w:r>
      <w:r w:rsidRPr="00D4218E">
        <w:rPr>
          <w:rFonts w:eastAsia="Times New Roman" w:cs="Times New Roman"/>
          <w:szCs w:val="24"/>
        </w:rPr>
        <w:t>ημόσιο δεσμευτικό</w:t>
      </w:r>
      <w:r>
        <w:rPr>
          <w:rFonts w:eastAsia="Times New Roman" w:cs="Times New Roman"/>
          <w:szCs w:val="24"/>
        </w:rPr>
        <w:t>.</w:t>
      </w:r>
      <w:r w:rsidRPr="00D4218E">
        <w:rPr>
          <w:rFonts w:eastAsia="Times New Roman" w:cs="Times New Roman"/>
          <w:szCs w:val="24"/>
        </w:rPr>
        <w:t xml:space="preserve"> Για </w:t>
      </w:r>
      <w:r>
        <w:rPr>
          <w:rFonts w:eastAsia="Times New Roman" w:cs="Times New Roman"/>
          <w:szCs w:val="24"/>
        </w:rPr>
        <w:t>τ</w:t>
      </w:r>
      <w:r w:rsidRPr="00D4218E">
        <w:rPr>
          <w:rFonts w:eastAsia="Times New Roman" w:cs="Times New Roman"/>
          <w:szCs w:val="24"/>
        </w:rPr>
        <w:t xml:space="preserve">ους </w:t>
      </w:r>
      <w:r>
        <w:rPr>
          <w:rFonts w:eastAsia="Times New Roman" w:cs="Times New Roman"/>
          <w:szCs w:val="24"/>
        </w:rPr>
        <w:t>«χ» λόγους -</w:t>
      </w:r>
      <w:r w:rsidRPr="00D4218E">
        <w:rPr>
          <w:rFonts w:eastAsia="Times New Roman" w:cs="Times New Roman"/>
          <w:szCs w:val="24"/>
        </w:rPr>
        <w:t>εγώ θα το δεχτώ</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οι </w:t>
      </w:r>
      <w:r w:rsidRPr="00D4218E">
        <w:rPr>
          <w:rFonts w:eastAsia="Times New Roman" w:cs="Times New Roman"/>
          <w:szCs w:val="24"/>
        </w:rPr>
        <w:t xml:space="preserve">υπολογισμοί της εταιρείας </w:t>
      </w:r>
      <w:r>
        <w:rPr>
          <w:rFonts w:eastAsia="Times New Roman" w:cs="Times New Roman"/>
          <w:szCs w:val="24"/>
        </w:rPr>
        <w:t xml:space="preserve">ήταν </w:t>
      </w:r>
      <w:r>
        <w:rPr>
          <w:rFonts w:eastAsia="Times New Roman" w:cs="Times New Roman"/>
          <w:szCs w:val="24"/>
        </w:rPr>
        <w:t>λανθασμένοι.</w:t>
      </w:r>
      <w:r w:rsidRPr="00D4218E">
        <w:rPr>
          <w:rFonts w:eastAsia="Times New Roman" w:cs="Times New Roman"/>
          <w:szCs w:val="24"/>
        </w:rPr>
        <w:t xml:space="preserve"> </w:t>
      </w:r>
    </w:p>
    <w:p w14:paraId="42AEA0F2"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Συγ</w:t>
      </w:r>
      <w:r>
        <w:rPr>
          <w:rFonts w:eastAsia="Times New Roman" w:cs="Times New Roman"/>
          <w:szCs w:val="24"/>
        </w:rPr>
        <w:t>γ</w:t>
      </w:r>
      <w:r w:rsidRPr="00D4218E">
        <w:rPr>
          <w:rFonts w:eastAsia="Times New Roman" w:cs="Times New Roman"/>
          <w:szCs w:val="24"/>
        </w:rPr>
        <w:t>νώμη τους λανθασμένους υπολογισμούς</w:t>
      </w:r>
      <w:r>
        <w:rPr>
          <w:rFonts w:eastAsia="Times New Roman" w:cs="Times New Roman"/>
          <w:szCs w:val="24"/>
        </w:rPr>
        <w:t>, κύριε</w:t>
      </w:r>
      <w:r w:rsidRPr="00D4218E">
        <w:rPr>
          <w:rFonts w:eastAsia="Times New Roman" w:cs="Times New Roman"/>
          <w:szCs w:val="24"/>
        </w:rPr>
        <w:t xml:space="preserve"> </w:t>
      </w:r>
      <w:proofErr w:type="spellStart"/>
      <w:r w:rsidRPr="00D4218E">
        <w:rPr>
          <w:rFonts w:eastAsia="Times New Roman" w:cs="Times New Roman"/>
          <w:szCs w:val="24"/>
        </w:rPr>
        <w:t>Ξυδάκη</w:t>
      </w:r>
      <w:proofErr w:type="spellEnd"/>
      <w:r>
        <w:rPr>
          <w:rFonts w:eastAsia="Times New Roman" w:cs="Times New Roman"/>
          <w:szCs w:val="24"/>
        </w:rPr>
        <w:t>,</w:t>
      </w:r>
      <w:r w:rsidRPr="00D4218E">
        <w:rPr>
          <w:rFonts w:eastAsia="Times New Roman" w:cs="Times New Roman"/>
          <w:szCs w:val="24"/>
        </w:rPr>
        <w:t xml:space="preserve"> της ιδιωτικής εταιρείας θα τους πληρώσει το ελληνικό </w:t>
      </w:r>
      <w:r>
        <w:rPr>
          <w:rFonts w:eastAsia="Times New Roman" w:cs="Times New Roman"/>
          <w:szCs w:val="24"/>
        </w:rPr>
        <w:t>δ</w:t>
      </w:r>
      <w:r w:rsidRPr="00D4218E">
        <w:rPr>
          <w:rFonts w:eastAsia="Times New Roman" w:cs="Times New Roman"/>
          <w:szCs w:val="24"/>
        </w:rPr>
        <w:t xml:space="preserve">ημόσιο και </w:t>
      </w:r>
      <w:r>
        <w:rPr>
          <w:rFonts w:eastAsia="Times New Roman" w:cs="Times New Roman"/>
          <w:szCs w:val="24"/>
        </w:rPr>
        <w:t xml:space="preserve">μάλιστα </w:t>
      </w:r>
      <w:r w:rsidRPr="00D4218E">
        <w:rPr>
          <w:rFonts w:eastAsia="Times New Roman" w:cs="Times New Roman"/>
          <w:szCs w:val="24"/>
        </w:rPr>
        <w:t>με την ψήφο του ΣΥΡΙΖΑ</w:t>
      </w:r>
      <w:r>
        <w:rPr>
          <w:rFonts w:eastAsia="Times New Roman" w:cs="Times New Roman"/>
          <w:szCs w:val="24"/>
        </w:rPr>
        <w:t>;</w:t>
      </w:r>
      <w:r w:rsidRPr="00D4218E">
        <w:rPr>
          <w:rFonts w:eastAsia="Times New Roman" w:cs="Times New Roman"/>
          <w:szCs w:val="24"/>
        </w:rPr>
        <w:t xml:space="preserve"> Έλα</w:t>
      </w:r>
      <w:r>
        <w:rPr>
          <w:rFonts w:eastAsia="Times New Roman" w:cs="Times New Roman"/>
          <w:szCs w:val="24"/>
        </w:rPr>
        <w:t>,</w:t>
      </w:r>
      <w:r w:rsidRPr="00D4218E">
        <w:rPr>
          <w:rFonts w:eastAsia="Times New Roman" w:cs="Times New Roman"/>
          <w:szCs w:val="24"/>
        </w:rPr>
        <w:t xml:space="preserve"> Χριστέ και Παναγιά</w:t>
      </w:r>
      <w:r>
        <w:rPr>
          <w:rFonts w:eastAsia="Times New Roman" w:cs="Times New Roman"/>
          <w:szCs w:val="24"/>
        </w:rPr>
        <w:t>!</w:t>
      </w:r>
      <w:r w:rsidRPr="00D4218E">
        <w:rPr>
          <w:rFonts w:eastAsia="Times New Roman" w:cs="Times New Roman"/>
          <w:szCs w:val="24"/>
        </w:rPr>
        <w:t xml:space="preserve"> </w:t>
      </w:r>
    </w:p>
    <w:p w14:paraId="42AEA0F3"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Μάκη</w:t>
      </w:r>
      <w:r>
        <w:rPr>
          <w:rFonts w:eastAsia="Times New Roman" w:cs="Times New Roman"/>
          <w:szCs w:val="24"/>
        </w:rPr>
        <w:t xml:space="preserve"> αν</w:t>
      </w:r>
      <w:r w:rsidRPr="00D4218E">
        <w:rPr>
          <w:rFonts w:eastAsia="Times New Roman" w:cs="Times New Roman"/>
          <w:szCs w:val="24"/>
        </w:rPr>
        <w:t xml:space="preserve"> είχαμε υπογράψει εμείς για </w:t>
      </w:r>
      <w:r>
        <w:rPr>
          <w:rFonts w:eastAsia="Times New Roman" w:cs="Times New Roman"/>
          <w:szCs w:val="24"/>
        </w:rPr>
        <w:t xml:space="preserve">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0C4918">
        <w:rPr>
          <w:rFonts w:eastAsia="Times New Roman" w:cs="Times New Roman"/>
          <w:szCs w:val="24"/>
        </w:rPr>
        <w:t xml:space="preserve"> </w:t>
      </w:r>
      <w:r>
        <w:rPr>
          <w:rFonts w:eastAsia="Times New Roman" w:cs="Times New Roman"/>
          <w:szCs w:val="24"/>
        </w:rPr>
        <w:t xml:space="preserve">κάτι τέτοιο, θα μας είχαν πάει </w:t>
      </w:r>
      <w:r w:rsidRPr="00D4218E">
        <w:rPr>
          <w:rFonts w:eastAsia="Times New Roman" w:cs="Times New Roman"/>
          <w:szCs w:val="24"/>
        </w:rPr>
        <w:t>κατευθείαν στον Κορυδαλλό</w:t>
      </w:r>
      <w:r>
        <w:rPr>
          <w:rFonts w:eastAsia="Times New Roman" w:cs="Times New Roman"/>
          <w:szCs w:val="24"/>
        </w:rPr>
        <w:t>!</w:t>
      </w:r>
      <w:r w:rsidRPr="00D4218E">
        <w:rPr>
          <w:rFonts w:eastAsia="Times New Roman" w:cs="Times New Roman"/>
          <w:szCs w:val="24"/>
        </w:rPr>
        <w:t xml:space="preserve"> Ο </w:t>
      </w:r>
      <w:proofErr w:type="spellStart"/>
      <w:r>
        <w:rPr>
          <w:rFonts w:eastAsia="Times New Roman" w:cs="Times New Roman"/>
          <w:szCs w:val="24"/>
        </w:rPr>
        <w:t>Β</w:t>
      </w:r>
      <w:r w:rsidRPr="00D4218E">
        <w:rPr>
          <w:rFonts w:eastAsia="Times New Roman" w:cs="Times New Roman"/>
          <w:szCs w:val="24"/>
        </w:rPr>
        <w:t>αξεβάνης</w:t>
      </w:r>
      <w:proofErr w:type="spellEnd"/>
      <w:r w:rsidRPr="00D4218E">
        <w:rPr>
          <w:rFonts w:eastAsia="Times New Roman" w:cs="Times New Roman"/>
          <w:szCs w:val="24"/>
        </w:rPr>
        <w:t xml:space="preserve"> αντί </w:t>
      </w:r>
      <w:r>
        <w:rPr>
          <w:rFonts w:eastAsia="Times New Roman" w:cs="Times New Roman"/>
          <w:szCs w:val="24"/>
        </w:rPr>
        <w:t xml:space="preserve">για πενήντα </w:t>
      </w:r>
      <w:r>
        <w:rPr>
          <w:rFonts w:eastAsia="Times New Roman" w:cs="Times New Roman"/>
          <w:szCs w:val="24"/>
        </w:rPr>
        <w:t xml:space="preserve">πρωτοσέλιδα </w:t>
      </w:r>
      <w:r>
        <w:rPr>
          <w:rFonts w:eastAsia="Times New Roman" w:cs="Times New Roman"/>
          <w:szCs w:val="24"/>
        </w:rPr>
        <w:t>θα μου είχε κάνει πεντακόσια!</w:t>
      </w:r>
    </w:p>
    <w:p w14:paraId="42AEA0F4"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Τώρα, όμως, που είναι η πρώτη φορά Αριστερά, α</w:t>
      </w:r>
      <w:r w:rsidRPr="00D4218E">
        <w:rPr>
          <w:rFonts w:eastAsia="Times New Roman" w:cs="Times New Roman"/>
          <w:szCs w:val="24"/>
        </w:rPr>
        <w:t>κούστε</w:t>
      </w:r>
      <w:r>
        <w:rPr>
          <w:rFonts w:eastAsia="Times New Roman" w:cs="Times New Roman"/>
          <w:szCs w:val="24"/>
        </w:rPr>
        <w:t xml:space="preserve"> τι ωραία που το κάνουν.</w:t>
      </w:r>
      <w:r w:rsidRPr="00D4218E">
        <w:rPr>
          <w:rFonts w:eastAsia="Times New Roman" w:cs="Times New Roman"/>
          <w:szCs w:val="24"/>
        </w:rPr>
        <w:t xml:space="preserve"> </w:t>
      </w:r>
      <w:r>
        <w:rPr>
          <w:rFonts w:eastAsia="Times New Roman" w:cs="Times New Roman"/>
          <w:szCs w:val="24"/>
        </w:rPr>
        <w:t xml:space="preserve">Θα το </w:t>
      </w:r>
      <w:r w:rsidRPr="00D4218E">
        <w:rPr>
          <w:rFonts w:eastAsia="Times New Roman" w:cs="Times New Roman"/>
          <w:szCs w:val="24"/>
        </w:rPr>
        <w:t>διαβά</w:t>
      </w:r>
      <w:r>
        <w:rPr>
          <w:rFonts w:eastAsia="Times New Roman" w:cs="Times New Roman"/>
          <w:szCs w:val="24"/>
        </w:rPr>
        <w:t>σ</w:t>
      </w:r>
      <w:r w:rsidRPr="00D4218E">
        <w:rPr>
          <w:rFonts w:eastAsia="Times New Roman" w:cs="Times New Roman"/>
          <w:szCs w:val="24"/>
        </w:rPr>
        <w:t>ω</w:t>
      </w:r>
      <w:r>
        <w:rPr>
          <w:rFonts w:eastAsia="Times New Roman" w:cs="Times New Roman"/>
          <w:szCs w:val="24"/>
        </w:rPr>
        <w:t xml:space="preserve"> για να</w:t>
      </w:r>
      <w:r w:rsidRPr="00D4218E">
        <w:rPr>
          <w:rFonts w:eastAsia="Times New Roman" w:cs="Times New Roman"/>
          <w:szCs w:val="24"/>
        </w:rPr>
        <w:t xml:space="preserve"> το καταλάβει ο κόσμος</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Ακούστε πώς θα μπουν</w:t>
      </w:r>
      <w:r w:rsidRPr="00D4218E">
        <w:rPr>
          <w:rFonts w:eastAsia="Times New Roman" w:cs="Times New Roman"/>
          <w:szCs w:val="24"/>
        </w:rPr>
        <w:t xml:space="preserve"> φυλακή</w:t>
      </w:r>
      <w:r>
        <w:rPr>
          <w:rFonts w:eastAsia="Times New Roman" w:cs="Times New Roman"/>
          <w:szCs w:val="24"/>
        </w:rPr>
        <w:t>.</w:t>
      </w:r>
      <w:r w:rsidRPr="00D4218E">
        <w:rPr>
          <w:rFonts w:eastAsia="Times New Roman" w:cs="Times New Roman"/>
          <w:szCs w:val="24"/>
        </w:rPr>
        <w:t xml:space="preserve"> Και να ξέρετε</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κύριοι Υπουργοί, ότι β</w:t>
      </w:r>
      <w:r w:rsidRPr="00D4218E">
        <w:rPr>
          <w:rFonts w:eastAsia="Times New Roman" w:cs="Times New Roman"/>
          <w:szCs w:val="24"/>
        </w:rPr>
        <w:t>εβαίως η ψήφος της Βουλής όπως έχει κριθεί από το Συμβούλιο της Επικρατείας</w:t>
      </w:r>
      <w:r>
        <w:rPr>
          <w:rFonts w:eastAsia="Times New Roman" w:cs="Times New Roman"/>
          <w:szCs w:val="24"/>
        </w:rPr>
        <w:t>, ε</w:t>
      </w:r>
      <w:r w:rsidRPr="00D4218E">
        <w:rPr>
          <w:rFonts w:eastAsia="Times New Roman" w:cs="Times New Roman"/>
          <w:szCs w:val="24"/>
        </w:rPr>
        <w:t xml:space="preserve">άν δεν </w:t>
      </w:r>
      <w:r>
        <w:rPr>
          <w:rFonts w:eastAsia="Times New Roman" w:cs="Times New Roman"/>
          <w:szCs w:val="24"/>
        </w:rPr>
        <w:t xml:space="preserve">προέρχεται εκ </w:t>
      </w:r>
      <w:r w:rsidRPr="00D4218E">
        <w:rPr>
          <w:rFonts w:eastAsia="Times New Roman" w:cs="Times New Roman"/>
          <w:szCs w:val="24"/>
        </w:rPr>
        <w:t>κανονιστικής πράξεως</w:t>
      </w:r>
      <w:r>
        <w:rPr>
          <w:rFonts w:eastAsia="Times New Roman" w:cs="Times New Roman"/>
          <w:szCs w:val="24"/>
        </w:rPr>
        <w:t>,</w:t>
      </w:r>
      <w:r w:rsidRPr="00D4218E">
        <w:rPr>
          <w:rFonts w:eastAsia="Times New Roman" w:cs="Times New Roman"/>
          <w:szCs w:val="24"/>
        </w:rPr>
        <w:t xml:space="preserve"> δεν απαλλάσσει των ποινικών ευθυνών του Υπουργού</w:t>
      </w:r>
      <w:r>
        <w:rPr>
          <w:rFonts w:eastAsia="Times New Roman" w:cs="Times New Roman"/>
          <w:szCs w:val="24"/>
        </w:rPr>
        <w:t>.</w:t>
      </w:r>
      <w:r w:rsidRPr="00D4218E">
        <w:rPr>
          <w:rFonts w:eastAsia="Times New Roman" w:cs="Times New Roman"/>
          <w:szCs w:val="24"/>
        </w:rPr>
        <w:t xml:space="preserve"> Και </w:t>
      </w:r>
      <w:r>
        <w:rPr>
          <w:rFonts w:eastAsia="Times New Roman" w:cs="Times New Roman"/>
          <w:szCs w:val="24"/>
        </w:rPr>
        <w:t>μιας και ακούσα</w:t>
      </w:r>
      <w:r>
        <w:rPr>
          <w:rFonts w:eastAsia="Times New Roman" w:cs="Times New Roman"/>
          <w:szCs w:val="24"/>
        </w:rPr>
        <w:t>με και τον κ. Τσίπρα χ</w:t>
      </w:r>
      <w:r w:rsidRPr="00D4218E">
        <w:rPr>
          <w:rFonts w:eastAsia="Times New Roman" w:cs="Times New Roman"/>
          <w:szCs w:val="24"/>
        </w:rPr>
        <w:t xml:space="preserve">θες </w:t>
      </w:r>
      <w:r>
        <w:rPr>
          <w:rFonts w:eastAsia="Times New Roman" w:cs="Times New Roman"/>
          <w:szCs w:val="24"/>
        </w:rPr>
        <w:t xml:space="preserve">στον </w:t>
      </w:r>
      <w:r>
        <w:rPr>
          <w:rFonts w:eastAsia="Times New Roman" w:cs="Times New Roman"/>
          <w:szCs w:val="24"/>
        </w:rPr>
        <w:lastRenderedPageBreak/>
        <w:t>κ.</w:t>
      </w:r>
      <w:r w:rsidRPr="00D4218E">
        <w:rPr>
          <w:rFonts w:eastAsia="Times New Roman" w:cs="Times New Roman"/>
          <w:szCs w:val="24"/>
        </w:rPr>
        <w:t xml:space="preserve"> Χατζηνικολάου</w:t>
      </w:r>
      <w:r>
        <w:rPr>
          <w:rFonts w:eastAsia="Times New Roman" w:cs="Times New Roman"/>
          <w:szCs w:val="24"/>
        </w:rPr>
        <w:t>,</w:t>
      </w:r>
      <w:r w:rsidRPr="00D4218E">
        <w:rPr>
          <w:rFonts w:eastAsia="Times New Roman" w:cs="Times New Roman"/>
          <w:szCs w:val="24"/>
        </w:rPr>
        <w:t xml:space="preserve"> να λέει ότι είστε </w:t>
      </w:r>
      <w:r>
        <w:rPr>
          <w:rFonts w:eastAsia="Times New Roman" w:cs="Times New Roman"/>
          <w:szCs w:val="24"/>
        </w:rPr>
        <w:t xml:space="preserve">διάτρητοι </w:t>
      </w:r>
      <w:r w:rsidRPr="00D4218E">
        <w:rPr>
          <w:rFonts w:eastAsia="Times New Roman" w:cs="Times New Roman"/>
          <w:szCs w:val="24"/>
        </w:rPr>
        <w:t>για κάθε έλεγχο</w:t>
      </w:r>
      <w:r>
        <w:rPr>
          <w:rFonts w:eastAsia="Times New Roman" w:cs="Times New Roman"/>
          <w:szCs w:val="24"/>
        </w:rPr>
        <w:t xml:space="preserve"> –</w:t>
      </w:r>
      <w:r w:rsidRPr="00D4218E">
        <w:rPr>
          <w:rFonts w:eastAsia="Times New Roman" w:cs="Times New Roman"/>
          <w:szCs w:val="24"/>
        </w:rPr>
        <w:t xml:space="preserve">με αυτά τα περίεργα </w:t>
      </w:r>
      <w:r>
        <w:rPr>
          <w:rFonts w:eastAsia="Times New Roman" w:cs="Times New Roman"/>
          <w:szCs w:val="24"/>
        </w:rPr>
        <w:t xml:space="preserve">«τύπου </w:t>
      </w:r>
      <w:proofErr w:type="spellStart"/>
      <w:r>
        <w:rPr>
          <w:rFonts w:eastAsia="Times New Roman" w:cs="Times New Roman"/>
          <w:szCs w:val="24"/>
        </w:rPr>
        <w:t>Φατσέα</w:t>
      </w:r>
      <w:proofErr w:type="spellEnd"/>
      <w:r>
        <w:rPr>
          <w:rFonts w:eastAsia="Times New Roman" w:cs="Times New Roman"/>
          <w:szCs w:val="24"/>
        </w:rPr>
        <w:t xml:space="preserve">» ελληνικά- κύριε </w:t>
      </w:r>
      <w:proofErr w:type="spellStart"/>
      <w:r>
        <w:rPr>
          <w:rFonts w:eastAsia="Times New Roman" w:cs="Times New Roman"/>
          <w:szCs w:val="24"/>
        </w:rPr>
        <w:t>Ξυδάκη</w:t>
      </w:r>
      <w:proofErr w:type="spellEnd"/>
      <w:r>
        <w:rPr>
          <w:rFonts w:eastAsia="Times New Roman" w:cs="Times New Roman"/>
          <w:szCs w:val="24"/>
        </w:rPr>
        <w:t>, που εσάς όντως σας αρέσουν τα ελληνικά, να σας διαβάσω</w:t>
      </w:r>
      <w:r>
        <w:rPr>
          <w:rFonts w:eastAsia="Times New Roman" w:cs="Times New Roman"/>
          <w:szCs w:val="24"/>
        </w:rPr>
        <w:t>, λοιπόν,</w:t>
      </w:r>
      <w:r>
        <w:rPr>
          <w:rFonts w:eastAsia="Times New Roman" w:cs="Times New Roman"/>
          <w:szCs w:val="24"/>
        </w:rPr>
        <w:t xml:space="preserve"> τι ψηφίζετε. </w:t>
      </w:r>
    </w:p>
    <w:p w14:paraId="42AEA0F5"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Ακούστε. Και απευθύνομαι </w:t>
      </w:r>
      <w:r>
        <w:rPr>
          <w:rFonts w:eastAsia="Times New Roman" w:cs="Times New Roman"/>
          <w:szCs w:val="24"/>
        </w:rPr>
        <w:t xml:space="preserve">στον ελληνικό λαό. Με </w:t>
      </w:r>
      <w:r w:rsidRPr="00D4218E">
        <w:rPr>
          <w:rFonts w:eastAsia="Times New Roman" w:cs="Times New Roman"/>
          <w:szCs w:val="24"/>
        </w:rPr>
        <w:t xml:space="preserve">την παράγραφο 3 </w:t>
      </w:r>
      <w:r>
        <w:rPr>
          <w:rFonts w:eastAsia="Times New Roman" w:cs="Times New Roman"/>
          <w:szCs w:val="24"/>
        </w:rPr>
        <w:t xml:space="preserve">διαγράφεται </w:t>
      </w:r>
      <w:r w:rsidRPr="00D4218E">
        <w:rPr>
          <w:rFonts w:eastAsia="Times New Roman" w:cs="Times New Roman"/>
          <w:szCs w:val="24"/>
        </w:rPr>
        <w:t xml:space="preserve">το έβδομο εδάφιο της παραγράφου 1 του άρθρου 4 της </w:t>
      </w:r>
      <w:r>
        <w:rPr>
          <w:rFonts w:eastAsia="Times New Roman" w:cs="Times New Roman"/>
          <w:szCs w:val="24"/>
        </w:rPr>
        <w:t>σ</w:t>
      </w:r>
      <w:r w:rsidRPr="00D4218E">
        <w:rPr>
          <w:rFonts w:eastAsia="Times New Roman" w:cs="Times New Roman"/>
          <w:szCs w:val="24"/>
        </w:rPr>
        <w:t xml:space="preserve">ύμβασης </w:t>
      </w:r>
      <w:r>
        <w:rPr>
          <w:rFonts w:eastAsia="Times New Roman" w:cs="Times New Roman"/>
          <w:szCs w:val="24"/>
        </w:rPr>
        <w:t>μ</w:t>
      </w:r>
      <w:r w:rsidRPr="00D4218E">
        <w:rPr>
          <w:rFonts w:eastAsia="Times New Roman" w:cs="Times New Roman"/>
          <w:szCs w:val="24"/>
        </w:rPr>
        <w:t>ίσθωσης</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που ορίζει ότι</w:t>
      </w:r>
      <w:r w:rsidRPr="00D4218E">
        <w:rPr>
          <w:rFonts w:eastAsia="Times New Roman" w:cs="Times New Roman"/>
          <w:szCs w:val="24"/>
        </w:rPr>
        <w:t xml:space="preserve"> το μίσθωμα θα παραμένει ανεπηρέαστο κατά τη διάρκεια της </w:t>
      </w:r>
      <w:r>
        <w:rPr>
          <w:rFonts w:eastAsia="Times New Roman" w:cs="Times New Roman"/>
          <w:szCs w:val="24"/>
        </w:rPr>
        <w:t xml:space="preserve">συμβατικής </w:t>
      </w:r>
      <w:r w:rsidRPr="00D4218E">
        <w:rPr>
          <w:rFonts w:eastAsia="Times New Roman" w:cs="Times New Roman"/>
          <w:szCs w:val="24"/>
        </w:rPr>
        <w:t>διάρκειας μίσθωση</w:t>
      </w:r>
      <w:r>
        <w:rPr>
          <w:rFonts w:eastAsia="Times New Roman" w:cs="Times New Roman"/>
          <w:szCs w:val="24"/>
        </w:rPr>
        <w:t>ς</w:t>
      </w:r>
      <w:r w:rsidRPr="00D4218E">
        <w:rPr>
          <w:rFonts w:eastAsia="Times New Roman" w:cs="Times New Roman"/>
          <w:szCs w:val="24"/>
        </w:rPr>
        <w:t xml:space="preserve"> του ακινήτου</w:t>
      </w:r>
      <w:r>
        <w:rPr>
          <w:rFonts w:eastAsia="Times New Roman" w:cs="Times New Roman"/>
          <w:szCs w:val="24"/>
        </w:rPr>
        <w:t xml:space="preserve">. </w:t>
      </w:r>
    </w:p>
    <w:p w14:paraId="42AEA0F6"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Ακούστε, κυρίες και</w:t>
      </w:r>
      <w:r>
        <w:rPr>
          <w:rFonts w:eastAsia="Times New Roman" w:cs="Times New Roman"/>
          <w:szCs w:val="24"/>
        </w:rPr>
        <w:t xml:space="preserve"> κύριοι συνάδελφοι, τι ψηφίζετε! Εσείς οι του ΣΥΡΙΖΑ το 2015 έχετε ψηφίσει έναν νόμο. Στον νόμο έχει δεσμευτεί ο επενδυτής </w:t>
      </w:r>
      <w:r w:rsidRPr="00D4218E">
        <w:rPr>
          <w:rFonts w:eastAsia="Times New Roman" w:cs="Times New Roman"/>
          <w:szCs w:val="24"/>
        </w:rPr>
        <w:t xml:space="preserve">ότι εγγυάται το σύνολο των </w:t>
      </w:r>
      <w:r>
        <w:rPr>
          <w:rFonts w:eastAsia="Times New Roman" w:cs="Times New Roman"/>
          <w:szCs w:val="24"/>
        </w:rPr>
        <w:t xml:space="preserve">είκοσι </w:t>
      </w:r>
      <w:r w:rsidRPr="00D4218E">
        <w:rPr>
          <w:rFonts w:eastAsia="Times New Roman" w:cs="Times New Roman"/>
          <w:szCs w:val="24"/>
        </w:rPr>
        <w:t>ετών και δεν μπορεί να διεκδικήσει μείωση του μισθώματος</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Αυτό το έχει υπογράψει ο επενδυτής ήδη. Τ</w:t>
      </w:r>
      <w:r>
        <w:rPr>
          <w:rFonts w:eastAsia="Times New Roman" w:cs="Times New Roman"/>
          <w:szCs w:val="24"/>
        </w:rPr>
        <w:t xml:space="preserve">ο </w:t>
      </w:r>
      <w:r w:rsidRPr="00D4218E">
        <w:rPr>
          <w:rFonts w:eastAsia="Times New Roman" w:cs="Times New Roman"/>
          <w:szCs w:val="24"/>
        </w:rPr>
        <w:t>έχετε κάνει νόμο του ελληνικού κράτους</w:t>
      </w:r>
      <w:r>
        <w:rPr>
          <w:rFonts w:eastAsia="Times New Roman" w:cs="Times New Roman"/>
          <w:szCs w:val="24"/>
        </w:rPr>
        <w:t xml:space="preserve">. </w:t>
      </w:r>
    </w:p>
    <w:p w14:paraId="42AEA0F7"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Βάσει αυτού,</w:t>
      </w:r>
      <w:r w:rsidRPr="00D4218E">
        <w:rPr>
          <w:rFonts w:eastAsia="Times New Roman" w:cs="Times New Roman"/>
          <w:szCs w:val="24"/>
        </w:rPr>
        <w:t xml:space="preserve"> </w:t>
      </w:r>
      <w:r>
        <w:rPr>
          <w:rFonts w:eastAsia="Times New Roman" w:cs="Times New Roman"/>
          <w:szCs w:val="24"/>
        </w:rPr>
        <w:t xml:space="preserve">αν πάτε τον επενδυτή που τώρα λέει ότι δεν πληρώνει στο δικαστήριο, του παίρνετε το σύνολο του ποσού των είκοσι ετών. Αντί να κάνετε αυτό, φέρνετε αυτό που φέρνετε </w:t>
      </w:r>
      <w:r>
        <w:rPr>
          <w:rFonts w:eastAsia="Times New Roman" w:cs="Times New Roman"/>
          <w:szCs w:val="24"/>
        </w:rPr>
        <w:lastRenderedPageBreak/>
        <w:t>στη Βουλή! Θα σας το ξαναδιαβάσω. Εγ</w:t>
      </w:r>
      <w:r>
        <w:rPr>
          <w:rFonts w:eastAsia="Times New Roman" w:cs="Times New Roman"/>
          <w:szCs w:val="24"/>
        </w:rPr>
        <w:t xml:space="preserve">ώ –στον λόγο μου!- αν μου το </w:t>
      </w:r>
      <w:r>
        <w:rPr>
          <w:rFonts w:eastAsia="Times New Roman" w:cs="Times New Roman"/>
          <w:szCs w:val="24"/>
        </w:rPr>
        <w:t>ζητούσ</w:t>
      </w:r>
      <w:r>
        <w:rPr>
          <w:rFonts w:eastAsia="Times New Roman" w:cs="Times New Roman"/>
          <w:szCs w:val="24"/>
        </w:rPr>
        <w:t xml:space="preserve">αν να το φέρω ως Υπουργός θα τους έλεγα: «Πηγαίνετε μόνοι σας στη φυλακή. Μην πάμε παρέα». </w:t>
      </w:r>
    </w:p>
    <w:p w14:paraId="42AEA0F8"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ξαναδιαβάζω: «Με την παράγραφο 3 </w:t>
      </w:r>
      <w:r w:rsidRPr="00D4218E">
        <w:rPr>
          <w:rFonts w:eastAsia="Times New Roman" w:cs="Times New Roman"/>
          <w:szCs w:val="24"/>
        </w:rPr>
        <w:t xml:space="preserve">διαγράφεται το έβδομο εδάφιο της παραγράφου 1 του άρθρου 4 της </w:t>
      </w:r>
      <w:r>
        <w:rPr>
          <w:rFonts w:eastAsia="Times New Roman" w:cs="Times New Roman"/>
          <w:szCs w:val="24"/>
        </w:rPr>
        <w:t>σ</w:t>
      </w:r>
      <w:r w:rsidRPr="00D4218E">
        <w:rPr>
          <w:rFonts w:eastAsia="Times New Roman" w:cs="Times New Roman"/>
          <w:szCs w:val="24"/>
        </w:rPr>
        <w:t xml:space="preserve">ύμβασης </w:t>
      </w:r>
      <w:r>
        <w:rPr>
          <w:rFonts w:eastAsia="Times New Roman" w:cs="Times New Roman"/>
          <w:szCs w:val="24"/>
        </w:rPr>
        <w:t>μ</w:t>
      </w:r>
      <w:r w:rsidRPr="00D4218E">
        <w:rPr>
          <w:rFonts w:eastAsia="Times New Roman" w:cs="Times New Roman"/>
          <w:szCs w:val="24"/>
        </w:rPr>
        <w:t>ίσθωσης</w:t>
      </w:r>
      <w:r>
        <w:rPr>
          <w:rFonts w:eastAsia="Times New Roman" w:cs="Times New Roman"/>
          <w:szCs w:val="24"/>
        </w:rPr>
        <w:t>,</w:t>
      </w:r>
      <w:r w:rsidRPr="00D4218E">
        <w:rPr>
          <w:rFonts w:eastAsia="Times New Roman" w:cs="Times New Roman"/>
          <w:szCs w:val="24"/>
        </w:rPr>
        <w:t xml:space="preserve"> που ορίζει </w:t>
      </w:r>
      <w:r>
        <w:rPr>
          <w:rFonts w:eastAsia="Times New Roman" w:cs="Times New Roman"/>
          <w:szCs w:val="24"/>
        </w:rPr>
        <w:t xml:space="preserve">ότι το μίσθωμα θα </w:t>
      </w:r>
      <w:r w:rsidRPr="00D4218E">
        <w:rPr>
          <w:rFonts w:eastAsia="Times New Roman" w:cs="Times New Roman"/>
          <w:szCs w:val="24"/>
        </w:rPr>
        <w:t xml:space="preserve">παραμένει ανεπηρέαστο κατά τη διάρκεια της </w:t>
      </w:r>
      <w:r>
        <w:rPr>
          <w:rFonts w:eastAsia="Times New Roman" w:cs="Times New Roman"/>
          <w:szCs w:val="24"/>
        </w:rPr>
        <w:t xml:space="preserve">συμβατικής </w:t>
      </w:r>
      <w:r w:rsidRPr="00D4218E">
        <w:rPr>
          <w:rFonts w:eastAsia="Times New Roman" w:cs="Times New Roman"/>
          <w:szCs w:val="24"/>
        </w:rPr>
        <w:t xml:space="preserve">διάρκειας </w:t>
      </w:r>
      <w:r>
        <w:rPr>
          <w:rFonts w:eastAsia="Times New Roman" w:cs="Times New Roman"/>
          <w:szCs w:val="24"/>
        </w:rPr>
        <w:t xml:space="preserve">μίσθωσης </w:t>
      </w:r>
      <w:r w:rsidRPr="00D4218E">
        <w:rPr>
          <w:rFonts w:eastAsia="Times New Roman" w:cs="Times New Roman"/>
          <w:szCs w:val="24"/>
        </w:rPr>
        <w:t>του ακινήτου</w:t>
      </w:r>
      <w:r>
        <w:rPr>
          <w:rFonts w:eastAsia="Times New Roman" w:cs="Times New Roman"/>
          <w:szCs w:val="24"/>
        </w:rPr>
        <w:t>».</w:t>
      </w:r>
      <w:r w:rsidRPr="00D4218E">
        <w:rPr>
          <w:rFonts w:eastAsia="Times New Roman" w:cs="Times New Roman"/>
          <w:szCs w:val="24"/>
        </w:rPr>
        <w:t xml:space="preserve"> Παραιτείται</w:t>
      </w:r>
      <w:r>
        <w:rPr>
          <w:rFonts w:eastAsia="Times New Roman" w:cs="Times New Roman"/>
          <w:szCs w:val="24"/>
        </w:rPr>
        <w:t>,</w:t>
      </w:r>
      <w:r w:rsidRPr="00D4218E">
        <w:rPr>
          <w:rFonts w:eastAsia="Times New Roman" w:cs="Times New Roman"/>
          <w:szCs w:val="24"/>
        </w:rPr>
        <w:t xml:space="preserve"> δηλαδή</w:t>
      </w:r>
      <w:r>
        <w:rPr>
          <w:rFonts w:eastAsia="Times New Roman" w:cs="Times New Roman"/>
          <w:szCs w:val="24"/>
        </w:rPr>
        <w:t>,</w:t>
      </w:r>
      <w:r w:rsidRPr="00D4218E">
        <w:rPr>
          <w:rFonts w:eastAsia="Times New Roman" w:cs="Times New Roman"/>
          <w:szCs w:val="24"/>
        </w:rPr>
        <w:t xml:space="preserve"> το </w:t>
      </w:r>
      <w:r>
        <w:rPr>
          <w:rFonts w:eastAsia="Times New Roman" w:cs="Times New Roman"/>
          <w:szCs w:val="24"/>
        </w:rPr>
        <w:t>δ</w:t>
      </w:r>
      <w:r w:rsidRPr="00D4218E">
        <w:rPr>
          <w:rFonts w:eastAsia="Times New Roman" w:cs="Times New Roman"/>
          <w:szCs w:val="24"/>
        </w:rPr>
        <w:t>ημόσιο από το δικαίωμα του το εκ του νόμου</w:t>
      </w:r>
      <w:r>
        <w:rPr>
          <w:rFonts w:eastAsia="Times New Roman" w:cs="Times New Roman"/>
          <w:szCs w:val="24"/>
        </w:rPr>
        <w:t>!</w:t>
      </w:r>
      <w:r w:rsidRPr="00D4218E">
        <w:rPr>
          <w:rFonts w:eastAsia="Times New Roman" w:cs="Times New Roman"/>
          <w:szCs w:val="24"/>
        </w:rPr>
        <w:t xml:space="preserve"> Στη συνέχεια</w:t>
      </w:r>
      <w:r>
        <w:rPr>
          <w:rFonts w:eastAsia="Times New Roman" w:cs="Times New Roman"/>
          <w:szCs w:val="24"/>
        </w:rPr>
        <w:t xml:space="preserve"> βάζετε</w:t>
      </w:r>
      <w:r w:rsidRPr="00D4218E">
        <w:rPr>
          <w:rFonts w:eastAsia="Times New Roman" w:cs="Times New Roman"/>
          <w:szCs w:val="24"/>
        </w:rPr>
        <w:t xml:space="preserve"> τον εκτιμητή</w:t>
      </w:r>
      <w:r>
        <w:rPr>
          <w:rFonts w:eastAsia="Times New Roman" w:cs="Times New Roman"/>
          <w:szCs w:val="24"/>
        </w:rPr>
        <w:t>,</w:t>
      </w:r>
      <w:r w:rsidRPr="00D4218E">
        <w:rPr>
          <w:rFonts w:eastAsia="Times New Roman" w:cs="Times New Roman"/>
          <w:szCs w:val="24"/>
        </w:rPr>
        <w:t xml:space="preserve"> ο οποίος </w:t>
      </w:r>
      <w:r>
        <w:rPr>
          <w:rFonts w:eastAsia="Times New Roman" w:cs="Times New Roman"/>
          <w:szCs w:val="24"/>
        </w:rPr>
        <w:t xml:space="preserve">–λέει- </w:t>
      </w:r>
      <w:r w:rsidRPr="00D4218E">
        <w:rPr>
          <w:rFonts w:eastAsia="Times New Roman" w:cs="Times New Roman"/>
          <w:szCs w:val="24"/>
        </w:rPr>
        <w:t xml:space="preserve">θα πρέπει να </w:t>
      </w:r>
      <w:r>
        <w:rPr>
          <w:rFonts w:eastAsia="Times New Roman" w:cs="Times New Roman"/>
          <w:szCs w:val="24"/>
        </w:rPr>
        <w:t xml:space="preserve">κοιτάξει τα διάφορα </w:t>
      </w:r>
      <w:r w:rsidRPr="00D4218E">
        <w:rPr>
          <w:rFonts w:eastAsia="Times New Roman" w:cs="Times New Roman"/>
          <w:szCs w:val="24"/>
        </w:rPr>
        <w:t>στοιχεία της αγοράς</w:t>
      </w:r>
      <w:r>
        <w:rPr>
          <w:rFonts w:eastAsia="Times New Roman" w:cs="Times New Roman"/>
          <w:szCs w:val="24"/>
        </w:rPr>
        <w:t>.</w:t>
      </w:r>
      <w:r w:rsidRPr="00D4218E">
        <w:rPr>
          <w:rFonts w:eastAsia="Times New Roman" w:cs="Times New Roman"/>
          <w:szCs w:val="24"/>
        </w:rPr>
        <w:t xml:space="preserve"> </w:t>
      </w:r>
    </w:p>
    <w:p w14:paraId="42AEA0F9" w14:textId="77777777" w:rsidR="00F00D30" w:rsidRDefault="00AE51A4">
      <w:pPr>
        <w:tabs>
          <w:tab w:val="left" w:pos="6168"/>
        </w:tabs>
        <w:spacing w:line="600" w:lineRule="auto"/>
        <w:ind w:firstLine="720"/>
        <w:jc w:val="both"/>
        <w:rPr>
          <w:rFonts w:eastAsia="Times New Roman" w:cs="Times New Roman"/>
          <w:szCs w:val="24"/>
        </w:rPr>
      </w:pPr>
      <w:r w:rsidRPr="00D4218E">
        <w:rPr>
          <w:rFonts w:eastAsia="Times New Roman" w:cs="Times New Roman"/>
          <w:szCs w:val="24"/>
        </w:rPr>
        <w:t xml:space="preserve">Με </w:t>
      </w:r>
      <w:proofErr w:type="spellStart"/>
      <w:r w:rsidRPr="00D4218E">
        <w:rPr>
          <w:rFonts w:eastAsia="Times New Roman" w:cs="Times New Roman"/>
          <w:szCs w:val="24"/>
        </w:rPr>
        <w:t>συγχωρείτε</w:t>
      </w:r>
      <w:proofErr w:type="spellEnd"/>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όταν ο επενδυτής μπήκε στον διαγωνισμό, δεν έβαλε έναν εκτιμητή για να του πει ποιο είναι το εύλογο τίμημα; Δηλαδή αυτός ο φοβερός </w:t>
      </w:r>
      <w:r w:rsidRPr="00D4218E">
        <w:rPr>
          <w:rFonts w:eastAsia="Times New Roman" w:cs="Times New Roman"/>
          <w:szCs w:val="24"/>
        </w:rPr>
        <w:t>επενδυτής</w:t>
      </w:r>
      <w:r>
        <w:rPr>
          <w:rFonts w:eastAsia="Times New Roman" w:cs="Times New Roman"/>
          <w:szCs w:val="24"/>
        </w:rPr>
        <w:t>,</w:t>
      </w:r>
      <w:r w:rsidRPr="00D4218E">
        <w:rPr>
          <w:rFonts w:eastAsia="Times New Roman" w:cs="Times New Roman"/>
          <w:szCs w:val="24"/>
        </w:rPr>
        <w:t xml:space="preserve"> ο ΟΠΑΠ </w:t>
      </w:r>
      <w:r>
        <w:rPr>
          <w:rFonts w:eastAsia="Times New Roman" w:cs="Times New Roman"/>
          <w:szCs w:val="24"/>
        </w:rPr>
        <w:t xml:space="preserve">και ο </w:t>
      </w:r>
      <w:r w:rsidRPr="00D4218E">
        <w:rPr>
          <w:rFonts w:eastAsia="Times New Roman" w:cs="Times New Roman"/>
          <w:szCs w:val="24"/>
        </w:rPr>
        <w:t xml:space="preserve">Έλληνας </w:t>
      </w:r>
      <w:r>
        <w:rPr>
          <w:rFonts w:eastAsia="Times New Roman" w:cs="Times New Roman"/>
          <w:szCs w:val="24"/>
        </w:rPr>
        <w:t xml:space="preserve">συμμέτοχός του, έβαλε </w:t>
      </w:r>
      <w:r w:rsidRPr="00D4218E">
        <w:rPr>
          <w:rFonts w:eastAsia="Times New Roman" w:cs="Times New Roman"/>
          <w:szCs w:val="24"/>
        </w:rPr>
        <w:t>τα λεφτά του κ</w:t>
      </w:r>
      <w:r w:rsidRPr="00D4218E">
        <w:rPr>
          <w:rFonts w:eastAsia="Times New Roman" w:cs="Times New Roman"/>
          <w:szCs w:val="24"/>
        </w:rPr>
        <w:t>αι υπέγραψε το συμβόλαιο και πήρε το διαγωνισμό</w:t>
      </w:r>
      <w:r>
        <w:rPr>
          <w:rFonts w:eastAsia="Times New Roman" w:cs="Times New Roman"/>
          <w:szCs w:val="24"/>
        </w:rPr>
        <w:t>,</w:t>
      </w:r>
      <w:r w:rsidRPr="00D4218E">
        <w:rPr>
          <w:rFonts w:eastAsia="Times New Roman" w:cs="Times New Roman"/>
          <w:szCs w:val="24"/>
        </w:rPr>
        <w:t xml:space="preserve"> χωρίς να έχει βάλει </w:t>
      </w:r>
      <w:r>
        <w:rPr>
          <w:rFonts w:eastAsia="Times New Roman" w:cs="Times New Roman"/>
          <w:szCs w:val="24"/>
        </w:rPr>
        <w:t xml:space="preserve">έναν εκτιμητή που </w:t>
      </w:r>
      <w:r w:rsidRPr="00D4218E">
        <w:rPr>
          <w:rFonts w:eastAsia="Times New Roman" w:cs="Times New Roman"/>
          <w:szCs w:val="24"/>
        </w:rPr>
        <w:t>να του λέει ότι αυτό</w:t>
      </w:r>
      <w:r>
        <w:rPr>
          <w:rFonts w:eastAsia="Times New Roman" w:cs="Times New Roman"/>
          <w:szCs w:val="24"/>
        </w:rPr>
        <w:t xml:space="preserve"> το μίσθωμα που έχει συμφωνήσει </w:t>
      </w:r>
      <w:r w:rsidRPr="00D4218E">
        <w:rPr>
          <w:rFonts w:eastAsia="Times New Roman" w:cs="Times New Roman"/>
          <w:szCs w:val="24"/>
        </w:rPr>
        <w:t>είναι πολύ μεγάλο</w:t>
      </w:r>
      <w:r>
        <w:rPr>
          <w:rFonts w:eastAsia="Times New Roman" w:cs="Times New Roman"/>
          <w:szCs w:val="24"/>
        </w:rPr>
        <w:t>;</w:t>
      </w:r>
      <w:r w:rsidRPr="00D4218E">
        <w:rPr>
          <w:rFonts w:eastAsia="Times New Roman" w:cs="Times New Roman"/>
          <w:szCs w:val="24"/>
        </w:rPr>
        <w:t xml:space="preserve"> </w:t>
      </w:r>
    </w:p>
    <w:p w14:paraId="42AEA0FA"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Προσέξτε και το ακόμα καλύτερο τ</w:t>
      </w:r>
      <w:r w:rsidRPr="00D4218E">
        <w:rPr>
          <w:rFonts w:eastAsia="Times New Roman" w:cs="Times New Roman"/>
          <w:szCs w:val="24"/>
        </w:rPr>
        <w:t>ώρα</w:t>
      </w:r>
      <w:r>
        <w:rPr>
          <w:rFonts w:eastAsia="Times New Roman" w:cs="Times New Roman"/>
          <w:szCs w:val="24"/>
        </w:rPr>
        <w:t>!</w:t>
      </w:r>
      <w:r w:rsidRPr="00D4218E">
        <w:rPr>
          <w:rFonts w:eastAsia="Times New Roman" w:cs="Times New Roman"/>
          <w:szCs w:val="24"/>
        </w:rPr>
        <w:t xml:space="preserve"> </w:t>
      </w:r>
      <w:r>
        <w:rPr>
          <w:rFonts w:eastAsia="Times New Roman" w:cs="Times New Roman"/>
          <w:szCs w:val="24"/>
        </w:rPr>
        <w:t xml:space="preserve">Αν υποτεθεί ότι άλλαξαν επί τα </w:t>
      </w:r>
      <w:proofErr w:type="spellStart"/>
      <w:r>
        <w:rPr>
          <w:rFonts w:eastAsia="Times New Roman" w:cs="Times New Roman"/>
          <w:szCs w:val="24"/>
        </w:rPr>
        <w:t>χείρω</w:t>
      </w:r>
      <w:proofErr w:type="spellEnd"/>
      <w:r>
        <w:rPr>
          <w:rFonts w:eastAsia="Times New Roman" w:cs="Times New Roman"/>
          <w:szCs w:val="24"/>
        </w:rPr>
        <w:t xml:space="preserve"> οι συνθήκες της αγοράς,</w:t>
      </w:r>
      <w:r>
        <w:rPr>
          <w:rFonts w:eastAsia="Times New Roman" w:cs="Times New Roman"/>
          <w:szCs w:val="24"/>
        </w:rPr>
        <w:t xml:space="preserve"> αυτό είναι πολύ περίεργο, διότι αυτή τη σύμβαση την υπέγραψαν το 2015 και τώρα είμαστε στο 2019. Εσείς μας λέτε ότι η οικονομία πηγαίνει περίφημα και έχετε μεγάλο </w:t>
      </w:r>
      <w:r>
        <w:rPr>
          <w:rFonts w:eastAsia="Times New Roman" w:cs="Times New Roman"/>
          <w:szCs w:val="24"/>
          <w:lang w:val="en-US"/>
        </w:rPr>
        <w:t>success</w:t>
      </w:r>
      <w:r w:rsidRPr="005150E0">
        <w:rPr>
          <w:rFonts w:eastAsia="Times New Roman" w:cs="Times New Roman"/>
          <w:szCs w:val="24"/>
        </w:rPr>
        <w:t xml:space="preserve"> </w:t>
      </w:r>
      <w:r>
        <w:rPr>
          <w:rFonts w:eastAsia="Times New Roman" w:cs="Times New Roman"/>
          <w:szCs w:val="24"/>
          <w:lang w:val="en-US"/>
        </w:rPr>
        <w:t>story</w:t>
      </w:r>
      <w:r w:rsidRPr="005150E0">
        <w:rPr>
          <w:rFonts w:eastAsia="Times New Roman" w:cs="Times New Roman"/>
          <w:szCs w:val="24"/>
        </w:rPr>
        <w:t xml:space="preserve">. </w:t>
      </w:r>
      <w:r>
        <w:rPr>
          <w:rFonts w:eastAsia="Times New Roman" w:cs="Times New Roman"/>
          <w:szCs w:val="24"/>
        </w:rPr>
        <w:t>Άρα αν υποτεθεί ότι έχουν αλλάξει οι συνθήκες της αγοράς, θα είχαν αλλάξει μό</w:t>
      </w:r>
      <w:r>
        <w:rPr>
          <w:rFonts w:eastAsia="Times New Roman" w:cs="Times New Roman"/>
          <w:szCs w:val="24"/>
        </w:rPr>
        <w:t>νο προς τα επάνω και όχι προς τα κάτω, σε σχέση με το 2015</w:t>
      </w:r>
      <w:r>
        <w:rPr>
          <w:rFonts w:eastAsia="Times New Roman" w:cs="Times New Roman"/>
          <w:szCs w:val="24"/>
        </w:rPr>
        <w:t>,</w:t>
      </w:r>
      <w:r>
        <w:rPr>
          <w:rFonts w:eastAsia="Times New Roman" w:cs="Times New Roman"/>
          <w:szCs w:val="24"/>
        </w:rPr>
        <w:t xml:space="preserve"> και μάλιστα πολύ προς τα κάτω όπως κάνετε εδώ. </w:t>
      </w:r>
    </w:p>
    <w:p w14:paraId="42AEA0FB" w14:textId="77777777" w:rsidR="00F00D30" w:rsidRDefault="00AE51A4">
      <w:pPr>
        <w:tabs>
          <w:tab w:val="left" w:pos="6168"/>
        </w:tabs>
        <w:spacing w:line="600" w:lineRule="auto"/>
        <w:ind w:firstLine="720"/>
        <w:jc w:val="both"/>
        <w:rPr>
          <w:rFonts w:eastAsia="Times New Roman" w:cs="Times New Roman"/>
          <w:szCs w:val="24"/>
        </w:rPr>
      </w:pPr>
      <w:r>
        <w:rPr>
          <w:rFonts w:eastAsia="Times New Roman" w:cs="Times New Roman"/>
          <w:szCs w:val="24"/>
        </w:rPr>
        <w:t>Άρα συγκεφαλαιώνοντας και χωρίς να έχει απαντήσει καθόλου ο κύριος Υπουργός στο μείζον, θέλω να ρωτήσω</w:t>
      </w:r>
      <w:r>
        <w:rPr>
          <w:rFonts w:eastAsia="Times New Roman" w:cs="Times New Roman"/>
          <w:szCs w:val="24"/>
        </w:rPr>
        <w:t>,</w:t>
      </w:r>
      <w:r>
        <w:rPr>
          <w:rFonts w:eastAsia="Times New Roman" w:cs="Times New Roman"/>
          <w:szCs w:val="24"/>
        </w:rPr>
        <w:t xml:space="preserve"> τι θα γινόταν εάν στον αρχικό διαγωνισμό αντ</w:t>
      </w:r>
      <w:r>
        <w:rPr>
          <w:rFonts w:eastAsia="Times New Roman" w:cs="Times New Roman"/>
          <w:szCs w:val="24"/>
        </w:rPr>
        <w:t>ί να βάζατε 2.200.000 ευρώ το</w:t>
      </w:r>
      <w:r>
        <w:rPr>
          <w:rFonts w:eastAsia="Times New Roman" w:cs="Times New Roman"/>
          <w:szCs w:val="24"/>
        </w:rPr>
        <w:t>ν</w:t>
      </w:r>
      <w:r>
        <w:rPr>
          <w:rFonts w:eastAsia="Times New Roman" w:cs="Times New Roman"/>
          <w:szCs w:val="24"/>
        </w:rPr>
        <w:t xml:space="preserve"> χρόνο, βάζατε 200.000 ευρώ το</w:t>
      </w:r>
      <w:r>
        <w:rPr>
          <w:rFonts w:eastAsia="Times New Roman" w:cs="Times New Roman"/>
          <w:szCs w:val="24"/>
        </w:rPr>
        <w:t>ν</w:t>
      </w:r>
      <w:r>
        <w:rPr>
          <w:rFonts w:eastAsia="Times New Roman" w:cs="Times New Roman"/>
          <w:szCs w:val="24"/>
        </w:rPr>
        <w:t xml:space="preserve"> χρόνο και αντί να βάζατε ότι θα πληρώνει κανονικά τις ενδεχόμενες ζημίες ο επενδυτής, βάζατε να συμψηφίζονται οι ζημίες του με μία εταιρεία που έχει ενεργητικό. Δηλαδή τι κάνατε; Η μία εταιρεία </w:t>
      </w:r>
      <w:r>
        <w:rPr>
          <w:rFonts w:eastAsia="Times New Roman" w:cs="Times New Roman"/>
          <w:szCs w:val="24"/>
        </w:rPr>
        <w:t xml:space="preserve">του επενδυτή, ο ΟΠΑΠ εν προκειμένω, έχει κέρδη και πρέπει να πληρώσει στο ελληνικό </w:t>
      </w:r>
      <w:r>
        <w:rPr>
          <w:rFonts w:eastAsia="Times New Roman" w:cs="Times New Roman"/>
          <w:szCs w:val="24"/>
        </w:rPr>
        <w:t xml:space="preserve">δημόσιο </w:t>
      </w:r>
      <w:r>
        <w:rPr>
          <w:rFonts w:eastAsia="Times New Roman" w:cs="Times New Roman"/>
          <w:szCs w:val="24"/>
        </w:rPr>
        <w:t>ένα «χ</w:t>
      </w:r>
      <w:r>
        <w:rPr>
          <w:rFonts w:eastAsia="Times New Roman" w:cs="Times New Roman"/>
          <w:szCs w:val="24"/>
        </w:rPr>
        <w:t>ι</w:t>
      </w:r>
      <w:r>
        <w:rPr>
          <w:rFonts w:eastAsia="Times New Roman" w:cs="Times New Roman"/>
          <w:szCs w:val="24"/>
        </w:rPr>
        <w:t xml:space="preserve">» ποσό. Τώρα του λέτε: «Ό,τι ζημίες παθαίνεις στην εταιρεία που έχεις θα τις συμψηφίζεις με τον ΟΠΑΠ». Άρα, ποιος πληρώνει τα λεφτά αυτά; Τα πληρώνει </w:t>
      </w:r>
      <w:r>
        <w:rPr>
          <w:rFonts w:eastAsia="Times New Roman" w:cs="Times New Roman"/>
          <w:szCs w:val="24"/>
        </w:rPr>
        <w:lastRenderedPageBreak/>
        <w:t>ο Έλληνα</w:t>
      </w:r>
      <w:r>
        <w:rPr>
          <w:rFonts w:eastAsia="Times New Roman" w:cs="Times New Roman"/>
          <w:szCs w:val="24"/>
        </w:rPr>
        <w:t xml:space="preserve">ς φορολογούμενος! Διότι τα λεφτά αυτά φεύγουν από τον φόρο που θα πλήρωνε στο ελληνικό </w:t>
      </w:r>
      <w:r>
        <w:rPr>
          <w:rFonts w:eastAsia="Times New Roman" w:cs="Times New Roman"/>
          <w:szCs w:val="24"/>
        </w:rPr>
        <w:t>δημόσιο</w:t>
      </w:r>
      <w:r>
        <w:rPr>
          <w:rFonts w:eastAsia="Times New Roman" w:cs="Times New Roman"/>
          <w:szCs w:val="24"/>
        </w:rPr>
        <w:t xml:space="preserve">. </w:t>
      </w:r>
    </w:p>
    <w:p w14:paraId="42AEA0F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Άρα, του</w:t>
      </w:r>
      <w:r w:rsidRPr="00697679">
        <w:rPr>
          <w:rFonts w:eastAsia="Times New Roman" w:cs="Times New Roman"/>
          <w:szCs w:val="24"/>
        </w:rPr>
        <w:t xml:space="preserve"> κάνετε</w:t>
      </w:r>
      <w:r>
        <w:rPr>
          <w:rFonts w:eastAsia="Times New Roman" w:cs="Times New Roman"/>
          <w:szCs w:val="24"/>
        </w:rPr>
        <w:t xml:space="preserve"> –π</w:t>
      </w:r>
      <w:r w:rsidRPr="00697679">
        <w:rPr>
          <w:rFonts w:eastAsia="Times New Roman" w:cs="Times New Roman"/>
          <w:szCs w:val="24"/>
        </w:rPr>
        <w:t>ρόσεξε</w:t>
      </w:r>
      <w:r>
        <w:rPr>
          <w:rFonts w:eastAsia="Times New Roman" w:cs="Times New Roman"/>
          <w:szCs w:val="24"/>
        </w:rPr>
        <w:t>-</w:t>
      </w:r>
      <w:r w:rsidRPr="00697679">
        <w:rPr>
          <w:rFonts w:eastAsia="Times New Roman" w:cs="Times New Roman"/>
          <w:szCs w:val="24"/>
        </w:rPr>
        <w:t xml:space="preserve"> </w:t>
      </w:r>
      <w:r>
        <w:rPr>
          <w:rFonts w:eastAsia="Times New Roman" w:cs="Times New Roman"/>
          <w:szCs w:val="24"/>
        </w:rPr>
        <w:t xml:space="preserve">πόσα δώρα. Δώρο ένα: Παραιτείται το </w:t>
      </w:r>
      <w:r w:rsidRPr="00697679">
        <w:rPr>
          <w:rFonts w:eastAsia="Times New Roman" w:cs="Times New Roman"/>
          <w:szCs w:val="24"/>
        </w:rPr>
        <w:t xml:space="preserve">δημόσιο </w:t>
      </w:r>
      <w:r>
        <w:rPr>
          <w:rFonts w:eastAsia="Times New Roman" w:cs="Times New Roman"/>
          <w:szCs w:val="24"/>
        </w:rPr>
        <w:t xml:space="preserve">από το δικαίωμά του να πάει στα δικαστήρια και να πάρει όλο </w:t>
      </w:r>
      <w:r w:rsidRPr="00697679">
        <w:rPr>
          <w:rFonts w:eastAsia="Times New Roman" w:cs="Times New Roman"/>
          <w:szCs w:val="24"/>
        </w:rPr>
        <w:t>το ποσό</w:t>
      </w:r>
      <w:r>
        <w:rPr>
          <w:rFonts w:eastAsia="Times New Roman" w:cs="Times New Roman"/>
          <w:szCs w:val="24"/>
        </w:rPr>
        <w:t xml:space="preserve">. Δώρο δύο: Του λένε </w:t>
      </w:r>
      <w:r>
        <w:rPr>
          <w:rFonts w:eastAsia="Times New Roman" w:cs="Times New Roman"/>
          <w:szCs w:val="24"/>
        </w:rPr>
        <w:t>να συμψηφίζει και άρα να κερδίσει όλες τις ζημίε</w:t>
      </w:r>
      <w:r w:rsidRPr="00697679">
        <w:rPr>
          <w:rFonts w:eastAsia="Times New Roman" w:cs="Times New Roman"/>
          <w:szCs w:val="24"/>
        </w:rPr>
        <w:t xml:space="preserve">ς </w:t>
      </w:r>
      <w:r>
        <w:rPr>
          <w:rFonts w:eastAsia="Times New Roman" w:cs="Times New Roman"/>
          <w:szCs w:val="24"/>
        </w:rPr>
        <w:t>με το να μην πληρώσει φόρο στο ελληνικό δημόσιο. Δώρο τρία:</w:t>
      </w:r>
      <w:r w:rsidDel="00DC13F4">
        <w:rPr>
          <w:rFonts w:eastAsia="Times New Roman" w:cs="Times New Roman"/>
          <w:szCs w:val="24"/>
        </w:rPr>
        <w:t xml:space="preserve"> </w:t>
      </w:r>
      <w:r w:rsidRPr="00697679">
        <w:rPr>
          <w:rFonts w:eastAsia="Times New Roman" w:cs="Times New Roman"/>
          <w:szCs w:val="24"/>
        </w:rPr>
        <w:t xml:space="preserve">Προστίθεται παράγραφος που  </w:t>
      </w:r>
      <w:r>
        <w:rPr>
          <w:rFonts w:eastAsia="Times New Roman" w:cs="Times New Roman"/>
          <w:szCs w:val="24"/>
        </w:rPr>
        <w:t xml:space="preserve">ότι </w:t>
      </w:r>
      <w:r w:rsidRPr="00697679">
        <w:rPr>
          <w:rFonts w:eastAsia="Times New Roman" w:cs="Times New Roman"/>
          <w:szCs w:val="24"/>
        </w:rPr>
        <w:t>τώρα μπορεί να συμψηφίζει και τα έργα που κάν</w:t>
      </w:r>
      <w:r>
        <w:rPr>
          <w:rFonts w:eastAsia="Times New Roman" w:cs="Times New Roman"/>
          <w:szCs w:val="24"/>
        </w:rPr>
        <w:t>ει στον ιππόδρομο και να τα βγάζει από το τίμημα. Δηλαδή, π</w:t>
      </w:r>
      <w:r w:rsidRPr="00697679">
        <w:rPr>
          <w:rFonts w:eastAsia="Times New Roman" w:cs="Times New Roman"/>
          <w:szCs w:val="24"/>
        </w:rPr>
        <w:t>ροσέξτε</w:t>
      </w:r>
      <w:r>
        <w:rPr>
          <w:rFonts w:eastAsia="Times New Roman" w:cs="Times New Roman"/>
          <w:szCs w:val="24"/>
        </w:rPr>
        <w:t>, θ</w:t>
      </w:r>
      <w:r>
        <w:rPr>
          <w:rFonts w:eastAsia="Times New Roman" w:cs="Times New Roman"/>
          <w:szCs w:val="24"/>
        </w:rPr>
        <w:t>α</w:t>
      </w:r>
      <w:r w:rsidRPr="00697679">
        <w:rPr>
          <w:rFonts w:eastAsia="Times New Roman" w:cs="Times New Roman"/>
          <w:szCs w:val="24"/>
        </w:rPr>
        <w:t xml:space="preserve"> φτιάχνει </w:t>
      </w:r>
      <w:r>
        <w:rPr>
          <w:rFonts w:eastAsia="Times New Roman" w:cs="Times New Roman"/>
          <w:szCs w:val="24"/>
        </w:rPr>
        <w:t xml:space="preserve">έναν τοίχο, θα πηγαίνει ένα </w:t>
      </w:r>
      <w:r w:rsidRPr="00697679">
        <w:rPr>
          <w:rFonts w:eastAsia="Times New Roman" w:cs="Times New Roman"/>
          <w:szCs w:val="24"/>
        </w:rPr>
        <w:t xml:space="preserve">τιμολόγιο και τον τοίχο που θα </w:t>
      </w:r>
      <w:r>
        <w:rPr>
          <w:rFonts w:eastAsia="Times New Roman" w:cs="Times New Roman"/>
          <w:szCs w:val="24"/>
        </w:rPr>
        <w:t xml:space="preserve">βάφει θα τον πληρώνει ο Έλληνας </w:t>
      </w:r>
      <w:r w:rsidRPr="00697679">
        <w:rPr>
          <w:rFonts w:eastAsia="Times New Roman" w:cs="Times New Roman"/>
          <w:szCs w:val="24"/>
        </w:rPr>
        <w:t>φορολογούμενος</w:t>
      </w:r>
      <w:r>
        <w:rPr>
          <w:rFonts w:eastAsia="Times New Roman" w:cs="Times New Roman"/>
          <w:szCs w:val="24"/>
        </w:rPr>
        <w:t>, όχι ο επενδυτής.</w:t>
      </w:r>
    </w:p>
    <w:p w14:paraId="42AEA0F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Βρε παιδιά, </w:t>
      </w:r>
      <w:r w:rsidRPr="00697679">
        <w:rPr>
          <w:rFonts w:eastAsia="Times New Roman" w:cs="Times New Roman"/>
          <w:szCs w:val="24"/>
        </w:rPr>
        <w:t>συγγνώμη</w:t>
      </w:r>
      <w:r>
        <w:rPr>
          <w:rFonts w:eastAsia="Times New Roman" w:cs="Times New Roman"/>
          <w:szCs w:val="24"/>
        </w:rPr>
        <w:t xml:space="preserve">, δεν γράφετε έναν νόμο: «Θέλουμε να σας χαρίσουμε </w:t>
      </w:r>
      <w:r w:rsidRPr="00697679">
        <w:rPr>
          <w:rFonts w:eastAsia="Times New Roman" w:cs="Times New Roman"/>
          <w:szCs w:val="24"/>
        </w:rPr>
        <w:t>40 εκατομμύρια</w:t>
      </w:r>
      <w:r>
        <w:rPr>
          <w:rFonts w:eastAsia="Times New Roman" w:cs="Times New Roman"/>
          <w:szCs w:val="24"/>
        </w:rPr>
        <w:t xml:space="preserve">», με υπογραφή </w:t>
      </w:r>
      <w:r w:rsidRPr="00697679">
        <w:rPr>
          <w:rFonts w:eastAsia="Times New Roman" w:cs="Times New Roman"/>
          <w:szCs w:val="24"/>
        </w:rPr>
        <w:t>φαρδιά-πλατιά</w:t>
      </w:r>
      <w:r>
        <w:rPr>
          <w:rFonts w:eastAsia="Times New Roman" w:cs="Times New Roman"/>
          <w:szCs w:val="24"/>
        </w:rPr>
        <w:t xml:space="preserve"> «</w:t>
      </w:r>
      <w:r>
        <w:rPr>
          <w:rFonts w:eastAsia="Times New Roman" w:cs="Times New Roman"/>
          <w:szCs w:val="24"/>
        </w:rPr>
        <w:t>π</w:t>
      </w:r>
      <w:r w:rsidRPr="00697679">
        <w:rPr>
          <w:rFonts w:eastAsia="Times New Roman" w:cs="Times New Roman"/>
          <w:szCs w:val="24"/>
        </w:rPr>
        <w:t xml:space="preserve">ρώτη </w:t>
      </w:r>
      <w:r w:rsidRPr="00697679">
        <w:rPr>
          <w:rFonts w:eastAsia="Times New Roman" w:cs="Times New Roman"/>
          <w:szCs w:val="24"/>
        </w:rPr>
        <w:t>φορά Αριστερά</w:t>
      </w:r>
      <w:r>
        <w:rPr>
          <w:rFonts w:eastAsia="Times New Roman" w:cs="Times New Roman"/>
          <w:szCs w:val="24"/>
        </w:rPr>
        <w:t>» από κάτω,</w:t>
      </w:r>
      <w:r w:rsidRPr="00697679">
        <w:rPr>
          <w:rFonts w:eastAsia="Times New Roman" w:cs="Times New Roman"/>
          <w:szCs w:val="24"/>
        </w:rPr>
        <w:t xml:space="preserve"> </w:t>
      </w:r>
      <w:r>
        <w:rPr>
          <w:rFonts w:eastAsia="Times New Roman" w:cs="Times New Roman"/>
          <w:szCs w:val="24"/>
        </w:rPr>
        <w:t>γιατί έτσι γουστάρουμε,</w:t>
      </w:r>
      <w:r w:rsidRPr="00697679">
        <w:rPr>
          <w:rFonts w:eastAsia="Times New Roman" w:cs="Times New Roman"/>
          <w:szCs w:val="24"/>
        </w:rPr>
        <w:t xml:space="preserve"> να τελειώνουμε</w:t>
      </w:r>
      <w:r>
        <w:rPr>
          <w:rFonts w:eastAsia="Times New Roman" w:cs="Times New Roman"/>
          <w:szCs w:val="24"/>
        </w:rPr>
        <w:t>;</w:t>
      </w:r>
      <w:r w:rsidRPr="00697679">
        <w:rPr>
          <w:rFonts w:eastAsia="Times New Roman" w:cs="Times New Roman"/>
          <w:szCs w:val="24"/>
        </w:rPr>
        <w:t xml:space="preserve"> </w:t>
      </w:r>
      <w:r>
        <w:rPr>
          <w:rFonts w:eastAsia="Times New Roman" w:cs="Times New Roman"/>
          <w:szCs w:val="24"/>
        </w:rPr>
        <w:t xml:space="preserve">Γιατί μας μπερδεύετε με διάφορους νόμους και αιτιολογικές εκθέσεις και τέτοια; </w:t>
      </w:r>
    </w:p>
    <w:p w14:paraId="42AEA0F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Λοιπόν, ακούστε, επειδή είστε πράγματι διάτρητοι</w:t>
      </w:r>
      <w:r w:rsidRPr="00697679">
        <w:rPr>
          <w:rFonts w:eastAsia="Times New Roman" w:cs="Times New Roman"/>
          <w:szCs w:val="24"/>
        </w:rPr>
        <w:t xml:space="preserve"> </w:t>
      </w:r>
      <w:r>
        <w:rPr>
          <w:rFonts w:eastAsia="Times New Roman" w:cs="Times New Roman"/>
          <w:szCs w:val="24"/>
        </w:rPr>
        <w:t xml:space="preserve">και ανοιχτοί </w:t>
      </w:r>
      <w:r w:rsidRPr="00697679">
        <w:rPr>
          <w:rFonts w:eastAsia="Times New Roman" w:cs="Times New Roman"/>
          <w:szCs w:val="24"/>
        </w:rPr>
        <w:t xml:space="preserve">και </w:t>
      </w:r>
      <w:proofErr w:type="spellStart"/>
      <w:r>
        <w:rPr>
          <w:rFonts w:eastAsia="Times New Roman" w:cs="Times New Roman"/>
          <w:szCs w:val="24"/>
        </w:rPr>
        <w:t>Πετσίτηδες</w:t>
      </w:r>
      <w:proofErr w:type="spellEnd"/>
      <w:r>
        <w:rPr>
          <w:rFonts w:eastAsia="Times New Roman" w:cs="Times New Roman"/>
          <w:szCs w:val="24"/>
        </w:rPr>
        <w:t xml:space="preserve"> </w:t>
      </w:r>
      <w:r>
        <w:rPr>
          <w:rFonts w:eastAsia="Times New Roman" w:cs="Times New Roman"/>
          <w:szCs w:val="24"/>
        </w:rPr>
        <w:t>και από όλα, δ</w:t>
      </w:r>
      <w:r w:rsidRPr="00697679">
        <w:rPr>
          <w:rFonts w:eastAsia="Times New Roman" w:cs="Times New Roman"/>
          <w:szCs w:val="24"/>
        </w:rPr>
        <w:t xml:space="preserve">εν θέλω κανένας από </w:t>
      </w:r>
      <w:r w:rsidRPr="00697679">
        <w:rPr>
          <w:rFonts w:eastAsia="Times New Roman" w:cs="Times New Roman"/>
          <w:szCs w:val="24"/>
        </w:rPr>
        <w:t xml:space="preserve">σας να έχει την ψευδαίσθηση ότι οτιδήποτε </w:t>
      </w:r>
      <w:r>
        <w:rPr>
          <w:rFonts w:eastAsia="Times New Roman" w:cs="Times New Roman"/>
          <w:szCs w:val="24"/>
        </w:rPr>
        <w:t xml:space="preserve">από όλα αυτά </w:t>
      </w:r>
      <w:r w:rsidRPr="00697679">
        <w:rPr>
          <w:rFonts w:eastAsia="Times New Roman" w:cs="Times New Roman"/>
          <w:szCs w:val="24"/>
        </w:rPr>
        <w:t xml:space="preserve">τα σκανδαλώδη </w:t>
      </w:r>
      <w:r>
        <w:rPr>
          <w:rFonts w:eastAsia="Times New Roman" w:cs="Times New Roman"/>
          <w:szCs w:val="24"/>
        </w:rPr>
        <w:t xml:space="preserve">και ερεβώδη που </w:t>
      </w:r>
      <w:r w:rsidRPr="00697679">
        <w:rPr>
          <w:rFonts w:eastAsia="Times New Roman" w:cs="Times New Roman"/>
          <w:szCs w:val="24"/>
        </w:rPr>
        <w:t>κάνετε διαλα</w:t>
      </w:r>
      <w:r>
        <w:rPr>
          <w:rFonts w:eastAsia="Times New Roman" w:cs="Times New Roman"/>
          <w:szCs w:val="24"/>
        </w:rPr>
        <w:t>νθάνει της</w:t>
      </w:r>
      <w:r w:rsidRPr="00697679">
        <w:rPr>
          <w:rFonts w:eastAsia="Times New Roman" w:cs="Times New Roman"/>
          <w:szCs w:val="24"/>
        </w:rPr>
        <w:t xml:space="preserve"> προσοχής </w:t>
      </w:r>
      <w:r>
        <w:rPr>
          <w:rFonts w:eastAsia="Times New Roman" w:cs="Times New Roman"/>
          <w:szCs w:val="24"/>
        </w:rPr>
        <w:t>μας.</w:t>
      </w:r>
      <w:r w:rsidRPr="00697679">
        <w:rPr>
          <w:rFonts w:eastAsia="Times New Roman" w:cs="Times New Roman"/>
          <w:szCs w:val="24"/>
        </w:rPr>
        <w:t xml:space="preserve"> Τα παρακολουθούμε </w:t>
      </w:r>
      <w:r>
        <w:rPr>
          <w:rFonts w:eastAsia="Times New Roman" w:cs="Times New Roman"/>
          <w:szCs w:val="24"/>
        </w:rPr>
        <w:t>όλα</w:t>
      </w:r>
      <w:r w:rsidRPr="00697679">
        <w:rPr>
          <w:rFonts w:eastAsia="Times New Roman" w:cs="Times New Roman"/>
          <w:szCs w:val="24"/>
        </w:rPr>
        <w:t xml:space="preserve"> και όποιος βάζει </w:t>
      </w:r>
      <w:r>
        <w:rPr>
          <w:rFonts w:eastAsia="Times New Roman" w:cs="Times New Roman"/>
          <w:szCs w:val="24"/>
        </w:rPr>
        <w:t>υπογραφή</w:t>
      </w:r>
      <w:r w:rsidRPr="00697679">
        <w:rPr>
          <w:rFonts w:eastAsia="Times New Roman" w:cs="Times New Roman"/>
          <w:szCs w:val="24"/>
        </w:rPr>
        <w:t xml:space="preserve"> σε τέτοια θα πάει φυλακή</w:t>
      </w:r>
      <w:r>
        <w:rPr>
          <w:rFonts w:eastAsia="Times New Roman" w:cs="Times New Roman"/>
          <w:szCs w:val="24"/>
        </w:rPr>
        <w:t>,</w:t>
      </w:r>
      <w:r w:rsidRPr="00697679">
        <w:rPr>
          <w:rFonts w:eastAsia="Times New Roman" w:cs="Times New Roman"/>
          <w:szCs w:val="24"/>
        </w:rPr>
        <w:t xml:space="preserve"> για να είμαστε </w:t>
      </w:r>
      <w:proofErr w:type="spellStart"/>
      <w:r w:rsidRPr="00697679">
        <w:rPr>
          <w:rFonts w:eastAsia="Times New Roman" w:cs="Times New Roman"/>
          <w:szCs w:val="24"/>
        </w:rPr>
        <w:t>συνεννοημένοι</w:t>
      </w:r>
      <w:proofErr w:type="spellEnd"/>
      <w:r>
        <w:rPr>
          <w:rFonts w:eastAsia="Times New Roman" w:cs="Times New Roman"/>
          <w:szCs w:val="24"/>
        </w:rPr>
        <w:t>.</w:t>
      </w:r>
      <w:r w:rsidRPr="00697679">
        <w:rPr>
          <w:rFonts w:eastAsia="Times New Roman" w:cs="Times New Roman"/>
          <w:szCs w:val="24"/>
        </w:rPr>
        <w:t xml:space="preserve"> Αυτό είναι καραμπινάτη απιστία</w:t>
      </w:r>
      <w:r w:rsidRPr="00697679">
        <w:rPr>
          <w:rFonts w:eastAsia="Times New Roman" w:cs="Times New Roman"/>
          <w:szCs w:val="24"/>
        </w:rPr>
        <w:t xml:space="preserve"> κατά του ελληνικού δημοσίου και τα υπόλοιπα είναι </w:t>
      </w:r>
      <w:proofErr w:type="spellStart"/>
      <w:r>
        <w:rPr>
          <w:rFonts w:eastAsia="Times New Roman" w:cs="Times New Roman"/>
          <w:szCs w:val="24"/>
        </w:rPr>
        <w:t>ερευνητέα</w:t>
      </w:r>
      <w:proofErr w:type="spellEnd"/>
      <w:r>
        <w:rPr>
          <w:rFonts w:eastAsia="Times New Roman" w:cs="Times New Roman"/>
          <w:szCs w:val="24"/>
        </w:rPr>
        <w:t xml:space="preserve">. </w:t>
      </w:r>
      <w:r w:rsidRPr="00697679">
        <w:rPr>
          <w:rFonts w:eastAsia="Times New Roman" w:cs="Times New Roman"/>
          <w:szCs w:val="24"/>
        </w:rPr>
        <w:t xml:space="preserve">Πάντως </w:t>
      </w:r>
      <w:r>
        <w:rPr>
          <w:rFonts w:eastAsia="Times New Roman" w:cs="Times New Roman"/>
          <w:szCs w:val="24"/>
        </w:rPr>
        <w:t xml:space="preserve">ως προς </w:t>
      </w:r>
      <w:r w:rsidRPr="00697679">
        <w:rPr>
          <w:rFonts w:eastAsia="Times New Roman" w:cs="Times New Roman"/>
          <w:szCs w:val="24"/>
        </w:rPr>
        <w:t>την απιστία για το άρθρο που διάβασα</w:t>
      </w:r>
      <w:r>
        <w:rPr>
          <w:rFonts w:eastAsia="Times New Roman" w:cs="Times New Roman"/>
          <w:szCs w:val="24"/>
        </w:rPr>
        <w:t>,</w:t>
      </w:r>
      <w:r w:rsidRPr="00697679">
        <w:rPr>
          <w:rFonts w:eastAsia="Times New Roman" w:cs="Times New Roman"/>
          <w:szCs w:val="24"/>
        </w:rPr>
        <w:t xml:space="preserve"> </w:t>
      </w:r>
      <w:r>
        <w:rPr>
          <w:rFonts w:eastAsia="Times New Roman" w:cs="Times New Roman"/>
          <w:szCs w:val="24"/>
        </w:rPr>
        <w:t xml:space="preserve">δεν τίθεται η </w:t>
      </w:r>
      <w:r w:rsidRPr="00697679">
        <w:rPr>
          <w:rFonts w:eastAsia="Times New Roman" w:cs="Times New Roman"/>
          <w:szCs w:val="24"/>
        </w:rPr>
        <w:t>παραμικρή αμφιβολία</w:t>
      </w:r>
      <w:r>
        <w:rPr>
          <w:rFonts w:eastAsia="Times New Roman" w:cs="Times New Roman"/>
          <w:szCs w:val="24"/>
        </w:rPr>
        <w:t>.</w:t>
      </w:r>
      <w:r w:rsidRPr="00697679">
        <w:rPr>
          <w:rFonts w:eastAsia="Times New Roman" w:cs="Times New Roman"/>
          <w:szCs w:val="24"/>
        </w:rPr>
        <w:t xml:space="preserve"> Θα σας </w:t>
      </w:r>
      <w:r>
        <w:rPr>
          <w:rFonts w:eastAsia="Times New Roman" w:cs="Times New Roman"/>
          <w:szCs w:val="24"/>
        </w:rPr>
        <w:t xml:space="preserve">το </w:t>
      </w:r>
      <w:r w:rsidRPr="00697679">
        <w:rPr>
          <w:rFonts w:eastAsia="Times New Roman" w:cs="Times New Roman"/>
          <w:szCs w:val="24"/>
        </w:rPr>
        <w:t xml:space="preserve">εξηγήσει ο φίλος </w:t>
      </w:r>
      <w:r>
        <w:rPr>
          <w:rFonts w:eastAsia="Times New Roman" w:cs="Times New Roman"/>
          <w:szCs w:val="24"/>
        </w:rPr>
        <w:t xml:space="preserve">σας, </w:t>
      </w:r>
      <w:r w:rsidRPr="00697679">
        <w:rPr>
          <w:rFonts w:eastAsia="Times New Roman" w:cs="Times New Roman"/>
          <w:szCs w:val="24"/>
        </w:rPr>
        <w:t>ο</w:t>
      </w:r>
      <w:r>
        <w:rPr>
          <w:rFonts w:eastAsia="Times New Roman" w:cs="Times New Roman"/>
          <w:szCs w:val="24"/>
        </w:rPr>
        <w:t xml:space="preserve"> κ.</w:t>
      </w:r>
      <w:r w:rsidRPr="00697679">
        <w:rPr>
          <w:rFonts w:eastAsia="Times New Roman" w:cs="Times New Roman"/>
          <w:szCs w:val="24"/>
        </w:rPr>
        <w:t xml:space="preserve"> </w:t>
      </w:r>
      <w:proofErr w:type="spellStart"/>
      <w:r w:rsidRPr="00697679">
        <w:rPr>
          <w:rFonts w:eastAsia="Times New Roman" w:cs="Times New Roman"/>
          <w:szCs w:val="24"/>
        </w:rPr>
        <w:t>Βαξεβάνης</w:t>
      </w:r>
      <w:proofErr w:type="spellEnd"/>
      <w:r>
        <w:rPr>
          <w:rFonts w:eastAsia="Times New Roman" w:cs="Times New Roman"/>
          <w:szCs w:val="24"/>
        </w:rPr>
        <w:t>.</w:t>
      </w:r>
    </w:p>
    <w:p w14:paraId="42AEA0FF" w14:textId="77777777" w:rsidR="00F00D30" w:rsidRDefault="00AE51A4">
      <w:pPr>
        <w:spacing w:line="600" w:lineRule="auto"/>
        <w:ind w:firstLine="720"/>
        <w:jc w:val="both"/>
        <w:rPr>
          <w:rFonts w:eastAsia="Times New Roman" w:cs="Times New Roman"/>
          <w:szCs w:val="24"/>
        </w:rPr>
      </w:pPr>
      <w:r w:rsidRPr="00697679">
        <w:rPr>
          <w:rFonts w:eastAsia="Times New Roman" w:cs="Times New Roman"/>
          <w:szCs w:val="24"/>
        </w:rPr>
        <w:t xml:space="preserve">Να </w:t>
      </w:r>
      <w:r>
        <w:rPr>
          <w:rFonts w:eastAsia="Times New Roman" w:cs="Times New Roman"/>
          <w:szCs w:val="24"/>
        </w:rPr>
        <w:t xml:space="preserve">είστε καλά. </w:t>
      </w:r>
    </w:p>
    <w:p w14:paraId="42AEA100" w14:textId="77777777" w:rsidR="00F00D30" w:rsidRDefault="00AE51A4">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w:t>
      </w:r>
      <w:r>
        <w:rPr>
          <w:rFonts w:eastAsia="Times New Roman" w:cs="Times New Roman"/>
          <w:szCs w:val="24"/>
        </w:rPr>
        <w:t xml:space="preserve">της Νέας </w:t>
      </w:r>
      <w:r>
        <w:rPr>
          <w:rFonts w:eastAsia="Times New Roman" w:cs="Times New Roman"/>
          <w:szCs w:val="24"/>
        </w:rPr>
        <w:t>Δημοκρατίας</w:t>
      </w:r>
      <w:r w:rsidRPr="00517DAE">
        <w:rPr>
          <w:rFonts w:eastAsia="Times New Roman" w:cs="Times New Roman"/>
          <w:szCs w:val="24"/>
        </w:rPr>
        <w:t>)</w:t>
      </w:r>
    </w:p>
    <w:p w14:paraId="42AEA101" w14:textId="77777777" w:rsidR="00F00D30" w:rsidRDefault="00AE51A4">
      <w:pPr>
        <w:spacing w:line="600" w:lineRule="auto"/>
        <w:ind w:firstLine="720"/>
        <w:jc w:val="both"/>
        <w:rPr>
          <w:rFonts w:eastAsia="Times New Roman" w:cs="Times New Roman"/>
          <w:szCs w:val="24"/>
        </w:rPr>
      </w:pPr>
      <w:r w:rsidRPr="000F2034">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w:t>
      </w:r>
      <w:r>
        <w:rPr>
          <w:rFonts w:eastAsia="Times New Roman" w:cs="Times New Roman"/>
          <w:szCs w:val="24"/>
        </w:rPr>
        <w:t xml:space="preserve">ΙΖΕΛΟΣ» και ενημερώθηκαν για </w:t>
      </w:r>
      <w:r>
        <w:rPr>
          <w:rFonts w:eastAsia="Times New Roman" w:cs="Times New Roman"/>
          <w:szCs w:val="24"/>
        </w:rPr>
        <w:lastRenderedPageBreak/>
        <w:t xml:space="preserve">την ιστορία του κτηρίου και τον τρόπο οργάνωσης </w:t>
      </w:r>
      <w:r w:rsidRPr="00697679">
        <w:rPr>
          <w:rFonts w:eastAsia="Times New Roman" w:cs="Times New Roman"/>
          <w:szCs w:val="24"/>
        </w:rPr>
        <w:t xml:space="preserve">και λειτουργίας της </w:t>
      </w:r>
      <w:r>
        <w:rPr>
          <w:rFonts w:eastAsia="Times New Roman" w:cs="Times New Roman"/>
          <w:szCs w:val="24"/>
        </w:rPr>
        <w:t>Βουλής, τριάντα δύο</w:t>
      </w:r>
      <w:r w:rsidRPr="00697679">
        <w:rPr>
          <w:rFonts w:eastAsia="Times New Roman" w:cs="Times New Roman"/>
          <w:szCs w:val="24"/>
        </w:rPr>
        <w:t xml:space="preserve"> μαθήτριες</w:t>
      </w:r>
      <w:r>
        <w:rPr>
          <w:rFonts w:eastAsia="Times New Roman" w:cs="Times New Roman"/>
          <w:szCs w:val="24"/>
        </w:rPr>
        <w:t xml:space="preserve"> και οι μαθητές και δύο </w:t>
      </w:r>
      <w:proofErr w:type="spellStart"/>
      <w:r>
        <w:rPr>
          <w:rFonts w:eastAsia="Times New Roman" w:cs="Times New Roman"/>
          <w:szCs w:val="24"/>
        </w:rPr>
        <w:t>συνοδοί</w:t>
      </w:r>
      <w:r w:rsidRPr="00697679">
        <w:rPr>
          <w:rFonts w:eastAsia="Times New Roman" w:cs="Times New Roman"/>
          <w:szCs w:val="24"/>
        </w:rPr>
        <w:t>εκπαιδευτικοί</w:t>
      </w:r>
      <w:proofErr w:type="spellEnd"/>
      <w:r w:rsidRPr="00697679">
        <w:rPr>
          <w:rFonts w:eastAsia="Times New Roman" w:cs="Times New Roman"/>
          <w:szCs w:val="24"/>
        </w:rPr>
        <w:t xml:space="preserve"> από το Πρότυπο Πειραματικό Γυμνάσιο Πανεπιστημίου Πατρών</w:t>
      </w:r>
      <w:r>
        <w:rPr>
          <w:rFonts w:eastAsia="Times New Roman" w:cs="Times New Roman"/>
          <w:szCs w:val="24"/>
        </w:rPr>
        <w:t>.</w:t>
      </w:r>
    </w:p>
    <w:p w14:paraId="42AEA10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42AEA103"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42AEA10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Ολοκληρώθηκε </w:t>
      </w:r>
      <w:r w:rsidRPr="00697679">
        <w:rPr>
          <w:rFonts w:eastAsia="Times New Roman" w:cs="Times New Roman"/>
          <w:szCs w:val="24"/>
        </w:rPr>
        <w:t>ο κατάλογος των ομιλητών και θα περάσουμε στους Κοινοβουλευτικούς Εκπροσώπους που δεν έχουν πάρει το</w:t>
      </w:r>
      <w:r>
        <w:rPr>
          <w:rFonts w:eastAsia="Times New Roman" w:cs="Times New Roman"/>
          <w:szCs w:val="24"/>
        </w:rPr>
        <w:t>ν</w:t>
      </w:r>
      <w:r w:rsidRPr="00697679">
        <w:rPr>
          <w:rFonts w:eastAsia="Times New Roman" w:cs="Times New Roman"/>
          <w:szCs w:val="24"/>
        </w:rPr>
        <w:t xml:space="preserve"> λόγο</w:t>
      </w:r>
      <w:r>
        <w:rPr>
          <w:rFonts w:eastAsia="Times New Roman" w:cs="Times New Roman"/>
          <w:szCs w:val="24"/>
        </w:rPr>
        <w:t>.</w:t>
      </w:r>
    </w:p>
    <w:p w14:paraId="42AEA10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έχει τον λόγο.</w:t>
      </w:r>
    </w:p>
    <w:p w14:paraId="42AEA106"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sidRPr="00697679">
        <w:rPr>
          <w:rFonts w:eastAsia="Times New Roman" w:cs="Times New Roman"/>
          <w:szCs w:val="24"/>
        </w:rPr>
        <w:t>Ευχαριστώ</w:t>
      </w:r>
      <w:r>
        <w:rPr>
          <w:rFonts w:eastAsia="Times New Roman" w:cs="Times New Roman"/>
          <w:szCs w:val="24"/>
        </w:rPr>
        <w:t>,</w:t>
      </w:r>
      <w:r w:rsidRPr="00697679">
        <w:rPr>
          <w:rFonts w:eastAsia="Times New Roman" w:cs="Times New Roman"/>
          <w:szCs w:val="24"/>
        </w:rPr>
        <w:t xml:space="preserve"> κυρία Πρόεδρε</w:t>
      </w:r>
      <w:r>
        <w:rPr>
          <w:rFonts w:eastAsia="Times New Roman" w:cs="Times New Roman"/>
          <w:szCs w:val="24"/>
        </w:rPr>
        <w:t>.</w:t>
      </w:r>
    </w:p>
    <w:p w14:paraId="42AEA107" w14:textId="77777777" w:rsidR="00F00D30" w:rsidRDefault="00AE51A4">
      <w:pPr>
        <w:spacing w:line="600" w:lineRule="auto"/>
        <w:ind w:firstLine="720"/>
        <w:jc w:val="both"/>
        <w:rPr>
          <w:rFonts w:eastAsia="Times New Roman" w:cs="Times New Roman"/>
          <w:szCs w:val="24"/>
        </w:rPr>
      </w:pPr>
      <w:r w:rsidRPr="00697679">
        <w:rPr>
          <w:rFonts w:eastAsia="Times New Roman" w:cs="Times New Roman"/>
          <w:szCs w:val="24"/>
        </w:rPr>
        <w:t>Με το σημερινό</w:t>
      </w:r>
      <w:r w:rsidRPr="00697679">
        <w:rPr>
          <w:rFonts w:eastAsia="Times New Roman" w:cs="Times New Roman"/>
          <w:szCs w:val="24"/>
        </w:rPr>
        <w:t xml:space="preserve"> νομοσχέδιο για την Αναπτυξιακή Τράπεζα </w:t>
      </w:r>
      <w:r>
        <w:rPr>
          <w:rFonts w:eastAsia="Times New Roman" w:cs="Times New Roman"/>
          <w:szCs w:val="24"/>
        </w:rPr>
        <w:t>προσ</w:t>
      </w:r>
      <w:r w:rsidRPr="00697679">
        <w:rPr>
          <w:rFonts w:eastAsia="Times New Roman" w:cs="Times New Roman"/>
          <w:szCs w:val="24"/>
        </w:rPr>
        <w:t>τίθεται μία ακόμη πράξη</w:t>
      </w:r>
      <w:r>
        <w:rPr>
          <w:rFonts w:eastAsia="Times New Roman" w:cs="Times New Roman"/>
          <w:szCs w:val="24"/>
        </w:rPr>
        <w:t>,</w:t>
      </w:r>
      <w:r w:rsidRPr="00697679">
        <w:rPr>
          <w:rFonts w:eastAsia="Times New Roman" w:cs="Times New Roman"/>
          <w:szCs w:val="24"/>
        </w:rPr>
        <w:t xml:space="preserve"> ένα ακόμα έργο</w:t>
      </w:r>
      <w:r>
        <w:rPr>
          <w:rFonts w:eastAsia="Times New Roman" w:cs="Times New Roman"/>
          <w:szCs w:val="24"/>
        </w:rPr>
        <w:t>, σ’</w:t>
      </w:r>
      <w:r w:rsidRPr="00697679">
        <w:rPr>
          <w:rFonts w:eastAsia="Times New Roman" w:cs="Times New Roman"/>
          <w:szCs w:val="24"/>
        </w:rPr>
        <w:t xml:space="preserve"> ένα πολύ μεγάλο έργο</w:t>
      </w:r>
      <w:r>
        <w:rPr>
          <w:rFonts w:eastAsia="Times New Roman" w:cs="Times New Roman"/>
          <w:szCs w:val="24"/>
        </w:rPr>
        <w:t>,</w:t>
      </w:r>
      <w:r w:rsidRPr="00697679">
        <w:rPr>
          <w:rFonts w:eastAsia="Times New Roman" w:cs="Times New Roman"/>
          <w:szCs w:val="24"/>
        </w:rPr>
        <w:t xml:space="preserve"> το οποίο</w:t>
      </w:r>
      <w:r>
        <w:rPr>
          <w:rFonts w:eastAsia="Times New Roman" w:cs="Times New Roman"/>
          <w:szCs w:val="24"/>
        </w:rPr>
        <w:t>,</w:t>
      </w:r>
      <w:r w:rsidRPr="00697679">
        <w:rPr>
          <w:rFonts w:eastAsia="Times New Roman" w:cs="Times New Roman"/>
          <w:szCs w:val="24"/>
        </w:rPr>
        <w:t xml:space="preserve"> μαζί με τη διάσωση της </w:t>
      </w:r>
      <w:r>
        <w:rPr>
          <w:rFonts w:eastAsia="Times New Roman" w:cs="Times New Roman"/>
          <w:szCs w:val="24"/>
        </w:rPr>
        <w:t>ε</w:t>
      </w:r>
      <w:r w:rsidRPr="00697679">
        <w:rPr>
          <w:rFonts w:eastAsia="Times New Roman" w:cs="Times New Roman"/>
          <w:szCs w:val="24"/>
        </w:rPr>
        <w:t>λληνικής οικονομίας και της ελληνικής κοινωνίας στα χρόνια του μνημονίου</w:t>
      </w:r>
      <w:r>
        <w:rPr>
          <w:rFonts w:eastAsia="Times New Roman" w:cs="Times New Roman"/>
          <w:szCs w:val="24"/>
        </w:rPr>
        <w:t>, ανέλαβε</w:t>
      </w:r>
      <w:r w:rsidRPr="00697679">
        <w:rPr>
          <w:rFonts w:eastAsia="Times New Roman" w:cs="Times New Roman"/>
          <w:szCs w:val="24"/>
        </w:rPr>
        <w:t xml:space="preserve"> η Κυβέρνηση </w:t>
      </w:r>
      <w:r>
        <w:rPr>
          <w:rFonts w:eastAsia="Times New Roman" w:cs="Times New Roman"/>
          <w:szCs w:val="24"/>
        </w:rPr>
        <w:t xml:space="preserve">ΣΥΡΙΖΑ, </w:t>
      </w:r>
      <w:r w:rsidRPr="00697679">
        <w:rPr>
          <w:rFonts w:eastAsia="Times New Roman" w:cs="Times New Roman"/>
          <w:szCs w:val="24"/>
        </w:rPr>
        <w:t xml:space="preserve">το έργο μιας </w:t>
      </w:r>
      <w:r>
        <w:rPr>
          <w:rFonts w:eastAsia="Times New Roman" w:cs="Times New Roman"/>
          <w:szCs w:val="24"/>
        </w:rPr>
        <w:t>α</w:t>
      </w:r>
      <w:r w:rsidRPr="00697679">
        <w:rPr>
          <w:rFonts w:eastAsia="Times New Roman" w:cs="Times New Roman"/>
          <w:szCs w:val="24"/>
        </w:rPr>
        <w:t xml:space="preserve">ναγέννησης της </w:t>
      </w:r>
      <w:r>
        <w:rPr>
          <w:rFonts w:eastAsia="Times New Roman" w:cs="Times New Roman"/>
          <w:szCs w:val="24"/>
        </w:rPr>
        <w:t>ε</w:t>
      </w:r>
      <w:r w:rsidRPr="00697679">
        <w:rPr>
          <w:rFonts w:eastAsia="Times New Roman" w:cs="Times New Roman"/>
          <w:szCs w:val="24"/>
        </w:rPr>
        <w:t>λληνικής οικονομίας και ενός νέου προσανατολισμού</w:t>
      </w:r>
      <w:r>
        <w:rPr>
          <w:rFonts w:eastAsia="Times New Roman" w:cs="Times New Roman"/>
          <w:szCs w:val="24"/>
        </w:rPr>
        <w:t xml:space="preserve">. Είναι </w:t>
      </w:r>
      <w:r>
        <w:rPr>
          <w:rFonts w:eastAsia="Times New Roman" w:cs="Times New Roman"/>
          <w:szCs w:val="24"/>
        </w:rPr>
        <w:lastRenderedPageBreak/>
        <w:t xml:space="preserve">έργο για </w:t>
      </w:r>
      <w:r w:rsidRPr="00697679">
        <w:rPr>
          <w:rFonts w:eastAsia="Times New Roman" w:cs="Times New Roman"/>
          <w:szCs w:val="24"/>
        </w:rPr>
        <w:t>εκσυγχρονισμό και εκδημοκρατισμό της διοίκησης</w:t>
      </w:r>
      <w:r>
        <w:rPr>
          <w:rFonts w:eastAsia="Times New Roman" w:cs="Times New Roman"/>
          <w:szCs w:val="24"/>
        </w:rPr>
        <w:t>,</w:t>
      </w:r>
      <w:r w:rsidRPr="00697679">
        <w:rPr>
          <w:rFonts w:eastAsia="Times New Roman" w:cs="Times New Roman"/>
          <w:szCs w:val="24"/>
        </w:rPr>
        <w:t xml:space="preserve"> εκσυγχρονισμό του πλαισίου για την</w:t>
      </w:r>
      <w:r>
        <w:rPr>
          <w:rFonts w:eastAsia="Times New Roman" w:cs="Times New Roman"/>
          <w:szCs w:val="24"/>
        </w:rPr>
        <w:t xml:space="preserve"> οικονομία και τις βάσεις για μι</w:t>
      </w:r>
      <w:r w:rsidRPr="00697679">
        <w:rPr>
          <w:rFonts w:eastAsia="Times New Roman" w:cs="Times New Roman"/>
          <w:szCs w:val="24"/>
        </w:rPr>
        <w:t xml:space="preserve">α νέα </w:t>
      </w:r>
      <w:proofErr w:type="spellStart"/>
      <w:r w:rsidRPr="00697679">
        <w:rPr>
          <w:rFonts w:eastAsia="Times New Roman" w:cs="Times New Roman"/>
          <w:szCs w:val="24"/>
        </w:rPr>
        <w:t>στοχοθεσία</w:t>
      </w:r>
      <w:proofErr w:type="spellEnd"/>
      <w:r>
        <w:rPr>
          <w:rFonts w:eastAsia="Times New Roman" w:cs="Times New Roman"/>
          <w:szCs w:val="24"/>
        </w:rPr>
        <w:t>, για μι</w:t>
      </w:r>
      <w:r w:rsidRPr="00697679">
        <w:rPr>
          <w:rFonts w:eastAsia="Times New Roman" w:cs="Times New Roman"/>
          <w:szCs w:val="24"/>
        </w:rPr>
        <w:t xml:space="preserve">α νέα τοποθέτηση της </w:t>
      </w:r>
      <w:r>
        <w:rPr>
          <w:rFonts w:eastAsia="Times New Roman" w:cs="Times New Roman"/>
          <w:szCs w:val="24"/>
        </w:rPr>
        <w:t>ε</w:t>
      </w:r>
      <w:r w:rsidRPr="00697679">
        <w:rPr>
          <w:rFonts w:eastAsia="Times New Roman" w:cs="Times New Roman"/>
          <w:szCs w:val="24"/>
        </w:rPr>
        <w:t>λληνικής οικονομίας στον παγκόσμιο καταμερισμό</w:t>
      </w:r>
      <w:r>
        <w:rPr>
          <w:rFonts w:eastAsia="Times New Roman" w:cs="Times New Roman"/>
          <w:szCs w:val="24"/>
        </w:rPr>
        <w:t>.</w:t>
      </w:r>
    </w:p>
    <w:p w14:paraId="42AEA10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w:t>
      </w:r>
      <w:r w:rsidRPr="00697679">
        <w:rPr>
          <w:rFonts w:eastAsia="Times New Roman" w:cs="Times New Roman"/>
          <w:szCs w:val="24"/>
        </w:rPr>
        <w:t xml:space="preserve"> ελληνική οικονομία βρέθηκε ανυπεράσπιστη και αδύναμη</w:t>
      </w:r>
      <w:r>
        <w:rPr>
          <w:rFonts w:eastAsia="Times New Roman" w:cs="Times New Roman"/>
          <w:szCs w:val="24"/>
        </w:rPr>
        <w:t>,</w:t>
      </w:r>
      <w:r w:rsidRPr="00697679">
        <w:rPr>
          <w:rFonts w:eastAsia="Times New Roman" w:cs="Times New Roman"/>
          <w:szCs w:val="24"/>
        </w:rPr>
        <w:t xml:space="preserve"> ανοχύρωτη στη θύελλα του 2008</w:t>
      </w:r>
      <w:r>
        <w:rPr>
          <w:rFonts w:eastAsia="Times New Roman" w:cs="Times New Roman"/>
          <w:szCs w:val="24"/>
        </w:rPr>
        <w:t>.</w:t>
      </w:r>
      <w:r w:rsidRPr="00697679">
        <w:rPr>
          <w:rFonts w:eastAsia="Times New Roman" w:cs="Times New Roman"/>
          <w:szCs w:val="24"/>
        </w:rPr>
        <w:t xml:space="preserve"> Το 2010 συνετρίβη υπό το βάρος</w:t>
      </w:r>
      <w:r>
        <w:rPr>
          <w:rFonts w:eastAsia="Times New Roman" w:cs="Times New Roman"/>
          <w:szCs w:val="24"/>
        </w:rPr>
        <w:t xml:space="preserve"> των διεθνών προβλημάτων</w:t>
      </w:r>
      <w:r w:rsidRPr="00697679">
        <w:rPr>
          <w:rFonts w:eastAsia="Times New Roman" w:cs="Times New Roman"/>
          <w:szCs w:val="24"/>
        </w:rPr>
        <w:t xml:space="preserve"> και από την έλλειψη της δικής της προπαρασκευής</w:t>
      </w:r>
      <w:r>
        <w:rPr>
          <w:rFonts w:eastAsia="Times New Roman" w:cs="Times New Roman"/>
          <w:szCs w:val="24"/>
        </w:rPr>
        <w:t>.</w:t>
      </w:r>
      <w:r w:rsidRPr="00697679">
        <w:rPr>
          <w:rFonts w:eastAsia="Times New Roman" w:cs="Times New Roman"/>
          <w:szCs w:val="24"/>
        </w:rPr>
        <w:t xml:space="preserve"> Επί δεκαετίες η ε</w:t>
      </w:r>
      <w:r w:rsidRPr="00697679">
        <w:rPr>
          <w:rFonts w:eastAsia="Times New Roman" w:cs="Times New Roman"/>
          <w:szCs w:val="24"/>
        </w:rPr>
        <w:t>λληνική οικονομία στηρίχθηκε</w:t>
      </w:r>
      <w:r>
        <w:rPr>
          <w:rFonts w:eastAsia="Times New Roman" w:cs="Times New Roman"/>
          <w:szCs w:val="24"/>
        </w:rPr>
        <w:t xml:space="preserve"> σε αυτό</w:t>
      </w:r>
      <w:r w:rsidRPr="00697679">
        <w:rPr>
          <w:rFonts w:eastAsia="Times New Roman" w:cs="Times New Roman"/>
          <w:szCs w:val="24"/>
        </w:rPr>
        <w:t xml:space="preserve"> το τρίγωνο της διαπλοκής το οποίο </w:t>
      </w:r>
      <w:proofErr w:type="spellStart"/>
      <w:r>
        <w:rPr>
          <w:rFonts w:eastAsia="Times New Roman" w:cs="Times New Roman"/>
          <w:szCs w:val="24"/>
        </w:rPr>
        <w:t>περιγράφηκε</w:t>
      </w:r>
      <w:proofErr w:type="spellEnd"/>
      <w:r w:rsidRPr="00697679">
        <w:rPr>
          <w:rFonts w:eastAsia="Times New Roman" w:cs="Times New Roman"/>
          <w:szCs w:val="24"/>
        </w:rPr>
        <w:t xml:space="preserve"> ως</w:t>
      </w:r>
      <w:r>
        <w:rPr>
          <w:rFonts w:eastAsia="Times New Roman" w:cs="Times New Roman"/>
          <w:szCs w:val="24"/>
        </w:rPr>
        <w:t>:</w:t>
      </w:r>
      <w:r w:rsidRPr="00697679">
        <w:rPr>
          <w:rFonts w:eastAsia="Times New Roman" w:cs="Times New Roman"/>
          <w:szCs w:val="24"/>
        </w:rPr>
        <w:t xml:space="preserve"> </w:t>
      </w:r>
      <w:r>
        <w:rPr>
          <w:rFonts w:eastAsia="Times New Roman" w:cs="Times New Roman"/>
          <w:szCs w:val="24"/>
        </w:rPr>
        <w:t>τ</w:t>
      </w:r>
      <w:r w:rsidRPr="00697679">
        <w:rPr>
          <w:rFonts w:eastAsia="Times New Roman" w:cs="Times New Roman"/>
          <w:szCs w:val="24"/>
        </w:rPr>
        <w:t>ράπεζες</w:t>
      </w:r>
      <w:r>
        <w:rPr>
          <w:rFonts w:eastAsia="Times New Roman" w:cs="Times New Roman"/>
          <w:szCs w:val="24"/>
        </w:rPr>
        <w:t>,</w:t>
      </w:r>
      <w:r w:rsidRPr="00697679">
        <w:rPr>
          <w:rFonts w:eastAsia="Times New Roman" w:cs="Times New Roman"/>
          <w:szCs w:val="24"/>
        </w:rPr>
        <w:t xml:space="preserve"> εκτελεστική εξουσία και </w:t>
      </w:r>
      <w:proofErr w:type="spellStart"/>
      <w:r>
        <w:rPr>
          <w:rFonts w:eastAsia="Times New Roman" w:cs="Times New Roman"/>
          <w:szCs w:val="24"/>
        </w:rPr>
        <w:t>μίντια</w:t>
      </w:r>
      <w:proofErr w:type="spellEnd"/>
      <w:r>
        <w:rPr>
          <w:rFonts w:eastAsia="Times New Roman" w:cs="Times New Roman"/>
          <w:szCs w:val="24"/>
        </w:rPr>
        <w:t>.</w:t>
      </w:r>
      <w:r w:rsidRPr="00697679">
        <w:rPr>
          <w:rFonts w:eastAsia="Times New Roman" w:cs="Times New Roman"/>
          <w:szCs w:val="24"/>
        </w:rPr>
        <w:t xml:space="preserve"> Έχει </w:t>
      </w:r>
      <w:r>
        <w:rPr>
          <w:rFonts w:eastAsia="Times New Roman" w:cs="Times New Roman"/>
          <w:szCs w:val="24"/>
        </w:rPr>
        <w:t xml:space="preserve">καταγραφεί και </w:t>
      </w:r>
      <w:proofErr w:type="spellStart"/>
      <w:r>
        <w:rPr>
          <w:rFonts w:eastAsia="Times New Roman" w:cs="Times New Roman"/>
          <w:szCs w:val="24"/>
        </w:rPr>
        <w:t>περιγραφεί</w:t>
      </w:r>
      <w:proofErr w:type="spellEnd"/>
      <w:r>
        <w:rPr>
          <w:rFonts w:eastAsia="Times New Roman" w:cs="Times New Roman"/>
          <w:szCs w:val="24"/>
        </w:rPr>
        <w:t xml:space="preserve"> και</w:t>
      </w:r>
      <w:r w:rsidRPr="00697679">
        <w:rPr>
          <w:rFonts w:eastAsia="Times New Roman" w:cs="Times New Roman"/>
          <w:szCs w:val="24"/>
        </w:rPr>
        <w:t xml:space="preserve"> αναλυθεί σε βιβλία ακαδημαϊκών</w:t>
      </w:r>
      <w:r>
        <w:rPr>
          <w:rFonts w:eastAsia="Times New Roman" w:cs="Times New Roman"/>
          <w:szCs w:val="24"/>
        </w:rPr>
        <w:t xml:space="preserve"> και σε βιβλία πολιτικών. </w:t>
      </w:r>
    </w:p>
    <w:p w14:paraId="42AEA10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Έχει, επίσης,</w:t>
      </w:r>
      <w:r w:rsidRPr="00697679">
        <w:rPr>
          <w:rFonts w:eastAsia="Times New Roman" w:cs="Times New Roman"/>
          <w:szCs w:val="24"/>
        </w:rPr>
        <w:t xml:space="preserve"> καταγραφεί και αναγνω</w:t>
      </w:r>
      <w:r w:rsidRPr="00697679">
        <w:rPr>
          <w:rFonts w:eastAsia="Times New Roman" w:cs="Times New Roman"/>
          <w:szCs w:val="24"/>
        </w:rPr>
        <w:t xml:space="preserve">ριστεί και από </w:t>
      </w:r>
      <w:r>
        <w:rPr>
          <w:rFonts w:eastAsia="Times New Roman" w:cs="Times New Roman"/>
          <w:szCs w:val="24"/>
        </w:rPr>
        <w:t>πολιτικές δυνάμεις ότι έχουμε μι</w:t>
      </w:r>
      <w:r w:rsidRPr="00697679">
        <w:rPr>
          <w:rFonts w:eastAsia="Times New Roman" w:cs="Times New Roman"/>
          <w:szCs w:val="24"/>
        </w:rPr>
        <w:t xml:space="preserve">α οικονομία που το 2019 δεν γνωρίζει ακριβώς ποια </w:t>
      </w:r>
      <w:r>
        <w:rPr>
          <w:rFonts w:eastAsia="Times New Roman" w:cs="Times New Roman"/>
          <w:szCs w:val="24"/>
        </w:rPr>
        <w:t xml:space="preserve">προστιθέμενη αξία παράγει η </w:t>
      </w:r>
      <w:r w:rsidRPr="00697679">
        <w:rPr>
          <w:rFonts w:eastAsia="Times New Roman" w:cs="Times New Roman"/>
          <w:szCs w:val="24"/>
        </w:rPr>
        <w:t>οικονομική της δραστηριότητα</w:t>
      </w:r>
      <w:r>
        <w:rPr>
          <w:rFonts w:eastAsia="Times New Roman" w:cs="Times New Roman"/>
          <w:szCs w:val="24"/>
        </w:rPr>
        <w:t>.</w:t>
      </w:r>
      <w:r w:rsidRPr="00697679">
        <w:rPr>
          <w:rFonts w:eastAsia="Times New Roman" w:cs="Times New Roman"/>
          <w:szCs w:val="24"/>
        </w:rPr>
        <w:t xml:space="preserve"> Δεν μπορείς να κρέμεσαι μόνο στον τουρισμό</w:t>
      </w:r>
      <w:r>
        <w:rPr>
          <w:rFonts w:eastAsia="Times New Roman" w:cs="Times New Roman"/>
          <w:szCs w:val="24"/>
        </w:rPr>
        <w:t>.</w:t>
      </w:r>
      <w:r w:rsidRPr="00697679">
        <w:rPr>
          <w:rFonts w:eastAsia="Times New Roman" w:cs="Times New Roman"/>
          <w:szCs w:val="24"/>
        </w:rPr>
        <w:t xml:space="preserve"> Δεν μπορείς να κρέμεσαι μόνο σε κάποιες υπηρεσίες</w:t>
      </w:r>
      <w:r>
        <w:rPr>
          <w:rFonts w:eastAsia="Times New Roman" w:cs="Times New Roman"/>
          <w:szCs w:val="24"/>
        </w:rPr>
        <w:t>,</w:t>
      </w:r>
      <w:r w:rsidRPr="00697679">
        <w:rPr>
          <w:rFonts w:eastAsia="Times New Roman" w:cs="Times New Roman"/>
          <w:szCs w:val="24"/>
        </w:rPr>
        <w:t xml:space="preserve"> οι οπο</w:t>
      </w:r>
      <w:r w:rsidRPr="00697679">
        <w:rPr>
          <w:rFonts w:eastAsia="Times New Roman" w:cs="Times New Roman"/>
          <w:szCs w:val="24"/>
        </w:rPr>
        <w:t xml:space="preserve">ίες μετακινούνται εδώ και εκεί στο </w:t>
      </w:r>
      <w:r>
        <w:rPr>
          <w:rFonts w:eastAsia="Times New Roman" w:cs="Times New Roman"/>
          <w:szCs w:val="24"/>
        </w:rPr>
        <w:t>δ</w:t>
      </w:r>
      <w:r w:rsidRPr="00697679">
        <w:rPr>
          <w:rFonts w:eastAsia="Times New Roman" w:cs="Times New Roman"/>
          <w:szCs w:val="24"/>
        </w:rPr>
        <w:t>ιεθνές περιβάλλον</w:t>
      </w:r>
      <w:r>
        <w:rPr>
          <w:rFonts w:eastAsia="Times New Roman" w:cs="Times New Roman"/>
          <w:szCs w:val="24"/>
        </w:rPr>
        <w:t>.</w:t>
      </w:r>
      <w:r w:rsidRPr="00697679">
        <w:rPr>
          <w:rFonts w:eastAsia="Times New Roman" w:cs="Times New Roman"/>
          <w:szCs w:val="24"/>
        </w:rPr>
        <w:t xml:space="preserve"> Πρέπει να αποκτήσεις ένα</w:t>
      </w:r>
      <w:r>
        <w:rPr>
          <w:rFonts w:eastAsia="Times New Roman" w:cs="Times New Roman"/>
          <w:szCs w:val="24"/>
        </w:rPr>
        <w:t>ν</w:t>
      </w:r>
      <w:r w:rsidRPr="00697679">
        <w:rPr>
          <w:rFonts w:eastAsia="Times New Roman" w:cs="Times New Roman"/>
          <w:szCs w:val="24"/>
        </w:rPr>
        <w:t xml:space="preserve"> σκελετό</w:t>
      </w:r>
      <w:r>
        <w:rPr>
          <w:rFonts w:eastAsia="Times New Roman" w:cs="Times New Roman"/>
          <w:szCs w:val="24"/>
        </w:rPr>
        <w:t>.</w:t>
      </w:r>
      <w:r w:rsidRPr="00697679">
        <w:rPr>
          <w:rFonts w:eastAsia="Times New Roman" w:cs="Times New Roman"/>
          <w:szCs w:val="24"/>
        </w:rPr>
        <w:t xml:space="preserve"> </w:t>
      </w:r>
    </w:p>
    <w:p w14:paraId="42AEA10A" w14:textId="77777777" w:rsidR="00F00D30" w:rsidRDefault="00AE51A4">
      <w:pPr>
        <w:spacing w:line="600" w:lineRule="auto"/>
        <w:ind w:firstLine="720"/>
        <w:jc w:val="both"/>
        <w:rPr>
          <w:rFonts w:eastAsia="Times New Roman" w:cs="Times New Roman"/>
          <w:szCs w:val="24"/>
        </w:rPr>
      </w:pPr>
      <w:r w:rsidRPr="00697679">
        <w:rPr>
          <w:rFonts w:eastAsia="Times New Roman" w:cs="Times New Roman"/>
          <w:szCs w:val="24"/>
        </w:rPr>
        <w:lastRenderedPageBreak/>
        <w:t>Είναι μεγάλα ερωτήματα</w:t>
      </w:r>
      <w:r>
        <w:rPr>
          <w:rFonts w:eastAsia="Times New Roman" w:cs="Times New Roman"/>
          <w:szCs w:val="24"/>
        </w:rPr>
        <w:t>,</w:t>
      </w:r>
      <w:r w:rsidRPr="00697679">
        <w:rPr>
          <w:rFonts w:eastAsia="Times New Roman" w:cs="Times New Roman"/>
          <w:szCs w:val="24"/>
        </w:rPr>
        <w:t xml:space="preserve"> τα οποία καλείται να απαντήσει όλη η ελληνική κοινωνία με πρώτη και πιο υπεύθυνη</w:t>
      </w:r>
      <w:r>
        <w:rPr>
          <w:rFonts w:eastAsia="Times New Roman" w:cs="Times New Roman"/>
          <w:szCs w:val="24"/>
        </w:rPr>
        <w:t xml:space="preserve">, με πιο βαριά ευθύνη, </w:t>
      </w:r>
      <w:r w:rsidRPr="00697679">
        <w:rPr>
          <w:rFonts w:eastAsia="Times New Roman" w:cs="Times New Roman"/>
          <w:szCs w:val="24"/>
        </w:rPr>
        <w:t>την πολιτική τάξη</w:t>
      </w:r>
      <w:r>
        <w:rPr>
          <w:rFonts w:eastAsia="Times New Roman" w:cs="Times New Roman"/>
          <w:szCs w:val="24"/>
        </w:rPr>
        <w:t>,</w:t>
      </w:r>
      <w:r w:rsidRPr="00697679">
        <w:rPr>
          <w:rFonts w:eastAsia="Times New Roman" w:cs="Times New Roman"/>
          <w:szCs w:val="24"/>
        </w:rPr>
        <w:t xml:space="preserve"> αλλά και την ακαδημ</w:t>
      </w:r>
      <w:r w:rsidRPr="00697679">
        <w:rPr>
          <w:rFonts w:eastAsia="Times New Roman" w:cs="Times New Roman"/>
          <w:szCs w:val="24"/>
        </w:rPr>
        <w:t xml:space="preserve">αϊκή κοινότητα και τους επιστήμονες </w:t>
      </w:r>
      <w:r>
        <w:rPr>
          <w:rFonts w:eastAsia="Times New Roman" w:cs="Times New Roman"/>
          <w:szCs w:val="24"/>
        </w:rPr>
        <w:t xml:space="preserve">και τους </w:t>
      </w:r>
      <w:proofErr w:type="spellStart"/>
      <w:r>
        <w:rPr>
          <w:rFonts w:eastAsia="Times New Roman" w:cs="Times New Roman"/>
          <w:szCs w:val="24"/>
        </w:rPr>
        <w:t>δημοσιολογού</w:t>
      </w:r>
      <w:r w:rsidRPr="00697679">
        <w:rPr>
          <w:rFonts w:eastAsia="Times New Roman" w:cs="Times New Roman"/>
          <w:szCs w:val="24"/>
        </w:rPr>
        <w:t>ντες</w:t>
      </w:r>
      <w:proofErr w:type="spellEnd"/>
      <w:r w:rsidRPr="00697679">
        <w:rPr>
          <w:rFonts w:eastAsia="Times New Roman" w:cs="Times New Roman"/>
          <w:szCs w:val="24"/>
        </w:rPr>
        <w:t xml:space="preserve"> και όλους τους μεγάλους πολιτικούς οργανισμούς</w:t>
      </w:r>
      <w:r>
        <w:rPr>
          <w:rFonts w:eastAsia="Times New Roman" w:cs="Times New Roman"/>
          <w:szCs w:val="24"/>
        </w:rPr>
        <w:t>.</w:t>
      </w:r>
    </w:p>
    <w:p w14:paraId="42AEA10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Εδώ ακούμε ένα τραγούδι, έ</w:t>
      </w:r>
      <w:r w:rsidRPr="00697679">
        <w:rPr>
          <w:rFonts w:eastAsia="Times New Roman" w:cs="Times New Roman"/>
          <w:szCs w:val="24"/>
        </w:rPr>
        <w:t xml:space="preserve">να μονότονο </w:t>
      </w:r>
      <w:r>
        <w:rPr>
          <w:rFonts w:eastAsia="Times New Roman" w:cs="Times New Roman"/>
          <w:szCs w:val="24"/>
        </w:rPr>
        <w:t>άσμα</w:t>
      </w:r>
      <w:r w:rsidRPr="00697679">
        <w:rPr>
          <w:rFonts w:eastAsia="Times New Roman" w:cs="Times New Roman"/>
          <w:szCs w:val="24"/>
        </w:rPr>
        <w:t xml:space="preserve"> από την Αξιωματική Αντιπολίτευση ότι η Αριστερά και ο ΣΥΡΙΖΑ έχει ιδεοληψία εναντίον των επενδύσεων</w:t>
      </w:r>
      <w:r>
        <w:rPr>
          <w:rFonts w:eastAsia="Times New Roman" w:cs="Times New Roman"/>
          <w:szCs w:val="24"/>
        </w:rPr>
        <w:t>.</w:t>
      </w:r>
      <w:r w:rsidRPr="00697679">
        <w:rPr>
          <w:rFonts w:eastAsia="Times New Roman" w:cs="Times New Roman"/>
          <w:szCs w:val="24"/>
        </w:rPr>
        <w:t xml:space="preserve"> Πρόκειται περί τραγουδιών </w:t>
      </w:r>
      <w:r>
        <w:rPr>
          <w:rFonts w:eastAsia="Times New Roman" w:cs="Times New Roman"/>
          <w:szCs w:val="24"/>
        </w:rPr>
        <w:t>άνευ</w:t>
      </w:r>
      <w:r w:rsidRPr="00697679">
        <w:rPr>
          <w:rFonts w:eastAsia="Times New Roman" w:cs="Times New Roman"/>
          <w:szCs w:val="24"/>
        </w:rPr>
        <w:t xml:space="preserve"> στοιχείων</w:t>
      </w:r>
      <w:r>
        <w:rPr>
          <w:rFonts w:eastAsia="Times New Roman" w:cs="Times New Roman"/>
          <w:szCs w:val="24"/>
        </w:rPr>
        <w:t>,</w:t>
      </w:r>
      <w:r w:rsidRPr="00697679">
        <w:rPr>
          <w:rFonts w:eastAsia="Times New Roman" w:cs="Times New Roman"/>
          <w:szCs w:val="24"/>
        </w:rPr>
        <w:t xml:space="preserve"> άνευ προσφυγής σε ό</w:t>
      </w:r>
      <w:r>
        <w:rPr>
          <w:rFonts w:eastAsia="Times New Roman" w:cs="Times New Roman"/>
          <w:szCs w:val="24"/>
        </w:rPr>
        <w:t>,</w:t>
      </w:r>
      <w:r w:rsidRPr="00697679">
        <w:rPr>
          <w:rFonts w:eastAsia="Times New Roman" w:cs="Times New Roman"/>
          <w:szCs w:val="24"/>
        </w:rPr>
        <w:t xml:space="preserve">τι δίνουν και οι ελληνικοί οργανισμοί που μετρούν τις επιδόσεις </w:t>
      </w:r>
      <w:r>
        <w:rPr>
          <w:rFonts w:eastAsia="Times New Roman" w:cs="Times New Roman"/>
          <w:szCs w:val="24"/>
        </w:rPr>
        <w:t xml:space="preserve">της </w:t>
      </w:r>
      <w:r w:rsidRPr="00697679">
        <w:rPr>
          <w:rFonts w:eastAsia="Times New Roman" w:cs="Times New Roman"/>
          <w:szCs w:val="24"/>
        </w:rPr>
        <w:t xml:space="preserve">ελληνικής οικονομίας και τα θεμελιώδη μεγέθη και ακόμη και τα στοιχεία που δίνουν και τις εικόνες </w:t>
      </w:r>
      <w:r>
        <w:rPr>
          <w:rFonts w:eastAsia="Times New Roman" w:cs="Times New Roman"/>
          <w:szCs w:val="24"/>
        </w:rPr>
        <w:t xml:space="preserve">που </w:t>
      </w:r>
      <w:r w:rsidRPr="00697679">
        <w:rPr>
          <w:rFonts w:eastAsia="Times New Roman" w:cs="Times New Roman"/>
          <w:szCs w:val="24"/>
        </w:rPr>
        <w:t xml:space="preserve">παρουσιάζουν </w:t>
      </w:r>
      <w:r>
        <w:rPr>
          <w:rFonts w:eastAsia="Times New Roman" w:cs="Times New Roman"/>
          <w:szCs w:val="24"/>
        </w:rPr>
        <w:t>ο</w:t>
      </w:r>
      <w:r w:rsidRPr="00697679">
        <w:rPr>
          <w:rFonts w:eastAsia="Times New Roman" w:cs="Times New Roman"/>
          <w:szCs w:val="24"/>
        </w:rPr>
        <w:t>ι διεθνεί</w:t>
      </w:r>
      <w:r w:rsidRPr="00697679">
        <w:rPr>
          <w:rFonts w:eastAsia="Times New Roman" w:cs="Times New Roman"/>
          <w:szCs w:val="24"/>
        </w:rPr>
        <w:t xml:space="preserve">ς οργανισμοί και τα </w:t>
      </w:r>
      <w:r>
        <w:rPr>
          <w:rFonts w:eastAsia="Times New Roman" w:cs="Times New Roman"/>
          <w:szCs w:val="24"/>
        </w:rPr>
        <w:t>διεθνή ινστιτούτα.</w:t>
      </w:r>
    </w:p>
    <w:p w14:paraId="42AEA10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Γνωρίζουμε ότι</w:t>
      </w:r>
      <w:r w:rsidRPr="00697679">
        <w:rPr>
          <w:rFonts w:eastAsia="Times New Roman" w:cs="Times New Roman"/>
          <w:szCs w:val="24"/>
        </w:rPr>
        <w:t xml:space="preserve"> για να προσελκυστούν επενδύσεις</w:t>
      </w:r>
      <w:r>
        <w:rPr>
          <w:rFonts w:eastAsia="Times New Roman" w:cs="Times New Roman"/>
          <w:szCs w:val="24"/>
        </w:rPr>
        <w:t>,</w:t>
      </w:r>
      <w:r w:rsidRPr="00697679">
        <w:rPr>
          <w:rFonts w:eastAsia="Times New Roman" w:cs="Times New Roman"/>
          <w:szCs w:val="24"/>
        </w:rPr>
        <w:t xml:space="preserve"> γιατί αυτή είναι η καραμέλα</w:t>
      </w:r>
      <w:r>
        <w:rPr>
          <w:rFonts w:eastAsia="Times New Roman" w:cs="Times New Roman"/>
          <w:szCs w:val="24"/>
        </w:rPr>
        <w:t xml:space="preserve"> </w:t>
      </w:r>
      <w:r w:rsidRPr="00697679">
        <w:rPr>
          <w:rFonts w:eastAsia="Times New Roman" w:cs="Times New Roman"/>
          <w:szCs w:val="24"/>
        </w:rPr>
        <w:t>μόνο της Νέας Δημοκρατίας</w:t>
      </w:r>
      <w:r>
        <w:rPr>
          <w:rFonts w:eastAsia="Times New Roman" w:cs="Times New Roman"/>
          <w:szCs w:val="24"/>
        </w:rPr>
        <w:t xml:space="preserve"> -</w:t>
      </w:r>
      <w:r w:rsidRPr="00697679">
        <w:rPr>
          <w:rFonts w:eastAsia="Times New Roman" w:cs="Times New Roman"/>
          <w:szCs w:val="24"/>
        </w:rPr>
        <w:t xml:space="preserve">ο </w:t>
      </w:r>
      <w:r>
        <w:rPr>
          <w:rFonts w:eastAsia="Times New Roman" w:cs="Times New Roman"/>
          <w:szCs w:val="24"/>
        </w:rPr>
        <w:t>κ.</w:t>
      </w:r>
      <w:r w:rsidRPr="00697679">
        <w:rPr>
          <w:rFonts w:eastAsia="Times New Roman" w:cs="Times New Roman"/>
          <w:szCs w:val="24"/>
        </w:rPr>
        <w:t xml:space="preserve"> </w:t>
      </w:r>
      <w:proofErr w:type="spellStart"/>
      <w:r w:rsidRPr="00697679">
        <w:rPr>
          <w:rFonts w:eastAsia="Times New Roman" w:cs="Times New Roman"/>
          <w:szCs w:val="24"/>
        </w:rPr>
        <w:t>Δένδιας</w:t>
      </w:r>
      <w:proofErr w:type="spellEnd"/>
      <w:r w:rsidRPr="00697679">
        <w:rPr>
          <w:rFonts w:eastAsia="Times New Roman" w:cs="Times New Roman"/>
          <w:szCs w:val="24"/>
        </w:rPr>
        <w:t xml:space="preserve"> </w:t>
      </w:r>
      <w:r>
        <w:rPr>
          <w:rFonts w:eastAsia="Times New Roman" w:cs="Times New Roman"/>
          <w:szCs w:val="24"/>
        </w:rPr>
        <w:t xml:space="preserve">σήμερα προσέθεσε και μια άλλη, </w:t>
      </w:r>
      <w:r w:rsidRPr="00697679">
        <w:rPr>
          <w:rFonts w:eastAsia="Times New Roman" w:cs="Times New Roman"/>
          <w:szCs w:val="24"/>
        </w:rPr>
        <w:t>αναγνώρισε την ανάγκη ενός κρατικού σχεδιασμού</w:t>
      </w:r>
      <w:r>
        <w:rPr>
          <w:rFonts w:eastAsia="Times New Roman" w:cs="Times New Roman"/>
          <w:szCs w:val="24"/>
        </w:rPr>
        <w:t>-</w:t>
      </w:r>
      <w:r w:rsidRPr="00697679">
        <w:rPr>
          <w:rFonts w:eastAsia="Times New Roman" w:cs="Times New Roman"/>
          <w:szCs w:val="24"/>
        </w:rPr>
        <w:t xml:space="preserve"> χρειάζοντα</w:t>
      </w:r>
      <w:r>
        <w:rPr>
          <w:rFonts w:eastAsia="Times New Roman" w:cs="Times New Roman"/>
          <w:szCs w:val="24"/>
        </w:rPr>
        <w:t>ι σταθεροί κ</w:t>
      </w:r>
      <w:r>
        <w:rPr>
          <w:rFonts w:eastAsia="Times New Roman" w:cs="Times New Roman"/>
          <w:szCs w:val="24"/>
        </w:rPr>
        <w:t>ανόνες και σταθερό π</w:t>
      </w:r>
      <w:r w:rsidRPr="00697679">
        <w:rPr>
          <w:rFonts w:eastAsia="Times New Roman" w:cs="Times New Roman"/>
          <w:szCs w:val="24"/>
        </w:rPr>
        <w:t>λαίσιο και νομίζω πως σε αυτή</w:t>
      </w:r>
      <w:r>
        <w:rPr>
          <w:rFonts w:eastAsia="Times New Roman" w:cs="Times New Roman"/>
          <w:szCs w:val="24"/>
        </w:rPr>
        <w:t>ν</w:t>
      </w:r>
      <w:r w:rsidRPr="00697679">
        <w:rPr>
          <w:rFonts w:eastAsia="Times New Roman" w:cs="Times New Roman"/>
          <w:szCs w:val="24"/>
        </w:rPr>
        <w:t xml:space="preserve"> την κατεύθυνση αναγνω</w:t>
      </w:r>
      <w:r w:rsidRPr="00697679">
        <w:rPr>
          <w:rFonts w:eastAsia="Times New Roman" w:cs="Times New Roman"/>
          <w:szCs w:val="24"/>
        </w:rPr>
        <w:lastRenderedPageBreak/>
        <w:t>ρίζουν όλοι ότι έχουν γίνει βήματα</w:t>
      </w:r>
      <w:r>
        <w:rPr>
          <w:rFonts w:eastAsia="Times New Roman" w:cs="Times New Roman"/>
          <w:szCs w:val="24"/>
        </w:rPr>
        <w:t>. Χρειάζεται</w:t>
      </w:r>
      <w:r w:rsidRPr="00697679">
        <w:rPr>
          <w:rFonts w:eastAsia="Times New Roman" w:cs="Times New Roman"/>
          <w:szCs w:val="24"/>
        </w:rPr>
        <w:t xml:space="preserve"> ένα σταθερό </w:t>
      </w:r>
      <w:r>
        <w:rPr>
          <w:rFonts w:eastAsia="Times New Roman" w:cs="Times New Roman"/>
          <w:szCs w:val="24"/>
        </w:rPr>
        <w:t>π</w:t>
      </w:r>
      <w:r w:rsidRPr="00697679">
        <w:rPr>
          <w:rFonts w:eastAsia="Times New Roman" w:cs="Times New Roman"/>
          <w:szCs w:val="24"/>
        </w:rPr>
        <w:t xml:space="preserve">λαίσιο </w:t>
      </w:r>
      <w:r>
        <w:rPr>
          <w:rFonts w:eastAsia="Times New Roman" w:cs="Times New Roman"/>
          <w:szCs w:val="24"/>
        </w:rPr>
        <w:t>χωροταξικού</w:t>
      </w:r>
      <w:r w:rsidRPr="00697679">
        <w:rPr>
          <w:rFonts w:eastAsia="Times New Roman" w:cs="Times New Roman"/>
          <w:szCs w:val="24"/>
        </w:rPr>
        <w:t xml:space="preserve"> σχεδιασμού</w:t>
      </w:r>
      <w:r>
        <w:rPr>
          <w:rFonts w:eastAsia="Times New Roman" w:cs="Times New Roman"/>
          <w:szCs w:val="24"/>
        </w:rPr>
        <w:t>, να ξέρει ο άλλος πού</w:t>
      </w:r>
      <w:r w:rsidRPr="00697679">
        <w:rPr>
          <w:rFonts w:eastAsia="Times New Roman" w:cs="Times New Roman"/>
          <w:szCs w:val="24"/>
        </w:rPr>
        <w:t xml:space="preserve"> θα χτίσει</w:t>
      </w:r>
      <w:r>
        <w:rPr>
          <w:rFonts w:eastAsia="Times New Roman" w:cs="Times New Roman"/>
          <w:szCs w:val="24"/>
        </w:rPr>
        <w:t>, πού</w:t>
      </w:r>
      <w:r w:rsidRPr="00697679">
        <w:rPr>
          <w:rFonts w:eastAsia="Times New Roman" w:cs="Times New Roman"/>
          <w:szCs w:val="24"/>
        </w:rPr>
        <w:t xml:space="preserve"> θα επενδύσει</w:t>
      </w:r>
      <w:r>
        <w:rPr>
          <w:rFonts w:eastAsia="Times New Roman" w:cs="Times New Roman"/>
          <w:szCs w:val="24"/>
        </w:rPr>
        <w:t>,</w:t>
      </w:r>
      <w:r w:rsidRPr="00697679">
        <w:rPr>
          <w:rFonts w:eastAsia="Times New Roman" w:cs="Times New Roman"/>
          <w:szCs w:val="24"/>
        </w:rPr>
        <w:t xml:space="preserve"> πώς θα λειτουργήσει</w:t>
      </w:r>
      <w:r>
        <w:rPr>
          <w:rFonts w:eastAsia="Times New Roman" w:cs="Times New Roman"/>
          <w:szCs w:val="24"/>
        </w:rPr>
        <w:t>.</w:t>
      </w:r>
      <w:r w:rsidRPr="00697679">
        <w:rPr>
          <w:rFonts w:eastAsia="Times New Roman" w:cs="Times New Roman"/>
          <w:szCs w:val="24"/>
        </w:rPr>
        <w:t xml:space="preserve"> </w:t>
      </w:r>
    </w:p>
    <w:p w14:paraId="42AEA10D" w14:textId="77777777" w:rsidR="00F00D30" w:rsidRDefault="00AE51A4">
      <w:pPr>
        <w:spacing w:line="600" w:lineRule="auto"/>
        <w:ind w:firstLine="720"/>
        <w:jc w:val="both"/>
        <w:rPr>
          <w:rFonts w:eastAsia="Times New Roman" w:cs="Times New Roman"/>
          <w:szCs w:val="24"/>
        </w:rPr>
      </w:pPr>
      <w:r w:rsidRPr="00697679">
        <w:rPr>
          <w:rFonts w:eastAsia="Times New Roman" w:cs="Times New Roman"/>
          <w:szCs w:val="24"/>
        </w:rPr>
        <w:t>Σε αυτό η Κυβέρνηση μ</w:t>
      </w:r>
      <w:r w:rsidRPr="00697679">
        <w:rPr>
          <w:rFonts w:eastAsia="Times New Roman" w:cs="Times New Roman"/>
          <w:szCs w:val="24"/>
        </w:rPr>
        <w:t>έσα στην κρίση έκανε πολλά βήματα</w:t>
      </w:r>
      <w:r>
        <w:rPr>
          <w:rFonts w:eastAsia="Times New Roman" w:cs="Times New Roman"/>
          <w:szCs w:val="24"/>
        </w:rPr>
        <w:t>.</w:t>
      </w:r>
      <w:r w:rsidRPr="00697679">
        <w:rPr>
          <w:rFonts w:eastAsia="Times New Roman" w:cs="Times New Roman"/>
          <w:szCs w:val="24"/>
        </w:rPr>
        <w:t xml:space="preserve"> Θέσπισε τους δασικούς χάρτες</w:t>
      </w:r>
      <w:r>
        <w:rPr>
          <w:rFonts w:eastAsia="Times New Roman" w:cs="Times New Roman"/>
          <w:szCs w:val="24"/>
        </w:rPr>
        <w:t>.</w:t>
      </w:r>
      <w:r w:rsidRPr="00697679">
        <w:rPr>
          <w:rFonts w:eastAsia="Times New Roman" w:cs="Times New Roman"/>
          <w:szCs w:val="24"/>
        </w:rPr>
        <w:t xml:space="preserve"> Προχωρεί το Κτηματολόγιο με γοργά βήματα</w:t>
      </w:r>
      <w:r>
        <w:rPr>
          <w:rFonts w:eastAsia="Times New Roman" w:cs="Times New Roman"/>
          <w:szCs w:val="24"/>
        </w:rPr>
        <w:t xml:space="preserve">. </w:t>
      </w:r>
      <w:proofErr w:type="spellStart"/>
      <w:r>
        <w:rPr>
          <w:rFonts w:eastAsia="Times New Roman" w:cs="Times New Roman"/>
          <w:szCs w:val="24"/>
        </w:rPr>
        <w:t>Χωροθετεί</w:t>
      </w:r>
      <w:proofErr w:type="spellEnd"/>
      <w:r>
        <w:rPr>
          <w:rFonts w:eastAsia="Times New Roman" w:cs="Times New Roman"/>
          <w:szCs w:val="24"/>
        </w:rPr>
        <w:t xml:space="preserve"> πού θα γίνουν οικο</w:t>
      </w:r>
      <w:r w:rsidRPr="00697679">
        <w:rPr>
          <w:rFonts w:eastAsia="Times New Roman" w:cs="Times New Roman"/>
          <w:szCs w:val="24"/>
        </w:rPr>
        <w:t>νομικές δράσεις και με ποιους όρους</w:t>
      </w:r>
      <w:r>
        <w:rPr>
          <w:rFonts w:eastAsia="Times New Roman" w:cs="Times New Roman"/>
          <w:szCs w:val="24"/>
        </w:rPr>
        <w:t xml:space="preserve">. </w:t>
      </w:r>
      <w:r w:rsidRPr="00697679">
        <w:rPr>
          <w:rFonts w:eastAsia="Times New Roman" w:cs="Times New Roman"/>
          <w:szCs w:val="24"/>
        </w:rPr>
        <w:t>Προχώρησε με γοργά</w:t>
      </w:r>
      <w:r>
        <w:rPr>
          <w:rFonts w:eastAsia="Times New Roman" w:cs="Times New Roman"/>
          <w:szCs w:val="24"/>
        </w:rPr>
        <w:t xml:space="preserve"> βήματα το δίκαιο των εταιρειών. </w:t>
      </w:r>
      <w:r w:rsidRPr="00697679">
        <w:rPr>
          <w:rFonts w:eastAsia="Times New Roman" w:cs="Times New Roman"/>
          <w:szCs w:val="24"/>
        </w:rPr>
        <w:t xml:space="preserve">Παρουσιάζει σήμερα το νομοσχέδιο </w:t>
      </w:r>
      <w:r w:rsidRPr="00697679">
        <w:rPr>
          <w:rFonts w:eastAsia="Times New Roman" w:cs="Times New Roman"/>
          <w:szCs w:val="24"/>
        </w:rPr>
        <w:t xml:space="preserve">για την Αναπτυξιακή </w:t>
      </w:r>
      <w:r>
        <w:rPr>
          <w:rFonts w:eastAsia="Times New Roman" w:cs="Times New Roman"/>
          <w:szCs w:val="24"/>
        </w:rPr>
        <w:t xml:space="preserve">Τράπεζα. </w:t>
      </w:r>
      <w:r w:rsidRPr="00697679">
        <w:rPr>
          <w:rFonts w:eastAsia="Times New Roman" w:cs="Times New Roman"/>
          <w:szCs w:val="24"/>
        </w:rPr>
        <w:t xml:space="preserve">Και </w:t>
      </w:r>
      <w:proofErr w:type="spellStart"/>
      <w:r w:rsidRPr="00697679">
        <w:rPr>
          <w:rFonts w:eastAsia="Times New Roman" w:cs="Times New Roman"/>
          <w:szCs w:val="24"/>
        </w:rPr>
        <w:t>πανθομολογουμένως</w:t>
      </w:r>
      <w:proofErr w:type="spellEnd"/>
      <w:r w:rsidRPr="00697679">
        <w:rPr>
          <w:rFonts w:eastAsia="Times New Roman" w:cs="Times New Roman"/>
          <w:szCs w:val="24"/>
        </w:rPr>
        <w:t xml:space="preserve"> από τους διεθνείς παρατηρητές</w:t>
      </w:r>
      <w:r>
        <w:rPr>
          <w:rFonts w:eastAsia="Times New Roman" w:cs="Times New Roman"/>
          <w:szCs w:val="24"/>
        </w:rPr>
        <w:t>,</w:t>
      </w:r>
      <w:r w:rsidRPr="00697679">
        <w:rPr>
          <w:rFonts w:eastAsia="Times New Roman" w:cs="Times New Roman"/>
          <w:szCs w:val="24"/>
        </w:rPr>
        <w:t xml:space="preserve"> έχει σταθεροποιήσει τη μεγάλη εικόνα της χώρας</w:t>
      </w:r>
      <w:r>
        <w:rPr>
          <w:rFonts w:eastAsia="Times New Roman" w:cs="Times New Roman"/>
          <w:szCs w:val="24"/>
        </w:rPr>
        <w:t>,</w:t>
      </w:r>
      <w:r w:rsidRPr="00697679">
        <w:rPr>
          <w:rFonts w:eastAsia="Times New Roman" w:cs="Times New Roman"/>
          <w:szCs w:val="24"/>
        </w:rPr>
        <w:t xml:space="preserve"> τη δημοσιονομική και την πιστοληπτική της ικανότητα</w:t>
      </w:r>
      <w:r>
        <w:rPr>
          <w:rFonts w:eastAsia="Times New Roman" w:cs="Times New Roman"/>
          <w:szCs w:val="24"/>
        </w:rPr>
        <w:t>,</w:t>
      </w:r>
      <w:r w:rsidRPr="00697679">
        <w:rPr>
          <w:rFonts w:eastAsia="Times New Roman" w:cs="Times New Roman"/>
          <w:szCs w:val="24"/>
        </w:rPr>
        <w:t xml:space="preserve"> </w:t>
      </w:r>
      <w:r>
        <w:rPr>
          <w:rFonts w:eastAsia="Times New Roman" w:cs="Times New Roman"/>
          <w:szCs w:val="24"/>
        </w:rPr>
        <w:t xml:space="preserve">με αποτέλεσμα να μπορεί να διεκδικεί </w:t>
      </w:r>
      <w:r w:rsidRPr="00697679">
        <w:rPr>
          <w:rFonts w:eastAsia="Times New Roman" w:cs="Times New Roman"/>
          <w:szCs w:val="24"/>
        </w:rPr>
        <w:t>έξοδο από τα ακριβά δάνεια του Διεθν</w:t>
      </w:r>
      <w:r w:rsidRPr="00697679">
        <w:rPr>
          <w:rFonts w:eastAsia="Times New Roman" w:cs="Times New Roman"/>
          <w:szCs w:val="24"/>
        </w:rPr>
        <w:t>ούς Νομισματικού Ταμείου</w:t>
      </w:r>
      <w:r>
        <w:rPr>
          <w:rFonts w:eastAsia="Times New Roman" w:cs="Times New Roman"/>
          <w:szCs w:val="24"/>
        </w:rPr>
        <w:t>, ν</w:t>
      </w:r>
      <w:r w:rsidRPr="00697679">
        <w:rPr>
          <w:rFonts w:eastAsia="Times New Roman" w:cs="Times New Roman"/>
          <w:szCs w:val="24"/>
        </w:rPr>
        <w:t>α έχει σταθεροποιήσει την ομολογιακή του αγορά το ελληνικό κράτος και να ανοίγει το</w:t>
      </w:r>
      <w:r>
        <w:rPr>
          <w:rFonts w:eastAsia="Times New Roman" w:cs="Times New Roman"/>
          <w:szCs w:val="24"/>
        </w:rPr>
        <w:t>ν</w:t>
      </w:r>
      <w:r w:rsidRPr="00697679">
        <w:rPr>
          <w:rFonts w:eastAsia="Times New Roman" w:cs="Times New Roman"/>
          <w:szCs w:val="24"/>
        </w:rPr>
        <w:t xml:space="preserve"> δρόμο για αναβάθμιση της πιστοληπτικής</w:t>
      </w:r>
      <w:r>
        <w:rPr>
          <w:rFonts w:eastAsia="Times New Roman" w:cs="Times New Roman"/>
          <w:szCs w:val="24"/>
        </w:rPr>
        <w:t xml:space="preserve"> ικανότητας και</w:t>
      </w:r>
      <w:r w:rsidRPr="00697679">
        <w:rPr>
          <w:rFonts w:eastAsia="Times New Roman" w:cs="Times New Roman"/>
          <w:szCs w:val="24"/>
        </w:rPr>
        <w:t xml:space="preserve"> άρα αναβάθμιση και των τραπεζών και των ελληνικών επιχειρήσεων</w:t>
      </w:r>
      <w:r>
        <w:rPr>
          <w:rFonts w:eastAsia="Times New Roman" w:cs="Times New Roman"/>
          <w:szCs w:val="24"/>
        </w:rPr>
        <w:t>, για</w:t>
      </w:r>
      <w:r w:rsidRPr="00697679">
        <w:rPr>
          <w:rFonts w:eastAsia="Times New Roman" w:cs="Times New Roman"/>
          <w:szCs w:val="24"/>
        </w:rPr>
        <w:t xml:space="preserve"> να μπορούν να βρουν ευκολότ</w:t>
      </w:r>
      <w:r>
        <w:rPr>
          <w:rFonts w:eastAsia="Times New Roman" w:cs="Times New Roman"/>
          <w:szCs w:val="24"/>
        </w:rPr>
        <w:t xml:space="preserve">ερους δρόμους στις χρηματαγορές. </w:t>
      </w:r>
    </w:p>
    <w:p w14:paraId="42AEA10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Μένει μι</w:t>
      </w:r>
      <w:r w:rsidRPr="00697679">
        <w:rPr>
          <w:rFonts w:eastAsia="Times New Roman" w:cs="Times New Roman"/>
          <w:szCs w:val="24"/>
        </w:rPr>
        <w:t>α μεγάλη φορολογική μεταρρύθμιση</w:t>
      </w:r>
      <w:r>
        <w:rPr>
          <w:rFonts w:eastAsia="Times New Roman" w:cs="Times New Roman"/>
          <w:szCs w:val="24"/>
        </w:rPr>
        <w:t>,</w:t>
      </w:r>
      <w:r w:rsidRPr="00697679">
        <w:rPr>
          <w:rFonts w:eastAsia="Times New Roman" w:cs="Times New Roman"/>
          <w:szCs w:val="24"/>
        </w:rPr>
        <w:t xml:space="preserve"> που μπορεί να την κάνει μόνο η Κυβέρνηση του ΣΥΡΙΖΑ</w:t>
      </w:r>
      <w:r>
        <w:rPr>
          <w:rFonts w:eastAsia="Times New Roman" w:cs="Times New Roman"/>
          <w:szCs w:val="24"/>
        </w:rPr>
        <w:t>, και μένει και μι</w:t>
      </w:r>
      <w:r w:rsidRPr="00697679">
        <w:rPr>
          <w:rFonts w:eastAsia="Times New Roman" w:cs="Times New Roman"/>
          <w:szCs w:val="24"/>
        </w:rPr>
        <w:t xml:space="preserve">α μεταρρύθμιση που χρειάζεται χρόνο και </w:t>
      </w:r>
      <w:proofErr w:type="spellStart"/>
      <w:r w:rsidRPr="00697679">
        <w:rPr>
          <w:rFonts w:eastAsia="Times New Roman" w:cs="Times New Roman"/>
          <w:szCs w:val="24"/>
        </w:rPr>
        <w:t>συναπόφαση</w:t>
      </w:r>
      <w:proofErr w:type="spellEnd"/>
      <w:r w:rsidRPr="00697679">
        <w:rPr>
          <w:rFonts w:eastAsia="Times New Roman" w:cs="Times New Roman"/>
          <w:szCs w:val="24"/>
        </w:rPr>
        <w:t xml:space="preserve"> από πολλές πολιτικέ</w:t>
      </w:r>
      <w:r>
        <w:rPr>
          <w:rFonts w:eastAsia="Times New Roman" w:cs="Times New Roman"/>
          <w:szCs w:val="24"/>
        </w:rPr>
        <w:t>ς δυνάμεις γι</w:t>
      </w:r>
      <w:r>
        <w:rPr>
          <w:rFonts w:eastAsia="Times New Roman" w:cs="Times New Roman"/>
          <w:szCs w:val="24"/>
        </w:rPr>
        <w:t>α μι</w:t>
      </w:r>
      <w:r w:rsidRPr="00697679">
        <w:rPr>
          <w:rFonts w:eastAsia="Times New Roman" w:cs="Times New Roman"/>
          <w:szCs w:val="24"/>
        </w:rPr>
        <w:t>α ουσιαστική βελτίωση της λειτουργίας της δικαιοσύνης</w:t>
      </w:r>
      <w:r>
        <w:rPr>
          <w:rFonts w:eastAsia="Times New Roman" w:cs="Times New Roman"/>
          <w:szCs w:val="24"/>
        </w:rPr>
        <w:t>,</w:t>
      </w:r>
      <w:r w:rsidRPr="00697679">
        <w:rPr>
          <w:rFonts w:eastAsia="Times New Roman" w:cs="Times New Roman"/>
          <w:szCs w:val="24"/>
        </w:rPr>
        <w:t xml:space="preserve"> η οποία επηρεάζει την οικονομική λειτουργία</w:t>
      </w:r>
      <w:r>
        <w:rPr>
          <w:rFonts w:eastAsia="Times New Roman" w:cs="Times New Roman"/>
          <w:szCs w:val="24"/>
        </w:rPr>
        <w:t>,</w:t>
      </w:r>
      <w:r w:rsidRPr="00697679">
        <w:rPr>
          <w:rFonts w:eastAsia="Times New Roman" w:cs="Times New Roman"/>
          <w:szCs w:val="24"/>
        </w:rPr>
        <w:t xml:space="preserve"> κυρίως </w:t>
      </w:r>
      <w:r>
        <w:rPr>
          <w:rFonts w:eastAsia="Times New Roman" w:cs="Times New Roman"/>
          <w:szCs w:val="24"/>
        </w:rPr>
        <w:t>σ</w:t>
      </w:r>
      <w:r w:rsidRPr="00697679">
        <w:rPr>
          <w:rFonts w:eastAsia="Times New Roman" w:cs="Times New Roman"/>
          <w:szCs w:val="24"/>
        </w:rPr>
        <w:t>τα διοικητικά δικαστήρια</w:t>
      </w:r>
      <w:r>
        <w:rPr>
          <w:rFonts w:eastAsia="Times New Roman" w:cs="Times New Roman"/>
          <w:szCs w:val="24"/>
        </w:rPr>
        <w:t>.</w:t>
      </w:r>
      <w:r w:rsidRPr="00697679">
        <w:rPr>
          <w:rFonts w:eastAsia="Times New Roman" w:cs="Times New Roman"/>
          <w:szCs w:val="24"/>
        </w:rPr>
        <w:t xml:space="preserve"> </w:t>
      </w:r>
    </w:p>
    <w:p w14:paraId="42AEA10F" w14:textId="77777777" w:rsidR="00F00D30" w:rsidRDefault="00AE51A4">
      <w:pPr>
        <w:spacing w:line="600" w:lineRule="auto"/>
        <w:ind w:firstLine="720"/>
        <w:jc w:val="both"/>
        <w:rPr>
          <w:rFonts w:eastAsia="Times New Roman" w:cs="Times New Roman"/>
          <w:szCs w:val="24"/>
        </w:rPr>
      </w:pPr>
      <w:r w:rsidRPr="00697679">
        <w:rPr>
          <w:rFonts w:eastAsia="Times New Roman" w:cs="Times New Roman"/>
          <w:szCs w:val="24"/>
        </w:rPr>
        <w:t xml:space="preserve">Οι </w:t>
      </w:r>
      <w:r>
        <w:rPr>
          <w:rFonts w:eastAsia="Times New Roman" w:cs="Times New Roman"/>
          <w:szCs w:val="24"/>
        </w:rPr>
        <w:t xml:space="preserve">αριθμοί, </w:t>
      </w:r>
      <w:r w:rsidRPr="00697679">
        <w:rPr>
          <w:rFonts w:eastAsia="Times New Roman" w:cs="Times New Roman"/>
          <w:szCs w:val="24"/>
        </w:rPr>
        <w:t>τα στοιχεία και η συνολική εικόνα το 2019 δείχνουν τι πέτυχε αυτή η Κυβέρνηση</w:t>
      </w:r>
      <w:r>
        <w:rPr>
          <w:rFonts w:eastAsia="Times New Roman" w:cs="Times New Roman"/>
          <w:szCs w:val="24"/>
        </w:rPr>
        <w:t>,</w:t>
      </w:r>
      <w:r w:rsidRPr="00697679">
        <w:rPr>
          <w:rFonts w:eastAsia="Times New Roman" w:cs="Times New Roman"/>
          <w:szCs w:val="24"/>
        </w:rPr>
        <w:t xml:space="preserve"> </w:t>
      </w:r>
      <w:r>
        <w:rPr>
          <w:rFonts w:eastAsia="Times New Roman" w:cs="Times New Roman"/>
          <w:szCs w:val="24"/>
        </w:rPr>
        <w:t>μαζί με την έξοδο από τα μ</w:t>
      </w:r>
      <w:r>
        <w:rPr>
          <w:rFonts w:eastAsia="Times New Roman" w:cs="Times New Roman"/>
          <w:szCs w:val="24"/>
        </w:rPr>
        <w:t>νημόνια, στο να φτιάξει όρους και προϋποθέσεις για μι</w:t>
      </w:r>
      <w:r w:rsidRPr="00697679">
        <w:rPr>
          <w:rFonts w:eastAsia="Times New Roman" w:cs="Times New Roman"/>
          <w:szCs w:val="24"/>
        </w:rPr>
        <w:t>α οικονομική αναγέννηση</w:t>
      </w:r>
      <w:r>
        <w:rPr>
          <w:rFonts w:eastAsia="Times New Roman" w:cs="Times New Roman"/>
          <w:szCs w:val="24"/>
        </w:rPr>
        <w:t>, για μι</w:t>
      </w:r>
      <w:r w:rsidRPr="00697679">
        <w:rPr>
          <w:rFonts w:eastAsia="Times New Roman" w:cs="Times New Roman"/>
          <w:szCs w:val="24"/>
        </w:rPr>
        <w:t>α ανασυγκρότηση οικονομική</w:t>
      </w:r>
      <w:r>
        <w:rPr>
          <w:rFonts w:eastAsia="Times New Roman" w:cs="Times New Roman"/>
          <w:szCs w:val="24"/>
        </w:rPr>
        <w:t>.</w:t>
      </w:r>
      <w:r w:rsidRPr="00697679">
        <w:rPr>
          <w:rFonts w:eastAsia="Times New Roman" w:cs="Times New Roman"/>
          <w:szCs w:val="24"/>
        </w:rPr>
        <w:t xml:space="preserve"> </w:t>
      </w:r>
    </w:p>
    <w:p w14:paraId="42AEA110"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Ό</w:t>
      </w:r>
      <w:r w:rsidRPr="00697679">
        <w:rPr>
          <w:rFonts w:eastAsia="Times New Roman" w:cs="Times New Roman"/>
          <w:szCs w:val="24"/>
        </w:rPr>
        <w:t>ταν για τις άμεσες ξένες επενδύσεις</w:t>
      </w:r>
      <w:r>
        <w:rPr>
          <w:rFonts w:eastAsia="Times New Roman" w:cs="Times New Roman"/>
          <w:szCs w:val="24"/>
        </w:rPr>
        <w:t>,</w:t>
      </w:r>
      <w:r w:rsidRPr="00697679">
        <w:rPr>
          <w:rFonts w:eastAsia="Times New Roman" w:cs="Times New Roman"/>
          <w:szCs w:val="24"/>
        </w:rPr>
        <w:t xml:space="preserve"> όπως </w:t>
      </w:r>
      <w:r>
        <w:rPr>
          <w:rFonts w:eastAsia="Times New Roman" w:cs="Times New Roman"/>
          <w:szCs w:val="24"/>
        </w:rPr>
        <w:t>α</w:t>
      </w:r>
      <w:r w:rsidRPr="00697679">
        <w:rPr>
          <w:rFonts w:eastAsia="Times New Roman" w:cs="Times New Roman"/>
          <w:szCs w:val="24"/>
        </w:rPr>
        <w:t>ναφέρθηκε κατ</w:t>
      </w:r>
      <w:r>
        <w:rPr>
          <w:rFonts w:eastAsia="Times New Roman" w:cs="Times New Roman"/>
          <w:szCs w:val="24"/>
        </w:rPr>
        <w:t>αλεπτώς</w:t>
      </w:r>
      <w:r w:rsidRPr="00697679">
        <w:rPr>
          <w:rFonts w:eastAsia="Times New Roman" w:cs="Times New Roman"/>
          <w:szCs w:val="24"/>
        </w:rPr>
        <w:t xml:space="preserve"> </w:t>
      </w:r>
      <w:r>
        <w:rPr>
          <w:rFonts w:eastAsia="Times New Roman" w:cs="Times New Roman"/>
          <w:szCs w:val="24"/>
        </w:rPr>
        <w:t>η πολιτική ηγεσία του</w:t>
      </w:r>
      <w:r w:rsidRPr="00697679">
        <w:rPr>
          <w:rFonts w:eastAsia="Times New Roman" w:cs="Times New Roman"/>
          <w:szCs w:val="24"/>
        </w:rPr>
        <w:t xml:space="preserve"> Υπουργείο</w:t>
      </w:r>
      <w:r>
        <w:rPr>
          <w:rFonts w:eastAsia="Times New Roman" w:cs="Times New Roman"/>
          <w:szCs w:val="24"/>
        </w:rPr>
        <w:t>υ</w:t>
      </w:r>
      <w:r w:rsidRPr="00697679">
        <w:rPr>
          <w:rFonts w:eastAsia="Times New Roman" w:cs="Times New Roman"/>
          <w:szCs w:val="24"/>
        </w:rPr>
        <w:t xml:space="preserve"> Ανάπτυξης στη διάρκεια των </w:t>
      </w:r>
      <w:r>
        <w:rPr>
          <w:rFonts w:eastAsia="Times New Roman" w:cs="Times New Roman"/>
          <w:szCs w:val="24"/>
        </w:rPr>
        <w:t>ε</w:t>
      </w:r>
      <w:r w:rsidRPr="00697679">
        <w:rPr>
          <w:rFonts w:eastAsia="Times New Roman" w:cs="Times New Roman"/>
          <w:szCs w:val="24"/>
        </w:rPr>
        <w:t>πιτροπών</w:t>
      </w:r>
      <w:r>
        <w:rPr>
          <w:rFonts w:eastAsia="Times New Roman" w:cs="Times New Roman"/>
          <w:szCs w:val="24"/>
        </w:rPr>
        <w:t>,</w:t>
      </w:r>
      <w:r w:rsidRPr="00697679">
        <w:rPr>
          <w:rFonts w:eastAsia="Times New Roman" w:cs="Times New Roman"/>
          <w:szCs w:val="24"/>
        </w:rPr>
        <w:t xml:space="preserve"> </w:t>
      </w:r>
      <w:r>
        <w:rPr>
          <w:rFonts w:eastAsia="Times New Roman" w:cs="Times New Roman"/>
          <w:szCs w:val="24"/>
        </w:rPr>
        <w:t xml:space="preserve">έχουμε </w:t>
      </w:r>
      <w:r>
        <w:rPr>
          <w:rFonts w:eastAsia="Times New Roman" w:cs="Times New Roman"/>
          <w:szCs w:val="24"/>
        </w:rPr>
        <w:t>φθ</w:t>
      </w:r>
      <w:r w:rsidRPr="00697679">
        <w:rPr>
          <w:rFonts w:eastAsia="Times New Roman" w:cs="Times New Roman"/>
          <w:szCs w:val="24"/>
        </w:rPr>
        <w:t xml:space="preserve">άσει σε υψηλό </w:t>
      </w:r>
      <w:r>
        <w:rPr>
          <w:rFonts w:eastAsia="Times New Roman" w:cs="Times New Roman"/>
          <w:szCs w:val="24"/>
        </w:rPr>
        <w:t>επίπεδο α</w:t>
      </w:r>
      <w:r w:rsidRPr="00697679">
        <w:rPr>
          <w:rFonts w:eastAsia="Times New Roman" w:cs="Times New Roman"/>
          <w:szCs w:val="24"/>
        </w:rPr>
        <w:t>πό το 2006</w:t>
      </w:r>
      <w:r>
        <w:rPr>
          <w:rFonts w:eastAsia="Times New Roman" w:cs="Times New Roman"/>
          <w:szCs w:val="24"/>
        </w:rPr>
        <w:t>, όταν έχουν φθάσει</w:t>
      </w:r>
      <w:r w:rsidRPr="00697679">
        <w:rPr>
          <w:rFonts w:eastAsia="Times New Roman" w:cs="Times New Roman"/>
          <w:szCs w:val="24"/>
        </w:rPr>
        <w:t xml:space="preserve"> τα 4 δισεκατομμύρια ευρώ οι άμεσες ξένες επενδύσεις</w:t>
      </w:r>
      <w:r>
        <w:rPr>
          <w:rFonts w:eastAsia="Times New Roman" w:cs="Times New Roman"/>
          <w:szCs w:val="24"/>
        </w:rPr>
        <w:t xml:space="preserve">, περίπου στο </w:t>
      </w:r>
      <w:r w:rsidRPr="00697679">
        <w:rPr>
          <w:rFonts w:eastAsia="Times New Roman" w:cs="Times New Roman"/>
          <w:szCs w:val="24"/>
        </w:rPr>
        <w:t xml:space="preserve">2% του ΑΕΠ και όταν υπάρχει </w:t>
      </w:r>
      <w:r>
        <w:rPr>
          <w:rFonts w:eastAsia="Times New Roman" w:cs="Times New Roman"/>
          <w:szCs w:val="24"/>
        </w:rPr>
        <w:t xml:space="preserve">η δυνατότητα, με την </w:t>
      </w:r>
      <w:r w:rsidRPr="00697679">
        <w:rPr>
          <w:rFonts w:eastAsia="Times New Roman" w:cs="Times New Roman"/>
          <w:szCs w:val="24"/>
        </w:rPr>
        <w:t>πυροδότηση νέων χρηματοδοτικών εργαλείων</w:t>
      </w:r>
      <w:r>
        <w:rPr>
          <w:rFonts w:eastAsia="Times New Roman" w:cs="Times New Roman"/>
          <w:szCs w:val="24"/>
        </w:rPr>
        <w:t>,</w:t>
      </w:r>
      <w:r w:rsidRPr="00697679">
        <w:rPr>
          <w:rFonts w:eastAsia="Times New Roman" w:cs="Times New Roman"/>
          <w:szCs w:val="24"/>
        </w:rPr>
        <w:t xml:space="preserve"> να αυξηθούν </w:t>
      </w:r>
      <w:r>
        <w:rPr>
          <w:rFonts w:eastAsia="Times New Roman" w:cs="Times New Roman"/>
          <w:szCs w:val="24"/>
        </w:rPr>
        <w:t xml:space="preserve">και να </w:t>
      </w:r>
      <w:r w:rsidRPr="00697679">
        <w:rPr>
          <w:rFonts w:eastAsia="Times New Roman" w:cs="Times New Roman"/>
          <w:szCs w:val="24"/>
        </w:rPr>
        <w:t xml:space="preserve">φτάσουμε </w:t>
      </w:r>
      <w:r>
        <w:rPr>
          <w:rFonts w:eastAsia="Times New Roman" w:cs="Times New Roman"/>
          <w:szCs w:val="24"/>
        </w:rPr>
        <w:t xml:space="preserve">σε αυτό που λέμε </w:t>
      </w:r>
      <w:r>
        <w:rPr>
          <w:rFonts w:eastAsia="Times New Roman" w:cs="Times New Roman"/>
          <w:szCs w:val="24"/>
        </w:rPr>
        <w:t>«</w:t>
      </w:r>
      <w:r w:rsidRPr="00697679">
        <w:rPr>
          <w:rFonts w:eastAsia="Times New Roman" w:cs="Times New Roman"/>
          <w:szCs w:val="24"/>
        </w:rPr>
        <w:t>μέσο όρο της Ευρωπαϊκής Ένωσης</w:t>
      </w:r>
      <w:r>
        <w:rPr>
          <w:rFonts w:eastAsia="Times New Roman" w:cs="Times New Roman"/>
          <w:szCs w:val="24"/>
        </w:rPr>
        <w:t>»,</w:t>
      </w:r>
      <w:r w:rsidRPr="00697679">
        <w:rPr>
          <w:rFonts w:eastAsia="Times New Roman" w:cs="Times New Roman"/>
          <w:szCs w:val="24"/>
        </w:rPr>
        <w:t xml:space="preserve"> η οποία δεν δέχθηκε βέβαια το σοκ και την </w:t>
      </w:r>
      <w:proofErr w:type="spellStart"/>
      <w:r w:rsidRPr="00697679">
        <w:rPr>
          <w:rFonts w:eastAsia="Times New Roman" w:cs="Times New Roman"/>
          <w:szCs w:val="24"/>
        </w:rPr>
        <w:t>απομείωση</w:t>
      </w:r>
      <w:proofErr w:type="spellEnd"/>
      <w:r w:rsidRPr="00697679">
        <w:rPr>
          <w:rFonts w:eastAsia="Times New Roman" w:cs="Times New Roman"/>
          <w:szCs w:val="24"/>
        </w:rPr>
        <w:t xml:space="preserve"> του ΑΕΠ και τη βύθιση στην πρωτοφανή </w:t>
      </w:r>
      <w:r w:rsidRPr="00697679">
        <w:rPr>
          <w:rFonts w:eastAsia="Times New Roman" w:cs="Times New Roman"/>
          <w:szCs w:val="24"/>
        </w:rPr>
        <w:lastRenderedPageBreak/>
        <w:t>ύφεση</w:t>
      </w:r>
      <w:r>
        <w:rPr>
          <w:rFonts w:eastAsia="Times New Roman" w:cs="Times New Roman"/>
          <w:szCs w:val="24"/>
        </w:rPr>
        <w:t>, α</w:t>
      </w:r>
      <w:r w:rsidRPr="00697679">
        <w:rPr>
          <w:rFonts w:eastAsia="Times New Roman" w:cs="Times New Roman"/>
          <w:szCs w:val="24"/>
        </w:rPr>
        <w:t>υτά είναι τα στοιχεία τα οποία λαμβάνουν υπ</w:t>
      </w:r>
      <w:r>
        <w:rPr>
          <w:rFonts w:eastAsia="Times New Roman" w:cs="Times New Roman"/>
          <w:szCs w:val="24"/>
        </w:rPr>
        <w:t xml:space="preserve">’ </w:t>
      </w:r>
      <w:proofErr w:type="spellStart"/>
      <w:r w:rsidRPr="00697679">
        <w:rPr>
          <w:rFonts w:eastAsia="Times New Roman" w:cs="Times New Roman"/>
          <w:szCs w:val="24"/>
        </w:rPr>
        <w:t>όψ</w:t>
      </w:r>
      <w:r>
        <w:rPr>
          <w:rFonts w:eastAsia="Times New Roman" w:cs="Times New Roman"/>
          <w:szCs w:val="24"/>
        </w:rPr>
        <w:t>ιν</w:t>
      </w:r>
      <w:proofErr w:type="spellEnd"/>
      <w:r w:rsidRPr="00697679">
        <w:rPr>
          <w:rFonts w:eastAsia="Times New Roman" w:cs="Times New Roman"/>
          <w:szCs w:val="24"/>
        </w:rPr>
        <w:t xml:space="preserve"> τους και οι ξένοι επενδυτές</w:t>
      </w:r>
      <w:r>
        <w:rPr>
          <w:rFonts w:eastAsia="Times New Roman" w:cs="Times New Roman"/>
          <w:szCs w:val="24"/>
        </w:rPr>
        <w:t>.</w:t>
      </w:r>
      <w:r w:rsidRPr="00697679">
        <w:rPr>
          <w:rFonts w:eastAsia="Times New Roman" w:cs="Times New Roman"/>
          <w:szCs w:val="24"/>
        </w:rPr>
        <w:t xml:space="preserve"> Είναι και αυτά τα οποία πρέπει να καταλάβει ο </w:t>
      </w:r>
      <w:r w:rsidRPr="00697679">
        <w:rPr>
          <w:rFonts w:eastAsia="Times New Roman" w:cs="Times New Roman"/>
          <w:szCs w:val="24"/>
        </w:rPr>
        <w:t>Έλληνας πολίτης ότι αρχίζουν να επηρεάζουν τη δική του οικονομική ζωή στην καθημερινότητα</w:t>
      </w:r>
      <w:r>
        <w:rPr>
          <w:rFonts w:eastAsia="Times New Roman" w:cs="Times New Roman"/>
          <w:szCs w:val="24"/>
        </w:rPr>
        <w:t>.</w:t>
      </w:r>
      <w:r w:rsidRPr="00697679">
        <w:rPr>
          <w:rFonts w:eastAsia="Times New Roman" w:cs="Times New Roman"/>
          <w:szCs w:val="24"/>
        </w:rPr>
        <w:t xml:space="preserve"> Είναι αυτά τα στοιχεία τα οποία δείχνουν ότι βρισκόμαστε στην αρχή ενός ενάρετου κύκλου</w:t>
      </w:r>
      <w:r>
        <w:rPr>
          <w:rFonts w:eastAsia="Times New Roman" w:cs="Times New Roman"/>
          <w:szCs w:val="24"/>
        </w:rPr>
        <w:t>.</w:t>
      </w:r>
      <w:r w:rsidRPr="00697679">
        <w:rPr>
          <w:rFonts w:eastAsia="Times New Roman" w:cs="Times New Roman"/>
          <w:szCs w:val="24"/>
        </w:rPr>
        <w:t xml:space="preserve"> </w:t>
      </w:r>
    </w:p>
    <w:p w14:paraId="42AEA11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Δυστυχώς, η </w:t>
      </w:r>
      <w:r w:rsidRPr="00697679">
        <w:rPr>
          <w:rFonts w:eastAsia="Times New Roman" w:cs="Times New Roman"/>
          <w:szCs w:val="24"/>
        </w:rPr>
        <w:t>Αξιωματική Αντιπολίτευση κυρίως</w:t>
      </w:r>
      <w:r>
        <w:rPr>
          <w:rFonts w:eastAsia="Times New Roman" w:cs="Times New Roman"/>
          <w:szCs w:val="24"/>
        </w:rPr>
        <w:t>,</w:t>
      </w:r>
      <w:r w:rsidRPr="00697679">
        <w:rPr>
          <w:rFonts w:eastAsia="Times New Roman" w:cs="Times New Roman"/>
          <w:szCs w:val="24"/>
        </w:rPr>
        <w:t xml:space="preserve"> η Δεξιά</w:t>
      </w:r>
      <w:r>
        <w:rPr>
          <w:rFonts w:eastAsia="Times New Roman" w:cs="Times New Roman"/>
          <w:szCs w:val="24"/>
        </w:rPr>
        <w:t>,</w:t>
      </w:r>
      <w:r w:rsidRPr="00697679">
        <w:rPr>
          <w:rFonts w:eastAsia="Times New Roman" w:cs="Times New Roman"/>
          <w:szCs w:val="24"/>
        </w:rPr>
        <w:t xml:space="preserve"> η οποία έχει πρωταγωνιστήσει στη στρεβλή ανάπτυξη σε όλη τη μεταπολεμική Ελλάδα</w:t>
      </w:r>
      <w:r>
        <w:rPr>
          <w:rFonts w:eastAsia="Times New Roman" w:cs="Times New Roman"/>
          <w:szCs w:val="24"/>
        </w:rPr>
        <w:t>,</w:t>
      </w:r>
      <w:r w:rsidRPr="00697679">
        <w:rPr>
          <w:rFonts w:eastAsia="Times New Roman" w:cs="Times New Roman"/>
          <w:szCs w:val="24"/>
        </w:rPr>
        <w:t xml:space="preserve"> σε ό</w:t>
      </w:r>
      <w:r>
        <w:rPr>
          <w:rFonts w:eastAsia="Times New Roman" w:cs="Times New Roman"/>
          <w:szCs w:val="24"/>
        </w:rPr>
        <w:t>,</w:t>
      </w:r>
      <w:r w:rsidRPr="00697679">
        <w:rPr>
          <w:rFonts w:eastAsia="Times New Roman" w:cs="Times New Roman"/>
          <w:szCs w:val="24"/>
        </w:rPr>
        <w:t xml:space="preserve">τι </w:t>
      </w:r>
      <w:r>
        <w:rPr>
          <w:rFonts w:eastAsia="Times New Roman" w:cs="Times New Roman"/>
          <w:szCs w:val="24"/>
        </w:rPr>
        <w:t xml:space="preserve">νοσηρό </w:t>
      </w:r>
      <w:r w:rsidRPr="00697679">
        <w:rPr>
          <w:rFonts w:eastAsia="Times New Roman" w:cs="Times New Roman"/>
          <w:szCs w:val="24"/>
        </w:rPr>
        <w:t>και ασθενές έμεινε και μας οδήγησε στο ναυάγιο</w:t>
      </w:r>
      <w:r>
        <w:rPr>
          <w:rFonts w:eastAsia="Times New Roman" w:cs="Times New Roman"/>
          <w:szCs w:val="24"/>
        </w:rPr>
        <w:t>,</w:t>
      </w:r>
      <w:r w:rsidRPr="00697679">
        <w:rPr>
          <w:rFonts w:eastAsia="Times New Roman" w:cs="Times New Roman"/>
          <w:szCs w:val="24"/>
        </w:rPr>
        <w:t xml:space="preserve"> δεν μπορεί να τα δει αυτά</w:t>
      </w:r>
      <w:r>
        <w:rPr>
          <w:rFonts w:eastAsia="Times New Roman" w:cs="Times New Roman"/>
          <w:szCs w:val="24"/>
        </w:rPr>
        <w:t>.</w:t>
      </w:r>
      <w:r w:rsidRPr="00697679">
        <w:rPr>
          <w:rFonts w:eastAsia="Times New Roman" w:cs="Times New Roman"/>
          <w:szCs w:val="24"/>
        </w:rPr>
        <w:t xml:space="preserve"> </w:t>
      </w:r>
    </w:p>
    <w:p w14:paraId="42AEA112" w14:textId="77777777" w:rsidR="00F00D30" w:rsidRDefault="00AE51A4">
      <w:pPr>
        <w:spacing w:line="600" w:lineRule="auto"/>
        <w:ind w:firstLine="720"/>
        <w:jc w:val="both"/>
        <w:rPr>
          <w:rFonts w:eastAsia="Times New Roman" w:cs="Times New Roman"/>
          <w:szCs w:val="24"/>
        </w:rPr>
      </w:pPr>
      <w:r w:rsidRPr="00697679">
        <w:rPr>
          <w:rFonts w:eastAsia="Times New Roman" w:cs="Times New Roman"/>
          <w:szCs w:val="24"/>
        </w:rPr>
        <w:t xml:space="preserve">Αυτό </w:t>
      </w:r>
      <w:r>
        <w:rPr>
          <w:rFonts w:eastAsia="Times New Roman" w:cs="Times New Roman"/>
          <w:szCs w:val="24"/>
        </w:rPr>
        <w:t>το οποίο</w:t>
      </w:r>
      <w:r w:rsidRPr="00697679">
        <w:rPr>
          <w:rFonts w:eastAsia="Times New Roman" w:cs="Times New Roman"/>
          <w:szCs w:val="24"/>
        </w:rPr>
        <w:t xml:space="preserve"> την οδηγεί είναι μόνο </w:t>
      </w:r>
      <w:r>
        <w:rPr>
          <w:rFonts w:eastAsia="Times New Roman" w:cs="Times New Roman"/>
          <w:szCs w:val="24"/>
        </w:rPr>
        <w:t xml:space="preserve">η λύσσα </w:t>
      </w:r>
      <w:r w:rsidRPr="00697679">
        <w:rPr>
          <w:rFonts w:eastAsia="Times New Roman" w:cs="Times New Roman"/>
          <w:szCs w:val="24"/>
        </w:rPr>
        <w:t>για επάνοδο στην εξουσία και μέσω της ε</w:t>
      </w:r>
      <w:r w:rsidRPr="00697679">
        <w:rPr>
          <w:rFonts w:eastAsia="Times New Roman" w:cs="Times New Roman"/>
          <w:szCs w:val="24"/>
        </w:rPr>
        <w:t>ξουσίας η επίτευξη μιας στοιχειώδους συνοχής μεταξύ κάποιων που διατείνονται ότι είναι φιλελεύθερ</w:t>
      </w:r>
      <w:r>
        <w:rPr>
          <w:rFonts w:eastAsia="Times New Roman" w:cs="Times New Roman"/>
          <w:szCs w:val="24"/>
        </w:rPr>
        <w:t>οι</w:t>
      </w:r>
      <w:r w:rsidRPr="00697679">
        <w:rPr>
          <w:rFonts w:eastAsia="Times New Roman" w:cs="Times New Roman"/>
          <w:szCs w:val="24"/>
        </w:rPr>
        <w:t xml:space="preserve"> </w:t>
      </w:r>
      <w:r>
        <w:rPr>
          <w:rFonts w:eastAsia="Times New Roman" w:cs="Times New Roman"/>
          <w:szCs w:val="24"/>
        </w:rPr>
        <w:t>-</w:t>
      </w:r>
      <w:r w:rsidRPr="00697679">
        <w:rPr>
          <w:rFonts w:eastAsia="Times New Roman" w:cs="Times New Roman"/>
          <w:szCs w:val="24"/>
        </w:rPr>
        <w:t xml:space="preserve">τουλάχιστον στα λόγια </w:t>
      </w:r>
      <w:r>
        <w:rPr>
          <w:rFonts w:eastAsia="Times New Roman" w:cs="Times New Roman"/>
          <w:szCs w:val="24"/>
        </w:rPr>
        <w:t>ή στη συμπεριφορά τους- και κάποιων</w:t>
      </w:r>
      <w:r w:rsidRPr="00697679">
        <w:rPr>
          <w:rFonts w:eastAsia="Times New Roman" w:cs="Times New Roman"/>
          <w:szCs w:val="24"/>
        </w:rPr>
        <w:t xml:space="preserve"> </w:t>
      </w:r>
      <w:r>
        <w:rPr>
          <w:rFonts w:eastAsia="Times New Roman" w:cs="Times New Roman"/>
          <w:szCs w:val="24"/>
        </w:rPr>
        <w:t xml:space="preserve">οι οποίοι </w:t>
      </w:r>
      <w:r w:rsidRPr="00697679">
        <w:rPr>
          <w:rFonts w:eastAsia="Times New Roman" w:cs="Times New Roman"/>
          <w:szCs w:val="24"/>
        </w:rPr>
        <w:t xml:space="preserve">ανενδοίαστα μπορούν να φλερτάρουν με τα </w:t>
      </w:r>
      <w:r>
        <w:rPr>
          <w:rFonts w:eastAsia="Times New Roman" w:cs="Times New Roman"/>
          <w:szCs w:val="24"/>
        </w:rPr>
        <w:t>χυδαιότερα</w:t>
      </w:r>
      <w:r w:rsidRPr="00697679">
        <w:rPr>
          <w:rFonts w:eastAsia="Times New Roman" w:cs="Times New Roman"/>
          <w:szCs w:val="24"/>
        </w:rPr>
        <w:t xml:space="preserve"> ακροδεξιά στοιχεία</w:t>
      </w:r>
      <w:r>
        <w:rPr>
          <w:rFonts w:eastAsia="Times New Roman" w:cs="Times New Roman"/>
          <w:szCs w:val="24"/>
        </w:rPr>
        <w:t>, με τα χυδαιότερα</w:t>
      </w:r>
      <w:r w:rsidRPr="00697679">
        <w:rPr>
          <w:rFonts w:eastAsia="Times New Roman" w:cs="Times New Roman"/>
          <w:szCs w:val="24"/>
        </w:rPr>
        <w:t xml:space="preserve"> αντιδημοκρατικά στοιχεία που εμφιλοχωρούν στην </w:t>
      </w:r>
      <w:r>
        <w:rPr>
          <w:rFonts w:eastAsia="Times New Roman" w:cs="Times New Roman"/>
          <w:szCs w:val="24"/>
        </w:rPr>
        <w:t>ε</w:t>
      </w:r>
      <w:r w:rsidRPr="00697679">
        <w:rPr>
          <w:rFonts w:eastAsia="Times New Roman" w:cs="Times New Roman"/>
          <w:szCs w:val="24"/>
        </w:rPr>
        <w:t>λληνική κοινωνία</w:t>
      </w:r>
      <w:r>
        <w:rPr>
          <w:rFonts w:eastAsia="Times New Roman" w:cs="Times New Roman"/>
          <w:szCs w:val="24"/>
        </w:rPr>
        <w:t>.</w:t>
      </w:r>
      <w:r w:rsidRPr="00697679">
        <w:rPr>
          <w:rFonts w:eastAsia="Times New Roman" w:cs="Times New Roman"/>
          <w:szCs w:val="24"/>
        </w:rPr>
        <w:t xml:space="preserve"> </w:t>
      </w:r>
    </w:p>
    <w:p w14:paraId="42AEA113"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Όταν η Δ</w:t>
      </w:r>
      <w:r w:rsidRPr="0045003B">
        <w:rPr>
          <w:rFonts w:eastAsia="Times New Roman"/>
          <w:color w:val="000000" w:themeColor="text1"/>
          <w:szCs w:val="24"/>
        </w:rPr>
        <w:t xml:space="preserve">εξιά μιλά για φαινόμενα ύποπτα ή για φαινόμενα διαφθοράς σε </w:t>
      </w:r>
      <w:r>
        <w:rPr>
          <w:rFonts w:eastAsia="Times New Roman"/>
          <w:color w:val="000000" w:themeColor="text1"/>
          <w:szCs w:val="24"/>
        </w:rPr>
        <w:t>εμάς, θα πρέπει να απαντήσει στο τ</w:t>
      </w:r>
      <w:r w:rsidRPr="0045003B">
        <w:rPr>
          <w:rFonts w:eastAsia="Times New Roman"/>
          <w:color w:val="000000" w:themeColor="text1"/>
          <w:szCs w:val="24"/>
        </w:rPr>
        <w:t xml:space="preserve">ι απέγιναν </w:t>
      </w:r>
      <w:r>
        <w:rPr>
          <w:rFonts w:eastAsia="Times New Roman"/>
          <w:color w:val="000000" w:themeColor="text1"/>
          <w:szCs w:val="24"/>
        </w:rPr>
        <w:t xml:space="preserve">–το ένα είναι </w:t>
      </w:r>
      <w:r w:rsidRPr="0045003B">
        <w:rPr>
          <w:rFonts w:eastAsia="Times New Roman"/>
          <w:color w:val="000000" w:themeColor="text1"/>
          <w:szCs w:val="24"/>
        </w:rPr>
        <w:t>εν εξελίξει</w:t>
      </w:r>
      <w:r>
        <w:rPr>
          <w:rFonts w:eastAsia="Times New Roman"/>
          <w:color w:val="000000" w:themeColor="text1"/>
          <w:szCs w:val="24"/>
        </w:rPr>
        <w:t>,</w:t>
      </w:r>
      <w:r w:rsidRPr="0045003B">
        <w:rPr>
          <w:rFonts w:eastAsia="Times New Roman"/>
          <w:color w:val="000000" w:themeColor="text1"/>
          <w:szCs w:val="24"/>
        </w:rPr>
        <w:t xml:space="preserve"> το άλλο βρίσκεται ακόμη στο δικαστήριο</w:t>
      </w:r>
      <w:r>
        <w:rPr>
          <w:rFonts w:eastAsia="Times New Roman"/>
          <w:color w:val="000000" w:themeColor="text1"/>
          <w:szCs w:val="24"/>
        </w:rPr>
        <w:t>-</w:t>
      </w:r>
      <w:r w:rsidRPr="0045003B">
        <w:rPr>
          <w:rFonts w:eastAsia="Times New Roman"/>
          <w:color w:val="000000" w:themeColor="text1"/>
          <w:szCs w:val="24"/>
        </w:rPr>
        <w:t xml:space="preserve"> τα δύο μ</w:t>
      </w:r>
      <w:r w:rsidRPr="0045003B">
        <w:rPr>
          <w:rFonts w:eastAsia="Times New Roman"/>
          <w:color w:val="000000" w:themeColor="text1"/>
          <w:szCs w:val="24"/>
        </w:rPr>
        <w:t>εγαλύτερα σκάνδαλα των τελευταίων πολλών δεκαετιών</w:t>
      </w:r>
      <w:r>
        <w:rPr>
          <w:rFonts w:eastAsia="Times New Roman"/>
          <w:color w:val="000000" w:themeColor="text1"/>
          <w:szCs w:val="24"/>
        </w:rPr>
        <w:t>,</w:t>
      </w:r>
      <w:r w:rsidRPr="0045003B">
        <w:rPr>
          <w:rFonts w:eastAsia="Times New Roman"/>
          <w:color w:val="000000" w:themeColor="text1"/>
          <w:szCs w:val="24"/>
        </w:rPr>
        <w:t xml:space="preserve"> το</w:t>
      </w:r>
      <w:r>
        <w:rPr>
          <w:rFonts w:eastAsia="Times New Roman"/>
          <w:color w:val="000000" w:themeColor="text1"/>
          <w:szCs w:val="24"/>
        </w:rPr>
        <w:t xml:space="preserve"> σκάνδαλο </w:t>
      </w:r>
      <w:r>
        <w:rPr>
          <w:rFonts w:eastAsia="Times New Roman"/>
          <w:color w:val="000000" w:themeColor="text1"/>
          <w:szCs w:val="24"/>
        </w:rPr>
        <w:t>«</w:t>
      </w:r>
      <w:r>
        <w:rPr>
          <w:rFonts w:eastAsia="Times New Roman"/>
          <w:color w:val="000000" w:themeColor="text1"/>
          <w:szCs w:val="24"/>
        </w:rPr>
        <w:t>S</w:t>
      </w:r>
      <w:r>
        <w:rPr>
          <w:rFonts w:eastAsia="Times New Roman"/>
          <w:color w:val="000000" w:themeColor="text1"/>
          <w:szCs w:val="24"/>
        </w:rPr>
        <w:t>IEMENS»</w:t>
      </w:r>
      <w:r>
        <w:rPr>
          <w:rFonts w:eastAsia="Times New Roman"/>
          <w:color w:val="000000" w:themeColor="text1"/>
          <w:szCs w:val="24"/>
        </w:rPr>
        <w:t xml:space="preserve"> και το σκάνδαλο </w:t>
      </w:r>
      <w:r>
        <w:rPr>
          <w:rFonts w:eastAsia="Times New Roman"/>
          <w:color w:val="000000" w:themeColor="text1"/>
          <w:szCs w:val="24"/>
        </w:rPr>
        <w:t>«</w:t>
      </w:r>
      <w:r>
        <w:rPr>
          <w:rFonts w:eastAsia="Times New Roman"/>
          <w:color w:val="000000" w:themeColor="text1"/>
          <w:szCs w:val="24"/>
          <w:lang w:val="en-US"/>
        </w:rPr>
        <w:t>N</w:t>
      </w:r>
      <w:r w:rsidRPr="0045003B">
        <w:rPr>
          <w:rFonts w:eastAsia="Times New Roman"/>
          <w:color w:val="000000" w:themeColor="text1"/>
          <w:szCs w:val="24"/>
        </w:rPr>
        <w:t>OVARTIS</w:t>
      </w:r>
      <w:r>
        <w:rPr>
          <w:rFonts w:eastAsia="Times New Roman"/>
          <w:color w:val="000000" w:themeColor="text1"/>
          <w:szCs w:val="24"/>
        </w:rPr>
        <w:t>»</w:t>
      </w:r>
      <w:r>
        <w:rPr>
          <w:rFonts w:eastAsia="Times New Roman"/>
          <w:color w:val="000000" w:themeColor="text1"/>
          <w:szCs w:val="24"/>
        </w:rPr>
        <w:t>,</w:t>
      </w:r>
      <w:r w:rsidRPr="0045003B">
        <w:rPr>
          <w:rFonts w:eastAsia="Times New Roman"/>
          <w:color w:val="000000" w:themeColor="text1"/>
          <w:szCs w:val="24"/>
        </w:rPr>
        <w:t xml:space="preserve"> το οποίο </w:t>
      </w:r>
      <w:r>
        <w:rPr>
          <w:rFonts w:eastAsia="Times New Roman"/>
          <w:color w:val="000000" w:themeColor="text1"/>
          <w:szCs w:val="24"/>
        </w:rPr>
        <w:t xml:space="preserve">είναι </w:t>
      </w:r>
      <w:r w:rsidRPr="0045003B">
        <w:rPr>
          <w:rFonts w:eastAsia="Times New Roman"/>
          <w:color w:val="000000" w:themeColor="text1"/>
          <w:szCs w:val="24"/>
        </w:rPr>
        <w:t xml:space="preserve">εν εξελίξει </w:t>
      </w:r>
      <w:r>
        <w:rPr>
          <w:rFonts w:eastAsia="Times New Roman"/>
          <w:color w:val="000000" w:themeColor="text1"/>
          <w:szCs w:val="24"/>
        </w:rPr>
        <w:t>και ερευνάται, και πώ</w:t>
      </w:r>
      <w:r w:rsidRPr="0045003B">
        <w:rPr>
          <w:rFonts w:eastAsia="Times New Roman"/>
          <w:color w:val="000000" w:themeColor="text1"/>
          <w:szCs w:val="24"/>
        </w:rPr>
        <w:t>ς εμφανίστηκαν στην Ελλάδα</w:t>
      </w:r>
      <w:r>
        <w:rPr>
          <w:rFonts w:eastAsia="Times New Roman"/>
          <w:color w:val="000000" w:themeColor="text1"/>
          <w:szCs w:val="24"/>
        </w:rPr>
        <w:t>. Κ</w:t>
      </w:r>
      <w:r w:rsidRPr="0045003B">
        <w:rPr>
          <w:rFonts w:eastAsia="Times New Roman"/>
          <w:color w:val="000000" w:themeColor="text1"/>
          <w:szCs w:val="24"/>
        </w:rPr>
        <w:t>αι τα δύο ήρθαν από τις Ηνωμένες Πολιτείες</w:t>
      </w:r>
      <w:r>
        <w:rPr>
          <w:rFonts w:eastAsia="Times New Roman"/>
          <w:color w:val="000000" w:themeColor="text1"/>
          <w:szCs w:val="24"/>
        </w:rPr>
        <w:t>. Ε</w:t>
      </w:r>
      <w:r w:rsidRPr="0045003B">
        <w:rPr>
          <w:rFonts w:eastAsia="Times New Roman"/>
          <w:color w:val="000000" w:themeColor="text1"/>
          <w:szCs w:val="24"/>
        </w:rPr>
        <w:t>κεί έσκασαν</w:t>
      </w:r>
      <w:r>
        <w:rPr>
          <w:rFonts w:eastAsia="Times New Roman"/>
          <w:color w:val="000000" w:themeColor="text1"/>
          <w:szCs w:val="24"/>
        </w:rPr>
        <w:t>,</w:t>
      </w:r>
      <w:r w:rsidRPr="0045003B">
        <w:rPr>
          <w:rFonts w:eastAsia="Times New Roman"/>
          <w:color w:val="000000" w:themeColor="text1"/>
          <w:szCs w:val="24"/>
        </w:rPr>
        <w:t xml:space="preserve"> εκεί πρ</w:t>
      </w:r>
      <w:r>
        <w:rPr>
          <w:rFonts w:eastAsia="Times New Roman"/>
          <w:color w:val="000000" w:themeColor="text1"/>
          <w:szCs w:val="24"/>
        </w:rPr>
        <w:t>ωτ</w:t>
      </w:r>
      <w:r w:rsidRPr="0045003B">
        <w:rPr>
          <w:rFonts w:eastAsia="Times New Roman"/>
          <w:color w:val="000000" w:themeColor="text1"/>
          <w:szCs w:val="24"/>
        </w:rPr>
        <w:t xml:space="preserve">οήλθαν τα </w:t>
      </w:r>
      <w:r w:rsidRPr="0045003B">
        <w:rPr>
          <w:rFonts w:eastAsia="Times New Roman"/>
          <w:color w:val="000000" w:themeColor="text1"/>
          <w:szCs w:val="24"/>
        </w:rPr>
        <w:t>στοιχεία και έτσι ήρθα</w:t>
      </w:r>
      <w:r>
        <w:rPr>
          <w:rFonts w:eastAsia="Times New Roman"/>
          <w:color w:val="000000" w:themeColor="text1"/>
          <w:szCs w:val="24"/>
        </w:rPr>
        <w:t>ν</w:t>
      </w:r>
      <w:r w:rsidRPr="0045003B">
        <w:rPr>
          <w:rFonts w:eastAsia="Times New Roman"/>
          <w:color w:val="000000" w:themeColor="text1"/>
          <w:szCs w:val="24"/>
        </w:rPr>
        <w:t xml:space="preserve"> στην Ελλάδα</w:t>
      </w:r>
      <w:r>
        <w:rPr>
          <w:rFonts w:eastAsia="Times New Roman"/>
          <w:color w:val="000000" w:themeColor="text1"/>
          <w:szCs w:val="24"/>
        </w:rPr>
        <w:t xml:space="preserve">. Καμμία </w:t>
      </w:r>
      <w:r w:rsidRPr="0045003B">
        <w:rPr>
          <w:rFonts w:eastAsia="Times New Roman"/>
          <w:color w:val="000000" w:themeColor="text1"/>
          <w:szCs w:val="24"/>
        </w:rPr>
        <w:t>ελληνική αρχή</w:t>
      </w:r>
      <w:r>
        <w:rPr>
          <w:rFonts w:eastAsia="Times New Roman"/>
          <w:color w:val="000000" w:themeColor="text1"/>
          <w:szCs w:val="24"/>
        </w:rPr>
        <w:t>,</w:t>
      </w:r>
      <w:r w:rsidRPr="0045003B">
        <w:rPr>
          <w:rFonts w:eastAsia="Times New Roman"/>
          <w:color w:val="000000" w:themeColor="text1"/>
          <w:szCs w:val="24"/>
        </w:rPr>
        <w:t xml:space="preserve"> κα</w:t>
      </w:r>
      <w:r>
        <w:rPr>
          <w:rFonts w:eastAsia="Times New Roman"/>
          <w:color w:val="000000" w:themeColor="text1"/>
          <w:szCs w:val="24"/>
        </w:rPr>
        <w:t>μμία</w:t>
      </w:r>
      <w:r w:rsidRPr="0045003B">
        <w:rPr>
          <w:rFonts w:eastAsia="Times New Roman"/>
          <w:color w:val="000000" w:themeColor="text1"/>
          <w:szCs w:val="24"/>
        </w:rPr>
        <w:t xml:space="preserve"> πολιτική δύναμη</w:t>
      </w:r>
      <w:r>
        <w:rPr>
          <w:rFonts w:eastAsia="Times New Roman"/>
          <w:color w:val="000000" w:themeColor="text1"/>
          <w:szCs w:val="24"/>
        </w:rPr>
        <w:t>,</w:t>
      </w:r>
      <w:r w:rsidRPr="0045003B">
        <w:rPr>
          <w:rFonts w:eastAsia="Times New Roman"/>
          <w:color w:val="000000" w:themeColor="text1"/>
          <w:szCs w:val="24"/>
        </w:rPr>
        <w:t xml:space="preserve"> κανένας Έλληνας δικαστής </w:t>
      </w:r>
      <w:r>
        <w:rPr>
          <w:rFonts w:eastAsia="Times New Roman"/>
          <w:color w:val="000000" w:themeColor="text1"/>
          <w:szCs w:val="24"/>
        </w:rPr>
        <w:t>-</w:t>
      </w:r>
      <w:r w:rsidRPr="0045003B">
        <w:rPr>
          <w:rFonts w:eastAsia="Times New Roman"/>
          <w:color w:val="000000" w:themeColor="text1"/>
          <w:szCs w:val="24"/>
        </w:rPr>
        <w:t xml:space="preserve">δεν </w:t>
      </w:r>
      <w:r>
        <w:rPr>
          <w:rFonts w:eastAsia="Times New Roman"/>
          <w:color w:val="000000" w:themeColor="text1"/>
          <w:szCs w:val="24"/>
        </w:rPr>
        <w:t xml:space="preserve">είχε </w:t>
      </w:r>
      <w:r w:rsidRPr="0045003B">
        <w:rPr>
          <w:rFonts w:eastAsia="Times New Roman"/>
          <w:color w:val="000000" w:themeColor="text1"/>
          <w:szCs w:val="24"/>
        </w:rPr>
        <w:t>και τις δυνατότητες ίσως</w:t>
      </w:r>
      <w:r>
        <w:rPr>
          <w:rFonts w:eastAsia="Times New Roman"/>
          <w:color w:val="000000" w:themeColor="text1"/>
          <w:szCs w:val="24"/>
        </w:rPr>
        <w:t>-</w:t>
      </w:r>
      <w:r w:rsidRPr="0045003B">
        <w:rPr>
          <w:rFonts w:eastAsia="Times New Roman"/>
          <w:color w:val="000000" w:themeColor="text1"/>
          <w:szCs w:val="24"/>
        </w:rPr>
        <w:t xml:space="preserve"> δεν </w:t>
      </w:r>
      <w:r>
        <w:rPr>
          <w:rFonts w:eastAsia="Times New Roman"/>
          <w:color w:val="000000" w:themeColor="text1"/>
          <w:szCs w:val="24"/>
        </w:rPr>
        <w:t>κινήθηκε</w:t>
      </w:r>
      <w:r w:rsidRPr="0045003B">
        <w:rPr>
          <w:rFonts w:eastAsia="Times New Roman"/>
          <w:color w:val="000000" w:themeColor="text1"/>
          <w:szCs w:val="24"/>
        </w:rPr>
        <w:t xml:space="preserve"> για να τα βρει</w:t>
      </w:r>
      <w:r>
        <w:rPr>
          <w:rFonts w:eastAsia="Times New Roman"/>
          <w:color w:val="000000" w:themeColor="text1"/>
          <w:szCs w:val="24"/>
        </w:rPr>
        <w:t>.</w:t>
      </w:r>
    </w:p>
    <w:p w14:paraId="42AEA114"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45003B">
        <w:rPr>
          <w:rFonts w:eastAsia="Times New Roman"/>
          <w:color w:val="000000" w:themeColor="text1"/>
          <w:szCs w:val="24"/>
        </w:rPr>
        <w:t xml:space="preserve">υτά που είδαμε </w:t>
      </w:r>
      <w:r>
        <w:rPr>
          <w:rFonts w:eastAsia="Times New Roman"/>
          <w:color w:val="000000" w:themeColor="text1"/>
          <w:szCs w:val="24"/>
        </w:rPr>
        <w:t xml:space="preserve">και για τα οποία </w:t>
      </w:r>
      <w:r w:rsidRPr="0045003B">
        <w:rPr>
          <w:rFonts w:eastAsia="Times New Roman"/>
          <w:color w:val="000000" w:themeColor="text1"/>
          <w:szCs w:val="24"/>
        </w:rPr>
        <w:t>αγόρ</w:t>
      </w:r>
      <w:r>
        <w:rPr>
          <w:rFonts w:eastAsia="Times New Roman"/>
          <w:color w:val="000000" w:themeColor="text1"/>
          <w:szCs w:val="24"/>
        </w:rPr>
        <w:t>ευε προχθές εισαγγελέας για το σ</w:t>
      </w:r>
      <w:r w:rsidRPr="0045003B">
        <w:rPr>
          <w:rFonts w:eastAsia="Times New Roman"/>
          <w:color w:val="000000" w:themeColor="text1"/>
          <w:szCs w:val="24"/>
        </w:rPr>
        <w:t xml:space="preserve">κάνδαλο </w:t>
      </w:r>
      <w:r>
        <w:rPr>
          <w:rFonts w:eastAsia="Times New Roman"/>
          <w:color w:val="000000" w:themeColor="text1"/>
          <w:szCs w:val="24"/>
        </w:rPr>
        <w:t>«</w:t>
      </w:r>
      <w:r w:rsidRPr="0045003B">
        <w:rPr>
          <w:rFonts w:eastAsia="Times New Roman"/>
          <w:color w:val="000000" w:themeColor="text1"/>
          <w:szCs w:val="24"/>
        </w:rPr>
        <w:t>S</w:t>
      </w:r>
      <w:r w:rsidRPr="0045003B">
        <w:rPr>
          <w:rFonts w:eastAsia="Times New Roman"/>
          <w:color w:val="000000" w:themeColor="text1"/>
          <w:szCs w:val="24"/>
        </w:rPr>
        <w:t>IEME</w:t>
      </w:r>
      <w:r w:rsidRPr="0045003B">
        <w:rPr>
          <w:rFonts w:eastAsia="Times New Roman"/>
          <w:color w:val="000000" w:themeColor="text1"/>
          <w:szCs w:val="24"/>
        </w:rPr>
        <w:t>NS</w:t>
      </w:r>
      <w:r>
        <w:rPr>
          <w:rFonts w:eastAsia="Times New Roman"/>
          <w:color w:val="000000" w:themeColor="text1"/>
          <w:szCs w:val="24"/>
        </w:rPr>
        <w:t>»</w:t>
      </w:r>
      <w:r>
        <w:rPr>
          <w:rFonts w:eastAsia="Times New Roman"/>
          <w:color w:val="000000" w:themeColor="text1"/>
          <w:szCs w:val="24"/>
        </w:rPr>
        <w:t xml:space="preserve"> </w:t>
      </w:r>
      <w:r w:rsidRPr="0045003B">
        <w:rPr>
          <w:rFonts w:eastAsia="Times New Roman"/>
          <w:color w:val="000000" w:themeColor="text1"/>
          <w:szCs w:val="24"/>
        </w:rPr>
        <w:t xml:space="preserve">είναι </w:t>
      </w:r>
      <w:r>
        <w:rPr>
          <w:rFonts w:eastAsia="Times New Roman"/>
          <w:color w:val="000000" w:themeColor="text1"/>
          <w:szCs w:val="24"/>
        </w:rPr>
        <w:t>μια</w:t>
      </w:r>
      <w:r w:rsidRPr="0045003B">
        <w:rPr>
          <w:rFonts w:eastAsia="Times New Roman"/>
          <w:color w:val="000000" w:themeColor="text1"/>
          <w:szCs w:val="24"/>
        </w:rPr>
        <w:t xml:space="preserve"> πρωτοφανής εισροή μαύρου</w:t>
      </w:r>
      <w:r>
        <w:rPr>
          <w:rFonts w:eastAsia="Times New Roman"/>
          <w:color w:val="000000" w:themeColor="text1"/>
          <w:szCs w:val="24"/>
        </w:rPr>
        <w:t xml:space="preserve"> </w:t>
      </w:r>
      <w:r w:rsidRPr="0045003B">
        <w:rPr>
          <w:rFonts w:eastAsia="Times New Roman"/>
          <w:color w:val="000000" w:themeColor="text1"/>
          <w:szCs w:val="24"/>
        </w:rPr>
        <w:t>χρήματος</w:t>
      </w:r>
      <w:r>
        <w:rPr>
          <w:rFonts w:eastAsia="Times New Roman"/>
          <w:color w:val="000000" w:themeColor="text1"/>
          <w:szCs w:val="24"/>
        </w:rPr>
        <w:t>,</w:t>
      </w:r>
      <w:r w:rsidRPr="0045003B">
        <w:rPr>
          <w:rFonts w:eastAsia="Times New Roman"/>
          <w:color w:val="000000" w:themeColor="text1"/>
          <w:szCs w:val="24"/>
        </w:rPr>
        <w:t xml:space="preserve"> πολιτικού χρήματος</w:t>
      </w:r>
      <w:r>
        <w:rPr>
          <w:rFonts w:eastAsia="Times New Roman"/>
          <w:color w:val="000000" w:themeColor="text1"/>
          <w:szCs w:val="24"/>
        </w:rPr>
        <w:t xml:space="preserve">. </w:t>
      </w:r>
      <w:proofErr w:type="spellStart"/>
      <w:r>
        <w:rPr>
          <w:rFonts w:eastAsia="Times New Roman"/>
          <w:color w:val="000000" w:themeColor="text1"/>
          <w:szCs w:val="24"/>
        </w:rPr>
        <w:t>Εδίδοντο</w:t>
      </w:r>
      <w:proofErr w:type="spellEnd"/>
      <w:r>
        <w:rPr>
          <w:rFonts w:eastAsia="Times New Roman"/>
          <w:color w:val="000000" w:themeColor="text1"/>
          <w:szCs w:val="24"/>
        </w:rPr>
        <w:t xml:space="preserve"> </w:t>
      </w:r>
      <w:r w:rsidRPr="0045003B">
        <w:rPr>
          <w:rFonts w:eastAsia="Times New Roman"/>
          <w:color w:val="000000" w:themeColor="text1"/>
          <w:szCs w:val="24"/>
        </w:rPr>
        <w:t>15 εκατομμύρια ευρώ το</w:t>
      </w:r>
      <w:r>
        <w:rPr>
          <w:rFonts w:eastAsia="Times New Roman"/>
          <w:color w:val="000000" w:themeColor="text1"/>
          <w:szCs w:val="24"/>
        </w:rPr>
        <w:t>ν</w:t>
      </w:r>
      <w:r w:rsidRPr="0045003B">
        <w:rPr>
          <w:rFonts w:eastAsia="Times New Roman"/>
          <w:color w:val="000000" w:themeColor="text1"/>
          <w:szCs w:val="24"/>
        </w:rPr>
        <w:t xml:space="preserve"> χρόνο για δωροδοκίες και μί</w:t>
      </w:r>
      <w:r>
        <w:rPr>
          <w:rFonts w:eastAsia="Times New Roman"/>
          <w:color w:val="000000" w:themeColor="text1"/>
          <w:szCs w:val="24"/>
        </w:rPr>
        <w:t xml:space="preserve">ζες. Πάνω από 65 εκατομμύρια </w:t>
      </w:r>
      <w:r w:rsidRPr="0045003B">
        <w:rPr>
          <w:rFonts w:eastAsia="Times New Roman"/>
          <w:color w:val="000000" w:themeColor="text1"/>
          <w:szCs w:val="24"/>
        </w:rPr>
        <w:t>έχουν διαπιστωθεί ότι εισέρευσαν σε ελληνικά πολιτικά ταμεία για να κλείνουν δουλειές</w:t>
      </w:r>
      <w:r>
        <w:rPr>
          <w:rFonts w:eastAsia="Times New Roman"/>
          <w:color w:val="000000" w:themeColor="text1"/>
          <w:szCs w:val="24"/>
        </w:rPr>
        <w:t xml:space="preserve">. </w:t>
      </w:r>
      <w:r w:rsidRPr="0045003B">
        <w:rPr>
          <w:rFonts w:eastAsia="Times New Roman"/>
          <w:color w:val="000000" w:themeColor="text1"/>
          <w:szCs w:val="24"/>
        </w:rPr>
        <w:t>Αυτή ήταν η</w:t>
      </w:r>
      <w:r w:rsidRPr="0045003B">
        <w:rPr>
          <w:rFonts w:eastAsia="Times New Roman"/>
          <w:color w:val="000000" w:themeColor="text1"/>
          <w:szCs w:val="24"/>
        </w:rPr>
        <w:t xml:space="preserve"> ανάπτυξη η οποία </w:t>
      </w:r>
      <w:proofErr w:type="spellStart"/>
      <w:r w:rsidRPr="0045003B">
        <w:rPr>
          <w:rFonts w:eastAsia="Times New Roman"/>
          <w:color w:val="000000" w:themeColor="text1"/>
          <w:szCs w:val="24"/>
        </w:rPr>
        <w:t>επιτυγχάνετ</w:t>
      </w:r>
      <w:r>
        <w:rPr>
          <w:rFonts w:eastAsia="Times New Roman"/>
          <w:color w:val="000000" w:themeColor="text1"/>
          <w:szCs w:val="24"/>
        </w:rPr>
        <w:t>ο</w:t>
      </w:r>
      <w:proofErr w:type="spellEnd"/>
      <w:r>
        <w:rPr>
          <w:rFonts w:eastAsia="Times New Roman"/>
          <w:color w:val="000000" w:themeColor="text1"/>
          <w:szCs w:val="24"/>
        </w:rPr>
        <w:t xml:space="preserve">. </w:t>
      </w:r>
    </w:p>
    <w:p w14:paraId="42AEA115"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Απ’ όλη </w:t>
      </w:r>
      <w:r w:rsidRPr="0045003B">
        <w:rPr>
          <w:rFonts w:eastAsia="Times New Roman"/>
          <w:color w:val="000000" w:themeColor="text1"/>
          <w:szCs w:val="24"/>
        </w:rPr>
        <w:t>αυτή</w:t>
      </w:r>
      <w:r>
        <w:rPr>
          <w:rFonts w:eastAsia="Times New Roman"/>
          <w:color w:val="000000" w:themeColor="text1"/>
          <w:szCs w:val="24"/>
        </w:rPr>
        <w:t>ν</w:t>
      </w:r>
      <w:r w:rsidRPr="0045003B">
        <w:rPr>
          <w:rFonts w:eastAsia="Times New Roman"/>
          <w:color w:val="000000" w:themeColor="text1"/>
          <w:szCs w:val="24"/>
        </w:rPr>
        <w:t xml:space="preserve"> την ιστορία</w:t>
      </w:r>
      <w:r>
        <w:rPr>
          <w:rFonts w:eastAsia="Times New Roman"/>
          <w:color w:val="000000" w:themeColor="text1"/>
          <w:szCs w:val="24"/>
        </w:rPr>
        <w:t xml:space="preserve">, η οποία </w:t>
      </w:r>
      <w:r w:rsidRPr="0045003B">
        <w:rPr>
          <w:rFonts w:eastAsia="Times New Roman"/>
          <w:color w:val="000000" w:themeColor="text1"/>
          <w:szCs w:val="24"/>
        </w:rPr>
        <w:t xml:space="preserve">ταλάνισε </w:t>
      </w:r>
      <w:r>
        <w:rPr>
          <w:rFonts w:eastAsia="Times New Roman"/>
          <w:color w:val="000000" w:themeColor="text1"/>
          <w:szCs w:val="24"/>
        </w:rPr>
        <w:t>επί δεκαετίες την ε</w:t>
      </w:r>
      <w:r w:rsidRPr="0045003B">
        <w:rPr>
          <w:rFonts w:eastAsia="Times New Roman"/>
          <w:color w:val="000000" w:themeColor="text1"/>
          <w:szCs w:val="24"/>
        </w:rPr>
        <w:t>λληνική οικονο</w:t>
      </w:r>
      <w:r>
        <w:rPr>
          <w:rFonts w:eastAsia="Times New Roman"/>
          <w:color w:val="000000" w:themeColor="text1"/>
          <w:szCs w:val="24"/>
        </w:rPr>
        <w:t>μία</w:t>
      </w:r>
      <w:r w:rsidRPr="0045003B">
        <w:rPr>
          <w:rFonts w:eastAsia="Times New Roman"/>
          <w:color w:val="000000" w:themeColor="text1"/>
          <w:szCs w:val="24"/>
        </w:rPr>
        <w:t xml:space="preserve"> και τον ελληνικό πολιτικό βίο</w:t>
      </w:r>
      <w:r>
        <w:rPr>
          <w:rFonts w:eastAsia="Times New Roman"/>
          <w:color w:val="000000" w:themeColor="text1"/>
          <w:szCs w:val="24"/>
        </w:rPr>
        <w:t xml:space="preserve">, αυτοί που έδιδαν </w:t>
      </w:r>
      <w:r w:rsidRPr="0045003B">
        <w:rPr>
          <w:rFonts w:eastAsia="Times New Roman"/>
          <w:color w:val="000000" w:themeColor="text1"/>
          <w:szCs w:val="24"/>
        </w:rPr>
        <w:t>τα χρήματα βρίσκονται στο απυρόβλητο</w:t>
      </w:r>
      <w:r>
        <w:rPr>
          <w:rFonts w:eastAsia="Times New Roman"/>
          <w:color w:val="000000" w:themeColor="text1"/>
          <w:szCs w:val="24"/>
        </w:rPr>
        <w:t xml:space="preserve">. Ο κ. </w:t>
      </w:r>
      <w:proofErr w:type="spellStart"/>
      <w:r>
        <w:rPr>
          <w:rFonts w:eastAsia="Times New Roman"/>
          <w:color w:val="000000" w:themeColor="text1"/>
          <w:szCs w:val="24"/>
        </w:rPr>
        <w:t>Χ</w:t>
      </w:r>
      <w:r w:rsidRPr="0045003B">
        <w:rPr>
          <w:rFonts w:eastAsia="Times New Roman"/>
          <w:color w:val="000000" w:themeColor="text1"/>
          <w:szCs w:val="24"/>
        </w:rPr>
        <w:t>ριστοφοράκος</w:t>
      </w:r>
      <w:proofErr w:type="spellEnd"/>
      <w:r w:rsidRPr="0045003B">
        <w:rPr>
          <w:rFonts w:eastAsia="Times New Roman"/>
          <w:color w:val="000000" w:themeColor="text1"/>
          <w:szCs w:val="24"/>
        </w:rPr>
        <w:t xml:space="preserve"> προστατεύεται </w:t>
      </w:r>
      <w:r>
        <w:rPr>
          <w:rFonts w:eastAsia="Times New Roman"/>
          <w:color w:val="000000" w:themeColor="text1"/>
          <w:szCs w:val="24"/>
        </w:rPr>
        <w:t>λόγω της</w:t>
      </w:r>
      <w:r w:rsidRPr="0045003B">
        <w:rPr>
          <w:rFonts w:eastAsia="Times New Roman"/>
          <w:color w:val="000000" w:themeColor="text1"/>
          <w:szCs w:val="24"/>
        </w:rPr>
        <w:t xml:space="preserve"> γερμανική</w:t>
      </w:r>
      <w:r>
        <w:rPr>
          <w:rFonts w:eastAsia="Times New Roman"/>
          <w:color w:val="000000" w:themeColor="text1"/>
          <w:szCs w:val="24"/>
        </w:rPr>
        <w:t>ς</w:t>
      </w:r>
      <w:r w:rsidRPr="0045003B">
        <w:rPr>
          <w:rFonts w:eastAsia="Times New Roman"/>
          <w:color w:val="000000" w:themeColor="text1"/>
          <w:szCs w:val="24"/>
        </w:rPr>
        <w:t xml:space="preserve"> του υπηκοότητα</w:t>
      </w:r>
      <w:r>
        <w:rPr>
          <w:rFonts w:eastAsia="Times New Roman"/>
          <w:color w:val="000000" w:themeColor="text1"/>
          <w:szCs w:val="24"/>
        </w:rPr>
        <w:t>ς</w:t>
      </w:r>
      <w:r w:rsidRPr="0045003B">
        <w:rPr>
          <w:rFonts w:eastAsia="Times New Roman"/>
          <w:color w:val="000000" w:themeColor="text1"/>
          <w:szCs w:val="24"/>
        </w:rPr>
        <w:t xml:space="preserve"> </w:t>
      </w:r>
      <w:r>
        <w:rPr>
          <w:rFonts w:eastAsia="Times New Roman"/>
          <w:color w:val="000000" w:themeColor="text1"/>
          <w:szCs w:val="24"/>
        </w:rPr>
        <w:t xml:space="preserve">από </w:t>
      </w:r>
      <w:r w:rsidRPr="0045003B">
        <w:rPr>
          <w:rFonts w:eastAsia="Times New Roman"/>
          <w:color w:val="000000" w:themeColor="text1"/>
          <w:szCs w:val="24"/>
        </w:rPr>
        <w:t>το γερμανικό κράτος</w:t>
      </w:r>
      <w:r>
        <w:rPr>
          <w:rFonts w:eastAsia="Times New Roman"/>
          <w:color w:val="000000" w:themeColor="text1"/>
          <w:szCs w:val="24"/>
        </w:rPr>
        <w:t xml:space="preserve">. Ο κ. Καραβέλας βρίσκεται μεταξύ </w:t>
      </w:r>
      <w:proofErr w:type="spellStart"/>
      <w:r>
        <w:rPr>
          <w:rFonts w:eastAsia="Times New Roman"/>
          <w:color w:val="000000" w:themeColor="text1"/>
          <w:szCs w:val="24"/>
        </w:rPr>
        <w:t>Μ</w:t>
      </w:r>
      <w:r w:rsidRPr="0045003B">
        <w:rPr>
          <w:rFonts w:eastAsia="Times New Roman"/>
          <w:color w:val="000000" w:themeColor="text1"/>
          <w:szCs w:val="24"/>
        </w:rPr>
        <w:t>οντεβιδέο</w:t>
      </w:r>
      <w:proofErr w:type="spellEnd"/>
      <w:r w:rsidRPr="0045003B">
        <w:rPr>
          <w:rFonts w:eastAsia="Times New Roman"/>
          <w:color w:val="000000" w:themeColor="text1"/>
          <w:szCs w:val="24"/>
        </w:rPr>
        <w:t xml:space="preserve"> και </w:t>
      </w:r>
      <w:r>
        <w:rPr>
          <w:rFonts w:eastAsia="Times New Roman"/>
          <w:color w:val="000000" w:themeColor="text1"/>
          <w:szCs w:val="24"/>
        </w:rPr>
        <w:t xml:space="preserve">Μπουένος Άιρες </w:t>
      </w:r>
      <w:r w:rsidRPr="0045003B">
        <w:rPr>
          <w:rFonts w:eastAsia="Times New Roman"/>
          <w:color w:val="000000" w:themeColor="text1"/>
          <w:szCs w:val="24"/>
        </w:rPr>
        <w:t xml:space="preserve">ή δεν ξέρω </w:t>
      </w:r>
      <w:r>
        <w:rPr>
          <w:rFonts w:eastAsia="Times New Roman"/>
          <w:color w:val="000000" w:themeColor="text1"/>
          <w:szCs w:val="24"/>
        </w:rPr>
        <w:t xml:space="preserve">σε ποιο </w:t>
      </w:r>
      <w:r w:rsidRPr="0045003B">
        <w:rPr>
          <w:rFonts w:eastAsia="Times New Roman"/>
          <w:color w:val="000000" w:themeColor="text1"/>
          <w:szCs w:val="24"/>
        </w:rPr>
        <w:t>άλλο θέρετρο της Νοτίου Αμερικής</w:t>
      </w:r>
      <w:r>
        <w:rPr>
          <w:rFonts w:eastAsia="Times New Roman"/>
          <w:color w:val="000000" w:themeColor="text1"/>
          <w:szCs w:val="24"/>
        </w:rPr>
        <w:t xml:space="preserve">. </w:t>
      </w:r>
    </w:p>
    <w:p w14:paraId="42AEA116"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45003B">
        <w:rPr>
          <w:rFonts w:eastAsia="Times New Roman"/>
          <w:color w:val="000000" w:themeColor="text1"/>
          <w:szCs w:val="24"/>
        </w:rPr>
        <w:t>υτοί που έλεγαν ότι δ</w:t>
      </w:r>
      <w:r>
        <w:rPr>
          <w:rFonts w:eastAsia="Times New Roman"/>
          <w:color w:val="000000" w:themeColor="text1"/>
          <w:szCs w:val="24"/>
        </w:rPr>
        <w:t>εν γνώριζαν τίποτε ήταν γραμμένοι</w:t>
      </w:r>
      <w:r w:rsidRPr="0045003B">
        <w:rPr>
          <w:rFonts w:eastAsia="Times New Roman"/>
          <w:color w:val="000000" w:themeColor="text1"/>
          <w:szCs w:val="24"/>
        </w:rPr>
        <w:t xml:space="preserve"> στα βιβλία των ραντεβού</w:t>
      </w:r>
      <w:r>
        <w:rPr>
          <w:rFonts w:eastAsia="Times New Roman"/>
          <w:color w:val="000000" w:themeColor="text1"/>
          <w:szCs w:val="24"/>
        </w:rPr>
        <w:t>. Π</w:t>
      </w:r>
      <w:r w:rsidRPr="0045003B">
        <w:rPr>
          <w:rFonts w:eastAsia="Times New Roman"/>
          <w:color w:val="000000" w:themeColor="text1"/>
          <w:szCs w:val="24"/>
        </w:rPr>
        <w:t>όσες φορές συναν</w:t>
      </w:r>
      <w:r w:rsidRPr="0045003B">
        <w:rPr>
          <w:rFonts w:eastAsia="Times New Roman"/>
          <w:color w:val="000000" w:themeColor="text1"/>
          <w:szCs w:val="24"/>
        </w:rPr>
        <w:t>τήθηκε</w:t>
      </w:r>
      <w:r>
        <w:rPr>
          <w:rFonts w:eastAsia="Times New Roman"/>
          <w:color w:val="000000" w:themeColor="text1"/>
          <w:szCs w:val="24"/>
        </w:rPr>
        <w:t>,</w:t>
      </w:r>
      <w:r w:rsidRPr="0045003B">
        <w:rPr>
          <w:rFonts w:eastAsia="Times New Roman"/>
          <w:color w:val="000000" w:themeColor="text1"/>
          <w:szCs w:val="24"/>
        </w:rPr>
        <w:t xml:space="preserve"> σε πόσες κοινωνικές και κατ</w:t>
      </w:r>
      <w:r>
        <w:rPr>
          <w:rFonts w:eastAsia="Times New Roman"/>
          <w:color w:val="000000" w:themeColor="text1"/>
          <w:szCs w:val="24"/>
        </w:rPr>
        <w:t>’</w:t>
      </w:r>
      <w:r w:rsidRPr="0045003B">
        <w:rPr>
          <w:rFonts w:eastAsia="Times New Roman"/>
          <w:color w:val="000000" w:themeColor="text1"/>
          <w:szCs w:val="24"/>
        </w:rPr>
        <w:t xml:space="preserve"> ιδίαν συναντήσεις ο κ</w:t>
      </w:r>
      <w:r>
        <w:rPr>
          <w:rFonts w:eastAsia="Times New Roman"/>
          <w:color w:val="000000" w:themeColor="text1"/>
          <w:szCs w:val="24"/>
        </w:rPr>
        <w:t xml:space="preserve">. </w:t>
      </w:r>
      <w:r w:rsidRPr="0045003B">
        <w:rPr>
          <w:rFonts w:eastAsia="Times New Roman"/>
          <w:color w:val="000000" w:themeColor="text1"/>
          <w:szCs w:val="24"/>
        </w:rPr>
        <w:t>Κυριάκος Μητσοτάκης</w:t>
      </w:r>
      <w:r>
        <w:rPr>
          <w:rFonts w:eastAsia="Times New Roman"/>
          <w:color w:val="000000" w:themeColor="text1"/>
          <w:szCs w:val="24"/>
        </w:rPr>
        <w:t>,</w:t>
      </w:r>
      <w:r w:rsidRPr="0045003B">
        <w:rPr>
          <w:rFonts w:eastAsia="Times New Roman"/>
          <w:color w:val="000000" w:themeColor="text1"/>
          <w:szCs w:val="24"/>
        </w:rPr>
        <w:t xml:space="preserve"> νυν Αρχηγός Αξιωματικής Αντιπολίτευσης</w:t>
      </w:r>
      <w:r>
        <w:rPr>
          <w:rFonts w:eastAsia="Times New Roman"/>
          <w:color w:val="000000" w:themeColor="text1"/>
          <w:szCs w:val="24"/>
        </w:rPr>
        <w:t>,</w:t>
      </w:r>
      <w:r w:rsidRPr="0045003B">
        <w:rPr>
          <w:rFonts w:eastAsia="Times New Roman"/>
          <w:color w:val="000000" w:themeColor="text1"/>
          <w:szCs w:val="24"/>
        </w:rPr>
        <w:t xml:space="preserve"> με τον </w:t>
      </w:r>
      <w:r>
        <w:rPr>
          <w:rFonts w:eastAsia="Times New Roman"/>
          <w:color w:val="000000" w:themeColor="text1"/>
          <w:szCs w:val="24"/>
        </w:rPr>
        <w:t xml:space="preserve">φυγόδικο κ. </w:t>
      </w:r>
      <w:proofErr w:type="spellStart"/>
      <w:r>
        <w:rPr>
          <w:rFonts w:eastAsia="Times New Roman"/>
          <w:color w:val="000000" w:themeColor="text1"/>
          <w:szCs w:val="24"/>
        </w:rPr>
        <w:t>Χριστοφοράκο</w:t>
      </w:r>
      <w:proofErr w:type="spellEnd"/>
      <w:r>
        <w:rPr>
          <w:rFonts w:eastAsia="Times New Roman"/>
          <w:color w:val="000000" w:themeColor="text1"/>
          <w:szCs w:val="24"/>
        </w:rPr>
        <w:t>; Πόσες φορές καταγεγραμμένα; Π</w:t>
      </w:r>
      <w:r w:rsidRPr="0045003B">
        <w:rPr>
          <w:rFonts w:eastAsia="Times New Roman"/>
          <w:color w:val="000000" w:themeColor="text1"/>
          <w:szCs w:val="24"/>
        </w:rPr>
        <w:t>όσους γνώρι</w:t>
      </w:r>
      <w:r>
        <w:rPr>
          <w:rFonts w:eastAsia="Times New Roman"/>
          <w:color w:val="000000" w:themeColor="text1"/>
          <w:szCs w:val="24"/>
        </w:rPr>
        <w:t>ζ</w:t>
      </w:r>
      <w:r w:rsidRPr="0045003B">
        <w:rPr>
          <w:rFonts w:eastAsia="Times New Roman"/>
          <w:color w:val="000000" w:themeColor="text1"/>
          <w:szCs w:val="24"/>
        </w:rPr>
        <w:t>αν</w:t>
      </w:r>
      <w:r>
        <w:rPr>
          <w:rFonts w:eastAsia="Times New Roman"/>
          <w:color w:val="000000" w:themeColor="text1"/>
          <w:szCs w:val="24"/>
        </w:rPr>
        <w:t xml:space="preserve">; </w:t>
      </w:r>
    </w:p>
    <w:p w14:paraId="42AEA117"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45003B">
        <w:rPr>
          <w:rFonts w:eastAsia="Times New Roman"/>
          <w:color w:val="000000" w:themeColor="text1"/>
          <w:szCs w:val="24"/>
        </w:rPr>
        <w:t>ι μόνοι</w:t>
      </w:r>
      <w:r>
        <w:rPr>
          <w:rFonts w:eastAsia="Times New Roman"/>
          <w:color w:val="000000" w:themeColor="text1"/>
          <w:szCs w:val="24"/>
        </w:rPr>
        <w:t xml:space="preserve"> </w:t>
      </w:r>
      <w:r w:rsidRPr="0045003B">
        <w:rPr>
          <w:rFonts w:eastAsia="Times New Roman"/>
          <w:color w:val="000000" w:themeColor="text1"/>
          <w:szCs w:val="24"/>
        </w:rPr>
        <w:t xml:space="preserve">οι οποίοι </w:t>
      </w:r>
      <w:r>
        <w:rPr>
          <w:rFonts w:eastAsia="Times New Roman"/>
          <w:color w:val="000000" w:themeColor="text1"/>
          <w:szCs w:val="24"/>
        </w:rPr>
        <w:t xml:space="preserve">έχουν πληρώσει </w:t>
      </w:r>
      <w:r w:rsidRPr="0045003B">
        <w:rPr>
          <w:rFonts w:eastAsia="Times New Roman"/>
          <w:color w:val="000000" w:themeColor="text1"/>
          <w:szCs w:val="24"/>
        </w:rPr>
        <w:t xml:space="preserve">είναι </w:t>
      </w:r>
      <w:r>
        <w:rPr>
          <w:rFonts w:eastAsia="Times New Roman"/>
          <w:color w:val="000000" w:themeColor="text1"/>
          <w:szCs w:val="24"/>
        </w:rPr>
        <w:t xml:space="preserve">ο κ. </w:t>
      </w:r>
      <w:proofErr w:type="spellStart"/>
      <w:r w:rsidRPr="0045003B">
        <w:rPr>
          <w:rFonts w:eastAsia="Times New Roman"/>
          <w:color w:val="000000" w:themeColor="text1"/>
          <w:szCs w:val="24"/>
        </w:rPr>
        <w:t>Μαντέλης</w:t>
      </w:r>
      <w:proofErr w:type="spellEnd"/>
      <w:r w:rsidRPr="0045003B">
        <w:rPr>
          <w:rFonts w:eastAsia="Times New Roman"/>
          <w:color w:val="000000" w:themeColor="text1"/>
          <w:szCs w:val="24"/>
        </w:rPr>
        <w:t xml:space="preserve"> κα</w:t>
      </w:r>
      <w:r w:rsidRPr="0045003B">
        <w:rPr>
          <w:rFonts w:eastAsia="Times New Roman"/>
          <w:color w:val="000000" w:themeColor="text1"/>
          <w:szCs w:val="24"/>
        </w:rPr>
        <w:t>ι ο δικαζόμενο</w:t>
      </w:r>
      <w:r>
        <w:rPr>
          <w:rFonts w:eastAsia="Times New Roman"/>
          <w:color w:val="000000" w:themeColor="text1"/>
          <w:szCs w:val="24"/>
        </w:rPr>
        <w:t>ς κ. Τ</w:t>
      </w:r>
      <w:r w:rsidRPr="0045003B">
        <w:rPr>
          <w:rFonts w:eastAsia="Times New Roman"/>
          <w:color w:val="000000" w:themeColor="text1"/>
          <w:szCs w:val="24"/>
        </w:rPr>
        <w:t>σουκάτος</w:t>
      </w:r>
      <w:r>
        <w:rPr>
          <w:rFonts w:eastAsia="Times New Roman"/>
          <w:color w:val="000000" w:themeColor="text1"/>
          <w:szCs w:val="24"/>
        </w:rPr>
        <w:t>. Ό</w:t>
      </w:r>
      <w:r w:rsidRPr="0045003B">
        <w:rPr>
          <w:rFonts w:eastAsia="Times New Roman"/>
          <w:color w:val="000000" w:themeColor="text1"/>
          <w:szCs w:val="24"/>
        </w:rPr>
        <w:t>λοι οι άλλοι είναι αθώοι του αίματος και είναι σε θέση να ανεβαίνουν στις καρέκλες των προεκλογικών καφενείων και να βγάζουν λογύδρια</w:t>
      </w:r>
      <w:r>
        <w:rPr>
          <w:rFonts w:eastAsia="Times New Roman"/>
          <w:color w:val="000000" w:themeColor="text1"/>
          <w:szCs w:val="24"/>
        </w:rPr>
        <w:t>.</w:t>
      </w:r>
    </w:p>
    <w:p w14:paraId="42AEA118"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Το ίδιο</w:t>
      </w:r>
      <w:r w:rsidRPr="0045003B">
        <w:rPr>
          <w:rFonts w:eastAsia="Times New Roman"/>
          <w:color w:val="000000" w:themeColor="text1"/>
          <w:szCs w:val="24"/>
        </w:rPr>
        <w:t xml:space="preserve"> έχει συμ</w:t>
      </w:r>
      <w:r>
        <w:rPr>
          <w:rFonts w:eastAsia="Times New Roman"/>
          <w:color w:val="000000" w:themeColor="text1"/>
          <w:szCs w:val="24"/>
        </w:rPr>
        <w:t xml:space="preserve">βεί με τις συναντήσεις του κ. </w:t>
      </w:r>
      <w:proofErr w:type="spellStart"/>
      <w:r>
        <w:rPr>
          <w:rFonts w:eastAsia="Times New Roman"/>
          <w:color w:val="000000" w:themeColor="text1"/>
          <w:szCs w:val="24"/>
        </w:rPr>
        <w:t>Φ</w:t>
      </w:r>
      <w:r w:rsidRPr="0045003B">
        <w:rPr>
          <w:rFonts w:eastAsia="Times New Roman"/>
          <w:color w:val="000000" w:themeColor="text1"/>
          <w:szCs w:val="24"/>
        </w:rPr>
        <w:t>ρουζή</w:t>
      </w:r>
      <w:proofErr w:type="spellEnd"/>
      <w:r w:rsidRPr="0045003B">
        <w:rPr>
          <w:rFonts w:eastAsia="Times New Roman"/>
          <w:color w:val="000000" w:themeColor="text1"/>
          <w:szCs w:val="24"/>
        </w:rPr>
        <w:t xml:space="preserve"> της </w:t>
      </w:r>
      <w:r>
        <w:rPr>
          <w:rFonts w:eastAsia="Times New Roman"/>
          <w:color w:val="000000" w:themeColor="text1"/>
          <w:szCs w:val="24"/>
        </w:rPr>
        <w:t>«</w:t>
      </w:r>
      <w:r>
        <w:rPr>
          <w:rFonts w:eastAsia="Times New Roman"/>
          <w:color w:val="000000" w:themeColor="text1"/>
          <w:szCs w:val="24"/>
          <w:lang w:val="en-US"/>
        </w:rPr>
        <w:t>N</w:t>
      </w:r>
      <w:r w:rsidRPr="0045003B">
        <w:rPr>
          <w:rFonts w:eastAsia="Times New Roman"/>
          <w:color w:val="000000" w:themeColor="text1"/>
          <w:szCs w:val="24"/>
        </w:rPr>
        <w:t>OVARTIS</w:t>
      </w:r>
      <w:r>
        <w:rPr>
          <w:rFonts w:eastAsia="Times New Roman"/>
          <w:color w:val="000000" w:themeColor="text1"/>
          <w:szCs w:val="24"/>
        </w:rPr>
        <w:t>»</w:t>
      </w:r>
      <w:r>
        <w:rPr>
          <w:rFonts w:eastAsia="Times New Roman"/>
          <w:color w:val="000000" w:themeColor="text1"/>
          <w:szCs w:val="24"/>
        </w:rPr>
        <w:t>, άλλου μεγάλου διεθνού</w:t>
      </w:r>
      <w:r>
        <w:rPr>
          <w:rFonts w:eastAsia="Times New Roman"/>
          <w:color w:val="000000" w:themeColor="text1"/>
          <w:szCs w:val="24"/>
        </w:rPr>
        <w:t>ς σ</w:t>
      </w:r>
      <w:r w:rsidRPr="0045003B">
        <w:rPr>
          <w:rFonts w:eastAsia="Times New Roman"/>
          <w:color w:val="000000" w:themeColor="text1"/>
          <w:szCs w:val="24"/>
        </w:rPr>
        <w:t>κανδάλου εισαγ</w:t>
      </w:r>
      <w:r>
        <w:rPr>
          <w:rFonts w:eastAsia="Times New Roman"/>
          <w:color w:val="000000" w:themeColor="text1"/>
          <w:szCs w:val="24"/>
        </w:rPr>
        <w:t xml:space="preserve">όμενου </w:t>
      </w:r>
      <w:r w:rsidRPr="0045003B">
        <w:rPr>
          <w:rFonts w:eastAsia="Times New Roman"/>
          <w:color w:val="000000" w:themeColor="text1"/>
          <w:szCs w:val="24"/>
        </w:rPr>
        <w:t>από τις Ηνωμένες Πολιτείες</w:t>
      </w:r>
      <w:r>
        <w:rPr>
          <w:rFonts w:eastAsia="Times New Roman"/>
          <w:color w:val="000000" w:themeColor="text1"/>
          <w:szCs w:val="24"/>
        </w:rPr>
        <w:t>. Ό</w:t>
      </w:r>
      <w:r w:rsidRPr="0045003B">
        <w:rPr>
          <w:rFonts w:eastAsia="Times New Roman"/>
          <w:color w:val="000000" w:themeColor="text1"/>
          <w:szCs w:val="24"/>
        </w:rPr>
        <w:t xml:space="preserve">λοι </w:t>
      </w:r>
      <w:proofErr w:type="spellStart"/>
      <w:r>
        <w:rPr>
          <w:rFonts w:eastAsia="Times New Roman"/>
          <w:color w:val="000000" w:themeColor="text1"/>
          <w:szCs w:val="24"/>
        </w:rPr>
        <w:t>ηρνούντο</w:t>
      </w:r>
      <w:proofErr w:type="spellEnd"/>
      <w:r>
        <w:rPr>
          <w:rFonts w:eastAsia="Times New Roman"/>
          <w:color w:val="000000" w:themeColor="text1"/>
          <w:szCs w:val="24"/>
        </w:rPr>
        <w:t xml:space="preserve"> </w:t>
      </w:r>
      <w:r w:rsidRPr="0045003B">
        <w:rPr>
          <w:rFonts w:eastAsia="Times New Roman"/>
          <w:color w:val="000000" w:themeColor="text1"/>
          <w:szCs w:val="24"/>
        </w:rPr>
        <w:t xml:space="preserve">ότι συνάντησαν </w:t>
      </w:r>
      <w:r>
        <w:rPr>
          <w:rFonts w:eastAsia="Times New Roman"/>
          <w:color w:val="000000" w:themeColor="text1"/>
          <w:szCs w:val="24"/>
        </w:rPr>
        <w:t>και ότι ήξεραν π</w:t>
      </w:r>
      <w:r w:rsidRPr="0045003B">
        <w:rPr>
          <w:rFonts w:eastAsia="Times New Roman"/>
          <w:color w:val="000000" w:themeColor="text1"/>
          <w:szCs w:val="24"/>
        </w:rPr>
        <w:t xml:space="preserve">οιος είναι ο </w:t>
      </w:r>
      <w:proofErr w:type="spellStart"/>
      <w:r>
        <w:rPr>
          <w:rFonts w:eastAsia="Times New Roman"/>
          <w:color w:val="000000" w:themeColor="text1"/>
          <w:szCs w:val="24"/>
        </w:rPr>
        <w:t>Φρουζής</w:t>
      </w:r>
      <w:proofErr w:type="spellEnd"/>
      <w:r>
        <w:rPr>
          <w:rFonts w:eastAsia="Times New Roman"/>
          <w:color w:val="000000" w:themeColor="text1"/>
          <w:szCs w:val="24"/>
        </w:rPr>
        <w:t xml:space="preserve"> </w:t>
      </w:r>
      <w:r w:rsidRPr="0045003B">
        <w:rPr>
          <w:rFonts w:eastAsia="Times New Roman"/>
          <w:color w:val="000000" w:themeColor="text1"/>
          <w:szCs w:val="24"/>
        </w:rPr>
        <w:t>και βγαίνουν όλα τα τεκμήρια</w:t>
      </w:r>
      <w:r>
        <w:rPr>
          <w:rFonts w:eastAsia="Times New Roman"/>
          <w:color w:val="000000" w:themeColor="text1"/>
          <w:szCs w:val="24"/>
        </w:rPr>
        <w:t>, όπως</w:t>
      </w:r>
      <w:r w:rsidRPr="0045003B">
        <w:rPr>
          <w:rFonts w:eastAsia="Times New Roman"/>
          <w:color w:val="000000" w:themeColor="text1"/>
          <w:szCs w:val="24"/>
        </w:rPr>
        <w:t xml:space="preserve"> ραντεβού</w:t>
      </w:r>
      <w:r>
        <w:rPr>
          <w:rFonts w:eastAsia="Times New Roman"/>
          <w:color w:val="000000" w:themeColor="text1"/>
          <w:szCs w:val="24"/>
        </w:rPr>
        <w:t>,</w:t>
      </w:r>
      <w:r w:rsidRPr="0045003B">
        <w:rPr>
          <w:rFonts w:eastAsia="Times New Roman"/>
          <w:color w:val="000000" w:themeColor="text1"/>
          <w:szCs w:val="24"/>
        </w:rPr>
        <w:t xml:space="preserve"> συναντήσεις</w:t>
      </w:r>
      <w:r>
        <w:rPr>
          <w:rFonts w:eastAsia="Times New Roman"/>
          <w:color w:val="000000" w:themeColor="text1"/>
          <w:szCs w:val="24"/>
        </w:rPr>
        <w:t>,</w:t>
      </w:r>
      <w:r w:rsidRPr="0045003B">
        <w:rPr>
          <w:rFonts w:eastAsia="Times New Roman"/>
          <w:color w:val="000000" w:themeColor="text1"/>
          <w:szCs w:val="24"/>
        </w:rPr>
        <w:t xml:space="preserve"> αλληλογραφίες</w:t>
      </w:r>
      <w:r>
        <w:rPr>
          <w:rFonts w:eastAsia="Times New Roman"/>
          <w:color w:val="000000" w:themeColor="text1"/>
          <w:szCs w:val="24"/>
        </w:rPr>
        <w:t>,</w:t>
      </w:r>
      <w:r w:rsidRPr="0045003B">
        <w:rPr>
          <w:rFonts w:eastAsia="Times New Roman"/>
          <w:color w:val="000000" w:themeColor="text1"/>
          <w:szCs w:val="24"/>
        </w:rPr>
        <w:t xml:space="preserve"> οδηγίες</w:t>
      </w:r>
      <w:r>
        <w:rPr>
          <w:rFonts w:eastAsia="Times New Roman"/>
          <w:color w:val="000000" w:themeColor="text1"/>
          <w:szCs w:val="24"/>
        </w:rPr>
        <w:t>,</w:t>
      </w:r>
      <w:r w:rsidRPr="0045003B">
        <w:rPr>
          <w:rFonts w:eastAsia="Times New Roman"/>
          <w:color w:val="000000" w:themeColor="text1"/>
          <w:szCs w:val="24"/>
        </w:rPr>
        <w:t xml:space="preserve"> προετοιμασίες νομοπαρασκευαστικής εργασίας και </w:t>
      </w:r>
      <w:r>
        <w:rPr>
          <w:rFonts w:eastAsia="Times New Roman"/>
          <w:color w:val="000000" w:themeColor="text1"/>
          <w:szCs w:val="24"/>
        </w:rPr>
        <w:t>έτοιμες</w:t>
      </w:r>
      <w:r w:rsidRPr="0045003B">
        <w:rPr>
          <w:rFonts w:eastAsia="Times New Roman"/>
          <w:color w:val="000000" w:themeColor="text1"/>
          <w:szCs w:val="24"/>
        </w:rPr>
        <w:t xml:space="preserve"> διατάξεις</w:t>
      </w:r>
      <w:r>
        <w:rPr>
          <w:rFonts w:eastAsia="Times New Roman"/>
          <w:color w:val="000000" w:themeColor="text1"/>
          <w:szCs w:val="24"/>
        </w:rPr>
        <w:t>,</w:t>
      </w:r>
      <w:r w:rsidRPr="0045003B">
        <w:rPr>
          <w:rFonts w:eastAsia="Times New Roman"/>
          <w:color w:val="000000" w:themeColor="text1"/>
          <w:szCs w:val="24"/>
        </w:rPr>
        <w:t xml:space="preserve"> οι οποίες πήγαιναν σε υπουργικά γραφεία</w:t>
      </w:r>
      <w:r>
        <w:rPr>
          <w:rFonts w:eastAsia="Times New Roman"/>
          <w:color w:val="000000" w:themeColor="text1"/>
          <w:szCs w:val="24"/>
        </w:rPr>
        <w:t>.</w:t>
      </w:r>
    </w:p>
    <w:p w14:paraId="42AEA119" w14:textId="77777777" w:rsidR="00F00D30" w:rsidRDefault="00AE51A4">
      <w:pPr>
        <w:spacing w:line="600" w:lineRule="auto"/>
        <w:ind w:firstLine="720"/>
        <w:jc w:val="both"/>
        <w:rPr>
          <w:rFonts w:eastAsia="Times New Roman"/>
          <w:color w:val="000000" w:themeColor="text1"/>
          <w:szCs w:val="24"/>
        </w:rPr>
      </w:pPr>
      <w:r w:rsidRPr="0045003B">
        <w:rPr>
          <w:rFonts w:eastAsia="Times New Roman"/>
          <w:color w:val="000000" w:themeColor="text1"/>
          <w:szCs w:val="24"/>
        </w:rPr>
        <w:t>Μακάρι να μην ισχύουν</w:t>
      </w:r>
      <w:r>
        <w:rPr>
          <w:rFonts w:eastAsia="Times New Roman"/>
          <w:color w:val="000000" w:themeColor="text1"/>
          <w:szCs w:val="24"/>
        </w:rPr>
        <w:t>.</w:t>
      </w:r>
      <w:r w:rsidRPr="0045003B">
        <w:rPr>
          <w:rFonts w:eastAsia="Times New Roman"/>
          <w:color w:val="000000" w:themeColor="text1"/>
          <w:szCs w:val="24"/>
        </w:rPr>
        <w:t xml:space="preserve"> Μακάρι όλα αυτά τα τεκμήρια να αποδειχθούν στο ακροατήριο </w:t>
      </w:r>
      <w:r>
        <w:rPr>
          <w:rFonts w:eastAsia="Times New Roman"/>
          <w:color w:val="000000" w:themeColor="text1"/>
          <w:szCs w:val="24"/>
        </w:rPr>
        <w:t>ανίσχυρα. Μ</w:t>
      </w:r>
      <w:r w:rsidRPr="0045003B">
        <w:rPr>
          <w:rFonts w:eastAsia="Times New Roman"/>
          <w:color w:val="000000" w:themeColor="text1"/>
          <w:szCs w:val="24"/>
        </w:rPr>
        <w:t>ακάρι για το πολιτικό σύστημα</w:t>
      </w:r>
      <w:r>
        <w:rPr>
          <w:rFonts w:eastAsia="Times New Roman"/>
          <w:color w:val="000000" w:themeColor="text1"/>
          <w:szCs w:val="24"/>
        </w:rPr>
        <w:t>,</w:t>
      </w:r>
      <w:r w:rsidRPr="0045003B">
        <w:rPr>
          <w:rFonts w:eastAsia="Times New Roman"/>
          <w:color w:val="000000" w:themeColor="text1"/>
          <w:szCs w:val="24"/>
        </w:rPr>
        <w:t xml:space="preserve"> για την </w:t>
      </w:r>
      <w:r>
        <w:rPr>
          <w:rFonts w:eastAsia="Times New Roman"/>
          <w:color w:val="000000" w:themeColor="text1"/>
          <w:szCs w:val="24"/>
        </w:rPr>
        <w:t>Κ</w:t>
      </w:r>
      <w:r w:rsidRPr="0045003B">
        <w:rPr>
          <w:rFonts w:eastAsia="Times New Roman"/>
          <w:color w:val="000000" w:themeColor="text1"/>
          <w:szCs w:val="24"/>
        </w:rPr>
        <w:t xml:space="preserve">οινοβουλευτική </w:t>
      </w:r>
      <w:r w:rsidRPr="0045003B">
        <w:rPr>
          <w:rFonts w:eastAsia="Times New Roman"/>
          <w:color w:val="000000" w:themeColor="text1"/>
          <w:szCs w:val="24"/>
        </w:rPr>
        <w:t xml:space="preserve">Δημοκρατία </w:t>
      </w:r>
      <w:r>
        <w:rPr>
          <w:rFonts w:eastAsia="Times New Roman"/>
          <w:color w:val="000000" w:themeColor="text1"/>
          <w:szCs w:val="24"/>
        </w:rPr>
        <w:t xml:space="preserve">και μακάρι για τους Έλληνες </w:t>
      </w:r>
      <w:r w:rsidRPr="0045003B">
        <w:rPr>
          <w:rFonts w:eastAsia="Times New Roman"/>
          <w:color w:val="000000" w:themeColor="text1"/>
          <w:szCs w:val="24"/>
        </w:rPr>
        <w:t>πολίτες</w:t>
      </w:r>
      <w:r>
        <w:rPr>
          <w:rFonts w:eastAsia="Times New Roman"/>
          <w:color w:val="000000" w:themeColor="text1"/>
          <w:szCs w:val="24"/>
        </w:rPr>
        <w:t>,</w:t>
      </w:r>
      <w:r w:rsidRPr="0045003B">
        <w:rPr>
          <w:rFonts w:eastAsia="Times New Roman"/>
          <w:color w:val="000000" w:themeColor="text1"/>
          <w:szCs w:val="24"/>
        </w:rPr>
        <w:t xml:space="preserve"> οι οποίο</w:t>
      </w:r>
      <w:r w:rsidRPr="0045003B">
        <w:rPr>
          <w:rFonts w:eastAsia="Times New Roman"/>
          <w:color w:val="000000" w:themeColor="text1"/>
          <w:szCs w:val="24"/>
        </w:rPr>
        <w:t xml:space="preserve">ι δεν πιστεύουν πια </w:t>
      </w:r>
      <w:r>
        <w:rPr>
          <w:rFonts w:eastAsia="Times New Roman"/>
          <w:color w:val="000000" w:themeColor="text1"/>
          <w:szCs w:val="24"/>
        </w:rPr>
        <w:t>σ</w:t>
      </w:r>
      <w:r w:rsidRPr="0045003B">
        <w:rPr>
          <w:rFonts w:eastAsia="Times New Roman"/>
          <w:color w:val="000000" w:themeColor="text1"/>
          <w:szCs w:val="24"/>
        </w:rPr>
        <w:t>ε αυτά που έγιναν τις περασμένες δεκαετίες και ζητούν απόδοση δικαιοσύνης</w:t>
      </w:r>
      <w:r>
        <w:rPr>
          <w:rFonts w:eastAsia="Times New Roman"/>
          <w:color w:val="000000" w:themeColor="text1"/>
          <w:szCs w:val="24"/>
        </w:rPr>
        <w:t>.</w:t>
      </w:r>
    </w:p>
    <w:p w14:paraId="42AEA11A"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45003B">
        <w:rPr>
          <w:rFonts w:eastAsia="Times New Roman"/>
          <w:color w:val="000000" w:themeColor="text1"/>
          <w:szCs w:val="24"/>
        </w:rPr>
        <w:t>ε ό</w:t>
      </w:r>
      <w:r>
        <w:rPr>
          <w:rFonts w:eastAsia="Times New Roman"/>
          <w:color w:val="000000" w:themeColor="text1"/>
          <w:szCs w:val="24"/>
        </w:rPr>
        <w:t>,</w:t>
      </w:r>
      <w:r w:rsidRPr="0045003B">
        <w:rPr>
          <w:rFonts w:eastAsia="Times New Roman"/>
          <w:color w:val="000000" w:themeColor="text1"/>
          <w:szCs w:val="24"/>
        </w:rPr>
        <w:t>τι αφορά</w:t>
      </w:r>
      <w:r>
        <w:rPr>
          <w:rFonts w:eastAsia="Times New Roman"/>
          <w:color w:val="000000" w:themeColor="text1"/>
          <w:szCs w:val="24"/>
        </w:rPr>
        <w:t xml:space="preserve"> τώρα τις αιτιάσεις του κ. Β</w:t>
      </w:r>
      <w:r w:rsidRPr="0045003B">
        <w:rPr>
          <w:rFonts w:eastAsia="Times New Roman"/>
          <w:color w:val="000000" w:themeColor="text1"/>
          <w:szCs w:val="24"/>
        </w:rPr>
        <w:t>ορίδη για την τροπολογία</w:t>
      </w:r>
      <w:r>
        <w:rPr>
          <w:rFonts w:eastAsia="Times New Roman"/>
          <w:color w:val="000000" w:themeColor="text1"/>
          <w:szCs w:val="24"/>
        </w:rPr>
        <w:t>,</w:t>
      </w:r>
      <w:r w:rsidRPr="0045003B">
        <w:rPr>
          <w:rFonts w:eastAsia="Times New Roman"/>
          <w:color w:val="000000" w:themeColor="text1"/>
          <w:szCs w:val="24"/>
        </w:rPr>
        <w:t xml:space="preserve"> έδωσε κάποιες πρώτες εξηγήσεις </w:t>
      </w:r>
      <w:r>
        <w:rPr>
          <w:rFonts w:eastAsia="Times New Roman"/>
          <w:color w:val="000000" w:themeColor="text1"/>
          <w:szCs w:val="24"/>
        </w:rPr>
        <w:t>ο Υπουργός Οικονομικών. Η</w:t>
      </w:r>
      <w:r w:rsidRPr="0045003B">
        <w:rPr>
          <w:rFonts w:eastAsia="Times New Roman"/>
          <w:color w:val="000000" w:themeColor="text1"/>
          <w:szCs w:val="24"/>
        </w:rPr>
        <w:t xml:space="preserve"> πολιτική σε κάποιο σημείο πρέπει να </w:t>
      </w:r>
      <w:r w:rsidRPr="0045003B">
        <w:rPr>
          <w:rFonts w:eastAsia="Times New Roman"/>
          <w:color w:val="000000" w:themeColor="text1"/>
          <w:szCs w:val="24"/>
        </w:rPr>
        <w:t>αποφασί</w:t>
      </w:r>
      <w:r>
        <w:rPr>
          <w:rFonts w:eastAsia="Times New Roman"/>
          <w:color w:val="000000" w:themeColor="text1"/>
          <w:szCs w:val="24"/>
        </w:rPr>
        <w:t>ζει α</w:t>
      </w:r>
      <w:r w:rsidRPr="0045003B">
        <w:rPr>
          <w:rFonts w:eastAsia="Times New Roman"/>
          <w:color w:val="000000" w:themeColor="text1"/>
          <w:szCs w:val="24"/>
        </w:rPr>
        <w:t xml:space="preserve">ν συνεχίζει </w:t>
      </w:r>
      <w:r>
        <w:rPr>
          <w:rFonts w:eastAsia="Times New Roman"/>
          <w:color w:val="000000" w:themeColor="text1"/>
          <w:szCs w:val="24"/>
        </w:rPr>
        <w:t>μια</w:t>
      </w:r>
      <w:r w:rsidRPr="0045003B">
        <w:rPr>
          <w:rFonts w:eastAsia="Times New Roman"/>
          <w:color w:val="000000" w:themeColor="text1"/>
          <w:szCs w:val="24"/>
        </w:rPr>
        <w:t xml:space="preserve"> οικονομική δραστηριότητα ή καταπ</w:t>
      </w:r>
      <w:r>
        <w:rPr>
          <w:rFonts w:eastAsia="Times New Roman"/>
          <w:color w:val="000000" w:themeColor="text1"/>
          <w:szCs w:val="24"/>
        </w:rPr>
        <w:t xml:space="preserve">ίπτει. Ο </w:t>
      </w:r>
      <w:r w:rsidRPr="0045003B">
        <w:rPr>
          <w:rFonts w:eastAsia="Times New Roman"/>
          <w:color w:val="000000" w:themeColor="text1"/>
          <w:szCs w:val="24"/>
        </w:rPr>
        <w:t xml:space="preserve">Υπουργός Οικονομικών είναι στη διάθεσή </w:t>
      </w:r>
      <w:r>
        <w:rPr>
          <w:rFonts w:eastAsia="Times New Roman"/>
          <w:color w:val="000000" w:themeColor="text1"/>
          <w:szCs w:val="24"/>
        </w:rPr>
        <w:t>μας. Έ</w:t>
      </w:r>
      <w:r w:rsidRPr="0045003B">
        <w:rPr>
          <w:rFonts w:eastAsia="Times New Roman"/>
          <w:color w:val="000000" w:themeColor="text1"/>
          <w:szCs w:val="24"/>
        </w:rPr>
        <w:t xml:space="preserve">δωσε τις εξηγήσεις </w:t>
      </w:r>
      <w:r w:rsidRPr="0045003B">
        <w:rPr>
          <w:rFonts w:eastAsia="Times New Roman"/>
          <w:color w:val="000000" w:themeColor="text1"/>
          <w:szCs w:val="24"/>
        </w:rPr>
        <w:lastRenderedPageBreak/>
        <w:t>του</w:t>
      </w:r>
      <w:r>
        <w:rPr>
          <w:rFonts w:eastAsia="Times New Roman"/>
          <w:color w:val="000000" w:themeColor="text1"/>
          <w:szCs w:val="24"/>
        </w:rPr>
        <w:t>. Θ</w:t>
      </w:r>
      <w:r w:rsidRPr="0045003B">
        <w:rPr>
          <w:rFonts w:eastAsia="Times New Roman"/>
          <w:color w:val="000000" w:themeColor="text1"/>
          <w:szCs w:val="24"/>
        </w:rPr>
        <w:t>α φανεί στην πορεία αν αξίζει να υπάρχει αυτή η οικονομική δραστηριότητα και να συντηρούνται άνθρωποι ή αν</w:t>
      </w:r>
      <w:r>
        <w:rPr>
          <w:rFonts w:eastAsia="Times New Roman"/>
          <w:color w:val="000000" w:themeColor="text1"/>
          <w:szCs w:val="24"/>
        </w:rPr>
        <w:t>,</w:t>
      </w:r>
      <w:r w:rsidRPr="0045003B">
        <w:rPr>
          <w:rFonts w:eastAsia="Times New Roman"/>
          <w:color w:val="000000" w:themeColor="text1"/>
          <w:szCs w:val="24"/>
        </w:rPr>
        <w:t xml:space="preserve"> όπως είπα</w:t>
      </w:r>
      <w:r w:rsidRPr="0045003B">
        <w:rPr>
          <w:rFonts w:eastAsia="Times New Roman"/>
          <w:color w:val="000000" w:themeColor="text1"/>
          <w:szCs w:val="24"/>
        </w:rPr>
        <w:t>ν εδώ συνάδελφοι</w:t>
      </w:r>
      <w:r>
        <w:rPr>
          <w:rFonts w:eastAsia="Times New Roman"/>
          <w:color w:val="000000" w:themeColor="text1"/>
          <w:szCs w:val="24"/>
        </w:rPr>
        <w:t>,</w:t>
      </w:r>
      <w:r w:rsidRPr="0045003B">
        <w:rPr>
          <w:rFonts w:eastAsia="Times New Roman"/>
          <w:color w:val="000000" w:themeColor="text1"/>
          <w:szCs w:val="24"/>
        </w:rPr>
        <w:t xml:space="preserve"> είναι αξιόποινο και συνιστά απιστία</w:t>
      </w:r>
      <w:r>
        <w:rPr>
          <w:rFonts w:eastAsia="Times New Roman"/>
          <w:color w:val="000000" w:themeColor="text1"/>
          <w:szCs w:val="24"/>
        </w:rPr>
        <w:t>.</w:t>
      </w:r>
    </w:p>
    <w:p w14:paraId="42AEA11B"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45003B">
        <w:rPr>
          <w:rFonts w:eastAsia="Times New Roman"/>
          <w:color w:val="000000" w:themeColor="text1"/>
          <w:szCs w:val="24"/>
        </w:rPr>
        <w:t xml:space="preserve">άντως </w:t>
      </w:r>
      <w:r>
        <w:rPr>
          <w:rFonts w:eastAsia="Times New Roman"/>
          <w:color w:val="000000" w:themeColor="text1"/>
          <w:szCs w:val="24"/>
        </w:rPr>
        <w:t xml:space="preserve">όσον αφορά </w:t>
      </w:r>
      <w:r w:rsidRPr="0045003B">
        <w:rPr>
          <w:rFonts w:eastAsia="Times New Roman"/>
          <w:color w:val="000000" w:themeColor="text1"/>
          <w:szCs w:val="24"/>
        </w:rPr>
        <w:t>αυτο</w:t>
      </w:r>
      <w:r>
        <w:rPr>
          <w:rFonts w:eastAsia="Times New Roman"/>
          <w:color w:val="000000" w:themeColor="text1"/>
          <w:szCs w:val="24"/>
        </w:rPr>
        <w:t>ύς</w:t>
      </w:r>
      <w:r w:rsidRPr="009C77E5">
        <w:rPr>
          <w:rFonts w:eastAsia="Times New Roman"/>
          <w:color w:val="000000" w:themeColor="text1"/>
          <w:szCs w:val="24"/>
        </w:rPr>
        <w:t>,</w:t>
      </w:r>
      <w:r w:rsidRPr="0045003B">
        <w:rPr>
          <w:rFonts w:eastAsia="Times New Roman"/>
          <w:color w:val="000000" w:themeColor="text1"/>
          <w:szCs w:val="24"/>
        </w:rPr>
        <w:t xml:space="preserve"> οι οποίοι κραυγάζουν στα μικρόφωνα για να γράψουν το </w:t>
      </w:r>
      <w:proofErr w:type="spellStart"/>
      <w:r w:rsidRPr="0045003B">
        <w:rPr>
          <w:rFonts w:eastAsia="Times New Roman"/>
          <w:color w:val="000000" w:themeColor="text1"/>
          <w:szCs w:val="24"/>
        </w:rPr>
        <w:t>επτάλεπτο</w:t>
      </w:r>
      <w:proofErr w:type="spellEnd"/>
      <w:r w:rsidRPr="0045003B">
        <w:rPr>
          <w:rFonts w:eastAsia="Times New Roman"/>
          <w:color w:val="000000" w:themeColor="text1"/>
          <w:szCs w:val="24"/>
        </w:rPr>
        <w:t xml:space="preserve"> </w:t>
      </w:r>
      <w:proofErr w:type="spellStart"/>
      <w:r w:rsidRPr="0045003B">
        <w:rPr>
          <w:rFonts w:eastAsia="Times New Roman"/>
          <w:color w:val="000000" w:themeColor="text1"/>
          <w:szCs w:val="24"/>
        </w:rPr>
        <w:t>YouTube</w:t>
      </w:r>
      <w:proofErr w:type="spellEnd"/>
      <w:r w:rsidRPr="0045003B">
        <w:rPr>
          <w:rFonts w:eastAsia="Times New Roman"/>
          <w:color w:val="000000" w:themeColor="text1"/>
          <w:szCs w:val="24"/>
        </w:rPr>
        <w:t xml:space="preserve"> για τη σημερινή κατανάλωση </w:t>
      </w:r>
      <w:r>
        <w:rPr>
          <w:rFonts w:eastAsia="Times New Roman"/>
          <w:color w:val="000000" w:themeColor="text1"/>
          <w:szCs w:val="24"/>
        </w:rPr>
        <w:t xml:space="preserve">δημοσιότητας, ας θυμίζουμε σε όσους </w:t>
      </w:r>
      <w:r w:rsidRPr="0045003B">
        <w:rPr>
          <w:rFonts w:eastAsia="Times New Roman"/>
          <w:color w:val="000000" w:themeColor="text1"/>
          <w:szCs w:val="24"/>
        </w:rPr>
        <w:t>μας παρακολουθούν</w:t>
      </w:r>
      <w:r>
        <w:rPr>
          <w:rFonts w:eastAsia="Times New Roman"/>
          <w:color w:val="000000" w:themeColor="text1"/>
          <w:szCs w:val="24"/>
        </w:rPr>
        <w:t>,</w:t>
      </w:r>
      <w:r w:rsidRPr="0045003B">
        <w:rPr>
          <w:rFonts w:eastAsia="Times New Roman"/>
          <w:color w:val="000000" w:themeColor="text1"/>
          <w:szCs w:val="24"/>
        </w:rPr>
        <w:t xml:space="preserve"> σε όσους μας βλέπουν</w:t>
      </w:r>
      <w:r>
        <w:rPr>
          <w:rFonts w:eastAsia="Times New Roman"/>
          <w:color w:val="000000" w:themeColor="text1"/>
          <w:szCs w:val="24"/>
        </w:rPr>
        <w:t>,</w:t>
      </w:r>
      <w:r w:rsidRPr="0045003B">
        <w:rPr>
          <w:rFonts w:eastAsia="Times New Roman"/>
          <w:color w:val="000000" w:themeColor="text1"/>
          <w:szCs w:val="24"/>
        </w:rPr>
        <w:t xml:space="preserve"> ότι οι ίδιοι σε αυτό εδώ το Βήμα της Βουλής έκαναν τη </w:t>
      </w:r>
      <w:r>
        <w:rPr>
          <w:rFonts w:eastAsia="Times New Roman"/>
          <w:color w:val="000000" w:themeColor="text1"/>
          <w:szCs w:val="24"/>
        </w:rPr>
        <w:t>μια</w:t>
      </w:r>
      <w:r w:rsidRPr="0045003B">
        <w:rPr>
          <w:rFonts w:eastAsia="Times New Roman"/>
          <w:color w:val="000000" w:themeColor="text1"/>
          <w:szCs w:val="24"/>
        </w:rPr>
        <w:t xml:space="preserve"> πίσω από την άλλη τις ερωτήσεις </w:t>
      </w:r>
      <w:r>
        <w:rPr>
          <w:rFonts w:eastAsia="Times New Roman"/>
          <w:color w:val="000000" w:themeColor="text1"/>
          <w:szCs w:val="24"/>
        </w:rPr>
        <w:t>υπέρ</w:t>
      </w:r>
      <w:r w:rsidRPr="0045003B">
        <w:rPr>
          <w:rFonts w:eastAsia="Times New Roman"/>
          <w:color w:val="000000" w:themeColor="text1"/>
          <w:szCs w:val="24"/>
        </w:rPr>
        <w:t xml:space="preserve"> εμπόρων όπλων και τα αφεντικά </w:t>
      </w:r>
      <w:r>
        <w:rPr>
          <w:rFonts w:eastAsia="Times New Roman"/>
          <w:color w:val="000000" w:themeColor="text1"/>
          <w:szCs w:val="24"/>
        </w:rPr>
        <w:t xml:space="preserve">τους, οι τότε </w:t>
      </w:r>
      <w:r>
        <w:rPr>
          <w:rFonts w:eastAsia="Times New Roman"/>
          <w:color w:val="000000" w:themeColor="text1"/>
          <w:szCs w:val="24"/>
        </w:rPr>
        <w:t>Α</w:t>
      </w:r>
      <w:r w:rsidRPr="0045003B">
        <w:rPr>
          <w:rFonts w:eastAsia="Times New Roman"/>
          <w:color w:val="000000" w:themeColor="text1"/>
          <w:szCs w:val="24"/>
        </w:rPr>
        <w:t>ρχηγο</w:t>
      </w:r>
      <w:r>
        <w:rPr>
          <w:rFonts w:eastAsia="Times New Roman"/>
          <w:color w:val="000000" w:themeColor="text1"/>
          <w:szCs w:val="24"/>
        </w:rPr>
        <w:t xml:space="preserve">ί </w:t>
      </w:r>
      <w:r>
        <w:rPr>
          <w:rFonts w:eastAsia="Times New Roman"/>
          <w:color w:val="000000" w:themeColor="text1"/>
          <w:szCs w:val="24"/>
        </w:rPr>
        <w:t>κ</w:t>
      </w:r>
      <w:r w:rsidRPr="0045003B">
        <w:rPr>
          <w:rFonts w:eastAsia="Times New Roman"/>
          <w:color w:val="000000" w:themeColor="text1"/>
          <w:szCs w:val="24"/>
        </w:rPr>
        <w:t>όμματος</w:t>
      </w:r>
      <w:r>
        <w:rPr>
          <w:rFonts w:eastAsia="Times New Roman"/>
          <w:color w:val="000000" w:themeColor="text1"/>
          <w:szCs w:val="24"/>
        </w:rPr>
        <w:t>,</w:t>
      </w:r>
      <w:r w:rsidRPr="0045003B">
        <w:rPr>
          <w:rFonts w:eastAsia="Times New Roman"/>
          <w:color w:val="000000" w:themeColor="text1"/>
          <w:szCs w:val="24"/>
        </w:rPr>
        <w:t xml:space="preserve"> βρέθηκαν με </w:t>
      </w:r>
      <w:r>
        <w:rPr>
          <w:rFonts w:eastAsia="Times New Roman"/>
          <w:color w:val="000000" w:themeColor="text1"/>
          <w:szCs w:val="24"/>
          <w:lang w:val="en-US"/>
        </w:rPr>
        <w:t>offshore</w:t>
      </w:r>
      <w:r w:rsidRPr="0045003B">
        <w:rPr>
          <w:rFonts w:eastAsia="Times New Roman"/>
          <w:color w:val="000000" w:themeColor="text1"/>
          <w:szCs w:val="24"/>
        </w:rPr>
        <w:t xml:space="preserve"> και ακόμη δ</w:t>
      </w:r>
      <w:r>
        <w:rPr>
          <w:rFonts w:eastAsia="Times New Roman"/>
          <w:color w:val="000000" w:themeColor="text1"/>
          <w:szCs w:val="24"/>
        </w:rPr>
        <w:t>ιώκονται.</w:t>
      </w:r>
    </w:p>
    <w:p w14:paraId="42AEA11C"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45003B">
        <w:rPr>
          <w:rFonts w:eastAsia="Times New Roman"/>
          <w:color w:val="000000" w:themeColor="text1"/>
          <w:szCs w:val="24"/>
        </w:rPr>
        <w:t>υχαριστώ πάρα πολύ</w:t>
      </w:r>
      <w:r>
        <w:rPr>
          <w:rFonts w:eastAsia="Times New Roman"/>
          <w:color w:val="000000" w:themeColor="text1"/>
          <w:szCs w:val="24"/>
        </w:rPr>
        <w:t>.</w:t>
      </w:r>
    </w:p>
    <w:p w14:paraId="42AEA11D" w14:textId="77777777" w:rsidR="00F00D30" w:rsidRDefault="00AE51A4">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w:t>
      </w:r>
      <w:r>
        <w:rPr>
          <w:rFonts w:eastAsia="Times New Roman"/>
          <w:color w:val="000000" w:themeColor="text1"/>
          <w:szCs w:val="24"/>
        </w:rPr>
        <w:t xml:space="preserve"> ΣΥΡΙΖΑ)</w:t>
      </w:r>
    </w:p>
    <w:p w14:paraId="42AEA11E" w14:textId="77777777" w:rsidR="00F00D30" w:rsidRDefault="00AE51A4">
      <w:pPr>
        <w:spacing w:line="600" w:lineRule="auto"/>
        <w:ind w:firstLine="720"/>
        <w:jc w:val="both"/>
        <w:rPr>
          <w:rFonts w:eastAsia="Times New Roman"/>
          <w:color w:val="000000" w:themeColor="text1"/>
          <w:szCs w:val="24"/>
        </w:rPr>
      </w:pPr>
      <w:r w:rsidRPr="009C77E5">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Ευχαριστούμε, κύριε </w:t>
      </w:r>
      <w:proofErr w:type="spellStart"/>
      <w:r>
        <w:rPr>
          <w:rFonts w:eastAsia="Times New Roman"/>
          <w:color w:val="000000" w:themeColor="text1"/>
          <w:szCs w:val="24"/>
        </w:rPr>
        <w:t>Ξυδάκη</w:t>
      </w:r>
      <w:proofErr w:type="spellEnd"/>
      <w:r>
        <w:rPr>
          <w:rFonts w:eastAsia="Times New Roman"/>
          <w:color w:val="000000" w:themeColor="text1"/>
          <w:szCs w:val="24"/>
        </w:rPr>
        <w:t>, και για τον χρόνο.</w:t>
      </w:r>
    </w:p>
    <w:p w14:paraId="42AEA11F"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Τον λόγο έχει </w:t>
      </w:r>
      <w:r w:rsidRPr="0045003B">
        <w:rPr>
          <w:rFonts w:eastAsia="Times New Roman"/>
          <w:color w:val="000000" w:themeColor="text1"/>
          <w:szCs w:val="24"/>
        </w:rPr>
        <w:t>ο κ</w:t>
      </w:r>
      <w:r>
        <w:rPr>
          <w:rFonts w:eastAsia="Times New Roman"/>
          <w:color w:val="000000" w:themeColor="text1"/>
          <w:szCs w:val="24"/>
        </w:rPr>
        <w:t xml:space="preserve">. </w:t>
      </w:r>
      <w:r w:rsidRPr="0045003B">
        <w:rPr>
          <w:rFonts w:eastAsia="Times New Roman"/>
          <w:color w:val="000000" w:themeColor="text1"/>
          <w:szCs w:val="24"/>
        </w:rPr>
        <w:t xml:space="preserve">Κουτσούκος </w:t>
      </w:r>
      <w:r>
        <w:rPr>
          <w:rFonts w:eastAsia="Times New Roman"/>
          <w:color w:val="000000" w:themeColor="text1"/>
          <w:szCs w:val="24"/>
        </w:rPr>
        <w:t>από τη Δημοκρατική Συμπαράταξη.</w:t>
      </w:r>
    </w:p>
    <w:p w14:paraId="42AEA120" w14:textId="77777777" w:rsidR="00F00D30" w:rsidRDefault="00AE51A4">
      <w:pPr>
        <w:spacing w:line="600" w:lineRule="auto"/>
        <w:ind w:firstLine="720"/>
        <w:jc w:val="both"/>
        <w:rPr>
          <w:rFonts w:eastAsia="Times New Roman"/>
          <w:color w:val="000000" w:themeColor="text1"/>
          <w:szCs w:val="24"/>
        </w:rPr>
      </w:pPr>
      <w:r w:rsidRPr="009C77E5">
        <w:rPr>
          <w:rFonts w:eastAsia="Times New Roman"/>
          <w:b/>
          <w:color w:val="000000" w:themeColor="text1"/>
          <w:szCs w:val="24"/>
        </w:rPr>
        <w:t>ΓΙΑΝΝΗΣ ΚΟΥΤΣΟΥΚΟΣ:</w:t>
      </w:r>
      <w:r>
        <w:rPr>
          <w:rFonts w:eastAsia="Times New Roman"/>
          <w:color w:val="000000" w:themeColor="text1"/>
          <w:szCs w:val="24"/>
        </w:rPr>
        <w:t xml:space="preserve"> Ευχαριστώ, κύριε Πρόεδρε.</w:t>
      </w:r>
    </w:p>
    <w:p w14:paraId="42AEA121"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Κυρίες και κύριοι συνάδελφοι, όσο και να προσπάθ</w:t>
      </w:r>
      <w:r>
        <w:rPr>
          <w:rFonts w:eastAsia="Times New Roman"/>
          <w:color w:val="000000" w:themeColor="text1"/>
          <w:szCs w:val="24"/>
        </w:rPr>
        <w:t xml:space="preserve">ησε ο κ. </w:t>
      </w:r>
      <w:proofErr w:type="spellStart"/>
      <w:r w:rsidRPr="0045003B">
        <w:rPr>
          <w:rFonts w:eastAsia="Times New Roman"/>
          <w:color w:val="000000" w:themeColor="text1"/>
          <w:szCs w:val="24"/>
        </w:rPr>
        <w:t>Ξυδάκης</w:t>
      </w:r>
      <w:proofErr w:type="spellEnd"/>
      <w:r w:rsidRPr="0045003B">
        <w:rPr>
          <w:rFonts w:eastAsia="Times New Roman"/>
          <w:color w:val="000000" w:themeColor="text1"/>
          <w:szCs w:val="24"/>
        </w:rPr>
        <w:t xml:space="preserve"> με τον </w:t>
      </w:r>
      <w:r>
        <w:rPr>
          <w:rFonts w:eastAsia="Times New Roman"/>
          <w:color w:val="000000" w:themeColor="text1"/>
          <w:szCs w:val="24"/>
        </w:rPr>
        <w:t>ήπιο</w:t>
      </w:r>
      <w:r w:rsidRPr="0045003B">
        <w:rPr>
          <w:rFonts w:eastAsia="Times New Roman"/>
          <w:color w:val="000000" w:themeColor="text1"/>
          <w:szCs w:val="24"/>
        </w:rPr>
        <w:t xml:space="preserve"> λόγο του να </w:t>
      </w:r>
      <w:r>
        <w:rPr>
          <w:rFonts w:eastAsia="Times New Roman"/>
          <w:color w:val="000000" w:themeColor="text1"/>
          <w:szCs w:val="24"/>
        </w:rPr>
        <w:t>δικαιολογήσει την πολιτική της Κ</w:t>
      </w:r>
      <w:r w:rsidRPr="0045003B">
        <w:rPr>
          <w:rFonts w:eastAsia="Times New Roman"/>
          <w:color w:val="000000" w:themeColor="text1"/>
          <w:szCs w:val="24"/>
        </w:rPr>
        <w:t>υβέρνησης</w:t>
      </w:r>
      <w:r>
        <w:rPr>
          <w:rFonts w:eastAsia="Times New Roman"/>
          <w:color w:val="000000" w:themeColor="text1"/>
          <w:szCs w:val="24"/>
        </w:rPr>
        <w:t xml:space="preserve">, </w:t>
      </w:r>
      <w:r w:rsidRPr="0045003B">
        <w:rPr>
          <w:rFonts w:eastAsia="Times New Roman"/>
          <w:color w:val="000000" w:themeColor="text1"/>
          <w:szCs w:val="24"/>
        </w:rPr>
        <w:t xml:space="preserve">η αλήθεια και η πραγματικότητα είναι </w:t>
      </w:r>
      <w:r>
        <w:rPr>
          <w:rFonts w:eastAsia="Times New Roman"/>
          <w:color w:val="000000" w:themeColor="text1"/>
          <w:szCs w:val="24"/>
        </w:rPr>
        <w:t>μία,</w:t>
      </w:r>
      <w:r w:rsidRPr="0045003B">
        <w:rPr>
          <w:rFonts w:eastAsia="Times New Roman"/>
          <w:color w:val="000000" w:themeColor="text1"/>
          <w:szCs w:val="24"/>
        </w:rPr>
        <w:t xml:space="preserve"> ότι βρισκόμαστε στη φάση αποδρομής αυτής της κυβερνητικής πλειοψηφίας και</w:t>
      </w:r>
      <w:r>
        <w:rPr>
          <w:rFonts w:eastAsia="Times New Roman"/>
          <w:color w:val="000000" w:themeColor="text1"/>
          <w:szCs w:val="24"/>
        </w:rPr>
        <w:t xml:space="preserve"> σε αυτήν τη φάση η Κ</w:t>
      </w:r>
      <w:r w:rsidRPr="0045003B">
        <w:rPr>
          <w:rFonts w:eastAsia="Times New Roman"/>
          <w:color w:val="000000" w:themeColor="text1"/>
          <w:szCs w:val="24"/>
        </w:rPr>
        <w:t>υβέρνηση προσπαθεί να κρυφτεί πίσω α</w:t>
      </w:r>
      <w:r w:rsidRPr="0045003B">
        <w:rPr>
          <w:rFonts w:eastAsia="Times New Roman"/>
          <w:color w:val="000000" w:themeColor="text1"/>
          <w:szCs w:val="24"/>
        </w:rPr>
        <w:t>πό γέφυρες</w:t>
      </w:r>
      <w:r>
        <w:rPr>
          <w:rFonts w:eastAsia="Times New Roman"/>
          <w:color w:val="000000" w:themeColor="text1"/>
          <w:szCs w:val="24"/>
        </w:rPr>
        <w:t>, ψευδώνυμες</w:t>
      </w:r>
      <w:r w:rsidRPr="0045003B">
        <w:rPr>
          <w:rFonts w:eastAsia="Times New Roman"/>
          <w:color w:val="000000" w:themeColor="text1"/>
          <w:szCs w:val="24"/>
        </w:rPr>
        <w:t xml:space="preserve"> προοδευτικές συμμαχίες και διακρίσεις</w:t>
      </w:r>
      <w:r>
        <w:rPr>
          <w:rFonts w:eastAsia="Times New Roman"/>
          <w:color w:val="000000" w:themeColor="text1"/>
          <w:szCs w:val="24"/>
        </w:rPr>
        <w:t xml:space="preserve">, </w:t>
      </w:r>
      <w:proofErr w:type="spellStart"/>
      <w:r>
        <w:rPr>
          <w:rFonts w:eastAsia="Times New Roman"/>
          <w:color w:val="000000" w:themeColor="text1"/>
          <w:szCs w:val="24"/>
        </w:rPr>
        <w:t>Ραγκούσηδες</w:t>
      </w:r>
      <w:proofErr w:type="spellEnd"/>
      <w:r>
        <w:rPr>
          <w:rFonts w:eastAsia="Times New Roman"/>
          <w:color w:val="000000" w:themeColor="text1"/>
          <w:szCs w:val="24"/>
        </w:rPr>
        <w:t xml:space="preserve"> και </w:t>
      </w:r>
      <w:proofErr w:type="spellStart"/>
      <w:r>
        <w:rPr>
          <w:rFonts w:eastAsia="Times New Roman"/>
          <w:color w:val="000000" w:themeColor="text1"/>
          <w:szCs w:val="24"/>
        </w:rPr>
        <w:t>Τζουμάκες</w:t>
      </w:r>
      <w:proofErr w:type="spellEnd"/>
      <w:r>
        <w:rPr>
          <w:rFonts w:eastAsia="Times New Roman"/>
          <w:color w:val="000000" w:themeColor="text1"/>
          <w:szCs w:val="24"/>
        </w:rPr>
        <w:t>. Α</w:t>
      </w:r>
      <w:r w:rsidRPr="0045003B">
        <w:rPr>
          <w:rFonts w:eastAsia="Times New Roman"/>
          <w:color w:val="000000" w:themeColor="text1"/>
          <w:szCs w:val="24"/>
        </w:rPr>
        <w:t>υτή είναι η πραγματικότητα</w:t>
      </w:r>
      <w:r>
        <w:rPr>
          <w:rFonts w:eastAsia="Times New Roman"/>
          <w:color w:val="000000" w:themeColor="text1"/>
          <w:szCs w:val="24"/>
        </w:rPr>
        <w:t>.</w:t>
      </w:r>
    </w:p>
    <w:p w14:paraId="42AEA122"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45003B">
        <w:rPr>
          <w:rFonts w:eastAsia="Times New Roman"/>
          <w:color w:val="000000" w:themeColor="text1"/>
          <w:szCs w:val="24"/>
        </w:rPr>
        <w:t xml:space="preserve">εν είναι μόνο </w:t>
      </w:r>
      <w:r>
        <w:rPr>
          <w:rFonts w:eastAsia="Times New Roman"/>
          <w:color w:val="000000" w:themeColor="text1"/>
          <w:szCs w:val="24"/>
        </w:rPr>
        <w:t xml:space="preserve">ότι </w:t>
      </w:r>
      <w:r w:rsidRPr="0045003B">
        <w:rPr>
          <w:rFonts w:eastAsia="Times New Roman"/>
          <w:color w:val="000000" w:themeColor="text1"/>
          <w:szCs w:val="24"/>
        </w:rPr>
        <w:t>προσπαθεί να κρυφτεί</w:t>
      </w:r>
      <w:r>
        <w:rPr>
          <w:rFonts w:eastAsia="Times New Roman"/>
          <w:color w:val="000000" w:themeColor="text1"/>
          <w:szCs w:val="24"/>
        </w:rPr>
        <w:t>. Ε</w:t>
      </w:r>
      <w:r w:rsidRPr="0045003B">
        <w:rPr>
          <w:rFonts w:eastAsia="Times New Roman"/>
          <w:color w:val="000000" w:themeColor="text1"/>
          <w:szCs w:val="24"/>
        </w:rPr>
        <w:t>ίναι ότι και ο κ</w:t>
      </w:r>
      <w:r>
        <w:rPr>
          <w:rFonts w:eastAsia="Times New Roman"/>
          <w:color w:val="000000" w:themeColor="text1"/>
          <w:szCs w:val="24"/>
        </w:rPr>
        <w:t xml:space="preserve">. </w:t>
      </w:r>
      <w:r w:rsidRPr="0045003B">
        <w:rPr>
          <w:rFonts w:eastAsia="Times New Roman"/>
          <w:color w:val="000000" w:themeColor="text1"/>
          <w:szCs w:val="24"/>
        </w:rPr>
        <w:t>Τσίπρας</w:t>
      </w:r>
      <w:r>
        <w:rPr>
          <w:rFonts w:eastAsia="Times New Roman"/>
          <w:color w:val="000000" w:themeColor="text1"/>
          <w:szCs w:val="24"/>
        </w:rPr>
        <w:t>,</w:t>
      </w:r>
      <w:r w:rsidRPr="0045003B">
        <w:rPr>
          <w:rFonts w:eastAsia="Times New Roman"/>
          <w:color w:val="000000" w:themeColor="text1"/>
          <w:szCs w:val="24"/>
        </w:rPr>
        <w:t xml:space="preserve"> ο οποίος τους προσκάλεσε για να συνεργαστούν μαζί του</w:t>
      </w:r>
      <w:r>
        <w:rPr>
          <w:rFonts w:eastAsia="Times New Roman"/>
          <w:color w:val="000000" w:themeColor="text1"/>
          <w:szCs w:val="24"/>
        </w:rPr>
        <w:t>,</w:t>
      </w:r>
      <w:r w:rsidRPr="0045003B">
        <w:rPr>
          <w:rFonts w:eastAsia="Times New Roman"/>
          <w:color w:val="000000" w:themeColor="text1"/>
          <w:szCs w:val="24"/>
        </w:rPr>
        <w:t xml:space="preserve"> τους προσβάλλε</w:t>
      </w:r>
      <w:r w:rsidRPr="0045003B">
        <w:rPr>
          <w:rFonts w:eastAsia="Times New Roman"/>
          <w:color w:val="000000" w:themeColor="text1"/>
          <w:szCs w:val="24"/>
        </w:rPr>
        <w:t>ι κιόλας</w:t>
      </w:r>
      <w:r>
        <w:rPr>
          <w:rFonts w:eastAsia="Times New Roman"/>
          <w:color w:val="000000" w:themeColor="text1"/>
          <w:szCs w:val="24"/>
        </w:rPr>
        <w:t>. Δ</w:t>
      </w:r>
      <w:r w:rsidRPr="0045003B">
        <w:rPr>
          <w:rFonts w:eastAsia="Times New Roman"/>
          <w:color w:val="000000" w:themeColor="text1"/>
          <w:szCs w:val="24"/>
        </w:rPr>
        <w:t>ηλαδή</w:t>
      </w:r>
      <w:r>
        <w:rPr>
          <w:rFonts w:eastAsia="Times New Roman"/>
          <w:color w:val="000000" w:themeColor="text1"/>
          <w:szCs w:val="24"/>
        </w:rPr>
        <w:t>,</w:t>
      </w:r>
      <w:r w:rsidRPr="0045003B">
        <w:rPr>
          <w:rFonts w:eastAsia="Times New Roman"/>
          <w:color w:val="000000" w:themeColor="text1"/>
          <w:szCs w:val="24"/>
        </w:rPr>
        <w:t xml:space="preserve"> πρώτα τους χρησιμοποιεί και μετά τους φτύνει</w:t>
      </w:r>
      <w:r>
        <w:rPr>
          <w:rFonts w:eastAsia="Times New Roman"/>
          <w:color w:val="000000" w:themeColor="text1"/>
          <w:szCs w:val="24"/>
        </w:rPr>
        <w:t xml:space="preserve">. </w:t>
      </w:r>
    </w:p>
    <w:p w14:paraId="42AEA123"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45003B">
        <w:rPr>
          <w:rFonts w:eastAsia="Times New Roman"/>
          <w:color w:val="000000" w:themeColor="text1"/>
          <w:szCs w:val="24"/>
        </w:rPr>
        <w:t xml:space="preserve">ον ρώτησε χθες το βράδυ </w:t>
      </w:r>
      <w:r>
        <w:rPr>
          <w:rFonts w:eastAsia="Times New Roman"/>
          <w:color w:val="000000" w:themeColor="text1"/>
          <w:szCs w:val="24"/>
        </w:rPr>
        <w:t>ο κ. Χατζην</w:t>
      </w:r>
      <w:r w:rsidRPr="0045003B">
        <w:rPr>
          <w:rFonts w:eastAsia="Times New Roman"/>
          <w:color w:val="000000" w:themeColor="text1"/>
          <w:szCs w:val="24"/>
        </w:rPr>
        <w:t>ικολάου για τη</w:t>
      </w:r>
      <w:r>
        <w:rPr>
          <w:rFonts w:eastAsia="Times New Roman"/>
          <w:color w:val="000000" w:themeColor="text1"/>
          <w:szCs w:val="24"/>
        </w:rPr>
        <w:t xml:space="preserve"> διεύρυνση με Υ</w:t>
      </w:r>
      <w:r w:rsidRPr="0045003B">
        <w:rPr>
          <w:rFonts w:eastAsia="Times New Roman"/>
          <w:color w:val="000000" w:themeColor="text1"/>
          <w:szCs w:val="24"/>
        </w:rPr>
        <w:t xml:space="preserve">πουργούς του ΠΑΣΟΚ </w:t>
      </w:r>
      <w:r>
        <w:rPr>
          <w:rFonts w:eastAsia="Times New Roman"/>
          <w:color w:val="000000" w:themeColor="text1"/>
          <w:szCs w:val="24"/>
        </w:rPr>
        <w:t xml:space="preserve">–ξέρετε, </w:t>
      </w:r>
      <w:r w:rsidRPr="0045003B">
        <w:rPr>
          <w:rFonts w:eastAsia="Times New Roman"/>
          <w:color w:val="000000" w:themeColor="text1"/>
          <w:szCs w:val="24"/>
        </w:rPr>
        <w:t>αυτούς που κατέστρεψαν τη χώρα</w:t>
      </w:r>
      <w:r>
        <w:rPr>
          <w:rFonts w:eastAsia="Times New Roman"/>
          <w:color w:val="000000" w:themeColor="text1"/>
          <w:szCs w:val="24"/>
        </w:rPr>
        <w:t>,</w:t>
      </w:r>
      <w:r w:rsidRPr="0045003B">
        <w:rPr>
          <w:rFonts w:eastAsia="Times New Roman"/>
          <w:color w:val="000000" w:themeColor="text1"/>
          <w:szCs w:val="24"/>
        </w:rPr>
        <w:t xml:space="preserve"> όπως λέει το αφήγημα </w:t>
      </w:r>
      <w:r>
        <w:rPr>
          <w:rFonts w:eastAsia="Times New Roman"/>
          <w:color w:val="000000" w:themeColor="text1"/>
          <w:szCs w:val="24"/>
        </w:rPr>
        <w:t>σας,</w:t>
      </w:r>
      <w:r w:rsidRPr="0045003B">
        <w:rPr>
          <w:rFonts w:eastAsia="Times New Roman"/>
          <w:color w:val="000000" w:themeColor="text1"/>
          <w:szCs w:val="24"/>
        </w:rPr>
        <w:t xml:space="preserve"> τα </w:t>
      </w:r>
      <w:r>
        <w:rPr>
          <w:rFonts w:eastAsia="Times New Roman"/>
          <w:color w:val="000000" w:themeColor="text1"/>
          <w:szCs w:val="24"/>
        </w:rPr>
        <w:t>σαράντα</w:t>
      </w:r>
      <w:r w:rsidRPr="0045003B">
        <w:rPr>
          <w:rFonts w:eastAsia="Times New Roman"/>
          <w:color w:val="000000" w:themeColor="text1"/>
          <w:szCs w:val="24"/>
        </w:rPr>
        <w:t xml:space="preserve"> χρόνια που κυβερνούν</w:t>
      </w:r>
      <w:r>
        <w:rPr>
          <w:rFonts w:eastAsia="Times New Roman"/>
          <w:color w:val="000000" w:themeColor="text1"/>
          <w:szCs w:val="24"/>
        </w:rPr>
        <w:t xml:space="preserve">- και </w:t>
      </w:r>
      <w:r w:rsidRPr="0045003B">
        <w:rPr>
          <w:rFonts w:eastAsia="Times New Roman"/>
          <w:color w:val="000000" w:themeColor="text1"/>
          <w:szCs w:val="24"/>
        </w:rPr>
        <w:t>είπε</w:t>
      </w:r>
      <w:r>
        <w:rPr>
          <w:rFonts w:eastAsia="Times New Roman"/>
          <w:color w:val="000000" w:themeColor="text1"/>
          <w:szCs w:val="24"/>
        </w:rPr>
        <w:t>:</w:t>
      </w:r>
      <w:r w:rsidRPr="0045003B">
        <w:rPr>
          <w:rFonts w:eastAsia="Times New Roman"/>
          <w:color w:val="000000" w:themeColor="text1"/>
          <w:szCs w:val="24"/>
        </w:rPr>
        <w:t xml:space="preserve"> </w:t>
      </w:r>
      <w:r>
        <w:rPr>
          <w:rFonts w:eastAsia="Times New Roman"/>
          <w:color w:val="000000" w:themeColor="text1"/>
          <w:szCs w:val="24"/>
        </w:rPr>
        <w:t>«Π</w:t>
      </w:r>
      <w:r w:rsidRPr="0045003B">
        <w:rPr>
          <w:rFonts w:eastAsia="Times New Roman"/>
          <w:color w:val="000000" w:themeColor="text1"/>
          <w:szCs w:val="24"/>
        </w:rPr>
        <w:t>ρέπει να μετάνιωσα</w:t>
      </w:r>
      <w:r>
        <w:rPr>
          <w:rFonts w:eastAsia="Times New Roman"/>
          <w:color w:val="000000" w:themeColor="text1"/>
          <w:szCs w:val="24"/>
        </w:rPr>
        <w:t>ν</w:t>
      </w:r>
      <w:r>
        <w:rPr>
          <w:rFonts w:eastAsia="Times New Roman"/>
          <w:color w:val="000000" w:themeColor="text1"/>
          <w:szCs w:val="24"/>
        </w:rPr>
        <w:t>».</w:t>
      </w:r>
    </w:p>
    <w:p w14:paraId="42AEA124"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Λ</w:t>
      </w:r>
      <w:r w:rsidRPr="0045003B">
        <w:rPr>
          <w:rFonts w:eastAsia="Times New Roman"/>
          <w:color w:val="000000" w:themeColor="text1"/>
          <w:szCs w:val="24"/>
        </w:rPr>
        <w:t>έω</w:t>
      </w:r>
      <w:r>
        <w:rPr>
          <w:rFonts w:eastAsia="Times New Roman"/>
          <w:color w:val="000000" w:themeColor="text1"/>
          <w:szCs w:val="24"/>
        </w:rPr>
        <w:t>,</w:t>
      </w:r>
      <w:r w:rsidRPr="0045003B">
        <w:rPr>
          <w:rFonts w:eastAsia="Times New Roman"/>
          <w:color w:val="000000" w:themeColor="text1"/>
          <w:szCs w:val="24"/>
        </w:rPr>
        <w:t xml:space="preserve"> λοιπόν</w:t>
      </w:r>
      <w:r>
        <w:rPr>
          <w:rFonts w:eastAsia="Times New Roman"/>
          <w:color w:val="000000" w:themeColor="text1"/>
          <w:szCs w:val="24"/>
        </w:rPr>
        <w:t>,</w:t>
      </w:r>
      <w:r w:rsidRPr="0045003B">
        <w:rPr>
          <w:rFonts w:eastAsia="Times New Roman"/>
          <w:color w:val="000000" w:themeColor="text1"/>
          <w:szCs w:val="24"/>
        </w:rPr>
        <w:t xml:space="preserve"> εγώ </w:t>
      </w:r>
      <w:r>
        <w:rPr>
          <w:rFonts w:eastAsia="Times New Roman"/>
          <w:color w:val="000000" w:themeColor="text1"/>
          <w:szCs w:val="24"/>
        </w:rPr>
        <w:t xml:space="preserve">και </w:t>
      </w:r>
      <w:r w:rsidRPr="0045003B">
        <w:rPr>
          <w:rFonts w:eastAsia="Times New Roman"/>
          <w:color w:val="000000" w:themeColor="text1"/>
          <w:szCs w:val="24"/>
        </w:rPr>
        <w:t>απευθύνομαι δημόσια τ</w:t>
      </w:r>
      <w:r>
        <w:rPr>
          <w:rFonts w:eastAsia="Times New Roman"/>
          <w:color w:val="000000" w:themeColor="text1"/>
          <w:szCs w:val="24"/>
        </w:rPr>
        <w:t xml:space="preserve">ώρα και απευθύνομαι στην </w:t>
      </w:r>
      <w:r>
        <w:rPr>
          <w:rFonts w:eastAsia="Times New Roman"/>
          <w:color w:val="000000" w:themeColor="text1"/>
          <w:szCs w:val="24"/>
        </w:rPr>
        <w:t xml:space="preserve">κ. </w:t>
      </w:r>
      <w:r>
        <w:rPr>
          <w:rFonts w:eastAsia="Times New Roman"/>
          <w:color w:val="000000" w:themeColor="text1"/>
          <w:szCs w:val="24"/>
        </w:rPr>
        <w:t>Ξ</w:t>
      </w:r>
      <w:r w:rsidRPr="0045003B">
        <w:rPr>
          <w:rFonts w:eastAsia="Times New Roman"/>
          <w:color w:val="000000" w:themeColor="text1"/>
          <w:szCs w:val="24"/>
        </w:rPr>
        <w:t>ενογιαννακοπούλου</w:t>
      </w:r>
      <w:r>
        <w:rPr>
          <w:rFonts w:eastAsia="Times New Roman"/>
          <w:color w:val="000000" w:themeColor="text1"/>
          <w:szCs w:val="24"/>
        </w:rPr>
        <w:t>,</w:t>
      </w:r>
      <w:r w:rsidRPr="0045003B">
        <w:rPr>
          <w:rFonts w:eastAsia="Times New Roman"/>
          <w:color w:val="000000" w:themeColor="text1"/>
          <w:szCs w:val="24"/>
        </w:rPr>
        <w:t xml:space="preserve"> Υπουργό του ΠΑΣΟΚ </w:t>
      </w:r>
      <w:r>
        <w:rPr>
          <w:rFonts w:eastAsia="Times New Roman"/>
          <w:color w:val="000000" w:themeColor="text1"/>
          <w:szCs w:val="24"/>
        </w:rPr>
        <w:lastRenderedPageBreak/>
        <w:t xml:space="preserve">το 2010, </w:t>
      </w:r>
      <w:r w:rsidRPr="0045003B">
        <w:rPr>
          <w:rFonts w:eastAsia="Times New Roman"/>
          <w:color w:val="000000" w:themeColor="text1"/>
          <w:szCs w:val="24"/>
        </w:rPr>
        <w:t xml:space="preserve">τον </w:t>
      </w:r>
      <w:r w:rsidRPr="0045003B">
        <w:rPr>
          <w:rFonts w:eastAsia="Times New Roman"/>
          <w:color w:val="000000" w:themeColor="text1"/>
          <w:szCs w:val="24"/>
        </w:rPr>
        <w:t>κ</w:t>
      </w:r>
      <w:r>
        <w:rPr>
          <w:rFonts w:eastAsia="Times New Roman"/>
          <w:color w:val="000000" w:themeColor="text1"/>
          <w:szCs w:val="24"/>
        </w:rPr>
        <w:t>.</w:t>
      </w:r>
      <w:r w:rsidRPr="0045003B">
        <w:rPr>
          <w:rFonts w:eastAsia="Times New Roman"/>
          <w:color w:val="000000" w:themeColor="text1"/>
          <w:szCs w:val="24"/>
        </w:rPr>
        <w:t xml:space="preserve"> </w:t>
      </w:r>
      <w:proofErr w:type="spellStart"/>
      <w:r w:rsidRPr="0045003B">
        <w:rPr>
          <w:rFonts w:eastAsia="Times New Roman"/>
          <w:color w:val="000000" w:themeColor="text1"/>
          <w:szCs w:val="24"/>
        </w:rPr>
        <w:t>Ραγκούση</w:t>
      </w:r>
      <w:proofErr w:type="spellEnd"/>
      <w:r>
        <w:rPr>
          <w:rFonts w:eastAsia="Times New Roman"/>
          <w:color w:val="000000" w:themeColor="text1"/>
          <w:szCs w:val="24"/>
        </w:rPr>
        <w:t>, Γραμματέα του κόμματό</w:t>
      </w:r>
      <w:r w:rsidRPr="0045003B">
        <w:rPr>
          <w:rFonts w:eastAsia="Times New Roman"/>
          <w:color w:val="000000" w:themeColor="text1"/>
          <w:szCs w:val="24"/>
        </w:rPr>
        <w:t xml:space="preserve">ς μας και </w:t>
      </w:r>
      <w:r>
        <w:rPr>
          <w:rFonts w:eastAsia="Times New Roman"/>
          <w:color w:val="000000" w:themeColor="text1"/>
          <w:szCs w:val="24"/>
        </w:rPr>
        <w:t xml:space="preserve">πρώτο </w:t>
      </w:r>
      <w:r w:rsidRPr="0045003B">
        <w:rPr>
          <w:rFonts w:eastAsia="Times New Roman"/>
          <w:color w:val="000000" w:themeColor="text1"/>
          <w:szCs w:val="24"/>
        </w:rPr>
        <w:t>Υπουργό του Γιώργου Παπανδρέου</w:t>
      </w:r>
      <w:r>
        <w:rPr>
          <w:rFonts w:eastAsia="Times New Roman"/>
          <w:color w:val="000000" w:themeColor="text1"/>
          <w:szCs w:val="24"/>
        </w:rPr>
        <w:t>, στον κ. Τ</w:t>
      </w:r>
      <w:r w:rsidRPr="0045003B">
        <w:rPr>
          <w:rFonts w:eastAsia="Times New Roman"/>
          <w:color w:val="000000" w:themeColor="text1"/>
          <w:szCs w:val="24"/>
        </w:rPr>
        <w:t>ζουμάκα</w:t>
      </w:r>
      <w:r>
        <w:rPr>
          <w:rFonts w:eastAsia="Times New Roman"/>
          <w:color w:val="000000" w:themeColor="text1"/>
          <w:szCs w:val="24"/>
        </w:rPr>
        <w:t>, Υ</w:t>
      </w:r>
      <w:r w:rsidRPr="0045003B">
        <w:rPr>
          <w:rFonts w:eastAsia="Times New Roman"/>
          <w:color w:val="000000" w:themeColor="text1"/>
          <w:szCs w:val="24"/>
        </w:rPr>
        <w:t>πουρ</w:t>
      </w:r>
      <w:r w:rsidRPr="0045003B">
        <w:rPr>
          <w:rFonts w:eastAsia="Times New Roman"/>
          <w:color w:val="000000" w:themeColor="text1"/>
          <w:szCs w:val="24"/>
        </w:rPr>
        <w:t>γό</w:t>
      </w:r>
      <w:r>
        <w:rPr>
          <w:rFonts w:eastAsia="Times New Roman"/>
          <w:color w:val="000000" w:themeColor="text1"/>
          <w:szCs w:val="24"/>
        </w:rPr>
        <w:t xml:space="preserve"> των </w:t>
      </w:r>
      <w:r>
        <w:rPr>
          <w:rFonts w:eastAsia="Times New Roman"/>
          <w:color w:val="000000" w:themeColor="text1"/>
          <w:szCs w:val="24"/>
        </w:rPr>
        <w:t>κ</w:t>
      </w:r>
      <w:r w:rsidRPr="0045003B">
        <w:rPr>
          <w:rFonts w:eastAsia="Times New Roman"/>
          <w:color w:val="000000" w:themeColor="text1"/>
          <w:szCs w:val="24"/>
        </w:rPr>
        <w:t xml:space="preserve">υβερνήσεων </w:t>
      </w:r>
      <w:r w:rsidRPr="0045003B">
        <w:rPr>
          <w:rFonts w:eastAsia="Times New Roman"/>
          <w:color w:val="000000" w:themeColor="text1"/>
          <w:szCs w:val="24"/>
        </w:rPr>
        <w:t>Παπανδρέου και Σημίτη</w:t>
      </w:r>
      <w:r>
        <w:rPr>
          <w:rFonts w:eastAsia="Times New Roman"/>
          <w:color w:val="000000" w:themeColor="text1"/>
          <w:szCs w:val="24"/>
        </w:rPr>
        <w:t xml:space="preserve">, στον κ. </w:t>
      </w:r>
      <w:proofErr w:type="spellStart"/>
      <w:r>
        <w:rPr>
          <w:rFonts w:eastAsia="Times New Roman"/>
          <w:color w:val="000000" w:themeColor="text1"/>
          <w:szCs w:val="24"/>
        </w:rPr>
        <w:t>Μπόλαρη</w:t>
      </w:r>
      <w:proofErr w:type="spellEnd"/>
      <w:r>
        <w:rPr>
          <w:rFonts w:eastAsia="Times New Roman"/>
          <w:color w:val="000000" w:themeColor="text1"/>
          <w:szCs w:val="24"/>
        </w:rPr>
        <w:t>, Υ</w:t>
      </w:r>
      <w:r w:rsidRPr="0045003B">
        <w:rPr>
          <w:rFonts w:eastAsia="Times New Roman"/>
          <w:color w:val="000000" w:themeColor="text1"/>
          <w:szCs w:val="24"/>
        </w:rPr>
        <w:t>πουργ</w:t>
      </w:r>
      <w:r>
        <w:rPr>
          <w:rFonts w:eastAsia="Times New Roman"/>
          <w:color w:val="000000" w:themeColor="text1"/>
          <w:szCs w:val="24"/>
        </w:rPr>
        <w:t xml:space="preserve">ό των </w:t>
      </w:r>
      <w:r>
        <w:rPr>
          <w:rFonts w:eastAsia="Times New Roman"/>
          <w:color w:val="000000" w:themeColor="text1"/>
          <w:szCs w:val="24"/>
        </w:rPr>
        <w:t>κ</w:t>
      </w:r>
      <w:r w:rsidRPr="0045003B">
        <w:rPr>
          <w:rFonts w:eastAsia="Times New Roman"/>
          <w:color w:val="000000" w:themeColor="text1"/>
          <w:szCs w:val="24"/>
        </w:rPr>
        <w:t xml:space="preserve">υβερνήσεων </w:t>
      </w:r>
      <w:r>
        <w:rPr>
          <w:rFonts w:eastAsia="Times New Roman"/>
          <w:color w:val="000000" w:themeColor="text1"/>
          <w:szCs w:val="24"/>
        </w:rPr>
        <w:t xml:space="preserve">Α. </w:t>
      </w:r>
      <w:r w:rsidRPr="0045003B">
        <w:rPr>
          <w:rFonts w:eastAsia="Times New Roman"/>
          <w:color w:val="000000" w:themeColor="text1"/>
          <w:szCs w:val="24"/>
        </w:rPr>
        <w:t>Παπανδρέου</w:t>
      </w:r>
      <w:r>
        <w:rPr>
          <w:rFonts w:eastAsia="Times New Roman"/>
          <w:color w:val="000000" w:themeColor="text1"/>
          <w:szCs w:val="24"/>
        </w:rPr>
        <w:t>,</w:t>
      </w:r>
      <w:r w:rsidRPr="0045003B">
        <w:rPr>
          <w:rFonts w:eastAsia="Times New Roman"/>
          <w:color w:val="000000" w:themeColor="text1"/>
          <w:szCs w:val="24"/>
        </w:rPr>
        <w:t xml:space="preserve"> στο</w:t>
      </w:r>
      <w:r>
        <w:rPr>
          <w:rFonts w:eastAsia="Times New Roman"/>
          <w:color w:val="000000" w:themeColor="text1"/>
          <w:szCs w:val="24"/>
        </w:rPr>
        <w:t>ν</w:t>
      </w:r>
      <w:r w:rsidRPr="0045003B">
        <w:rPr>
          <w:rFonts w:eastAsia="Times New Roman"/>
          <w:color w:val="000000" w:themeColor="text1"/>
          <w:szCs w:val="24"/>
        </w:rPr>
        <w:t xml:space="preserve"> κ</w:t>
      </w:r>
      <w:r>
        <w:rPr>
          <w:rFonts w:eastAsia="Times New Roman"/>
          <w:color w:val="000000" w:themeColor="text1"/>
          <w:szCs w:val="24"/>
        </w:rPr>
        <w:t xml:space="preserve">. </w:t>
      </w:r>
      <w:r w:rsidRPr="0045003B">
        <w:rPr>
          <w:rFonts w:eastAsia="Times New Roman"/>
          <w:color w:val="000000" w:themeColor="text1"/>
          <w:szCs w:val="24"/>
        </w:rPr>
        <w:t>Μωραΐτη</w:t>
      </w:r>
      <w:r>
        <w:rPr>
          <w:rFonts w:eastAsia="Times New Roman"/>
          <w:color w:val="000000" w:themeColor="text1"/>
          <w:szCs w:val="24"/>
        </w:rPr>
        <w:t xml:space="preserve">, Υπουργό της </w:t>
      </w:r>
      <w:r>
        <w:rPr>
          <w:rFonts w:eastAsia="Times New Roman"/>
          <w:color w:val="000000" w:themeColor="text1"/>
          <w:szCs w:val="24"/>
        </w:rPr>
        <w:t>κ</w:t>
      </w:r>
      <w:r w:rsidRPr="0045003B">
        <w:rPr>
          <w:rFonts w:eastAsia="Times New Roman"/>
          <w:color w:val="000000" w:themeColor="text1"/>
          <w:szCs w:val="24"/>
        </w:rPr>
        <w:t xml:space="preserve">υβέρνησης </w:t>
      </w:r>
      <w:r w:rsidRPr="0045003B">
        <w:rPr>
          <w:rFonts w:eastAsia="Times New Roman"/>
          <w:color w:val="000000" w:themeColor="text1"/>
          <w:szCs w:val="24"/>
        </w:rPr>
        <w:t xml:space="preserve">Παπανδρέου και σε όλους </w:t>
      </w:r>
      <w:r>
        <w:rPr>
          <w:rFonts w:eastAsia="Times New Roman"/>
          <w:color w:val="000000" w:themeColor="text1"/>
          <w:szCs w:val="24"/>
        </w:rPr>
        <w:t>αυτούς: Μ</w:t>
      </w:r>
      <w:r w:rsidRPr="0045003B">
        <w:rPr>
          <w:rFonts w:eastAsia="Times New Roman"/>
          <w:color w:val="000000" w:themeColor="text1"/>
          <w:szCs w:val="24"/>
        </w:rPr>
        <w:t xml:space="preserve">πορούν να </w:t>
      </w:r>
      <w:r>
        <w:rPr>
          <w:rFonts w:eastAsia="Times New Roman"/>
          <w:color w:val="000000" w:themeColor="text1"/>
          <w:szCs w:val="24"/>
        </w:rPr>
        <w:t>έρθουν</w:t>
      </w:r>
      <w:r w:rsidRPr="0045003B">
        <w:rPr>
          <w:rFonts w:eastAsia="Times New Roman"/>
          <w:color w:val="000000" w:themeColor="text1"/>
          <w:szCs w:val="24"/>
        </w:rPr>
        <w:t xml:space="preserve"> σε </w:t>
      </w:r>
      <w:r>
        <w:rPr>
          <w:rFonts w:eastAsia="Times New Roman"/>
          <w:color w:val="000000" w:themeColor="text1"/>
          <w:szCs w:val="24"/>
        </w:rPr>
        <w:t>μια</w:t>
      </w:r>
      <w:r w:rsidRPr="0045003B">
        <w:rPr>
          <w:rFonts w:eastAsia="Times New Roman"/>
          <w:color w:val="000000" w:themeColor="text1"/>
          <w:szCs w:val="24"/>
        </w:rPr>
        <w:t xml:space="preserve"> δημόσια τοποθέτηση εδώ</w:t>
      </w:r>
      <w:r>
        <w:rPr>
          <w:rFonts w:eastAsia="Times New Roman"/>
          <w:color w:val="000000" w:themeColor="text1"/>
          <w:szCs w:val="24"/>
        </w:rPr>
        <w:t xml:space="preserve"> στο Βήμα της Βουλής και να μας πουν σ</w:t>
      </w:r>
      <w:r w:rsidRPr="0045003B">
        <w:rPr>
          <w:rFonts w:eastAsia="Times New Roman"/>
          <w:color w:val="000000" w:themeColor="text1"/>
          <w:szCs w:val="24"/>
        </w:rPr>
        <w:t>ε</w:t>
      </w:r>
      <w:r w:rsidRPr="0045003B">
        <w:rPr>
          <w:rFonts w:eastAsia="Times New Roman"/>
          <w:color w:val="000000" w:themeColor="text1"/>
          <w:szCs w:val="24"/>
        </w:rPr>
        <w:t xml:space="preserve"> τι μετάνιωσα</w:t>
      </w:r>
      <w:r>
        <w:rPr>
          <w:rFonts w:eastAsia="Times New Roman"/>
          <w:color w:val="000000" w:themeColor="text1"/>
          <w:szCs w:val="24"/>
        </w:rPr>
        <w:t>ν;</w:t>
      </w:r>
    </w:p>
    <w:p w14:paraId="42AEA125" w14:textId="77777777" w:rsidR="00F00D30" w:rsidRDefault="00AE51A4">
      <w:pPr>
        <w:spacing w:line="600" w:lineRule="auto"/>
        <w:ind w:firstLine="720"/>
        <w:jc w:val="both"/>
        <w:rPr>
          <w:rFonts w:eastAsia="Times New Roman"/>
          <w:color w:val="000000" w:themeColor="text1"/>
          <w:szCs w:val="24"/>
        </w:rPr>
      </w:pPr>
      <w:r w:rsidRPr="009C77E5">
        <w:rPr>
          <w:rFonts w:eastAsia="Times New Roman"/>
          <w:b/>
          <w:color w:val="000000" w:themeColor="text1"/>
          <w:szCs w:val="24"/>
        </w:rPr>
        <w:t xml:space="preserve">ΟΔΥΣΣΕΑΣ ΚΩΝΣΤΑΝΤΙΝΟΠΟΥΛΟΣ: </w:t>
      </w:r>
      <w:r>
        <w:rPr>
          <w:rFonts w:eastAsia="Times New Roman"/>
          <w:color w:val="000000" w:themeColor="text1"/>
          <w:szCs w:val="24"/>
        </w:rPr>
        <w:t xml:space="preserve">Τον κ. </w:t>
      </w:r>
      <w:proofErr w:type="spellStart"/>
      <w:r>
        <w:rPr>
          <w:rFonts w:eastAsia="Times New Roman"/>
          <w:color w:val="000000" w:themeColor="text1"/>
          <w:szCs w:val="24"/>
        </w:rPr>
        <w:t>Σπίρτζη</w:t>
      </w:r>
      <w:proofErr w:type="spellEnd"/>
      <w:r>
        <w:rPr>
          <w:rFonts w:eastAsia="Times New Roman"/>
          <w:color w:val="000000" w:themeColor="text1"/>
          <w:szCs w:val="24"/>
        </w:rPr>
        <w:t xml:space="preserve"> ξεχάσατε.</w:t>
      </w:r>
    </w:p>
    <w:p w14:paraId="42AEA126" w14:textId="77777777" w:rsidR="00F00D30" w:rsidRDefault="00AE51A4">
      <w:pPr>
        <w:spacing w:line="600" w:lineRule="auto"/>
        <w:ind w:firstLine="720"/>
        <w:jc w:val="both"/>
        <w:rPr>
          <w:rFonts w:eastAsia="Times New Roman"/>
          <w:color w:val="000000" w:themeColor="text1"/>
          <w:szCs w:val="24"/>
        </w:rPr>
      </w:pPr>
      <w:r w:rsidRPr="009C77E5">
        <w:rPr>
          <w:rFonts w:eastAsia="Times New Roman"/>
          <w:b/>
          <w:color w:val="000000" w:themeColor="text1"/>
          <w:szCs w:val="24"/>
        </w:rPr>
        <w:t>ΓΙΑΝΝΗΣ ΚΟΥΤΣΟΥΚΟΣ:</w:t>
      </w:r>
      <w:r>
        <w:rPr>
          <w:rFonts w:eastAsia="Times New Roman"/>
          <w:color w:val="000000" w:themeColor="text1"/>
          <w:szCs w:val="24"/>
        </w:rPr>
        <w:t xml:space="preserve"> Και τον κ. </w:t>
      </w:r>
      <w:proofErr w:type="spellStart"/>
      <w:r>
        <w:rPr>
          <w:rFonts w:eastAsia="Times New Roman"/>
          <w:color w:val="000000" w:themeColor="text1"/>
          <w:szCs w:val="24"/>
        </w:rPr>
        <w:t>Σπίρτζη</w:t>
      </w:r>
      <w:proofErr w:type="spellEnd"/>
      <w:r>
        <w:rPr>
          <w:rFonts w:eastAsia="Times New Roman"/>
          <w:color w:val="000000" w:themeColor="text1"/>
          <w:szCs w:val="24"/>
        </w:rPr>
        <w:t xml:space="preserve"> π</w:t>
      </w:r>
      <w:r w:rsidRPr="0045003B">
        <w:rPr>
          <w:rFonts w:eastAsia="Times New Roman"/>
          <w:color w:val="000000" w:themeColor="text1"/>
          <w:szCs w:val="24"/>
        </w:rPr>
        <w:t>ροφανώς</w:t>
      </w:r>
      <w:r>
        <w:rPr>
          <w:rFonts w:eastAsia="Times New Roman"/>
          <w:color w:val="000000" w:themeColor="text1"/>
          <w:szCs w:val="24"/>
        </w:rPr>
        <w:t>, που είχε επιτελικό ρόλο στο κ</w:t>
      </w:r>
      <w:r w:rsidRPr="0045003B">
        <w:rPr>
          <w:rFonts w:eastAsia="Times New Roman"/>
          <w:color w:val="000000" w:themeColor="text1"/>
          <w:szCs w:val="24"/>
        </w:rPr>
        <w:t xml:space="preserve">όμμα </w:t>
      </w:r>
      <w:r>
        <w:rPr>
          <w:rFonts w:eastAsia="Times New Roman"/>
          <w:color w:val="000000" w:themeColor="text1"/>
          <w:szCs w:val="24"/>
        </w:rPr>
        <w:t>μας,</w:t>
      </w:r>
      <w:r w:rsidRPr="0045003B">
        <w:rPr>
          <w:rFonts w:eastAsia="Times New Roman"/>
          <w:color w:val="000000" w:themeColor="text1"/>
          <w:szCs w:val="24"/>
        </w:rPr>
        <w:t xml:space="preserve"> το οποίο είναι καταχρεωμένο και ξέρει αυτός </w:t>
      </w:r>
      <w:r>
        <w:rPr>
          <w:rFonts w:eastAsia="Times New Roman"/>
          <w:color w:val="000000" w:themeColor="text1"/>
          <w:szCs w:val="24"/>
        </w:rPr>
        <w:t>γ</w:t>
      </w:r>
      <w:r w:rsidRPr="0045003B">
        <w:rPr>
          <w:rFonts w:eastAsia="Times New Roman"/>
          <w:color w:val="000000" w:themeColor="text1"/>
          <w:szCs w:val="24"/>
        </w:rPr>
        <w:t>ιατί</w:t>
      </w:r>
      <w:r>
        <w:rPr>
          <w:rFonts w:eastAsia="Times New Roman"/>
          <w:color w:val="000000" w:themeColor="text1"/>
          <w:szCs w:val="24"/>
        </w:rPr>
        <w:t>.</w:t>
      </w:r>
    </w:p>
    <w:p w14:paraId="42AEA127"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Να έλθουν, λοιπόν, εδώ </w:t>
      </w:r>
      <w:r w:rsidRPr="0045003B">
        <w:rPr>
          <w:rFonts w:eastAsia="Times New Roman"/>
          <w:color w:val="000000" w:themeColor="text1"/>
          <w:szCs w:val="24"/>
        </w:rPr>
        <w:t xml:space="preserve">και να μας πούνε </w:t>
      </w:r>
      <w:r>
        <w:rPr>
          <w:rFonts w:eastAsia="Times New Roman"/>
          <w:color w:val="000000" w:themeColor="text1"/>
          <w:szCs w:val="24"/>
        </w:rPr>
        <w:t xml:space="preserve">ποια </w:t>
      </w:r>
      <w:r>
        <w:rPr>
          <w:rFonts w:eastAsia="Times New Roman"/>
          <w:color w:val="000000" w:themeColor="text1"/>
          <w:szCs w:val="24"/>
        </w:rPr>
        <w:t>πράξη</w:t>
      </w:r>
      <w:r w:rsidRPr="0045003B">
        <w:rPr>
          <w:rFonts w:eastAsia="Times New Roman"/>
          <w:color w:val="000000" w:themeColor="text1"/>
          <w:szCs w:val="24"/>
        </w:rPr>
        <w:t xml:space="preserve"> κυβερνητική από αυτές που έκαναν έχουν ανακαλέσει και </w:t>
      </w:r>
      <w:r>
        <w:rPr>
          <w:rFonts w:eastAsia="Times New Roman"/>
          <w:color w:val="000000" w:themeColor="text1"/>
          <w:szCs w:val="24"/>
        </w:rPr>
        <w:t>σε τι</w:t>
      </w:r>
      <w:r w:rsidRPr="0045003B">
        <w:rPr>
          <w:rFonts w:eastAsia="Times New Roman"/>
          <w:color w:val="000000" w:themeColor="text1"/>
          <w:szCs w:val="24"/>
        </w:rPr>
        <w:t xml:space="preserve"> μετάνιωσ</w:t>
      </w:r>
      <w:r>
        <w:rPr>
          <w:rFonts w:eastAsia="Times New Roman"/>
          <w:color w:val="000000" w:themeColor="text1"/>
          <w:szCs w:val="24"/>
        </w:rPr>
        <w:t>αν.</w:t>
      </w:r>
    </w:p>
    <w:p w14:paraId="42AEA128"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Κα</w:t>
      </w:r>
      <w:r w:rsidRPr="0045003B">
        <w:rPr>
          <w:rFonts w:eastAsia="Times New Roman"/>
          <w:color w:val="000000" w:themeColor="text1"/>
          <w:szCs w:val="24"/>
        </w:rPr>
        <w:t>ι αυτό το λέω</w:t>
      </w:r>
      <w:r>
        <w:rPr>
          <w:rFonts w:eastAsia="Times New Roman"/>
          <w:color w:val="000000" w:themeColor="text1"/>
          <w:szCs w:val="24"/>
        </w:rPr>
        <w:t>, κυρίες και κύριοι συνάδελφοι, γ</w:t>
      </w:r>
      <w:r w:rsidRPr="0045003B">
        <w:rPr>
          <w:rFonts w:eastAsia="Times New Roman"/>
          <w:color w:val="000000" w:themeColor="text1"/>
          <w:szCs w:val="24"/>
        </w:rPr>
        <w:t xml:space="preserve">ια να αναδείξω τα επιχειρήματα της </w:t>
      </w:r>
      <w:proofErr w:type="spellStart"/>
      <w:r w:rsidRPr="0045003B">
        <w:rPr>
          <w:rFonts w:eastAsia="Times New Roman"/>
          <w:color w:val="000000" w:themeColor="text1"/>
          <w:szCs w:val="24"/>
        </w:rPr>
        <w:t>καταρρέουσας</w:t>
      </w:r>
      <w:proofErr w:type="spellEnd"/>
      <w:r w:rsidRPr="0045003B">
        <w:rPr>
          <w:rFonts w:eastAsia="Times New Roman"/>
          <w:color w:val="000000" w:themeColor="text1"/>
          <w:szCs w:val="24"/>
        </w:rPr>
        <w:t xml:space="preserve"> πλειοψηφίας</w:t>
      </w:r>
      <w:r>
        <w:rPr>
          <w:rFonts w:eastAsia="Times New Roman"/>
          <w:color w:val="000000" w:themeColor="text1"/>
          <w:szCs w:val="24"/>
        </w:rPr>
        <w:t>,</w:t>
      </w:r>
      <w:r w:rsidRPr="0045003B">
        <w:rPr>
          <w:rFonts w:eastAsia="Times New Roman"/>
          <w:color w:val="000000" w:themeColor="text1"/>
          <w:szCs w:val="24"/>
        </w:rPr>
        <w:t xml:space="preserve"> που</w:t>
      </w:r>
      <w:r>
        <w:rPr>
          <w:rFonts w:eastAsia="Times New Roman"/>
          <w:color w:val="000000" w:themeColor="text1"/>
          <w:szCs w:val="24"/>
        </w:rPr>
        <w:t xml:space="preserve"> </w:t>
      </w:r>
      <w:r w:rsidRPr="0045003B">
        <w:rPr>
          <w:rFonts w:eastAsia="Times New Roman"/>
          <w:color w:val="000000" w:themeColor="text1"/>
          <w:szCs w:val="24"/>
        </w:rPr>
        <w:t xml:space="preserve">από τη </w:t>
      </w:r>
      <w:r>
        <w:rPr>
          <w:rFonts w:eastAsia="Times New Roman"/>
          <w:color w:val="000000" w:themeColor="text1"/>
          <w:szCs w:val="24"/>
        </w:rPr>
        <w:t>μια</w:t>
      </w:r>
      <w:r w:rsidRPr="0045003B">
        <w:rPr>
          <w:rFonts w:eastAsia="Times New Roman"/>
          <w:color w:val="000000" w:themeColor="text1"/>
          <w:szCs w:val="24"/>
        </w:rPr>
        <w:t xml:space="preserve"> μεριά λέει χοντρά ψέματα και χαϊδεύει αυτιά και</w:t>
      </w:r>
      <w:r>
        <w:rPr>
          <w:rFonts w:eastAsia="Times New Roman"/>
          <w:color w:val="000000" w:themeColor="text1"/>
          <w:szCs w:val="24"/>
        </w:rPr>
        <w:t xml:space="preserve"> </w:t>
      </w:r>
      <w:r w:rsidRPr="0045003B">
        <w:rPr>
          <w:rFonts w:eastAsia="Times New Roman"/>
          <w:color w:val="000000" w:themeColor="text1"/>
          <w:szCs w:val="24"/>
        </w:rPr>
        <w:t xml:space="preserve">από </w:t>
      </w:r>
      <w:r w:rsidRPr="0045003B">
        <w:rPr>
          <w:rFonts w:eastAsia="Times New Roman"/>
          <w:color w:val="000000" w:themeColor="text1"/>
          <w:szCs w:val="24"/>
        </w:rPr>
        <w:lastRenderedPageBreak/>
        <w:t>τη</w:t>
      </w:r>
      <w:r w:rsidRPr="0045003B">
        <w:rPr>
          <w:rFonts w:eastAsia="Times New Roman"/>
          <w:color w:val="000000" w:themeColor="text1"/>
          <w:szCs w:val="24"/>
        </w:rPr>
        <w:t>ν άλλη κάνει τακτοποιήσεις και διευθετήσεις με τα μεγάλα συμφέροντα και τους δανειστές</w:t>
      </w:r>
      <w:r>
        <w:rPr>
          <w:rFonts w:eastAsia="Times New Roman"/>
          <w:color w:val="000000" w:themeColor="text1"/>
          <w:szCs w:val="24"/>
        </w:rPr>
        <w:t>,</w:t>
      </w:r>
      <w:r w:rsidRPr="0045003B">
        <w:rPr>
          <w:rFonts w:eastAsia="Times New Roman"/>
          <w:color w:val="000000" w:themeColor="text1"/>
          <w:szCs w:val="24"/>
        </w:rPr>
        <w:t xml:space="preserve"> </w:t>
      </w:r>
      <w:r>
        <w:rPr>
          <w:rFonts w:eastAsia="Times New Roman"/>
          <w:color w:val="000000" w:themeColor="text1"/>
          <w:szCs w:val="24"/>
        </w:rPr>
        <w:t xml:space="preserve">αυτούς </w:t>
      </w:r>
      <w:r w:rsidRPr="0045003B">
        <w:rPr>
          <w:rFonts w:eastAsia="Times New Roman"/>
          <w:color w:val="000000" w:themeColor="text1"/>
          <w:szCs w:val="24"/>
        </w:rPr>
        <w:t xml:space="preserve">δηλαδή </w:t>
      </w:r>
      <w:r>
        <w:rPr>
          <w:rFonts w:eastAsia="Times New Roman"/>
          <w:color w:val="000000" w:themeColor="text1"/>
          <w:szCs w:val="24"/>
        </w:rPr>
        <w:t>που υπηρετεί</w:t>
      </w:r>
      <w:r w:rsidRPr="0045003B">
        <w:rPr>
          <w:rFonts w:eastAsia="Times New Roman"/>
          <w:color w:val="000000" w:themeColor="text1"/>
          <w:szCs w:val="24"/>
        </w:rPr>
        <w:t xml:space="preserve"> η πολιτική της πενταετίας </w:t>
      </w:r>
      <w:r>
        <w:rPr>
          <w:rFonts w:eastAsia="Times New Roman"/>
          <w:color w:val="000000" w:themeColor="text1"/>
          <w:szCs w:val="24"/>
        </w:rPr>
        <w:t>της,</w:t>
      </w:r>
      <w:r w:rsidRPr="0045003B">
        <w:rPr>
          <w:rFonts w:eastAsia="Times New Roman"/>
          <w:color w:val="000000" w:themeColor="text1"/>
          <w:szCs w:val="24"/>
        </w:rPr>
        <w:t xml:space="preserve"> </w:t>
      </w:r>
      <w:r>
        <w:rPr>
          <w:rFonts w:eastAsia="Times New Roman"/>
          <w:color w:val="000000" w:themeColor="text1"/>
          <w:szCs w:val="24"/>
        </w:rPr>
        <w:t xml:space="preserve">που είναι </w:t>
      </w:r>
      <w:r w:rsidRPr="0045003B">
        <w:rPr>
          <w:rFonts w:eastAsia="Times New Roman"/>
          <w:color w:val="000000" w:themeColor="text1"/>
          <w:szCs w:val="24"/>
        </w:rPr>
        <w:t>η πιο μ</w:t>
      </w:r>
      <w:r>
        <w:rPr>
          <w:rFonts w:eastAsia="Times New Roman"/>
          <w:color w:val="000000" w:themeColor="text1"/>
          <w:szCs w:val="24"/>
        </w:rPr>
        <w:t xml:space="preserve">ακρόχρονη </w:t>
      </w:r>
      <w:proofErr w:type="spellStart"/>
      <w:r>
        <w:rPr>
          <w:rFonts w:eastAsia="Times New Roman"/>
          <w:color w:val="000000" w:themeColor="text1"/>
          <w:szCs w:val="24"/>
        </w:rPr>
        <w:t>μνημονιακή</w:t>
      </w:r>
      <w:proofErr w:type="spellEnd"/>
      <w:r>
        <w:rPr>
          <w:rFonts w:eastAsia="Times New Roman"/>
          <w:color w:val="000000" w:themeColor="text1"/>
          <w:szCs w:val="24"/>
        </w:rPr>
        <w:t xml:space="preserve"> Κυβέρνηση.</w:t>
      </w:r>
    </w:p>
    <w:p w14:paraId="42AEA129"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Ας χρησιμοποιήσω κάποια παραδείγματα από αυτά που είπε εχθές </w:t>
      </w:r>
      <w:r>
        <w:rPr>
          <w:rFonts w:eastAsia="Times New Roman"/>
          <w:color w:val="000000" w:themeColor="text1"/>
          <w:szCs w:val="24"/>
        </w:rPr>
        <w:t>ο κ. Τ</w:t>
      </w:r>
      <w:r w:rsidRPr="0045003B">
        <w:rPr>
          <w:rFonts w:eastAsia="Times New Roman"/>
          <w:color w:val="000000" w:themeColor="text1"/>
          <w:szCs w:val="24"/>
        </w:rPr>
        <w:t>σίπρας</w:t>
      </w:r>
      <w:r>
        <w:rPr>
          <w:rFonts w:eastAsia="Times New Roman"/>
          <w:color w:val="000000" w:themeColor="text1"/>
          <w:szCs w:val="24"/>
        </w:rPr>
        <w:t>. Είπε ο κ.</w:t>
      </w:r>
      <w:r w:rsidRPr="0045003B">
        <w:rPr>
          <w:rFonts w:eastAsia="Times New Roman"/>
          <w:color w:val="000000" w:themeColor="text1"/>
          <w:szCs w:val="24"/>
        </w:rPr>
        <w:t xml:space="preserve"> Τσίπρας χθες στο ερώτημα του κ</w:t>
      </w:r>
      <w:r>
        <w:rPr>
          <w:rFonts w:eastAsia="Times New Roman"/>
          <w:color w:val="000000" w:themeColor="text1"/>
          <w:szCs w:val="24"/>
        </w:rPr>
        <w:t>. Χατζην</w:t>
      </w:r>
      <w:r w:rsidRPr="0045003B">
        <w:rPr>
          <w:rFonts w:eastAsia="Times New Roman"/>
          <w:color w:val="000000" w:themeColor="text1"/>
          <w:szCs w:val="24"/>
        </w:rPr>
        <w:t>ικολάου</w:t>
      </w:r>
      <w:r>
        <w:rPr>
          <w:rFonts w:eastAsia="Times New Roman"/>
          <w:color w:val="000000" w:themeColor="text1"/>
          <w:szCs w:val="24"/>
        </w:rPr>
        <w:t>: «Όσο κυβερνούμε εμείς…» -λέει- «…</w:t>
      </w:r>
      <w:r w:rsidRPr="0045003B">
        <w:rPr>
          <w:rFonts w:eastAsia="Times New Roman"/>
          <w:color w:val="000000" w:themeColor="text1"/>
          <w:szCs w:val="24"/>
        </w:rPr>
        <w:t>δεν θα μειωθεί το αφορολόγητο</w:t>
      </w:r>
      <w:r>
        <w:rPr>
          <w:rFonts w:eastAsia="Times New Roman"/>
          <w:color w:val="000000" w:themeColor="text1"/>
          <w:szCs w:val="24"/>
        </w:rPr>
        <w:t>». Π</w:t>
      </w:r>
      <w:r w:rsidRPr="0045003B">
        <w:rPr>
          <w:rFonts w:eastAsia="Times New Roman"/>
          <w:color w:val="000000" w:themeColor="text1"/>
          <w:szCs w:val="24"/>
        </w:rPr>
        <w:t>ροφανώς το αφορολόγητο</w:t>
      </w:r>
      <w:r>
        <w:rPr>
          <w:rFonts w:eastAsia="Times New Roman"/>
          <w:color w:val="000000" w:themeColor="text1"/>
          <w:szCs w:val="24"/>
        </w:rPr>
        <w:t>,</w:t>
      </w:r>
      <w:r w:rsidRPr="0045003B">
        <w:rPr>
          <w:rFonts w:eastAsia="Times New Roman"/>
          <w:color w:val="000000" w:themeColor="text1"/>
          <w:szCs w:val="24"/>
        </w:rPr>
        <w:t xml:space="preserve"> όπως το έχει ψηφίσει η κυβερνητική πλειοψηφία</w:t>
      </w:r>
      <w:r>
        <w:rPr>
          <w:rFonts w:eastAsia="Times New Roman"/>
          <w:color w:val="000000" w:themeColor="text1"/>
          <w:szCs w:val="24"/>
        </w:rPr>
        <w:t>,</w:t>
      </w:r>
      <w:r w:rsidRPr="0045003B">
        <w:rPr>
          <w:rFonts w:eastAsia="Times New Roman"/>
          <w:color w:val="000000" w:themeColor="text1"/>
          <w:szCs w:val="24"/>
        </w:rPr>
        <w:t xml:space="preserve"> μειώνεται από </w:t>
      </w:r>
      <w:r>
        <w:rPr>
          <w:rFonts w:eastAsia="Times New Roman"/>
          <w:color w:val="000000" w:themeColor="text1"/>
          <w:szCs w:val="24"/>
        </w:rPr>
        <w:t xml:space="preserve">την </w:t>
      </w:r>
      <w:r>
        <w:rPr>
          <w:rFonts w:eastAsia="Times New Roman"/>
          <w:color w:val="000000" w:themeColor="text1"/>
          <w:szCs w:val="24"/>
        </w:rPr>
        <w:t>1</w:t>
      </w:r>
      <w:r>
        <w:rPr>
          <w:rFonts w:eastAsia="Times New Roman"/>
          <w:color w:val="000000" w:themeColor="text1"/>
          <w:szCs w:val="24"/>
        </w:rPr>
        <w:t>-</w:t>
      </w:r>
      <w:r>
        <w:rPr>
          <w:rFonts w:eastAsia="Times New Roman"/>
          <w:color w:val="000000" w:themeColor="text1"/>
          <w:szCs w:val="24"/>
        </w:rPr>
        <w:t>1</w:t>
      </w:r>
      <w:r>
        <w:rPr>
          <w:rFonts w:eastAsia="Times New Roman"/>
          <w:color w:val="000000" w:themeColor="text1"/>
          <w:szCs w:val="24"/>
        </w:rPr>
        <w:t>-</w:t>
      </w:r>
      <w:r>
        <w:rPr>
          <w:rFonts w:eastAsia="Times New Roman"/>
          <w:color w:val="000000" w:themeColor="text1"/>
          <w:szCs w:val="24"/>
        </w:rPr>
        <w:t>20</w:t>
      </w:r>
      <w:r w:rsidRPr="0045003B">
        <w:rPr>
          <w:rFonts w:eastAsia="Times New Roman"/>
          <w:color w:val="000000" w:themeColor="text1"/>
          <w:szCs w:val="24"/>
        </w:rPr>
        <w:t xml:space="preserve">20 και είναι φανερό ότι </w:t>
      </w:r>
      <w:r>
        <w:rPr>
          <w:rFonts w:eastAsia="Times New Roman"/>
          <w:color w:val="000000" w:themeColor="text1"/>
          <w:szCs w:val="24"/>
        </w:rPr>
        <w:t>την 1</w:t>
      </w:r>
      <w:r>
        <w:rPr>
          <w:rFonts w:eastAsia="Times New Roman"/>
          <w:color w:val="000000" w:themeColor="text1"/>
          <w:szCs w:val="24"/>
        </w:rPr>
        <w:t>-</w:t>
      </w:r>
      <w:r>
        <w:rPr>
          <w:rFonts w:eastAsia="Times New Roman"/>
          <w:color w:val="000000" w:themeColor="text1"/>
          <w:szCs w:val="24"/>
        </w:rPr>
        <w:t>1</w:t>
      </w:r>
      <w:r>
        <w:rPr>
          <w:rFonts w:eastAsia="Times New Roman"/>
          <w:color w:val="000000" w:themeColor="text1"/>
          <w:szCs w:val="24"/>
        </w:rPr>
        <w:t>-</w:t>
      </w:r>
      <w:r>
        <w:rPr>
          <w:rFonts w:eastAsia="Times New Roman"/>
          <w:color w:val="000000" w:themeColor="text1"/>
          <w:szCs w:val="24"/>
        </w:rPr>
        <w:t>2020 δεν θα ε</w:t>
      </w:r>
      <w:r w:rsidRPr="0045003B">
        <w:rPr>
          <w:rFonts w:eastAsia="Times New Roman"/>
          <w:color w:val="000000" w:themeColor="text1"/>
          <w:szCs w:val="24"/>
        </w:rPr>
        <w:t>ίναι ο κ</w:t>
      </w:r>
      <w:r>
        <w:rPr>
          <w:rFonts w:eastAsia="Times New Roman"/>
          <w:color w:val="000000" w:themeColor="text1"/>
          <w:szCs w:val="24"/>
        </w:rPr>
        <w:t xml:space="preserve">. </w:t>
      </w:r>
      <w:r w:rsidRPr="0045003B">
        <w:rPr>
          <w:rFonts w:eastAsia="Times New Roman"/>
          <w:color w:val="000000" w:themeColor="text1"/>
          <w:szCs w:val="24"/>
        </w:rPr>
        <w:t>Τσίπρας Πρωθυπουργός</w:t>
      </w:r>
      <w:r>
        <w:rPr>
          <w:rFonts w:eastAsia="Times New Roman"/>
          <w:color w:val="000000" w:themeColor="text1"/>
          <w:szCs w:val="24"/>
        </w:rPr>
        <w:t>, δεν θα είναι ο ΣΥΡΙΖΑ Κ</w:t>
      </w:r>
      <w:r w:rsidRPr="0045003B">
        <w:rPr>
          <w:rFonts w:eastAsia="Times New Roman"/>
          <w:color w:val="000000" w:themeColor="text1"/>
          <w:szCs w:val="24"/>
        </w:rPr>
        <w:t>υβέρνηση</w:t>
      </w:r>
      <w:r>
        <w:rPr>
          <w:rFonts w:eastAsia="Times New Roman"/>
          <w:color w:val="000000" w:themeColor="text1"/>
          <w:szCs w:val="24"/>
        </w:rPr>
        <w:t xml:space="preserve">. Πετάει το μπαλάκι στην επόμενη </w:t>
      </w:r>
      <w:r>
        <w:rPr>
          <w:rFonts w:eastAsia="Times New Roman"/>
          <w:color w:val="000000" w:themeColor="text1"/>
          <w:szCs w:val="24"/>
        </w:rPr>
        <w:t>κ</w:t>
      </w:r>
      <w:r w:rsidRPr="0045003B">
        <w:rPr>
          <w:rFonts w:eastAsia="Times New Roman"/>
          <w:color w:val="000000" w:themeColor="text1"/>
          <w:szCs w:val="24"/>
        </w:rPr>
        <w:t>υβέρνηση</w:t>
      </w:r>
      <w:r>
        <w:rPr>
          <w:rFonts w:eastAsia="Times New Roman"/>
          <w:color w:val="000000" w:themeColor="text1"/>
          <w:szCs w:val="24"/>
        </w:rPr>
        <w:t xml:space="preserve">. </w:t>
      </w:r>
    </w:p>
    <w:p w14:paraId="42AEA12A"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45003B">
        <w:rPr>
          <w:rFonts w:eastAsia="Times New Roman"/>
          <w:color w:val="000000" w:themeColor="text1"/>
          <w:szCs w:val="24"/>
        </w:rPr>
        <w:t xml:space="preserve">ρος επίρρωσιν των επιχειρημάτων </w:t>
      </w:r>
      <w:r>
        <w:rPr>
          <w:rFonts w:eastAsia="Times New Roman"/>
          <w:color w:val="000000" w:themeColor="text1"/>
          <w:szCs w:val="24"/>
        </w:rPr>
        <w:t xml:space="preserve">μου, κυρίες και κύριοι συνάδελφοι,  </w:t>
      </w:r>
      <w:r w:rsidRPr="0045003B">
        <w:rPr>
          <w:rFonts w:eastAsia="Times New Roman"/>
          <w:color w:val="000000" w:themeColor="text1"/>
          <w:szCs w:val="24"/>
        </w:rPr>
        <w:t>δε</w:t>
      </w:r>
      <w:r>
        <w:rPr>
          <w:rFonts w:eastAsia="Times New Roman"/>
          <w:color w:val="000000" w:themeColor="text1"/>
          <w:szCs w:val="24"/>
        </w:rPr>
        <w:t>ν έχω παρά να σας καταθέσω στα Π</w:t>
      </w:r>
      <w:r w:rsidRPr="0045003B">
        <w:rPr>
          <w:rFonts w:eastAsia="Times New Roman"/>
          <w:color w:val="000000" w:themeColor="text1"/>
          <w:szCs w:val="24"/>
        </w:rPr>
        <w:t xml:space="preserve">ρακτικά την απόφαση του </w:t>
      </w:r>
      <w:proofErr w:type="spellStart"/>
      <w:r w:rsidRPr="0045003B">
        <w:rPr>
          <w:rFonts w:eastAsia="Times New Roman"/>
          <w:color w:val="000000" w:themeColor="text1"/>
          <w:szCs w:val="24"/>
        </w:rPr>
        <w:t>Eurogroup</w:t>
      </w:r>
      <w:proofErr w:type="spellEnd"/>
      <w:r w:rsidRPr="0045003B">
        <w:rPr>
          <w:rFonts w:eastAsia="Times New Roman"/>
          <w:color w:val="000000" w:themeColor="text1"/>
          <w:szCs w:val="24"/>
        </w:rPr>
        <w:t xml:space="preserve"> </w:t>
      </w:r>
      <w:r>
        <w:rPr>
          <w:rFonts w:eastAsia="Times New Roman"/>
          <w:color w:val="000000" w:themeColor="text1"/>
          <w:szCs w:val="24"/>
        </w:rPr>
        <w:t xml:space="preserve">στις </w:t>
      </w:r>
      <w:r w:rsidRPr="0045003B">
        <w:rPr>
          <w:rFonts w:eastAsia="Times New Roman"/>
          <w:color w:val="000000" w:themeColor="text1"/>
          <w:szCs w:val="24"/>
        </w:rPr>
        <w:t>5</w:t>
      </w:r>
      <w:r>
        <w:rPr>
          <w:rFonts w:eastAsia="Times New Roman"/>
          <w:color w:val="000000" w:themeColor="text1"/>
          <w:szCs w:val="24"/>
        </w:rPr>
        <w:t>-4-2019</w:t>
      </w:r>
      <w:r w:rsidRPr="0045003B">
        <w:rPr>
          <w:rFonts w:eastAsia="Times New Roman"/>
          <w:color w:val="000000" w:themeColor="text1"/>
          <w:szCs w:val="24"/>
        </w:rPr>
        <w:t xml:space="preserve"> όπου χα</w:t>
      </w:r>
      <w:r>
        <w:rPr>
          <w:rFonts w:eastAsia="Times New Roman"/>
          <w:color w:val="000000" w:themeColor="text1"/>
          <w:szCs w:val="24"/>
        </w:rPr>
        <w:t xml:space="preserve">ιρετίζει τη δήλωση της </w:t>
      </w:r>
      <w:r>
        <w:rPr>
          <w:rFonts w:eastAsia="Times New Roman"/>
          <w:color w:val="000000" w:themeColor="text1"/>
          <w:szCs w:val="24"/>
        </w:rPr>
        <w:t xml:space="preserve">ελληνικής </w:t>
      </w:r>
      <w:r>
        <w:rPr>
          <w:rFonts w:eastAsia="Times New Roman"/>
          <w:color w:val="000000" w:themeColor="text1"/>
          <w:szCs w:val="24"/>
        </w:rPr>
        <w:t>Κ</w:t>
      </w:r>
      <w:r w:rsidRPr="0045003B">
        <w:rPr>
          <w:rFonts w:eastAsia="Times New Roman"/>
          <w:color w:val="000000" w:themeColor="text1"/>
          <w:szCs w:val="24"/>
        </w:rPr>
        <w:t xml:space="preserve">υβέρνησης </w:t>
      </w:r>
      <w:r>
        <w:rPr>
          <w:rFonts w:eastAsia="Times New Roman"/>
          <w:color w:val="000000" w:themeColor="text1"/>
          <w:szCs w:val="24"/>
        </w:rPr>
        <w:t>-</w:t>
      </w:r>
      <w:r w:rsidRPr="0045003B">
        <w:rPr>
          <w:rFonts w:eastAsia="Times New Roman"/>
          <w:color w:val="000000" w:themeColor="text1"/>
          <w:szCs w:val="24"/>
        </w:rPr>
        <w:t>παρουσία</w:t>
      </w:r>
      <w:r>
        <w:rPr>
          <w:rFonts w:eastAsia="Times New Roman"/>
          <w:color w:val="000000" w:themeColor="text1"/>
          <w:szCs w:val="24"/>
        </w:rPr>
        <w:t xml:space="preserve"> του κ. </w:t>
      </w:r>
      <w:proofErr w:type="spellStart"/>
      <w:r>
        <w:rPr>
          <w:rFonts w:eastAsia="Times New Roman"/>
          <w:color w:val="000000" w:themeColor="text1"/>
          <w:szCs w:val="24"/>
        </w:rPr>
        <w:t>Τσακαλώτου</w:t>
      </w:r>
      <w:proofErr w:type="spellEnd"/>
      <w:r>
        <w:rPr>
          <w:rFonts w:eastAsia="Times New Roman"/>
          <w:color w:val="000000" w:themeColor="text1"/>
          <w:szCs w:val="24"/>
        </w:rPr>
        <w:t xml:space="preserve"> </w:t>
      </w:r>
      <w:r w:rsidRPr="0045003B">
        <w:rPr>
          <w:rFonts w:eastAsia="Times New Roman"/>
          <w:color w:val="000000" w:themeColor="text1"/>
          <w:szCs w:val="24"/>
        </w:rPr>
        <w:t>έγινε αυτό</w:t>
      </w:r>
      <w:r>
        <w:rPr>
          <w:rFonts w:eastAsia="Times New Roman"/>
          <w:color w:val="000000" w:themeColor="text1"/>
          <w:szCs w:val="24"/>
        </w:rPr>
        <w:t>-</w:t>
      </w:r>
      <w:r w:rsidRPr="0045003B">
        <w:rPr>
          <w:rFonts w:eastAsia="Times New Roman"/>
          <w:color w:val="000000" w:themeColor="text1"/>
          <w:szCs w:val="24"/>
        </w:rPr>
        <w:t xml:space="preserve"> ότι θα επιμείνει στις φορολογικές μεταρρυθμίσεις</w:t>
      </w:r>
      <w:r>
        <w:rPr>
          <w:rFonts w:eastAsia="Times New Roman"/>
          <w:color w:val="000000" w:themeColor="text1"/>
          <w:szCs w:val="24"/>
        </w:rPr>
        <w:t>,</w:t>
      </w:r>
      <w:r w:rsidRPr="0045003B">
        <w:rPr>
          <w:rFonts w:eastAsia="Times New Roman"/>
          <w:color w:val="000000" w:themeColor="text1"/>
          <w:szCs w:val="24"/>
        </w:rPr>
        <w:t xml:space="preserve"> μεταξύ των οποίων είναι η διεύρυνση της φορολογικής βάσης</w:t>
      </w:r>
      <w:r>
        <w:rPr>
          <w:rFonts w:eastAsia="Times New Roman"/>
          <w:color w:val="000000" w:themeColor="text1"/>
          <w:szCs w:val="24"/>
        </w:rPr>
        <w:t xml:space="preserve">. </w:t>
      </w:r>
      <w:r>
        <w:rPr>
          <w:rFonts w:eastAsia="Times New Roman"/>
          <w:color w:val="000000" w:themeColor="text1"/>
          <w:szCs w:val="24"/>
        </w:rPr>
        <w:lastRenderedPageBreak/>
        <w:t>Την έχω σ</w:t>
      </w:r>
      <w:r w:rsidRPr="0045003B">
        <w:rPr>
          <w:rFonts w:eastAsia="Times New Roman"/>
          <w:color w:val="000000" w:themeColor="text1"/>
          <w:szCs w:val="24"/>
        </w:rPr>
        <w:t>το αρχείο μου</w:t>
      </w:r>
      <w:r>
        <w:rPr>
          <w:rFonts w:eastAsia="Times New Roman"/>
          <w:color w:val="000000" w:themeColor="text1"/>
          <w:szCs w:val="24"/>
        </w:rPr>
        <w:t xml:space="preserve">. Μην την </w:t>
      </w:r>
      <w:r>
        <w:rPr>
          <w:rFonts w:eastAsia="Times New Roman"/>
          <w:color w:val="000000" w:themeColor="text1"/>
          <w:szCs w:val="24"/>
        </w:rPr>
        <w:t xml:space="preserve">αμφισβητήσει </w:t>
      </w:r>
      <w:r w:rsidRPr="0045003B">
        <w:rPr>
          <w:rFonts w:eastAsia="Times New Roman"/>
          <w:color w:val="000000" w:themeColor="text1"/>
          <w:szCs w:val="24"/>
        </w:rPr>
        <w:t>κανένας</w:t>
      </w:r>
      <w:r>
        <w:rPr>
          <w:rFonts w:eastAsia="Times New Roman"/>
          <w:color w:val="000000" w:themeColor="text1"/>
          <w:szCs w:val="24"/>
        </w:rPr>
        <w:t>.</w:t>
      </w:r>
      <w:r w:rsidRPr="0045003B">
        <w:rPr>
          <w:rFonts w:eastAsia="Times New Roman"/>
          <w:color w:val="000000" w:themeColor="text1"/>
          <w:szCs w:val="24"/>
        </w:rPr>
        <w:t xml:space="preserve"> Θα την κ</w:t>
      </w:r>
      <w:r>
        <w:rPr>
          <w:rFonts w:eastAsia="Times New Roman"/>
          <w:color w:val="000000" w:themeColor="text1"/>
          <w:szCs w:val="24"/>
        </w:rPr>
        <w:t>αταθέσω τώρα στα Π</w:t>
      </w:r>
      <w:r w:rsidRPr="0045003B">
        <w:rPr>
          <w:rFonts w:eastAsia="Times New Roman"/>
          <w:color w:val="000000" w:themeColor="text1"/>
          <w:szCs w:val="24"/>
        </w:rPr>
        <w:t>ρακτικά μόλις κατέβω από το Βήμα</w:t>
      </w:r>
      <w:r>
        <w:rPr>
          <w:rFonts w:eastAsia="Times New Roman"/>
          <w:color w:val="000000" w:themeColor="text1"/>
          <w:szCs w:val="24"/>
        </w:rPr>
        <w:t>.</w:t>
      </w:r>
    </w:p>
    <w:p w14:paraId="42AEA12B"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Τι άλλο είπε ο κ.</w:t>
      </w:r>
      <w:r w:rsidRPr="0045003B">
        <w:rPr>
          <w:rFonts w:eastAsia="Times New Roman"/>
          <w:color w:val="000000" w:themeColor="text1"/>
          <w:szCs w:val="24"/>
        </w:rPr>
        <w:t xml:space="preserve"> Τσίπρας </w:t>
      </w:r>
      <w:r>
        <w:rPr>
          <w:rFonts w:eastAsia="Times New Roman"/>
          <w:color w:val="000000" w:themeColor="text1"/>
          <w:szCs w:val="24"/>
        </w:rPr>
        <w:t>χθ</w:t>
      </w:r>
      <w:r>
        <w:rPr>
          <w:rFonts w:eastAsia="Times New Roman"/>
          <w:color w:val="000000" w:themeColor="text1"/>
          <w:szCs w:val="24"/>
        </w:rPr>
        <w:t>ε</w:t>
      </w:r>
      <w:r>
        <w:rPr>
          <w:rFonts w:eastAsia="Times New Roman"/>
          <w:color w:val="000000" w:themeColor="text1"/>
          <w:szCs w:val="24"/>
        </w:rPr>
        <w:t xml:space="preserve">ς, </w:t>
      </w:r>
      <w:r w:rsidRPr="0045003B">
        <w:rPr>
          <w:rFonts w:eastAsia="Times New Roman"/>
          <w:color w:val="000000" w:themeColor="text1"/>
          <w:szCs w:val="24"/>
        </w:rPr>
        <w:t>όταν τον ρώτησαν αν από αυτό που θεωρείται πλεόνασμα και προέρχεται από το αίμα του λαού</w:t>
      </w:r>
      <w:r>
        <w:rPr>
          <w:rFonts w:eastAsia="Times New Roman"/>
          <w:color w:val="000000" w:themeColor="text1"/>
          <w:szCs w:val="24"/>
        </w:rPr>
        <w:t>,</w:t>
      </w:r>
      <w:r w:rsidRPr="0045003B">
        <w:rPr>
          <w:rFonts w:eastAsia="Times New Roman"/>
          <w:color w:val="000000" w:themeColor="text1"/>
          <w:szCs w:val="24"/>
        </w:rPr>
        <w:t xml:space="preserve"> την υπερβολική φορολογία και τις εισφορές</w:t>
      </w:r>
      <w:r>
        <w:rPr>
          <w:rFonts w:eastAsia="Times New Roman"/>
          <w:color w:val="000000" w:themeColor="text1"/>
          <w:szCs w:val="24"/>
        </w:rPr>
        <w:t>,</w:t>
      </w:r>
      <w:r w:rsidRPr="0045003B">
        <w:rPr>
          <w:rFonts w:eastAsia="Times New Roman"/>
          <w:color w:val="000000" w:themeColor="text1"/>
          <w:szCs w:val="24"/>
        </w:rPr>
        <w:t xml:space="preserve"> θα κάνει </w:t>
      </w:r>
      <w:r w:rsidRPr="0045003B">
        <w:rPr>
          <w:rFonts w:eastAsia="Times New Roman"/>
          <w:color w:val="000000" w:themeColor="text1"/>
          <w:szCs w:val="24"/>
        </w:rPr>
        <w:t>καινούργιες παροχές</w:t>
      </w:r>
      <w:r>
        <w:rPr>
          <w:rFonts w:eastAsia="Times New Roman"/>
          <w:color w:val="000000" w:themeColor="text1"/>
          <w:szCs w:val="24"/>
        </w:rPr>
        <w:t xml:space="preserve">; Είπε ότι, ναι, </w:t>
      </w:r>
      <w:r w:rsidRPr="0045003B">
        <w:rPr>
          <w:rFonts w:eastAsia="Times New Roman"/>
          <w:color w:val="000000" w:themeColor="text1"/>
          <w:szCs w:val="24"/>
        </w:rPr>
        <w:t xml:space="preserve">θα </w:t>
      </w:r>
      <w:r>
        <w:rPr>
          <w:rFonts w:eastAsia="Times New Roman"/>
          <w:color w:val="000000" w:themeColor="text1"/>
          <w:szCs w:val="24"/>
        </w:rPr>
        <w:t>έ</w:t>
      </w:r>
      <w:r w:rsidRPr="0045003B">
        <w:rPr>
          <w:rFonts w:eastAsia="Times New Roman"/>
          <w:color w:val="000000" w:themeColor="text1"/>
          <w:szCs w:val="24"/>
        </w:rPr>
        <w:t>χουμε ένα</w:t>
      </w:r>
      <w:r>
        <w:rPr>
          <w:rFonts w:eastAsia="Times New Roman"/>
          <w:color w:val="000000" w:themeColor="text1"/>
          <w:szCs w:val="24"/>
        </w:rPr>
        <w:t>ν</w:t>
      </w:r>
      <w:r w:rsidRPr="0045003B">
        <w:rPr>
          <w:rFonts w:eastAsia="Times New Roman"/>
          <w:color w:val="000000" w:themeColor="text1"/>
          <w:szCs w:val="24"/>
        </w:rPr>
        <w:t xml:space="preserve"> δημοσιονομικό χώρο και θα δούμε πώς θα το</w:t>
      </w:r>
      <w:r>
        <w:rPr>
          <w:rFonts w:eastAsia="Times New Roman"/>
          <w:color w:val="000000" w:themeColor="text1"/>
          <w:szCs w:val="24"/>
        </w:rPr>
        <w:t>ν</w:t>
      </w:r>
      <w:r w:rsidRPr="0045003B">
        <w:rPr>
          <w:rFonts w:eastAsia="Times New Roman"/>
          <w:color w:val="000000" w:themeColor="text1"/>
          <w:szCs w:val="24"/>
        </w:rPr>
        <w:t xml:space="preserve"> χειριστούμε</w:t>
      </w:r>
      <w:r>
        <w:rPr>
          <w:rFonts w:eastAsia="Times New Roman"/>
          <w:color w:val="000000" w:themeColor="text1"/>
          <w:szCs w:val="24"/>
        </w:rPr>
        <w:t>.</w:t>
      </w:r>
    </w:p>
    <w:p w14:paraId="42AEA12C"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45003B">
        <w:rPr>
          <w:rFonts w:eastAsia="Times New Roman"/>
          <w:color w:val="000000" w:themeColor="text1"/>
          <w:szCs w:val="24"/>
        </w:rPr>
        <w:t>υρίες και κύριοι συνάδελφοι</w:t>
      </w:r>
      <w:r>
        <w:rPr>
          <w:rFonts w:eastAsia="Times New Roman"/>
          <w:color w:val="000000" w:themeColor="text1"/>
          <w:szCs w:val="24"/>
        </w:rPr>
        <w:t xml:space="preserve">, δημοσιονομικός </w:t>
      </w:r>
      <w:r w:rsidRPr="0045003B">
        <w:rPr>
          <w:rFonts w:eastAsia="Times New Roman"/>
          <w:color w:val="000000" w:themeColor="text1"/>
          <w:szCs w:val="24"/>
        </w:rPr>
        <w:t xml:space="preserve">χώρος με δέσμευση της </w:t>
      </w:r>
      <w:r>
        <w:rPr>
          <w:rFonts w:eastAsia="Times New Roman"/>
          <w:color w:val="000000" w:themeColor="text1"/>
          <w:szCs w:val="24"/>
        </w:rPr>
        <w:t>Κ</w:t>
      </w:r>
      <w:r w:rsidRPr="0045003B">
        <w:rPr>
          <w:rFonts w:eastAsia="Times New Roman"/>
          <w:color w:val="000000" w:themeColor="text1"/>
          <w:szCs w:val="24"/>
        </w:rPr>
        <w:t>υβέρνησης</w:t>
      </w:r>
      <w:r>
        <w:rPr>
          <w:rFonts w:eastAsia="Times New Roman"/>
          <w:color w:val="000000" w:themeColor="text1"/>
          <w:szCs w:val="24"/>
        </w:rPr>
        <w:t>,</w:t>
      </w:r>
      <w:r w:rsidRPr="0045003B">
        <w:rPr>
          <w:rFonts w:eastAsia="Times New Roman"/>
          <w:color w:val="000000" w:themeColor="text1"/>
          <w:szCs w:val="24"/>
        </w:rPr>
        <w:t xml:space="preserve"> που την επιβεβαιώνει καθημερινά και στο </w:t>
      </w:r>
      <w:proofErr w:type="spellStart"/>
      <w:r w:rsidRPr="0045003B">
        <w:rPr>
          <w:rFonts w:eastAsia="Times New Roman"/>
          <w:color w:val="000000" w:themeColor="text1"/>
          <w:szCs w:val="24"/>
        </w:rPr>
        <w:t>Eurogroup</w:t>
      </w:r>
      <w:proofErr w:type="spellEnd"/>
      <w:r w:rsidRPr="0045003B">
        <w:rPr>
          <w:rFonts w:eastAsia="Times New Roman"/>
          <w:color w:val="000000" w:themeColor="text1"/>
          <w:szCs w:val="24"/>
        </w:rPr>
        <w:t xml:space="preserve"> που αναφέρθηκα νωρίτερα</w:t>
      </w:r>
      <w:r>
        <w:rPr>
          <w:rFonts w:eastAsia="Times New Roman"/>
          <w:color w:val="000000" w:themeColor="text1"/>
          <w:szCs w:val="24"/>
        </w:rPr>
        <w:t>,</w:t>
      </w:r>
      <w:r w:rsidRPr="0045003B">
        <w:rPr>
          <w:rFonts w:eastAsia="Times New Roman"/>
          <w:color w:val="000000" w:themeColor="text1"/>
          <w:szCs w:val="24"/>
        </w:rPr>
        <w:t xml:space="preserve"> ότι το 3,5% θα έχει καλώς μέχρι το 2022</w:t>
      </w:r>
      <w:r>
        <w:rPr>
          <w:rFonts w:eastAsia="Times New Roman"/>
          <w:color w:val="000000" w:themeColor="text1"/>
          <w:szCs w:val="24"/>
        </w:rPr>
        <w:t>,</w:t>
      </w:r>
      <w:r w:rsidRPr="0045003B">
        <w:rPr>
          <w:rFonts w:eastAsia="Times New Roman"/>
          <w:color w:val="000000" w:themeColor="text1"/>
          <w:szCs w:val="24"/>
        </w:rPr>
        <w:t xml:space="preserve"> δεν μπορεί να υπάρξει</w:t>
      </w:r>
      <w:r>
        <w:rPr>
          <w:rFonts w:eastAsia="Times New Roman"/>
          <w:color w:val="000000" w:themeColor="text1"/>
          <w:szCs w:val="24"/>
        </w:rPr>
        <w:t>, γ</w:t>
      </w:r>
      <w:r w:rsidRPr="0045003B">
        <w:rPr>
          <w:rFonts w:eastAsia="Times New Roman"/>
          <w:color w:val="000000" w:themeColor="text1"/>
          <w:szCs w:val="24"/>
        </w:rPr>
        <w:t xml:space="preserve">ιατί αυτό σημαίνει έξι με επτά δισεκατομμύρια σε ετήσια βάση με </w:t>
      </w:r>
      <w:r>
        <w:rPr>
          <w:rFonts w:eastAsia="Times New Roman"/>
          <w:color w:val="000000" w:themeColor="text1"/>
          <w:szCs w:val="24"/>
        </w:rPr>
        <w:t>μια</w:t>
      </w:r>
      <w:r w:rsidRPr="0045003B">
        <w:rPr>
          <w:rFonts w:eastAsia="Times New Roman"/>
          <w:color w:val="000000" w:themeColor="text1"/>
          <w:szCs w:val="24"/>
        </w:rPr>
        <w:t xml:space="preserve"> ανάπτυξη αναιμική</w:t>
      </w:r>
      <w:r>
        <w:rPr>
          <w:rFonts w:eastAsia="Times New Roman"/>
          <w:color w:val="000000" w:themeColor="text1"/>
          <w:szCs w:val="24"/>
        </w:rPr>
        <w:t>, που θα κυμαίνεται κάτω του 2%. Ο</w:t>
      </w:r>
      <w:r w:rsidRPr="0045003B">
        <w:rPr>
          <w:rFonts w:eastAsia="Times New Roman"/>
          <w:color w:val="000000" w:themeColor="text1"/>
          <w:szCs w:val="24"/>
        </w:rPr>
        <w:t xml:space="preserve"> απλός Έλληνας πολίτης καταλαβαίνει όταν βγάζε</w:t>
      </w:r>
      <w:r w:rsidRPr="0045003B">
        <w:rPr>
          <w:rFonts w:eastAsia="Times New Roman"/>
          <w:color w:val="000000" w:themeColor="text1"/>
          <w:szCs w:val="24"/>
        </w:rPr>
        <w:t>ις αυτό το πλεόνασμα από πού βγαίνει όταν η ανάπτυξη είναι σε τόσο χαμηλούς ρυθμούς</w:t>
      </w:r>
      <w:r>
        <w:rPr>
          <w:rFonts w:eastAsia="Times New Roman"/>
          <w:color w:val="000000" w:themeColor="text1"/>
          <w:szCs w:val="24"/>
        </w:rPr>
        <w:t>.</w:t>
      </w:r>
    </w:p>
    <w:p w14:paraId="42AEA12D" w14:textId="77777777" w:rsidR="00F00D30" w:rsidRDefault="00AE51A4">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45003B">
        <w:rPr>
          <w:rFonts w:eastAsia="Times New Roman"/>
          <w:color w:val="000000" w:themeColor="text1"/>
          <w:szCs w:val="24"/>
        </w:rPr>
        <w:t xml:space="preserve">ιευθετήσεις έχουμε δει πάρα </w:t>
      </w:r>
      <w:r>
        <w:rPr>
          <w:rFonts w:eastAsia="Times New Roman"/>
          <w:color w:val="000000" w:themeColor="text1"/>
          <w:szCs w:val="24"/>
        </w:rPr>
        <w:t xml:space="preserve">πολλές τον τελευταίο </w:t>
      </w:r>
      <w:r w:rsidRPr="0045003B">
        <w:rPr>
          <w:rFonts w:eastAsia="Times New Roman"/>
          <w:color w:val="000000" w:themeColor="text1"/>
          <w:szCs w:val="24"/>
        </w:rPr>
        <w:t>καιρό</w:t>
      </w:r>
      <w:r>
        <w:rPr>
          <w:rFonts w:eastAsia="Times New Roman"/>
          <w:color w:val="000000" w:themeColor="text1"/>
          <w:szCs w:val="24"/>
        </w:rPr>
        <w:t>. Ρ</w:t>
      </w:r>
      <w:r w:rsidRPr="0045003B">
        <w:rPr>
          <w:rFonts w:eastAsia="Times New Roman"/>
          <w:color w:val="000000" w:themeColor="text1"/>
          <w:szCs w:val="24"/>
        </w:rPr>
        <w:t>ώτη</w:t>
      </w:r>
      <w:r>
        <w:rPr>
          <w:rFonts w:eastAsia="Times New Roman"/>
          <w:color w:val="000000" w:themeColor="text1"/>
          <w:szCs w:val="24"/>
        </w:rPr>
        <w:t>σα το οικονομικό επιτελείο της Κ</w:t>
      </w:r>
      <w:r w:rsidRPr="0045003B">
        <w:rPr>
          <w:rFonts w:eastAsia="Times New Roman"/>
          <w:color w:val="000000" w:themeColor="text1"/>
          <w:szCs w:val="24"/>
        </w:rPr>
        <w:t>υβέρνησης</w:t>
      </w:r>
      <w:r>
        <w:rPr>
          <w:rFonts w:eastAsia="Times New Roman"/>
          <w:color w:val="000000" w:themeColor="text1"/>
          <w:szCs w:val="24"/>
        </w:rPr>
        <w:t>,</w:t>
      </w:r>
      <w:r w:rsidRPr="0045003B">
        <w:rPr>
          <w:rFonts w:eastAsia="Times New Roman"/>
          <w:color w:val="000000" w:themeColor="text1"/>
          <w:szCs w:val="24"/>
        </w:rPr>
        <w:t xml:space="preserve"> αλλά </w:t>
      </w:r>
      <w:r w:rsidRPr="0045003B">
        <w:rPr>
          <w:rFonts w:eastAsia="Times New Roman"/>
          <w:color w:val="000000" w:themeColor="text1"/>
          <w:szCs w:val="24"/>
        </w:rPr>
        <w:lastRenderedPageBreak/>
        <w:t>και το Γραφείο Προϋπολογισμού της Βουλής</w:t>
      </w:r>
      <w:r>
        <w:rPr>
          <w:rFonts w:eastAsia="Times New Roman"/>
          <w:color w:val="000000" w:themeColor="text1"/>
          <w:szCs w:val="24"/>
        </w:rPr>
        <w:t>,</w:t>
      </w:r>
      <w:r w:rsidRPr="0045003B">
        <w:rPr>
          <w:rFonts w:eastAsia="Times New Roman"/>
          <w:color w:val="000000" w:themeColor="text1"/>
          <w:szCs w:val="24"/>
        </w:rPr>
        <w:t xml:space="preserve"> στη συζήτηση που κάν</w:t>
      </w:r>
      <w:r w:rsidRPr="0045003B">
        <w:rPr>
          <w:rFonts w:eastAsia="Times New Roman"/>
          <w:color w:val="000000" w:themeColor="text1"/>
          <w:szCs w:val="24"/>
        </w:rPr>
        <w:t>αμε</w:t>
      </w:r>
      <w:r>
        <w:rPr>
          <w:rFonts w:eastAsia="Times New Roman"/>
          <w:color w:val="000000" w:themeColor="text1"/>
          <w:szCs w:val="24"/>
        </w:rPr>
        <w:t>:</w:t>
      </w:r>
      <w:r w:rsidRPr="0045003B">
        <w:rPr>
          <w:rFonts w:eastAsia="Times New Roman"/>
          <w:color w:val="000000" w:themeColor="text1"/>
          <w:szCs w:val="24"/>
        </w:rPr>
        <w:t xml:space="preserve"> Γιατί να μειώσουμε το</w:t>
      </w:r>
      <w:r>
        <w:rPr>
          <w:rFonts w:eastAsia="Times New Roman"/>
          <w:color w:val="000000" w:themeColor="text1"/>
          <w:szCs w:val="24"/>
        </w:rPr>
        <w:t>ν</w:t>
      </w:r>
      <w:r w:rsidRPr="0045003B">
        <w:rPr>
          <w:rFonts w:eastAsia="Times New Roman"/>
          <w:color w:val="000000" w:themeColor="text1"/>
          <w:szCs w:val="24"/>
        </w:rPr>
        <w:t xml:space="preserve"> φόρο μετοχών από </w:t>
      </w:r>
      <w:r>
        <w:rPr>
          <w:rFonts w:eastAsia="Times New Roman"/>
          <w:color w:val="000000" w:themeColor="text1"/>
          <w:szCs w:val="24"/>
        </w:rPr>
        <w:t>15% σε 10% που έκανε η αριστερή Κ</w:t>
      </w:r>
      <w:r w:rsidRPr="0045003B">
        <w:rPr>
          <w:rFonts w:eastAsia="Times New Roman"/>
          <w:color w:val="000000" w:themeColor="text1"/>
          <w:szCs w:val="24"/>
        </w:rPr>
        <w:t>υβέρνηση</w:t>
      </w:r>
      <w:r>
        <w:rPr>
          <w:rFonts w:eastAsia="Times New Roman"/>
          <w:color w:val="000000" w:themeColor="text1"/>
          <w:szCs w:val="24"/>
        </w:rPr>
        <w:t>; Π</w:t>
      </w:r>
      <w:r w:rsidRPr="0045003B">
        <w:rPr>
          <w:rFonts w:eastAsia="Times New Roman"/>
          <w:color w:val="000000" w:themeColor="text1"/>
          <w:szCs w:val="24"/>
        </w:rPr>
        <w:t>ροωθεί τις επενδύσεις των μικρομεσαίων επιχειρήσεων</w:t>
      </w:r>
      <w:r>
        <w:rPr>
          <w:rFonts w:eastAsia="Times New Roman"/>
          <w:color w:val="000000" w:themeColor="text1"/>
          <w:szCs w:val="24"/>
        </w:rPr>
        <w:t>; Δ</w:t>
      </w:r>
      <w:r w:rsidRPr="0045003B">
        <w:rPr>
          <w:rFonts w:eastAsia="Times New Roman"/>
          <w:color w:val="000000" w:themeColor="text1"/>
          <w:szCs w:val="24"/>
        </w:rPr>
        <w:t>ημιουργεί θέσεις εργασίας</w:t>
      </w:r>
      <w:r>
        <w:rPr>
          <w:rFonts w:eastAsia="Times New Roman"/>
          <w:color w:val="000000" w:themeColor="text1"/>
          <w:szCs w:val="24"/>
        </w:rPr>
        <w:t xml:space="preserve">; </w:t>
      </w:r>
      <w:r w:rsidRPr="0045003B">
        <w:rPr>
          <w:rFonts w:eastAsia="Times New Roman"/>
          <w:color w:val="000000" w:themeColor="text1"/>
          <w:szCs w:val="24"/>
        </w:rPr>
        <w:t xml:space="preserve">Αυτή είναι η πολιτική που πρέπει να κάνουμε στη μείωση των φόρων </w:t>
      </w:r>
      <w:r>
        <w:rPr>
          <w:rFonts w:eastAsia="Times New Roman"/>
          <w:color w:val="000000" w:themeColor="text1"/>
          <w:szCs w:val="24"/>
        </w:rPr>
        <w:t xml:space="preserve">αν </w:t>
      </w:r>
      <w:r w:rsidRPr="0045003B">
        <w:rPr>
          <w:rFonts w:eastAsia="Times New Roman"/>
          <w:color w:val="000000" w:themeColor="text1"/>
          <w:szCs w:val="24"/>
        </w:rPr>
        <w:t>έχουμε ένα</w:t>
      </w:r>
      <w:r>
        <w:rPr>
          <w:rFonts w:eastAsia="Times New Roman"/>
          <w:color w:val="000000" w:themeColor="text1"/>
          <w:szCs w:val="24"/>
        </w:rPr>
        <w:t>ν</w:t>
      </w:r>
      <w:r w:rsidRPr="0045003B">
        <w:rPr>
          <w:rFonts w:eastAsia="Times New Roman"/>
          <w:color w:val="000000" w:themeColor="text1"/>
          <w:szCs w:val="24"/>
        </w:rPr>
        <w:t xml:space="preserve"> δημοσι</w:t>
      </w:r>
      <w:r w:rsidRPr="0045003B">
        <w:rPr>
          <w:rFonts w:eastAsia="Times New Roman"/>
          <w:color w:val="000000" w:themeColor="text1"/>
          <w:szCs w:val="24"/>
        </w:rPr>
        <w:t>ονομικό χώρο ελεύθερο ή πρέπει να κάνουμε αυτό που έχει προτείνει</w:t>
      </w:r>
      <w:r>
        <w:rPr>
          <w:rFonts w:eastAsia="Times New Roman"/>
          <w:color w:val="000000" w:themeColor="text1"/>
          <w:szCs w:val="24"/>
        </w:rPr>
        <w:t>,</w:t>
      </w:r>
      <w:r w:rsidRPr="0045003B">
        <w:rPr>
          <w:rFonts w:eastAsia="Times New Roman"/>
          <w:color w:val="000000" w:themeColor="text1"/>
          <w:szCs w:val="24"/>
        </w:rPr>
        <w:t xml:space="preserve"> για παράδειγμα</w:t>
      </w:r>
      <w:r>
        <w:rPr>
          <w:rFonts w:eastAsia="Times New Roman"/>
          <w:color w:val="000000" w:themeColor="text1"/>
          <w:szCs w:val="24"/>
        </w:rPr>
        <w:t>,</w:t>
      </w:r>
      <w:r w:rsidRPr="0045003B">
        <w:rPr>
          <w:rFonts w:eastAsia="Times New Roman"/>
          <w:color w:val="000000" w:themeColor="text1"/>
          <w:szCs w:val="24"/>
        </w:rPr>
        <w:t xml:space="preserve"> το Κίνημα Αλλαγής ότι για κάθε νέα θέση εργασίας στη μικρομεσαία επιχείρηση απαλλάσσουμε κατά 50% παραπάνω τις δαπάνες μισθοδοσίας</w:t>
      </w:r>
      <w:r>
        <w:rPr>
          <w:rFonts w:eastAsia="Times New Roman"/>
          <w:color w:val="000000" w:themeColor="text1"/>
          <w:szCs w:val="24"/>
        </w:rPr>
        <w:t xml:space="preserve">; Είναι </w:t>
      </w:r>
      <w:r w:rsidRPr="0045003B">
        <w:rPr>
          <w:rFonts w:eastAsia="Times New Roman"/>
          <w:color w:val="000000" w:themeColor="text1"/>
          <w:szCs w:val="24"/>
        </w:rPr>
        <w:t>ένα απλό ερώτημα</w:t>
      </w:r>
      <w:r>
        <w:rPr>
          <w:rFonts w:eastAsia="Times New Roman"/>
          <w:color w:val="000000" w:themeColor="text1"/>
          <w:szCs w:val="24"/>
        </w:rPr>
        <w:t>.</w:t>
      </w:r>
    </w:p>
    <w:p w14:paraId="42AEA12E" w14:textId="77777777" w:rsidR="00F00D30" w:rsidRDefault="00AE51A4">
      <w:pPr>
        <w:tabs>
          <w:tab w:val="left" w:pos="2738"/>
          <w:tab w:val="center" w:pos="4753"/>
          <w:tab w:val="left" w:pos="5723"/>
        </w:tabs>
        <w:spacing w:line="600" w:lineRule="auto"/>
        <w:ind w:firstLine="720"/>
        <w:jc w:val="both"/>
        <w:rPr>
          <w:rFonts w:eastAsia="Times New Roman"/>
          <w:szCs w:val="24"/>
        </w:rPr>
      </w:pPr>
      <w:r w:rsidRPr="00A859D8">
        <w:rPr>
          <w:rFonts w:eastAsia="Times New Roman"/>
          <w:szCs w:val="24"/>
        </w:rPr>
        <w:t>Στο σημερινό νομο</w:t>
      </w:r>
      <w:r w:rsidRPr="00A859D8">
        <w:rPr>
          <w:rFonts w:eastAsia="Times New Roman"/>
          <w:szCs w:val="24"/>
        </w:rPr>
        <w:t xml:space="preserve">σχέδιο επιχείρησε η Κυβέρνηση να νομιμοποιήσει ορισμένες παράνομες δαπάνες των επενδυτικών νόμων. Έγινε συζήτηση. Ο κ. Κωνσταντινόπουλος το ανέδειξε από την αρχή αυτό το θέμα και ήταν βασικό σημείο της εισήγησής του. Η Νέα Δημοκρατία δεν ξέρουμε, είτε δεν </w:t>
      </w:r>
      <w:r w:rsidRPr="00A859D8">
        <w:rPr>
          <w:rFonts w:eastAsia="Times New Roman"/>
          <w:szCs w:val="24"/>
        </w:rPr>
        <w:t xml:space="preserve">το είχε καταλάβει είτε είχε άλλους λόγους. Χαιρόμαστε που συντάχθηκε μαζί μας και ανάγκασε τον κ. Δραγασάκη να το πάρει πίσω. </w:t>
      </w:r>
    </w:p>
    <w:p w14:paraId="42AEA12F" w14:textId="77777777" w:rsidR="00F00D30" w:rsidRDefault="00AE51A4">
      <w:pPr>
        <w:tabs>
          <w:tab w:val="left" w:pos="2738"/>
          <w:tab w:val="center" w:pos="4753"/>
          <w:tab w:val="left" w:pos="5723"/>
        </w:tabs>
        <w:spacing w:line="600" w:lineRule="auto"/>
        <w:ind w:firstLine="720"/>
        <w:jc w:val="both"/>
        <w:rPr>
          <w:rFonts w:eastAsia="Times New Roman"/>
          <w:szCs w:val="24"/>
        </w:rPr>
      </w:pPr>
      <w:r w:rsidRPr="00A859D8">
        <w:rPr>
          <w:rFonts w:eastAsia="Times New Roman"/>
          <w:szCs w:val="24"/>
        </w:rPr>
        <w:t>Θέλω να επαναλάβω ότι εμείς δεν θέλουμε καμμία επιχείρηση που λειτουργεί, καμμία επένδυση που έγινε</w:t>
      </w:r>
      <w:r>
        <w:rPr>
          <w:rFonts w:eastAsia="Times New Roman"/>
          <w:szCs w:val="24"/>
        </w:rPr>
        <w:t>,</w:t>
      </w:r>
      <w:r w:rsidRPr="00A859D8">
        <w:rPr>
          <w:rFonts w:eastAsia="Times New Roman"/>
          <w:szCs w:val="24"/>
        </w:rPr>
        <w:t xml:space="preserve"> να κλείσει, </w:t>
      </w:r>
      <w:r w:rsidRPr="00A859D8">
        <w:rPr>
          <w:rFonts w:eastAsia="Times New Roman"/>
          <w:szCs w:val="24"/>
        </w:rPr>
        <w:lastRenderedPageBreak/>
        <w:t xml:space="preserve">αλλά θέλουμε να </w:t>
      </w:r>
      <w:r w:rsidRPr="00A859D8">
        <w:rPr>
          <w:rFonts w:eastAsia="Times New Roman"/>
          <w:szCs w:val="24"/>
        </w:rPr>
        <w:t>ξέρουμε ποιοι είναι αυτοί που παρανόμησαν και τι κόστος έχει για τον απλό Έλληνα πολίτη να συνεχίσει να λειτουργεί, χωρίς να καταβάλλει το τίμημα της παρανομίας του. Και όπως είπε ο κ. Δραγασάκης, αν το ξαναφέρει, εδώ είμαστε γι</w:t>
      </w:r>
      <w:r>
        <w:rPr>
          <w:rFonts w:eastAsia="Times New Roman"/>
          <w:szCs w:val="24"/>
        </w:rPr>
        <w:t>α να συμβάλουμε στο να βρούμ</w:t>
      </w:r>
      <w:r>
        <w:rPr>
          <w:rFonts w:eastAsia="Times New Roman"/>
          <w:szCs w:val="24"/>
        </w:rPr>
        <w:t>ε μι</w:t>
      </w:r>
      <w:r w:rsidRPr="00A859D8">
        <w:rPr>
          <w:rFonts w:eastAsia="Times New Roman"/>
          <w:szCs w:val="24"/>
        </w:rPr>
        <w:t xml:space="preserve">α τέτοια λύση. </w:t>
      </w:r>
    </w:p>
    <w:p w14:paraId="42AEA130" w14:textId="77777777" w:rsidR="00F00D30" w:rsidRDefault="00AE51A4">
      <w:pPr>
        <w:tabs>
          <w:tab w:val="left" w:pos="2738"/>
          <w:tab w:val="center" w:pos="4753"/>
          <w:tab w:val="left" w:pos="5723"/>
        </w:tabs>
        <w:spacing w:line="600" w:lineRule="auto"/>
        <w:ind w:firstLine="720"/>
        <w:jc w:val="both"/>
        <w:rPr>
          <w:rFonts w:eastAsia="Times New Roman"/>
          <w:szCs w:val="24"/>
        </w:rPr>
      </w:pPr>
      <w:r w:rsidRPr="00A859D8">
        <w:rPr>
          <w:rFonts w:eastAsia="Times New Roman"/>
          <w:szCs w:val="24"/>
        </w:rPr>
        <w:t xml:space="preserve">Σε αυτό, επίσης, το νομοσχέδιο υπήρχε και η ρύθμιση για τις </w:t>
      </w:r>
      <w:r w:rsidRPr="00A859D8">
        <w:rPr>
          <w:rFonts w:eastAsia="Times New Roman"/>
          <w:szCs w:val="24"/>
          <w:lang w:val="en-US"/>
        </w:rPr>
        <w:t>offshore</w:t>
      </w:r>
      <w:r w:rsidRPr="00A859D8">
        <w:rPr>
          <w:rFonts w:eastAsia="Times New Roman"/>
          <w:szCs w:val="24"/>
        </w:rPr>
        <w:t xml:space="preserve">. Σας λέει η Επιστημονική Επιτροπή της Βουλής –αν τα διαβάζετε- ότι αυτή η ρύθμιση του άρθρου 45 είναι ατελέσφορη, διότι το θέμα το έχει λύσει το Συμβούλιο της Επικρατείας. </w:t>
      </w:r>
    </w:p>
    <w:p w14:paraId="42AEA131" w14:textId="77777777" w:rsidR="00F00D30" w:rsidRDefault="00AE51A4">
      <w:pPr>
        <w:tabs>
          <w:tab w:val="left" w:pos="2738"/>
          <w:tab w:val="center" w:pos="4753"/>
          <w:tab w:val="left" w:pos="5723"/>
        </w:tabs>
        <w:spacing w:line="600" w:lineRule="auto"/>
        <w:ind w:firstLine="720"/>
        <w:jc w:val="both"/>
        <w:rPr>
          <w:rFonts w:eastAsia="Times New Roman"/>
          <w:szCs w:val="24"/>
        </w:rPr>
      </w:pPr>
      <w:r w:rsidRPr="00A859D8">
        <w:rPr>
          <w:rFonts w:eastAsia="Times New Roman"/>
          <w:szCs w:val="24"/>
        </w:rPr>
        <w:t xml:space="preserve">Να το κάνω λίγο πιο λιανά, γιατί μας ακούει και κόσμος: Η </w:t>
      </w:r>
      <w:r>
        <w:rPr>
          <w:rFonts w:eastAsia="Times New Roman"/>
          <w:szCs w:val="24"/>
        </w:rPr>
        <w:t>κ</w:t>
      </w:r>
      <w:r w:rsidRPr="00A859D8">
        <w:rPr>
          <w:rFonts w:eastAsia="Times New Roman"/>
          <w:szCs w:val="24"/>
        </w:rPr>
        <w:t xml:space="preserve">υβέρνηση </w:t>
      </w:r>
      <w:r w:rsidRPr="00A859D8">
        <w:rPr>
          <w:rFonts w:eastAsia="Times New Roman"/>
          <w:szCs w:val="24"/>
        </w:rPr>
        <w:t>του ΠΑΣΟΚ –αυτ</w:t>
      </w:r>
      <w:r w:rsidRPr="00A859D8">
        <w:rPr>
          <w:rFonts w:eastAsia="Times New Roman"/>
          <w:szCs w:val="24"/>
        </w:rPr>
        <w:t>ή που κατέστρεψε τον τόπο- με τον ν</w:t>
      </w:r>
      <w:r>
        <w:rPr>
          <w:rFonts w:eastAsia="Times New Roman"/>
          <w:szCs w:val="24"/>
        </w:rPr>
        <w:t>.</w:t>
      </w:r>
      <w:r w:rsidRPr="00A859D8">
        <w:rPr>
          <w:rFonts w:eastAsia="Times New Roman"/>
          <w:szCs w:val="24"/>
        </w:rPr>
        <w:t xml:space="preserve">3842/2010 έβαλε φόρο επί της αξίας του ακινήτου 15%, εφόσον αυτός που το κατέχει δεν έχει ονοματεπώνυμο. </w:t>
      </w:r>
    </w:p>
    <w:p w14:paraId="42AEA132"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A859D8">
        <w:rPr>
          <w:rFonts w:eastAsia="Times New Roman"/>
          <w:szCs w:val="24"/>
        </w:rPr>
        <w:t xml:space="preserve">Διότι ξέρετε, κυρίες και κύριοι συνάδελφοι, τι είχε συμβεί. Διάφοροι επώνυμοι που είχαν οικονομική επιφάνεια, για </w:t>
      </w:r>
      <w:r w:rsidRPr="00A859D8">
        <w:rPr>
          <w:rFonts w:eastAsia="Times New Roman"/>
          <w:szCs w:val="24"/>
        </w:rPr>
        <w:t>να μην φορολογούνται, να μην δηλώνεται η περιουσία τους στο «πόθεν έσχες», αγόραζαν ακ</w:t>
      </w:r>
      <w:r>
        <w:rPr>
          <w:rFonts w:eastAsia="Times New Roman"/>
          <w:szCs w:val="24"/>
        </w:rPr>
        <w:t>ίνητα, κυρίως στα βόρεια προάστ</w:t>
      </w:r>
      <w:r w:rsidRPr="00A859D8">
        <w:rPr>
          <w:rFonts w:eastAsia="Times New Roman"/>
          <w:szCs w:val="24"/>
        </w:rPr>
        <w:t xml:space="preserve">ια, ή άλλα που τα εκμεταλλεύονταν, στο όνομα </w:t>
      </w:r>
      <w:r w:rsidRPr="00A859D8">
        <w:rPr>
          <w:rFonts w:eastAsia="Times New Roman"/>
          <w:szCs w:val="24"/>
          <w:lang w:val="en-US"/>
        </w:rPr>
        <w:t>offshore</w:t>
      </w:r>
      <w:r w:rsidRPr="00A859D8">
        <w:rPr>
          <w:rFonts w:eastAsia="Times New Roman"/>
          <w:szCs w:val="24"/>
        </w:rPr>
        <w:t xml:space="preserve"> εταιρειών. Και για </w:t>
      </w:r>
      <w:r w:rsidRPr="00A859D8">
        <w:rPr>
          <w:rFonts w:eastAsia="Times New Roman"/>
          <w:szCs w:val="24"/>
        </w:rPr>
        <w:lastRenderedPageBreak/>
        <w:t>αυτό μπήκε αυτή η επαχθής φορολογική ρύθμιση. Από αυτήν εξαιρούντο</w:t>
      </w:r>
      <w:r w:rsidRPr="00A859D8">
        <w:rPr>
          <w:rFonts w:eastAsia="Times New Roman"/>
          <w:szCs w:val="24"/>
        </w:rPr>
        <w:t xml:space="preserve"> οι εταιρείες που είχαν ονομαστικές μετοχές, που ήταν γνωστοί Έλληνες με ΑΦΜ εντός Ελλάδος και φορολογούμενοι. Και αυτό το ζήτημα έχει λυθεί και από το Σ</w:t>
      </w:r>
      <w:r>
        <w:rPr>
          <w:rFonts w:eastAsia="Times New Roman"/>
          <w:szCs w:val="24"/>
        </w:rPr>
        <w:t>.</w:t>
      </w:r>
      <w:r w:rsidRPr="00A859D8">
        <w:rPr>
          <w:rFonts w:eastAsia="Times New Roman"/>
          <w:szCs w:val="24"/>
        </w:rPr>
        <w:t>τ</w:t>
      </w:r>
      <w:r>
        <w:rPr>
          <w:rFonts w:eastAsia="Times New Roman"/>
          <w:szCs w:val="24"/>
        </w:rPr>
        <w:t>.</w:t>
      </w:r>
      <w:r w:rsidRPr="00A859D8">
        <w:rPr>
          <w:rFonts w:eastAsia="Times New Roman"/>
          <w:szCs w:val="24"/>
        </w:rPr>
        <w:t>Ε</w:t>
      </w:r>
      <w:r>
        <w:rPr>
          <w:rFonts w:eastAsia="Times New Roman"/>
          <w:szCs w:val="24"/>
        </w:rPr>
        <w:t>.</w:t>
      </w:r>
      <w:r w:rsidRPr="00A859D8">
        <w:rPr>
          <w:rFonts w:eastAsia="Times New Roman"/>
          <w:szCs w:val="24"/>
        </w:rPr>
        <w:t xml:space="preserve">, όπου υπήρχαν αμφισβητήσεις. Άρα, </w:t>
      </w:r>
      <w:r>
        <w:rPr>
          <w:rFonts w:eastAsia="Times New Roman"/>
          <w:color w:val="212121"/>
          <w:szCs w:val="24"/>
        </w:rPr>
        <w:t>δεν χρειαζόταν να φέρει η Κ</w:t>
      </w:r>
      <w:r w:rsidRPr="00A859D8">
        <w:rPr>
          <w:rFonts w:eastAsia="Times New Roman"/>
          <w:color w:val="212121"/>
          <w:szCs w:val="24"/>
        </w:rPr>
        <w:t>υβέρνηση αυτή</w:t>
      </w:r>
      <w:r>
        <w:rPr>
          <w:rFonts w:eastAsia="Times New Roman"/>
          <w:color w:val="212121"/>
          <w:szCs w:val="24"/>
        </w:rPr>
        <w:t>ν</w:t>
      </w:r>
      <w:r w:rsidRPr="00A859D8">
        <w:rPr>
          <w:rFonts w:eastAsia="Times New Roman"/>
          <w:color w:val="212121"/>
          <w:szCs w:val="24"/>
        </w:rPr>
        <w:t xml:space="preserve"> τη ρύθμιση</w:t>
      </w:r>
      <w:r>
        <w:rPr>
          <w:rFonts w:eastAsia="Times New Roman"/>
          <w:color w:val="212121"/>
          <w:szCs w:val="24"/>
        </w:rPr>
        <w:t>, για να πο</w:t>
      </w:r>
      <w:r>
        <w:rPr>
          <w:rFonts w:eastAsia="Times New Roman"/>
          <w:color w:val="212121"/>
          <w:szCs w:val="24"/>
        </w:rPr>
        <w:t>υλήσει –δήθεν-</w:t>
      </w:r>
      <w:r w:rsidRPr="00A859D8">
        <w:rPr>
          <w:rFonts w:eastAsia="Times New Roman"/>
          <w:color w:val="212121"/>
          <w:szCs w:val="24"/>
        </w:rPr>
        <w:t xml:space="preserve"> κάπου εξυπηρέτηση</w:t>
      </w:r>
      <w:r>
        <w:rPr>
          <w:rFonts w:eastAsia="Times New Roman"/>
          <w:color w:val="212121"/>
          <w:szCs w:val="24"/>
        </w:rPr>
        <w:t>.</w:t>
      </w:r>
    </w:p>
    <w:p w14:paraId="42AEA133"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Σε αυτό, επίσης, </w:t>
      </w:r>
      <w:r w:rsidRPr="00A859D8">
        <w:rPr>
          <w:rFonts w:eastAsia="Times New Roman"/>
          <w:color w:val="212121"/>
          <w:szCs w:val="24"/>
        </w:rPr>
        <w:t>το νομοσχέδιο που συζητούμε</w:t>
      </w:r>
      <w:r>
        <w:rPr>
          <w:rFonts w:eastAsia="Times New Roman"/>
          <w:color w:val="212121"/>
          <w:szCs w:val="24"/>
        </w:rPr>
        <w:t xml:space="preserve"> δείτε τη ρύθμιση για τα καύσιμα. Τι μας έλεγε τότε ο κ. </w:t>
      </w:r>
      <w:r w:rsidRPr="00A859D8">
        <w:rPr>
          <w:rFonts w:eastAsia="Times New Roman"/>
          <w:color w:val="212121"/>
          <w:szCs w:val="24"/>
        </w:rPr>
        <w:t>Νικολούδης</w:t>
      </w:r>
      <w:r>
        <w:rPr>
          <w:rFonts w:eastAsia="Times New Roman"/>
          <w:color w:val="212121"/>
          <w:szCs w:val="24"/>
        </w:rPr>
        <w:t>, ο πρώτος Υ</w:t>
      </w:r>
      <w:r w:rsidRPr="00A859D8">
        <w:rPr>
          <w:rFonts w:eastAsia="Times New Roman"/>
          <w:color w:val="212121"/>
          <w:szCs w:val="24"/>
        </w:rPr>
        <w:t>πουργός κατά της διαφθοράς</w:t>
      </w:r>
      <w:r>
        <w:rPr>
          <w:rFonts w:eastAsia="Times New Roman"/>
          <w:color w:val="212121"/>
          <w:szCs w:val="24"/>
        </w:rPr>
        <w:t>; Μας έλεγε ότι θα έφερναν 2 δισεκατομμύρια ευρώ. Έ</w:t>
      </w:r>
      <w:r w:rsidRPr="00A859D8">
        <w:rPr>
          <w:rFonts w:eastAsia="Times New Roman"/>
          <w:color w:val="212121"/>
          <w:szCs w:val="24"/>
        </w:rPr>
        <w:t>χουν περάσει τόσα χρόν</w:t>
      </w:r>
      <w:r w:rsidRPr="00A859D8">
        <w:rPr>
          <w:rFonts w:eastAsia="Times New Roman"/>
          <w:color w:val="212121"/>
          <w:szCs w:val="24"/>
        </w:rPr>
        <w:t>ια</w:t>
      </w:r>
      <w:r>
        <w:rPr>
          <w:rFonts w:eastAsia="Times New Roman"/>
          <w:color w:val="212121"/>
          <w:szCs w:val="24"/>
        </w:rPr>
        <w:t xml:space="preserve">. </w:t>
      </w:r>
    </w:p>
    <w:p w14:paraId="42AEA134"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 κ. Αλεξιάδης από αυτό εδώ το Βήμα μά</w:t>
      </w:r>
      <w:r w:rsidRPr="00A859D8">
        <w:rPr>
          <w:rFonts w:eastAsia="Times New Roman"/>
          <w:color w:val="212121"/>
          <w:szCs w:val="24"/>
        </w:rPr>
        <w:t xml:space="preserve">ς κατήγγειλε ότι δεν είχαμε </w:t>
      </w:r>
      <w:r>
        <w:rPr>
          <w:rFonts w:eastAsia="Times New Roman"/>
          <w:color w:val="212121"/>
          <w:szCs w:val="24"/>
        </w:rPr>
        <w:t>εκδώσει</w:t>
      </w:r>
      <w:r w:rsidRPr="00A859D8">
        <w:rPr>
          <w:rFonts w:eastAsia="Times New Roman"/>
          <w:color w:val="212121"/>
          <w:szCs w:val="24"/>
        </w:rPr>
        <w:t xml:space="preserve"> </w:t>
      </w:r>
      <w:r>
        <w:rPr>
          <w:rFonts w:eastAsia="Times New Roman"/>
          <w:color w:val="212121"/>
          <w:szCs w:val="24"/>
        </w:rPr>
        <w:t>τις υπουργικές αποφάσεις</w:t>
      </w:r>
      <w:r w:rsidRPr="00A859D8">
        <w:rPr>
          <w:rFonts w:eastAsia="Times New Roman"/>
          <w:color w:val="212121"/>
          <w:szCs w:val="24"/>
        </w:rPr>
        <w:t xml:space="preserve"> για να λειτουργήσουν τα </w:t>
      </w:r>
      <w:r w:rsidRPr="00A859D8">
        <w:rPr>
          <w:rFonts w:eastAsia="Times New Roman"/>
          <w:color w:val="212121"/>
          <w:szCs w:val="24"/>
          <w:lang w:val="en"/>
        </w:rPr>
        <w:t>GPS</w:t>
      </w:r>
      <w:r w:rsidRPr="00A859D8">
        <w:rPr>
          <w:rFonts w:eastAsia="Times New Roman"/>
          <w:color w:val="212121"/>
          <w:szCs w:val="24"/>
        </w:rPr>
        <w:t xml:space="preserve"> </w:t>
      </w:r>
      <w:r>
        <w:rPr>
          <w:rFonts w:eastAsia="Times New Roman"/>
          <w:color w:val="212121"/>
          <w:szCs w:val="24"/>
        </w:rPr>
        <w:t>σ</w:t>
      </w:r>
      <w:r w:rsidRPr="00A859D8">
        <w:rPr>
          <w:rFonts w:eastAsia="Times New Roman"/>
          <w:color w:val="212121"/>
          <w:szCs w:val="24"/>
        </w:rPr>
        <w:t>τα βυτία με βάση το</w:t>
      </w:r>
      <w:r>
        <w:rPr>
          <w:rFonts w:eastAsia="Times New Roman"/>
          <w:color w:val="212121"/>
          <w:szCs w:val="24"/>
        </w:rPr>
        <w:t>ν</w:t>
      </w:r>
      <w:r w:rsidRPr="00A859D8">
        <w:rPr>
          <w:rFonts w:eastAsia="Times New Roman"/>
          <w:color w:val="212121"/>
          <w:szCs w:val="24"/>
        </w:rPr>
        <w:t xml:space="preserve"> δικό μας </w:t>
      </w:r>
      <w:r>
        <w:rPr>
          <w:rFonts w:eastAsia="Times New Roman"/>
          <w:color w:val="212121"/>
          <w:szCs w:val="24"/>
        </w:rPr>
        <w:t>νόμο -εμείς οι κακοί τ</w:t>
      </w:r>
      <w:r w:rsidRPr="00A859D8">
        <w:rPr>
          <w:rFonts w:eastAsia="Times New Roman"/>
          <w:color w:val="212121"/>
          <w:szCs w:val="24"/>
        </w:rPr>
        <w:t>ον είχαμε ψηφίσει</w:t>
      </w:r>
      <w:r>
        <w:rPr>
          <w:rFonts w:eastAsia="Times New Roman"/>
          <w:color w:val="212121"/>
          <w:szCs w:val="24"/>
        </w:rPr>
        <w:t xml:space="preserve"> </w:t>
      </w:r>
      <w:r w:rsidRPr="00A859D8">
        <w:rPr>
          <w:rFonts w:eastAsia="Times New Roman"/>
          <w:color w:val="212121"/>
          <w:szCs w:val="24"/>
        </w:rPr>
        <w:t>και αυτόν</w:t>
      </w:r>
      <w:r>
        <w:rPr>
          <w:rFonts w:eastAsia="Times New Roman"/>
          <w:color w:val="212121"/>
          <w:szCs w:val="24"/>
        </w:rPr>
        <w:t xml:space="preserve">- και </w:t>
      </w:r>
      <w:r w:rsidRPr="00A859D8">
        <w:rPr>
          <w:rFonts w:eastAsia="Times New Roman"/>
          <w:color w:val="212121"/>
          <w:szCs w:val="24"/>
        </w:rPr>
        <w:t>έβγαλε τις υπουργικές αποφάσεις</w:t>
      </w:r>
      <w:r>
        <w:rPr>
          <w:rFonts w:eastAsia="Times New Roman"/>
          <w:color w:val="212121"/>
          <w:szCs w:val="24"/>
        </w:rPr>
        <w:t xml:space="preserve">. </w:t>
      </w:r>
    </w:p>
    <w:p w14:paraId="42AEA135"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A859D8">
        <w:rPr>
          <w:rFonts w:eastAsia="Times New Roman"/>
          <w:color w:val="212121"/>
          <w:szCs w:val="24"/>
        </w:rPr>
        <w:t xml:space="preserve">Εγώ </w:t>
      </w:r>
      <w:r w:rsidRPr="00A859D8">
        <w:rPr>
          <w:rFonts w:eastAsia="Times New Roman"/>
          <w:color w:val="212121"/>
          <w:szCs w:val="24"/>
        </w:rPr>
        <w:t>ρώτησα πέρυσι τον κ</w:t>
      </w:r>
      <w:r>
        <w:rPr>
          <w:rFonts w:eastAsia="Times New Roman"/>
          <w:color w:val="212121"/>
          <w:szCs w:val="24"/>
        </w:rPr>
        <w:t xml:space="preserve">. </w:t>
      </w:r>
      <w:proofErr w:type="spellStart"/>
      <w:r>
        <w:rPr>
          <w:rFonts w:eastAsia="Times New Roman"/>
          <w:color w:val="212121"/>
          <w:szCs w:val="24"/>
        </w:rPr>
        <w:t>Πιτσιλή</w:t>
      </w:r>
      <w:proofErr w:type="spellEnd"/>
      <w:r>
        <w:rPr>
          <w:rFonts w:eastAsia="Times New Roman"/>
          <w:color w:val="212121"/>
          <w:szCs w:val="24"/>
        </w:rPr>
        <w:t xml:space="preserve"> </w:t>
      </w:r>
      <w:r w:rsidRPr="00A859D8">
        <w:rPr>
          <w:rFonts w:eastAsia="Times New Roman"/>
          <w:color w:val="212121"/>
          <w:szCs w:val="24"/>
        </w:rPr>
        <w:t xml:space="preserve">στην </w:t>
      </w:r>
      <w:r>
        <w:rPr>
          <w:rFonts w:eastAsia="Times New Roman"/>
          <w:color w:val="212121"/>
          <w:szCs w:val="24"/>
        </w:rPr>
        <w:t>ακρόαση της ΑΑΔΕ στην Ε</w:t>
      </w:r>
      <w:r w:rsidRPr="00A859D8">
        <w:rPr>
          <w:rFonts w:eastAsia="Times New Roman"/>
          <w:color w:val="212121"/>
          <w:szCs w:val="24"/>
        </w:rPr>
        <w:t xml:space="preserve">πιτροπή Οικονομικών </w:t>
      </w:r>
      <w:r>
        <w:rPr>
          <w:rFonts w:eastAsia="Times New Roman"/>
          <w:color w:val="212121"/>
          <w:szCs w:val="24"/>
        </w:rPr>
        <w:t>Υποθέσεων γ</w:t>
      </w:r>
      <w:r w:rsidRPr="00A859D8">
        <w:rPr>
          <w:rFonts w:eastAsia="Times New Roman"/>
          <w:color w:val="212121"/>
          <w:szCs w:val="24"/>
        </w:rPr>
        <w:t xml:space="preserve">ιατί δεν έχει εφαρμοστεί ακόμα η διαδικασία του ελέγχου εισροών-εκροών </w:t>
      </w:r>
      <w:r w:rsidRPr="00A859D8">
        <w:rPr>
          <w:rFonts w:eastAsia="Times New Roman"/>
          <w:color w:val="212121"/>
          <w:szCs w:val="24"/>
        </w:rPr>
        <w:lastRenderedPageBreak/>
        <w:t xml:space="preserve">μέσω </w:t>
      </w:r>
      <w:r>
        <w:rPr>
          <w:rFonts w:eastAsia="Times New Roman"/>
          <w:color w:val="212121"/>
          <w:szCs w:val="24"/>
        </w:rPr>
        <w:t xml:space="preserve">των </w:t>
      </w:r>
      <w:r w:rsidRPr="00A859D8">
        <w:rPr>
          <w:rFonts w:eastAsia="Times New Roman"/>
          <w:color w:val="212121"/>
          <w:szCs w:val="24"/>
          <w:lang w:val="en"/>
        </w:rPr>
        <w:t>GPS</w:t>
      </w:r>
      <w:r w:rsidRPr="00A859D8">
        <w:rPr>
          <w:rFonts w:eastAsia="Times New Roman"/>
          <w:color w:val="212121"/>
          <w:szCs w:val="24"/>
        </w:rPr>
        <w:t xml:space="preserve"> και μου απάντησε </w:t>
      </w:r>
      <w:r>
        <w:rPr>
          <w:rFonts w:eastAsia="Times New Roman"/>
          <w:color w:val="212121"/>
          <w:szCs w:val="24"/>
        </w:rPr>
        <w:t xml:space="preserve">ότι υπάρχουν </w:t>
      </w:r>
      <w:r w:rsidRPr="00A859D8">
        <w:rPr>
          <w:rFonts w:eastAsia="Times New Roman"/>
          <w:color w:val="212121"/>
          <w:szCs w:val="24"/>
        </w:rPr>
        <w:t xml:space="preserve">κάποιες τεχνικές δυσκολίες </w:t>
      </w:r>
      <w:r>
        <w:rPr>
          <w:rFonts w:eastAsia="Times New Roman"/>
          <w:color w:val="212121"/>
          <w:szCs w:val="24"/>
        </w:rPr>
        <w:t>και ότι θα το εφαρμόσουν</w:t>
      </w:r>
      <w:r w:rsidRPr="00A859D8">
        <w:rPr>
          <w:rFonts w:eastAsia="Times New Roman"/>
          <w:color w:val="212121"/>
          <w:szCs w:val="24"/>
        </w:rPr>
        <w:t xml:space="preserve"> </w:t>
      </w:r>
      <w:r>
        <w:rPr>
          <w:rFonts w:eastAsia="Times New Roman"/>
          <w:color w:val="212121"/>
          <w:szCs w:val="24"/>
        </w:rPr>
        <w:t>το</w:t>
      </w:r>
      <w:r>
        <w:rPr>
          <w:rFonts w:eastAsia="Times New Roman"/>
          <w:color w:val="212121"/>
          <w:szCs w:val="24"/>
        </w:rPr>
        <w:t xml:space="preserve">ν επόμενο χρόνο. </w:t>
      </w:r>
    </w:p>
    <w:p w14:paraId="42AEA136"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A859D8">
        <w:rPr>
          <w:rFonts w:eastAsia="Times New Roman"/>
          <w:color w:val="212121"/>
          <w:szCs w:val="24"/>
        </w:rPr>
        <w:t xml:space="preserve">ιαβάζω το τριετές πρόγραμμα της </w:t>
      </w:r>
      <w:r>
        <w:rPr>
          <w:rFonts w:eastAsia="Times New Roman"/>
          <w:color w:val="212121"/>
          <w:szCs w:val="24"/>
        </w:rPr>
        <w:t>ΑΑΔΕ</w:t>
      </w:r>
      <w:r w:rsidRPr="00A859D8">
        <w:rPr>
          <w:rFonts w:eastAsia="Times New Roman"/>
          <w:color w:val="212121"/>
          <w:szCs w:val="24"/>
        </w:rPr>
        <w:t xml:space="preserve"> και παραπέμπεται στο </w:t>
      </w:r>
      <w:r>
        <w:rPr>
          <w:rFonts w:eastAsia="Times New Roman"/>
          <w:color w:val="212121"/>
          <w:szCs w:val="24"/>
        </w:rPr>
        <w:t xml:space="preserve">2021 η εφαρμογή των </w:t>
      </w:r>
      <w:r>
        <w:rPr>
          <w:rFonts w:eastAsia="Times New Roman"/>
          <w:color w:val="212121"/>
          <w:szCs w:val="24"/>
          <w:lang w:val="en-US"/>
        </w:rPr>
        <w:t>GPS</w:t>
      </w:r>
      <w:r w:rsidRPr="00CE0FFC">
        <w:rPr>
          <w:rFonts w:eastAsia="Times New Roman"/>
          <w:color w:val="212121"/>
          <w:szCs w:val="24"/>
        </w:rPr>
        <w:t xml:space="preserve">, </w:t>
      </w:r>
      <w:r>
        <w:rPr>
          <w:rFonts w:eastAsia="Times New Roman"/>
          <w:color w:val="212121"/>
          <w:szCs w:val="24"/>
        </w:rPr>
        <w:t>δ</w:t>
      </w:r>
      <w:r w:rsidRPr="00A859D8">
        <w:rPr>
          <w:rFonts w:eastAsia="Times New Roman"/>
          <w:color w:val="212121"/>
          <w:szCs w:val="24"/>
        </w:rPr>
        <w:t xml:space="preserve">ηλαδή ο έλεγχος της διακίνησης </w:t>
      </w:r>
      <w:r>
        <w:rPr>
          <w:rFonts w:eastAsia="Times New Roman"/>
          <w:color w:val="212121"/>
          <w:szCs w:val="24"/>
        </w:rPr>
        <w:t>μέσω του λαθρεμπορίου παράνομων</w:t>
      </w:r>
      <w:r w:rsidRPr="00A859D8">
        <w:rPr>
          <w:rFonts w:eastAsia="Times New Roman"/>
          <w:color w:val="212121"/>
          <w:szCs w:val="24"/>
        </w:rPr>
        <w:t xml:space="preserve"> καυσίμων</w:t>
      </w:r>
      <w:r>
        <w:rPr>
          <w:rFonts w:eastAsia="Times New Roman"/>
          <w:color w:val="212121"/>
          <w:szCs w:val="24"/>
        </w:rPr>
        <w:t>.</w:t>
      </w:r>
    </w:p>
    <w:p w14:paraId="42AEA137"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A859D8">
        <w:rPr>
          <w:rFonts w:eastAsia="Times New Roman"/>
          <w:color w:val="212121"/>
          <w:szCs w:val="24"/>
        </w:rPr>
        <w:t>αι τώρα εσείς τι κάνετε σε αυτό το νομοσχέδιο</w:t>
      </w:r>
      <w:r>
        <w:rPr>
          <w:rFonts w:eastAsia="Times New Roman"/>
          <w:color w:val="212121"/>
          <w:szCs w:val="24"/>
        </w:rPr>
        <w:t>; Ε</w:t>
      </w:r>
      <w:r w:rsidRPr="00A859D8">
        <w:rPr>
          <w:rFonts w:eastAsia="Times New Roman"/>
          <w:color w:val="212121"/>
          <w:szCs w:val="24"/>
        </w:rPr>
        <w:t xml:space="preserve">πεκτείνετε </w:t>
      </w:r>
      <w:r>
        <w:rPr>
          <w:rFonts w:eastAsia="Times New Roman"/>
          <w:color w:val="212121"/>
          <w:szCs w:val="24"/>
        </w:rPr>
        <w:t>τον έλεγχο των εισρο</w:t>
      </w:r>
      <w:r>
        <w:rPr>
          <w:rFonts w:eastAsia="Times New Roman"/>
          <w:color w:val="212121"/>
          <w:szCs w:val="24"/>
        </w:rPr>
        <w:t>ών-</w:t>
      </w:r>
      <w:r w:rsidRPr="00A859D8">
        <w:rPr>
          <w:rFonts w:eastAsia="Times New Roman"/>
          <w:color w:val="212121"/>
          <w:szCs w:val="24"/>
        </w:rPr>
        <w:t>εκροών σε κάποιες άλλες εγκαταστάσεις που δεν προέβλεπε ο αρχικός νόμος</w:t>
      </w:r>
      <w:r>
        <w:rPr>
          <w:rFonts w:eastAsia="Times New Roman"/>
          <w:color w:val="212121"/>
          <w:szCs w:val="24"/>
        </w:rPr>
        <w:t>, αλλά και αυτό επίσης,</w:t>
      </w:r>
      <w:r w:rsidRPr="00A859D8">
        <w:rPr>
          <w:rFonts w:eastAsia="Times New Roman"/>
          <w:color w:val="212121"/>
          <w:szCs w:val="24"/>
        </w:rPr>
        <w:t xml:space="preserve"> το πάτε στο μέλλον</w:t>
      </w:r>
      <w:r>
        <w:rPr>
          <w:rFonts w:eastAsia="Times New Roman"/>
          <w:color w:val="212121"/>
          <w:szCs w:val="24"/>
        </w:rPr>
        <w:t>.</w:t>
      </w:r>
    </w:p>
    <w:p w14:paraId="42AEA138"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A859D8">
        <w:rPr>
          <w:rFonts w:eastAsia="Times New Roman"/>
          <w:color w:val="212121"/>
          <w:szCs w:val="24"/>
        </w:rPr>
        <w:t>ναφέρω αυτά τα χαρακτηριστικά παραδείγματα</w:t>
      </w:r>
      <w:r>
        <w:rPr>
          <w:rFonts w:eastAsia="Times New Roman"/>
          <w:color w:val="212121"/>
          <w:szCs w:val="24"/>
        </w:rPr>
        <w:t>, για να είναι καθαρό στον απλό π</w:t>
      </w:r>
      <w:r w:rsidRPr="00A859D8">
        <w:rPr>
          <w:rFonts w:eastAsia="Times New Roman"/>
          <w:color w:val="212121"/>
          <w:szCs w:val="24"/>
        </w:rPr>
        <w:t>ολίτη σε ποια κατεύθυνση δουλεύετε</w:t>
      </w:r>
      <w:r>
        <w:rPr>
          <w:rFonts w:eastAsia="Times New Roman"/>
          <w:color w:val="212121"/>
          <w:szCs w:val="24"/>
        </w:rPr>
        <w:t>.</w:t>
      </w:r>
    </w:p>
    <w:p w14:paraId="42AEA139"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αναδείχθηκε, β</w:t>
      </w:r>
      <w:r w:rsidRPr="00A859D8">
        <w:rPr>
          <w:rFonts w:eastAsia="Times New Roman"/>
          <w:color w:val="212121"/>
          <w:szCs w:val="24"/>
        </w:rPr>
        <w:t>εβαίως</w:t>
      </w:r>
      <w:r>
        <w:rPr>
          <w:rFonts w:eastAsia="Times New Roman"/>
          <w:color w:val="212121"/>
          <w:szCs w:val="24"/>
        </w:rPr>
        <w:t>,</w:t>
      </w:r>
      <w:r w:rsidRPr="00A859D8">
        <w:rPr>
          <w:rFonts w:eastAsia="Times New Roman"/>
          <w:color w:val="212121"/>
          <w:szCs w:val="24"/>
        </w:rPr>
        <w:t xml:space="preserve"> </w:t>
      </w:r>
      <w:r w:rsidRPr="00A859D8">
        <w:rPr>
          <w:rFonts w:eastAsia="Times New Roman"/>
          <w:color w:val="212121"/>
          <w:szCs w:val="24"/>
        </w:rPr>
        <w:t>και το ζήτημα</w:t>
      </w:r>
      <w:r>
        <w:rPr>
          <w:rFonts w:eastAsia="Times New Roman"/>
          <w:color w:val="212121"/>
          <w:szCs w:val="24"/>
        </w:rPr>
        <w:t xml:space="preserve"> της τροπολογίας που αφορά τον Ι</w:t>
      </w:r>
      <w:r w:rsidRPr="00A859D8">
        <w:rPr>
          <w:rFonts w:eastAsia="Times New Roman"/>
          <w:color w:val="212121"/>
          <w:szCs w:val="24"/>
        </w:rPr>
        <w:t>ππόδρομο και για αυτό δεν θα επεκταθώ</w:t>
      </w:r>
      <w:r>
        <w:rPr>
          <w:rFonts w:eastAsia="Times New Roman"/>
          <w:color w:val="212121"/>
          <w:szCs w:val="24"/>
        </w:rPr>
        <w:t>.</w:t>
      </w:r>
    </w:p>
    <w:p w14:paraId="42AEA13A"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A859D8">
        <w:rPr>
          <w:rFonts w:eastAsia="Times New Roman"/>
          <w:color w:val="212121"/>
          <w:szCs w:val="24"/>
        </w:rPr>
        <w:t>Κατά συνέπεια</w:t>
      </w:r>
      <w:r>
        <w:rPr>
          <w:rFonts w:eastAsia="Times New Roman"/>
          <w:color w:val="212121"/>
          <w:szCs w:val="24"/>
        </w:rPr>
        <w:t>,</w:t>
      </w:r>
      <w:r w:rsidRPr="00A859D8">
        <w:rPr>
          <w:rFonts w:eastAsia="Times New Roman"/>
          <w:color w:val="212121"/>
          <w:szCs w:val="24"/>
        </w:rPr>
        <w:t xml:space="preserve"> κυρίες και κύριοι συνάδελφοι</w:t>
      </w:r>
      <w:r>
        <w:rPr>
          <w:rFonts w:eastAsia="Times New Roman"/>
          <w:color w:val="212121"/>
          <w:szCs w:val="24"/>
        </w:rPr>
        <w:t>,</w:t>
      </w:r>
      <w:r w:rsidRPr="00A859D8">
        <w:rPr>
          <w:rFonts w:eastAsia="Times New Roman"/>
          <w:color w:val="212121"/>
          <w:szCs w:val="24"/>
        </w:rPr>
        <w:t xml:space="preserve"> μη μας λέτε ότι πολεμάτε τα συμφέροντα</w:t>
      </w:r>
      <w:r>
        <w:rPr>
          <w:rFonts w:eastAsia="Times New Roman"/>
          <w:color w:val="212121"/>
          <w:szCs w:val="24"/>
        </w:rPr>
        <w:t xml:space="preserve">. Τα συμφέροντα τα βάζετε </w:t>
      </w:r>
      <w:r w:rsidRPr="00A859D8">
        <w:rPr>
          <w:rFonts w:eastAsia="Times New Roman"/>
          <w:color w:val="212121"/>
          <w:szCs w:val="24"/>
        </w:rPr>
        <w:t xml:space="preserve">στα ψηφοδέλτια και </w:t>
      </w:r>
      <w:r>
        <w:rPr>
          <w:rFonts w:eastAsia="Times New Roman"/>
          <w:color w:val="212121"/>
          <w:szCs w:val="24"/>
        </w:rPr>
        <w:t xml:space="preserve">ο κ. </w:t>
      </w:r>
      <w:r w:rsidRPr="00A859D8">
        <w:rPr>
          <w:rFonts w:eastAsia="Times New Roman"/>
          <w:color w:val="212121"/>
          <w:szCs w:val="24"/>
        </w:rPr>
        <w:t xml:space="preserve">Δραγασάκης </w:t>
      </w:r>
      <w:r>
        <w:rPr>
          <w:rFonts w:eastAsia="Times New Roman"/>
          <w:color w:val="212121"/>
          <w:szCs w:val="24"/>
        </w:rPr>
        <w:t>-</w:t>
      </w:r>
      <w:r w:rsidRPr="00A859D8">
        <w:rPr>
          <w:rFonts w:eastAsia="Times New Roman"/>
          <w:color w:val="212121"/>
          <w:szCs w:val="24"/>
        </w:rPr>
        <w:t xml:space="preserve">τον </w:t>
      </w:r>
      <w:r>
        <w:rPr>
          <w:rFonts w:eastAsia="Times New Roman"/>
          <w:color w:val="212121"/>
          <w:szCs w:val="24"/>
        </w:rPr>
        <w:t>οποίο</w:t>
      </w:r>
      <w:r w:rsidRPr="00A859D8">
        <w:rPr>
          <w:rFonts w:eastAsia="Times New Roman"/>
          <w:color w:val="212121"/>
          <w:szCs w:val="24"/>
        </w:rPr>
        <w:t xml:space="preserve"> σέβομαι και εκτιμ</w:t>
      </w:r>
      <w:r w:rsidRPr="00A859D8">
        <w:rPr>
          <w:rFonts w:eastAsia="Times New Roman"/>
          <w:color w:val="212121"/>
          <w:szCs w:val="24"/>
        </w:rPr>
        <w:t>ώ και παραπάνω από όσο πρέπει</w:t>
      </w:r>
      <w:r>
        <w:rPr>
          <w:rFonts w:eastAsia="Times New Roman"/>
          <w:color w:val="212121"/>
          <w:szCs w:val="24"/>
        </w:rPr>
        <w:t>-</w:t>
      </w:r>
      <w:r w:rsidRPr="00A859D8">
        <w:rPr>
          <w:rFonts w:eastAsia="Times New Roman"/>
          <w:color w:val="212121"/>
          <w:szCs w:val="24"/>
        </w:rPr>
        <w:t xml:space="preserve"> μας είχε πει από αυτό εδώ</w:t>
      </w:r>
      <w:r>
        <w:rPr>
          <w:rFonts w:eastAsia="Times New Roman"/>
          <w:color w:val="212121"/>
          <w:szCs w:val="24"/>
        </w:rPr>
        <w:t xml:space="preserve"> το Β</w:t>
      </w:r>
      <w:r w:rsidRPr="00A859D8">
        <w:rPr>
          <w:rFonts w:eastAsia="Times New Roman"/>
          <w:color w:val="212121"/>
          <w:szCs w:val="24"/>
        </w:rPr>
        <w:t>ήμα ότι θα πει ονομα</w:t>
      </w:r>
      <w:r>
        <w:rPr>
          <w:rFonts w:eastAsia="Times New Roman"/>
          <w:color w:val="212121"/>
          <w:szCs w:val="24"/>
        </w:rPr>
        <w:t>τεπώνυμα της διαφθοράς εδώ στη Β</w:t>
      </w:r>
      <w:r w:rsidRPr="00A859D8">
        <w:rPr>
          <w:rFonts w:eastAsia="Times New Roman"/>
          <w:color w:val="212121"/>
          <w:szCs w:val="24"/>
        </w:rPr>
        <w:t>ουλή</w:t>
      </w:r>
      <w:r>
        <w:rPr>
          <w:rFonts w:eastAsia="Times New Roman"/>
          <w:color w:val="212121"/>
          <w:szCs w:val="24"/>
        </w:rPr>
        <w:t xml:space="preserve">, για </w:t>
      </w:r>
      <w:r>
        <w:rPr>
          <w:rFonts w:eastAsia="Times New Roman"/>
          <w:color w:val="212121"/>
          <w:szCs w:val="24"/>
        </w:rPr>
        <w:lastRenderedPageBreak/>
        <w:t>να ξέρει ο</w:t>
      </w:r>
      <w:r w:rsidRPr="00A859D8">
        <w:rPr>
          <w:rFonts w:eastAsia="Times New Roman"/>
          <w:color w:val="212121"/>
          <w:szCs w:val="24"/>
        </w:rPr>
        <w:t xml:space="preserve"> ελληνικός λαός</w:t>
      </w:r>
      <w:r>
        <w:rPr>
          <w:rFonts w:eastAsia="Times New Roman"/>
          <w:color w:val="212121"/>
          <w:szCs w:val="24"/>
        </w:rPr>
        <w:t>. Όχι πια δεν λέ</w:t>
      </w:r>
      <w:r w:rsidRPr="00A859D8">
        <w:rPr>
          <w:rFonts w:eastAsia="Times New Roman"/>
          <w:color w:val="212121"/>
          <w:szCs w:val="24"/>
        </w:rPr>
        <w:t>τε ονοματεπώνυμα</w:t>
      </w:r>
      <w:r>
        <w:rPr>
          <w:rFonts w:eastAsia="Times New Roman"/>
          <w:color w:val="212121"/>
          <w:szCs w:val="24"/>
        </w:rPr>
        <w:t>,</w:t>
      </w:r>
      <w:r w:rsidRPr="00A859D8">
        <w:rPr>
          <w:rFonts w:eastAsia="Times New Roman"/>
          <w:color w:val="212121"/>
          <w:szCs w:val="24"/>
        </w:rPr>
        <w:t xml:space="preserve"> όχι πια </w:t>
      </w:r>
      <w:r>
        <w:rPr>
          <w:rFonts w:eastAsia="Times New Roman"/>
          <w:color w:val="212121"/>
          <w:szCs w:val="24"/>
        </w:rPr>
        <w:t>μπαίνουν</w:t>
      </w:r>
      <w:r w:rsidRPr="00A859D8">
        <w:rPr>
          <w:rFonts w:eastAsia="Times New Roman"/>
          <w:color w:val="212121"/>
          <w:szCs w:val="24"/>
        </w:rPr>
        <w:t xml:space="preserve"> από την πλαϊνή πόρτα του Μαξίμου</w:t>
      </w:r>
      <w:r>
        <w:rPr>
          <w:rFonts w:eastAsia="Times New Roman"/>
          <w:color w:val="212121"/>
          <w:szCs w:val="24"/>
        </w:rPr>
        <w:t>,</w:t>
      </w:r>
      <w:r w:rsidRPr="00A859D8">
        <w:rPr>
          <w:rFonts w:eastAsia="Times New Roman"/>
          <w:color w:val="212121"/>
          <w:szCs w:val="24"/>
        </w:rPr>
        <w:t xml:space="preserve"> αλλά τα </w:t>
      </w:r>
      <w:r>
        <w:rPr>
          <w:rFonts w:eastAsia="Times New Roman"/>
          <w:color w:val="212121"/>
          <w:szCs w:val="24"/>
        </w:rPr>
        <w:t>βάζετε</w:t>
      </w:r>
      <w:r w:rsidRPr="00A859D8">
        <w:rPr>
          <w:rFonts w:eastAsia="Times New Roman"/>
          <w:color w:val="212121"/>
          <w:szCs w:val="24"/>
        </w:rPr>
        <w:t xml:space="preserve"> και στα ψηφοδέλτια</w:t>
      </w:r>
      <w:r>
        <w:rPr>
          <w:rFonts w:eastAsia="Times New Roman"/>
          <w:color w:val="212121"/>
          <w:szCs w:val="24"/>
        </w:rPr>
        <w:t>. Τουλάχιστον με αυτούς που βάζετε</w:t>
      </w:r>
      <w:r w:rsidRPr="00A859D8">
        <w:rPr>
          <w:rFonts w:eastAsia="Times New Roman"/>
          <w:color w:val="212121"/>
          <w:szCs w:val="24"/>
        </w:rPr>
        <w:t xml:space="preserve"> </w:t>
      </w:r>
      <w:r>
        <w:rPr>
          <w:rFonts w:eastAsia="Times New Roman"/>
          <w:color w:val="212121"/>
          <w:szCs w:val="24"/>
        </w:rPr>
        <w:t>σ</w:t>
      </w:r>
      <w:r w:rsidRPr="00A859D8">
        <w:rPr>
          <w:rFonts w:eastAsia="Times New Roman"/>
          <w:color w:val="212121"/>
          <w:szCs w:val="24"/>
        </w:rPr>
        <w:t>τα ψηφοδέλτια καταλαβαίνει ο λαός ποιοι είναι</w:t>
      </w:r>
      <w:r>
        <w:rPr>
          <w:rFonts w:eastAsia="Times New Roman"/>
          <w:color w:val="212121"/>
          <w:szCs w:val="24"/>
        </w:rPr>
        <w:t>.</w:t>
      </w:r>
    </w:p>
    <w:p w14:paraId="42AEA13B"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A859D8">
        <w:rPr>
          <w:rFonts w:eastAsia="Times New Roman"/>
          <w:color w:val="212121"/>
          <w:szCs w:val="24"/>
        </w:rPr>
        <w:t xml:space="preserve">αι είναι πολύ χαρακτηριστικό ότι εδώ </w:t>
      </w:r>
      <w:r>
        <w:rPr>
          <w:rFonts w:eastAsia="Times New Roman"/>
          <w:color w:val="212121"/>
          <w:szCs w:val="24"/>
        </w:rPr>
        <w:t xml:space="preserve">χθες ο κ. </w:t>
      </w:r>
      <w:r w:rsidRPr="00A859D8">
        <w:rPr>
          <w:rFonts w:eastAsia="Times New Roman"/>
          <w:color w:val="212121"/>
          <w:szCs w:val="24"/>
        </w:rPr>
        <w:t>Παπαγγελόπουλος</w:t>
      </w:r>
      <w:r>
        <w:rPr>
          <w:rFonts w:eastAsia="Times New Roman"/>
          <w:color w:val="212121"/>
          <w:szCs w:val="24"/>
        </w:rPr>
        <w:t>,</w:t>
      </w:r>
      <w:r w:rsidRPr="00A859D8">
        <w:rPr>
          <w:rFonts w:eastAsia="Times New Roman"/>
          <w:color w:val="212121"/>
          <w:szCs w:val="24"/>
        </w:rPr>
        <w:t xml:space="preserve"> απαντώντας στην ερώτηση για την </w:t>
      </w:r>
      <w:r w:rsidRPr="00A859D8">
        <w:rPr>
          <w:rFonts w:eastAsia="Times New Roman"/>
          <w:color w:val="212121"/>
          <w:szCs w:val="24"/>
        </w:rPr>
        <w:t>κ</w:t>
      </w:r>
      <w:r>
        <w:rPr>
          <w:rFonts w:eastAsia="Times New Roman"/>
          <w:color w:val="212121"/>
          <w:szCs w:val="24"/>
        </w:rPr>
        <w:t>.</w:t>
      </w:r>
      <w:r w:rsidRPr="00A859D8">
        <w:rPr>
          <w:rFonts w:eastAsia="Times New Roman"/>
          <w:color w:val="212121"/>
          <w:szCs w:val="24"/>
        </w:rPr>
        <w:t xml:space="preserve"> </w:t>
      </w:r>
      <w:proofErr w:type="spellStart"/>
      <w:r>
        <w:rPr>
          <w:rFonts w:eastAsia="Times New Roman"/>
          <w:color w:val="212121"/>
          <w:szCs w:val="24"/>
        </w:rPr>
        <w:t>Ξεπαπαδέα</w:t>
      </w:r>
      <w:proofErr w:type="spellEnd"/>
      <w:r>
        <w:rPr>
          <w:rFonts w:eastAsia="Times New Roman"/>
          <w:color w:val="212121"/>
          <w:szCs w:val="24"/>
        </w:rPr>
        <w:t xml:space="preserve">, ρωτούσε τον κ. </w:t>
      </w:r>
      <w:r w:rsidRPr="00A859D8">
        <w:rPr>
          <w:rFonts w:eastAsia="Times New Roman"/>
          <w:color w:val="212121"/>
          <w:szCs w:val="24"/>
        </w:rPr>
        <w:t xml:space="preserve">Παπαθεοδώρου ποιο αδίκημα </w:t>
      </w:r>
      <w:r>
        <w:rPr>
          <w:rFonts w:eastAsia="Times New Roman"/>
          <w:color w:val="212121"/>
          <w:szCs w:val="24"/>
        </w:rPr>
        <w:t>έχ</w:t>
      </w:r>
      <w:r>
        <w:rPr>
          <w:rFonts w:eastAsia="Times New Roman"/>
          <w:color w:val="212121"/>
          <w:szCs w:val="24"/>
        </w:rPr>
        <w:t xml:space="preserve">ει κάνει ο κ. </w:t>
      </w:r>
      <w:proofErr w:type="spellStart"/>
      <w:r>
        <w:rPr>
          <w:rFonts w:eastAsia="Times New Roman"/>
          <w:color w:val="212121"/>
          <w:szCs w:val="24"/>
        </w:rPr>
        <w:t>Π</w:t>
      </w:r>
      <w:r w:rsidRPr="00A859D8">
        <w:rPr>
          <w:rFonts w:eastAsia="Times New Roman"/>
          <w:color w:val="212121"/>
          <w:szCs w:val="24"/>
        </w:rPr>
        <w:t>ετσίτης</w:t>
      </w:r>
      <w:proofErr w:type="spellEnd"/>
      <w:r>
        <w:rPr>
          <w:rFonts w:eastAsia="Times New Roman"/>
          <w:color w:val="212121"/>
          <w:szCs w:val="24"/>
        </w:rPr>
        <w:t>. Δ</w:t>
      </w:r>
      <w:r w:rsidRPr="00A859D8">
        <w:rPr>
          <w:rFonts w:eastAsia="Times New Roman"/>
          <w:color w:val="212121"/>
          <w:szCs w:val="24"/>
        </w:rPr>
        <w:t>ηλαδή</w:t>
      </w:r>
      <w:r>
        <w:rPr>
          <w:rFonts w:eastAsia="Times New Roman"/>
          <w:color w:val="212121"/>
          <w:szCs w:val="24"/>
        </w:rPr>
        <w:t xml:space="preserve">, ήθελε ο κ. </w:t>
      </w:r>
      <w:r w:rsidRPr="00A859D8">
        <w:rPr>
          <w:rFonts w:eastAsia="Times New Roman"/>
          <w:color w:val="212121"/>
          <w:szCs w:val="24"/>
        </w:rPr>
        <w:t>Παπαγγελόπουλος που ήταν εισαγγελέας να του πούμε το αδίκημα</w:t>
      </w:r>
      <w:r>
        <w:rPr>
          <w:rFonts w:eastAsia="Times New Roman"/>
          <w:color w:val="212121"/>
          <w:szCs w:val="24"/>
        </w:rPr>
        <w:t xml:space="preserve">, </w:t>
      </w:r>
      <w:r w:rsidRPr="00A859D8">
        <w:rPr>
          <w:rFonts w:eastAsia="Times New Roman"/>
          <w:color w:val="212121"/>
          <w:szCs w:val="24"/>
        </w:rPr>
        <w:t>παραβλέποντας ότι Λαυρεντιάδης</w:t>
      </w:r>
      <w:r>
        <w:rPr>
          <w:rFonts w:eastAsia="Times New Roman"/>
          <w:color w:val="212121"/>
          <w:szCs w:val="24"/>
        </w:rPr>
        <w:t>,</w:t>
      </w:r>
      <w:r w:rsidRPr="00A859D8">
        <w:rPr>
          <w:rFonts w:eastAsia="Times New Roman"/>
          <w:color w:val="212121"/>
          <w:szCs w:val="24"/>
        </w:rPr>
        <w:t xml:space="preserve"> Αρτεμίου με τις </w:t>
      </w:r>
      <w:r>
        <w:rPr>
          <w:rFonts w:eastAsia="Times New Roman"/>
          <w:color w:val="212121"/>
          <w:szCs w:val="24"/>
          <w:lang w:val="en-US"/>
        </w:rPr>
        <w:t>offshore</w:t>
      </w:r>
      <w:r w:rsidRPr="00A47FE3">
        <w:rPr>
          <w:rFonts w:eastAsia="Times New Roman"/>
          <w:color w:val="212121"/>
          <w:szCs w:val="24"/>
        </w:rPr>
        <w:t xml:space="preserve">, </w:t>
      </w:r>
      <w:r>
        <w:rPr>
          <w:rFonts w:eastAsia="Times New Roman"/>
          <w:color w:val="212121"/>
          <w:szCs w:val="24"/>
        </w:rPr>
        <w:t xml:space="preserve">η </w:t>
      </w:r>
      <w:r>
        <w:rPr>
          <w:rFonts w:eastAsia="Times New Roman"/>
          <w:color w:val="212121"/>
          <w:szCs w:val="24"/>
        </w:rPr>
        <w:t xml:space="preserve">κ. </w:t>
      </w:r>
      <w:proofErr w:type="spellStart"/>
      <w:r>
        <w:rPr>
          <w:rFonts w:eastAsia="Times New Roman"/>
          <w:color w:val="212121"/>
          <w:szCs w:val="24"/>
        </w:rPr>
        <w:t>Ξεπαπαδέ</w:t>
      </w:r>
      <w:r w:rsidRPr="00A859D8">
        <w:rPr>
          <w:rFonts w:eastAsia="Times New Roman"/>
          <w:color w:val="212121"/>
          <w:szCs w:val="24"/>
        </w:rPr>
        <w:t>α</w:t>
      </w:r>
      <w:proofErr w:type="spellEnd"/>
      <w:r w:rsidRPr="00A859D8">
        <w:rPr>
          <w:rFonts w:eastAsia="Times New Roman"/>
          <w:color w:val="212121"/>
          <w:szCs w:val="24"/>
        </w:rPr>
        <w:t xml:space="preserve"> που τον εκπροσωπούσε</w:t>
      </w:r>
      <w:r>
        <w:rPr>
          <w:rFonts w:eastAsia="Times New Roman"/>
          <w:color w:val="212121"/>
          <w:szCs w:val="24"/>
        </w:rPr>
        <w:t xml:space="preserve">, ο κ. </w:t>
      </w:r>
      <w:proofErr w:type="spellStart"/>
      <w:r>
        <w:rPr>
          <w:rFonts w:eastAsia="Times New Roman"/>
          <w:color w:val="212121"/>
          <w:szCs w:val="24"/>
        </w:rPr>
        <w:t>Πετσίτης</w:t>
      </w:r>
      <w:proofErr w:type="spellEnd"/>
      <w:r>
        <w:rPr>
          <w:rFonts w:eastAsia="Times New Roman"/>
          <w:color w:val="212121"/>
          <w:szCs w:val="24"/>
        </w:rPr>
        <w:t xml:space="preserve"> και ο κ. </w:t>
      </w:r>
      <w:r w:rsidRPr="00A859D8">
        <w:rPr>
          <w:rFonts w:eastAsia="Times New Roman"/>
          <w:color w:val="212121"/>
          <w:szCs w:val="24"/>
        </w:rPr>
        <w:t xml:space="preserve">Παππάς είναι όλοι </w:t>
      </w:r>
      <w:r>
        <w:rPr>
          <w:rFonts w:eastAsia="Times New Roman"/>
          <w:color w:val="212121"/>
          <w:szCs w:val="24"/>
        </w:rPr>
        <w:t>ένα κουβάρι δια</w:t>
      </w:r>
      <w:r>
        <w:rPr>
          <w:rFonts w:eastAsia="Times New Roman"/>
          <w:color w:val="212121"/>
          <w:szCs w:val="24"/>
        </w:rPr>
        <w:t xml:space="preserve">πλοκής. </w:t>
      </w:r>
    </w:p>
    <w:p w14:paraId="42AEA13C"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A859D8">
        <w:rPr>
          <w:rFonts w:eastAsia="Times New Roman"/>
          <w:color w:val="212121"/>
          <w:szCs w:val="24"/>
        </w:rPr>
        <w:t>ηλαδή</w:t>
      </w:r>
      <w:r>
        <w:rPr>
          <w:rFonts w:eastAsia="Times New Roman"/>
          <w:color w:val="212121"/>
          <w:szCs w:val="24"/>
        </w:rPr>
        <w:t xml:space="preserve">, </w:t>
      </w:r>
      <w:r w:rsidRPr="00A859D8">
        <w:rPr>
          <w:rFonts w:eastAsia="Times New Roman"/>
          <w:color w:val="212121"/>
          <w:szCs w:val="24"/>
        </w:rPr>
        <w:t>το πολιτικό ζήτημα της νέας δ</w:t>
      </w:r>
      <w:r>
        <w:rPr>
          <w:rFonts w:eastAsia="Times New Roman"/>
          <w:color w:val="212121"/>
          <w:szCs w:val="24"/>
        </w:rPr>
        <w:t>ιαπλοκής</w:t>
      </w:r>
      <w:r w:rsidRPr="00A859D8">
        <w:rPr>
          <w:rFonts w:eastAsia="Times New Roman"/>
          <w:color w:val="212121"/>
          <w:szCs w:val="24"/>
        </w:rPr>
        <w:t xml:space="preserve"> πάτε</w:t>
      </w:r>
      <w:r>
        <w:rPr>
          <w:rFonts w:eastAsia="Times New Roman"/>
          <w:color w:val="212121"/>
          <w:szCs w:val="24"/>
        </w:rPr>
        <w:t xml:space="preserve"> να το κουκουλώσετε</w:t>
      </w:r>
      <w:r w:rsidRPr="00A859D8">
        <w:rPr>
          <w:rFonts w:eastAsia="Times New Roman"/>
          <w:color w:val="212121"/>
          <w:szCs w:val="24"/>
        </w:rPr>
        <w:t xml:space="preserve"> με τυπικά θέματα</w:t>
      </w:r>
      <w:r>
        <w:rPr>
          <w:rFonts w:eastAsia="Times New Roman"/>
          <w:color w:val="212121"/>
          <w:szCs w:val="24"/>
        </w:rPr>
        <w:t>,</w:t>
      </w:r>
      <w:r w:rsidRPr="00A859D8">
        <w:rPr>
          <w:rFonts w:eastAsia="Times New Roman"/>
          <w:color w:val="212121"/>
          <w:szCs w:val="24"/>
        </w:rPr>
        <w:t xml:space="preserve"> τα οποία</w:t>
      </w:r>
      <w:r>
        <w:rPr>
          <w:rFonts w:eastAsia="Times New Roman"/>
          <w:color w:val="212121"/>
          <w:szCs w:val="24"/>
        </w:rPr>
        <w:t>,</w:t>
      </w:r>
      <w:r w:rsidRPr="00A859D8">
        <w:rPr>
          <w:rFonts w:eastAsia="Times New Roman"/>
          <w:color w:val="212121"/>
          <w:szCs w:val="24"/>
        </w:rPr>
        <w:t xml:space="preserve"> όταν σας βολεύουν</w:t>
      </w:r>
      <w:r>
        <w:rPr>
          <w:rFonts w:eastAsia="Times New Roman"/>
          <w:color w:val="212121"/>
          <w:szCs w:val="24"/>
        </w:rPr>
        <w:t xml:space="preserve">, τα αξιοποιείτε. Διότι άκουσα νωρίτερα και τον κ. </w:t>
      </w:r>
      <w:proofErr w:type="spellStart"/>
      <w:r>
        <w:rPr>
          <w:rFonts w:eastAsia="Times New Roman"/>
          <w:color w:val="212121"/>
          <w:szCs w:val="24"/>
        </w:rPr>
        <w:t>Ξ</w:t>
      </w:r>
      <w:r w:rsidRPr="00A859D8">
        <w:rPr>
          <w:rFonts w:eastAsia="Times New Roman"/>
          <w:color w:val="212121"/>
          <w:szCs w:val="24"/>
        </w:rPr>
        <w:t>υδάκη</w:t>
      </w:r>
      <w:proofErr w:type="spellEnd"/>
      <w:r w:rsidRPr="00A859D8">
        <w:rPr>
          <w:rFonts w:eastAsia="Times New Roman"/>
          <w:color w:val="212121"/>
          <w:szCs w:val="24"/>
        </w:rPr>
        <w:t xml:space="preserve"> που έλεγε για τον κ</w:t>
      </w:r>
      <w:r>
        <w:rPr>
          <w:rFonts w:eastAsia="Times New Roman"/>
          <w:color w:val="212121"/>
          <w:szCs w:val="24"/>
        </w:rPr>
        <w:t xml:space="preserve">. </w:t>
      </w:r>
      <w:proofErr w:type="spellStart"/>
      <w:r>
        <w:rPr>
          <w:rFonts w:eastAsia="Times New Roman"/>
          <w:color w:val="212121"/>
          <w:szCs w:val="24"/>
        </w:rPr>
        <w:t>Φρουζή</w:t>
      </w:r>
      <w:proofErr w:type="spellEnd"/>
      <w:r>
        <w:rPr>
          <w:rFonts w:eastAsia="Times New Roman"/>
          <w:color w:val="212121"/>
          <w:szCs w:val="24"/>
        </w:rPr>
        <w:t xml:space="preserve">. </w:t>
      </w:r>
    </w:p>
    <w:p w14:paraId="42AEA13D"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Δεν σας έχει πει ο κ. </w:t>
      </w:r>
      <w:r w:rsidRPr="00A859D8">
        <w:rPr>
          <w:rFonts w:eastAsia="Times New Roman"/>
          <w:color w:val="212121"/>
          <w:szCs w:val="24"/>
        </w:rPr>
        <w:t>Λοβέρδος</w:t>
      </w:r>
      <w:r>
        <w:rPr>
          <w:rFonts w:eastAsia="Times New Roman"/>
          <w:color w:val="212121"/>
          <w:szCs w:val="24"/>
        </w:rPr>
        <w:t xml:space="preserve">, κύριε </w:t>
      </w:r>
      <w:proofErr w:type="spellStart"/>
      <w:r>
        <w:rPr>
          <w:rFonts w:eastAsia="Times New Roman"/>
          <w:color w:val="212121"/>
          <w:szCs w:val="24"/>
        </w:rPr>
        <w:t>Ξ</w:t>
      </w:r>
      <w:r w:rsidRPr="00A859D8">
        <w:rPr>
          <w:rFonts w:eastAsia="Times New Roman"/>
          <w:color w:val="212121"/>
          <w:szCs w:val="24"/>
        </w:rPr>
        <w:t>υδάκη</w:t>
      </w:r>
      <w:proofErr w:type="spellEnd"/>
      <w:r>
        <w:rPr>
          <w:rFonts w:eastAsia="Times New Roman"/>
          <w:color w:val="212121"/>
          <w:szCs w:val="24"/>
        </w:rPr>
        <w:t xml:space="preserve">, </w:t>
      </w:r>
      <w:r w:rsidRPr="00A859D8">
        <w:rPr>
          <w:rFonts w:eastAsia="Times New Roman"/>
          <w:color w:val="212121"/>
          <w:szCs w:val="24"/>
        </w:rPr>
        <w:t>ότι το</w:t>
      </w:r>
      <w:r>
        <w:rPr>
          <w:rFonts w:eastAsia="Times New Roman"/>
          <w:color w:val="212121"/>
          <w:szCs w:val="24"/>
        </w:rPr>
        <w:t xml:space="preserve">ν κ. </w:t>
      </w:r>
      <w:proofErr w:type="spellStart"/>
      <w:r>
        <w:rPr>
          <w:rFonts w:eastAsia="Times New Roman"/>
          <w:color w:val="212121"/>
          <w:szCs w:val="24"/>
        </w:rPr>
        <w:t>Φρουζή</w:t>
      </w:r>
      <w:proofErr w:type="spellEnd"/>
      <w:r>
        <w:rPr>
          <w:rFonts w:eastAsia="Times New Roman"/>
          <w:color w:val="212121"/>
          <w:szCs w:val="24"/>
        </w:rPr>
        <w:t xml:space="preserve"> </w:t>
      </w:r>
      <w:r w:rsidRPr="00A859D8">
        <w:rPr>
          <w:rFonts w:eastAsia="Times New Roman"/>
          <w:color w:val="212121"/>
          <w:szCs w:val="24"/>
        </w:rPr>
        <w:t>δεν τον γνώριζε</w:t>
      </w:r>
      <w:r>
        <w:rPr>
          <w:rFonts w:eastAsia="Times New Roman"/>
          <w:color w:val="212121"/>
          <w:szCs w:val="24"/>
        </w:rPr>
        <w:t xml:space="preserve">; </w:t>
      </w:r>
      <w:r w:rsidRPr="00A859D8">
        <w:rPr>
          <w:rFonts w:eastAsia="Times New Roman"/>
          <w:color w:val="212121"/>
          <w:szCs w:val="24"/>
        </w:rPr>
        <w:t xml:space="preserve">Και </w:t>
      </w:r>
      <w:r>
        <w:rPr>
          <w:rFonts w:eastAsia="Times New Roman"/>
          <w:color w:val="212121"/>
          <w:szCs w:val="24"/>
        </w:rPr>
        <w:t>όμως, τον παραπέμπετε, γ</w:t>
      </w:r>
      <w:r w:rsidRPr="00A859D8">
        <w:rPr>
          <w:rFonts w:eastAsia="Times New Roman"/>
          <w:color w:val="212121"/>
          <w:szCs w:val="24"/>
        </w:rPr>
        <w:t xml:space="preserve">ιατί αυτό </w:t>
      </w:r>
      <w:r>
        <w:rPr>
          <w:rFonts w:eastAsia="Times New Roman"/>
          <w:color w:val="212121"/>
          <w:szCs w:val="24"/>
        </w:rPr>
        <w:lastRenderedPageBreak/>
        <w:t>εξ</w:t>
      </w:r>
      <w:r w:rsidRPr="00A859D8">
        <w:rPr>
          <w:rFonts w:eastAsia="Times New Roman"/>
          <w:color w:val="212121"/>
          <w:szCs w:val="24"/>
        </w:rPr>
        <w:t xml:space="preserve">υπηρετεί την πολιτική </w:t>
      </w:r>
      <w:r>
        <w:rPr>
          <w:rFonts w:eastAsia="Times New Roman"/>
          <w:color w:val="212121"/>
          <w:szCs w:val="24"/>
        </w:rPr>
        <w:t xml:space="preserve">σας </w:t>
      </w:r>
      <w:r w:rsidRPr="00A859D8">
        <w:rPr>
          <w:rFonts w:eastAsia="Times New Roman"/>
          <w:color w:val="212121"/>
          <w:szCs w:val="24"/>
        </w:rPr>
        <w:t>σκοπιμότητα</w:t>
      </w:r>
      <w:r>
        <w:rPr>
          <w:rFonts w:eastAsia="Times New Roman"/>
          <w:color w:val="212121"/>
          <w:szCs w:val="24"/>
        </w:rPr>
        <w:t>. Θ</w:t>
      </w:r>
      <w:r w:rsidRPr="00A859D8">
        <w:rPr>
          <w:rFonts w:eastAsia="Times New Roman"/>
          <w:color w:val="212121"/>
          <w:szCs w:val="24"/>
        </w:rPr>
        <w:t>α τα πούμε αυτά μεθαύριο</w:t>
      </w:r>
      <w:r>
        <w:rPr>
          <w:rFonts w:eastAsia="Times New Roman"/>
          <w:color w:val="212121"/>
          <w:szCs w:val="24"/>
        </w:rPr>
        <w:t>.</w:t>
      </w:r>
    </w:p>
    <w:p w14:paraId="42AEA13E"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Για να τελειώνω, λ</w:t>
      </w:r>
      <w:r w:rsidRPr="00A859D8">
        <w:rPr>
          <w:rFonts w:eastAsia="Times New Roman"/>
          <w:color w:val="212121"/>
          <w:szCs w:val="24"/>
        </w:rPr>
        <w:t>οιπόν</w:t>
      </w:r>
      <w:r>
        <w:rPr>
          <w:rFonts w:eastAsia="Times New Roman"/>
          <w:color w:val="212121"/>
          <w:szCs w:val="24"/>
        </w:rPr>
        <w:t>,</w:t>
      </w:r>
      <w:r w:rsidRPr="00A859D8">
        <w:rPr>
          <w:rFonts w:eastAsia="Times New Roman"/>
          <w:color w:val="212121"/>
          <w:szCs w:val="24"/>
        </w:rPr>
        <w:t xml:space="preserve"> στο</w:t>
      </w:r>
      <w:r>
        <w:rPr>
          <w:rFonts w:eastAsia="Times New Roman"/>
          <w:color w:val="212121"/>
          <w:szCs w:val="24"/>
        </w:rPr>
        <w:t>ν</w:t>
      </w:r>
      <w:r w:rsidRPr="00A859D8">
        <w:rPr>
          <w:rFonts w:eastAsia="Times New Roman"/>
          <w:color w:val="212121"/>
          <w:szCs w:val="24"/>
        </w:rPr>
        <w:t xml:space="preserve"> χρόνο μου</w:t>
      </w:r>
      <w:r>
        <w:rPr>
          <w:rFonts w:eastAsia="Times New Roman"/>
          <w:color w:val="212121"/>
          <w:szCs w:val="24"/>
        </w:rPr>
        <w:t>,</w:t>
      </w:r>
      <w:r w:rsidRPr="00A859D8">
        <w:rPr>
          <w:rFonts w:eastAsia="Times New Roman"/>
          <w:color w:val="212121"/>
          <w:szCs w:val="24"/>
        </w:rPr>
        <w:t xml:space="preserve"> κυρίες και κύριοι συνάδελφοι</w:t>
      </w:r>
      <w:r>
        <w:rPr>
          <w:rFonts w:eastAsia="Times New Roman"/>
          <w:color w:val="212121"/>
          <w:szCs w:val="24"/>
        </w:rPr>
        <w:t>,</w:t>
      </w:r>
      <w:r w:rsidRPr="00A859D8">
        <w:rPr>
          <w:rFonts w:eastAsia="Times New Roman"/>
          <w:color w:val="212121"/>
          <w:szCs w:val="24"/>
        </w:rPr>
        <w:t xml:space="preserve"> είμα</w:t>
      </w:r>
      <w:r>
        <w:rPr>
          <w:rFonts w:eastAsia="Times New Roman"/>
          <w:color w:val="212121"/>
          <w:szCs w:val="24"/>
        </w:rPr>
        <w:t>στε στην εβδομάδα των τραπεζών. Χθες ε</w:t>
      </w:r>
      <w:r>
        <w:rPr>
          <w:rFonts w:eastAsia="Times New Roman"/>
          <w:color w:val="212121"/>
          <w:szCs w:val="24"/>
        </w:rPr>
        <w:t>ίχαμε την Ασιατική Τ</w:t>
      </w:r>
      <w:r w:rsidRPr="00A859D8">
        <w:rPr>
          <w:rFonts w:eastAsia="Times New Roman"/>
          <w:color w:val="212121"/>
          <w:szCs w:val="24"/>
        </w:rPr>
        <w:t>ράπεζα</w:t>
      </w:r>
      <w:r>
        <w:rPr>
          <w:rFonts w:eastAsia="Times New Roman"/>
          <w:color w:val="212121"/>
          <w:szCs w:val="24"/>
        </w:rPr>
        <w:t>, σήμερα έχουμε την Αναπτυξιακή Τ</w:t>
      </w:r>
      <w:r w:rsidRPr="00A859D8">
        <w:rPr>
          <w:rFonts w:eastAsia="Times New Roman"/>
          <w:color w:val="212121"/>
          <w:szCs w:val="24"/>
        </w:rPr>
        <w:t>ράπεζα</w:t>
      </w:r>
      <w:r>
        <w:rPr>
          <w:rFonts w:eastAsia="Times New Roman"/>
          <w:color w:val="212121"/>
          <w:szCs w:val="24"/>
        </w:rPr>
        <w:t>. Α</w:t>
      </w:r>
      <w:r w:rsidRPr="00A859D8">
        <w:rPr>
          <w:rFonts w:eastAsia="Times New Roman"/>
          <w:color w:val="212121"/>
          <w:szCs w:val="24"/>
        </w:rPr>
        <w:t>πό την εβδομάδα των τραπεζών θα περάσουμε στ</w:t>
      </w:r>
      <w:r>
        <w:rPr>
          <w:rFonts w:eastAsia="Times New Roman"/>
          <w:color w:val="212121"/>
          <w:szCs w:val="24"/>
        </w:rPr>
        <w:t>ην Εβδομάδα των Π</w:t>
      </w:r>
      <w:r w:rsidRPr="00A859D8">
        <w:rPr>
          <w:rFonts w:eastAsia="Times New Roman"/>
          <w:color w:val="212121"/>
          <w:szCs w:val="24"/>
        </w:rPr>
        <w:t>αθών</w:t>
      </w:r>
      <w:r>
        <w:rPr>
          <w:rFonts w:eastAsia="Times New Roman"/>
          <w:color w:val="212121"/>
          <w:szCs w:val="24"/>
        </w:rPr>
        <w:t>, στην οποία έχουμε να</w:t>
      </w:r>
      <w:r w:rsidRPr="00A859D8">
        <w:rPr>
          <w:rFonts w:eastAsia="Times New Roman"/>
          <w:color w:val="212121"/>
          <w:szCs w:val="24"/>
        </w:rPr>
        <w:t xml:space="preserve"> νομοθετήσουμε </w:t>
      </w:r>
      <w:r>
        <w:rPr>
          <w:rFonts w:eastAsia="Times New Roman"/>
          <w:color w:val="212121"/>
          <w:szCs w:val="24"/>
        </w:rPr>
        <w:t xml:space="preserve">και άλλα που μας έχετε επιφυλάξει. </w:t>
      </w:r>
    </w:p>
    <w:p w14:paraId="42AEA13F"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Τ</w:t>
      </w:r>
      <w:r w:rsidRPr="00A859D8">
        <w:rPr>
          <w:rFonts w:eastAsia="Times New Roman"/>
          <w:color w:val="212121"/>
          <w:szCs w:val="24"/>
        </w:rPr>
        <w:t xml:space="preserve">ις </w:t>
      </w:r>
      <w:proofErr w:type="spellStart"/>
      <w:r>
        <w:rPr>
          <w:rFonts w:eastAsia="Times New Roman"/>
          <w:color w:val="212121"/>
          <w:szCs w:val="24"/>
        </w:rPr>
        <w:t>εκατόν</w:t>
      </w:r>
      <w:proofErr w:type="spellEnd"/>
      <w:r>
        <w:rPr>
          <w:rFonts w:eastAsia="Times New Roman"/>
          <w:color w:val="212121"/>
          <w:szCs w:val="24"/>
        </w:rPr>
        <w:t xml:space="preserve"> είκοσι</w:t>
      </w:r>
      <w:r w:rsidRPr="00A859D8">
        <w:rPr>
          <w:rFonts w:eastAsia="Times New Roman"/>
          <w:color w:val="212121"/>
          <w:szCs w:val="24"/>
        </w:rPr>
        <w:t xml:space="preserve"> δόσεις</w:t>
      </w:r>
      <w:r>
        <w:rPr>
          <w:rFonts w:eastAsia="Times New Roman"/>
          <w:color w:val="212121"/>
          <w:szCs w:val="24"/>
        </w:rPr>
        <w:t xml:space="preserve">, κύριε Κουτσούκο. </w:t>
      </w:r>
    </w:p>
    <w:p w14:paraId="42AEA140"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ΓΙΑΝΝΗΣ ΚΟΥΤΣΟΥΚΟΣ: </w:t>
      </w:r>
      <w:r>
        <w:rPr>
          <w:rFonts w:eastAsia="Times New Roman"/>
          <w:color w:val="212121"/>
          <w:szCs w:val="24"/>
        </w:rPr>
        <w:t xml:space="preserve">Τις </w:t>
      </w:r>
      <w:proofErr w:type="spellStart"/>
      <w:r>
        <w:rPr>
          <w:rFonts w:eastAsia="Times New Roman"/>
          <w:color w:val="212121"/>
          <w:szCs w:val="24"/>
        </w:rPr>
        <w:t>εκατόν</w:t>
      </w:r>
      <w:proofErr w:type="spellEnd"/>
      <w:r>
        <w:rPr>
          <w:rFonts w:eastAsia="Times New Roman"/>
          <w:color w:val="212121"/>
          <w:szCs w:val="24"/>
        </w:rPr>
        <w:t xml:space="preserve"> είκοσι δόσεις, κύριε </w:t>
      </w:r>
      <w:proofErr w:type="spellStart"/>
      <w:r>
        <w:rPr>
          <w:rFonts w:eastAsia="Times New Roman"/>
          <w:color w:val="212121"/>
          <w:szCs w:val="24"/>
        </w:rPr>
        <w:t>Ξυδάκη</w:t>
      </w:r>
      <w:proofErr w:type="spellEnd"/>
      <w:r>
        <w:rPr>
          <w:rFonts w:eastAsia="Times New Roman"/>
          <w:color w:val="212121"/>
          <w:szCs w:val="24"/>
        </w:rPr>
        <w:t xml:space="preserve">, </w:t>
      </w:r>
      <w:r w:rsidRPr="00A859D8">
        <w:rPr>
          <w:rFonts w:eastAsia="Times New Roman"/>
          <w:color w:val="212121"/>
          <w:szCs w:val="24"/>
        </w:rPr>
        <w:t xml:space="preserve">που το έχουμε καταθέσει </w:t>
      </w:r>
      <w:r>
        <w:rPr>
          <w:rFonts w:eastAsia="Times New Roman"/>
          <w:color w:val="212121"/>
          <w:szCs w:val="24"/>
        </w:rPr>
        <w:t xml:space="preserve">ως </w:t>
      </w:r>
      <w:r w:rsidRPr="00A859D8">
        <w:rPr>
          <w:rFonts w:eastAsia="Times New Roman"/>
          <w:color w:val="212121"/>
          <w:szCs w:val="24"/>
        </w:rPr>
        <w:t>πρόταση για τους οφειλέτες στις δημόσιες οικονομικές υπηρεσίες</w:t>
      </w:r>
      <w:r>
        <w:rPr>
          <w:rFonts w:eastAsia="Times New Roman"/>
          <w:color w:val="212121"/>
          <w:szCs w:val="24"/>
        </w:rPr>
        <w:t xml:space="preserve">, </w:t>
      </w:r>
      <w:r w:rsidRPr="00A859D8">
        <w:rPr>
          <w:rFonts w:eastAsia="Times New Roman"/>
          <w:color w:val="212121"/>
          <w:szCs w:val="24"/>
        </w:rPr>
        <w:t>δεν σας αφήνει η τρόικα να το φέρετ</w:t>
      </w:r>
      <w:r>
        <w:rPr>
          <w:rFonts w:eastAsia="Times New Roman"/>
          <w:color w:val="212121"/>
          <w:szCs w:val="24"/>
        </w:rPr>
        <w:t>ε και δεν το φ</w:t>
      </w:r>
      <w:r w:rsidRPr="00A859D8">
        <w:rPr>
          <w:rFonts w:eastAsia="Times New Roman"/>
          <w:color w:val="212121"/>
          <w:szCs w:val="24"/>
        </w:rPr>
        <w:t>έρνετε</w:t>
      </w:r>
      <w:r>
        <w:rPr>
          <w:rFonts w:eastAsia="Times New Roman"/>
          <w:color w:val="212121"/>
          <w:szCs w:val="24"/>
        </w:rPr>
        <w:t xml:space="preserve">. </w:t>
      </w:r>
    </w:p>
    <w:p w14:paraId="42AEA141"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 xml:space="preserve">Θα έρθει </w:t>
      </w:r>
      <w:r>
        <w:rPr>
          <w:rFonts w:eastAsia="Times New Roman"/>
          <w:color w:val="212121"/>
          <w:szCs w:val="24"/>
        </w:rPr>
        <w:t xml:space="preserve">και αυτό. Και άλλες φορές έχετε προμηνύσει δεινά και διαψευστήκατε. </w:t>
      </w:r>
    </w:p>
    <w:p w14:paraId="42AEA142"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ΓΙΑΝΝΗΣ ΚΟΥΤΣΟΥΚΟΣ: </w:t>
      </w:r>
      <w:r>
        <w:rPr>
          <w:rFonts w:eastAsia="Times New Roman"/>
          <w:color w:val="212121"/>
          <w:szCs w:val="24"/>
        </w:rPr>
        <w:t>Αυτή είναι, λ</w:t>
      </w:r>
      <w:r w:rsidRPr="00A859D8">
        <w:rPr>
          <w:rFonts w:eastAsia="Times New Roman"/>
          <w:color w:val="212121"/>
          <w:szCs w:val="24"/>
        </w:rPr>
        <w:t>οιπόν</w:t>
      </w:r>
      <w:r>
        <w:rPr>
          <w:rFonts w:eastAsia="Times New Roman"/>
          <w:color w:val="212121"/>
          <w:szCs w:val="24"/>
        </w:rPr>
        <w:t>,</w:t>
      </w:r>
      <w:r w:rsidRPr="00A859D8">
        <w:rPr>
          <w:rFonts w:eastAsia="Times New Roman"/>
          <w:color w:val="212121"/>
          <w:szCs w:val="24"/>
        </w:rPr>
        <w:t xml:space="preserve"> η πολιτική εξάρτηση</w:t>
      </w:r>
      <w:r>
        <w:rPr>
          <w:rFonts w:eastAsia="Times New Roman"/>
          <w:color w:val="212121"/>
          <w:szCs w:val="24"/>
        </w:rPr>
        <w:t xml:space="preserve">. </w:t>
      </w:r>
    </w:p>
    <w:p w14:paraId="42AEA143"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Λ</w:t>
      </w:r>
      <w:r w:rsidRPr="00A859D8">
        <w:rPr>
          <w:rFonts w:eastAsia="Times New Roman"/>
          <w:color w:val="212121"/>
          <w:szCs w:val="24"/>
        </w:rPr>
        <w:t>έω</w:t>
      </w:r>
      <w:r>
        <w:rPr>
          <w:rFonts w:eastAsia="Times New Roman"/>
          <w:color w:val="212121"/>
          <w:szCs w:val="24"/>
        </w:rPr>
        <w:t>,</w:t>
      </w:r>
      <w:r w:rsidRPr="00A859D8">
        <w:rPr>
          <w:rFonts w:eastAsia="Times New Roman"/>
          <w:color w:val="212121"/>
          <w:szCs w:val="24"/>
        </w:rPr>
        <w:t xml:space="preserve"> λοιπόν</w:t>
      </w:r>
      <w:r>
        <w:rPr>
          <w:rFonts w:eastAsia="Times New Roman"/>
          <w:color w:val="212121"/>
          <w:szCs w:val="24"/>
        </w:rPr>
        <w:t>,</w:t>
      </w:r>
      <w:r w:rsidRPr="00A859D8">
        <w:rPr>
          <w:rFonts w:eastAsia="Times New Roman"/>
          <w:color w:val="212121"/>
          <w:szCs w:val="24"/>
        </w:rPr>
        <w:t xml:space="preserve"> ότι πάμε τώρα σε αυτή</w:t>
      </w:r>
      <w:r>
        <w:rPr>
          <w:rFonts w:eastAsia="Times New Roman"/>
          <w:color w:val="212121"/>
          <w:szCs w:val="24"/>
        </w:rPr>
        <w:t>ν</w:t>
      </w:r>
      <w:r w:rsidRPr="00A859D8">
        <w:rPr>
          <w:rFonts w:eastAsia="Times New Roman"/>
          <w:color w:val="212121"/>
          <w:szCs w:val="24"/>
        </w:rPr>
        <w:t xml:space="preserve"> την εβδομάδα των τραπεζών</w:t>
      </w:r>
      <w:r>
        <w:rPr>
          <w:rFonts w:eastAsia="Times New Roman"/>
          <w:color w:val="212121"/>
          <w:szCs w:val="24"/>
        </w:rPr>
        <w:t>, για να καταρρεύσει ένα άλλο αφήγημα της Κ</w:t>
      </w:r>
      <w:r w:rsidRPr="00A859D8">
        <w:rPr>
          <w:rFonts w:eastAsia="Times New Roman"/>
          <w:color w:val="212121"/>
          <w:szCs w:val="24"/>
        </w:rPr>
        <w:t>υβέρνησης</w:t>
      </w:r>
      <w:r>
        <w:rPr>
          <w:rFonts w:eastAsia="Times New Roman"/>
          <w:color w:val="212121"/>
          <w:szCs w:val="24"/>
        </w:rPr>
        <w:t>,</w:t>
      </w:r>
      <w:r w:rsidRPr="00A859D8">
        <w:rPr>
          <w:rFonts w:eastAsia="Times New Roman"/>
          <w:color w:val="212121"/>
          <w:szCs w:val="24"/>
        </w:rPr>
        <w:t xml:space="preserve"> το οποίο </w:t>
      </w:r>
      <w:r>
        <w:rPr>
          <w:rFonts w:eastAsia="Times New Roman"/>
          <w:color w:val="212121"/>
          <w:szCs w:val="24"/>
        </w:rPr>
        <w:t xml:space="preserve">ο κ. </w:t>
      </w:r>
      <w:r w:rsidRPr="00A859D8">
        <w:rPr>
          <w:rFonts w:eastAsia="Times New Roman"/>
          <w:color w:val="212121"/>
          <w:szCs w:val="24"/>
        </w:rPr>
        <w:t>Δραγασάκης είχε απαγγείλει πολύ νωρίς</w:t>
      </w:r>
      <w:r>
        <w:rPr>
          <w:rFonts w:eastAsia="Times New Roman"/>
          <w:color w:val="212121"/>
          <w:szCs w:val="24"/>
        </w:rPr>
        <w:t>, για την Αναπτυξιακή Τ</w:t>
      </w:r>
      <w:r w:rsidRPr="00A859D8">
        <w:rPr>
          <w:rFonts w:eastAsia="Times New Roman"/>
          <w:color w:val="212121"/>
          <w:szCs w:val="24"/>
        </w:rPr>
        <w:t xml:space="preserve">ράπεζα που θα </w:t>
      </w:r>
      <w:proofErr w:type="spellStart"/>
      <w:r>
        <w:rPr>
          <w:rFonts w:eastAsia="Times New Roman"/>
          <w:color w:val="212121"/>
          <w:szCs w:val="24"/>
        </w:rPr>
        <w:t>διεμβόλιζε</w:t>
      </w:r>
      <w:proofErr w:type="spellEnd"/>
      <w:r w:rsidRPr="00A859D8">
        <w:rPr>
          <w:rFonts w:eastAsia="Times New Roman"/>
          <w:color w:val="212121"/>
          <w:szCs w:val="24"/>
        </w:rPr>
        <w:t xml:space="preserve"> το σύστημα</w:t>
      </w:r>
      <w:r>
        <w:rPr>
          <w:rFonts w:eastAsia="Times New Roman"/>
          <w:color w:val="212121"/>
          <w:szCs w:val="24"/>
        </w:rPr>
        <w:t>.</w:t>
      </w:r>
    </w:p>
    <w:p w14:paraId="42AEA144"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εδώ τι μας φέρνετε σ</w:t>
      </w:r>
      <w:r w:rsidRPr="00A859D8">
        <w:rPr>
          <w:rFonts w:eastAsia="Times New Roman"/>
          <w:color w:val="212121"/>
          <w:szCs w:val="24"/>
        </w:rPr>
        <w:t>ήμερα</w:t>
      </w:r>
      <w:r>
        <w:rPr>
          <w:rFonts w:eastAsia="Times New Roman"/>
          <w:color w:val="212121"/>
          <w:szCs w:val="24"/>
        </w:rPr>
        <w:t xml:space="preserve">; </w:t>
      </w:r>
      <w:r>
        <w:rPr>
          <w:rFonts w:eastAsia="Times New Roman"/>
          <w:color w:val="212121"/>
          <w:szCs w:val="24"/>
        </w:rPr>
        <w:tab/>
        <w:t>Μας φ</w:t>
      </w:r>
      <w:r w:rsidRPr="00A859D8">
        <w:rPr>
          <w:rFonts w:eastAsia="Times New Roman"/>
          <w:color w:val="212121"/>
          <w:szCs w:val="24"/>
        </w:rPr>
        <w:t>έρνετε ένα κέλυφος</w:t>
      </w:r>
      <w:r>
        <w:rPr>
          <w:rFonts w:eastAsia="Times New Roman"/>
          <w:color w:val="212121"/>
          <w:szCs w:val="24"/>
        </w:rPr>
        <w:t xml:space="preserve">, </w:t>
      </w:r>
      <w:r w:rsidRPr="00A859D8">
        <w:rPr>
          <w:rFonts w:eastAsia="Times New Roman"/>
          <w:color w:val="212121"/>
          <w:szCs w:val="24"/>
        </w:rPr>
        <w:t>χωρίς περιεχόμενο</w:t>
      </w:r>
      <w:r>
        <w:rPr>
          <w:rFonts w:eastAsia="Times New Roman"/>
          <w:color w:val="212121"/>
          <w:szCs w:val="24"/>
        </w:rPr>
        <w:t>. Ε</w:t>
      </w:r>
      <w:r w:rsidRPr="00A859D8">
        <w:rPr>
          <w:rFonts w:eastAsia="Times New Roman"/>
          <w:color w:val="212121"/>
          <w:szCs w:val="24"/>
        </w:rPr>
        <w:t xml:space="preserve">ίναι αυτό που </w:t>
      </w:r>
      <w:r>
        <w:rPr>
          <w:rFonts w:eastAsia="Times New Roman"/>
          <w:color w:val="212121"/>
          <w:szCs w:val="24"/>
        </w:rPr>
        <w:t>-ο κ.</w:t>
      </w:r>
      <w:r w:rsidRPr="00A859D8">
        <w:rPr>
          <w:rFonts w:eastAsia="Times New Roman"/>
          <w:color w:val="212121"/>
          <w:szCs w:val="24"/>
        </w:rPr>
        <w:t xml:space="preserve"> Κω</w:t>
      </w:r>
      <w:r>
        <w:rPr>
          <w:rFonts w:eastAsia="Times New Roman"/>
          <w:color w:val="212121"/>
          <w:szCs w:val="24"/>
        </w:rPr>
        <w:t xml:space="preserve">νσταντινόπουλος ξέρει πολύ καλά, </w:t>
      </w:r>
      <w:r w:rsidRPr="00A859D8">
        <w:rPr>
          <w:rFonts w:eastAsia="Times New Roman"/>
          <w:color w:val="212121"/>
          <w:szCs w:val="24"/>
        </w:rPr>
        <w:t>το είπε ο κ</w:t>
      </w:r>
      <w:r>
        <w:rPr>
          <w:rFonts w:eastAsia="Times New Roman"/>
          <w:color w:val="212121"/>
          <w:szCs w:val="24"/>
        </w:rPr>
        <w:t xml:space="preserve">. </w:t>
      </w:r>
      <w:proofErr w:type="spellStart"/>
      <w:r>
        <w:rPr>
          <w:rFonts w:eastAsia="Times New Roman"/>
          <w:color w:val="212121"/>
          <w:szCs w:val="24"/>
        </w:rPr>
        <w:t>Δ</w:t>
      </w:r>
      <w:r w:rsidRPr="00A859D8">
        <w:rPr>
          <w:rFonts w:eastAsia="Times New Roman"/>
          <w:color w:val="212121"/>
          <w:szCs w:val="24"/>
        </w:rPr>
        <w:t>ένδιας</w:t>
      </w:r>
      <w:proofErr w:type="spellEnd"/>
      <w:r>
        <w:rPr>
          <w:rFonts w:eastAsia="Times New Roman"/>
          <w:color w:val="212121"/>
          <w:szCs w:val="24"/>
        </w:rPr>
        <w:t>-</w:t>
      </w:r>
      <w:r w:rsidRPr="00A859D8">
        <w:rPr>
          <w:rFonts w:eastAsia="Times New Roman"/>
          <w:color w:val="212121"/>
          <w:szCs w:val="24"/>
        </w:rPr>
        <w:t xml:space="preserve"> </w:t>
      </w:r>
      <w:r w:rsidRPr="00A859D8">
        <w:rPr>
          <w:rFonts w:eastAsia="Times New Roman"/>
          <w:color w:val="212121"/>
          <w:szCs w:val="24"/>
        </w:rPr>
        <w:t>είχε ετοιμάσει η προηγούμενη κυβέρνη</w:t>
      </w:r>
      <w:r>
        <w:rPr>
          <w:rFonts w:eastAsia="Times New Roman"/>
          <w:color w:val="212121"/>
          <w:szCs w:val="24"/>
        </w:rPr>
        <w:t>ση για τη μετονομασία του ΕΤΕΑΝ. Α</w:t>
      </w:r>
      <w:r w:rsidRPr="00A859D8">
        <w:rPr>
          <w:rFonts w:eastAsia="Times New Roman"/>
          <w:color w:val="212121"/>
          <w:szCs w:val="24"/>
        </w:rPr>
        <w:t>υτό</w:t>
      </w:r>
      <w:r>
        <w:rPr>
          <w:rFonts w:eastAsia="Times New Roman"/>
          <w:color w:val="212121"/>
          <w:szCs w:val="24"/>
        </w:rPr>
        <w:t>,</w:t>
      </w:r>
      <w:r w:rsidRPr="00A859D8">
        <w:rPr>
          <w:rFonts w:eastAsia="Times New Roman"/>
          <w:color w:val="212121"/>
          <w:szCs w:val="24"/>
        </w:rPr>
        <w:t xml:space="preserve"> </w:t>
      </w:r>
      <w:r>
        <w:rPr>
          <w:rFonts w:eastAsia="Times New Roman"/>
          <w:color w:val="212121"/>
          <w:szCs w:val="24"/>
        </w:rPr>
        <w:t>όμως, αν είχε γίνει ε</w:t>
      </w:r>
      <w:r w:rsidRPr="00A859D8">
        <w:rPr>
          <w:rFonts w:eastAsia="Times New Roman"/>
          <w:color w:val="212121"/>
          <w:szCs w:val="24"/>
        </w:rPr>
        <w:t>δώ και πέντε χρόνια</w:t>
      </w:r>
      <w:r>
        <w:rPr>
          <w:rFonts w:eastAsia="Times New Roman"/>
          <w:color w:val="212121"/>
          <w:szCs w:val="24"/>
        </w:rPr>
        <w:t>,</w:t>
      </w:r>
      <w:r w:rsidRPr="00A859D8">
        <w:rPr>
          <w:rFonts w:eastAsia="Times New Roman"/>
          <w:color w:val="212121"/>
          <w:szCs w:val="24"/>
        </w:rPr>
        <w:t xml:space="preserve"> σήμερα θα είχε περιεχόμενο</w:t>
      </w:r>
      <w:r>
        <w:rPr>
          <w:rFonts w:eastAsia="Times New Roman"/>
          <w:color w:val="212121"/>
          <w:szCs w:val="24"/>
        </w:rPr>
        <w:t>,</w:t>
      </w:r>
      <w:r w:rsidRPr="00A859D8">
        <w:rPr>
          <w:rFonts w:eastAsia="Times New Roman"/>
          <w:color w:val="212121"/>
          <w:szCs w:val="24"/>
        </w:rPr>
        <w:t xml:space="preserve"> γιατί θα είχαν υλοποιηθεί όλες αυτές οι πρόνοιες που έχει </w:t>
      </w:r>
      <w:r>
        <w:rPr>
          <w:rFonts w:eastAsia="Times New Roman"/>
          <w:color w:val="212121"/>
          <w:szCs w:val="24"/>
        </w:rPr>
        <w:t xml:space="preserve">ως </w:t>
      </w:r>
      <w:r w:rsidRPr="00A859D8">
        <w:rPr>
          <w:rFonts w:eastAsia="Times New Roman"/>
          <w:color w:val="212121"/>
          <w:szCs w:val="24"/>
        </w:rPr>
        <w:t>συμπληρωματικό του τραπεζικού συστήματος</w:t>
      </w:r>
      <w:r>
        <w:rPr>
          <w:rFonts w:eastAsia="Times New Roman"/>
          <w:color w:val="212121"/>
          <w:szCs w:val="24"/>
        </w:rPr>
        <w:t>.</w:t>
      </w:r>
    </w:p>
    <w:p w14:paraId="42AEA145"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(Στο σημ</w:t>
      </w:r>
      <w:r w:rsidRPr="007A2DFD">
        <w:rPr>
          <w:rFonts w:eastAsia="Times New Roman"/>
          <w:color w:val="212121"/>
          <w:szCs w:val="24"/>
        </w:rPr>
        <w:t xml:space="preserve">είο αυτό </w:t>
      </w:r>
      <w:r>
        <w:rPr>
          <w:rFonts w:eastAsia="Times New Roman"/>
          <w:color w:val="212121"/>
          <w:szCs w:val="24"/>
        </w:rPr>
        <w:t>κ</w:t>
      </w:r>
      <w:r w:rsidRPr="007A2DFD">
        <w:rPr>
          <w:rFonts w:eastAsia="Times New Roman"/>
          <w:color w:val="212121"/>
          <w:szCs w:val="24"/>
        </w:rPr>
        <w:t xml:space="preserve">τυπάει </w:t>
      </w:r>
      <w:r w:rsidRPr="007A2DFD">
        <w:rPr>
          <w:rFonts w:eastAsia="Times New Roman"/>
          <w:color w:val="212121"/>
          <w:szCs w:val="24"/>
        </w:rPr>
        <w:t>το κουδούνι λήξ</w:t>
      </w:r>
      <w:r>
        <w:rPr>
          <w:rFonts w:eastAsia="Times New Roman"/>
          <w:color w:val="212121"/>
          <w:szCs w:val="24"/>
        </w:rPr>
        <w:t>εω</w:t>
      </w:r>
      <w:r w:rsidRPr="007A2DFD">
        <w:rPr>
          <w:rFonts w:eastAsia="Times New Roman"/>
          <w:color w:val="212121"/>
          <w:szCs w:val="24"/>
        </w:rPr>
        <w:t>ς του χρ</w:t>
      </w:r>
      <w:r>
        <w:rPr>
          <w:rFonts w:eastAsia="Times New Roman"/>
          <w:color w:val="212121"/>
          <w:szCs w:val="24"/>
        </w:rPr>
        <w:t>όνου ομιλίας του κυρίου Βουλευτή</w:t>
      </w:r>
      <w:r w:rsidRPr="007A2DFD">
        <w:rPr>
          <w:rFonts w:eastAsia="Times New Roman"/>
          <w:color w:val="212121"/>
          <w:szCs w:val="24"/>
        </w:rPr>
        <w:t>)</w:t>
      </w:r>
    </w:p>
    <w:p w14:paraId="42AEA146"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A859D8">
        <w:rPr>
          <w:rFonts w:eastAsia="Times New Roman"/>
          <w:color w:val="212121"/>
          <w:szCs w:val="24"/>
        </w:rPr>
        <w:t xml:space="preserve">Και φυσικά </w:t>
      </w:r>
      <w:r>
        <w:rPr>
          <w:rFonts w:eastAsia="Times New Roman"/>
          <w:color w:val="212121"/>
          <w:szCs w:val="24"/>
        </w:rPr>
        <w:t>–</w:t>
      </w:r>
      <w:r w:rsidRPr="00A859D8">
        <w:rPr>
          <w:rFonts w:eastAsia="Times New Roman"/>
          <w:color w:val="212121"/>
          <w:szCs w:val="24"/>
        </w:rPr>
        <w:t>τελειώνω</w:t>
      </w:r>
      <w:r>
        <w:rPr>
          <w:rFonts w:eastAsia="Times New Roman"/>
          <w:color w:val="212121"/>
          <w:szCs w:val="24"/>
        </w:rPr>
        <w:t>, κυρία Π</w:t>
      </w:r>
      <w:r w:rsidRPr="00A859D8">
        <w:rPr>
          <w:rFonts w:eastAsia="Times New Roman"/>
          <w:color w:val="212121"/>
          <w:szCs w:val="24"/>
        </w:rPr>
        <w:t>ρόεδρε</w:t>
      </w:r>
      <w:r>
        <w:rPr>
          <w:rFonts w:eastAsia="Times New Roman"/>
          <w:color w:val="212121"/>
          <w:szCs w:val="24"/>
        </w:rPr>
        <w:t xml:space="preserve">- ο κ. </w:t>
      </w:r>
      <w:r w:rsidRPr="00A859D8">
        <w:rPr>
          <w:rFonts w:eastAsia="Times New Roman"/>
          <w:color w:val="212121"/>
          <w:szCs w:val="24"/>
        </w:rPr>
        <w:t xml:space="preserve">Δραγασάκης </w:t>
      </w:r>
      <w:r>
        <w:rPr>
          <w:rFonts w:eastAsia="Times New Roman"/>
          <w:color w:val="212121"/>
          <w:szCs w:val="24"/>
        </w:rPr>
        <w:t>ξέχασε</w:t>
      </w:r>
      <w:r w:rsidRPr="00A859D8">
        <w:rPr>
          <w:rFonts w:eastAsia="Times New Roman"/>
          <w:color w:val="212121"/>
          <w:szCs w:val="24"/>
        </w:rPr>
        <w:t xml:space="preserve"> </w:t>
      </w:r>
      <w:r>
        <w:rPr>
          <w:rFonts w:eastAsia="Times New Roman"/>
          <w:color w:val="212121"/>
          <w:szCs w:val="24"/>
        </w:rPr>
        <w:t>σ</w:t>
      </w:r>
      <w:r w:rsidRPr="00A859D8">
        <w:rPr>
          <w:rFonts w:eastAsia="Times New Roman"/>
          <w:color w:val="212121"/>
          <w:szCs w:val="24"/>
        </w:rPr>
        <w:t>την αγόρευσή του να μας πει και για το</w:t>
      </w:r>
      <w:r>
        <w:rPr>
          <w:rFonts w:eastAsia="Times New Roman"/>
          <w:color w:val="212121"/>
          <w:szCs w:val="24"/>
        </w:rPr>
        <w:t>ν ρόλο του Τ</w:t>
      </w:r>
      <w:r w:rsidRPr="00A859D8">
        <w:rPr>
          <w:rFonts w:eastAsia="Times New Roman"/>
          <w:color w:val="212121"/>
          <w:szCs w:val="24"/>
        </w:rPr>
        <w:t>αμείου Παρακαταθηκών και Δανείων κα</w:t>
      </w:r>
      <w:r>
        <w:rPr>
          <w:rFonts w:eastAsia="Times New Roman"/>
          <w:color w:val="212121"/>
          <w:szCs w:val="24"/>
        </w:rPr>
        <w:t xml:space="preserve">ι σε σχέση με την ανάπτυξη της </w:t>
      </w:r>
      <w:r>
        <w:rPr>
          <w:rFonts w:eastAsia="Times New Roman"/>
          <w:color w:val="212121"/>
          <w:szCs w:val="24"/>
        </w:rPr>
        <w:t>τοπ</w:t>
      </w:r>
      <w:r>
        <w:rPr>
          <w:rFonts w:eastAsia="Times New Roman"/>
          <w:color w:val="212121"/>
          <w:szCs w:val="24"/>
        </w:rPr>
        <w:t>ικής α</w:t>
      </w:r>
      <w:r w:rsidRPr="00A859D8">
        <w:rPr>
          <w:rFonts w:eastAsia="Times New Roman"/>
          <w:color w:val="212121"/>
          <w:szCs w:val="24"/>
        </w:rPr>
        <w:t xml:space="preserve">υτοδιοίκησης </w:t>
      </w:r>
      <w:r w:rsidRPr="00A859D8">
        <w:rPr>
          <w:rFonts w:eastAsia="Times New Roman"/>
          <w:color w:val="212121"/>
          <w:szCs w:val="24"/>
        </w:rPr>
        <w:t>και σε σχέση με τη δανειοδότηση των δημοσίων υπαλλήλων</w:t>
      </w:r>
      <w:r>
        <w:rPr>
          <w:rFonts w:eastAsia="Times New Roman"/>
          <w:color w:val="212121"/>
          <w:szCs w:val="24"/>
        </w:rPr>
        <w:t>.</w:t>
      </w:r>
    </w:p>
    <w:p w14:paraId="42AEA147"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w:t>
      </w:r>
      <w:r w:rsidRPr="00A859D8">
        <w:rPr>
          <w:rFonts w:eastAsia="Times New Roman"/>
          <w:color w:val="212121"/>
          <w:szCs w:val="24"/>
        </w:rPr>
        <w:t>αι φυσικά</w:t>
      </w:r>
      <w:r>
        <w:rPr>
          <w:rFonts w:eastAsia="Times New Roman"/>
          <w:color w:val="212121"/>
          <w:szCs w:val="24"/>
        </w:rPr>
        <w:t>,</w:t>
      </w:r>
      <w:r w:rsidRPr="00A859D8">
        <w:rPr>
          <w:rFonts w:eastAsia="Times New Roman"/>
          <w:color w:val="212121"/>
          <w:szCs w:val="24"/>
        </w:rPr>
        <w:t xml:space="preserve"> έκανε λόγο για τις </w:t>
      </w:r>
      <w:r>
        <w:rPr>
          <w:rFonts w:eastAsia="Times New Roman"/>
          <w:color w:val="212121"/>
          <w:szCs w:val="24"/>
        </w:rPr>
        <w:t>στρατηγ</w:t>
      </w:r>
      <w:r w:rsidRPr="00A859D8">
        <w:rPr>
          <w:rFonts w:eastAsia="Times New Roman"/>
          <w:color w:val="212121"/>
          <w:szCs w:val="24"/>
        </w:rPr>
        <w:t>ικές επενδύσεις</w:t>
      </w:r>
      <w:r>
        <w:rPr>
          <w:rFonts w:eastAsia="Times New Roman"/>
          <w:color w:val="212121"/>
          <w:szCs w:val="24"/>
        </w:rPr>
        <w:t>,</w:t>
      </w:r>
      <w:r w:rsidRPr="00A859D8">
        <w:rPr>
          <w:rFonts w:eastAsia="Times New Roman"/>
          <w:color w:val="212121"/>
          <w:szCs w:val="24"/>
        </w:rPr>
        <w:t xml:space="preserve"> μόνο που τα στοιχεία δείχνουν ότι έχουμε </w:t>
      </w:r>
      <w:proofErr w:type="spellStart"/>
      <w:r w:rsidRPr="00A859D8">
        <w:rPr>
          <w:rFonts w:eastAsia="Times New Roman"/>
          <w:color w:val="212121"/>
          <w:szCs w:val="24"/>
        </w:rPr>
        <w:t>απ</w:t>
      </w:r>
      <w:r>
        <w:rPr>
          <w:rFonts w:eastAsia="Times New Roman"/>
          <w:color w:val="212121"/>
          <w:szCs w:val="24"/>
        </w:rPr>
        <w:t>οεπένδυση</w:t>
      </w:r>
      <w:proofErr w:type="spellEnd"/>
      <w:r>
        <w:rPr>
          <w:rFonts w:eastAsia="Times New Roman"/>
          <w:color w:val="212121"/>
          <w:szCs w:val="24"/>
        </w:rPr>
        <w:t xml:space="preserve"> στη χ</w:t>
      </w:r>
      <w:r w:rsidRPr="00A859D8">
        <w:rPr>
          <w:rFonts w:eastAsia="Times New Roman"/>
          <w:color w:val="212121"/>
          <w:szCs w:val="24"/>
        </w:rPr>
        <w:t>ώρα</w:t>
      </w:r>
      <w:r>
        <w:rPr>
          <w:rFonts w:eastAsia="Times New Roman"/>
          <w:color w:val="212121"/>
          <w:szCs w:val="24"/>
        </w:rPr>
        <w:t>,</w:t>
      </w:r>
      <w:r w:rsidRPr="00A859D8">
        <w:rPr>
          <w:rFonts w:eastAsia="Times New Roman"/>
          <w:color w:val="212121"/>
          <w:szCs w:val="24"/>
        </w:rPr>
        <w:t xml:space="preserve"> γιατί μειώνονται οι καθαρές επενδύσεις</w:t>
      </w:r>
      <w:r>
        <w:rPr>
          <w:rFonts w:eastAsia="Times New Roman"/>
          <w:color w:val="212121"/>
          <w:szCs w:val="24"/>
        </w:rPr>
        <w:t>. Δ</w:t>
      </w:r>
      <w:r w:rsidRPr="00A859D8">
        <w:rPr>
          <w:rFonts w:eastAsia="Times New Roman"/>
          <w:color w:val="212121"/>
          <w:szCs w:val="24"/>
        </w:rPr>
        <w:t>ηλαδή</w:t>
      </w:r>
      <w:r>
        <w:rPr>
          <w:rFonts w:eastAsia="Times New Roman"/>
          <w:color w:val="212121"/>
          <w:szCs w:val="24"/>
        </w:rPr>
        <w:t>,</w:t>
      </w:r>
      <w:r w:rsidRPr="00A859D8">
        <w:rPr>
          <w:rFonts w:eastAsia="Times New Roman"/>
          <w:color w:val="212121"/>
          <w:szCs w:val="24"/>
        </w:rPr>
        <w:t xml:space="preserve"> αυτό που λέτε ότι έρχονται καινούργια κεφάλαια στην πράξη </w:t>
      </w:r>
      <w:r>
        <w:rPr>
          <w:rFonts w:eastAsia="Times New Roman"/>
          <w:color w:val="212121"/>
          <w:szCs w:val="24"/>
        </w:rPr>
        <w:t>σ</w:t>
      </w:r>
      <w:r w:rsidRPr="00A859D8">
        <w:rPr>
          <w:rFonts w:eastAsia="Times New Roman"/>
          <w:color w:val="212121"/>
          <w:szCs w:val="24"/>
        </w:rPr>
        <w:t>ημαίνει ότι έχουμε μείω</w:t>
      </w:r>
      <w:r>
        <w:rPr>
          <w:rFonts w:eastAsia="Times New Roman"/>
          <w:color w:val="212121"/>
          <w:szCs w:val="24"/>
        </w:rPr>
        <w:t xml:space="preserve">ση του </w:t>
      </w:r>
      <w:proofErr w:type="spellStart"/>
      <w:r>
        <w:rPr>
          <w:rFonts w:eastAsia="Times New Roman"/>
          <w:color w:val="212121"/>
          <w:szCs w:val="24"/>
        </w:rPr>
        <w:t>επενδεδυμένου</w:t>
      </w:r>
      <w:proofErr w:type="spellEnd"/>
      <w:r>
        <w:rPr>
          <w:rFonts w:eastAsia="Times New Roman"/>
          <w:color w:val="212121"/>
          <w:szCs w:val="24"/>
        </w:rPr>
        <w:t xml:space="preserve"> κεφαλαίου, δ</w:t>
      </w:r>
      <w:r w:rsidRPr="00A859D8">
        <w:rPr>
          <w:rFonts w:eastAsia="Times New Roman"/>
          <w:color w:val="212121"/>
          <w:szCs w:val="24"/>
        </w:rPr>
        <w:t>ιότι οι αποσβέσεις είναι πολύ μεγαλύτερες από τις επενδύσεις</w:t>
      </w:r>
      <w:r>
        <w:rPr>
          <w:rFonts w:eastAsia="Times New Roman"/>
          <w:color w:val="212121"/>
          <w:szCs w:val="24"/>
        </w:rPr>
        <w:t>.</w:t>
      </w:r>
    </w:p>
    <w:p w14:paraId="42AEA148"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A859D8">
        <w:rPr>
          <w:rFonts w:eastAsia="Times New Roman"/>
          <w:color w:val="212121"/>
          <w:szCs w:val="24"/>
        </w:rPr>
        <w:t>Κατά συνέπεια</w:t>
      </w:r>
      <w:r>
        <w:rPr>
          <w:rFonts w:eastAsia="Times New Roman"/>
          <w:color w:val="212121"/>
          <w:szCs w:val="24"/>
        </w:rPr>
        <w:t>, κυρίες και κύριοι συνάδελφοι, το αδιέξοδο στο οποίο έχετε</w:t>
      </w:r>
      <w:r w:rsidRPr="00A859D8">
        <w:rPr>
          <w:rFonts w:eastAsia="Times New Roman"/>
          <w:color w:val="212121"/>
          <w:szCs w:val="24"/>
        </w:rPr>
        <w:t xml:space="preserve"> δεσμε</w:t>
      </w:r>
      <w:r w:rsidRPr="00A859D8">
        <w:rPr>
          <w:rFonts w:eastAsia="Times New Roman"/>
          <w:color w:val="212121"/>
          <w:szCs w:val="24"/>
        </w:rPr>
        <w:t>ύσει τη χ</w:t>
      </w:r>
      <w:r>
        <w:rPr>
          <w:rFonts w:eastAsia="Times New Roman"/>
          <w:color w:val="212121"/>
          <w:szCs w:val="24"/>
        </w:rPr>
        <w:t>ώρα και το οποίο θα παραδώσετε, δ</w:t>
      </w:r>
      <w:r w:rsidRPr="00A859D8">
        <w:rPr>
          <w:rFonts w:eastAsia="Times New Roman"/>
          <w:color w:val="212121"/>
          <w:szCs w:val="24"/>
        </w:rPr>
        <w:t>υστυχώς</w:t>
      </w:r>
      <w:r>
        <w:rPr>
          <w:rFonts w:eastAsia="Times New Roman"/>
          <w:color w:val="212121"/>
          <w:szCs w:val="24"/>
        </w:rPr>
        <w:t xml:space="preserve">, στον κ. Μητσοτάκη θα συνεχιστεί, αν δεν </w:t>
      </w:r>
      <w:r w:rsidRPr="00A859D8">
        <w:rPr>
          <w:rFonts w:eastAsia="Times New Roman"/>
          <w:color w:val="212121"/>
          <w:szCs w:val="24"/>
        </w:rPr>
        <w:t>αλλάξουμ</w:t>
      </w:r>
      <w:r>
        <w:rPr>
          <w:rFonts w:eastAsia="Times New Roman"/>
          <w:color w:val="212121"/>
          <w:szCs w:val="24"/>
        </w:rPr>
        <w:t xml:space="preserve">ε πολιτική και για να υπάρξει </w:t>
      </w:r>
      <w:r w:rsidRPr="00A859D8">
        <w:rPr>
          <w:rFonts w:eastAsia="Times New Roman"/>
          <w:color w:val="212121"/>
          <w:szCs w:val="24"/>
        </w:rPr>
        <w:t>μα</w:t>
      </w:r>
      <w:r>
        <w:rPr>
          <w:rFonts w:eastAsia="Times New Roman"/>
          <w:color w:val="212121"/>
          <w:szCs w:val="24"/>
        </w:rPr>
        <w:t>κροχρόνιος προγραμματισμός των ε</w:t>
      </w:r>
      <w:r w:rsidRPr="00A859D8">
        <w:rPr>
          <w:rFonts w:eastAsia="Times New Roman"/>
          <w:color w:val="212121"/>
          <w:szCs w:val="24"/>
        </w:rPr>
        <w:t xml:space="preserve">πενδύσεων και σταθερότητα του φορολογικού συστήματος και κυρίως </w:t>
      </w:r>
      <w:r>
        <w:rPr>
          <w:rFonts w:eastAsia="Times New Roman"/>
          <w:color w:val="212121"/>
          <w:szCs w:val="24"/>
        </w:rPr>
        <w:t xml:space="preserve">για να υπάρξει </w:t>
      </w:r>
      <w:r w:rsidRPr="00A859D8">
        <w:rPr>
          <w:rFonts w:eastAsia="Times New Roman"/>
          <w:color w:val="212121"/>
          <w:szCs w:val="24"/>
        </w:rPr>
        <w:t>ένας άλλος τρό</w:t>
      </w:r>
      <w:r w:rsidRPr="00A859D8">
        <w:rPr>
          <w:rFonts w:eastAsia="Times New Roman"/>
          <w:color w:val="212121"/>
          <w:szCs w:val="24"/>
        </w:rPr>
        <w:t>πος διακυβέρνησης</w:t>
      </w:r>
      <w:r>
        <w:rPr>
          <w:rFonts w:eastAsia="Times New Roman"/>
          <w:color w:val="212121"/>
          <w:szCs w:val="24"/>
        </w:rPr>
        <w:t>, όπως αυτός που προτείνει το Κίνημα Α</w:t>
      </w:r>
      <w:r w:rsidRPr="00A859D8">
        <w:rPr>
          <w:rFonts w:eastAsia="Times New Roman"/>
          <w:color w:val="212121"/>
          <w:szCs w:val="24"/>
        </w:rPr>
        <w:t>λλαγής</w:t>
      </w:r>
      <w:r>
        <w:rPr>
          <w:rFonts w:eastAsia="Times New Roman"/>
          <w:color w:val="212121"/>
          <w:szCs w:val="24"/>
        </w:rPr>
        <w:t>.</w:t>
      </w:r>
    </w:p>
    <w:p w14:paraId="42AEA149"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A859D8">
        <w:rPr>
          <w:rFonts w:eastAsia="Times New Roman"/>
          <w:color w:val="212121"/>
          <w:szCs w:val="24"/>
        </w:rPr>
        <w:t>Ευχαριστώ</w:t>
      </w:r>
      <w:r>
        <w:rPr>
          <w:rFonts w:eastAsia="Times New Roman"/>
          <w:color w:val="212121"/>
          <w:szCs w:val="24"/>
        </w:rPr>
        <w:t>, κυρία Π</w:t>
      </w:r>
      <w:r w:rsidRPr="00A859D8">
        <w:rPr>
          <w:rFonts w:eastAsia="Times New Roman"/>
          <w:color w:val="212121"/>
          <w:szCs w:val="24"/>
        </w:rPr>
        <w:t>ρόεδρε</w:t>
      </w:r>
      <w:r>
        <w:rPr>
          <w:rFonts w:eastAsia="Times New Roman"/>
          <w:color w:val="212121"/>
          <w:szCs w:val="24"/>
        </w:rPr>
        <w:t>.</w:t>
      </w:r>
    </w:p>
    <w:p w14:paraId="42AEA14A" w14:textId="77777777" w:rsidR="00F00D30" w:rsidRDefault="00AE51A4">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Δημοκρατικής Συμπαράταξης</w:t>
      </w:r>
      <w:r w:rsidRPr="00B01A32">
        <w:rPr>
          <w:rFonts w:eastAsia="Times New Roman"/>
          <w:szCs w:val="24"/>
        </w:rPr>
        <w:t>)</w:t>
      </w:r>
    </w:p>
    <w:p w14:paraId="42AEA14B"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5E7E74">
        <w:rPr>
          <w:rFonts w:eastAsia="Times New Roman"/>
          <w:b/>
          <w:szCs w:val="24"/>
        </w:rPr>
        <w:lastRenderedPageBreak/>
        <w:t>ΠΡΟΕΔΡΕΥΟΥΣΑ (Αναστασία Χριστοδουλοπούλου):</w:t>
      </w:r>
      <w:r>
        <w:rPr>
          <w:rFonts w:eastAsia="Times New Roman"/>
          <w:b/>
          <w:szCs w:val="24"/>
        </w:rPr>
        <w:t xml:space="preserve"> </w:t>
      </w:r>
      <w:r>
        <w:rPr>
          <w:rFonts w:eastAsia="Times New Roman"/>
          <w:szCs w:val="24"/>
        </w:rPr>
        <w:t xml:space="preserve">Τον λόγο έχει τώρα ο κ. </w:t>
      </w:r>
      <w:proofErr w:type="spellStart"/>
      <w:r>
        <w:rPr>
          <w:rFonts w:eastAsia="Times New Roman"/>
          <w:szCs w:val="24"/>
        </w:rPr>
        <w:t>Κ</w:t>
      </w:r>
      <w:r w:rsidRPr="00A859D8">
        <w:rPr>
          <w:rFonts w:eastAsia="Times New Roman"/>
          <w:color w:val="212121"/>
          <w:szCs w:val="24"/>
        </w:rPr>
        <w:t>αραθανασόπουλος</w:t>
      </w:r>
      <w:proofErr w:type="spellEnd"/>
      <w:r>
        <w:rPr>
          <w:rFonts w:eastAsia="Times New Roman"/>
          <w:color w:val="212121"/>
          <w:szCs w:val="24"/>
        </w:rPr>
        <w:t>, Κοινοβουλευτικός Ε</w:t>
      </w:r>
      <w:r w:rsidRPr="00A859D8">
        <w:rPr>
          <w:rFonts w:eastAsia="Times New Roman"/>
          <w:color w:val="212121"/>
          <w:szCs w:val="24"/>
        </w:rPr>
        <w:t xml:space="preserve">κπρόσωπος του </w:t>
      </w:r>
      <w:r>
        <w:rPr>
          <w:rFonts w:eastAsia="Times New Roman"/>
          <w:color w:val="212121"/>
          <w:szCs w:val="24"/>
        </w:rPr>
        <w:t xml:space="preserve">ΚΚΕ. </w:t>
      </w:r>
    </w:p>
    <w:p w14:paraId="42AEA14C"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ΚΑΡΑΘΑΝΑΣΟΠΟΥΛΟΣ: </w:t>
      </w:r>
      <w:r>
        <w:rPr>
          <w:rFonts w:eastAsia="Times New Roman"/>
          <w:color w:val="212121"/>
          <w:szCs w:val="24"/>
        </w:rPr>
        <w:t>Ε</w:t>
      </w:r>
      <w:r w:rsidRPr="00A859D8">
        <w:rPr>
          <w:rFonts w:eastAsia="Times New Roman"/>
          <w:color w:val="212121"/>
          <w:szCs w:val="24"/>
        </w:rPr>
        <w:t>υχαριστώ</w:t>
      </w:r>
      <w:r>
        <w:rPr>
          <w:rFonts w:eastAsia="Times New Roman"/>
          <w:color w:val="212121"/>
          <w:szCs w:val="24"/>
        </w:rPr>
        <w:t>, κυρία Π</w:t>
      </w:r>
      <w:r w:rsidRPr="00A859D8">
        <w:rPr>
          <w:rFonts w:eastAsia="Times New Roman"/>
          <w:color w:val="212121"/>
          <w:szCs w:val="24"/>
        </w:rPr>
        <w:t>ρόεδρε</w:t>
      </w:r>
      <w:r>
        <w:rPr>
          <w:rFonts w:eastAsia="Times New Roman"/>
          <w:color w:val="212121"/>
          <w:szCs w:val="24"/>
        </w:rPr>
        <w:t xml:space="preserve">. </w:t>
      </w:r>
    </w:p>
    <w:p w14:paraId="42AEA14D"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Βεβαίως </w:t>
      </w:r>
      <w:r w:rsidRPr="00A859D8">
        <w:rPr>
          <w:rFonts w:eastAsia="Times New Roman"/>
          <w:color w:val="212121"/>
          <w:szCs w:val="24"/>
        </w:rPr>
        <w:t xml:space="preserve">και η ανάπτυξη </w:t>
      </w:r>
      <w:r>
        <w:rPr>
          <w:rFonts w:eastAsia="Times New Roman"/>
          <w:color w:val="212121"/>
          <w:szCs w:val="24"/>
        </w:rPr>
        <w:t xml:space="preserve">δεν είναι ένα </w:t>
      </w:r>
      <w:r w:rsidRPr="00A859D8">
        <w:rPr>
          <w:rFonts w:eastAsia="Times New Roman"/>
          <w:color w:val="212121"/>
          <w:szCs w:val="24"/>
        </w:rPr>
        <w:t>τεχνοκρατικό ζήτημα</w:t>
      </w:r>
      <w:r>
        <w:rPr>
          <w:rFonts w:eastAsia="Times New Roman"/>
          <w:color w:val="212121"/>
          <w:szCs w:val="24"/>
        </w:rPr>
        <w:t>. Α</w:t>
      </w:r>
      <w:r w:rsidRPr="00A859D8">
        <w:rPr>
          <w:rFonts w:eastAsia="Times New Roman"/>
          <w:color w:val="212121"/>
          <w:szCs w:val="24"/>
        </w:rPr>
        <w:t>ν ήταν έτσι απλά τα πράγματα</w:t>
      </w:r>
      <w:r>
        <w:rPr>
          <w:rFonts w:eastAsia="Times New Roman"/>
          <w:color w:val="212121"/>
          <w:szCs w:val="24"/>
        </w:rPr>
        <w:t>, τότε πολύ εύκολα θα μπορούσαν</w:t>
      </w:r>
      <w:r w:rsidRPr="00A859D8">
        <w:rPr>
          <w:rFonts w:eastAsia="Times New Roman"/>
          <w:color w:val="212121"/>
          <w:szCs w:val="24"/>
        </w:rPr>
        <w:t xml:space="preserve"> να αντιμετωπιστούν τα ζητήματα που προκύπτουν για την ανάπτυξη</w:t>
      </w:r>
      <w:r>
        <w:rPr>
          <w:rFonts w:eastAsia="Times New Roman"/>
          <w:color w:val="212121"/>
          <w:szCs w:val="24"/>
        </w:rPr>
        <w:t>.</w:t>
      </w:r>
    </w:p>
    <w:p w14:paraId="42AEA14E"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w:t>
      </w:r>
      <w:r w:rsidRPr="00A859D8">
        <w:rPr>
          <w:rFonts w:eastAsia="Times New Roman"/>
          <w:color w:val="212121"/>
          <w:szCs w:val="24"/>
        </w:rPr>
        <w:t xml:space="preserve">το θέμα της ανάπτυξης είναι </w:t>
      </w:r>
      <w:r>
        <w:rPr>
          <w:rFonts w:eastAsia="Times New Roman"/>
          <w:color w:val="212121"/>
          <w:szCs w:val="24"/>
        </w:rPr>
        <w:t xml:space="preserve">ένα </w:t>
      </w:r>
      <w:r w:rsidRPr="00A859D8">
        <w:rPr>
          <w:rFonts w:eastAsia="Times New Roman"/>
          <w:color w:val="212121"/>
          <w:szCs w:val="24"/>
        </w:rPr>
        <w:t>κατ</w:t>
      </w:r>
      <w:r>
        <w:rPr>
          <w:rFonts w:eastAsia="Times New Roman"/>
          <w:color w:val="212121"/>
          <w:szCs w:val="24"/>
        </w:rPr>
        <w:t xml:space="preserve">’ </w:t>
      </w:r>
      <w:r w:rsidRPr="00A859D8">
        <w:rPr>
          <w:rFonts w:eastAsia="Times New Roman"/>
          <w:color w:val="212121"/>
          <w:szCs w:val="24"/>
        </w:rPr>
        <w:t>εξοχήν κοινωνικό ζήτημα</w:t>
      </w:r>
      <w:r>
        <w:rPr>
          <w:rFonts w:eastAsia="Times New Roman"/>
          <w:color w:val="212121"/>
          <w:szCs w:val="24"/>
        </w:rPr>
        <w:t>. Κ</w:t>
      </w:r>
      <w:r w:rsidRPr="00A859D8">
        <w:rPr>
          <w:rFonts w:eastAsia="Times New Roman"/>
          <w:color w:val="212121"/>
          <w:szCs w:val="24"/>
        </w:rPr>
        <w:t xml:space="preserve">αι προκύπτει ως κοινωνικό ζήτημα από την απάντηση </w:t>
      </w:r>
      <w:r>
        <w:rPr>
          <w:rFonts w:eastAsia="Times New Roman"/>
          <w:color w:val="212121"/>
          <w:szCs w:val="24"/>
        </w:rPr>
        <w:t>στην ερώτηση</w:t>
      </w:r>
      <w:r>
        <w:rPr>
          <w:rFonts w:eastAsia="Times New Roman"/>
          <w:color w:val="212121"/>
          <w:szCs w:val="24"/>
        </w:rPr>
        <w:t>:</w:t>
      </w:r>
      <w:r>
        <w:rPr>
          <w:rFonts w:eastAsia="Times New Roman"/>
          <w:color w:val="212121"/>
          <w:szCs w:val="24"/>
        </w:rPr>
        <w:t xml:space="preserve"> </w:t>
      </w:r>
      <w:r w:rsidRPr="00A859D8">
        <w:rPr>
          <w:rFonts w:eastAsia="Times New Roman"/>
          <w:color w:val="212121"/>
          <w:szCs w:val="24"/>
        </w:rPr>
        <w:t>για ποιο</w:t>
      </w:r>
      <w:r>
        <w:rPr>
          <w:rFonts w:eastAsia="Times New Roman"/>
          <w:color w:val="212121"/>
          <w:szCs w:val="24"/>
        </w:rPr>
        <w:t>ν σκοπό θέλουμε</w:t>
      </w:r>
      <w:r w:rsidRPr="00A859D8">
        <w:rPr>
          <w:rFonts w:eastAsia="Times New Roman"/>
          <w:color w:val="212121"/>
          <w:szCs w:val="24"/>
        </w:rPr>
        <w:t xml:space="preserve"> την ανάπτυξη</w:t>
      </w:r>
      <w:r>
        <w:rPr>
          <w:rFonts w:eastAsia="Times New Roman"/>
          <w:color w:val="212121"/>
          <w:szCs w:val="24"/>
        </w:rPr>
        <w:t xml:space="preserve">, τι θέλουμε να </w:t>
      </w:r>
      <w:r w:rsidRPr="00A859D8">
        <w:rPr>
          <w:rFonts w:eastAsia="Times New Roman"/>
          <w:color w:val="212121"/>
          <w:szCs w:val="24"/>
        </w:rPr>
        <w:t>ικανοποιήσουμε</w:t>
      </w:r>
      <w:r>
        <w:rPr>
          <w:rFonts w:eastAsia="Times New Roman"/>
          <w:color w:val="212121"/>
          <w:szCs w:val="24"/>
        </w:rPr>
        <w:t>. Θ</w:t>
      </w:r>
      <w:r w:rsidRPr="00A859D8">
        <w:rPr>
          <w:rFonts w:eastAsia="Times New Roman"/>
          <w:color w:val="212121"/>
          <w:szCs w:val="24"/>
        </w:rPr>
        <w:t>α ικανοποιήσουμε το καπιταλιστικό κέρδος</w:t>
      </w:r>
      <w:r>
        <w:rPr>
          <w:rFonts w:eastAsia="Times New Roman"/>
          <w:color w:val="212121"/>
          <w:szCs w:val="24"/>
        </w:rPr>
        <w:t>, ά</w:t>
      </w:r>
      <w:r w:rsidRPr="00A859D8">
        <w:rPr>
          <w:rFonts w:eastAsia="Times New Roman"/>
          <w:color w:val="212121"/>
          <w:szCs w:val="24"/>
        </w:rPr>
        <w:t xml:space="preserve">ρα δηλαδή </w:t>
      </w:r>
      <w:r w:rsidRPr="00A859D8">
        <w:rPr>
          <w:rFonts w:eastAsia="Times New Roman"/>
          <w:color w:val="212121"/>
          <w:szCs w:val="24"/>
        </w:rPr>
        <w:t>τις ανάγκες των κεφαλαιοκρατών</w:t>
      </w:r>
      <w:r>
        <w:rPr>
          <w:rFonts w:eastAsia="Times New Roman"/>
          <w:color w:val="212121"/>
          <w:szCs w:val="24"/>
        </w:rPr>
        <w:t xml:space="preserve"> ή </w:t>
      </w:r>
      <w:r w:rsidRPr="00A859D8">
        <w:rPr>
          <w:rFonts w:eastAsia="Times New Roman"/>
          <w:color w:val="212121"/>
          <w:szCs w:val="24"/>
        </w:rPr>
        <w:t>θα ικανοποιήσουμε τις κοινωνικές ανάγκες</w:t>
      </w:r>
      <w:r>
        <w:rPr>
          <w:rFonts w:eastAsia="Times New Roman"/>
          <w:color w:val="212121"/>
          <w:szCs w:val="24"/>
        </w:rPr>
        <w:t xml:space="preserve">, τις σύγχρονες και </w:t>
      </w:r>
      <w:r w:rsidRPr="00A859D8">
        <w:rPr>
          <w:rFonts w:eastAsia="Times New Roman"/>
          <w:color w:val="212121"/>
          <w:szCs w:val="24"/>
        </w:rPr>
        <w:t>διευρυμένες λαϊκές ανάγκες</w:t>
      </w:r>
      <w:r>
        <w:rPr>
          <w:rFonts w:eastAsia="Times New Roman"/>
          <w:color w:val="212121"/>
          <w:szCs w:val="24"/>
        </w:rPr>
        <w:t xml:space="preserve">; </w:t>
      </w:r>
    </w:p>
    <w:p w14:paraId="42AEA14F"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Pr>
          <w:rFonts w:eastAsia="Times New Roman"/>
          <w:color w:val="212121"/>
          <w:szCs w:val="24"/>
        </w:rPr>
        <w:t>ε βάση την απάντηση σε αυτά τα δύο ερωτήματα</w:t>
      </w:r>
      <w:r>
        <w:rPr>
          <w:rFonts w:eastAsia="Times New Roman"/>
          <w:color w:val="212121"/>
          <w:szCs w:val="24"/>
        </w:rPr>
        <w:t>,</w:t>
      </w:r>
      <w:r>
        <w:rPr>
          <w:rFonts w:eastAsia="Times New Roman"/>
          <w:color w:val="212121"/>
          <w:szCs w:val="24"/>
        </w:rPr>
        <w:t xml:space="preserve"> προκύπτει και ο σχεδιασμός. </w:t>
      </w:r>
    </w:p>
    <w:p w14:paraId="42AEA150"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sidRPr="00A859D8">
        <w:rPr>
          <w:rFonts w:eastAsia="Times New Roman"/>
          <w:color w:val="212121"/>
          <w:szCs w:val="24"/>
        </w:rPr>
        <w:lastRenderedPageBreak/>
        <w:t xml:space="preserve">Εσείς ως </w:t>
      </w:r>
      <w:r>
        <w:rPr>
          <w:rFonts w:eastAsia="Times New Roman"/>
          <w:color w:val="212121"/>
          <w:szCs w:val="24"/>
        </w:rPr>
        <w:t>Κ</w:t>
      </w:r>
      <w:r w:rsidRPr="00A859D8">
        <w:rPr>
          <w:rFonts w:eastAsia="Times New Roman"/>
          <w:color w:val="212121"/>
          <w:szCs w:val="24"/>
        </w:rPr>
        <w:t>υβέρνηση</w:t>
      </w:r>
      <w:r>
        <w:rPr>
          <w:rFonts w:eastAsia="Times New Roman"/>
          <w:color w:val="212121"/>
          <w:szCs w:val="24"/>
        </w:rPr>
        <w:t xml:space="preserve">, </w:t>
      </w:r>
      <w:r w:rsidRPr="00A859D8">
        <w:rPr>
          <w:rFonts w:eastAsia="Times New Roman"/>
          <w:color w:val="212121"/>
          <w:szCs w:val="24"/>
        </w:rPr>
        <w:t xml:space="preserve">αλλά και τα άλλα κόμματα που σας </w:t>
      </w:r>
      <w:r>
        <w:rPr>
          <w:rFonts w:eastAsia="Times New Roman"/>
          <w:color w:val="212121"/>
          <w:szCs w:val="24"/>
        </w:rPr>
        <w:t>ασκού</w:t>
      </w:r>
      <w:r>
        <w:rPr>
          <w:rFonts w:eastAsia="Times New Roman"/>
          <w:color w:val="212121"/>
          <w:szCs w:val="24"/>
        </w:rPr>
        <w:t>ν</w:t>
      </w:r>
      <w:r w:rsidRPr="00A859D8">
        <w:rPr>
          <w:rFonts w:eastAsia="Times New Roman"/>
          <w:color w:val="212121"/>
          <w:szCs w:val="24"/>
        </w:rPr>
        <w:t xml:space="preserve"> σήμερα αντιπολίτευση</w:t>
      </w:r>
      <w:r>
        <w:rPr>
          <w:rFonts w:eastAsia="Times New Roman"/>
          <w:color w:val="212121"/>
          <w:szCs w:val="24"/>
        </w:rPr>
        <w:t>, μιλάτε για μι</w:t>
      </w:r>
      <w:r w:rsidRPr="00A859D8">
        <w:rPr>
          <w:rFonts w:eastAsia="Times New Roman"/>
          <w:color w:val="212121"/>
          <w:szCs w:val="24"/>
        </w:rPr>
        <w:t>α ανάπτυξη</w:t>
      </w:r>
      <w:r>
        <w:rPr>
          <w:rFonts w:eastAsia="Times New Roman"/>
          <w:color w:val="212121"/>
          <w:szCs w:val="24"/>
        </w:rPr>
        <w:t>,</w:t>
      </w:r>
      <w:r w:rsidRPr="00A859D8">
        <w:rPr>
          <w:rFonts w:eastAsia="Times New Roman"/>
          <w:color w:val="212121"/>
          <w:szCs w:val="24"/>
        </w:rPr>
        <w:t xml:space="preserve"> που θα θωρακίζει την ανταγωνιστικότητα και την καπιταλιστική κερδοφορία</w:t>
      </w:r>
      <w:r>
        <w:rPr>
          <w:rFonts w:eastAsia="Times New Roman"/>
          <w:color w:val="212121"/>
          <w:szCs w:val="24"/>
        </w:rPr>
        <w:t>. Κ</w:t>
      </w:r>
      <w:r w:rsidRPr="00A859D8">
        <w:rPr>
          <w:rFonts w:eastAsia="Times New Roman"/>
          <w:color w:val="212121"/>
          <w:szCs w:val="24"/>
        </w:rPr>
        <w:t>αι με</w:t>
      </w:r>
      <w:r>
        <w:rPr>
          <w:rFonts w:eastAsia="Times New Roman"/>
          <w:color w:val="212121"/>
          <w:szCs w:val="24"/>
        </w:rPr>
        <w:t xml:space="preserve"> βάση αυτή τη λογική διαμορφώνετε</w:t>
      </w:r>
      <w:r w:rsidRPr="00A859D8">
        <w:rPr>
          <w:rFonts w:eastAsia="Times New Roman"/>
          <w:color w:val="212121"/>
          <w:szCs w:val="24"/>
        </w:rPr>
        <w:t xml:space="preserve"> τις πολιτικές </w:t>
      </w:r>
      <w:r>
        <w:rPr>
          <w:rFonts w:eastAsia="Times New Roman"/>
          <w:color w:val="212121"/>
          <w:szCs w:val="24"/>
        </w:rPr>
        <w:t>σας</w:t>
      </w:r>
      <w:r w:rsidRPr="00A859D8">
        <w:rPr>
          <w:rFonts w:eastAsia="Times New Roman"/>
          <w:color w:val="212121"/>
          <w:szCs w:val="24"/>
        </w:rPr>
        <w:t xml:space="preserve"> επιλογές</w:t>
      </w:r>
      <w:r>
        <w:rPr>
          <w:rFonts w:eastAsia="Times New Roman"/>
          <w:color w:val="212121"/>
          <w:szCs w:val="24"/>
        </w:rPr>
        <w:t>.</w:t>
      </w:r>
    </w:p>
    <w:p w14:paraId="42AEA151" w14:textId="77777777" w:rsidR="00F00D30" w:rsidRDefault="00AE51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Για να δούμε, λ</w:t>
      </w:r>
      <w:r w:rsidRPr="00A859D8">
        <w:rPr>
          <w:rFonts w:eastAsia="Times New Roman"/>
          <w:color w:val="212121"/>
          <w:szCs w:val="24"/>
        </w:rPr>
        <w:t>οιπόν</w:t>
      </w:r>
      <w:r>
        <w:rPr>
          <w:rFonts w:eastAsia="Times New Roman"/>
          <w:color w:val="212121"/>
          <w:szCs w:val="24"/>
        </w:rPr>
        <w:t>,</w:t>
      </w:r>
      <w:r w:rsidRPr="00A859D8">
        <w:rPr>
          <w:rFonts w:eastAsia="Times New Roman"/>
          <w:color w:val="212121"/>
          <w:szCs w:val="24"/>
        </w:rPr>
        <w:t xml:space="preserve"> ποιες είναι αυτές οι πολιτικές </w:t>
      </w:r>
      <w:r>
        <w:rPr>
          <w:rFonts w:eastAsia="Times New Roman"/>
          <w:color w:val="212121"/>
          <w:szCs w:val="24"/>
        </w:rPr>
        <w:t xml:space="preserve">σας </w:t>
      </w:r>
      <w:r w:rsidRPr="00A859D8">
        <w:rPr>
          <w:rFonts w:eastAsia="Times New Roman"/>
          <w:color w:val="212121"/>
          <w:szCs w:val="24"/>
        </w:rPr>
        <w:t>επιλογές</w:t>
      </w:r>
      <w:r>
        <w:rPr>
          <w:rFonts w:eastAsia="Times New Roman"/>
          <w:color w:val="212121"/>
          <w:szCs w:val="24"/>
        </w:rPr>
        <w:t>,</w:t>
      </w:r>
      <w:r>
        <w:rPr>
          <w:rFonts w:eastAsia="Times New Roman"/>
          <w:color w:val="212121"/>
          <w:szCs w:val="24"/>
        </w:rPr>
        <w:t xml:space="preserve"> γ</w:t>
      </w:r>
      <w:r w:rsidRPr="00A859D8">
        <w:rPr>
          <w:rFonts w:eastAsia="Times New Roman"/>
          <w:color w:val="212121"/>
          <w:szCs w:val="24"/>
        </w:rPr>
        <w:t>ιατί η απάντηση σε αυτό το ερώτημα είναι ανεξάρτητη από τον επιθετικό προσδιορισμό</w:t>
      </w:r>
      <w:r>
        <w:rPr>
          <w:rFonts w:eastAsia="Times New Roman"/>
          <w:color w:val="212121"/>
          <w:szCs w:val="24"/>
        </w:rPr>
        <w:t>. Εσείς μιλάτε για δίκαιη α</w:t>
      </w:r>
      <w:r w:rsidRPr="00A859D8">
        <w:rPr>
          <w:rFonts w:eastAsia="Times New Roman"/>
          <w:color w:val="212121"/>
          <w:szCs w:val="24"/>
        </w:rPr>
        <w:t>νάπτυξη</w:t>
      </w:r>
      <w:r>
        <w:rPr>
          <w:rFonts w:eastAsia="Times New Roman"/>
          <w:color w:val="212121"/>
          <w:szCs w:val="24"/>
        </w:rPr>
        <w:t xml:space="preserve">, </w:t>
      </w:r>
      <w:r w:rsidRPr="00A859D8">
        <w:rPr>
          <w:rFonts w:eastAsia="Times New Roman"/>
          <w:color w:val="212121"/>
          <w:szCs w:val="24"/>
        </w:rPr>
        <w:t>η Νέα Δημοκρατία</w:t>
      </w:r>
      <w:r>
        <w:rPr>
          <w:rFonts w:eastAsia="Times New Roman"/>
          <w:color w:val="212121"/>
          <w:szCs w:val="24"/>
        </w:rPr>
        <w:t xml:space="preserve">, το ΚΙΝΑΛ μιλούν </w:t>
      </w:r>
      <w:r w:rsidRPr="00A859D8">
        <w:rPr>
          <w:rFonts w:eastAsia="Times New Roman"/>
          <w:color w:val="212121"/>
          <w:szCs w:val="24"/>
        </w:rPr>
        <w:t>για βιώσιμη</w:t>
      </w:r>
      <w:r>
        <w:rPr>
          <w:rFonts w:eastAsia="Times New Roman"/>
          <w:color w:val="212121"/>
          <w:szCs w:val="24"/>
        </w:rPr>
        <w:t>,</w:t>
      </w:r>
      <w:r w:rsidRPr="00A859D8">
        <w:rPr>
          <w:rFonts w:eastAsia="Times New Roman"/>
          <w:color w:val="212121"/>
          <w:szCs w:val="24"/>
        </w:rPr>
        <w:t xml:space="preserve"> </w:t>
      </w:r>
      <w:r>
        <w:rPr>
          <w:rFonts w:eastAsia="Times New Roman"/>
          <w:color w:val="212121"/>
          <w:szCs w:val="24"/>
        </w:rPr>
        <w:t xml:space="preserve">για </w:t>
      </w:r>
      <w:r w:rsidRPr="00A859D8">
        <w:rPr>
          <w:rFonts w:eastAsia="Times New Roman"/>
          <w:color w:val="212121"/>
          <w:szCs w:val="24"/>
        </w:rPr>
        <w:t>κυκλικές</w:t>
      </w:r>
      <w:r>
        <w:rPr>
          <w:rFonts w:eastAsia="Times New Roman"/>
          <w:color w:val="212121"/>
          <w:szCs w:val="24"/>
        </w:rPr>
        <w:t>. Χρησιμοποιούν</w:t>
      </w:r>
      <w:r w:rsidRPr="00A859D8">
        <w:rPr>
          <w:rFonts w:eastAsia="Times New Roman"/>
          <w:color w:val="212121"/>
          <w:szCs w:val="24"/>
        </w:rPr>
        <w:t xml:space="preserve"> μ</w:t>
      </w:r>
      <w:r>
        <w:rPr>
          <w:rFonts w:eastAsia="Times New Roman"/>
          <w:color w:val="212121"/>
          <w:szCs w:val="24"/>
        </w:rPr>
        <w:t>ι</w:t>
      </w:r>
      <w:r w:rsidRPr="00A859D8">
        <w:rPr>
          <w:rFonts w:eastAsia="Times New Roman"/>
          <w:color w:val="212121"/>
          <w:szCs w:val="24"/>
        </w:rPr>
        <w:t xml:space="preserve">α σειρά </w:t>
      </w:r>
      <w:r>
        <w:rPr>
          <w:rFonts w:eastAsia="Times New Roman"/>
          <w:color w:val="212121"/>
          <w:szCs w:val="24"/>
        </w:rPr>
        <w:t>από επιθετικούς</w:t>
      </w:r>
      <w:r w:rsidRPr="00A859D8">
        <w:rPr>
          <w:rFonts w:eastAsia="Times New Roman"/>
          <w:color w:val="212121"/>
          <w:szCs w:val="24"/>
        </w:rPr>
        <w:t xml:space="preserve"> προσδιορισμούς</w:t>
      </w:r>
      <w:r>
        <w:rPr>
          <w:rFonts w:eastAsia="Times New Roman"/>
          <w:color w:val="212121"/>
          <w:szCs w:val="24"/>
        </w:rPr>
        <w:t>. Όμως,</w:t>
      </w:r>
      <w:r w:rsidRPr="00A859D8">
        <w:rPr>
          <w:rFonts w:eastAsia="Times New Roman"/>
          <w:color w:val="212121"/>
          <w:szCs w:val="24"/>
        </w:rPr>
        <w:t xml:space="preserve"> αυτοί </w:t>
      </w:r>
      <w:r>
        <w:rPr>
          <w:rFonts w:eastAsia="Times New Roman"/>
          <w:color w:val="212121"/>
          <w:szCs w:val="24"/>
        </w:rPr>
        <w:t xml:space="preserve">οι </w:t>
      </w:r>
      <w:r w:rsidRPr="00A859D8">
        <w:rPr>
          <w:rFonts w:eastAsia="Times New Roman"/>
          <w:color w:val="212121"/>
          <w:szCs w:val="24"/>
        </w:rPr>
        <w:t>διαφορε</w:t>
      </w:r>
      <w:r>
        <w:rPr>
          <w:rFonts w:eastAsia="Times New Roman"/>
          <w:color w:val="212121"/>
          <w:szCs w:val="24"/>
        </w:rPr>
        <w:t>τικοί</w:t>
      </w:r>
      <w:r w:rsidRPr="00A859D8">
        <w:rPr>
          <w:rFonts w:eastAsia="Times New Roman"/>
          <w:color w:val="212121"/>
          <w:szCs w:val="24"/>
        </w:rPr>
        <w:t xml:space="preserve"> επιθετικοί προσδιορισμοί θέλουν να συγκαλύψουν την ουσία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τι δηλαδή;- τον </w:t>
      </w:r>
      <w:r w:rsidRPr="00A859D8">
        <w:rPr>
          <w:rFonts w:eastAsia="Times New Roman"/>
          <w:color w:val="212121"/>
          <w:szCs w:val="24"/>
        </w:rPr>
        <w:t>χαρακτήρα</w:t>
      </w:r>
      <w:r>
        <w:rPr>
          <w:rFonts w:eastAsia="Times New Roman"/>
          <w:color w:val="212121"/>
          <w:szCs w:val="24"/>
        </w:rPr>
        <w:t>. Θ</w:t>
      </w:r>
      <w:r>
        <w:rPr>
          <w:rFonts w:eastAsia="Times New Roman"/>
          <w:color w:val="212121"/>
          <w:szCs w:val="24"/>
        </w:rPr>
        <w:t>έλουν να συγκαλύψουν ότι ο χαρακτήρας της ανάπτυξή</w:t>
      </w:r>
      <w:r w:rsidRPr="00A859D8">
        <w:rPr>
          <w:rFonts w:eastAsia="Times New Roman"/>
          <w:color w:val="212121"/>
          <w:szCs w:val="24"/>
        </w:rPr>
        <w:t xml:space="preserve">ς </w:t>
      </w:r>
      <w:r>
        <w:rPr>
          <w:rFonts w:eastAsia="Times New Roman"/>
          <w:color w:val="212121"/>
          <w:szCs w:val="24"/>
        </w:rPr>
        <w:t>σας</w:t>
      </w:r>
      <w:r w:rsidRPr="00A859D8">
        <w:rPr>
          <w:rFonts w:eastAsia="Times New Roman"/>
          <w:color w:val="212121"/>
          <w:szCs w:val="24"/>
        </w:rPr>
        <w:t xml:space="preserve"> είναι ο καπιταλιστικός χαρακτήρας</w:t>
      </w:r>
      <w:r>
        <w:rPr>
          <w:rFonts w:eastAsia="Times New Roman"/>
          <w:color w:val="212121"/>
          <w:szCs w:val="24"/>
        </w:rPr>
        <w:t>. Κ</w:t>
      </w:r>
      <w:r w:rsidRPr="00A859D8">
        <w:rPr>
          <w:rFonts w:eastAsia="Times New Roman"/>
          <w:color w:val="212121"/>
          <w:szCs w:val="24"/>
        </w:rPr>
        <w:t xml:space="preserve">αι τι έχει αυτός ο καπιταλιστικός χαρακτήρας </w:t>
      </w:r>
      <w:r>
        <w:rPr>
          <w:rFonts w:eastAsia="Times New Roman"/>
          <w:color w:val="212121"/>
          <w:szCs w:val="24"/>
        </w:rPr>
        <w:t>,</w:t>
      </w:r>
      <w:r w:rsidRPr="00A859D8">
        <w:rPr>
          <w:rFonts w:eastAsia="Times New Roman"/>
          <w:color w:val="212121"/>
          <w:szCs w:val="24"/>
        </w:rPr>
        <w:t>ως αποτέλεσμα</w:t>
      </w:r>
      <w:r>
        <w:rPr>
          <w:rFonts w:eastAsia="Times New Roman"/>
          <w:color w:val="212121"/>
          <w:szCs w:val="24"/>
        </w:rPr>
        <w:t>, αλλά</w:t>
      </w:r>
      <w:r>
        <w:rPr>
          <w:rFonts w:eastAsia="Times New Roman"/>
          <w:color w:val="212121"/>
          <w:szCs w:val="24"/>
        </w:rPr>
        <w:t xml:space="preserve"> </w:t>
      </w:r>
      <w:r w:rsidRPr="00A859D8">
        <w:rPr>
          <w:rFonts w:eastAsia="Times New Roman"/>
          <w:color w:val="212121"/>
          <w:szCs w:val="24"/>
        </w:rPr>
        <w:t xml:space="preserve">και </w:t>
      </w:r>
      <w:r>
        <w:rPr>
          <w:rFonts w:eastAsia="Times New Roman"/>
          <w:color w:val="212121"/>
          <w:szCs w:val="24"/>
        </w:rPr>
        <w:t xml:space="preserve">ως </w:t>
      </w:r>
      <w:r w:rsidRPr="00A859D8">
        <w:rPr>
          <w:rFonts w:eastAsia="Times New Roman"/>
          <w:color w:val="212121"/>
          <w:szCs w:val="24"/>
        </w:rPr>
        <w:t>προϋπόθεση</w:t>
      </w:r>
      <w:r>
        <w:rPr>
          <w:rFonts w:eastAsia="Times New Roman"/>
          <w:color w:val="212121"/>
          <w:szCs w:val="24"/>
        </w:rPr>
        <w:t>; Πρώτον, τ</w:t>
      </w:r>
      <w:r w:rsidRPr="00A859D8">
        <w:rPr>
          <w:rFonts w:eastAsia="Times New Roman"/>
          <w:color w:val="212121"/>
          <w:szCs w:val="24"/>
        </w:rPr>
        <w:t xml:space="preserve">ην ένταση του βαθμού εκμετάλλευσης </w:t>
      </w:r>
      <w:r>
        <w:rPr>
          <w:rFonts w:eastAsia="Times New Roman"/>
          <w:color w:val="212121"/>
          <w:szCs w:val="24"/>
        </w:rPr>
        <w:t xml:space="preserve">της εργατικής δύναμης. </w:t>
      </w:r>
    </w:p>
    <w:p w14:paraId="42AEA152"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Γι’ αυτό ακριβώς και διαμορφώσα</w:t>
      </w:r>
      <w:r w:rsidRPr="005C7A86">
        <w:rPr>
          <w:rFonts w:eastAsia="Times New Roman"/>
          <w:color w:val="212121"/>
          <w:szCs w:val="24"/>
        </w:rPr>
        <w:t xml:space="preserve">τε με </w:t>
      </w:r>
      <w:r>
        <w:rPr>
          <w:rFonts w:eastAsia="Times New Roman"/>
          <w:color w:val="212121"/>
          <w:szCs w:val="24"/>
        </w:rPr>
        <w:t>τα μνημόνια ένα τέτοιο θεσμικό π</w:t>
      </w:r>
      <w:r w:rsidRPr="005C7A86">
        <w:rPr>
          <w:rFonts w:eastAsia="Times New Roman"/>
          <w:color w:val="212121"/>
          <w:szCs w:val="24"/>
        </w:rPr>
        <w:t>λαίσιο αναπαραγωγής μιας πολύ φθηνής εργατικής δύναμης</w:t>
      </w:r>
      <w:r>
        <w:rPr>
          <w:rFonts w:eastAsia="Times New Roman"/>
          <w:color w:val="212121"/>
          <w:szCs w:val="24"/>
        </w:rPr>
        <w:t>,</w:t>
      </w:r>
      <w:r w:rsidRPr="005C7A86">
        <w:rPr>
          <w:rFonts w:eastAsia="Times New Roman"/>
          <w:color w:val="212121"/>
          <w:szCs w:val="24"/>
        </w:rPr>
        <w:t xml:space="preserve"> μ</w:t>
      </w:r>
      <w:r>
        <w:rPr>
          <w:rFonts w:eastAsia="Times New Roman"/>
          <w:color w:val="212121"/>
          <w:szCs w:val="24"/>
        </w:rPr>
        <w:t>ιας εργατικής δύναμης αναλώσιμης,</w:t>
      </w:r>
      <w:r w:rsidRPr="005C7A86">
        <w:rPr>
          <w:rFonts w:eastAsia="Times New Roman"/>
          <w:color w:val="212121"/>
          <w:szCs w:val="24"/>
        </w:rPr>
        <w:t xml:space="preserve"> χωρίς ερ</w:t>
      </w:r>
      <w:r w:rsidRPr="005C7A86">
        <w:rPr>
          <w:rFonts w:eastAsia="Times New Roman"/>
          <w:color w:val="212121"/>
          <w:szCs w:val="24"/>
        </w:rPr>
        <w:t>γατικά δικαιώματα</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χωρίς συνδικαλιστικά δικαιώματα, </w:t>
      </w:r>
      <w:r w:rsidRPr="005C7A86">
        <w:rPr>
          <w:rFonts w:eastAsia="Times New Roman"/>
          <w:color w:val="212121"/>
          <w:szCs w:val="24"/>
        </w:rPr>
        <w:t>χωρί</w:t>
      </w:r>
      <w:r>
        <w:rPr>
          <w:rFonts w:eastAsia="Times New Roman"/>
          <w:color w:val="212121"/>
          <w:szCs w:val="24"/>
        </w:rPr>
        <w:t>ς ασφαλιστικά δικαιώματα. Α</w:t>
      </w:r>
      <w:r w:rsidRPr="005C7A86">
        <w:rPr>
          <w:rFonts w:eastAsia="Times New Roman"/>
          <w:color w:val="212121"/>
          <w:szCs w:val="24"/>
        </w:rPr>
        <w:t>κριβώς σε αυτή</w:t>
      </w:r>
      <w:r>
        <w:rPr>
          <w:rFonts w:eastAsia="Times New Roman"/>
          <w:color w:val="212121"/>
          <w:szCs w:val="24"/>
        </w:rPr>
        <w:t>ν</w:t>
      </w:r>
      <w:r w:rsidRPr="005C7A86">
        <w:rPr>
          <w:rFonts w:eastAsia="Times New Roman"/>
          <w:color w:val="212121"/>
          <w:szCs w:val="24"/>
        </w:rPr>
        <w:t xml:space="preserve"> τη βάση</w:t>
      </w:r>
      <w:r>
        <w:rPr>
          <w:rFonts w:eastAsia="Times New Roman"/>
          <w:color w:val="212121"/>
          <w:szCs w:val="24"/>
        </w:rPr>
        <w:t>,</w:t>
      </w:r>
      <w:r w:rsidRPr="005C7A86">
        <w:rPr>
          <w:rFonts w:eastAsia="Times New Roman"/>
          <w:color w:val="212121"/>
          <w:szCs w:val="24"/>
        </w:rPr>
        <w:t xml:space="preserve"> με αυτό</w:t>
      </w:r>
      <w:r>
        <w:rPr>
          <w:rFonts w:eastAsia="Times New Roman"/>
          <w:color w:val="212121"/>
          <w:szCs w:val="24"/>
        </w:rPr>
        <w:t>ν</w:t>
      </w:r>
      <w:r w:rsidRPr="005C7A86">
        <w:rPr>
          <w:rFonts w:eastAsia="Times New Roman"/>
          <w:color w:val="212121"/>
          <w:szCs w:val="24"/>
        </w:rPr>
        <w:t xml:space="preserve"> τον τρόπο και αυτή</w:t>
      </w:r>
      <w:r>
        <w:rPr>
          <w:rFonts w:eastAsia="Times New Roman"/>
          <w:color w:val="212121"/>
          <w:szCs w:val="24"/>
        </w:rPr>
        <w:t>ν τη λογική θωρακίζετε</w:t>
      </w:r>
      <w:r w:rsidRPr="005C7A86">
        <w:rPr>
          <w:rFonts w:eastAsia="Times New Roman"/>
          <w:color w:val="212121"/>
          <w:szCs w:val="24"/>
        </w:rPr>
        <w:t xml:space="preserve"> την ανταγωνιστικότητα των</w:t>
      </w:r>
      <w:r>
        <w:rPr>
          <w:rFonts w:eastAsia="Times New Roman"/>
          <w:color w:val="212121"/>
          <w:szCs w:val="24"/>
        </w:rPr>
        <w:t xml:space="preserve"> καπιταλιστικών</w:t>
      </w:r>
      <w:r w:rsidRPr="005C7A86">
        <w:rPr>
          <w:rFonts w:eastAsia="Times New Roman"/>
          <w:color w:val="212121"/>
          <w:szCs w:val="24"/>
        </w:rPr>
        <w:t xml:space="preserve"> επιχειρήσεων</w:t>
      </w:r>
      <w:r>
        <w:rPr>
          <w:rFonts w:eastAsia="Times New Roman"/>
          <w:color w:val="212121"/>
          <w:szCs w:val="24"/>
        </w:rPr>
        <w:t>,</w:t>
      </w:r>
      <w:r w:rsidRPr="005C7A86">
        <w:rPr>
          <w:rFonts w:eastAsia="Times New Roman"/>
          <w:color w:val="212121"/>
          <w:szCs w:val="24"/>
        </w:rPr>
        <w:t xml:space="preserve"> των μονοπωλιακών ομίλων</w:t>
      </w:r>
      <w:r>
        <w:rPr>
          <w:rFonts w:eastAsia="Times New Roman"/>
          <w:color w:val="212121"/>
          <w:szCs w:val="24"/>
        </w:rPr>
        <w:t>. Ένα κρατούμενο είν</w:t>
      </w:r>
      <w:r>
        <w:rPr>
          <w:rFonts w:eastAsia="Times New Roman"/>
          <w:color w:val="212121"/>
          <w:szCs w:val="24"/>
        </w:rPr>
        <w:t>αι αυτό.</w:t>
      </w:r>
    </w:p>
    <w:p w14:paraId="42AEA153"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Δ</w:t>
      </w:r>
      <w:r w:rsidRPr="005C7A86">
        <w:rPr>
          <w:rFonts w:eastAsia="Times New Roman"/>
          <w:color w:val="212121"/>
          <w:szCs w:val="24"/>
        </w:rPr>
        <w:t>εύτερον</w:t>
      </w:r>
      <w:r>
        <w:rPr>
          <w:rFonts w:eastAsia="Times New Roman"/>
          <w:color w:val="212121"/>
          <w:szCs w:val="24"/>
        </w:rPr>
        <w:t>, παρέχετε</w:t>
      </w:r>
      <w:r w:rsidRPr="005C7A86">
        <w:rPr>
          <w:rFonts w:eastAsia="Times New Roman"/>
          <w:color w:val="212121"/>
          <w:szCs w:val="24"/>
        </w:rPr>
        <w:t xml:space="preserve"> μία σειρά </w:t>
      </w:r>
      <w:r>
        <w:rPr>
          <w:rFonts w:eastAsia="Times New Roman"/>
          <w:color w:val="212121"/>
          <w:szCs w:val="24"/>
        </w:rPr>
        <w:t xml:space="preserve">από </w:t>
      </w:r>
      <w:r w:rsidRPr="005C7A86">
        <w:rPr>
          <w:rFonts w:eastAsia="Times New Roman"/>
          <w:color w:val="212121"/>
          <w:szCs w:val="24"/>
        </w:rPr>
        <w:t>κίνητρα</w:t>
      </w:r>
      <w:r>
        <w:rPr>
          <w:rFonts w:eastAsia="Times New Roman"/>
          <w:color w:val="212121"/>
          <w:szCs w:val="24"/>
        </w:rPr>
        <w:t>,</w:t>
      </w:r>
      <w:r w:rsidRPr="005C7A86">
        <w:rPr>
          <w:rFonts w:eastAsia="Times New Roman"/>
          <w:color w:val="212121"/>
          <w:szCs w:val="24"/>
        </w:rPr>
        <w:t xml:space="preserve"> προνόμια αναπτυξιακά </w:t>
      </w:r>
      <w:r>
        <w:rPr>
          <w:rFonts w:eastAsia="Times New Roman"/>
          <w:color w:val="212121"/>
          <w:szCs w:val="24"/>
        </w:rPr>
        <w:t xml:space="preserve">και </w:t>
      </w:r>
      <w:r w:rsidRPr="005C7A86">
        <w:rPr>
          <w:rFonts w:eastAsia="Times New Roman"/>
          <w:color w:val="212121"/>
          <w:szCs w:val="24"/>
        </w:rPr>
        <w:t>επενδυτικά</w:t>
      </w:r>
      <w:r>
        <w:rPr>
          <w:rFonts w:eastAsia="Times New Roman"/>
          <w:color w:val="212121"/>
          <w:szCs w:val="24"/>
        </w:rPr>
        <w:t>,</w:t>
      </w:r>
      <w:r w:rsidRPr="005C7A86">
        <w:rPr>
          <w:rFonts w:eastAsia="Times New Roman"/>
          <w:color w:val="212121"/>
          <w:szCs w:val="24"/>
        </w:rPr>
        <w:t xml:space="preserve"> σκανδαλώδεις φοροαπαλλαγές</w:t>
      </w:r>
      <w:r>
        <w:rPr>
          <w:rFonts w:eastAsia="Times New Roman"/>
          <w:color w:val="212121"/>
          <w:szCs w:val="24"/>
        </w:rPr>
        <w:t>,</w:t>
      </w:r>
      <w:r w:rsidRPr="005C7A86">
        <w:rPr>
          <w:rFonts w:eastAsia="Times New Roman"/>
          <w:color w:val="212121"/>
          <w:szCs w:val="24"/>
        </w:rPr>
        <w:t xml:space="preserve"> διαμορφ</w:t>
      </w:r>
      <w:r>
        <w:rPr>
          <w:rFonts w:eastAsia="Times New Roman"/>
          <w:color w:val="212121"/>
          <w:szCs w:val="24"/>
        </w:rPr>
        <w:t>ώνετε υποδομές τέτοιες π</w:t>
      </w:r>
      <w:r w:rsidRPr="005C7A86">
        <w:rPr>
          <w:rFonts w:eastAsia="Times New Roman"/>
          <w:color w:val="212121"/>
          <w:szCs w:val="24"/>
        </w:rPr>
        <w:t>ου να ικανοποιούν τις ανάγκες των επιχειρηματικών ομίλων για τα επενδυτικά του</w:t>
      </w:r>
      <w:r>
        <w:rPr>
          <w:rFonts w:eastAsia="Times New Roman"/>
          <w:color w:val="212121"/>
          <w:szCs w:val="24"/>
        </w:rPr>
        <w:t>ς</w:t>
      </w:r>
      <w:r w:rsidRPr="005C7A86">
        <w:rPr>
          <w:rFonts w:eastAsia="Times New Roman"/>
          <w:color w:val="212121"/>
          <w:szCs w:val="24"/>
        </w:rPr>
        <w:t xml:space="preserve"> σχέδια</w:t>
      </w:r>
      <w:r>
        <w:rPr>
          <w:rFonts w:eastAsia="Times New Roman"/>
          <w:color w:val="212121"/>
          <w:szCs w:val="24"/>
        </w:rPr>
        <w:t>. Και αυτό είναι φανερό</w:t>
      </w:r>
      <w:r>
        <w:rPr>
          <w:rFonts w:eastAsia="Times New Roman"/>
          <w:color w:val="212121"/>
          <w:szCs w:val="24"/>
        </w:rPr>
        <w:t>,</w:t>
      </w:r>
      <w:r>
        <w:rPr>
          <w:rFonts w:eastAsia="Times New Roman"/>
          <w:color w:val="212121"/>
          <w:szCs w:val="24"/>
        </w:rPr>
        <w:t xml:space="preserve"> ό</w:t>
      </w:r>
      <w:r w:rsidRPr="005C7A86">
        <w:rPr>
          <w:rFonts w:eastAsia="Times New Roman"/>
          <w:color w:val="212121"/>
          <w:szCs w:val="24"/>
        </w:rPr>
        <w:t>σον αφορά το κομμάτι</w:t>
      </w:r>
      <w:r>
        <w:rPr>
          <w:rFonts w:eastAsia="Times New Roman"/>
          <w:color w:val="212121"/>
          <w:szCs w:val="24"/>
        </w:rPr>
        <w:t xml:space="preserve"> των κινήτρων και των υποδομών. </w:t>
      </w:r>
    </w:p>
    <w:p w14:paraId="42AEA154"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5C7A86">
        <w:rPr>
          <w:rFonts w:eastAsia="Times New Roman"/>
          <w:color w:val="212121"/>
          <w:szCs w:val="24"/>
        </w:rPr>
        <w:t xml:space="preserve">ίναι </w:t>
      </w:r>
      <w:r>
        <w:rPr>
          <w:rFonts w:eastAsia="Times New Roman"/>
          <w:color w:val="212121"/>
          <w:szCs w:val="24"/>
        </w:rPr>
        <w:t xml:space="preserve">φανερό και στο σημερινό </w:t>
      </w:r>
      <w:r w:rsidRPr="005C7A86">
        <w:rPr>
          <w:rFonts w:eastAsia="Times New Roman"/>
          <w:color w:val="212121"/>
          <w:szCs w:val="24"/>
        </w:rPr>
        <w:t>νομοσχέδιο</w:t>
      </w:r>
      <w:r>
        <w:rPr>
          <w:rFonts w:eastAsia="Times New Roman"/>
          <w:color w:val="212121"/>
          <w:szCs w:val="24"/>
        </w:rPr>
        <w:t>. Τι κάνετε με αυτό το νομοσχέδιο;</w:t>
      </w:r>
      <w:r w:rsidRPr="005C7A86">
        <w:rPr>
          <w:rFonts w:eastAsia="Times New Roman"/>
          <w:color w:val="212121"/>
          <w:szCs w:val="24"/>
        </w:rPr>
        <w:t xml:space="preserve"> </w:t>
      </w:r>
      <w:r>
        <w:rPr>
          <w:rFonts w:eastAsia="Times New Roman"/>
          <w:color w:val="212121"/>
          <w:szCs w:val="24"/>
        </w:rPr>
        <w:t>Συνεχίζετε την ίδια λογική</w:t>
      </w:r>
      <w:r>
        <w:rPr>
          <w:rFonts w:eastAsia="Times New Roman"/>
          <w:color w:val="212121"/>
          <w:szCs w:val="24"/>
        </w:rPr>
        <w:t>,</w:t>
      </w:r>
      <w:r>
        <w:rPr>
          <w:rFonts w:eastAsia="Times New Roman"/>
          <w:color w:val="212121"/>
          <w:szCs w:val="24"/>
        </w:rPr>
        <w:t xml:space="preserve"> να παρέχετε</w:t>
      </w:r>
      <w:r w:rsidRPr="005C7A86">
        <w:rPr>
          <w:rFonts w:eastAsia="Times New Roman"/>
          <w:color w:val="212121"/>
          <w:szCs w:val="24"/>
        </w:rPr>
        <w:t xml:space="preserve"> </w:t>
      </w:r>
      <w:r>
        <w:rPr>
          <w:rFonts w:eastAsia="Times New Roman"/>
          <w:color w:val="212121"/>
          <w:szCs w:val="24"/>
        </w:rPr>
        <w:t>«</w:t>
      </w:r>
      <w:proofErr w:type="spellStart"/>
      <w:r w:rsidRPr="005C7A86">
        <w:rPr>
          <w:rFonts w:eastAsia="Times New Roman"/>
          <w:color w:val="212121"/>
          <w:szCs w:val="24"/>
        </w:rPr>
        <w:t>γη</w:t>
      </w:r>
      <w:r>
        <w:rPr>
          <w:rFonts w:eastAsia="Times New Roman"/>
          <w:color w:val="212121"/>
          <w:szCs w:val="24"/>
        </w:rPr>
        <w:t>ν</w:t>
      </w:r>
      <w:proofErr w:type="spellEnd"/>
      <w:r w:rsidRPr="005C7A86">
        <w:rPr>
          <w:rFonts w:eastAsia="Times New Roman"/>
          <w:color w:val="212121"/>
          <w:szCs w:val="24"/>
        </w:rPr>
        <w:t xml:space="preserve"> και ύδωρ</w:t>
      </w:r>
      <w:r>
        <w:rPr>
          <w:rFonts w:eastAsia="Times New Roman"/>
          <w:color w:val="212121"/>
          <w:szCs w:val="24"/>
        </w:rPr>
        <w:t>»</w:t>
      </w:r>
      <w:r w:rsidRPr="005C7A86">
        <w:rPr>
          <w:rFonts w:eastAsia="Times New Roman"/>
          <w:color w:val="212121"/>
          <w:szCs w:val="24"/>
        </w:rPr>
        <w:t xml:space="preserve"> στις ανάγκες κα</w:t>
      </w:r>
      <w:r>
        <w:rPr>
          <w:rFonts w:eastAsia="Times New Roman"/>
          <w:color w:val="212121"/>
          <w:szCs w:val="24"/>
        </w:rPr>
        <w:t>ι στα συμφέροντα των μονοπωλίων. Μ</w:t>
      </w:r>
      <w:r w:rsidRPr="005C7A86">
        <w:rPr>
          <w:rFonts w:eastAsia="Times New Roman"/>
          <w:color w:val="212121"/>
          <w:szCs w:val="24"/>
        </w:rPr>
        <w:t>ετά</w:t>
      </w:r>
      <w:r>
        <w:rPr>
          <w:rFonts w:eastAsia="Times New Roman"/>
          <w:color w:val="212121"/>
          <w:szCs w:val="24"/>
        </w:rPr>
        <w:t>,</w:t>
      </w:r>
      <w:r w:rsidRPr="005C7A86">
        <w:rPr>
          <w:rFonts w:eastAsia="Times New Roman"/>
          <w:color w:val="212121"/>
          <w:szCs w:val="24"/>
        </w:rPr>
        <w:t xml:space="preserve"> λοιπόν</w:t>
      </w:r>
      <w:r>
        <w:rPr>
          <w:rFonts w:eastAsia="Times New Roman"/>
          <w:color w:val="212121"/>
          <w:szCs w:val="24"/>
        </w:rPr>
        <w:t>, από</w:t>
      </w:r>
      <w:r w:rsidRPr="005C7A86">
        <w:rPr>
          <w:rFonts w:eastAsia="Times New Roman"/>
          <w:color w:val="212121"/>
          <w:szCs w:val="24"/>
        </w:rPr>
        <w:t xml:space="preserve"> τα π</w:t>
      </w:r>
      <w:r w:rsidRPr="005C7A86">
        <w:rPr>
          <w:rFonts w:eastAsia="Times New Roman"/>
          <w:color w:val="212121"/>
          <w:szCs w:val="24"/>
        </w:rPr>
        <w:t>ροηγούμενα νομοσχέδια με τη μείωση της φορολογίας στα διανεμόμενα μερίσματα</w:t>
      </w:r>
      <w:r>
        <w:rPr>
          <w:rFonts w:eastAsia="Times New Roman"/>
          <w:color w:val="212121"/>
          <w:szCs w:val="24"/>
        </w:rPr>
        <w:t>,</w:t>
      </w:r>
      <w:r w:rsidRPr="005C7A86">
        <w:rPr>
          <w:rFonts w:eastAsia="Times New Roman"/>
          <w:color w:val="212121"/>
          <w:szCs w:val="24"/>
        </w:rPr>
        <w:t xml:space="preserve"> που είναι </w:t>
      </w:r>
      <w:r>
        <w:rPr>
          <w:rFonts w:eastAsia="Times New Roman"/>
          <w:color w:val="212121"/>
          <w:szCs w:val="24"/>
        </w:rPr>
        <w:lastRenderedPageBreak/>
        <w:t>προς όφελος</w:t>
      </w:r>
      <w:r w:rsidRPr="005C7A86">
        <w:rPr>
          <w:rFonts w:eastAsia="Times New Roman"/>
          <w:color w:val="212121"/>
          <w:szCs w:val="24"/>
        </w:rPr>
        <w:t xml:space="preserve"> των κεφαλαιοκρατών και σε βάρος του λαϊκού ε</w:t>
      </w:r>
      <w:r>
        <w:rPr>
          <w:rFonts w:eastAsia="Times New Roman"/>
          <w:color w:val="212121"/>
          <w:szCs w:val="24"/>
        </w:rPr>
        <w:t>ισοδήματος, γιατί διατηρείται η</w:t>
      </w:r>
      <w:r w:rsidRPr="005C7A86">
        <w:rPr>
          <w:rFonts w:eastAsia="Times New Roman"/>
          <w:color w:val="212121"/>
          <w:szCs w:val="24"/>
        </w:rPr>
        <w:t xml:space="preserve"> </w:t>
      </w:r>
      <w:proofErr w:type="spellStart"/>
      <w:r w:rsidRPr="005C7A86">
        <w:rPr>
          <w:rFonts w:eastAsia="Times New Roman"/>
          <w:color w:val="212121"/>
          <w:szCs w:val="24"/>
        </w:rPr>
        <w:t>φοροεπιδρομή</w:t>
      </w:r>
      <w:proofErr w:type="spellEnd"/>
      <w:r w:rsidRPr="005C7A86">
        <w:rPr>
          <w:rFonts w:eastAsia="Times New Roman"/>
          <w:color w:val="212121"/>
          <w:szCs w:val="24"/>
        </w:rPr>
        <w:t xml:space="preserve"> για το</w:t>
      </w:r>
      <w:r>
        <w:rPr>
          <w:rFonts w:eastAsia="Times New Roman"/>
          <w:color w:val="212121"/>
          <w:szCs w:val="24"/>
        </w:rPr>
        <w:t>ν</w:t>
      </w:r>
      <w:r w:rsidRPr="005C7A86">
        <w:rPr>
          <w:rFonts w:eastAsia="Times New Roman"/>
          <w:color w:val="212121"/>
          <w:szCs w:val="24"/>
        </w:rPr>
        <w:t xml:space="preserve"> λαό</w:t>
      </w:r>
      <w:r>
        <w:rPr>
          <w:rFonts w:eastAsia="Times New Roman"/>
          <w:color w:val="212121"/>
          <w:szCs w:val="24"/>
        </w:rPr>
        <w:t>, μετά τη γελοία</w:t>
      </w:r>
      <w:r w:rsidRPr="005C7A86">
        <w:rPr>
          <w:rFonts w:eastAsia="Times New Roman"/>
          <w:color w:val="212121"/>
          <w:szCs w:val="24"/>
        </w:rPr>
        <w:t xml:space="preserve"> επί της ουσίας ε</w:t>
      </w:r>
      <w:r>
        <w:rPr>
          <w:rFonts w:eastAsia="Times New Roman"/>
          <w:color w:val="212121"/>
          <w:szCs w:val="24"/>
        </w:rPr>
        <w:t>θελοντική εισφορά των εφ</w:t>
      </w:r>
      <w:r>
        <w:rPr>
          <w:rFonts w:eastAsia="Times New Roman"/>
          <w:color w:val="212121"/>
          <w:szCs w:val="24"/>
        </w:rPr>
        <w:t>οπλιστών -δεν δεχτήκατε να αλλάξει, στο πλαίσιο</w:t>
      </w:r>
      <w:r w:rsidRPr="005C7A86">
        <w:rPr>
          <w:rFonts w:eastAsia="Times New Roman"/>
          <w:color w:val="212121"/>
          <w:szCs w:val="24"/>
        </w:rPr>
        <w:t xml:space="preserve"> τ</w:t>
      </w:r>
      <w:r>
        <w:rPr>
          <w:rFonts w:eastAsia="Times New Roman"/>
          <w:color w:val="212121"/>
          <w:szCs w:val="24"/>
        </w:rPr>
        <w:t>ης συνταγματικής αναθεώρησης, η σ</w:t>
      </w:r>
      <w:r w:rsidRPr="005C7A86">
        <w:rPr>
          <w:rFonts w:eastAsia="Times New Roman"/>
          <w:color w:val="212121"/>
          <w:szCs w:val="24"/>
        </w:rPr>
        <w:t xml:space="preserve">υνταγματική προστασία των κερδών </w:t>
      </w:r>
      <w:r>
        <w:rPr>
          <w:rFonts w:eastAsia="Times New Roman"/>
          <w:color w:val="212121"/>
          <w:szCs w:val="24"/>
        </w:rPr>
        <w:t>τους-</w:t>
      </w:r>
      <w:r w:rsidRPr="005C7A86">
        <w:rPr>
          <w:rFonts w:eastAsia="Times New Roman"/>
          <w:color w:val="212121"/>
          <w:szCs w:val="24"/>
        </w:rPr>
        <w:t xml:space="preserve"> μετά την παραχώρηση που κά</w:t>
      </w:r>
      <w:r>
        <w:rPr>
          <w:rFonts w:eastAsia="Times New Roman"/>
          <w:color w:val="212121"/>
          <w:szCs w:val="24"/>
        </w:rPr>
        <w:t>να</w:t>
      </w:r>
      <w:r w:rsidRPr="005C7A86">
        <w:rPr>
          <w:rFonts w:eastAsia="Times New Roman"/>
          <w:color w:val="212121"/>
          <w:szCs w:val="24"/>
        </w:rPr>
        <w:t>τε εχ</w:t>
      </w:r>
      <w:r>
        <w:rPr>
          <w:rFonts w:eastAsia="Times New Roman"/>
          <w:color w:val="212121"/>
          <w:szCs w:val="24"/>
        </w:rPr>
        <w:t>θές των ακτών και των αιγιαλού π</w:t>
      </w:r>
      <w:r w:rsidRPr="005C7A86">
        <w:rPr>
          <w:rFonts w:eastAsia="Times New Roman"/>
          <w:color w:val="212121"/>
          <w:szCs w:val="24"/>
        </w:rPr>
        <w:t>ρος όφελος των επενδυτικών σχεδίων</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έρχεστε σήμερα και τι φέρνετε; Φέρ</w:t>
      </w:r>
      <w:r>
        <w:rPr>
          <w:rFonts w:eastAsia="Times New Roman"/>
          <w:color w:val="212121"/>
          <w:szCs w:val="24"/>
        </w:rPr>
        <w:t xml:space="preserve">νετε </w:t>
      </w:r>
      <w:r w:rsidRPr="005C7A86">
        <w:rPr>
          <w:rFonts w:eastAsia="Times New Roman"/>
          <w:color w:val="212121"/>
          <w:szCs w:val="24"/>
        </w:rPr>
        <w:t xml:space="preserve">τη νέα Αναπτυξιακή Τράπεζα και </w:t>
      </w:r>
      <w:r>
        <w:rPr>
          <w:rFonts w:eastAsia="Times New Roman"/>
          <w:color w:val="212121"/>
          <w:szCs w:val="24"/>
        </w:rPr>
        <w:t>φέρνετε</w:t>
      </w:r>
      <w:r w:rsidRPr="005C7A86">
        <w:rPr>
          <w:rFonts w:eastAsia="Times New Roman"/>
          <w:color w:val="212121"/>
          <w:szCs w:val="24"/>
        </w:rPr>
        <w:t xml:space="preserve"> και νέα μέτρα για τις </w:t>
      </w:r>
      <w:r>
        <w:rPr>
          <w:rFonts w:eastAsia="Times New Roman"/>
          <w:color w:val="212121"/>
          <w:szCs w:val="24"/>
        </w:rPr>
        <w:t>εθνικές</w:t>
      </w:r>
      <w:r w:rsidRPr="005C7A86">
        <w:rPr>
          <w:rFonts w:eastAsia="Times New Roman"/>
          <w:color w:val="212121"/>
          <w:szCs w:val="24"/>
        </w:rPr>
        <w:t xml:space="preserve"> επενδύσεις</w:t>
      </w:r>
      <w:r>
        <w:rPr>
          <w:rFonts w:eastAsia="Times New Roman"/>
          <w:color w:val="212121"/>
          <w:szCs w:val="24"/>
        </w:rPr>
        <w:t>.</w:t>
      </w:r>
    </w:p>
    <w:p w14:paraId="42AEA155" w14:textId="77777777" w:rsidR="00F00D30" w:rsidRDefault="00AE51A4">
      <w:pPr>
        <w:shd w:val="clear" w:color="auto" w:fill="FFFFFF"/>
        <w:spacing w:line="600" w:lineRule="auto"/>
        <w:ind w:firstLine="720"/>
        <w:jc w:val="both"/>
        <w:rPr>
          <w:rFonts w:eastAsia="Times New Roman"/>
          <w:color w:val="212121"/>
          <w:szCs w:val="24"/>
        </w:rPr>
      </w:pPr>
      <w:r w:rsidRPr="005C7A86">
        <w:rPr>
          <w:rFonts w:eastAsia="Times New Roman"/>
          <w:color w:val="212121"/>
          <w:szCs w:val="24"/>
        </w:rPr>
        <w:t>Τι κάνετε με την Αναπτυξιακή Τράπεζα</w:t>
      </w:r>
      <w:r>
        <w:rPr>
          <w:rFonts w:eastAsia="Times New Roman"/>
          <w:color w:val="212121"/>
          <w:szCs w:val="24"/>
        </w:rPr>
        <w:t>; Ε</w:t>
      </w:r>
      <w:r w:rsidRPr="005C7A86">
        <w:rPr>
          <w:rFonts w:eastAsia="Times New Roman"/>
          <w:color w:val="212121"/>
          <w:szCs w:val="24"/>
        </w:rPr>
        <w:t>ίναι πάρα πολύ απλό</w:t>
      </w:r>
      <w:r>
        <w:rPr>
          <w:rFonts w:eastAsia="Times New Roman"/>
          <w:color w:val="212121"/>
          <w:szCs w:val="24"/>
        </w:rPr>
        <w:t>. Μοχλεύετε</w:t>
      </w:r>
      <w:r w:rsidRPr="005C7A86">
        <w:rPr>
          <w:rFonts w:eastAsia="Times New Roman"/>
          <w:color w:val="212121"/>
          <w:szCs w:val="24"/>
        </w:rPr>
        <w:t xml:space="preserve"> τα χρηματοδοτικά εργαλεία και τους χρηματ</w:t>
      </w:r>
      <w:r>
        <w:rPr>
          <w:rFonts w:eastAsia="Times New Roman"/>
          <w:color w:val="212121"/>
          <w:szCs w:val="24"/>
        </w:rPr>
        <w:t>οδοτικούς πόρους που έχετε από τα ε</w:t>
      </w:r>
      <w:r w:rsidRPr="005C7A86">
        <w:rPr>
          <w:rFonts w:eastAsia="Times New Roman"/>
          <w:color w:val="212121"/>
          <w:szCs w:val="24"/>
        </w:rPr>
        <w:t>υ</w:t>
      </w:r>
      <w:r>
        <w:rPr>
          <w:rFonts w:eastAsia="Times New Roman"/>
          <w:color w:val="212121"/>
          <w:szCs w:val="24"/>
        </w:rPr>
        <w:t>ρωπαϊκά προγράμματα και</w:t>
      </w:r>
      <w:r>
        <w:rPr>
          <w:rFonts w:eastAsia="Times New Roman"/>
          <w:color w:val="212121"/>
          <w:szCs w:val="24"/>
        </w:rPr>
        <w:t xml:space="preserve"> από το Πρόγραμμα Δημοσίων Ε</w:t>
      </w:r>
      <w:r w:rsidRPr="005C7A86">
        <w:rPr>
          <w:rFonts w:eastAsia="Times New Roman"/>
          <w:color w:val="212121"/>
          <w:szCs w:val="24"/>
        </w:rPr>
        <w:t>πενδύσεων</w:t>
      </w:r>
      <w:r>
        <w:rPr>
          <w:rFonts w:eastAsia="Times New Roman"/>
          <w:color w:val="212121"/>
          <w:szCs w:val="24"/>
        </w:rPr>
        <w:t>. Μάλιστα ο κ. Δραγασάκης</w:t>
      </w:r>
      <w:r w:rsidRPr="005C7A86">
        <w:rPr>
          <w:rFonts w:eastAsia="Times New Roman"/>
          <w:color w:val="212121"/>
          <w:szCs w:val="24"/>
        </w:rPr>
        <w:t xml:space="preserve"> είχε πει </w:t>
      </w:r>
      <w:r>
        <w:rPr>
          <w:rFonts w:eastAsia="Times New Roman"/>
          <w:color w:val="212121"/>
          <w:szCs w:val="24"/>
        </w:rPr>
        <w:t xml:space="preserve">σε </w:t>
      </w:r>
      <w:r>
        <w:rPr>
          <w:rFonts w:eastAsia="Times New Roman"/>
          <w:color w:val="212121"/>
          <w:szCs w:val="24"/>
        </w:rPr>
        <w:t>ε</w:t>
      </w:r>
      <w:r>
        <w:rPr>
          <w:rFonts w:eastAsia="Times New Roman"/>
          <w:color w:val="212121"/>
          <w:szCs w:val="24"/>
        </w:rPr>
        <w:t>πιτροπή της Βουλής ότι στην πρόθεσή</w:t>
      </w:r>
      <w:r w:rsidRPr="005C7A86">
        <w:rPr>
          <w:rFonts w:eastAsia="Times New Roman"/>
          <w:color w:val="212121"/>
          <w:szCs w:val="24"/>
        </w:rPr>
        <w:t xml:space="preserve"> σας είναι</w:t>
      </w:r>
      <w:r>
        <w:rPr>
          <w:rFonts w:eastAsia="Times New Roman"/>
          <w:color w:val="212121"/>
          <w:szCs w:val="24"/>
        </w:rPr>
        <w:t>,,</w:t>
      </w:r>
      <w:r w:rsidRPr="005C7A86">
        <w:rPr>
          <w:rFonts w:eastAsia="Times New Roman"/>
          <w:color w:val="212121"/>
          <w:szCs w:val="24"/>
        </w:rPr>
        <w:t xml:space="preserve"> το επόμενο διάστημα</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να φέρετε νόμο για πολυετές Π</w:t>
      </w:r>
      <w:r w:rsidRPr="005C7A86">
        <w:rPr>
          <w:rFonts w:eastAsia="Times New Roman"/>
          <w:color w:val="212121"/>
          <w:szCs w:val="24"/>
        </w:rPr>
        <w:t>ρόγραμμα Δημοσίων Επενδύσεων</w:t>
      </w:r>
      <w:r>
        <w:rPr>
          <w:rFonts w:eastAsia="Times New Roman"/>
          <w:color w:val="212121"/>
          <w:szCs w:val="24"/>
        </w:rPr>
        <w:t>,</w:t>
      </w:r>
      <w:r w:rsidRPr="005C7A86">
        <w:rPr>
          <w:rFonts w:eastAsia="Times New Roman"/>
          <w:color w:val="212121"/>
          <w:szCs w:val="24"/>
        </w:rPr>
        <w:t xml:space="preserve"> που θα εντάσσεται στο</w:t>
      </w:r>
      <w:r>
        <w:rPr>
          <w:rFonts w:eastAsia="Times New Roman"/>
          <w:color w:val="212121"/>
          <w:szCs w:val="24"/>
        </w:rPr>
        <w:t>ν</w:t>
      </w:r>
      <w:r w:rsidRPr="005C7A86">
        <w:rPr>
          <w:rFonts w:eastAsia="Times New Roman"/>
          <w:color w:val="212121"/>
          <w:szCs w:val="24"/>
        </w:rPr>
        <w:t xml:space="preserve"> αναπτυξιακ</w:t>
      </w:r>
      <w:r>
        <w:rPr>
          <w:rFonts w:eastAsia="Times New Roman"/>
          <w:color w:val="212121"/>
          <w:szCs w:val="24"/>
        </w:rPr>
        <w:t xml:space="preserve">ό σχεδιασμό και θα </w:t>
      </w:r>
      <w:r>
        <w:rPr>
          <w:rFonts w:eastAsia="Times New Roman"/>
          <w:color w:val="212121"/>
          <w:szCs w:val="24"/>
        </w:rPr>
        <w:t>εξυπηρετεί</w:t>
      </w:r>
      <w:r w:rsidRPr="005C7A86">
        <w:rPr>
          <w:rFonts w:eastAsia="Times New Roman"/>
          <w:color w:val="212121"/>
          <w:szCs w:val="24"/>
        </w:rPr>
        <w:t xml:space="preserve"> </w:t>
      </w:r>
      <w:r>
        <w:rPr>
          <w:rFonts w:eastAsia="Times New Roman"/>
          <w:color w:val="212121"/>
          <w:szCs w:val="24"/>
        </w:rPr>
        <w:t>τα επενδυτικά σχέδια.</w:t>
      </w:r>
    </w:p>
    <w:p w14:paraId="42AEA156"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Με</w:t>
      </w:r>
      <w:r w:rsidRPr="005C7A86">
        <w:rPr>
          <w:rFonts w:eastAsia="Times New Roman"/>
          <w:color w:val="212121"/>
          <w:szCs w:val="24"/>
        </w:rPr>
        <w:t xml:space="preserve"> αυτόν</w:t>
      </w:r>
      <w:r>
        <w:rPr>
          <w:rFonts w:eastAsia="Times New Roman"/>
          <w:color w:val="212121"/>
          <w:szCs w:val="24"/>
        </w:rPr>
        <w:t>, λοιπόν,</w:t>
      </w:r>
      <w:r w:rsidRPr="005C7A86">
        <w:rPr>
          <w:rFonts w:eastAsia="Times New Roman"/>
          <w:color w:val="212121"/>
          <w:szCs w:val="24"/>
        </w:rPr>
        <w:t xml:space="preserve"> τον τρόπο</w:t>
      </w:r>
      <w:r>
        <w:rPr>
          <w:rFonts w:eastAsia="Times New Roman"/>
          <w:color w:val="212121"/>
          <w:szCs w:val="24"/>
        </w:rPr>
        <w:t>,</w:t>
      </w:r>
      <w:r w:rsidRPr="005C7A86">
        <w:rPr>
          <w:rFonts w:eastAsia="Times New Roman"/>
          <w:color w:val="212121"/>
          <w:szCs w:val="24"/>
        </w:rPr>
        <w:t xml:space="preserve"> επί της ουσίας </w:t>
      </w:r>
      <w:r>
        <w:rPr>
          <w:rFonts w:eastAsia="Times New Roman"/>
          <w:color w:val="212121"/>
          <w:szCs w:val="24"/>
        </w:rPr>
        <w:t>τ</w:t>
      </w:r>
      <w:r w:rsidRPr="005C7A86">
        <w:rPr>
          <w:rFonts w:eastAsia="Times New Roman"/>
          <w:color w:val="212121"/>
          <w:szCs w:val="24"/>
        </w:rPr>
        <w:t>ι κάνετε</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Υποτάσσετε ακόμη περισσότερο τα ευρωπαϊκά προγράμματα </w:t>
      </w:r>
      <w:r>
        <w:rPr>
          <w:rFonts w:eastAsia="Times New Roman"/>
          <w:color w:val="212121"/>
          <w:szCs w:val="24"/>
        </w:rPr>
        <w:lastRenderedPageBreak/>
        <w:t>και το Π</w:t>
      </w:r>
      <w:r w:rsidRPr="005C7A86">
        <w:rPr>
          <w:rFonts w:eastAsia="Times New Roman"/>
          <w:color w:val="212121"/>
          <w:szCs w:val="24"/>
        </w:rPr>
        <w:t>ρόγραμμα Δημοσίων Επενδύσεων στο να διαμορφωθούν υποδομές τέτοιες</w:t>
      </w:r>
      <w:r>
        <w:rPr>
          <w:rFonts w:eastAsia="Times New Roman"/>
          <w:color w:val="212121"/>
          <w:szCs w:val="24"/>
        </w:rPr>
        <w:t>,</w:t>
      </w:r>
      <w:r w:rsidRPr="005C7A86">
        <w:rPr>
          <w:rFonts w:eastAsia="Times New Roman"/>
          <w:color w:val="212121"/>
          <w:szCs w:val="24"/>
        </w:rPr>
        <w:t xml:space="preserve"> που να ικανοποιούν τους </w:t>
      </w:r>
      <w:r>
        <w:rPr>
          <w:rFonts w:eastAsia="Times New Roman"/>
          <w:color w:val="212121"/>
          <w:szCs w:val="24"/>
        </w:rPr>
        <w:t xml:space="preserve">επενδυτικούς </w:t>
      </w:r>
      <w:r w:rsidRPr="005C7A86">
        <w:rPr>
          <w:rFonts w:eastAsia="Times New Roman"/>
          <w:color w:val="212121"/>
          <w:szCs w:val="24"/>
        </w:rPr>
        <w:t>σ</w:t>
      </w:r>
      <w:r>
        <w:rPr>
          <w:rFonts w:eastAsia="Times New Roman"/>
          <w:color w:val="212121"/>
          <w:szCs w:val="24"/>
        </w:rPr>
        <w:t>χ</w:t>
      </w:r>
      <w:r>
        <w:rPr>
          <w:rFonts w:eastAsia="Times New Roman"/>
          <w:color w:val="212121"/>
          <w:szCs w:val="24"/>
        </w:rPr>
        <w:t xml:space="preserve">εδιασμούς ή να χρηματοδοτούνται </w:t>
      </w:r>
      <w:r w:rsidRPr="005C7A86">
        <w:rPr>
          <w:rFonts w:eastAsia="Times New Roman"/>
          <w:color w:val="212121"/>
          <w:szCs w:val="24"/>
        </w:rPr>
        <w:t>απευθείας τα επενδυτικά σχέδια</w:t>
      </w:r>
      <w:r>
        <w:rPr>
          <w:rFonts w:eastAsia="Times New Roman"/>
          <w:color w:val="212121"/>
          <w:szCs w:val="24"/>
        </w:rPr>
        <w:t>.</w:t>
      </w:r>
    </w:p>
    <w:p w14:paraId="42AEA157"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Γι’ </w:t>
      </w:r>
      <w:r w:rsidRPr="005C7A86">
        <w:rPr>
          <w:rFonts w:eastAsia="Times New Roman"/>
          <w:color w:val="212121"/>
          <w:szCs w:val="24"/>
        </w:rPr>
        <w:t>αυτό</w:t>
      </w:r>
      <w:r>
        <w:rPr>
          <w:rFonts w:eastAsia="Times New Roman"/>
          <w:color w:val="212121"/>
          <w:szCs w:val="24"/>
        </w:rPr>
        <w:t>ν</w:t>
      </w:r>
      <w:r w:rsidRPr="005C7A86">
        <w:rPr>
          <w:rFonts w:eastAsia="Times New Roman"/>
          <w:color w:val="212121"/>
          <w:szCs w:val="24"/>
        </w:rPr>
        <w:t xml:space="preserve"> ακριβώς το</w:t>
      </w:r>
      <w:r>
        <w:rPr>
          <w:rFonts w:eastAsia="Times New Roman"/>
          <w:color w:val="212121"/>
          <w:szCs w:val="24"/>
        </w:rPr>
        <w:t>ν</w:t>
      </w:r>
      <w:r w:rsidRPr="005C7A86">
        <w:rPr>
          <w:rFonts w:eastAsia="Times New Roman"/>
          <w:color w:val="212121"/>
          <w:szCs w:val="24"/>
        </w:rPr>
        <w:t xml:space="preserve"> λόγο </w:t>
      </w:r>
      <w:r>
        <w:rPr>
          <w:rFonts w:eastAsia="Times New Roman"/>
          <w:color w:val="212121"/>
          <w:szCs w:val="24"/>
        </w:rPr>
        <w:t>και</w:t>
      </w:r>
      <w:r w:rsidRPr="005C7A86">
        <w:rPr>
          <w:rFonts w:eastAsia="Times New Roman"/>
          <w:color w:val="212121"/>
          <w:szCs w:val="24"/>
        </w:rPr>
        <w:t xml:space="preserve"> πριν από λίγο</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ο κύριος Αντιπρόεδρος</w:t>
      </w:r>
      <w:r>
        <w:rPr>
          <w:rFonts w:eastAsia="Times New Roman"/>
          <w:color w:val="212121"/>
          <w:szCs w:val="24"/>
        </w:rPr>
        <w:t>,</w:t>
      </w:r>
      <w:r>
        <w:rPr>
          <w:rFonts w:eastAsia="Times New Roman"/>
          <w:color w:val="212121"/>
          <w:szCs w:val="24"/>
        </w:rPr>
        <w:t xml:space="preserve"> από αυτό το Βήμα</w:t>
      </w:r>
      <w:r>
        <w:rPr>
          <w:rFonts w:eastAsia="Times New Roman"/>
          <w:color w:val="212121"/>
          <w:szCs w:val="24"/>
        </w:rPr>
        <w:t>,</w:t>
      </w:r>
      <w:r>
        <w:rPr>
          <w:rFonts w:eastAsia="Times New Roman"/>
          <w:color w:val="212121"/>
          <w:szCs w:val="24"/>
        </w:rPr>
        <w:t xml:space="preserve"> μίλησε</w:t>
      </w:r>
      <w:r w:rsidRPr="005C7A86">
        <w:rPr>
          <w:rFonts w:eastAsia="Times New Roman"/>
          <w:color w:val="212121"/>
          <w:szCs w:val="24"/>
        </w:rPr>
        <w:t xml:space="preserve"> για μέτρα και υποδομές</w:t>
      </w:r>
      <w:r>
        <w:rPr>
          <w:rFonts w:eastAsia="Times New Roman"/>
          <w:color w:val="212121"/>
          <w:szCs w:val="24"/>
        </w:rPr>
        <w:t>,</w:t>
      </w:r>
      <w:r w:rsidRPr="005C7A86">
        <w:rPr>
          <w:rFonts w:eastAsia="Times New Roman"/>
          <w:color w:val="212121"/>
          <w:szCs w:val="24"/>
        </w:rPr>
        <w:t xml:space="preserve"> τα οποία έχουν μακροχρόνιο χαρακτήρα και άρα είναι μεγάλου κόστους για να</w:t>
      </w:r>
      <w:r>
        <w:rPr>
          <w:rFonts w:eastAsia="Times New Roman"/>
          <w:color w:val="212121"/>
          <w:szCs w:val="24"/>
        </w:rPr>
        <w:t xml:space="preserve"> </w:t>
      </w:r>
      <w:r>
        <w:rPr>
          <w:rFonts w:eastAsia="Times New Roman"/>
          <w:color w:val="212121"/>
          <w:szCs w:val="24"/>
        </w:rPr>
        <w:t>τα</w:t>
      </w:r>
      <w:r w:rsidRPr="005C7A86">
        <w:rPr>
          <w:rFonts w:eastAsia="Times New Roman"/>
          <w:color w:val="212121"/>
          <w:szCs w:val="24"/>
        </w:rPr>
        <w:t xml:space="preserve"> διαμορφώσουν οι</w:t>
      </w:r>
      <w:r>
        <w:rPr>
          <w:rFonts w:eastAsia="Times New Roman"/>
          <w:color w:val="212121"/>
          <w:szCs w:val="24"/>
        </w:rPr>
        <w:t xml:space="preserve"> ίδιοι οι</w:t>
      </w:r>
      <w:r w:rsidRPr="005C7A86">
        <w:rPr>
          <w:rFonts w:eastAsia="Times New Roman"/>
          <w:color w:val="212121"/>
          <w:szCs w:val="24"/>
        </w:rPr>
        <w:t xml:space="preserve"> επιχειρηματίες</w:t>
      </w:r>
      <w:r>
        <w:rPr>
          <w:rFonts w:eastAsia="Times New Roman"/>
          <w:color w:val="212121"/>
          <w:szCs w:val="24"/>
        </w:rPr>
        <w:t>. Άρα,</w:t>
      </w:r>
      <w:r w:rsidRPr="005C7A86">
        <w:rPr>
          <w:rFonts w:eastAsia="Times New Roman"/>
          <w:color w:val="212121"/>
          <w:szCs w:val="24"/>
        </w:rPr>
        <w:t xml:space="preserve"> </w:t>
      </w:r>
      <w:r>
        <w:rPr>
          <w:rFonts w:eastAsia="Times New Roman"/>
          <w:color w:val="212121"/>
          <w:szCs w:val="24"/>
        </w:rPr>
        <w:t>τους διευκολύνετε</w:t>
      </w:r>
      <w:r w:rsidRPr="005C7A86">
        <w:rPr>
          <w:rFonts w:eastAsia="Times New Roman"/>
          <w:color w:val="212121"/>
          <w:szCs w:val="24"/>
        </w:rPr>
        <w:t xml:space="preserve"> σε αυτές τις υποδομές</w:t>
      </w:r>
      <w:r>
        <w:rPr>
          <w:rFonts w:eastAsia="Times New Roman"/>
          <w:color w:val="212121"/>
          <w:szCs w:val="24"/>
        </w:rPr>
        <w:t>,</w:t>
      </w:r>
      <w:r w:rsidRPr="005C7A86">
        <w:rPr>
          <w:rFonts w:eastAsia="Times New Roman"/>
          <w:color w:val="212121"/>
          <w:szCs w:val="24"/>
        </w:rPr>
        <w:t xml:space="preserve"> που έχουν υψηλό κόστος</w:t>
      </w:r>
      <w:r>
        <w:rPr>
          <w:rFonts w:eastAsia="Times New Roman"/>
          <w:color w:val="212121"/>
          <w:szCs w:val="24"/>
        </w:rPr>
        <w:t xml:space="preserve"> και</w:t>
      </w:r>
      <w:r w:rsidRPr="005C7A86">
        <w:rPr>
          <w:rFonts w:eastAsia="Times New Roman"/>
          <w:color w:val="212121"/>
          <w:szCs w:val="24"/>
        </w:rPr>
        <w:t xml:space="preserve"> αποτελούν μακροχρόνια επένδυση</w:t>
      </w:r>
      <w:r>
        <w:rPr>
          <w:rFonts w:eastAsia="Times New Roman"/>
          <w:color w:val="212121"/>
          <w:szCs w:val="24"/>
        </w:rPr>
        <w:t>,</w:t>
      </w:r>
      <w:r w:rsidRPr="005C7A86">
        <w:rPr>
          <w:rFonts w:eastAsia="Times New Roman"/>
          <w:color w:val="212121"/>
          <w:szCs w:val="24"/>
        </w:rPr>
        <w:t xml:space="preserve"> για να </w:t>
      </w:r>
      <w:r>
        <w:rPr>
          <w:rFonts w:eastAsia="Times New Roman"/>
          <w:color w:val="212121"/>
          <w:szCs w:val="24"/>
        </w:rPr>
        <w:t xml:space="preserve">τα βρουν έτοιμα </w:t>
      </w:r>
      <w:r w:rsidRPr="005C7A86">
        <w:rPr>
          <w:rFonts w:eastAsia="Times New Roman"/>
          <w:color w:val="212121"/>
          <w:szCs w:val="24"/>
        </w:rPr>
        <w:t>και να τα αξιοποιήσουν</w:t>
      </w:r>
      <w:r>
        <w:rPr>
          <w:rFonts w:eastAsia="Times New Roman"/>
          <w:color w:val="212121"/>
          <w:szCs w:val="24"/>
        </w:rPr>
        <w:t xml:space="preserve">. </w:t>
      </w:r>
    </w:p>
    <w:p w14:paraId="42AEA158"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5C7A86">
        <w:rPr>
          <w:rFonts w:eastAsia="Times New Roman"/>
          <w:color w:val="212121"/>
          <w:szCs w:val="24"/>
        </w:rPr>
        <w:t>ο αποτέλεσμα</w:t>
      </w:r>
      <w:r>
        <w:rPr>
          <w:rFonts w:eastAsia="Times New Roman"/>
          <w:color w:val="212121"/>
          <w:szCs w:val="24"/>
        </w:rPr>
        <w:t xml:space="preserve"> αυτής</w:t>
      </w:r>
      <w:r w:rsidRPr="005C7A86">
        <w:rPr>
          <w:rFonts w:eastAsia="Times New Roman"/>
          <w:color w:val="212121"/>
          <w:szCs w:val="24"/>
        </w:rPr>
        <w:t xml:space="preserve"> της δ</w:t>
      </w:r>
      <w:r>
        <w:rPr>
          <w:rFonts w:eastAsia="Times New Roman"/>
          <w:color w:val="212121"/>
          <w:szCs w:val="24"/>
        </w:rPr>
        <w:t>ιαδικασίας είναι ακόμη χειρότερο</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Μ</w:t>
      </w:r>
      <w:r>
        <w:rPr>
          <w:rFonts w:eastAsia="Times New Roman"/>
          <w:color w:val="212121"/>
          <w:szCs w:val="24"/>
        </w:rPr>
        <w:t>εταφορά</w:t>
      </w:r>
      <w:r w:rsidRPr="005C7A86">
        <w:rPr>
          <w:rFonts w:eastAsia="Times New Roman"/>
          <w:color w:val="212121"/>
          <w:szCs w:val="24"/>
        </w:rPr>
        <w:t xml:space="preserve"> στις καλένδες των έργων και των υποδομών</w:t>
      </w:r>
      <w:r>
        <w:rPr>
          <w:rFonts w:eastAsia="Times New Roman"/>
          <w:color w:val="212121"/>
          <w:szCs w:val="24"/>
        </w:rPr>
        <w:t>,</w:t>
      </w:r>
      <w:r w:rsidRPr="005C7A86">
        <w:rPr>
          <w:rFonts w:eastAsia="Times New Roman"/>
          <w:color w:val="212121"/>
          <w:szCs w:val="24"/>
        </w:rPr>
        <w:t xml:space="preserve"> που είναι απαραίτητα για τη βελτίωση και την προστασία της ανθρώπινης ζωής</w:t>
      </w:r>
      <w:r>
        <w:rPr>
          <w:rFonts w:eastAsia="Times New Roman"/>
          <w:color w:val="212121"/>
          <w:szCs w:val="24"/>
        </w:rPr>
        <w:t>,</w:t>
      </w:r>
      <w:r w:rsidRPr="005C7A86">
        <w:rPr>
          <w:rFonts w:eastAsia="Times New Roman"/>
          <w:color w:val="212121"/>
          <w:szCs w:val="24"/>
        </w:rPr>
        <w:t xml:space="preserve"> όπως είναι τα έργα της αντισεισμικής θωράκισης</w:t>
      </w:r>
      <w:r>
        <w:rPr>
          <w:rFonts w:eastAsia="Times New Roman"/>
          <w:color w:val="212121"/>
          <w:szCs w:val="24"/>
        </w:rPr>
        <w:t>,</w:t>
      </w:r>
      <w:r w:rsidRPr="005C7A86">
        <w:rPr>
          <w:rFonts w:eastAsia="Times New Roman"/>
          <w:color w:val="212121"/>
          <w:szCs w:val="24"/>
        </w:rPr>
        <w:t xml:space="preserve"> της αντιπλημμυρικής προστασίας ή της αντιπυρικής</w:t>
      </w:r>
      <w:r>
        <w:rPr>
          <w:rFonts w:eastAsia="Times New Roman"/>
          <w:color w:val="212121"/>
          <w:szCs w:val="24"/>
        </w:rPr>
        <w:t xml:space="preserve">, για παράδειγμα. Και δεν είναι </w:t>
      </w:r>
      <w:r>
        <w:rPr>
          <w:rFonts w:eastAsia="Times New Roman"/>
          <w:color w:val="212121"/>
          <w:szCs w:val="24"/>
        </w:rPr>
        <w:t>τυχαίο πως</w:t>
      </w:r>
      <w:r w:rsidRPr="005C7A86">
        <w:rPr>
          <w:rFonts w:eastAsia="Times New Roman"/>
          <w:color w:val="212121"/>
          <w:szCs w:val="24"/>
        </w:rPr>
        <w:t xml:space="preserve"> ό</w:t>
      </w:r>
      <w:r>
        <w:rPr>
          <w:rFonts w:eastAsia="Times New Roman"/>
          <w:color w:val="212121"/>
          <w:szCs w:val="24"/>
        </w:rPr>
        <w:t>,</w:t>
      </w:r>
      <w:r w:rsidRPr="005C7A86">
        <w:rPr>
          <w:rFonts w:eastAsia="Times New Roman"/>
          <w:color w:val="212121"/>
          <w:szCs w:val="24"/>
        </w:rPr>
        <w:t>τι έργο γίνεται σε αυτή την κατεύθυνση</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είναι </w:t>
      </w:r>
      <w:r w:rsidRPr="005C7A86">
        <w:rPr>
          <w:rFonts w:eastAsia="Times New Roman"/>
          <w:color w:val="212121"/>
          <w:szCs w:val="24"/>
        </w:rPr>
        <w:t>αποσπασματικό</w:t>
      </w:r>
      <w:r>
        <w:rPr>
          <w:rFonts w:eastAsia="Times New Roman"/>
          <w:color w:val="212121"/>
          <w:szCs w:val="24"/>
        </w:rPr>
        <w:t>, μερικού χαρακτήρα -άρα</w:t>
      </w:r>
      <w:r w:rsidRPr="005C7A86">
        <w:rPr>
          <w:rFonts w:eastAsia="Times New Roman"/>
          <w:color w:val="212121"/>
          <w:szCs w:val="24"/>
        </w:rPr>
        <w:t xml:space="preserve"> </w:t>
      </w:r>
      <w:r>
        <w:rPr>
          <w:rFonts w:eastAsia="Times New Roman"/>
          <w:color w:val="212121"/>
          <w:szCs w:val="24"/>
        </w:rPr>
        <w:lastRenderedPageBreak/>
        <w:t xml:space="preserve">δεν αντιμετωπίζει το πρόβλημα και </w:t>
      </w:r>
      <w:r w:rsidRPr="005C7A86">
        <w:rPr>
          <w:rFonts w:eastAsia="Times New Roman"/>
          <w:color w:val="212121"/>
          <w:szCs w:val="24"/>
        </w:rPr>
        <w:t>μπορεί και να το επιδεινώνει</w:t>
      </w:r>
      <w:r>
        <w:rPr>
          <w:rFonts w:eastAsia="Times New Roman"/>
          <w:color w:val="212121"/>
          <w:szCs w:val="24"/>
        </w:rPr>
        <w:t>-</w:t>
      </w:r>
      <w:r w:rsidRPr="005C7A86">
        <w:rPr>
          <w:rFonts w:eastAsia="Times New Roman"/>
          <w:color w:val="212121"/>
          <w:szCs w:val="24"/>
        </w:rPr>
        <w:t xml:space="preserve"> και έρχεται μετά από καταστροφή</w:t>
      </w:r>
      <w:r>
        <w:rPr>
          <w:rFonts w:eastAsia="Times New Roman"/>
          <w:color w:val="212121"/>
          <w:szCs w:val="24"/>
        </w:rPr>
        <w:t>.</w:t>
      </w:r>
    </w:p>
    <w:p w14:paraId="42AEA159"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Από αυτήν, λοιπόν, την άποψη</w:t>
      </w:r>
      <w:r>
        <w:rPr>
          <w:rFonts w:eastAsia="Times New Roman"/>
          <w:color w:val="212121"/>
          <w:szCs w:val="24"/>
        </w:rPr>
        <w:t>,</w:t>
      </w:r>
      <w:r>
        <w:rPr>
          <w:rFonts w:eastAsia="Times New Roman"/>
          <w:color w:val="212121"/>
          <w:szCs w:val="24"/>
        </w:rPr>
        <w:t xml:space="preserve"> αποτελεί και πρόκληση να ισχυρίζ</w:t>
      </w:r>
      <w:r>
        <w:rPr>
          <w:rFonts w:eastAsia="Times New Roman"/>
          <w:color w:val="212121"/>
          <w:szCs w:val="24"/>
        </w:rPr>
        <w:t>εται ο κύριος Α</w:t>
      </w:r>
      <w:r w:rsidRPr="005C7A86">
        <w:rPr>
          <w:rFonts w:eastAsia="Times New Roman"/>
          <w:color w:val="212121"/>
          <w:szCs w:val="24"/>
        </w:rPr>
        <w:t xml:space="preserve">ντιπρόεδρος </w:t>
      </w:r>
      <w:r>
        <w:rPr>
          <w:rFonts w:eastAsia="Times New Roman"/>
          <w:color w:val="212121"/>
          <w:szCs w:val="24"/>
        </w:rPr>
        <w:t>ότι η</w:t>
      </w:r>
      <w:r w:rsidRPr="005C7A86">
        <w:rPr>
          <w:rFonts w:eastAsia="Times New Roman"/>
          <w:color w:val="212121"/>
          <w:szCs w:val="24"/>
        </w:rPr>
        <w:t xml:space="preserve"> Αναπτυξιακή Τράπεζα </w:t>
      </w:r>
      <w:r>
        <w:rPr>
          <w:rFonts w:eastAsia="Times New Roman"/>
          <w:color w:val="212121"/>
          <w:szCs w:val="24"/>
        </w:rPr>
        <w:t>είναι προοδευτικού</w:t>
      </w:r>
      <w:r w:rsidRPr="005C7A86">
        <w:rPr>
          <w:rFonts w:eastAsia="Times New Roman"/>
          <w:color w:val="212121"/>
          <w:szCs w:val="24"/>
        </w:rPr>
        <w:t xml:space="preserve"> χαρακτήρα εργαλείο</w:t>
      </w:r>
      <w:r>
        <w:rPr>
          <w:rFonts w:eastAsia="Times New Roman"/>
          <w:color w:val="212121"/>
          <w:szCs w:val="24"/>
        </w:rPr>
        <w:t xml:space="preserve">, σε αυτόν, δηλαδή, </w:t>
      </w:r>
      <w:r w:rsidRPr="005C7A86">
        <w:rPr>
          <w:rFonts w:eastAsia="Times New Roman"/>
          <w:color w:val="212121"/>
          <w:szCs w:val="24"/>
        </w:rPr>
        <w:t>τον καπιταλιστικό Μεσαίωνα</w:t>
      </w:r>
      <w:r>
        <w:rPr>
          <w:rFonts w:eastAsia="Times New Roman"/>
          <w:color w:val="212121"/>
          <w:szCs w:val="24"/>
        </w:rPr>
        <w:t>.</w:t>
      </w:r>
      <w:r w:rsidRPr="005C7A86">
        <w:rPr>
          <w:rFonts w:eastAsia="Times New Roman"/>
          <w:color w:val="212121"/>
          <w:szCs w:val="24"/>
        </w:rPr>
        <w:t xml:space="preserve"> </w:t>
      </w:r>
    </w:p>
    <w:p w14:paraId="42AEA15A"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Γ</w:t>
      </w:r>
      <w:r>
        <w:rPr>
          <w:rFonts w:eastAsia="Times New Roman"/>
          <w:color w:val="212121"/>
          <w:szCs w:val="24"/>
        </w:rPr>
        <w:t>ιατί μιλάμε για πρόκληση; Γιατί</w:t>
      </w:r>
      <w:r>
        <w:rPr>
          <w:rFonts w:eastAsia="Times New Roman"/>
          <w:color w:val="212121"/>
          <w:szCs w:val="24"/>
        </w:rPr>
        <w:t>,</w:t>
      </w:r>
      <w:r w:rsidRPr="005C7A86">
        <w:rPr>
          <w:rFonts w:eastAsia="Times New Roman"/>
          <w:color w:val="212121"/>
          <w:szCs w:val="24"/>
        </w:rPr>
        <w:t xml:space="preserve"> προσπαθώντας να απαντήσει </w:t>
      </w:r>
      <w:r>
        <w:rPr>
          <w:rFonts w:eastAsia="Times New Roman"/>
          <w:color w:val="212121"/>
          <w:szCs w:val="24"/>
        </w:rPr>
        <w:t>στην κριτική του ΚΚΕ, είπε από αυτό το Βήμα ότι είναι αντ</w:t>
      </w:r>
      <w:r>
        <w:rPr>
          <w:rFonts w:eastAsia="Times New Roman"/>
          <w:color w:val="212121"/>
          <w:szCs w:val="24"/>
        </w:rPr>
        <w:t>ίθετος ο ΣΕΒ. Να δούμε την αντίθεση του ΣΕΒ σ</w:t>
      </w:r>
      <w:r w:rsidRPr="005C7A86">
        <w:rPr>
          <w:rFonts w:eastAsia="Times New Roman"/>
          <w:color w:val="212121"/>
          <w:szCs w:val="24"/>
        </w:rPr>
        <w:t>την Αναπτυξιακή Τράπεζα</w:t>
      </w:r>
      <w:r>
        <w:rPr>
          <w:rFonts w:eastAsia="Times New Roman"/>
          <w:color w:val="212121"/>
          <w:szCs w:val="24"/>
        </w:rPr>
        <w:t>; Δ</w:t>
      </w:r>
      <w:r w:rsidRPr="005C7A86">
        <w:rPr>
          <w:rFonts w:eastAsia="Times New Roman"/>
          <w:color w:val="212121"/>
          <w:szCs w:val="24"/>
        </w:rPr>
        <w:t>ιαβάζω</w:t>
      </w:r>
      <w:r>
        <w:rPr>
          <w:rFonts w:eastAsia="Times New Roman"/>
          <w:color w:val="212121"/>
          <w:szCs w:val="24"/>
        </w:rPr>
        <w:t xml:space="preserve"> ποια είναι η αντίθεση του ΣΕΒ,</w:t>
      </w:r>
      <w:r w:rsidRPr="005C7A86">
        <w:rPr>
          <w:rFonts w:eastAsia="Times New Roman"/>
          <w:color w:val="212121"/>
          <w:szCs w:val="24"/>
        </w:rPr>
        <w:t xml:space="preserve"> </w:t>
      </w:r>
      <w:r>
        <w:rPr>
          <w:rFonts w:eastAsia="Times New Roman"/>
          <w:color w:val="212121"/>
          <w:szCs w:val="24"/>
        </w:rPr>
        <w:t xml:space="preserve">από το </w:t>
      </w:r>
      <w:r w:rsidRPr="005C7A86">
        <w:rPr>
          <w:rFonts w:eastAsia="Times New Roman"/>
          <w:color w:val="212121"/>
          <w:szCs w:val="24"/>
        </w:rPr>
        <w:t>υπόμνημα</w:t>
      </w:r>
      <w:r>
        <w:rPr>
          <w:rFonts w:eastAsia="Times New Roman"/>
          <w:color w:val="212121"/>
          <w:szCs w:val="24"/>
        </w:rPr>
        <w:t>,</w:t>
      </w:r>
      <w:r w:rsidRPr="005C7A86">
        <w:rPr>
          <w:rFonts w:eastAsia="Times New Roman"/>
          <w:color w:val="212121"/>
          <w:szCs w:val="24"/>
        </w:rPr>
        <w:t xml:space="preserve"> το οποίο κατέθεσε στη δημόσια διαβούλευση και στην αρμόδια </w:t>
      </w:r>
      <w:r>
        <w:rPr>
          <w:rFonts w:eastAsia="Times New Roman"/>
          <w:color w:val="212121"/>
          <w:szCs w:val="24"/>
        </w:rPr>
        <w:t>ε</w:t>
      </w:r>
      <w:r w:rsidRPr="005C7A86">
        <w:rPr>
          <w:rFonts w:eastAsia="Times New Roman"/>
          <w:color w:val="212121"/>
          <w:szCs w:val="24"/>
        </w:rPr>
        <w:t>πιτροπή της Βουλής</w:t>
      </w:r>
      <w:r>
        <w:rPr>
          <w:rFonts w:eastAsia="Times New Roman"/>
          <w:color w:val="212121"/>
          <w:szCs w:val="24"/>
        </w:rPr>
        <w:t>,</w:t>
      </w:r>
      <w:r w:rsidRPr="005C7A86">
        <w:rPr>
          <w:rFonts w:eastAsia="Times New Roman"/>
          <w:color w:val="212121"/>
          <w:szCs w:val="24"/>
        </w:rPr>
        <w:t xml:space="preserve"> που συζητούσε το </w:t>
      </w:r>
      <w:r>
        <w:rPr>
          <w:rFonts w:eastAsia="Times New Roman"/>
          <w:color w:val="212121"/>
          <w:szCs w:val="24"/>
        </w:rPr>
        <w:t>παρόν νομοσχέδιο: «Τ</w:t>
      </w:r>
      <w:r w:rsidRPr="005C7A86">
        <w:rPr>
          <w:rFonts w:eastAsia="Times New Roman"/>
          <w:color w:val="212121"/>
          <w:szCs w:val="24"/>
        </w:rPr>
        <w:t xml:space="preserve">ο νομοσχέδιο </w:t>
      </w:r>
      <w:r w:rsidRPr="005C7A86">
        <w:rPr>
          <w:rFonts w:eastAsia="Times New Roman"/>
          <w:color w:val="212121"/>
          <w:szCs w:val="24"/>
        </w:rPr>
        <w:t>για τη μετεξέλιξη του ΕΤΕΑΝ έρχεται σε μία κρίσιμη περίοδο για την επενδυτική ανταγωνιστικό</w:t>
      </w:r>
      <w:r>
        <w:rPr>
          <w:rFonts w:eastAsia="Times New Roman"/>
          <w:color w:val="212121"/>
          <w:szCs w:val="24"/>
        </w:rPr>
        <w:t>τητα της χώρας. Η</w:t>
      </w:r>
      <w:r w:rsidRPr="005C7A86">
        <w:rPr>
          <w:rFonts w:eastAsia="Times New Roman"/>
          <w:color w:val="212121"/>
          <w:szCs w:val="24"/>
        </w:rPr>
        <w:t xml:space="preserve"> συνεισφορά όμως του εγχειρήματος στην επενδυτική ανάπτυξη της οικονομίας παραμένει ασαφής και χωρίς επαρκή τεκμηρίωση</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Και σας</w:t>
      </w:r>
      <w:r w:rsidRPr="005C7A86">
        <w:rPr>
          <w:rFonts w:eastAsia="Times New Roman"/>
          <w:color w:val="212121"/>
          <w:szCs w:val="24"/>
        </w:rPr>
        <w:t xml:space="preserve"> </w:t>
      </w:r>
      <w:r>
        <w:rPr>
          <w:rFonts w:eastAsia="Times New Roman"/>
          <w:color w:val="212121"/>
          <w:szCs w:val="24"/>
        </w:rPr>
        <w:t xml:space="preserve">έκανε μια </w:t>
      </w:r>
      <w:r w:rsidRPr="005C7A86">
        <w:rPr>
          <w:rFonts w:eastAsia="Times New Roman"/>
          <w:color w:val="212121"/>
          <w:szCs w:val="24"/>
        </w:rPr>
        <w:t xml:space="preserve">σειρά </w:t>
      </w:r>
      <w:r>
        <w:rPr>
          <w:rFonts w:eastAsia="Times New Roman"/>
          <w:color w:val="212121"/>
          <w:szCs w:val="24"/>
        </w:rPr>
        <w:t>από</w:t>
      </w:r>
      <w:r>
        <w:rPr>
          <w:rFonts w:eastAsia="Times New Roman"/>
          <w:color w:val="212121"/>
          <w:szCs w:val="24"/>
        </w:rPr>
        <w:t xml:space="preserve"> προτάσεις βελτιωτικές. Τ</w:t>
      </w:r>
      <w:r w:rsidRPr="005C7A86">
        <w:rPr>
          <w:rFonts w:eastAsia="Times New Roman"/>
          <w:color w:val="212121"/>
          <w:szCs w:val="24"/>
        </w:rPr>
        <w:t>όσο μεγάλη αντίθεση</w:t>
      </w:r>
      <w:r>
        <w:rPr>
          <w:rFonts w:eastAsia="Times New Roman"/>
          <w:color w:val="212121"/>
          <w:szCs w:val="24"/>
        </w:rPr>
        <w:t>!</w:t>
      </w:r>
    </w:p>
    <w:p w14:paraId="42AEA15B"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Ε</w:t>
      </w:r>
      <w:r w:rsidRPr="005C7A86">
        <w:rPr>
          <w:rFonts w:eastAsia="Times New Roman"/>
          <w:color w:val="212121"/>
          <w:szCs w:val="24"/>
        </w:rPr>
        <w:t xml:space="preserve">ίναι </w:t>
      </w:r>
      <w:r>
        <w:rPr>
          <w:rFonts w:eastAsia="Times New Roman"/>
          <w:color w:val="212121"/>
          <w:szCs w:val="24"/>
        </w:rPr>
        <w:t xml:space="preserve">μάλιστα, </w:t>
      </w:r>
      <w:r w:rsidRPr="005C7A86">
        <w:rPr>
          <w:rFonts w:eastAsia="Times New Roman"/>
          <w:color w:val="212121"/>
          <w:szCs w:val="24"/>
        </w:rPr>
        <w:t xml:space="preserve">τόσο μεγάλη </w:t>
      </w:r>
      <w:r>
        <w:rPr>
          <w:rFonts w:eastAsia="Times New Roman"/>
          <w:color w:val="212121"/>
          <w:szCs w:val="24"/>
        </w:rPr>
        <w:t xml:space="preserve">η </w:t>
      </w:r>
      <w:r w:rsidRPr="005C7A86">
        <w:rPr>
          <w:rFonts w:eastAsia="Times New Roman"/>
          <w:color w:val="212121"/>
          <w:szCs w:val="24"/>
        </w:rPr>
        <w:t>αντ</w:t>
      </w:r>
      <w:r>
        <w:rPr>
          <w:rFonts w:eastAsia="Times New Roman"/>
          <w:color w:val="212121"/>
          <w:szCs w:val="24"/>
        </w:rPr>
        <w:t>ίθεση</w:t>
      </w:r>
      <w:r>
        <w:rPr>
          <w:rFonts w:eastAsia="Times New Roman"/>
          <w:color w:val="212121"/>
          <w:szCs w:val="24"/>
        </w:rPr>
        <w:t>,</w:t>
      </w:r>
      <w:r>
        <w:rPr>
          <w:rFonts w:eastAsia="Times New Roman"/>
          <w:color w:val="212121"/>
          <w:szCs w:val="24"/>
        </w:rPr>
        <w:t xml:space="preserve"> που μετά από λίγο ο κ. Δραγασάκης τι δήλωσε στην </w:t>
      </w:r>
      <w:r>
        <w:rPr>
          <w:rFonts w:eastAsia="Times New Roman"/>
          <w:color w:val="212121"/>
          <w:szCs w:val="24"/>
        </w:rPr>
        <w:t>ε</w:t>
      </w:r>
      <w:r w:rsidRPr="005C7A86">
        <w:rPr>
          <w:rFonts w:eastAsia="Times New Roman"/>
          <w:color w:val="212121"/>
          <w:szCs w:val="24"/>
        </w:rPr>
        <w:t>πιτροπή της Βουλής</w:t>
      </w:r>
      <w:r>
        <w:rPr>
          <w:rFonts w:eastAsia="Times New Roman"/>
          <w:color w:val="212121"/>
          <w:szCs w:val="24"/>
        </w:rPr>
        <w:t>; Διαβάζω από τα Π</w:t>
      </w:r>
      <w:r w:rsidRPr="005C7A86">
        <w:rPr>
          <w:rFonts w:eastAsia="Times New Roman"/>
          <w:color w:val="212121"/>
          <w:szCs w:val="24"/>
        </w:rPr>
        <w:t>ρακτικά</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w:t>
      </w:r>
      <w:r w:rsidRPr="005C7A86">
        <w:rPr>
          <w:rFonts w:eastAsia="Times New Roman"/>
          <w:color w:val="212121"/>
          <w:szCs w:val="24"/>
        </w:rPr>
        <w:t>Επομένως</w:t>
      </w:r>
      <w:r>
        <w:rPr>
          <w:rFonts w:eastAsia="Times New Roman"/>
          <w:color w:val="212121"/>
          <w:szCs w:val="24"/>
        </w:rPr>
        <w:t>,</w:t>
      </w:r>
      <w:r w:rsidRPr="005C7A86">
        <w:rPr>
          <w:rFonts w:eastAsia="Times New Roman"/>
          <w:color w:val="212121"/>
          <w:szCs w:val="24"/>
        </w:rPr>
        <w:t xml:space="preserve"> αρκετά ερωτήματα που αφορούν ειδικά θέματα</w:t>
      </w:r>
      <w:r>
        <w:rPr>
          <w:rFonts w:eastAsia="Times New Roman"/>
          <w:color w:val="212121"/>
          <w:szCs w:val="24"/>
        </w:rPr>
        <w:t>, όπως αυτά που έθ</w:t>
      </w:r>
      <w:r w:rsidRPr="005C7A86">
        <w:rPr>
          <w:rFonts w:eastAsia="Times New Roman"/>
          <w:color w:val="212121"/>
          <w:szCs w:val="24"/>
        </w:rPr>
        <w:t>εσε ο</w:t>
      </w:r>
      <w:r w:rsidRPr="005C7A86">
        <w:rPr>
          <w:rFonts w:eastAsia="Times New Roman"/>
          <w:color w:val="212121"/>
          <w:szCs w:val="24"/>
        </w:rPr>
        <w:t xml:space="preserve"> εκπρόσωπος του ΣΕΒ για την Αναπτυξιακή Τράπεζα</w:t>
      </w:r>
      <w:r>
        <w:rPr>
          <w:rFonts w:eastAsia="Times New Roman"/>
          <w:color w:val="212121"/>
          <w:szCs w:val="24"/>
        </w:rPr>
        <w:t>,</w:t>
      </w:r>
      <w:r w:rsidRPr="005C7A86">
        <w:rPr>
          <w:rFonts w:eastAsia="Times New Roman"/>
          <w:color w:val="212121"/>
          <w:szCs w:val="24"/>
        </w:rPr>
        <w:t xml:space="preserve"> είναι προς επίλυση</w:t>
      </w:r>
      <w:r>
        <w:rPr>
          <w:rFonts w:eastAsia="Times New Roman"/>
          <w:color w:val="212121"/>
          <w:szCs w:val="24"/>
        </w:rPr>
        <w:t>».</w:t>
      </w:r>
      <w:r w:rsidRPr="005C7A86">
        <w:rPr>
          <w:rFonts w:eastAsia="Times New Roman"/>
          <w:color w:val="212121"/>
          <w:szCs w:val="24"/>
        </w:rPr>
        <w:t xml:space="preserve"> Σιγά τη </w:t>
      </w:r>
      <w:r>
        <w:rPr>
          <w:rFonts w:eastAsia="Times New Roman"/>
          <w:color w:val="212121"/>
          <w:szCs w:val="24"/>
        </w:rPr>
        <w:t>μεγάλη αντίθεση ρόλων</w:t>
      </w:r>
      <w:r>
        <w:rPr>
          <w:rFonts w:eastAsia="Times New Roman"/>
          <w:color w:val="212121"/>
          <w:szCs w:val="24"/>
        </w:rPr>
        <w:t>,</w:t>
      </w:r>
      <w:r>
        <w:rPr>
          <w:rFonts w:eastAsia="Times New Roman"/>
          <w:color w:val="212121"/>
          <w:szCs w:val="24"/>
        </w:rPr>
        <w:t xml:space="preserve"> που υπάρχει ανάμεσα στον ΣΕΒ και στην Κ</w:t>
      </w:r>
      <w:r w:rsidRPr="005C7A86">
        <w:rPr>
          <w:rFonts w:eastAsia="Times New Roman"/>
          <w:color w:val="212121"/>
          <w:szCs w:val="24"/>
        </w:rPr>
        <w:t>υβέρνηση</w:t>
      </w:r>
      <w:r>
        <w:rPr>
          <w:rFonts w:eastAsia="Times New Roman"/>
          <w:color w:val="212121"/>
          <w:szCs w:val="24"/>
        </w:rPr>
        <w:t xml:space="preserve"> για την Αναπτυξιακή Τράπεζα! Απλώς</w:t>
      </w:r>
      <w:r>
        <w:rPr>
          <w:rFonts w:eastAsia="Times New Roman"/>
          <w:color w:val="212121"/>
          <w:szCs w:val="24"/>
        </w:rPr>
        <w:t>,</w:t>
      </w:r>
      <w:r>
        <w:rPr>
          <w:rFonts w:eastAsia="Times New Roman"/>
          <w:color w:val="212121"/>
          <w:szCs w:val="24"/>
        </w:rPr>
        <w:t xml:space="preserve"> ο ΣΕΒ</w:t>
      </w:r>
      <w:r w:rsidRPr="005C7A86">
        <w:rPr>
          <w:rFonts w:eastAsia="Times New Roman"/>
          <w:color w:val="212121"/>
          <w:szCs w:val="24"/>
        </w:rPr>
        <w:t xml:space="preserve"> </w:t>
      </w:r>
      <w:r>
        <w:rPr>
          <w:rFonts w:eastAsia="Times New Roman"/>
          <w:color w:val="212121"/>
          <w:szCs w:val="24"/>
        </w:rPr>
        <w:t xml:space="preserve">πιέζει για </w:t>
      </w:r>
      <w:r w:rsidRPr="005C7A86">
        <w:rPr>
          <w:rFonts w:eastAsia="Times New Roman"/>
          <w:color w:val="212121"/>
          <w:szCs w:val="24"/>
        </w:rPr>
        <w:t>ακόμη μ</w:t>
      </w:r>
      <w:r>
        <w:rPr>
          <w:rFonts w:eastAsia="Times New Roman"/>
          <w:color w:val="212121"/>
          <w:szCs w:val="24"/>
        </w:rPr>
        <w:t xml:space="preserve">εγαλύτερα προνόμια και παροχές. </w:t>
      </w:r>
    </w:p>
    <w:p w14:paraId="42AEA15C"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5C7A86">
        <w:rPr>
          <w:rFonts w:eastAsia="Times New Roman"/>
          <w:color w:val="212121"/>
          <w:szCs w:val="24"/>
        </w:rPr>
        <w:t>ντίστοιχης λο</w:t>
      </w:r>
      <w:r w:rsidRPr="005C7A86">
        <w:rPr>
          <w:rFonts w:eastAsia="Times New Roman"/>
          <w:color w:val="212121"/>
          <w:szCs w:val="24"/>
        </w:rPr>
        <w:t xml:space="preserve">γικής είναι και η </w:t>
      </w:r>
      <w:r>
        <w:rPr>
          <w:rFonts w:eastAsia="Times New Roman"/>
          <w:color w:val="212121"/>
          <w:szCs w:val="24"/>
        </w:rPr>
        <w:t>λογική</w:t>
      </w:r>
      <w:r>
        <w:rPr>
          <w:rFonts w:eastAsia="Times New Roman"/>
          <w:color w:val="212121"/>
          <w:szCs w:val="24"/>
        </w:rPr>
        <w:t>,</w:t>
      </w:r>
      <w:r>
        <w:rPr>
          <w:rFonts w:eastAsia="Times New Roman"/>
          <w:color w:val="212121"/>
          <w:szCs w:val="24"/>
        </w:rPr>
        <w:t xml:space="preserve"> η </w:t>
      </w:r>
      <w:r w:rsidRPr="005C7A86">
        <w:rPr>
          <w:rFonts w:eastAsia="Times New Roman"/>
          <w:color w:val="212121"/>
          <w:szCs w:val="24"/>
        </w:rPr>
        <w:t xml:space="preserve">οποία υπάρχει και </w:t>
      </w:r>
      <w:r>
        <w:rPr>
          <w:rFonts w:eastAsia="Times New Roman"/>
          <w:color w:val="212121"/>
          <w:szCs w:val="24"/>
        </w:rPr>
        <w:t>για τις στρατηγικές επενδύσεις, το «</w:t>
      </w:r>
      <w:proofErr w:type="spellStart"/>
      <w:r>
        <w:rPr>
          <w:rFonts w:eastAsia="Times New Roman"/>
          <w:color w:val="212121"/>
          <w:szCs w:val="24"/>
        </w:rPr>
        <w:t>γην</w:t>
      </w:r>
      <w:proofErr w:type="spellEnd"/>
      <w:r>
        <w:rPr>
          <w:rFonts w:eastAsia="Times New Roman"/>
          <w:color w:val="212121"/>
          <w:szCs w:val="24"/>
        </w:rPr>
        <w:t xml:space="preserve"> και ύδωρ»</w:t>
      </w:r>
      <w:r>
        <w:rPr>
          <w:rFonts w:eastAsia="Times New Roman"/>
          <w:color w:val="212121"/>
          <w:szCs w:val="24"/>
        </w:rPr>
        <w:t>,</w:t>
      </w:r>
      <w:r>
        <w:rPr>
          <w:rFonts w:eastAsia="Times New Roman"/>
          <w:color w:val="212121"/>
          <w:szCs w:val="24"/>
        </w:rPr>
        <w:t xml:space="preserve"> που λέμε</w:t>
      </w:r>
      <w:r>
        <w:rPr>
          <w:rFonts w:eastAsia="Times New Roman"/>
          <w:color w:val="212121"/>
          <w:szCs w:val="24"/>
        </w:rPr>
        <w:t>,</w:t>
      </w:r>
      <w:r>
        <w:rPr>
          <w:rFonts w:eastAsia="Times New Roman"/>
          <w:color w:val="212121"/>
          <w:szCs w:val="24"/>
        </w:rPr>
        <w:t xml:space="preserve"> </w:t>
      </w:r>
      <w:r w:rsidRPr="005C7A86">
        <w:rPr>
          <w:rFonts w:eastAsia="Times New Roman"/>
          <w:color w:val="212121"/>
          <w:szCs w:val="24"/>
        </w:rPr>
        <w:t>προς το μεγάλο κεφάλαιο</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Πρώτον, </w:t>
      </w:r>
      <w:r w:rsidRPr="005C7A86">
        <w:rPr>
          <w:rFonts w:eastAsia="Times New Roman"/>
          <w:color w:val="212121"/>
          <w:szCs w:val="24"/>
        </w:rPr>
        <w:t xml:space="preserve">ειδικά χωροταξικά πλαίσια ανάλογα με τις ανάγκες </w:t>
      </w:r>
      <w:r>
        <w:rPr>
          <w:rFonts w:eastAsia="Times New Roman"/>
          <w:color w:val="212121"/>
          <w:szCs w:val="24"/>
        </w:rPr>
        <w:t>τους. Αυτοί θα τα καθορίζουν. Δ</w:t>
      </w:r>
      <w:r w:rsidRPr="005C7A86">
        <w:rPr>
          <w:rFonts w:eastAsia="Times New Roman"/>
          <w:color w:val="212121"/>
          <w:szCs w:val="24"/>
        </w:rPr>
        <w:t>εύτερον</w:t>
      </w:r>
      <w:r>
        <w:rPr>
          <w:rFonts w:eastAsia="Times New Roman"/>
          <w:color w:val="212121"/>
          <w:szCs w:val="24"/>
        </w:rPr>
        <w:t>,</w:t>
      </w:r>
      <w:r w:rsidRPr="005C7A86">
        <w:rPr>
          <w:rFonts w:eastAsia="Times New Roman"/>
          <w:color w:val="212121"/>
          <w:szCs w:val="24"/>
        </w:rPr>
        <w:t xml:space="preserve"> ταχεία </w:t>
      </w:r>
      <w:proofErr w:type="spellStart"/>
      <w:r w:rsidRPr="005C7A86">
        <w:rPr>
          <w:rFonts w:eastAsia="Times New Roman"/>
          <w:color w:val="212121"/>
          <w:szCs w:val="24"/>
        </w:rPr>
        <w:t>αδειοδότηση</w:t>
      </w:r>
      <w:proofErr w:type="spellEnd"/>
      <w:r>
        <w:rPr>
          <w:rFonts w:eastAsia="Times New Roman"/>
          <w:color w:val="212121"/>
          <w:szCs w:val="24"/>
        </w:rPr>
        <w:t>,</w:t>
      </w:r>
      <w:r w:rsidRPr="005C7A86">
        <w:rPr>
          <w:rFonts w:eastAsia="Times New Roman"/>
          <w:color w:val="212121"/>
          <w:szCs w:val="24"/>
        </w:rPr>
        <w:t xml:space="preserve"> σταθερό</w:t>
      </w:r>
      <w:r w:rsidRPr="005C7A86">
        <w:rPr>
          <w:rFonts w:eastAsia="Times New Roman"/>
          <w:color w:val="212121"/>
          <w:szCs w:val="24"/>
        </w:rPr>
        <w:t xml:space="preserve"> φορολογικό καθεστώς</w:t>
      </w:r>
      <w:r>
        <w:rPr>
          <w:rFonts w:eastAsia="Times New Roman"/>
          <w:color w:val="212121"/>
          <w:szCs w:val="24"/>
        </w:rPr>
        <w:t>,</w:t>
      </w:r>
      <w:r w:rsidRPr="005C7A86">
        <w:rPr>
          <w:rFonts w:eastAsia="Times New Roman"/>
          <w:color w:val="212121"/>
          <w:szCs w:val="24"/>
        </w:rPr>
        <w:t xml:space="preserve"> κλιμακούμενα φορολογικά κίνητρα στις στρατηγικού χαρακτήρα </w:t>
      </w:r>
      <w:r>
        <w:rPr>
          <w:rFonts w:eastAsia="Times New Roman"/>
          <w:color w:val="212121"/>
          <w:szCs w:val="24"/>
        </w:rPr>
        <w:t>επενδύσεις, τη στιγμή που τσακίζετε</w:t>
      </w:r>
      <w:r w:rsidRPr="005C7A86">
        <w:rPr>
          <w:rFonts w:eastAsia="Times New Roman"/>
          <w:color w:val="212121"/>
          <w:szCs w:val="24"/>
        </w:rPr>
        <w:t xml:space="preserve"> το</w:t>
      </w:r>
      <w:r>
        <w:rPr>
          <w:rFonts w:eastAsia="Times New Roman"/>
          <w:color w:val="212121"/>
          <w:szCs w:val="24"/>
        </w:rPr>
        <w:t>ν</w:t>
      </w:r>
      <w:r w:rsidRPr="005C7A86">
        <w:rPr>
          <w:rFonts w:eastAsia="Times New Roman"/>
          <w:color w:val="212121"/>
          <w:szCs w:val="24"/>
        </w:rPr>
        <w:t xml:space="preserve"> λαό στους φόρους</w:t>
      </w:r>
      <w:r>
        <w:rPr>
          <w:rFonts w:eastAsia="Times New Roman"/>
          <w:color w:val="212121"/>
          <w:szCs w:val="24"/>
        </w:rPr>
        <w:t>,</w:t>
      </w:r>
      <w:r w:rsidRPr="005C7A86">
        <w:rPr>
          <w:rFonts w:eastAsia="Times New Roman"/>
          <w:color w:val="212121"/>
          <w:szCs w:val="24"/>
        </w:rPr>
        <w:t xml:space="preserve"> επιδότηση του μισθολογικού κόστους και </w:t>
      </w:r>
      <w:r>
        <w:rPr>
          <w:rFonts w:eastAsia="Times New Roman"/>
          <w:color w:val="212121"/>
          <w:szCs w:val="24"/>
        </w:rPr>
        <w:t>ενισχύσεις</w:t>
      </w:r>
      <w:r w:rsidRPr="005C7A86">
        <w:rPr>
          <w:rFonts w:eastAsia="Times New Roman"/>
          <w:color w:val="212121"/>
          <w:szCs w:val="24"/>
        </w:rPr>
        <w:t xml:space="preserve"> για έργα έρευνας και ανάπτυξης</w:t>
      </w:r>
      <w:r>
        <w:rPr>
          <w:rFonts w:eastAsia="Times New Roman"/>
          <w:color w:val="212121"/>
          <w:szCs w:val="24"/>
        </w:rPr>
        <w:t>,</w:t>
      </w:r>
      <w:r w:rsidRPr="005C7A86">
        <w:rPr>
          <w:rFonts w:eastAsia="Times New Roman"/>
          <w:color w:val="212121"/>
          <w:szCs w:val="24"/>
        </w:rPr>
        <w:t xml:space="preserve"> ευνοϊκή φορολογία </w:t>
      </w:r>
      <w:r>
        <w:rPr>
          <w:rFonts w:eastAsia="Times New Roman"/>
          <w:color w:val="212121"/>
          <w:szCs w:val="24"/>
        </w:rPr>
        <w:t xml:space="preserve">για </w:t>
      </w:r>
      <w:r w:rsidRPr="005C7A86">
        <w:rPr>
          <w:rFonts w:eastAsia="Times New Roman"/>
          <w:color w:val="212121"/>
          <w:szCs w:val="24"/>
        </w:rPr>
        <w:t>τα στελέχη τω</w:t>
      </w:r>
      <w:r w:rsidRPr="005C7A86">
        <w:rPr>
          <w:rFonts w:eastAsia="Times New Roman"/>
          <w:color w:val="212121"/>
          <w:szCs w:val="24"/>
        </w:rPr>
        <w:t>ν επιχειρήσεων</w:t>
      </w:r>
      <w:r>
        <w:rPr>
          <w:rFonts w:eastAsia="Times New Roman"/>
          <w:color w:val="212121"/>
          <w:szCs w:val="24"/>
        </w:rPr>
        <w:t>, όχι μόνο για τις επιχειρήσεις,</w:t>
      </w:r>
      <w:r w:rsidRPr="005C7A86">
        <w:rPr>
          <w:rFonts w:eastAsia="Times New Roman"/>
          <w:color w:val="212121"/>
          <w:szCs w:val="24"/>
        </w:rPr>
        <w:t xml:space="preserve"> αλλά και για τα στελέχη των επιχειρήσεων ευνοϊκή φορολογία</w:t>
      </w:r>
      <w:r>
        <w:rPr>
          <w:rFonts w:eastAsia="Times New Roman"/>
          <w:color w:val="212121"/>
          <w:szCs w:val="24"/>
        </w:rPr>
        <w:t xml:space="preserve">. </w:t>
      </w:r>
    </w:p>
    <w:p w14:paraId="42AEA15D" w14:textId="77777777" w:rsidR="00F00D30" w:rsidRDefault="00AE51A4">
      <w:pPr>
        <w:shd w:val="clear" w:color="auto" w:fill="FFFFFF"/>
        <w:spacing w:line="600" w:lineRule="auto"/>
        <w:ind w:firstLine="720"/>
        <w:jc w:val="both"/>
        <w:rPr>
          <w:rFonts w:eastAsia="Times New Roman"/>
          <w:b/>
          <w:color w:val="212121"/>
          <w:szCs w:val="24"/>
        </w:rPr>
      </w:pPr>
      <w:r>
        <w:rPr>
          <w:rFonts w:eastAsia="Times New Roman"/>
          <w:color w:val="212121"/>
          <w:szCs w:val="24"/>
        </w:rPr>
        <w:lastRenderedPageBreak/>
        <w:t>Τι</w:t>
      </w:r>
      <w:r w:rsidRPr="005C7A86">
        <w:rPr>
          <w:rFonts w:eastAsia="Times New Roman"/>
          <w:color w:val="212121"/>
          <w:szCs w:val="24"/>
        </w:rPr>
        <w:t xml:space="preserve"> άλλο </w:t>
      </w:r>
      <w:r>
        <w:rPr>
          <w:rFonts w:eastAsia="Times New Roman"/>
          <w:color w:val="212121"/>
          <w:szCs w:val="24"/>
        </w:rPr>
        <w:t xml:space="preserve">δηλαδή </w:t>
      </w:r>
      <w:r w:rsidRPr="005C7A86">
        <w:rPr>
          <w:rFonts w:eastAsia="Times New Roman"/>
          <w:color w:val="212121"/>
          <w:szCs w:val="24"/>
        </w:rPr>
        <w:t>πρέπει να</w:t>
      </w:r>
      <w:r>
        <w:rPr>
          <w:rFonts w:eastAsia="Times New Roman"/>
          <w:color w:val="212121"/>
          <w:szCs w:val="24"/>
        </w:rPr>
        <w:t xml:space="preserve"> τους</w:t>
      </w:r>
      <w:r w:rsidRPr="005C7A86">
        <w:rPr>
          <w:rFonts w:eastAsia="Times New Roman"/>
          <w:color w:val="212121"/>
          <w:szCs w:val="24"/>
        </w:rPr>
        <w:t xml:space="preserve"> δώσετε για</w:t>
      </w:r>
      <w:r>
        <w:rPr>
          <w:rFonts w:eastAsia="Times New Roman"/>
          <w:color w:val="212121"/>
          <w:szCs w:val="24"/>
        </w:rPr>
        <w:t xml:space="preserve"> να προχωρήσουν σε επενδύσεις; Σε λίγο θα τους πληρώνετε</w:t>
      </w:r>
      <w:r w:rsidRPr="005C7A86">
        <w:rPr>
          <w:rFonts w:eastAsia="Times New Roman"/>
          <w:color w:val="212121"/>
          <w:szCs w:val="24"/>
        </w:rPr>
        <w:t xml:space="preserve"> και το σύνολο των ε</w:t>
      </w:r>
      <w:r>
        <w:rPr>
          <w:rFonts w:eastAsia="Times New Roman"/>
          <w:color w:val="212121"/>
          <w:szCs w:val="24"/>
        </w:rPr>
        <w:t>ξόδων και των δαπανών που έχουν,</w:t>
      </w:r>
      <w:r>
        <w:rPr>
          <w:rFonts w:eastAsia="Times New Roman"/>
          <w:color w:val="212121"/>
          <w:szCs w:val="24"/>
        </w:rPr>
        <w:t xml:space="preserve"> αν δεν το κάνετε ήδη, γ</w:t>
      </w:r>
      <w:r w:rsidRPr="005C7A86">
        <w:rPr>
          <w:rFonts w:eastAsia="Times New Roman"/>
          <w:color w:val="212121"/>
          <w:szCs w:val="24"/>
        </w:rPr>
        <w:t>ιατί αυτό προκύπτει από το άρθρο 40</w:t>
      </w:r>
      <w:r>
        <w:rPr>
          <w:rFonts w:eastAsia="Times New Roman"/>
          <w:color w:val="212121"/>
          <w:szCs w:val="24"/>
        </w:rPr>
        <w:t xml:space="preserve">. Εμφανίζουν </w:t>
      </w:r>
      <w:r w:rsidRPr="005C7A86">
        <w:rPr>
          <w:rFonts w:eastAsia="Times New Roman"/>
          <w:color w:val="212121"/>
          <w:szCs w:val="24"/>
        </w:rPr>
        <w:t>πλασματικές δαπάνες</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για να παίρνουν </w:t>
      </w:r>
      <w:r w:rsidRPr="005C7A86">
        <w:rPr>
          <w:rFonts w:eastAsia="Times New Roman"/>
          <w:color w:val="212121"/>
          <w:szCs w:val="24"/>
        </w:rPr>
        <w:t xml:space="preserve">μεγαλύτερη επιδότηση </w:t>
      </w:r>
      <w:r w:rsidRPr="0039432B">
        <w:rPr>
          <w:rFonts w:eastAsia="Times New Roman"/>
          <w:color w:val="212121"/>
          <w:szCs w:val="24"/>
        </w:rPr>
        <w:t xml:space="preserve">και να μην έχουν καθόλου ιδία συμμετοχή. </w:t>
      </w:r>
    </w:p>
    <w:p w14:paraId="42AEA15E"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5C7A86">
        <w:rPr>
          <w:rFonts w:eastAsia="Times New Roman"/>
          <w:color w:val="212121"/>
          <w:szCs w:val="24"/>
        </w:rPr>
        <w:t xml:space="preserve"> αντιπολίτευση </w:t>
      </w:r>
      <w:r>
        <w:rPr>
          <w:rFonts w:eastAsia="Times New Roman"/>
          <w:color w:val="212121"/>
          <w:szCs w:val="24"/>
        </w:rPr>
        <w:t>,</w:t>
      </w:r>
      <w:r>
        <w:rPr>
          <w:rFonts w:eastAsia="Times New Roman"/>
          <w:color w:val="212121"/>
          <w:szCs w:val="24"/>
        </w:rPr>
        <w:t xml:space="preserve">που </w:t>
      </w:r>
      <w:r w:rsidRPr="005C7A86">
        <w:rPr>
          <w:rFonts w:eastAsia="Times New Roman"/>
          <w:color w:val="212121"/>
          <w:szCs w:val="24"/>
        </w:rPr>
        <w:t xml:space="preserve">σας </w:t>
      </w:r>
      <w:r>
        <w:rPr>
          <w:rFonts w:eastAsia="Times New Roman"/>
          <w:color w:val="212121"/>
          <w:szCs w:val="24"/>
        </w:rPr>
        <w:t>κάνει</w:t>
      </w:r>
      <w:r w:rsidRPr="005C7A86">
        <w:rPr>
          <w:rFonts w:eastAsia="Times New Roman"/>
          <w:color w:val="212121"/>
          <w:szCs w:val="24"/>
        </w:rPr>
        <w:t xml:space="preserve"> η Νέα Δημοκρατία </w:t>
      </w:r>
      <w:r>
        <w:rPr>
          <w:rFonts w:eastAsia="Times New Roman"/>
          <w:color w:val="212121"/>
          <w:szCs w:val="24"/>
        </w:rPr>
        <w:t>και το ΚΙΝΑΛ</w:t>
      </w:r>
      <w:r>
        <w:rPr>
          <w:rFonts w:eastAsia="Times New Roman"/>
          <w:color w:val="212121"/>
          <w:szCs w:val="24"/>
        </w:rPr>
        <w:t>,</w:t>
      </w:r>
      <w:r>
        <w:rPr>
          <w:rFonts w:eastAsia="Times New Roman"/>
          <w:color w:val="212121"/>
          <w:szCs w:val="24"/>
        </w:rPr>
        <w:t xml:space="preserve"> εστιάζει </w:t>
      </w:r>
      <w:r w:rsidRPr="005C7A86">
        <w:rPr>
          <w:rFonts w:eastAsia="Times New Roman"/>
          <w:color w:val="212121"/>
          <w:szCs w:val="24"/>
        </w:rPr>
        <w:t xml:space="preserve">ακριβώς </w:t>
      </w:r>
      <w:r>
        <w:rPr>
          <w:rFonts w:eastAsia="Times New Roman"/>
          <w:color w:val="212121"/>
          <w:szCs w:val="24"/>
        </w:rPr>
        <w:t>σε τέ</w:t>
      </w:r>
      <w:r>
        <w:rPr>
          <w:rFonts w:eastAsia="Times New Roman"/>
          <w:color w:val="212121"/>
          <w:szCs w:val="24"/>
        </w:rPr>
        <w:t>τοια</w:t>
      </w:r>
      <w:r w:rsidRPr="005C7A86">
        <w:rPr>
          <w:rFonts w:eastAsia="Times New Roman"/>
          <w:color w:val="212121"/>
          <w:szCs w:val="24"/>
        </w:rPr>
        <w:t xml:space="preserve"> επιμέρους </w:t>
      </w:r>
      <w:r>
        <w:rPr>
          <w:rFonts w:eastAsia="Times New Roman"/>
          <w:color w:val="212121"/>
          <w:szCs w:val="24"/>
        </w:rPr>
        <w:t xml:space="preserve">ζητήματα, από θέσεις </w:t>
      </w:r>
      <w:r w:rsidRPr="005C7A86">
        <w:rPr>
          <w:rFonts w:eastAsia="Times New Roman"/>
          <w:color w:val="212121"/>
          <w:szCs w:val="24"/>
        </w:rPr>
        <w:t>υπεράσπιση</w:t>
      </w:r>
      <w:r>
        <w:rPr>
          <w:rFonts w:eastAsia="Times New Roman"/>
          <w:color w:val="212121"/>
          <w:szCs w:val="24"/>
        </w:rPr>
        <w:t>ς</w:t>
      </w:r>
      <w:r w:rsidRPr="005C7A86">
        <w:rPr>
          <w:rFonts w:eastAsia="Times New Roman"/>
          <w:color w:val="212121"/>
          <w:szCs w:val="24"/>
        </w:rPr>
        <w:t xml:space="preserve"> των συμφερόντων του κ</w:t>
      </w:r>
      <w:r>
        <w:rPr>
          <w:rFonts w:eastAsia="Times New Roman"/>
          <w:color w:val="212121"/>
          <w:szCs w:val="24"/>
        </w:rPr>
        <w:t>εφαλαίου και μιλάει για σκάνδαλα</w:t>
      </w:r>
      <w:r w:rsidRPr="005C7A86">
        <w:rPr>
          <w:rFonts w:eastAsia="Times New Roman"/>
          <w:color w:val="212121"/>
          <w:szCs w:val="24"/>
        </w:rPr>
        <w:t xml:space="preserve"> σε ζητήματα</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για τα οποία και αυτοί,</w:t>
      </w:r>
      <w:r w:rsidRPr="005C7A86">
        <w:rPr>
          <w:rFonts w:eastAsia="Times New Roman"/>
          <w:color w:val="212121"/>
          <w:szCs w:val="24"/>
        </w:rPr>
        <w:t xml:space="preserve"> όταν ήταν </w:t>
      </w:r>
      <w:r>
        <w:rPr>
          <w:rFonts w:eastAsia="Times New Roman"/>
          <w:color w:val="212121"/>
          <w:szCs w:val="24"/>
        </w:rPr>
        <w:t>κυβερνήσεις, έκαναν</w:t>
      </w:r>
      <w:r w:rsidRPr="005C7A86">
        <w:rPr>
          <w:rFonts w:eastAsia="Times New Roman"/>
          <w:color w:val="212121"/>
          <w:szCs w:val="24"/>
        </w:rPr>
        <w:t xml:space="preserve"> αντίστοιχες ρυθμίσεις</w:t>
      </w:r>
      <w:r>
        <w:rPr>
          <w:rFonts w:eastAsia="Times New Roman"/>
          <w:color w:val="212121"/>
          <w:szCs w:val="24"/>
        </w:rPr>
        <w:t>,</w:t>
      </w:r>
      <w:r w:rsidRPr="005C7A86">
        <w:rPr>
          <w:rFonts w:eastAsia="Times New Roman"/>
          <w:color w:val="212121"/>
          <w:szCs w:val="24"/>
        </w:rPr>
        <w:t xml:space="preserve"> θέλοντας να αποκρ</w:t>
      </w:r>
      <w:r>
        <w:rPr>
          <w:rFonts w:eastAsia="Times New Roman"/>
          <w:color w:val="212121"/>
          <w:szCs w:val="24"/>
        </w:rPr>
        <w:t>ύψουν με</w:t>
      </w:r>
      <w:r w:rsidRPr="005C7A86">
        <w:rPr>
          <w:rFonts w:eastAsia="Times New Roman"/>
          <w:color w:val="212121"/>
          <w:szCs w:val="24"/>
        </w:rPr>
        <w:t xml:space="preserve"> τη σκανδαλολογία ότι η μήτρα </w:t>
      </w:r>
      <w:r>
        <w:rPr>
          <w:rFonts w:eastAsia="Times New Roman"/>
          <w:color w:val="212121"/>
          <w:szCs w:val="24"/>
        </w:rPr>
        <w:t>διαμόρφωσ</w:t>
      </w:r>
      <w:r>
        <w:rPr>
          <w:rFonts w:eastAsia="Times New Roman"/>
          <w:color w:val="212121"/>
          <w:szCs w:val="24"/>
        </w:rPr>
        <w:t>ης τέτοιων</w:t>
      </w:r>
      <w:r w:rsidRPr="005C7A86">
        <w:rPr>
          <w:rFonts w:eastAsia="Times New Roman"/>
          <w:color w:val="212121"/>
          <w:szCs w:val="24"/>
        </w:rPr>
        <w:t xml:space="preserve"> σκανδάλων</w:t>
      </w:r>
      <w:r>
        <w:rPr>
          <w:rFonts w:eastAsia="Times New Roman"/>
          <w:color w:val="212121"/>
          <w:szCs w:val="24"/>
        </w:rPr>
        <w:t>,</w:t>
      </w:r>
      <w:r w:rsidRPr="005C7A86">
        <w:rPr>
          <w:rFonts w:eastAsia="Times New Roman"/>
          <w:color w:val="212121"/>
          <w:szCs w:val="24"/>
        </w:rPr>
        <w:t xml:space="preserve"> όπως το</w:t>
      </w:r>
      <w:r>
        <w:rPr>
          <w:rFonts w:eastAsia="Times New Roman"/>
          <w:color w:val="212121"/>
          <w:szCs w:val="24"/>
        </w:rPr>
        <w:t xml:space="preserve"> </w:t>
      </w:r>
      <w:r w:rsidRPr="005C7A86">
        <w:rPr>
          <w:rFonts w:eastAsia="Times New Roman"/>
          <w:color w:val="212121"/>
          <w:szCs w:val="24"/>
        </w:rPr>
        <w:t>άρθρο 40</w:t>
      </w:r>
      <w:r>
        <w:rPr>
          <w:rFonts w:eastAsia="Times New Roman"/>
          <w:color w:val="212121"/>
          <w:szCs w:val="24"/>
        </w:rPr>
        <w:t>,</w:t>
      </w:r>
      <w:r w:rsidRPr="005C7A86">
        <w:rPr>
          <w:rFonts w:eastAsia="Times New Roman"/>
          <w:color w:val="212121"/>
          <w:szCs w:val="24"/>
        </w:rPr>
        <w:t xml:space="preserve"> όπως </w:t>
      </w:r>
      <w:r>
        <w:rPr>
          <w:rFonts w:eastAsia="Times New Roman"/>
          <w:color w:val="212121"/>
          <w:szCs w:val="24"/>
        </w:rPr>
        <w:t xml:space="preserve">οι </w:t>
      </w:r>
      <w:r w:rsidRPr="005C7A86">
        <w:rPr>
          <w:rFonts w:eastAsia="Times New Roman"/>
          <w:color w:val="212121"/>
          <w:szCs w:val="24"/>
        </w:rPr>
        <w:t xml:space="preserve">τροπολογίες για τον ιππόδρομο </w:t>
      </w:r>
      <w:r>
        <w:rPr>
          <w:rFonts w:eastAsia="Times New Roman"/>
          <w:color w:val="212121"/>
          <w:szCs w:val="24"/>
        </w:rPr>
        <w:t>-</w:t>
      </w:r>
      <w:r w:rsidRPr="005C7A86">
        <w:rPr>
          <w:rFonts w:eastAsia="Times New Roman"/>
          <w:color w:val="212121"/>
          <w:szCs w:val="24"/>
        </w:rPr>
        <w:t>που λέμε ότι είναι σκάνδαλο και πρέπει να την αποσύρετε</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δεν</w:t>
      </w:r>
      <w:r w:rsidRPr="005C7A86">
        <w:rPr>
          <w:rFonts w:eastAsia="Times New Roman"/>
          <w:color w:val="212121"/>
          <w:szCs w:val="24"/>
        </w:rPr>
        <w:t xml:space="preserve"> είναι τίποτε άλλο</w:t>
      </w:r>
      <w:r>
        <w:rPr>
          <w:rFonts w:eastAsia="Times New Roman"/>
          <w:color w:val="212121"/>
          <w:szCs w:val="24"/>
        </w:rPr>
        <w:t>,</w:t>
      </w:r>
      <w:r w:rsidRPr="005C7A86">
        <w:rPr>
          <w:rFonts w:eastAsia="Times New Roman"/>
          <w:color w:val="212121"/>
          <w:szCs w:val="24"/>
        </w:rPr>
        <w:t xml:space="preserve"> παρά </w:t>
      </w:r>
      <w:r>
        <w:rPr>
          <w:rFonts w:eastAsia="Times New Roman"/>
          <w:color w:val="212121"/>
          <w:szCs w:val="24"/>
        </w:rPr>
        <w:t>η πολιτική</w:t>
      </w:r>
      <w:r w:rsidRPr="005C7A86">
        <w:rPr>
          <w:rFonts w:eastAsia="Times New Roman"/>
          <w:color w:val="212121"/>
          <w:szCs w:val="24"/>
        </w:rPr>
        <w:t xml:space="preserve"> εξυπηρέτηση</w:t>
      </w:r>
      <w:r>
        <w:rPr>
          <w:rFonts w:eastAsia="Times New Roman"/>
          <w:color w:val="212121"/>
          <w:szCs w:val="24"/>
        </w:rPr>
        <w:t>ς</w:t>
      </w:r>
      <w:r w:rsidRPr="005C7A86">
        <w:rPr>
          <w:rFonts w:eastAsia="Times New Roman"/>
          <w:color w:val="212121"/>
          <w:szCs w:val="24"/>
        </w:rPr>
        <w:t xml:space="preserve"> των συμφερόντων του κεφαλαίου</w:t>
      </w:r>
      <w:r>
        <w:rPr>
          <w:rFonts w:eastAsia="Times New Roman"/>
          <w:color w:val="212121"/>
          <w:szCs w:val="24"/>
        </w:rPr>
        <w:t>. Από εκεί προκύπτουν</w:t>
      </w:r>
      <w:r w:rsidRPr="005C7A86">
        <w:rPr>
          <w:rFonts w:eastAsia="Times New Roman"/>
          <w:color w:val="212121"/>
          <w:szCs w:val="24"/>
        </w:rPr>
        <w:t xml:space="preserve"> και αυτά τα σκάνδ</w:t>
      </w:r>
      <w:r w:rsidRPr="005C7A86">
        <w:rPr>
          <w:rFonts w:eastAsia="Times New Roman"/>
          <w:color w:val="212121"/>
          <w:szCs w:val="24"/>
        </w:rPr>
        <w:t>αλα</w:t>
      </w:r>
      <w:r>
        <w:rPr>
          <w:rFonts w:eastAsia="Times New Roman"/>
          <w:color w:val="212121"/>
          <w:szCs w:val="24"/>
        </w:rPr>
        <w:t xml:space="preserve">. </w:t>
      </w:r>
    </w:p>
    <w:p w14:paraId="42AEA15F"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Αυτή</w:t>
      </w:r>
      <w:r w:rsidRPr="005C7A86">
        <w:rPr>
          <w:rFonts w:eastAsia="Times New Roman"/>
          <w:color w:val="212121"/>
          <w:szCs w:val="24"/>
        </w:rPr>
        <w:t xml:space="preserve"> </w:t>
      </w:r>
      <w:r>
        <w:rPr>
          <w:rFonts w:eastAsia="Times New Roman"/>
          <w:color w:val="212121"/>
          <w:szCs w:val="24"/>
        </w:rPr>
        <w:t>τ</w:t>
      </w:r>
      <w:r w:rsidRPr="005C7A86">
        <w:rPr>
          <w:rFonts w:eastAsia="Times New Roman"/>
          <w:color w:val="212121"/>
          <w:szCs w:val="24"/>
        </w:rPr>
        <w:t>η σκαν</w:t>
      </w:r>
      <w:r>
        <w:rPr>
          <w:rFonts w:eastAsia="Times New Roman"/>
          <w:color w:val="212121"/>
          <w:szCs w:val="24"/>
        </w:rPr>
        <w:t>δαλολογία αξιοποιείτε και η Κυβέρνηση και η Α</w:t>
      </w:r>
      <w:r w:rsidRPr="005C7A86">
        <w:rPr>
          <w:rFonts w:eastAsia="Times New Roman"/>
          <w:color w:val="212121"/>
          <w:szCs w:val="24"/>
        </w:rPr>
        <w:t>ντιπολίτευση</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ακριβώς για να συγκαλύψετε</w:t>
      </w:r>
      <w:r w:rsidRPr="005C7A86">
        <w:rPr>
          <w:rFonts w:eastAsia="Times New Roman"/>
          <w:color w:val="212121"/>
          <w:szCs w:val="24"/>
        </w:rPr>
        <w:t xml:space="preserve"> αυτή</w:t>
      </w:r>
      <w:r>
        <w:rPr>
          <w:rFonts w:eastAsia="Times New Roman"/>
          <w:color w:val="212121"/>
          <w:szCs w:val="24"/>
        </w:rPr>
        <w:t>ν</w:t>
      </w:r>
      <w:r w:rsidRPr="005C7A86">
        <w:rPr>
          <w:rFonts w:eastAsia="Times New Roman"/>
          <w:color w:val="212121"/>
          <w:szCs w:val="24"/>
        </w:rPr>
        <w:t xml:space="preserve"> τη μήτρα</w:t>
      </w:r>
      <w:r>
        <w:rPr>
          <w:rFonts w:eastAsia="Times New Roman"/>
          <w:color w:val="212121"/>
          <w:szCs w:val="24"/>
        </w:rPr>
        <w:t xml:space="preserve">, </w:t>
      </w:r>
      <w:r>
        <w:rPr>
          <w:rFonts w:eastAsia="Times New Roman"/>
          <w:color w:val="212121"/>
          <w:szCs w:val="24"/>
        </w:rPr>
        <w:lastRenderedPageBreak/>
        <w:t>δηλαδή</w:t>
      </w:r>
      <w:r w:rsidRPr="005C7A86">
        <w:rPr>
          <w:rFonts w:eastAsia="Times New Roman"/>
          <w:color w:val="212121"/>
          <w:szCs w:val="24"/>
        </w:rPr>
        <w:t xml:space="preserve"> </w:t>
      </w:r>
      <w:r>
        <w:rPr>
          <w:rFonts w:eastAsia="Times New Roman"/>
          <w:color w:val="212121"/>
          <w:szCs w:val="24"/>
        </w:rPr>
        <w:t xml:space="preserve">την </w:t>
      </w:r>
      <w:r w:rsidRPr="005C7A86">
        <w:rPr>
          <w:rFonts w:eastAsia="Times New Roman"/>
          <w:color w:val="212121"/>
          <w:szCs w:val="24"/>
        </w:rPr>
        <w:t xml:space="preserve">πολιτική </w:t>
      </w:r>
      <w:r>
        <w:rPr>
          <w:rFonts w:eastAsia="Times New Roman"/>
          <w:color w:val="212121"/>
          <w:szCs w:val="24"/>
        </w:rPr>
        <w:t>που εξυπηρετεί τα συμφέροντα</w:t>
      </w:r>
      <w:r w:rsidRPr="005C7A86">
        <w:rPr>
          <w:rFonts w:eastAsia="Times New Roman"/>
          <w:color w:val="212121"/>
          <w:szCs w:val="24"/>
        </w:rPr>
        <w:t xml:space="preserve"> του κεφαλαίου και δεύ</w:t>
      </w:r>
      <w:r>
        <w:rPr>
          <w:rFonts w:eastAsia="Times New Roman"/>
          <w:color w:val="212121"/>
          <w:szCs w:val="24"/>
        </w:rPr>
        <w:t>τερον</w:t>
      </w:r>
      <w:r>
        <w:rPr>
          <w:rFonts w:eastAsia="Times New Roman"/>
          <w:color w:val="212121"/>
          <w:szCs w:val="24"/>
        </w:rPr>
        <w:t>,</w:t>
      </w:r>
      <w:r>
        <w:rPr>
          <w:rFonts w:eastAsia="Times New Roman"/>
          <w:color w:val="212121"/>
          <w:szCs w:val="24"/>
        </w:rPr>
        <w:t xml:space="preserve"> για να κρύψετε τη σύγκλισή</w:t>
      </w:r>
      <w:r w:rsidRPr="005C7A86">
        <w:rPr>
          <w:rFonts w:eastAsia="Times New Roman"/>
          <w:color w:val="212121"/>
          <w:szCs w:val="24"/>
        </w:rPr>
        <w:t xml:space="preserve"> σας σε αυτή την πολιτική</w:t>
      </w:r>
      <w:r>
        <w:rPr>
          <w:rFonts w:eastAsia="Times New Roman"/>
          <w:color w:val="212121"/>
          <w:szCs w:val="24"/>
        </w:rPr>
        <w:t xml:space="preserve">. </w:t>
      </w:r>
    </w:p>
    <w:p w14:paraId="42AEA160"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Β</w:t>
      </w:r>
      <w:r w:rsidRPr="005C7A86">
        <w:rPr>
          <w:rFonts w:eastAsia="Times New Roman"/>
          <w:color w:val="212121"/>
          <w:szCs w:val="24"/>
        </w:rPr>
        <w:t>εβαίως πέρα από αυτά τα ζητήματα που υπάρχουν στο νομοσχέδιο</w:t>
      </w:r>
      <w:r>
        <w:rPr>
          <w:rFonts w:eastAsia="Times New Roman"/>
          <w:color w:val="212121"/>
          <w:szCs w:val="24"/>
        </w:rPr>
        <w:t>,</w:t>
      </w:r>
      <w:r w:rsidRPr="005C7A86">
        <w:rPr>
          <w:rFonts w:eastAsia="Times New Roman"/>
          <w:color w:val="212121"/>
          <w:szCs w:val="24"/>
        </w:rPr>
        <w:t xml:space="preserve"> είναι οι νέοι τομείς για </w:t>
      </w:r>
      <w:r>
        <w:rPr>
          <w:rFonts w:eastAsia="Times New Roman"/>
          <w:color w:val="212121"/>
          <w:szCs w:val="24"/>
        </w:rPr>
        <w:t>τη δράση του μεγάλου κεφαλαίου</w:t>
      </w:r>
      <w:r>
        <w:rPr>
          <w:rFonts w:eastAsia="Times New Roman"/>
          <w:color w:val="212121"/>
          <w:szCs w:val="24"/>
        </w:rPr>
        <w:t>,</w:t>
      </w:r>
      <w:r>
        <w:rPr>
          <w:rFonts w:eastAsia="Times New Roman"/>
          <w:color w:val="212121"/>
          <w:szCs w:val="24"/>
        </w:rPr>
        <w:t xml:space="preserve"> ό</w:t>
      </w:r>
      <w:r w:rsidRPr="005C7A86">
        <w:rPr>
          <w:rFonts w:eastAsia="Times New Roman"/>
          <w:color w:val="212121"/>
          <w:szCs w:val="24"/>
        </w:rPr>
        <w:t>σον αφορά τις ανάγκες</w:t>
      </w:r>
      <w:r>
        <w:rPr>
          <w:rFonts w:eastAsia="Times New Roman"/>
          <w:color w:val="212121"/>
          <w:szCs w:val="24"/>
        </w:rPr>
        <w:t>,</w:t>
      </w:r>
      <w:r w:rsidRPr="005C7A86">
        <w:rPr>
          <w:rFonts w:eastAsia="Times New Roman"/>
          <w:color w:val="212121"/>
          <w:szCs w:val="24"/>
        </w:rPr>
        <w:t xml:space="preserve"> δηλαδή την εμπορευματοποίηση της υγείας</w:t>
      </w:r>
      <w:r>
        <w:rPr>
          <w:rFonts w:eastAsia="Times New Roman"/>
          <w:color w:val="212121"/>
          <w:szCs w:val="24"/>
        </w:rPr>
        <w:t>,</w:t>
      </w:r>
      <w:r w:rsidRPr="005C7A86">
        <w:rPr>
          <w:rFonts w:eastAsia="Times New Roman"/>
          <w:color w:val="212121"/>
          <w:szCs w:val="24"/>
        </w:rPr>
        <w:t xml:space="preserve"> της παιδείας</w:t>
      </w:r>
      <w:r>
        <w:rPr>
          <w:rFonts w:eastAsia="Times New Roman"/>
          <w:color w:val="212121"/>
          <w:szCs w:val="24"/>
        </w:rPr>
        <w:t>,</w:t>
      </w:r>
      <w:r w:rsidRPr="005C7A86">
        <w:rPr>
          <w:rFonts w:eastAsia="Times New Roman"/>
          <w:color w:val="212121"/>
          <w:szCs w:val="24"/>
        </w:rPr>
        <w:t xml:space="preserve"> τη διαχείρισ</w:t>
      </w:r>
      <w:r>
        <w:rPr>
          <w:rFonts w:eastAsia="Times New Roman"/>
          <w:color w:val="212121"/>
          <w:szCs w:val="24"/>
        </w:rPr>
        <w:t xml:space="preserve">η των απορριμμάτων, των </w:t>
      </w:r>
      <w:r w:rsidRPr="005C7A86">
        <w:rPr>
          <w:rFonts w:eastAsia="Times New Roman"/>
          <w:color w:val="212121"/>
          <w:szCs w:val="24"/>
        </w:rPr>
        <w:t>υδάτινων πόρων</w:t>
      </w:r>
      <w:r>
        <w:rPr>
          <w:rFonts w:eastAsia="Times New Roman"/>
          <w:color w:val="212121"/>
          <w:szCs w:val="24"/>
        </w:rPr>
        <w:t>, αλλά κ</w:t>
      </w:r>
      <w:r>
        <w:rPr>
          <w:rFonts w:eastAsia="Times New Roman"/>
          <w:color w:val="212121"/>
          <w:szCs w:val="24"/>
        </w:rPr>
        <w:t xml:space="preserve">αι η </w:t>
      </w:r>
      <w:proofErr w:type="spellStart"/>
      <w:r w:rsidRPr="005C7A86">
        <w:rPr>
          <w:rFonts w:eastAsia="Times New Roman"/>
          <w:color w:val="212121"/>
          <w:szCs w:val="24"/>
        </w:rPr>
        <w:t>γεωστρατηγική</w:t>
      </w:r>
      <w:proofErr w:type="spellEnd"/>
      <w:r w:rsidRPr="005C7A86">
        <w:rPr>
          <w:rFonts w:eastAsia="Times New Roman"/>
          <w:color w:val="212121"/>
          <w:szCs w:val="24"/>
        </w:rPr>
        <w:t xml:space="preserve"> </w:t>
      </w:r>
      <w:r>
        <w:rPr>
          <w:rFonts w:eastAsia="Times New Roman"/>
          <w:color w:val="212121"/>
          <w:szCs w:val="24"/>
        </w:rPr>
        <w:t xml:space="preserve">αναβάθμιση </w:t>
      </w:r>
      <w:r w:rsidRPr="005C7A86">
        <w:rPr>
          <w:rFonts w:eastAsia="Times New Roman"/>
          <w:color w:val="212121"/>
          <w:szCs w:val="24"/>
        </w:rPr>
        <w:t>της χώρας</w:t>
      </w:r>
      <w:r>
        <w:rPr>
          <w:rFonts w:eastAsia="Times New Roman"/>
          <w:color w:val="212121"/>
          <w:szCs w:val="24"/>
        </w:rPr>
        <w:t>,</w:t>
      </w:r>
      <w:r w:rsidRPr="005C7A86">
        <w:rPr>
          <w:rFonts w:eastAsia="Times New Roman"/>
          <w:color w:val="212121"/>
          <w:szCs w:val="24"/>
        </w:rPr>
        <w:t xml:space="preserve"> που </w:t>
      </w:r>
      <w:r>
        <w:rPr>
          <w:rFonts w:eastAsia="Times New Roman"/>
          <w:color w:val="212121"/>
          <w:szCs w:val="24"/>
        </w:rPr>
        <w:t>επί της ουσίας</w:t>
      </w:r>
      <w:r>
        <w:rPr>
          <w:rFonts w:eastAsia="Times New Roman"/>
          <w:color w:val="212121"/>
          <w:szCs w:val="24"/>
        </w:rPr>
        <w:t>,</w:t>
      </w:r>
      <w:r w:rsidRPr="005C7A86">
        <w:rPr>
          <w:rFonts w:eastAsia="Times New Roman"/>
          <w:color w:val="212121"/>
          <w:szCs w:val="24"/>
        </w:rPr>
        <w:t xml:space="preserve"> σημαίνει έδαφος για να αναπτυχθεί η δράση των επιχειρηματικών ομίλων και σε άλλες χώρες</w:t>
      </w:r>
      <w:r>
        <w:rPr>
          <w:rFonts w:eastAsia="Times New Roman"/>
          <w:color w:val="212121"/>
          <w:szCs w:val="24"/>
        </w:rPr>
        <w:t>,</w:t>
      </w:r>
      <w:r w:rsidRPr="005C7A86">
        <w:rPr>
          <w:rFonts w:eastAsia="Times New Roman"/>
          <w:color w:val="212121"/>
          <w:szCs w:val="24"/>
        </w:rPr>
        <w:t xml:space="preserve"> που σημαίνει συρρίκνωση της παραγωγικής δραστηριότητας στην Ελλάδα με τη μεταφορά </w:t>
      </w:r>
      <w:r>
        <w:rPr>
          <w:rFonts w:eastAsia="Times New Roman"/>
          <w:color w:val="212121"/>
          <w:szCs w:val="24"/>
        </w:rPr>
        <w:t xml:space="preserve">της, </w:t>
      </w:r>
      <w:r w:rsidRPr="005C7A86">
        <w:rPr>
          <w:rFonts w:eastAsia="Times New Roman"/>
          <w:color w:val="212121"/>
          <w:szCs w:val="24"/>
        </w:rPr>
        <w:t>α</w:t>
      </w:r>
      <w:r>
        <w:rPr>
          <w:rFonts w:eastAsia="Times New Roman"/>
          <w:color w:val="212121"/>
          <w:szCs w:val="24"/>
        </w:rPr>
        <w:t>πώλεια χιλιάδων θέ</w:t>
      </w:r>
      <w:r>
        <w:rPr>
          <w:rFonts w:eastAsia="Times New Roman"/>
          <w:color w:val="212121"/>
          <w:szCs w:val="24"/>
        </w:rPr>
        <w:t xml:space="preserve">σεων εργασίας. Αυτή η </w:t>
      </w:r>
      <w:proofErr w:type="spellStart"/>
      <w:r w:rsidRPr="005C7A86">
        <w:rPr>
          <w:rFonts w:eastAsia="Times New Roman"/>
          <w:color w:val="212121"/>
          <w:szCs w:val="24"/>
        </w:rPr>
        <w:t>γεωστρατηγική</w:t>
      </w:r>
      <w:proofErr w:type="spellEnd"/>
      <w:r w:rsidRPr="005C7A86">
        <w:rPr>
          <w:rFonts w:eastAsia="Times New Roman"/>
          <w:color w:val="212121"/>
          <w:szCs w:val="24"/>
        </w:rPr>
        <w:t xml:space="preserve"> αναβάθμιση είναι </w:t>
      </w:r>
      <w:r>
        <w:rPr>
          <w:rFonts w:eastAsia="Times New Roman"/>
          <w:color w:val="212121"/>
          <w:szCs w:val="24"/>
        </w:rPr>
        <w:t xml:space="preserve">που σας συμπλέκει </w:t>
      </w:r>
      <w:r w:rsidRPr="005C7A86">
        <w:rPr>
          <w:rFonts w:eastAsia="Times New Roman"/>
          <w:color w:val="212121"/>
          <w:szCs w:val="24"/>
        </w:rPr>
        <w:t>με τους ιμ</w:t>
      </w:r>
      <w:r>
        <w:rPr>
          <w:rFonts w:eastAsia="Times New Roman"/>
          <w:color w:val="212121"/>
          <w:szCs w:val="24"/>
        </w:rPr>
        <w:t>περιαλιστικούς σχεδιασμούς των Α</w:t>
      </w:r>
      <w:r w:rsidRPr="005C7A86">
        <w:rPr>
          <w:rFonts w:eastAsia="Times New Roman"/>
          <w:color w:val="212121"/>
          <w:szCs w:val="24"/>
        </w:rPr>
        <w:t>μερικανών και των νατοϊκών στην περιοχή</w:t>
      </w:r>
      <w:r>
        <w:rPr>
          <w:rFonts w:eastAsia="Times New Roman"/>
          <w:color w:val="212121"/>
          <w:szCs w:val="24"/>
        </w:rPr>
        <w:t>,</w:t>
      </w:r>
      <w:r w:rsidRPr="005C7A86">
        <w:rPr>
          <w:rFonts w:eastAsia="Times New Roman"/>
          <w:color w:val="212121"/>
          <w:szCs w:val="24"/>
        </w:rPr>
        <w:t xml:space="preserve"> διαμορφώνοντας κινδύνους γι</w:t>
      </w:r>
      <w:r>
        <w:rPr>
          <w:rFonts w:eastAsia="Times New Roman"/>
          <w:color w:val="212121"/>
          <w:szCs w:val="24"/>
        </w:rPr>
        <w:t>α την εδαφική ακεραιότητα και τα</w:t>
      </w:r>
      <w:r w:rsidRPr="005C7A86">
        <w:rPr>
          <w:rFonts w:eastAsia="Times New Roman"/>
          <w:color w:val="212121"/>
          <w:szCs w:val="24"/>
        </w:rPr>
        <w:t xml:space="preserve"> κυριαρ</w:t>
      </w:r>
      <w:r>
        <w:rPr>
          <w:rFonts w:eastAsia="Times New Roman"/>
          <w:color w:val="212121"/>
          <w:szCs w:val="24"/>
        </w:rPr>
        <w:t>χικά</w:t>
      </w:r>
      <w:r w:rsidRPr="005C7A86">
        <w:rPr>
          <w:rFonts w:eastAsia="Times New Roman"/>
          <w:color w:val="212121"/>
          <w:szCs w:val="24"/>
        </w:rPr>
        <w:t xml:space="preserve"> </w:t>
      </w:r>
      <w:r>
        <w:rPr>
          <w:rFonts w:eastAsia="Times New Roman"/>
          <w:color w:val="212121"/>
          <w:szCs w:val="24"/>
        </w:rPr>
        <w:t>δικαιώματα</w:t>
      </w:r>
      <w:r w:rsidRPr="005C7A86">
        <w:rPr>
          <w:rFonts w:eastAsia="Times New Roman"/>
          <w:color w:val="212121"/>
          <w:szCs w:val="24"/>
        </w:rPr>
        <w:t xml:space="preserve"> της χώρας </w:t>
      </w:r>
      <w:r>
        <w:rPr>
          <w:rFonts w:eastAsia="Times New Roman"/>
          <w:color w:val="212121"/>
          <w:szCs w:val="24"/>
        </w:rPr>
        <w:t>μας.</w:t>
      </w:r>
    </w:p>
    <w:p w14:paraId="42AEA161" w14:textId="77777777" w:rsidR="00F00D30" w:rsidRDefault="00AE51A4">
      <w:pPr>
        <w:shd w:val="clear" w:color="auto" w:fill="FFFFFF"/>
        <w:spacing w:line="600" w:lineRule="auto"/>
        <w:ind w:firstLine="720"/>
        <w:jc w:val="both"/>
        <w:rPr>
          <w:rFonts w:eastAsia="Times New Roman"/>
          <w:color w:val="212121"/>
          <w:szCs w:val="24"/>
        </w:rPr>
      </w:pPr>
      <w:r w:rsidRPr="005C7A86">
        <w:rPr>
          <w:rFonts w:eastAsia="Times New Roman"/>
          <w:color w:val="212121"/>
          <w:szCs w:val="24"/>
        </w:rPr>
        <w:t>Έτσι</w:t>
      </w:r>
      <w:r>
        <w:rPr>
          <w:rFonts w:eastAsia="Times New Roman"/>
          <w:color w:val="212121"/>
          <w:szCs w:val="24"/>
        </w:rPr>
        <w:t>,</w:t>
      </w:r>
      <w:r w:rsidRPr="005C7A86">
        <w:rPr>
          <w:rFonts w:eastAsia="Times New Roman"/>
          <w:color w:val="212121"/>
          <w:szCs w:val="24"/>
        </w:rPr>
        <w:t xml:space="preserve"> λοιπό</w:t>
      </w:r>
      <w:r>
        <w:rPr>
          <w:rFonts w:eastAsia="Times New Roman"/>
          <w:color w:val="212121"/>
          <w:szCs w:val="24"/>
        </w:rPr>
        <w:t>ν, ακόμη και αν δεχτούμε τη δική</w:t>
      </w:r>
      <w:r w:rsidRPr="005C7A86">
        <w:rPr>
          <w:rFonts w:eastAsia="Times New Roman"/>
          <w:color w:val="212121"/>
          <w:szCs w:val="24"/>
        </w:rPr>
        <w:t xml:space="preserve"> σας λογική</w:t>
      </w:r>
      <w:r>
        <w:rPr>
          <w:rFonts w:eastAsia="Times New Roman"/>
          <w:color w:val="212121"/>
          <w:szCs w:val="24"/>
        </w:rPr>
        <w:t>, τη λογική της Κυ</w:t>
      </w:r>
      <w:r w:rsidRPr="005C7A86">
        <w:rPr>
          <w:rFonts w:eastAsia="Times New Roman"/>
          <w:color w:val="212121"/>
          <w:szCs w:val="24"/>
        </w:rPr>
        <w:t>βέρνησης και του ΣΥΡ</w:t>
      </w:r>
      <w:r>
        <w:rPr>
          <w:rFonts w:eastAsia="Times New Roman"/>
          <w:color w:val="212121"/>
          <w:szCs w:val="24"/>
        </w:rPr>
        <w:t xml:space="preserve">ΙΖΑ, ότι είστε το μικρότερο </w:t>
      </w:r>
      <w:r>
        <w:rPr>
          <w:rFonts w:eastAsia="Times New Roman"/>
          <w:color w:val="212121"/>
          <w:szCs w:val="24"/>
        </w:rPr>
        <w:lastRenderedPageBreak/>
        <w:t xml:space="preserve">κακό, τι </w:t>
      </w:r>
      <w:r w:rsidRPr="005C7A86">
        <w:rPr>
          <w:rFonts w:eastAsia="Times New Roman"/>
          <w:color w:val="212121"/>
          <w:szCs w:val="24"/>
        </w:rPr>
        <w:t>αποτέλεσμα υπάρχει μέσα από αυτή</w:t>
      </w:r>
      <w:r>
        <w:rPr>
          <w:rFonts w:eastAsia="Times New Roman"/>
          <w:color w:val="212121"/>
          <w:szCs w:val="24"/>
        </w:rPr>
        <w:t>ν</w:t>
      </w:r>
      <w:r w:rsidRPr="005C7A86">
        <w:rPr>
          <w:rFonts w:eastAsia="Times New Roman"/>
          <w:color w:val="212121"/>
          <w:szCs w:val="24"/>
        </w:rPr>
        <w:t xml:space="preserve"> τη διαδικασία της </w:t>
      </w:r>
      <w:r>
        <w:rPr>
          <w:rFonts w:eastAsia="Times New Roman"/>
          <w:color w:val="212121"/>
          <w:szCs w:val="24"/>
        </w:rPr>
        <w:t xml:space="preserve">λογικής </w:t>
      </w:r>
      <w:r w:rsidRPr="005C7A86">
        <w:rPr>
          <w:rFonts w:eastAsia="Times New Roman"/>
          <w:color w:val="212121"/>
          <w:szCs w:val="24"/>
        </w:rPr>
        <w:t>του μικρότερου κακού</w:t>
      </w:r>
      <w:r>
        <w:rPr>
          <w:rFonts w:eastAsia="Times New Roman"/>
          <w:color w:val="212121"/>
          <w:szCs w:val="24"/>
        </w:rPr>
        <w:t>; Ό</w:t>
      </w:r>
      <w:r w:rsidRPr="005C7A86">
        <w:rPr>
          <w:rFonts w:eastAsia="Times New Roman"/>
          <w:color w:val="212121"/>
          <w:szCs w:val="24"/>
        </w:rPr>
        <w:t>τι η ανάπτυξη</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την οποία υπηρετείτε,</w:t>
      </w:r>
      <w:r w:rsidRPr="005C7A86">
        <w:rPr>
          <w:rFonts w:eastAsia="Times New Roman"/>
          <w:color w:val="212121"/>
          <w:szCs w:val="24"/>
        </w:rPr>
        <w:t xml:space="preserve"> </w:t>
      </w:r>
      <w:r>
        <w:rPr>
          <w:rFonts w:eastAsia="Times New Roman"/>
          <w:color w:val="212121"/>
          <w:szCs w:val="24"/>
        </w:rPr>
        <w:t>η</w:t>
      </w:r>
      <w:r w:rsidRPr="005C7A86">
        <w:rPr>
          <w:rFonts w:eastAsia="Times New Roman"/>
          <w:color w:val="212121"/>
          <w:szCs w:val="24"/>
        </w:rPr>
        <w:t xml:space="preserve"> ανάπτυξη για την οποία νομοθετείτ</w:t>
      </w:r>
      <w:r>
        <w:rPr>
          <w:rFonts w:eastAsia="Times New Roman"/>
          <w:color w:val="212121"/>
          <w:szCs w:val="24"/>
        </w:rPr>
        <w:t>ε,</w:t>
      </w:r>
      <w:r w:rsidRPr="005C7A86">
        <w:rPr>
          <w:rFonts w:eastAsia="Times New Roman"/>
          <w:color w:val="212121"/>
          <w:szCs w:val="24"/>
        </w:rPr>
        <w:t xml:space="preserve"> καταστρέφει παραγωγικές πηγές της χώρας </w:t>
      </w:r>
      <w:r>
        <w:rPr>
          <w:rFonts w:eastAsia="Times New Roman"/>
          <w:color w:val="212121"/>
          <w:szCs w:val="24"/>
        </w:rPr>
        <w:t>μας -γιατί α</w:t>
      </w:r>
      <w:r w:rsidRPr="005C7A86">
        <w:rPr>
          <w:rFonts w:eastAsia="Times New Roman"/>
          <w:color w:val="212121"/>
          <w:szCs w:val="24"/>
        </w:rPr>
        <w:t>υτός είναι ο καπιταλισμός</w:t>
      </w:r>
      <w:r>
        <w:rPr>
          <w:rFonts w:eastAsia="Times New Roman"/>
          <w:color w:val="212121"/>
          <w:szCs w:val="24"/>
        </w:rPr>
        <w:t>,</w:t>
      </w:r>
      <w:r w:rsidRPr="005C7A86">
        <w:rPr>
          <w:rFonts w:eastAsia="Times New Roman"/>
          <w:color w:val="212121"/>
          <w:szCs w:val="24"/>
        </w:rPr>
        <w:t xml:space="preserve"> καταστρέφει παραγωγικές πηγές</w:t>
      </w:r>
      <w:r>
        <w:rPr>
          <w:rFonts w:eastAsia="Times New Roman"/>
          <w:color w:val="212121"/>
          <w:szCs w:val="24"/>
        </w:rPr>
        <w:t>-</w:t>
      </w:r>
      <w:r w:rsidRPr="005C7A86">
        <w:rPr>
          <w:rFonts w:eastAsia="Times New Roman"/>
          <w:color w:val="212121"/>
          <w:szCs w:val="24"/>
        </w:rPr>
        <w:t xml:space="preserve"> τ</w:t>
      </w:r>
      <w:r>
        <w:rPr>
          <w:rFonts w:eastAsia="Times New Roman"/>
          <w:color w:val="212121"/>
          <w:szCs w:val="24"/>
        </w:rPr>
        <w:t xml:space="preserve">σακίζει τα εργασιακά δικαιώματα, συνθλίβει τους ΕΒΕ και </w:t>
      </w:r>
      <w:r w:rsidRPr="005C7A86">
        <w:rPr>
          <w:rFonts w:eastAsia="Times New Roman"/>
          <w:color w:val="212121"/>
          <w:szCs w:val="24"/>
        </w:rPr>
        <w:t>τους μικρομεσαίους αγρότες</w:t>
      </w:r>
      <w:r>
        <w:rPr>
          <w:rFonts w:eastAsia="Times New Roman"/>
          <w:color w:val="212121"/>
          <w:szCs w:val="24"/>
        </w:rPr>
        <w:t xml:space="preserve">. </w:t>
      </w:r>
    </w:p>
    <w:p w14:paraId="42AEA162"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Για</w:t>
      </w:r>
      <w:r w:rsidRPr="005C7A86">
        <w:rPr>
          <w:rFonts w:eastAsia="Times New Roman"/>
          <w:color w:val="212121"/>
          <w:szCs w:val="24"/>
        </w:rPr>
        <w:t xml:space="preserve"> παράδειγ</w:t>
      </w:r>
      <w:r>
        <w:rPr>
          <w:rFonts w:eastAsia="Times New Roman"/>
          <w:color w:val="212121"/>
          <w:szCs w:val="24"/>
        </w:rPr>
        <w:t>μα, για του</w:t>
      </w:r>
      <w:r>
        <w:rPr>
          <w:rFonts w:eastAsia="Times New Roman"/>
          <w:color w:val="212121"/>
          <w:szCs w:val="24"/>
        </w:rPr>
        <w:t xml:space="preserve">ς μικρομεσαίους αγρότες ποιο </w:t>
      </w:r>
      <w:r w:rsidRPr="005C7A86">
        <w:rPr>
          <w:rFonts w:eastAsia="Times New Roman"/>
          <w:color w:val="212121"/>
          <w:szCs w:val="24"/>
        </w:rPr>
        <w:t>είναι το πρόβλημα</w:t>
      </w:r>
      <w:r>
        <w:rPr>
          <w:rFonts w:eastAsia="Times New Roman"/>
          <w:color w:val="212121"/>
          <w:szCs w:val="24"/>
        </w:rPr>
        <w:t>; Ε</w:t>
      </w:r>
      <w:r w:rsidRPr="005C7A86">
        <w:rPr>
          <w:rFonts w:eastAsia="Times New Roman"/>
          <w:color w:val="212121"/>
          <w:szCs w:val="24"/>
        </w:rPr>
        <w:t>ίναι ότι βρίσκονται ανάμεσα σε δύο μυλόπετρες</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οι οποίες όλο και συγκλίνουν. Από τη </w:t>
      </w:r>
      <w:r w:rsidRPr="005C7A86">
        <w:rPr>
          <w:rFonts w:eastAsia="Times New Roman"/>
          <w:color w:val="212121"/>
          <w:szCs w:val="24"/>
        </w:rPr>
        <w:t>μία οι εταιρ</w:t>
      </w:r>
      <w:r>
        <w:rPr>
          <w:rFonts w:eastAsia="Times New Roman"/>
          <w:color w:val="212121"/>
          <w:szCs w:val="24"/>
        </w:rPr>
        <w:t xml:space="preserve">είες και τα μονοπώλια που τους παρέχουν τα αγροτικά εφόδια, </w:t>
      </w:r>
      <w:r w:rsidRPr="005C7A86">
        <w:rPr>
          <w:rFonts w:eastAsia="Times New Roman"/>
          <w:color w:val="212121"/>
          <w:szCs w:val="24"/>
        </w:rPr>
        <w:t>τα μηχανήματα και τις πρώτες ύλες</w:t>
      </w:r>
      <w:r>
        <w:rPr>
          <w:rFonts w:eastAsia="Times New Roman"/>
          <w:color w:val="212121"/>
          <w:szCs w:val="24"/>
        </w:rPr>
        <w:t>,</w:t>
      </w:r>
      <w:r w:rsidRPr="005C7A86">
        <w:rPr>
          <w:rFonts w:eastAsia="Times New Roman"/>
          <w:color w:val="212121"/>
          <w:szCs w:val="24"/>
        </w:rPr>
        <w:t xml:space="preserve"> που </w:t>
      </w:r>
      <w:r>
        <w:rPr>
          <w:rFonts w:eastAsia="Times New Roman"/>
          <w:color w:val="212121"/>
          <w:szCs w:val="24"/>
        </w:rPr>
        <w:t xml:space="preserve">τα </w:t>
      </w:r>
      <w:r w:rsidRPr="005C7A86">
        <w:rPr>
          <w:rFonts w:eastAsia="Times New Roman"/>
          <w:color w:val="212121"/>
          <w:szCs w:val="24"/>
        </w:rPr>
        <w:t>πουλάνε α</w:t>
      </w:r>
      <w:r w:rsidRPr="005C7A86">
        <w:rPr>
          <w:rFonts w:eastAsia="Times New Roman"/>
          <w:color w:val="212121"/>
          <w:szCs w:val="24"/>
        </w:rPr>
        <w:t>κριβά</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και από την άλλη οι </w:t>
      </w:r>
      <w:r w:rsidRPr="005C7A86">
        <w:rPr>
          <w:rFonts w:eastAsia="Times New Roman"/>
          <w:color w:val="212121"/>
          <w:szCs w:val="24"/>
        </w:rPr>
        <w:t>επιχειρηματικοί όμιλοι</w:t>
      </w:r>
      <w:r>
        <w:rPr>
          <w:rFonts w:eastAsia="Times New Roman"/>
          <w:color w:val="212121"/>
          <w:szCs w:val="24"/>
        </w:rPr>
        <w:t>,</w:t>
      </w:r>
      <w:r w:rsidRPr="005C7A86">
        <w:rPr>
          <w:rFonts w:eastAsia="Times New Roman"/>
          <w:color w:val="212121"/>
          <w:szCs w:val="24"/>
        </w:rPr>
        <w:t xml:space="preserve"> που </w:t>
      </w:r>
      <w:r>
        <w:rPr>
          <w:rFonts w:eastAsia="Times New Roman"/>
          <w:color w:val="212121"/>
          <w:szCs w:val="24"/>
        </w:rPr>
        <w:t xml:space="preserve">θέλουν να πάρουν την αγροτική </w:t>
      </w:r>
      <w:r w:rsidRPr="005C7A86">
        <w:rPr>
          <w:rFonts w:eastAsia="Times New Roman"/>
          <w:color w:val="212121"/>
          <w:szCs w:val="24"/>
        </w:rPr>
        <w:t>παραγωγή</w:t>
      </w:r>
      <w:r>
        <w:rPr>
          <w:rFonts w:eastAsia="Times New Roman"/>
          <w:color w:val="212121"/>
          <w:szCs w:val="24"/>
        </w:rPr>
        <w:t>,</w:t>
      </w:r>
      <w:r w:rsidRPr="005C7A86">
        <w:rPr>
          <w:rFonts w:eastAsia="Times New Roman"/>
          <w:color w:val="212121"/>
          <w:szCs w:val="24"/>
        </w:rPr>
        <w:t xml:space="preserve"> που </w:t>
      </w:r>
      <w:r>
        <w:rPr>
          <w:rFonts w:eastAsia="Times New Roman"/>
          <w:color w:val="212121"/>
          <w:szCs w:val="24"/>
        </w:rPr>
        <w:t>την πληρώνουν</w:t>
      </w:r>
      <w:r w:rsidRPr="005C7A86">
        <w:rPr>
          <w:rFonts w:eastAsia="Times New Roman"/>
          <w:color w:val="212121"/>
          <w:szCs w:val="24"/>
        </w:rPr>
        <w:t xml:space="preserve"> πολύ φθηνά</w:t>
      </w:r>
      <w:r>
        <w:rPr>
          <w:rFonts w:eastAsia="Times New Roman"/>
          <w:color w:val="212121"/>
          <w:szCs w:val="24"/>
        </w:rPr>
        <w:t xml:space="preserve"> ή και καθόλου. Αυτές τις δύο </w:t>
      </w:r>
      <w:r w:rsidRPr="005C7A86">
        <w:rPr>
          <w:rFonts w:eastAsia="Times New Roman"/>
          <w:color w:val="212121"/>
          <w:szCs w:val="24"/>
        </w:rPr>
        <w:t xml:space="preserve">μυλόπετρες έχουν να αντιμετωπίσουν και </w:t>
      </w:r>
      <w:r>
        <w:rPr>
          <w:rFonts w:eastAsia="Times New Roman"/>
          <w:color w:val="212121"/>
          <w:szCs w:val="24"/>
        </w:rPr>
        <w:t>εσείς,</w:t>
      </w:r>
      <w:r w:rsidRPr="005C7A86">
        <w:rPr>
          <w:rFonts w:eastAsia="Times New Roman"/>
          <w:color w:val="212121"/>
          <w:szCs w:val="24"/>
        </w:rPr>
        <w:t xml:space="preserve"> με την πολιτική </w:t>
      </w:r>
      <w:r>
        <w:rPr>
          <w:rFonts w:eastAsia="Times New Roman"/>
          <w:color w:val="212121"/>
          <w:szCs w:val="24"/>
        </w:rPr>
        <w:t>σας,</w:t>
      </w:r>
      <w:r w:rsidRPr="005C7A86">
        <w:rPr>
          <w:rFonts w:eastAsia="Times New Roman"/>
          <w:color w:val="212121"/>
          <w:szCs w:val="24"/>
        </w:rPr>
        <w:t xml:space="preserve"> ενώ αυξάνει το κόστος παραγωγής και </w:t>
      </w:r>
      <w:r w:rsidRPr="005C7A86">
        <w:rPr>
          <w:rFonts w:eastAsia="Times New Roman"/>
          <w:color w:val="212121"/>
          <w:szCs w:val="24"/>
        </w:rPr>
        <w:t>μένει αδιάθετη η παραγωγή</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 xml:space="preserve">τι έρχεστε </w:t>
      </w:r>
      <w:r w:rsidRPr="005C7A86">
        <w:rPr>
          <w:rFonts w:eastAsia="Times New Roman"/>
          <w:color w:val="212121"/>
          <w:szCs w:val="24"/>
        </w:rPr>
        <w:t>και κάνετε</w:t>
      </w:r>
      <w:r>
        <w:rPr>
          <w:rFonts w:eastAsia="Times New Roman"/>
          <w:color w:val="212121"/>
          <w:szCs w:val="24"/>
        </w:rPr>
        <w:t>;</w:t>
      </w:r>
      <w:r w:rsidRPr="005C7A86">
        <w:rPr>
          <w:rFonts w:eastAsia="Times New Roman"/>
          <w:color w:val="212121"/>
          <w:szCs w:val="24"/>
        </w:rPr>
        <w:t xml:space="preserve"> </w:t>
      </w:r>
      <w:r>
        <w:rPr>
          <w:rFonts w:eastAsia="Times New Roman"/>
          <w:color w:val="212121"/>
          <w:szCs w:val="24"/>
        </w:rPr>
        <w:t>Φορτώνετε ακόμη περισσότερα βάρη σ</w:t>
      </w:r>
      <w:r w:rsidRPr="005C7A86">
        <w:rPr>
          <w:rFonts w:eastAsia="Times New Roman"/>
          <w:color w:val="212121"/>
          <w:szCs w:val="24"/>
        </w:rPr>
        <w:t>τους μικρομεσαίους αγρότες</w:t>
      </w:r>
      <w:r>
        <w:rPr>
          <w:rFonts w:eastAsia="Times New Roman"/>
          <w:color w:val="212121"/>
          <w:szCs w:val="24"/>
        </w:rPr>
        <w:t>,</w:t>
      </w:r>
      <w:r w:rsidRPr="005C7A86">
        <w:rPr>
          <w:rFonts w:eastAsia="Times New Roman"/>
          <w:color w:val="212121"/>
          <w:szCs w:val="24"/>
        </w:rPr>
        <w:t xml:space="preserve"> φορολογικά</w:t>
      </w:r>
      <w:r>
        <w:rPr>
          <w:rFonts w:eastAsia="Times New Roman"/>
          <w:color w:val="212121"/>
          <w:szCs w:val="24"/>
        </w:rPr>
        <w:t>,</w:t>
      </w:r>
      <w:r w:rsidRPr="005C7A86">
        <w:rPr>
          <w:rFonts w:eastAsia="Times New Roman"/>
          <w:color w:val="212121"/>
          <w:szCs w:val="24"/>
        </w:rPr>
        <w:t xml:space="preserve"> ασφαλιστικά και ας πληρώσουν και ειδικό φόρο κατανάλωσης </w:t>
      </w:r>
      <w:r w:rsidRPr="005C7A86">
        <w:rPr>
          <w:rFonts w:eastAsia="Times New Roman"/>
          <w:color w:val="212121"/>
          <w:szCs w:val="24"/>
        </w:rPr>
        <w:lastRenderedPageBreak/>
        <w:t>στα καύσιμα</w:t>
      </w:r>
      <w:r>
        <w:rPr>
          <w:rFonts w:eastAsia="Times New Roman"/>
          <w:color w:val="212121"/>
          <w:szCs w:val="24"/>
        </w:rPr>
        <w:t xml:space="preserve"> -</w:t>
      </w:r>
      <w:r>
        <w:rPr>
          <w:rFonts w:eastAsia="Times New Roman"/>
          <w:color w:val="212121"/>
          <w:szCs w:val="24"/>
        </w:rPr>
        <w:t>ενώ οι</w:t>
      </w:r>
      <w:r w:rsidRPr="005C7A86">
        <w:rPr>
          <w:rFonts w:eastAsia="Times New Roman"/>
          <w:color w:val="212121"/>
          <w:szCs w:val="24"/>
        </w:rPr>
        <w:t xml:space="preserve"> εφοπλιστές απαλλάσσονται</w:t>
      </w:r>
      <w:r>
        <w:rPr>
          <w:rFonts w:eastAsia="Times New Roman"/>
          <w:color w:val="212121"/>
          <w:szCs w:val="24"/>
        </w:rPr>
        <w:t>-</w:t>
      </w:r>
      <w:r w:rsidRPr="005C7A86">
        <w:rPr>
          <w:rFonts w:eastAsia="Times New Roman"/>
          <w:color w:val="212121"/>
          <w:szCs w:val="24"/>
        </w:rPr>
        <w:t xml:space="preserve"> ας πληρώσουν και το ρεύμα σε πολύ υψηλότερη τιμή από </w:t>
      </w:r>
      <w:r>
        <w:rPr>
          <w:rFonts w:eastAsia="Times New Roman"/>
          <w:color w:val="212121"/>
          <w:szCs w:val="24"/>
        </w:rPr>
        <w:t xml:space="preserve">ό,τι το δίνετε </w:t>
      </w:r>
      <w:r w:rsidRPr="005C7A86">
        <w:rPr>
          <w:rFonts w:eastAsia="Times New Roman"/>
          <w:color w:val="212121"/>
          <w:szCs w:val="24"/>
        </w:rPr>
        <w:t xml:space="preserve">στην </w:t>
      </w:r>
      <w:r>
        <w:rPr>
          <w:rFonts w:eastAsia="Times New Roman"/>
          <w:color w:val="212121"/>
          <w:szCs w:val="24"/>
        </w:rPr>
        <w:t xml:space="preserve">ΝΟΜΕ, δηλαδή </w:t>
      </w:r>
      <w:r w:rsidRPr="005C7A86">
        <w:rPr>
          <w:rFonts w:eastAsia="Times New Roman"/>
          <w:color w:val="212121"/>
          <w:szCs w:val="24"/>
        </w:rPr>
        <w:t>στις εταιρείες οι οποίες πουλάνε ρεύμα στους καταναλωτές</w:t>
      </w:r>
      <w:r>
        <w:rPr>
          <w:rFonts w:eastAsia="Times New Roman"/>
          <w:color w:val="212121"/>
          <w:szCs w:val="24"/>
        </w:rPr>
        <w:t>.</w:t>
      </w:r>
    </w:p>
    <w:p w14:paraId="42AEA163" w14:textId="77777777" w:rsidR="00F00D30" w:rsidRDefault="00AE51A4">
      <w:pPr>
        <w:shd w:val="clear" w:color="auto" w:fill="FFFFFF"/>
        <w:spacing w:line="600" w:lineRule="auto"/>
        <w:ind w:firstLine="720"/>
        <w:jc w:val="both"/>
        <w:rPr>
          <w:rFonts w:eastAsia="Times New Roman"/>
          <w:color w:val="212121"/>
          <w:szCs w:val="24"/>
        </w:rPr>
      </w:pPr>
      <w:r>
        <w:rPr>
          <w:rFonts w:eastAsia="Times New Roman"/>
          <w:color w:val="212121"/>
          <w:szCs w:val="24"/>
        </w:rPr>
        <w:t>Οι δύο τροπολογίες</w:t>
      </w:r>
      <w:r>
        <w:rPr>
          <w:rFonts w:eastAsia="Times New Roman"/>
          <w:color w:val="212121"/>
          <w:szCs w:val="24"/>
        </w:rPr>
        <w:t>,</w:t>
      </w:r>
      <w:r>
        <w:rPr>
          <w:rFonts w:eastAsia="Times New Roman"/>
          <w:color w:val="212121"/>
          <w:szCs w:val="24"/>
        </w:rPr>
        <w:t xml:space="preserve"> που φέραμε</w:t>
      </w:r>
      <w:r>
        <w:rPr>
          <w:rFonts w:eastAsia="Times New Roman"/>
          <w:color w:val="212121"/>
          <w:szCs w:val="24"/>
        </w:rPr>
        <w:t>,</w:t>
      </w:r>
      <w:r>
        <w:rPr>
          <w:rFonts w:eastAsia="Times New Roman"/>
          <w:color w:val="212121"/>
          <w:szCs w:val="24"/>
        </w:rPr>
        <w:t xml:space="preserve"> τι θέλουν να αντιμετωπίσουν; Ορισμένα μικρά ζητήματα</w:t>
      </w:r>
      <w:r w:rsidRPr="005C7A86">
        <w:rPr>
          <w:rFonts w:eastAsia="Times New Roman"/>
          <w:color w:val="212121"/>
          <w:szCs w:val="24"/>
        </w:rPr>
        <w:t xml:space="preserve"> μείωσης του κόστους </w:t>
      </w:r>
      <w:r>
        <w:rPr>
          <w:rFonts w:eastAsia="Times New Roman"/>
          <w:color w:val="212121"/>
          <w:szCs w:val="24"/>
        </w:rPr>
        <w:t>για το</w:t>
      </w:r>
      <w:r>
        <w:rPr>
          <w:rFonts w:eastAsia="Times New Roman"/>
          <w:color w:val="212121"/>
          <w:szCs w:val="24"/>
        </w:rPr>
        <w:t xml:space="preserve">υς </w:t>
      </w:r>
      <w:proofErr w:type="spellStart"/>
      <w:r>
        <w:rPr>
          <w:rFonts w:eastAsia="Times New Roman"/>
          <w:color w:val="212121"/>
          <w:szCs w:val="24"/>
        </w:rPr>
        <w:t>αγροτοκτηνοτρόφους</w:t>
      </w:r>
      <w:proofErr w:type="spellEnd"/>
      <w:r>
        <w:rPr>
          <w:rFonts w:eastAsia="Times New Roman"/>
          <w:color w:val="212121"/>
          <w:szCs w:val="24"/>
        </w:rPr>
        <w:t>,</w:t>
      </w:r>
      <w:r w:rsidRPr="005C7A86">
        <w:rPr>
          <w:rFonts w:eastAsia="Times New Roman"/>
          <w:color w:val="212121"/>
          <w:szCs w:val="24"/>
        </w:rPr>
        <w:t xml:space="preserve"> που </w:t>
      </w:r>
      <w:r>
        <w:rPr>
          <w:rFonts w:eastAsia="Times New Roman"/>
          <w:color w:val="212121"/>
          <w:szCs w:val="24"/>
        </w:rPr>
        <w:t>ούτε αυτά τολμάτε να υλοποιήσετε</w:t>
      </w:r>
      <w:r>
        <w:rPr>
          <w:rFonts w:eastAsia="Times New Roman"/>
          <w:color w:val="212121"/>
          <w:szCs w:val="24"/>
        </w:rPr>
        <w:t>,</w:t>
      </w:r>
      <w:r>
        <w:rPr>
          <w:rFonts w:eastAsia="Times New Roman"/>
          <w:color w:val="212121"/>
          <w:szCs w:val="24"/>
        </w:rPr>
        <w:t xml:space="preserve"> ό</w:t>
      </w:r>
      <w:r w:rsidRPr="005C7A86">
        <w:rPr>
          <w:rFonts w:eastAsia="Times New Roman"/>
          <w:color w:val="212121"/>
          <w:szCs w:val="24"/>
        </w:rPr>
        <w:t xml:space="preserve">σον αφορά τη μείωση του ειδικού φόρου κατανάλωσης στα καύσιμα </w:t>
      </w:r>
      <w:r>
        <w:rPr>
          <w:rFonts w:eastAsia="Times New Roman"/>
          <w:color w:val="212121"/>
          <w:szCs w:val="24"/>
        </w:rPr>
        <w:t>και την επιστροφή</w:t>
      </w:r>
      <w:r>
        <w:rPr>
          <w:rFonts w:eastAsia="Times New Roman"/>
          <w:color w:val="212121"/>
          <w:szCs w:val="24"/>
        </w:rPr>
        <w:t>,</w:t>
      </w:r>
      <w:r>
        <w:rPr>
          <w:rFonts w:eastAsia="Times New Roman"/>
          <w:color w:val="212121"/>
          <w:szCs w:val="24"/>
        </w:rPr>
        <w:t xml:space="preserve"> την οποία πρέπει να έχουν και στον φόρο και στο ρεύμα, που το χρησιμοποιούν</w:t>
      </w:r>
      <w:r w:rsidRPr="005C7A86">
        <w:rPr>
          <w:rFonts w:eastAsia="Times New Roman"/>
          <w:color w:val="212121"/>
          <w:szCs w:val="24"/>
        </w:rPr>
        <w:t xml:space="preserve"> για την παραγωγική τους δραστηριότητα</w:t>
      </w:r>
      <w:r>
        <w:rPr>
          <w:rFonts w:eastAsia="Times New Roman"/>
          <w:color w:val="212121"/>
          <w:szCs w:val="24"/>
        </w:rPr>
        <w:t xml:space="preserve">. </w:t>
      </w:r>
      <w:r>
        <w:rPr>
          <w:rFonts w:eastAsia="Times New Roman" w:cs="Times New Roman"/>
          <w:szCs w:val="24"/>
        </w:rPr>
        <w:t>Και όλα αυτά</w:t>
      </w:r>
      <w:r>
        <w:rPr>
          <w:rFonts w:eastAsia="Times New Roman" w:cs="Times New Roman"/>
          <w:szCs w:val="24"/>
        </w:rPr>
        <w:t>,</w:t>
      </w:r>
      <w:r>
        <w:rPr>
          <w:rFonts w:eastAsia="Times New Roman" w:cs="Times New Roman"/>
          <w:szCs w:val="24"/>
        </w:rPr>
        <w:t xml:space="preserve"> ενώ παρέχετε </w:t>
      </w:r>
      <w:r w:rsidRPr="002C3A09">
        <w:rPr>
          <w:rFonts w:eastAsia="Times New Roman" w:cs="Times New Roman"/>
          <w:szCs w:val="24"/>
        </w:rPr>
        <w:t>σκανδαλώδη προνόμια πολλών εκατομμυρίων και δισεκατομμυρίων ευρώ στο μεγάλο κεφάλαιο</w:t>
      </w:r>
      <w:r>
        <w:rPr>
          <w:rFonts w:eastAsia="Times New Roman" w:cs="Times New Roman"/>
          <w:szCs w:val="24"/>
        </w:rPr>
        <w:t>.</w:t>
      </w:r>
    </w:p>
    <w:p w14:paraId="42AEA164"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αυτή η πολιτική της</w:t>
      </w:r>
      <w:r w:rsidRPr="002C3A09">
        <w:rPr>
          <w:rFonts w:eastAsia="Times New Roman" w:cs="Times New Roman"/>
          <w:szCs w:val="24"/>
        </w:rPr>
        <w:t xml:space="preserve"> καπιταλιστική</w:t>
      </w:r>
      <w:r>
        <w:rPr>
          <w:rFonts w:eastAsia="Times New Roman" w:cs="Times New Roman"/>
          <w:szCs w:val="24"/>
        </w:rPr>
        <w:t>ς ανάπτυξης επιδεινώνει τη θέση</w:t>
      </w:r>
      <w:r w:rsidRPr="002C3A09">
        <w:rPr>
          <w:rFonts w:eastAsia="Times New Roman" w:cs="Times New Roman"/>
          <w:szCs w:val="24"/>
        </w:rPr>
        <w:t xml:space="preserve"> της λαϊκής οικογένειας</w:t>
      </w:r>
      <w:r>
        <w:rPr>
          <w:rFonts w:eastAsia="Times New Roman" w:cs="Times New Roman"/>
          <w:szCs w:val="24"/>
        </w:rPr>
        <w:t>,</w:t>
      </w:r>
      <w:r w:rsidRPr="002C3A09">
        <w:rPr>
          <w:rFonts w:eastAsia="Times New Roman" w:cs="Times New Roman"/>
          <w:szCs w:val="24"/>
        </w:rPr>
        <w:t xml:space="preserve"> γιατί ο καπιταλισμός </w:t>
      </w:r>
      <w:r>
        <w:rPr>
          <w:rFonts w:eastAsia="Times New Roman" w:cs="Times New Roman"/>
          <w:szCs w:val="24"/>
        </w:rPr>
        <w:t>σ</w:t>
      </w:r>
      <w:r w:rsidRPr="002C3A09">
        <w:rPr>
          <w:rFonts w:eastAsia="Times New Roman" w:cs="Times New Roman"/>
          <w:szCs w:val="24"/>
        </w:rPr>
        <w:t xml:space="preserve">το </w:t>
      </w:r>
      <w:r w:rsidRPr="002C3A09">
        <w:rPr>
          <w:rFonts w:eastAsia="Times New Roman" w:cs="Times New Roman"/>
          <w:szCs w:val="24"/>
          <w:lang w:val="en-US"/>
        </w:rPr>
        <w:t>DNA</w:t>
      </w:r>
      <w:r w:rsidRPr="002C3A09">
        <w:rPr>
          <w:rFonts w:eastAsia="Times New Roman" w:cs="Times New Roman"/>
          <w:szCs w:val="24"/>
        </w:rPr>
        <w:t xml:space="preserve"> του</w:t>
      </w:r>
      <w:r>
        <w:rPr>
          <w:rFonts w:eastAsia="Times New Roman" w:cs="Times New Roman"/>
          <w:szCs w:val="24"/>
        </w:rPr>
        <w:t>, εκτός από</w:t>
      </w:r>
      <w:r>
        <w:rPr>
          <w:rFonts w:eastAsia="Times New Roman" w:cs="Times New Roman"/>
          <w:szCs w:val="24"/>
        </w:rPr>
        <w:t xml:space="preserve"> τις κρίσεις, </w:t>
      </w:r>
      <w:r w:rsidRPr="002C3A09">
        <w:rPr>
          <w:rFonts w:eastAsia="Times New Roman" w:cs="Times New Roman"/>
          <w:szCs w:val="24"/>
        </w:rPr>
        <w:t>έχει και την όξυνση των κοινωνικών ανισοτήτων</w:t>
      </w:r>
      <w:r>
        <w:rPr>
          <w:rFonts w:eastAsia="Times New Roman" w:cs="Times New Roman"/>
          <w:szCs w:val="24"/>
        </w:rPr>
        <w:t xml:space="preserve">, δηλαδή </w:t>
      </w:r>
      <w:r w:rsidRPr="002C3A09">
        <w:rPr>
          <w:rFonts w:eastAsia="Times New Roman" w:cs="Times New Roman"/>
          <w:szCs w:val="24"/>
        </w:rPr>
        <w:t xml:space="preserve">τη συγκέντρωση του πλούτου σε </w:t>
      </w:r>
      <w:r w:rsidRPr="002C3A09">
        <w:rPr>
          <w:rFonts w:eastAsia="Times New Roman" w:cs="Times New Roman"/>
          <w:szCs w:val="24"/>
        </w:rPr>
        <w:lastRenderedPageBreak/>
        <w:t>όλο και λιγότερα χέρια</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Γι’</w:t>
      </w:r>
      <w:r w:rsidRPr="002C3A09">
        <w:rPr>
          <w:rFonts w:eastAsia="Times New Roman" w:cs="Times New Roman"/>
          <w:szCs w:val="24"/>
        </w:rPr>
        <w:t xml:space="preserve"> αυτό</w:t>
      </w:r>
      <w:r>
        <w:rPr>
          <w:rFonts w:eastAsia="Times New Roman" w:cs="Times New Roman"/>
          <w:szCs w:val="24"/>
        </w:rPr>
        <w:t>,</w:t>
      </w:r>
      <w:r w:rsidRPr="002C3A09">
        <w:rPr>
          <w:rFonts w:eastAsia="Times New Roman" w:cs="Times New Roman"/>
          <w:szCs w:val="24"/>
        </w:rPr>
        <w:t xml:space="preserve"> το 1% του παγκόσμιου πληθυσμού</w:t>
      </w:r>
      <w:r>
        <w:rPr>
          <w:rFonts w:eastAsia="Times New Roman" w:cs="Times New Roman"/>
          <w:szCs w:val="24"/>
        </w:rPr>
        <w:t>,</w:t>
      </w:r>
      <w:r w:rsidRPr="002C3A09">
        <w:rPr>
          <w:rFonts w:eastAsia="Times New Roman" w:cs="Times New Roman"/>
          <w:szCs w:val="24"/>
        </w:rPr>
        <w:t xml:space="preserve"> έχει μεγαλύτερα εισοδήμ</w:t>
      </w:r>
      <w:r>
        <w:rPr>
          <w:rFonts w:eastAsia="Times New Roman" w:cs="Times New Roman"/>
          <w:szCs w:val="24"/>
        </w:rPr>
        <w:t>ατα απ’ ό,τι έχει</w:t>
      </w:r>
      <w:r w:rsidRPr="002C3A09">
        <w:rPr>
          <w:rFonts w:eastAsia="Times New Roman" w:cs="Times New Roman"/>
          <w:szCs w:val="24"/>
        </w:rPr>
        <w:t xml:space="preserve"> το υπόλοιπο πιο φτωχό 50%</w:t>
      </w:r>
      <w:r>
        <w:rPr>
          <w:rFonts w:eastAsia="Times New Roman" w:cs="Times New Roman"/>
          <w:szCs w:val="24"/>
        </w:rPr>
        <w:t xml:space="preserve"> του παγκόσμιου πληθυσμού. </w:t>
      </w:r>
    </w:p>
    <w:p w14:paraId="42AEA165"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Να, </w:t>
      </w:r>
      <w:r w:rsidRPr="002C3A09">
        <w:rPr>
          <w:rFonts w:eastAsia="Times New Roman" w:cs="Times New Roman"/>
          <w:szCs w:val="24"/>
        </w:rPr>
        <w:t>λοιπόν</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πώς οξύνονται οι διαφορέ</w:t>
      </w:r>
      <w:r w:rsidRPr="002C3A09">
        <w:rPr>
          <w:rFonts w:eastAsia="Times New Roman" w:cs="Times New Roman"/>
          <w:szCs w:val="24"/>
        </w:rPr>
        <w:t>ς</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 xml:space="preserve">Γι’ αυτό επιδεινώνεται </w:t>
      </w:r>
      <w:r w:rsidRPr="002C3A09">
        <w:rPr>
          <w:rFonts w:eastAsia="Times New Roman" w:cs="Times New Roman"/>
          <w:szCs w:val="24"/>
        </w:rPr>
        <w:t xml:space="preserve">η θέση της λαϊκής οικογένειας και </w:t>
      </w:r>
      <w:r>
        <w:rPr>
          <w:rFonts w:eastAsia="Times New Roman" w:cs="Times New Roman"/>
          <w:szCs w:val="24"/>
        </w:rPr>
        <w:t xml:space="preserve">την περίοδο </w:t>
      </w:r>
      <w:r w:rsidRPr="002C3A09">
        <w:rPr>
          <w:rFonts w:eastAsia="Times New Roman" w:cs="Times New Roman"/>
          <w:szCs w:val="24"/>
        </w:rPr>
        <w:t>της ανάπτυξης</w:t>
      </w:r>
      <w:r>
        <w:rPr>
          <w:rFonts w:eastAsia="Times New Roman" w:cs="Times New Roman"/>
          <w:szCs w:val="24"/>
        </w:rPr>
        <w:t>. Κ</w:t>
      </w:r>
      <w:r w:rsidRPr="002C3A09">
        <w:rPr>
          <w:rFonts w:eastAsia="Times New Roman" w:cs="Times New Roman"/>
          <w:szCs w:val="24"/>
        </w:rPr>
        <w:t xml:space="preserve">αι αυτή την επιδείνωση της θέσης </w:t>
      </w:r>
      <w:r>
        <w:rPr>
          <w:rFonts w:eastAsia="Times New Roman" w:cs="Times New Roman"/>
          <w:szCs w:val="24"/>
        </w:rPr>
        <w:t xml:space="preserve">της </w:t>
      </w:r>
      <w:r w:rsidRPr="002C3A09">
        <w:rPr>
          <w:rFonts w:eastAsia="Times New Roman" w:cs="Times New Roman"/>
          <w:szCs w:val="24"/>
        </w:rPr>
        <w:t xml:space="preserve">λαϊκής οικογένειας </w:t>
      </w:r>
      <w:r>
        <w:rPr>
          <w:rFonts w:eastAsia="Times New Roman" w:cs="Times New Roman"/>
          <w:szCs w:val="24"/>
        </w:rPr>
        <w:t>προσπαθείτε να</w:t>
      </w:r>
      <w:r w:rsidRPr="002C3A09">
        <w:rPr>
          <w:rFonts w:eastAsia="Times New Roman" w:cs="Times New Roman"/>
          <w:szCs w:val="24"/>
        </w:rPr>
        <w:t xml:space="preserve"> την καλύψετε</w:t>
      </w:r>
      <w:r>
        <w:rPr>
          <w:rFonts w:eastAsia="Times New Roman" w:cs="Times New Roman"/>
          <w:szCs w:val="24"/>
        </w:rPr>
        <w:t>,</w:t>
      </w:r>
      <w:r w:rsidRPr="002C3A09">
        <w:rPr>
          <w:rFonts w:eastAsia="Times New Roman" w:cs="Times New Roman"/>
          <w:szCs w:val="24"/>
        </w:rPr>
        <w:t xml:space="preserve"> μέσα από τα</w:t>
      </w:r>
      <w:r>
        <w:rPr>
          <w:rFonts w:eastAsia="Times New Roman" w:cs="Times New Roman"/>
          <w:szCs w:val="24"/>
        </w:rPr>
        <w:t xml:space="preserve"> αντιστα</w:t>
      </w:r>
      <w:r>
        <w:rPr>
          <w:rFonts w:eastAsia="Times New Roman" w:cs="Times New Roman"/>
          <w:szCs w:val="24"/>
        </w:rPr>
        <w:t>θμιστικά επιδόματα</w:t>
      </w:r>
      <w:r w:rsidRPr="002C3A09">
        <w:rPr>
          <w:rFonts w:eastAsia="Times New Roman" w:cs="Times New Roman"/>
          <w:szCs w:val="24"/>
        </w:rPr>
        <w:t xml:space="preserve"> φιλανθρωπίας και την αναδιανομή της </w:t>
      </w:r>
      <w:r>
        <w:rPr>
          <w:rFonts w:eastAsia="Times New Roman" w:cs="Times New Roman"/>
          <w:szCs w:val="24"/>
        </w:rPr>
        <w:t xml:space="preserve">φτώχειας </w:t>
      </w:r>
      <w:r w:rsidRPr="002C3A09">
        <w:rPr>
          <w:rFonts w:eastAsia="Times New Roman" w:cs="Times New Roman"/>
          <w:szCs w:val="24"/>
        </w:rPr>
        <w:t>από τους λιγότερο</w:t>
      </w:r>
      <w:r>
        <w:rPr>
          <w:rFonts w:eastAsia="Times New Roman" w:cs="Times New Roman"/>
          <w:szCs w:val="24"/>
        </w:rPr>
        <w:t xml:space="preserve"> φτωχούς</w:t>
      </w:r>
      <w:r w:rsidRPr="002C3A09">
        <w:rPr>
          <w:rFonts w:eastAsia="Times New Roman" w:cs="Times New Roman"/>
          <w:szCs w:val="24"/>
        </w:rPr>
        <w:t xml:space="preserve"> </w:t>
      </w:r>
      <w:r>
        <w:rPr>
          <w:rFonts w:eastAsia="Times New Roman" w:cs="Times New Roman"/>
          <w:szCs w:val="24"/>
        </w:rPr>
        <w:t>σ</w:t>
      </w:r>
      <w:r w:rsidRPr="002C3A09">
        <w:rPr>
          <w:rFonts w:eastAsia="Times New Roman" w:cs="Times New Roman"/>
          <w:szCs w:val="24"/>
        </w:rPr>
        <w:t>τους περισσότερο</w:t>
      </w:r>
      <w:r>
        <w:rPr>
          <w:rFonts w:eastAsia="Times New Roman" w:cs="Times New Roman"/>
          <w:szCs w:val="24"/>
        </w:rPr>
        <w:t xml:space="preserve"> φτωχούς.</w:t>
      </w:r>
    </w:p>
    <w:p w14:paraId="42AEA166" w14:textId="77777777" w:rsidR="00F00D30" w:rsidRDefault="00AE51A4">
      <w:pPr>
        <w:spacing w:line="600" w:lineRule="auto"/>
        <w:ind w:firstLine="720"/>
        <w:jc w:val="both"/>
        <w:rPr>
          <w:rFonts w:eastAsia="Times New Roman" w:cs="Times New Roman"/>
          <w:szCs w:val="24"/>
        </w:rPr>
      </w:pPr>
      <w:r w:rsidRPr="002C3A09">
        <w:rPr>
          <w:rFonts w:eastAsia="Times New Roman" w:cs="Times New Roman"/>
          <w:szCs w:val="24"/>
        </w:rPr>
        <w:t>Έτσι</w:t>
      </w:r>
      <w:r>
        <w:rPr>
          <w:rFonts w:eastAsia="Times New Roman" w:cs="Times New Roman"/>
          <w:szCs w:val="24"/>
        </w:rPr>
        <w:t>,</w:t>
      </w:r>
      <w:r w:rsidRPr="002C3A09">
        <w:rPr>
          <w:rFonts w:eastAsia="Times New Roman" w:cs="Times New Roman"/>
          <w:szCs w:val="24"/>
        </w:rPr>
        <w:t xml:space="preserve"> λοιπόν</w:t>
      </w:r>
      <w:r>
        <w:rPr>
          <w:rFonts w:eastAsia="Times New Roman" w:cs="Times New Roman"/>
          <w:szCs w:val="24"/>
        </w:rPr>
        <w:t>,</w:t>
      </w:r>
      <w:r w:rsidRPr="002C3A09">
        <w:rPr>
          <w:rFonts w:eastAsia="Times New Roman" w:cs="Times New Roman"/>
          <w:szCs w:val="24"/>
        </w:rPr>
        <w:t xml:space="preserve"> ο δρόμος του κεφαλαίου</w:t>
      </w:r>
      <w:r>
        <w:rPr>
          <w:rFonts w:eastAsia="Times New Roman" w:cs="Times New Roman"/>
          <w:szCs w:val="24"/>
        </w:rPr>
        <w:t>,</w:t>
      </w:r>
      <w:r w:rsidRPr="002C3A09">
        <w:rPr>
          <w:rFonts w:eastAsia="Times New Roman" w:cs="Times New Roman"/>
          <w:szCs w:val="24"/>
        </w:rPr>
        <w:t xml:space="preserve"> τον οποίο υπηρετεί</w:t>
      </w:r>
      <w:r>
        <w:rPr>
          <w:rFonts w:eastAsia="Times New Roman" w:cs="Times New Roman"/>
          <w:szCs w:val="24"/>
        </w:rPr>
        <w:t xml:space="preserve"> ο ΣΥΡΙΖΑ και η Κ</w:t>
      </w:r>
      <w:r w:rsidRPr="002C3A09">
        <w:rPr>
          <w:rFonts w:eastAsia="Times New Roman" w:cs="Times New Roman"/>
          <w:szCs w:val="24"/>
        </w:rPr>
        <w:t>υβέρνηση</w:t>
      </w:r>
      <w:r>
        <w:rPr>
          <w:rFonts w:eastAsia="Times New Roman" w:cs="Times New Roman"/>
          <w:szCs w:val="24"/>
        </w:rPr>
        <w:t>,</w:t>
      </w:r>
      <w:r w:rsidRPr="002C3A09">
        <w:rPr>
          <w:rFonts w:eastAsia="Times New Roman" w:cs="Times New Roman"/>
          <w:szCs w:val="24"/>
        </w:rPr>
        <w:t xml:space="preserve"> όχι μόνο την περίοδο της κρίσης αλλά και την περίοδο της</w:t>
      </w:r>
      <w:r w:rsidRPr="002C3A09">
        <w:rPr>
          <w:rFonts w:eastAsia="Times New Roman" w:cs="Times New Roman"/>
          <w:szCs w:val="24"/>
        </w:rPr>
        <w:t xml:space="preserve"> ανάπτυξης</w:t>
      </w:r>
      <w:r>
        <w:rPr>
          <w:rFonts w:eastAsia="Times New Roman" w:cs="Times New Roman"/>
          <w:szCs w:val="24"/>
        </w:rPr>
        <w:t>,</w:t>
      </w:r>
      <w:r w:rsidRPr="002C3A09">
        <w:rPr>
          <w:rFonts w:eastAsia="Times New Roman" w:cs="Times New Roman"/>
          <w:szCs w:val="24"/>
        </w:rPr>
        <w:t xml:space="preserve"> είναι </w:t>
      </w:r>
      <w:r>
        <w:rPr>
          <w:rFonts w:eastAsia="Times New Roman" w:cs="Times New Roman"/>
          <w:szCs w:val="24"/>
        </w:rPr>
        <w:t>εχθρικός</w:t>
      </w:r>
      <w:r w:rsidRPr="002C3A09">
        <w:rPr>
          <w:rFonts w:eastAsia="Times New Roman" w:cs="Times New Roman"/>
          <w:szCs w:val="24"/>
        </w:rPr>
        <w:t xml:space="preserve"> για το</w:t>
      </w:r>
      <w:r>
        <w:rPr>
          <w:rFonts w:eastAsia="Times New Roman" w:cs="Times New Roman"/>
          <w:szCs w:val="24"/>
        </w:rPr>
        <w:t>ν</w:t>
      </w:r>
      <w:r w:rsidRPr="002C3A09">
        <w:rPr>
          <w:rFonts w:eastAsia="Times New Roman" w:cs="Times New Roman"/>
          <w:szCs w:val="24"/>
        </w:rPr>
        <w:t xml:space="preserve"> λαό</w:t>
      </w:r>
      <w:r>
        <w:rPr>
          <w:rFonts w:eastAsia="Times New Roman" w:cs="Times New Roman"/>
          <w:szCs w:val="24"/>
        </w:rPr>
        <w:t xml:space="preserve">. </w:t>
      </w:r>
    </w:p>
    <w:p w14:paraId="42AEA167"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Η</w:t>
      </w:r>
      <w:r w:rsidRPr="002C3A09">
        <w:rPr>
          <w:rFonts w:eastAsia="Times New Roman" w:cs="Times New Roman"/>
          <w:szCs w:val="24"/>
        </w:rPr>
        <w:t xml:space="preserve"> μάχη </w:t>
      </w:r>
      <w:r>
        <w:rPr>
          <w:rFonts w:eastAsia="Times New Roman" w:cs="Times New Roman"/>
          <w:szCs w:val="24"/>
        </w:rPr>
        <w:t>«</w:t>
      </w:r>
      <w:r w:rsidRPr="002C3A09">
        <w:rPr>
          <w:rFonts w:eastAsia="Times New Roman" w:cs="Times New Roman"/>
          <w:szCs w:val="24"/>
        </w:rPr>
        <w:t>φως και σκότο</w:t>
      </w:r>
      <w:r>
        <w:rPr>
          <w:rFonts w:eastAsia="Times New Roman" w:cs="Times New Roman"/>
          <w:szCs w:val="24"/>
        </w:rPr>
        <w:t>υς» που πάνε να κάνουν Κ</w:t>
      </w:r>
      <w:r w:rsidRPr="002C3A09">
        <w:rPr>
          <w:rFonts w:eastAsia="Times New Roman" w:cs="Times New Roman"/>
          <w:szCs w:val="24"/>
        </w:rPr>
        <w:t>υβέρνηση και Νέα Δημοκρατία</w:t>
      </w:r>
      <w:r>
        <w:rPr>
          <w:rFonts w:eastAsia="Times New Roman" w:cs="Times New Roman"/>
          <w:szCs w:val="24"/>
        </w:rPr>
        <w:t xml:space="preserve"> είναι μια μάχη σικέ.</w:t>
      </w:r>
      <w:r w:rsidRPr="002C3A09">
        <w:rPr>
          <w:rFonts w:eastAsia="Times New Roman" w:cs="Times New Roman"/>
          <w:szCs w:val="24"/>
        </w:rPr>
        <w:t xml:space="preserve"> </w:t>
      </w:r>
      <w:r>
        <w:rPr>
          <w:rFonts w:eastAsia="Times New Roman" w:cs="Times New Roman"/>
          <w:szCs w:val="24"/>
        </w:rPr>
        <w:t xml:space="preserve">Γιατί είναι σικέ; Γιατί μαζί ψηφίσατε το </w:t>
      </w:r>
      <w:r w:rsidRPr="002C3A09">
        <w:rPr>
          <w:rFonts w:eastAsia="Times New Roman" w:cs="Times New Roman"/>
          <w:szCs w:val="24"/>
        </w:rPr>
        <w:t>τρίτο μνημόνιο</w:t>
      </w:r>
      <w:r>
        <w:rPr>
          <w:rFonts w:eastAsia="Times New Roman" w:cs="Times New Roman"/>
          <w:szCs w:val="24"/>
        </w:rPr>
        <w:t>. Εσείς, ως Κ</w:t>
      </w:r>
      <w:r w:rsidRPr="002C3A09">
        <w:rPr>
          <w:rFonts w:eastAsia="Times New Roman" w:cs="Times New Roman"/>
          <w:szCs w:val="24"/>
        </w:rPr>
        <w:t>υβέρνηση</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 xml:space="preserve">νομιμοποιήσατε </w:t>
      </w:r>
      <w:r w:rsidRPr="002C3A09">
        <w:rPr>
          <w:rFonts w:eastAsia="Times New Roman" w:cs="Times New Roman"/>
          <w:szCs w:val="24"/>
        </w:rPr>
        <w:t>τα δύο προηγούμενα μνημόνια</w:t>
      </w:r>
      <w:r>
        <w:rPr>
          <w:rFonts w:eastAsia="Times New Roman" w:cs="Times New Roman"/>
          <w:szCs w:val="24"/>
        </w:rPr>
        <w:t>.</w:t>
      </w:r>
      <w:r>
        <w:rPr>
          <w:rFonts w:eastAsia="Times New Roman" w:cs="Times New Roman"/>
          <w:szCs w:val="24"/>
        </w:rPr>
        <w:t xml:space="preserve"> Άρα,</w:t>
      </w:r>
      <w:r w:rsidRPr="002C3A09">
        <w:rPr>
          <w:rFonts w:eastAsia="Times New Roman" w:cs="Times New Roman"/>
          <w:szCs w:val="24"/>
        </w:rPr>
        <w:t xml:space="preserve"> έχετε </w:t>
      </w:r>
      <w:r>
        <w:rPr>
          <w:rFonts w:eastAsia="Times New Roman" w:cs="Times New Roman"/>
          <w:szCs w:val="24"/>
        </w:rPr>
        <w:t xml:space="preserve">τις ίδιες </w:t>
      </w:r>
      <w:r w:rsidRPr="002C3A09">
        <w:rPr>
          <w:rFonts w:eastAsia="Times New Roman" w:cs="Times New Roman"/>
          <w:szCs w:val="24"/>
        </w:rPr>
        <w:t>στρατηγικές επιλογές</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Πήρατε τη σκυτάλη από</w:t>
      </w:r>
      <w:r w:rsidRPr="002C3A09">
        <w:rPr>
          <w:rFonts w:eastAsia="Times New Roman" w:cs="Times New Roman"/>
          <w:szCs w:val="24"/>
        </w:rPr>
        <w:t xml:space="preserve"> την κυβέρνηση </w:t>
      </w:r>
      <w:r w:rsidRPr="002C3A09">
        <w:rPr>
          <w:rFonts w:eastAsia="Times New Roman" w:cs="Times New Roman"/>
          <w:szCs w:val="24"/>
        </w:rPr>
        <w:lastRenderedPageBreak/>
        <w:t>του Σαμαρά</w:t>
      </w:r>
      <w:r>
        <w:rPr>
          <w:rFonts w:eastAsia="Times New Roman" w:cs="Times New Roman"/>
          <w:szCs w:val="24"/>
        </w:rPr>
        <w:t>,</w:t>
      </w:r>
      <w:r w:rsidRPr="002C3A09">
        <w:rPr>
          <w:rFonts w:eastAsia="Times New Roman" w:cs="Times New Roman"/>
          <w:szCs w:val="24"/>
        </w:rPr>
        <w:t xml:space="preserve"> για να </w:t>
      </w:r>
      <w:r>
        <w:rPr>
          <w:rFonts w:eastAsia="Times New Roman" w:cs="Times New Roman"/>
          <w:szCs w:val="24"/>
        </w:rPr>
        <w:t>υλοποιήσετε</w:t>
      </w:r>
      <w:r w:rsidRPr="002C3A09">
        <w:rPr>
          <w:rFonts w:eastAsia="Times New Roman" w:cs="Times New Roman"/>
          <w:szCs w:val="24"/>
        </w:rPr>
        <w:t xml:space="preserve"> τα ίδια μέτρα και να συνεχίσετε παραπέρα την αντιλαϊκή πολιτική</w:t>
      </w:r>
      <w:r>
        <w:rPr>
          <w:rFonts w:eastAsia="Times New Roman" w:cs="Times New Roman"/>
          <w:szCs w:val="24"/>
        </w:rPr>
        <w:t>.</w:t>
      </w:r>
      <w:r w:rsidRPr="002C3A09">
        <w:rPr>
          <w:rFonts w:eastAsia="Times New Roman" w:cs="Times New Roman"/>
          <w:szCs w:val="24"/>
        </w:rPr>
        <w:t xml:space="preserve"> </w:t>
      </w:r>
    </w:p>
    <w:p w14:paraId="42AEA168" w14:textId="77777777" w:rsidR="00F00D30" w:rsidRDefault="00AE51A4">
      <w:pPr>
        <w:spacing w:line="600" w:lineRule="auto"/>
        <w:ind w:firstLine="720"/>
        <w:jc w:val="both"/>
        <w:rPr>
          <w:rFonts w:eastAsia="Times New Roman" w:cs="Times New Roman"/>
          <w:szCs w:val="24"/>
        </w:rPr>
      </w:pPr>
      <w:r w:rsidRPr="002C3A09">
        <w:rPr>
          <w:rFonts w:eastAsia="Times New Roman" w:cs="Times New Roman"/>
          <w:szCs w:val="24"/>
        </w:rPr>
        <w:t>Έτσι</w:t>
      </w:r>
      <w:r>
        <w:rPr>
          <w:rFonts w:eastAsia="Times New Roman" w:cs="Times New Roman"/>
          <w:szCs w:val="24"/>
        </w:rPr>
        <w:t>,</w:t>
      </w:r>
      <w:r w:rsidRPr="002C3A09">
        <w:rPr>
          <w:rFonts w:eastAsia="Times New Roman" w:cs="Times New Roman"/>
          <w:szCs w:val="24"/>
        </w:rPr>
        <w:t xml:space="preserve"> λοιπόν</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το περιεχόμενο</w:t>
      </w:r>
      <w:r w:rsidRPr="002C3A09">
        <w:rPr>
          <w:rFonts w:eastAsia="Times New Roman" w:cs="Times New Roman"/>
          <w:szCs w:val="24"/>
        </w:rPr>
        <w:t xml:space="preserve"> </w:t>
      </w:r>
      <w:r>
        <w:rPr>
          <w:rFonts w:eastAsia="Times New Roman" w:cs="Times New Roman"/>
          <w:szCs w:val="24"/>
        </w:rPr>
        <w:t>αυτού</w:t>
      </w:r>
      <w:r w:rsidRPr="002C3A09">
        <w:rPr>
          <w:rFonts w:eastAsia="Times New Roman" w:cs="Times New Roman"/>
          <w:szCs w:val="24"/>
        </w:rPr>
        <w:t xml:space="preserve"> που </w:t>
      </w:r>
      <w:r>
        <w:rPr>
          <w:rFonts w:eastAsia="Times New Roman" w:cs="Times New Roman"/>
          <w:szCs w:val="24"/>
        </w:rPr>
        <w:t>εσείς</w:t>
      </w:r>
      <w:r w:rsidRPr="002C3A09">
        <w:rPr>
          <w:rFonts w:eastAsia="Times New Roman" w:cs="Times New Roman"/>
          <w:szCs w:val="24"/>
        </w:rPr>
        <w:t xml:space="preserve"> </w:t>
      </w:r>
      <w:r>
        <w:rPr>
          <w:rFonts w:eastAsia="Times New Roman" w:cs="Times New Roman"/>
          <w:szCs w:val="24"/>
        </w:rPr>
        <w:t>ονομάζετε</w:t>
      </w:r>
      <w:r w:rsidRPr="002C3A09">
        <w:rPr>
          <w:rFonts w:eastAsia="Times New Roman" w:cs="Times New Roman"/>
          <w:szCs w:val="24"/>
        </w:rPr>
        <w:t xml:space="preserve"> </w:t>
      </w:r>
      <w:r>
        <w:rPr>
          <w:rFonts w:eastAsia="Times New Roman" w:cs="Times New Roman"/>
          <w:szCs w:val="24"/>
        </w:rPr>
        <w:t>«</w:t>
      </w:r>
      <w:r w:rsidRPr="002C3A09">
        <w:rPr>
          <w:rFonts w:eastAsia="Times New Roman" w:cs="Times New Roman"/>
          <w:szCs w:val="24"/>
        </w:rPr>
        <w:t>προοδευτικό μέτωπο</w:t>
      </w:r>
      <w:r>
        <w:rPr>
          <w:rFonts w:eastAsia="Times New Roman" w:cs="Times New Roman"/>
          <w:szCs w:val="24"/>
        </w:rPr>
        <w:t>»</w:t>
      </w:r>
      <w:r w:rsidRPr="002C3A09">
        <w:rPr>
          <w:rFonts w:eastAsia="Times New Roman" w:cs="Times New Roman"/>
          <w:szCs w:val="24"/>
        </w:rPr>
        <w:t xml:space="preserve"> είν</w:t>
      </w:r>
      <w:r w:rsidRPr="002C3A09">
        <w:rPr>
          <w:rFonts w:eastAsia="Times New Roman" w:cs="Times New Roman"/>
          <w:szCs w:val="24"/>
        </w:rPr>
        <w:t>αι πολύ φανερό από τα παραπάνω που ανέφερα</w:t>
      </w:r>
      <w:r>
        <w:rPr>
          <w:rFonts w:eastAsia="Times New Roman" w:cs="Times New Roman"/>
          <w:szCs w:val="24"/>
        </w:rPr>
        <w:t>,</w:t>
      </w:r>
      <w:r w:rsidRPr="002C3A09">
        <w:rPr>
          <w:rFonts w:eastAsia="Times New Roman" w:cs="Times New Roman"/>
          <w:szCs w:val="24"/>
        </w:rPr>
        <w:t xml:space="preserve"> αλλά και από</w:t>
      </w:r>
      <w:r>
        <w:rPr>
          <w:rFonts w:eastAsia="Times New Roman" w:cs="Times New Roman"/>
          <w:szCs w:val="24"/>
        </w:rPr>
        <w:t xml:space="preserve"> το ποιοι</w:t>
      </w:r>
      <w:r w:rsidRPr="002C3A09">
        <w:rPr>
          <w:rFonts w:eastAsia="Times New Roman" w:cs="Times New Roman"/>
          <w:szCs w:val="24"/>
        </w:rPr>
        <w:t xml:space="preserve"> </w:t>
      </w:r>
      <w:r>
        <w:rPr>
          <w:rFonts w:eastAsia="Times New Roman" w:cs="Times New Roman"/>
          <w:szCs w:val="24"/>
        </w:rPr>
        <w:t>σας χειροκροτούν ως Κ</w:t>
      </w:r>
      <w:r w:rsidRPr="002C3A09">
        <w:rPr>
          <w:rFonts w:eastAsia="Times New Roman" w:cs="Times New Roman"/>
          <w:szCs w:val="24"/>
        </w:rPr>
        <w:t>υβέρνηση</w:t>
      </w:r>
      <w:r>
        <w:rPr>
          <w:rFonts w:eastAsia="Times New Roman" w:cs="Times New Roman"/>
          <w:szCs w:val="24"/>
        </w:rPr>
        <w:t xml:space="preserve">. Σας </w:t>
      </w:r>
      <w:proofErr w:type="spellStart"/>
      <w:r>
        <w:rPr>
          <w:rFonts w:eastAsia="Times New Roman" w:cs="Times New Roman"/>
          <w:szCs w:val="24"/>
        </w:rPr>
        <w:t>χειροκροτάει</w:t>
      </w:r>
      <w:proofErr w:type="spellEnd"/>
      <w:r>
        <w:rPr>
          <w:rFonts w:eastAsia="Times New Roman" w:cs="Times New Roman"/>
          <w:szCs w:val="24"/>
        </w:rPr>
        <w:t xml:space="preserve"> η</w:t>
      </w:r>
      <w:r w:rsidRPr="002C3A09">
        <w:rPr>
          <w:rFonts w:eastAsia="Times New Roman" w:cs="Times New Roman"/>
          <w:szCs w:val="24"/>
        </w:rPr>
        <w:t xml:space="preserve"> κ</w:t>
      </w:r>
      <w:r>
        <w:rPr>
          <w:rFonts w:eastAsia="Times New Roman" w:cs="Times New Roman"/>
          <w:szCs w:val="24"/>
        </w:rPr>
        <w:t xml:space="preserve">. </w:t>
      </w:r>
      <w:proofErr w:type="spellStart"/>
      <w:r w:rsidRPr="002C3A09">
        <w:rPr>
          <w:rFonts w:eastAsia="Times New Roman" w:cs="Times New Roman"/>
          <w:szCs w:val="24"/>
        </w:rPr>
        <w:t>Μέρκελ</w:t>
      </w:r>
      <w:proofErr w:type="spellEnd"/>
      <w:r>
        <w:rPr>
          <w:rFonts w:eastAsia="Times New Roman" w:cs="Times New Roman"/>
          <w:szCs w:val="24"/>
        </w:rPr>
        <w:t>,</w:t>
      </w:r>
      <w:r w:rsidRPr="002C3A09">
        <w:rPr>
          <w:rFonts w:eastAsia="Times New Roman" w:cs="Times New Roman"/>
          <w:szCs w:val="24"/>
        </w:rPr>
        <w:t xml:space="preserve"> η κ</w:t>
      </w:r>
      <w:r>
        <w:rPr>
          <w:rFonts w:eastAsia="Times New Roman" w:cs="Times New Roman"/>
          <w:szCs w:val="24"/>
        </w:rPr>
        <w:t>.</w:t>
      </w:r>
      <w:r w:rsidRPr="002C3A09">
        <w:rPr>
          <w:rFonts w:eastAsia="Times New Roman" w:cs="Times New Roman"/>
          <w:szCs w:val="24"/>
        </w:rPr>
        <w:t xml:space="preserve"> </w:t>
      </w:r>
      <w:proofErr w:type="spellStart"/>
      <w:r w:rsidRPr="002C3A09">
        <w:rPr>
          <w:rFonts w:eastAsia="Times New Roman" w:cs="Times New Roman"/>
          <w:szCs w:val="24"/>
        </w:rPr>
        <w:t>Λαγκάρντ</w:t>
      </w:r>
      <w:proofErr w:type="spellEnd"/>
      <w:r>
        <w:rPr>
          <w:rFonts w:eastAsia="Times New Roman" w:cs="Times New Roman"/>
          <w:szCs w:val="24"/>
        </w:rPr>
        <w:t xml:space="preserve"> και ο κ. </w:t>
      </w:r>
      <w:proofErr w:type="spellStart"/>
      <w:r>
        <w:rPr>
          <w:rFonts w:eastAsia="Times New Roman" w:cs="Times New Roman"/>
          <w:szCs w:val="24"/>
        </w:rPr>
        <w:t>Πάιατ</w:t>
      </w:r>
      <w:proofErr w:type="spellEnd"/>
      <w:r>
        <w:rPr>
          <w:rFonts w:eastAsia="Times New Roman" w:cs="Times New Roman"/>
          <w:szCs w:val="24"/>
        </w:rPr>
        <w:t>, ο</w:t>
      </w:r>
      <w:r w:rsidRPr="002C3A09">
        <w:rPr>
          <w:rFonts w:eastAsia="Times New Roman" w:cs="Times New Roman"/>
          <w:szCs w:val="24"/>
        </w:rPr>
        <w:t xml:space="preserve"> πρέσβης των Ηνωμένων Πολιτειών </w:t>
      </w:r>
      <w:r>
        <w:rPr>
          <w:rFonts w:eastAsia="Times New Roman" w:cs="Times New Roman"/>
          <w:szCs w:val="24"/>
        </w:rPr>
        <w:t>-όλοι αυτοί στο προοδευτικό</w:t>
      </w:r>
      <w:r w:rsidRPr="002C3A09">
        <w:rPr>
          <w:rFonts w:eastAsia="Times New Roman" w:cs="Times New Roman"/>
          <w:szCs w:val="24"/>
        </w:rPr>
        <w:t xml:space="preserve"> μέτωπο </w:t>
      </w:r>
      <w:r>
        <w:rPr>
          <w:rFonts w:eastAsia="Times New Roman" w:cs="Times New Roman"/>
          <w:szCs w:val="24"/>
        </w:rPr>
        <w:t>ανήκουν;- όπως και οι αγορές β</w:t>
      </w:r>
      <w:r w:rsidRPr="002C3A09">
        <w:rPr>
          <w:rFonts w:eastAsia="Times New Roman" w:cs="Times New Roman"/>
          <w:szCs w:val="24"/>
        </w:rPr>
        <w:t>ε</w:t>
      </w:r>
      <w:r w:rsidRPr="002C3A09">
        <w:rPr>
          <w:rFonts w:eastAsia="Times New Roman" w:cs="Times New Roman"/>
          <w:szCs w:val="24"/>
        </w:rPr>
        <w:t>βαίως οι οποίες είναι σκληρός και αμείλικτος</w:t>
      </w:r>
      <w:r>
        <w:rPr>
          <w:rFonts w:eastAsia="Times New Roman" w:cs="Times New Roman"/>
          <w:szCs w:val="24"/>
        </w:rPr>
        <w:t xml:space="preserve"> κριτής</w:t>
      </w:r>
      <w:r w:rsidRPr="002C3A09">
        <w:rPr>
          <w:rFonts w:eastAsia="Times New Roman" w:cs="Times New Roman"/>
          <w:szCs w:val="24"/>
        </w:rPr>
        <w:t xml:space="preserve"> και επιβραβεύουν τη σκληρή αντιλαϊκή </w:t>
      </w:r>
      <w:r>
        <w:rPr>
          <w:rFonts w:eastAsia="Times New Roman" w:cs="Times New Roman"/>
          <w:szCs w:val="24"/>
        </w:rPr>
        <w:t xml:space="preserve">σας </w:t>
      </w:r>
      <w:r w:rsidRPr="002C3A09">
        <w:rPr>
          <w:rFonts w:eastAsia="Times New Roman" w:cs="Times New Roman"/>
          <w:szCs w:val="24"/>
        </w:rPr>
        <w:t>πολιτική</w:t>
      </w:r>
      <w:r>
        <w:rPr>
          <w:rFonts w:eastAsia="Times New Roman" w:cs="Times New Roman"/>
          <w:szCs w:val="24"/>
        </w:rPr>
        <w:t>!</w:t>
      </w:r>
    </w:p>
    <w:p w14:paraId="42AEA16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w:t>
      </w:r>
      <w:r w:rsidRPr="002C3A09">
        <w:rPr>
          <w:rFonts w:eastAsia="Times New Roman" w:cs="Times New Roman"/>
          <w:szCs w:val="24"/>
        </w:rPr>
        <w:t>τσι</w:t>
      </w:r>
      <w:r>
        <w:rPr>
          <w:rFonts w:eastAsia="Times New Roman" w:cs="Times New Roman"/>
          <w:szCs w:val="24"/>
        </w:rPr>
        <w:t>, λοιπόν,</w:t>
      </w:r>
      <w:r w:rsidRPr="002C3A09">
        <w:rPr>
          <w:rFonts w:eastAsia="Times New Roman" w:cs="Times New Roman"/>
          <w:szCs w:val="24"/>
        </w:rPr>
        <w:t xml:space="preserve"> </w:t>
      </w:r>
      <w:r>
        <w:rPr>
          <w:rFonts w:eastAsia="Times New Roman" w:cs="Times New Roman"/>
          <w:szCs w:val="24"/>
        </w:rPr>
        <w:t>η αντιπολίτευση</w:t>
      </w:r>
      <w:r w:rsidRPr="002C3A09">
        <w:rPr>
          <w:rFonts w:eastAsia="Times New Roman" w:cs="Times New Roman"/>
          <w:szCs w:val="24"/>
        </w:rPr>
        <w:t xml:space="preserve"> που σας κάνουν </w:t>
      </w:r>
      <w:r>
        <w:rPr>
          <w:rFonts w:eastAsia="Times New Roman" w:cs="Times New Roman"/>
          <w:szCs w:val="24"/>
        </w:rPr>
        <w:t>τα άλλα κόμματα,</w:t>
      </w:r>
      <w:r w:rsidRPr="002C3A09">
        <w:rPr>
          <w:rFonts w:eastAsia="Times New Roman" w:cs="Times New Roman"/>
          <w:szCs w:val="24"/>
        </w:rPr>
        <w:t xml:space="preserve"> </w:t>
      </w:r>
      <w:r>
        <w:rPr>
          <w:rFonts w:eastAsia="Times New Roman" w:cs="Times New Roman"/>
          <w:szCs w:val="24"/>
        </w:rPr>
        <w:t>ε</w:t>
      </w:r>
      <w:r w:rsidRPr="002C3A09">
        <w:rPr>
          <w:rFonts w:eastAsia="Times New Roman" w:cs="Times New Roman"/>
          <w:szCs w:val="24"/>
        </w:rPr>
        <w:t xml:space="preserve">ίναι πολύ βολική για </w:t>
      </w:r>
      <w:r>
        <w:rPr>
          <w:rFonts w:eastAsia="Times New Roman" w:cs="Times New Roman"/>
          <w:szCs w:val="24"/>
        </w:rPr>
        <w:t>σας, γ</w:t>
      </w:r>
      <w:r w:rsidRPr="002C3A09">
        <w:rPr>
          <w:rFonts w:eastAsia="Times New Roman" w:cs="Times New Roman"/>
          <w:szCs w:val="24"/>
        </w:rPr>
        <w:t>ιατί γίνεται από την ίδια αφετηρία</w:t>
      </w:r>
      <w:r>
        <w:rPr>
          <w:rFonts w:eastAsia="Times New Roman" w:cs="Times New Roman"/>
          <w:szCs w:val="24"/>
        </w:rPr>
        <w:t>. Ποια είναι η</w:t>
      </w:r>
      <w:r w:rsidRPr="002C3A09">
        <w:rPr>
          <w:rFonts w:eastAsia="Times New Roman" w:cs="Times New Roman"/>
          <w:szCs w:val="24"/>
        </w:rPr>
        <w:t xml:space="preserve"> αφετηρία δηλαδ</w:t>
      </w:r>
      <w:r w:rsidRPr="002C3A09">
        <w:rPr>
          <w:rFonts w:eastAsia="Times New Roman" w:cs="Times New Roman"/>
          <w:szCs w:val="24"/>
        </w:rPr>
        <w:t>ή</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 xml:space="preserve">Είναι </w:t>
      </w:r>
      <w:r w:rsidRPr="002C3A09">
        <w:rPr>
          <w:rFonts w:eastAsia="Times New Roman" w:cs="Times New Roman"/>
          <w:szCs w:val="24"/>
        </w:rPr>
        <w:t>το πώς θα προωθηθούν καλύτερα τα συμφέροντα των επιχειρηματικών ομίλων</w:t>
      </w:r>
      <w:r>
        <w:rPr>
          <w:rFonts w:eastAsia="Times New Roman" w:cs="Times New Roman"/>
          <w:szCs w:val="24"/>
        </w:rPr>
        <w:t>. Κ</w:t>
      </w:r>
      <w:r w:rsidRPr="002C3A09">
        <w:rPr>
          <w:rFonts w:eastAsia="Times New Roman" w:cs="Times New Roman"/>
          <w:szCs w:val="24"/>
        </w:rPr>
        <w:t>αι κάτω από την πίεσ</w:t>
      </w:r>
      <w:r>
        <w:rPr>
          <w:rFonts w:eastAsia="Times New Roman" w:cs="Times New Roman"/>
          <w:szCs w:val="24"/>
        </w:rPr>
        <w:t>η της αντιπολιτευτικής τους πολιτικής</w:t>
      </w:r>
      <w:r>
        <w:rPr>
          <w:rFonts w:eastAsia="Times New Roman" w:cs="Times New Roman"/>
          <w:szCs w:val="24"/>
        </w:rPr>
        <w:t>,</w:t>
      </w:r>
      <w:r>
        <w:rPr>
          <w:rFonts w:eastAsia="Times New Roman" w:cs="Times New Roman"/>
          <w:szCs w:val="24"/>
        </w:rPr>
        <w:t xml:space="preserve"> παίρνετε και εσείς τα μέτρα</w:t>
      </w:r>
      <w:r>
        <w:rPr>
          <w:rFonts w:eastAsia="Times New Roman" w:cs="Times New Roman"/>
          <w:szCs w:val="24"/>
        </w:rPr>
        <w:t>,</w:t>
      </w:r>
      <w:r>
        <w:rPr>
          <w:rFonts w:eastAsia="Times New Roman" w:cs="Times New Roman"/>
          <w:szCs w:val="24"/>
        </w:rPr>
        <w:t xml:space="preserve"> που εξυπηρετούν </w:t>
      </w:r>
      <w:r w:rsidRPr="002C3A09">
        <w:rPr>
          <w:rFonts w:eastAsia="Times New Roman" w:cs="Times New Roman"/>
          <w:szCs w:val="24"/>
        </w:rPr>
        <w:t>το μεγάλο κεφάλαιο</w:t>
      </w:r>
      <w:r>
        <w:rPr>
          <w:rFonts w:eastAsia="Times New Roman" w:cs="Times New Roman"/>
          <w:szCs w:val="24"/>
        </w:rPr>
        <w:t>. Η</w:t>
      </w:r>
      <w:r w:rsidRPr="002C3A09">
        <w:rPr>
          <w:rFonts w:eastAsia="Times New Roman" w:cs="Times New Roman"/>
          <w:szCs w:val="24"/>
        </w:rPr>
        <w:t xml:space="preserve"> Νέα Δημοκρατία και </w:t>
      </w:r>
      <w:r>
        <w:rPr>
          <w:rFonts w:eastAsia="Times New Roman" w:cs="Times New Roman"/>
          <w:szCs w:val="24"/>
        </w:rPr>
        <w:t xml:space="preserve">το </w:t>
      </w:r>
      <w:r w:rsidRPr="002C3A09">
        <w:rPr>
          <w:rFonts w:eastAsia="Times New Roman" w:cs="Times New Roman"/>
          <w:szCs w:val="24"/>
        </w:rPr>
        <w:t xml:space="preserve">ΠΑΣΟΚ αυτή τη στρατηγική </w:t>
      </w:r>
      <w:r w:rsidRPr="002C3A09">
        <w:rPr>
          <w:rFonts w:eastAsia="Times New Roman" w:cs="Times New Roman"/>
          <w:szCs w:val="24"/>
        </w:rPr>
        <w:t>έχουν</w:t>
      </w:r>
      <w:r>
        <w:rPr>
          <w:rFonts w:eastAsia="Times New Roman" w:cs="Times New Roman"/>
          <w:szCs w:val="24"/>
        </w:rPr>
        <w:t xml:space="preserve">. </w:t>
      </w:r>
    </w:p>
    <w:p w14:paraId="42AEA16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Μ</w:t>
      </w:r>
      <w:r w:rsidRPr="002C3A09">
        <w:rPr>
          <w:rFonts w:eastAsia="Times New Roman" w:cs="Times New Roman"/>
          <w:szCs w:val="24"/>
        </w:rPr>
        <w:t xml:space="preserve">όνο </w:t>
      </w:r>
      <w:r>
        <w:rPr>
          <w:rFonts w:eastAsia="Times New Roman" w:cs="Times New Roman"/>
          <w:szCs w:val="24"/>
        </w:rPr>
        <w:t xml:space="preserve">το ΚΚΕ </w:t>
      </w:r>
      <w:r w:rsidRPr="002C3A09">
        <w:rPr>
          <w:rFonts w:eastAsia="Times New Roman" w:cs="Times New Roman"/>
          <w:szCs w:val="24"/>
        </w:rPr>
        <w:t>ασκεί</w:t>
      </w:r>
      <w:r>
        <w:rPr>
          <w:rFonts w:eastAsia="Times New Roman" w:cs="Times New Roman"/>
          <w:szCs w:val="24"/>
        </w:rPr>
        <w:t xml:space="preserve"> πραγματική αντιπολίτευση στην Κ</w:t>
      </w:r>
      <w:r w:rsidRPr="002C3A09">
        <w:rPr>
          <w:rFonts w:eastAsia="Times New Roman" w:cs="Times New Roman"/>
          <w:szCs w:val="24"/>
        </w:rPr>
        <w:t>υβέρνηση</w:t>
      </w:r>
      <w:r>
        <w:rPr>
          <w:rFonts w:eastAsia="Times New Roman" w:cs="Times New Roman"/>
          <w:szCs w:val="24"/>
        </w:rPr>
        <w:t>,</w:t>
      </w:r>
      <w:r w:rsidRPr="002C3A09">
        <w:rPr>
          <w:rFonts w:eastAsia="Times New Roman" w:cs="Times New Roman"/>
          <w:szCs w:val="24"/>
        </w:rPr>
        <w:t xml:space="preserve"> προς όφελος του λαού και μόνο το </w:t>
      </w:r>
      <w:r>
        <w:rPr>
          <w:rFonts w:eastAsia="Times New Roman" w:cs="Times New Roman"/>
          <w:szCs w:val="24"/>
        </w:rPr>
        <w:t xml:space="preserve">ΚΚΕ </w:t>
      </w:r>
      <w:r w:rsidRPr="002C3A09">
        <w:rPr>
          <w:rFonts w:eastAsia="Times New Roman" w:cs="Times New Roman"/>
          <w:szCs w:val="24"/>
        </w:rPr>
        <w:t xml:space="preserve">προσπαθεί να διαμορφώσει τις προϋποθέσεις </w:t>
      </w:r>
      <w:r>
        <w:rPr>
          <w:rFonts w:eastAsia="Times New Roman" w:cs="Times New Roman"/>
          <w:szCs w:val="24"/>
        </w:rPr>
        <w:t>ενός ακόμη πιο</w:t>
      </w:r>
      <w:r w:rsidRPr="002C3A09">
        <w:rPr>
          <w:rFonts w:eastAsia="Times New Roman" w:cs="Times New Roman"/>
          <w:szCs w:val="24"/>
        </w:rPr>
        <w:t xml:space="preserve"> </w:t>
      </w:r>
      <w:r>
        <w:rPr>
          <w:rFonts w:eastAsia="Times New Roman" w:cs="Times New Roman"/>
          <w:szCs w:val="24"/>
        </w:rPr>
        <w:t>ισχυρού μετώπου</w:t>
      </w:r>
      <w:r>
        <w:rPr>
          <w:rFonts w:eastAsia="Times New Roman" w:cs="Times New Roman"/>
          <w:szCs w:val="24"/>
        </w:rPr>
        <w:t>,</w:t>
      </w:r>
      <w:r w:rsidRPr="002C3A09">
        <w:rPr>
          <w:rFonts w:eastAsia="Times New Roman" w:cs="Times New Roman"/>
          <w:szCs w:val="24"/>
        </w:rPr>
        <w:t xml:space="preserve"> απέναντι σε αυτό το μέτωπο</w:t>
      </w:r>
      <w:r>
        <w:rPr>
          <w:rFonts w:eastAsia="Times New Roman" w:cs="Times New Roman"/>
          <w:szCs w:val="24"/>
        </w:rPr>
        <w:t>,</w:t>
      </w:r>
      <w:r w:rsidRPr="002C3A09">
        <w:rPr>
          <w:rFonts w:eastAsia="Times New Roman" w:cs="Times New Roman"/>
          <w:szCs w:val="24"/>
        </w:rPr>
        <w:t xml:space="preserve"> τον οδοστρωτήρα</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 xml:space="preserve">που </w:t>
      </w:r>
      <w:r w:rsidRPr="002C3A09">
        <w:rPr>
          <w:rFonts w:eastAsia="Times New Roman" w:cs="Times New Roman"/>
          <w:szCs w:val="24"/>
        </w:rPr>
        <w:t xml:space="preserve">προσπαθεί </w:t>
      </w:r>
      <w:r>
        <w:rPr>
          <w:rFonts w:eastAsia="Times New Roman" w:cs="Times New Roman"/>
          <w:szCs w:val="24"/>
        </w:rPr>
        <w:t xml:space="preserve">να του τσακίσει τα </w:t>
      </w:r>
      <w:r>
        <w:rPr>
          <w:rFonts w:eastAsia="Times New Roman" w:cs="Times New Roman"/>
          <w:szCs w:val="24"/>
        </w:rPr>
        <w:t>δικαιώματα</w:t>
      </w:r>
      <w:r w:rsidRPr="002C3A09">
        <w:rPr>
          <w:rFonts w:eastAsia="Times New Roman" w:cs="Times New Roman"/>
          <w:szCs w:val="24"/>
        </w:rPr>
        <w:t xml:space="preserve"> και το βιοτικό επίπεδο</w:t>
      </w:r>
      <w:r>
        <w:rPr>
          <w:rFonts w:eastAsia="Times New Roman" w:cs="Times New Roman"/>
          <w:szCs w:val="24"/>
        </w:rPr>
        <w:t xml:space="preserve">. </w:t>
      </w:r>
    </w:p>
    <w:p w14:paraId="42AEA16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Γι’ α</w:t>
      </w:r>
      <w:r w:rsidRPr="002C3A09">
        <w:rPr>
          <w:rFonts w:eastAsia="Times New Roman" w:cs="Times New Roman"/>
          <w:szCs w:val="24"/>
        </w:rPr>
        <w:t>υτό ακριβώς το</w:t>
      </w:r>
      <w:r>
        <w:rPr>
          <w:rFonts w:eastAsia="Times New Roman" w:cs="Times New Roman"/>
          <w:szCs w:val="24"/>
        </w:rPr>
        <w:t>ν</w:t>
      </w:r>
      <w:r w:rsidRPr="002C3A09">
        <w:rPr>
          <w:rFonts w:eastAsia="Times New Roman" w:cs="Times New Roman"/>
          <w:szCs w:val="24"/>
        </w:rPr>
        <w:t xml:space="preserve"> λόγο απαιτείται η ισχυροποίηση του λαϊκού παράγοντα</w:t>
      </w:r>
      <w:r>
        <w:rPr>
          <w:rFonts w:eastAsia="Times New Roman" w:cs="Times New Roman"/>
          <w:szCs w:val="24"/>
        </w:rPr>
        <w:t>,</w:t>
      </w:r>
      <w:r w:rsidRPr="002C3A09">
        <w:rPr>
          <w:rFonts w:eastAsia="Times New Roman" w:cs="Times New Roman"/>
          <w:szCs w:val="24"/>
        </w:rPr>
        <w:t xml:space="preserve"> η ισχυροποίηση του </w:t>
      </w:r>
      <w:r>
        <w:rPr>
          <w:rFonts w:eastAsia="Times New Roman" w:cs="Times New Roman"/>
          <w:szCs w:val="24"/>
        </w:rPr>
        <w:t>ΚΚΕ, γιατί η</w:t>
      </w:r>
      <w:r w:rsidRPr="002C3A09">
        <w:rPr>
          <w:rFonts w:eastAsia="Times New Roman" w:cs="Times New Roman"/>
          <w:szCs w:val="24"/>
        </w:rPr>
        <w:t xml:space="preserve"> επόμενη μέρα θα είναι πολύ πιο δύσκολη</w:t>
      </w:r>
      <w:r>
        <w:rPr>
          <w:rFonts w:eastAsia="Times New Roman" w:cs="Times New Roman"/>
          <w:szCs w:val="24"/>
        </w:rPr>
        <w:t>,</w:t>
      </w:r>
      <w:r w:rsidRPr="002C3A09">
        <w:rPr>
          <w:rFonts w:eastAsia="Times New Roman" w:cs="Times New Roman"/>
          <w:szCs w:val="24"/>
        </w:rPr>
        <w:t xml:space="preserve"> αν ο λαός </w:t>
      </w:r>
      <w:r>
        <w:rPr>
          <w:rFonts w:eastAsia="Times New Roman" w:cs="Times New Roman"/>
          <w:szCs w:val="24"/>
        </w:rPr>
        <w:t>δεν</w:t>
      </w:r>
      <w:r w:rsidRPr="002C3A09">
        <w:rPr>
          <w:rFonts w:eastAsia="Times New Roman" w:cs="Times New Roman"/>
          <w:szCs w:val="24"/>
        </w:rPr>
        <w:t xml:space="preserve"> σταθεί στο ύψος των απαιτήσεων</w:t>
      </w:r>
      <w:r>
        <w:rPr>
          <w:rFonts w:eastAsia="Times New Roman" w:cs="Times New Roman"/>
          <w:szCs w:val="24"/>
        </w:rPr>
        <w:t>.</w:t>
      </w:r>
    </w:p>
    <w:p w14:paraId="42AEA16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w:t>
      </w:r>
      <w:r w:rsidRPr="002C3A09">
        <w:rPr>
          <w:rFonts w:eastAsia="Times New Roman" w:cs="Times New Roman"/>
          <w:szCs w:val="24"/>
        </w:rPr>
        <w:t>υχαριστώ πολύ</w:t>
      </w:r>
      <w:r>
        <w:rPr>
          <w:rFonts w:eastAsia="Times New Roman" w:cs="Times New Roman"/>
          <w:szCs w:val="24"/>
        </w:rPr>
        <w:t>, κυρία Πρόεδρ</w:t>
      </w:r>
      <w:r>
        <w:rPr>
          <w:rFonts w:eastAsia="Times New Roman" w:cs="Times New Roman"/>
          <w:szCs w:val="24"/>
        </w:rPr>
        <w:t>ε, και για την ανοχή.</w:t>
      </w:r>
    </w:p>
    <w:p w14:paraId="42AEA16D" w14:textId="77777777" w:rsidR="00F00D30" w:rsidRDefault="00AE51A4">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Έχει κατατεθεί αίτημα ονομαστικής</w:t>
      </w:r>
      <w:r w:rsidRPr="002C3A09">
        <w:rPr>
          <w:rFonts w:eastAsia="Times New Roman" w:cs="Times New Roman"/>
          <w:szCs w:val="24"/>
        </w:rPr>
        <w:t xml:space="preserve"> ψηφοφορίας για την τροπολογία με γενικό</w:t>
      </w:r>
      <w:r>
        <w:rPr>
          <w:rFonts w:eastAsia="Times New Roman" w:cs="Times New Roman"/>
          <w:szCs w:val="24"/>
        </w:rPr>
        <w:t xml:space="preserve"> αριθμό 295 και ειδικό 69 από δέκα επτά</w:t>
      </w:r>
      <w:r w:rsidRPr="002C3A09">
        <w:rPr>
          <w:rFonts w:eastAsia="Times New Roman" w:cs="Times New Roman"/>
          <w:szCs w:val="24"/>
        </w:rPr>
        <w:t xml:space="preserve"> </w:t>
      </w:r>
      <w:r>
        <w:rPr>
          <w:rFonts w:eastAsia="Times New Roman" w:cs="Times New Roman"/>
          <w:szCs w:val="24"/>
        </w:rPr>
        <w:t>Β</w:t>
      </w:r>
      <w:r w:rsidRPr="002C3A09">
        <w:rPr>
          <w:rFonts w:eastAsia="Times New Roman" w:cs="Times New Roman"/>
          <w:szCs w:val="24"/>
        </w:rPr>
        <w:t>ουλευτές της Νέας Δημοκρατίας</w:t>
      </w:r>
      <w:r>
        <w:rPr>
          <w:rFonts w:eastAsia="Times New Roman" w:cs="Times New Roman"/>
          <w:szCs w:val="24"/>
        </w:rPr>
        <w:t>. Η ψηφοφορία γι’</w:t>
      </w:r>
      <w:r w:rsidRPr="002C3A09">
        <w:rPr>
          <w:rFonts w:eastAsia="Times New Roman" w:cs="Times New Roman"/>
          <w:szCs w:val="24"/>
        </w:rPr>
        <w:t xml:space="preserve"> αυτή την τροπολογία θα διεξαχ</w:t>
      </w:r>
      <w:r w:rsidRPr="002C3A09">
        <w:rPr>
          <w:rFonts w:eastAsia="Times New Roman" w:cs="Times New Roman"/>
          <w:szCs w:val="24"/>
        </w:rPr>
        <w:t>θεί αύριο</w:t>
      </w:r>
      <w:r>
        <w:rPr>
          <w:rFonts w:eastAsia="Times New Roman" w:cs="Times New Roman"/>
          <w:szCs w:val="24"/>
        </w:rPr>
        <w:t xml:space="preserve"> στις 14.00΄.</w:t>
      </w:r>
    </w:p>
    <w:p w14:paraId="42AEA16E"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Κυρία Πρόεδρε, θα ήθελα τον λόγο.</w:t>
      </w:r>
    </w:p>
    <w:p w14:paraId="42AEA16F" w14:textId="77777777" w:rsidR="00F00D30" w:rsidRDefault="00AE51A4">
      <w:pPr>
        <w:spacing w:line="600" w:lineRule="auto"/>
        <w:ind w:firstLine="720"/>
        <w:jc w:val="both"/>
        <w:rPr>
          <w:rFonts w:eastAsia="Times New Roman"/>
          <w:bCs/>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Ορίστε, έχετε τον λόγο.</w:t>
      </w:r>
    </w:p>
    <w:p w14:paraId="42AEA170"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Είχε πει ο κ. Δραγασάκης ότι θα αποσύρει από το άρθρο 40…</w:t>
      </w:r>
    </w:p>
    <w:p w14:paraId="42AEA171" w14:textId="77777777" w:rsidR="00F00D30" w:rsidRDefault="00AE51A4">
      <w:pPr>
        <w:spacing w:line="600" w:lineRule="auto"/>
        <w:ind w:firstLine="720"/>
        <w:jc w:val="both"/>
        <w:rPr>
          <w:rFonts w:eastAsia="Times New Roman" w:cs="Times New Roman"/>
          <w:szCs w:val="24"/>
        </w:rPr>
      </w:pPr>
      <w:r>
        <w:rPr>
          <w:rFonts w:eastAsia="Times New Roman"/>
          <w:b/>
          <w:bCs/>
          <w:szCs w:val="24"/>
        </w:rPr>
        <w:t xml:space="preserve">ΠΡΟΕΔΡΕΥΟΥΣΑ </w:t>
      </w:r>
      <w:r>
        <w:rPr>
          <w:rFonts w:eastAsia="Times New Roman"/>
          <w:b/>
          <w:bCs/>
          <w:szCs w:val="24"/>
        </w:rPr>
        <w:t>(Αναστασία Χριστοδουλοπούλου):</w:t>
      </w:r>
      <w:r>
        <w:rPr>
          <w:rFonts w:eastAsia="Times New Roman" w:cs="Times New Roman"/>
          <w:szCs w:val="24"/>
        </w:rPr>
        <w:t xml:space="preserve"> Θα μιλήσει ο κύριος Υφυπουργός.</w:t>
      </w:r>
    </w:p>
    <w:p w14:paraId="42AEA172"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Θα μιλήσει πάλι ο κ. Δραγασάκης;</w:t>
      </w:r>
    </w:p>
    <w:p w14:paraId="42AEA173" w14:textId="77777777" w:rsidR="00F00D30" w:rsidRDefault="00AE51A4">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Όχι, ο κύριος Υφυπουργός.</w:t>
      </w:r>
    </w:p>
    <w:p w14:paraId="42AEA174"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Ήθελα να ρωτήσω γιατί δεν υπάρχει νομοτεχνική βελτίωση σε αυτό που είπε ο κ. Δραγασάκης. </w:t>
      </w:r>
    </w:p>
    <w:p w14:paraId="42AEA175" w14:textId="77777777" w:rsidR="00F00D30" w:rsidRDefault="00AE51A4">
      <w:pPr>
        <w:spacing w:line="600" w:lineRule="auto"/>
        <w:ind w:firstLine="720"/>
        <w:jc w:val="center"/>
        <w:rPr>
          <w:rFonts w:eastAsia="Times New Roman" w:cs="Times New Roman"/>
          <w:szCs w:val="24"/>
        </w:rPr>
      </w:pPr>
      <w:r>
        <w:rPr>
          <w:rFonts w:eastAsia="Times New Roman" w:cs="Times New Roman"/>
          <w:szCs w:val="24"/>
        </w:rPr>
        <w:t>(Θόρυβος από την πτέρυγα των κυβερνητικών εδράνων)</w:t>
      </w:r>
    </w:p>
    <w:p w14:paraId="42AEA176" w14:textId="77777777" w:rsidR="00F00D30" w:rsidRDefault="00AE51A4">
      <w:pPr>
        <w:spacing w:line="600" w:lineRule="auto"/>
        <w:ind w:firstLine="720"/>
        <w:jc w:val="both"/>
        <w:rPr>
          <w:rFonts w:eastAsia="Times New Roman"/>
          <w:bCs/>
          <w:szCs w:val="24"/>
        </w:rPr>
      </w:pPr>
      <w:r>
        <w:rPr>
          <w:rFonts w:eastAsia="Times New Roman" w:cs="Times New Roman"/>
          <w:szCs w:val="24"/>
        </w:rPr>
        <w:t>Το απέσυρε; Εντάξει.</w:t>
      </w:r>
    </w:p>
    <w:p w14:paraId="42AEA177" w14:textId="77777777" w:rsidR="00F00D30" w:rsidRDefault="00AE51A4">
      <w:pPr>
        <w:spacing w:line="600" w:lineRule="auto"/>
        <w:ind w:firstLine="720"/>
        <w:jc w:val="both"/>
        <w:rPr>
          <w:rFonts w:eastAsia="Times New Roman" w:cs="Times New Roman"/>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w:t>
      </w:r>
      <w:r>
        <w:rPr>
          <w:rFonts w:eastAsia="Times New Roman" w:cs="Times New Roman"/>
          <w:szCs w:val="24"/>
        </w:rPr>
        <w:t>Π</w:t>
      </w:r>
      <w:r w:rsidRPr="002C3A09">
        <w:rPr>
          <w:rFonts w:eastAsia="Times New Roman" w:cs="Times New Roman"/>
          <w:szCs w:val="24"/>
        </w:rPr>
        <w:t>ριν δώσω το λόγο στον κ</w:t>
      </w:r>
      <w:r>
        <w:rPr>
          <w:rFonts w:eastAsia="Times New Roman" w:cs="Times New Roman"/>
          <w:szCs w:val="24"/>
        </w:rPr>
        <w:t xml:space="preserve">. </w:t>
      </w:r>
      <w:proofErr w:type="spellStart"/>
      <w:r w:rsidRPr="002C3A09">
        <w:rPr>
          <w:rFonts w:eastAsia="Times New Roman" w:cs="Times New Roman"/>
          <w:szCs w:val="24"/>
        </w:rPr>
        <w:t>Γιαννακίδη</w:t>
      </w:r>
      <w:proofErr w:type="spellEnd"/>
      <w:r>
        <w:rPr>
          <w:rFonts w:eastAsia="Times New Roman" w:cs="Times New Roman"/>
          <w:szCs w:val="24"/>
        </w:rPr>
        <w:t>,</w:t>
      </w:r>
      <w:r w:rsidRPr="002C3A09">
        <w:rPr>
          <w:rFonts w:eastAsia="Times New Roman" w:cs="Times New Roman"/>
          <w:szCs w:val="24"/>
        </w:rPr>
        <w:t xml:space="preserve"> υπάρχει κάπο</w:t>
      </w:r>
      <w:r w:rsidRPr="002C3A09">
        <w:rPr>
          <w:rFonts w:eastAsia="Times New Roman" w:cs="Times New Roman"/>
          <w:szCs w:val="24"/>
        </w:rPr>
        <w:t xml:space="preserve">ιος από τους </w:t>
      </w:r>
      <w:r>
        <w:rPr>
          <w:rFonts w:eastAsia="Times New Roman" w:cs="Times New Roman"/>
          <w:szCs w:val="24"/>
        </w:rPr>
        <w:t xml:space="preserve">εισηγητές που θέλει να δευτερολογήσει; </w:t>
      </w:r>
    </w:p>
    <w:p w14:paraId="42AEA178" w14:textId="77777777" w:rsidR="00F00D30" w:rsidRDefault="00AE51A4">
      <w:pPr>
        <w:spacing w:line="600" w:lineRule="auto"/>
        <w:ind w:firstLine="720"/>
        <w:jc w:val="both"/>
        <w:rPr>
          <w:rFonts w:eastAsia="Times New Roman" w:cs="Times New Roman"/>
          <w:szCs w:val="24"/>
        </w:rPr>
      </w:pPr>
      <w:r w:rsidRPr="00682899">
        <w:rPr>
          <w:rFonts w:eastAsia="Times New Roman" w:cs="Times New Roman"/>
          <w:b/>
          <w:szCs w:val="24"/>
        </w:rPr>
        <w:t>ΓΕΩΡΓΙΟΣ ΟΥΡΣΟΥΖΙΔΗΣ:</w:t>
      </w:r>
      <w:r>
        <w:rPr>
          <w:rFonts w:eastAsia="Times New Roman" w:cs="Times New Roman"/>
          <w:szCs w:val="24"/>
        </w:rPr>
        <w:t xml:space="preserve"> Εγώ, κυρία Πρόεδρε.</w:t>
      </w:r>
    </w:p>
    <w:p w14:paraId="42AEA179"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Εγώ, κυρία Πρόεδρε.</w:t>
      </w:r>
    </w:p>
    <w:p w14:paraId="42AEA17A" w14:textId="77777777" w:rsidR="00F00D30" w:rsidRDefault="00AE51A4">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cs="Times New Roman"/>
          <w:szCs w:val="24"/>
        </w:rPr>
        <w:t xml:space="preserve"> Ορίστε, κύριε </w:t>
      </w:r>
      <w:proofErr w:type="spellStart"/>
      <w:r>
        <w:rPr>
          <w:rFonts w:eastAsia="Times New Roman" w:cs="Times New Roman"/>
          <w:szCs w:val="24"/>
        </w:rPr>
        <w:t>Ουρσουζίδη</w:t>
      </w:r>
      <w:proofErr w:type="spellEnd"/>
      <w:r>
        <w:rPr>
          <w:rFonts w:eastAsia="Times New Roman" w:cs="Times New Roman"/>
          <w:szCs w:val="24"/>
        </w:rPr>
        <w:t>, έχετε τον λόγο.</w:t>
      </w:r>
    </w:p>
    <w:p w14:paraId="42AEA17B" w14:textId="77777777" w:rsidR="00F00D30" w:rsidRDefault="00AE51A4">
      <w:pPr>
        <w:spacing w:line="600" w:lineRule="auto"/>
        <w:ind w:firstLine="720"/>
        <w:jc w:val="both"/>
        <w:rPr>
          <w:rFonts w:eastAsia="Times New Roman" w:cs="Times New Roman"/>
          <w:szCs w:val="24"/>
        </w:rPr>
      </w:pPr>
      <w:r w:rsidRPr="00682899">
        <w:rPr>
          <w:rFonts w:eastAsia="Times New Roman" w:cs="Times New Roman"/>
          <w:b/>
          <w:szCs w:val="24"/>
        </w:rPr>
        <w:t>ΓΕΩΡΓΙΟΣ ΟΥΡΣΟΥΖΙΔΗΣ:</w:t>
      </w:r>
      <w:r>
        <w:rPr>
          <w:rFonts w:eastAsia="Times New Roman" w:cs="Times New Roman"/>
          <w:szCs w:val="24"/>
        </w:rPr>
        <w:t xml:space="preserve"> Παίρν</w:t>
      </w:r>
      <w:r>
        <w:rPr>
          <w:rFonts w:eastAsia="Times New Roman" w:cs="Times New Roman"/>
          <w:szCs w:val="24"/>
        </w:rPr>
        <w:t>οντας και εγώ</w:t>
      </w:r>
      <w:r w:rsidRPr="002C3A09">
        <w:rPr>
          <w:rFonts w:eastAsia="Times New Roman" w:cs="Times New Roman"/>
          <w:szCs w:val="24"/>
        </w:rPr>
        <w:t xml:space="preserve"> το κείμενο των τροποποιήσεων</w:t>
      </w:r>
      <w:r>
        <w:rPr>
          <w:rFonts w:eastAsia="Times New Roman" w:cs="Times New Roman"/>
          <w:szCs w:val="24"/>
        </w:rPr>
        <w:t>,</w:t>
      </w:r>
      <w:r w:rsidRPr="002C3A09">
        <w:rPr>
          <w:rFonts w:eastAsia="Times New Roman" w:cs="Times New Roman"/>
          <w:szCs w:val="24"/>
        </w:rPr>
        <w:t xml:space="preserve"> που </w:t>
      </w:r>
      <w:r>
        <w:rPr>
          <w:rFonts w:eastAsia="Times New Roman" w:cs="Times New Roman"/>
          <w:szCs w:val="24"/>
        </w:rPr>
        <w:t>έγιναν</w:t>
      </w:r>
      <w:r w:rsidRPr="002C3A09">
        <w:rPr>
          <w:rFonts w:eastAsia="Times New Roman" w:cs="Times New Roman"/>
          <w:szCs w:val="24"/>
        </w:rPr>
        <w:t xml:space="preserve"> στις διατάξεις του νομοσχεδίου</w:t>
      </w:r>
      <w:r>
        <w:rPr>
          <w:rFonts w:eastAsia="Times New Roman" w:cs="Times New Roman"/>
          <w:szCs w:val="24"/>
        </w:rPr>
        <w:t>,</w:t>
      </w:r>
      <w:r w:rsidRPr="002C3A09">
        <w:rPr>
          <w:rFonts w:eastAsia="Times New Roman" w:cs="Times New Roman"/>
          <w:szCs w:val="24"/>
        </w:rPr>
        <w:t xml:space="preserve"> διαπιστώνω ότι πάρα πολλά από τα αιτήματα</w:t>
      </w:r>
      <w:r>
        <w:rPr>
          <w:rFonts w:eastAsia="Times New Roman" w:cs="Times New Roman"/>
          <w:szCs w:val="24"/>
        </w:rPr>
        <w:t>,</w:t>
      </w:r>
      <w:r w:rsidRPr="002C3A09">
        <w:rPr>
          <w:rFonts w:eastAsia="Times New Roman" w:cs="Times New Roman"/>
          <w:szCs w:val="24"/>
        </w:rPr>
        <w:t xml:space="preserve"> που είχαν καταθέσει οι φορείς στη διαδικασία </w:t>
      </w:r>
      <w:r>
        <w:rPr>
          <w:rFonts w:eastAsia="Times New Roman" w:cs="Times New Roman"/>
          <w:szCs w:val="24"/>
        </w:rPr>
        <w:t xml:space="preserve">της Επιτροπής </w:t>
      </w:r>
      <w:r w:rsidRPr="002C3A09">
        <w:rPr>
          <w:rFonts w:eastAsia="Times New Roman" w:cs="Times New Roman"/>
          <w:szCs w:val="24"/>
        </w:rPr>
        <w:t>Παραγωγής και Εμπορίου</w:t>
      </w:r>
      <w:r>
        <w:rPr>
          <w:rFonts w:eastAsia="Times New Roman" w:cs="Times New Roman"/>
          <w:szCs w:val="24"/>
        </w:rPr>
        <w:t>,</w:t>
      </w:r>
      <w:r w:rsidRPr="002C3A09">
        <w:rPr>
          <w:rFonts w:eastAsia="Times New Roman" w:cs="Times New Roman"/>
          <w:szCs w:val="24"/>
        </w:rPr>
        <w:t xml:space="preserve"> έχουν γίνει αποδεκτά</w:t>
      </w:r>
      <w:r>
        <w:rPr>
          <w:rFonts w:eastAsia="Times New Roman" w:cs="Times New Roman"/>
          <w:szCs w:val="24"/>
        </w:rPr>
        <w:t>.</w:t>
      </w:r>
    </w:p>
    <w:p w14:paraId="42AEA17C" w14:textId="77777777" w:rsidR="00F00D30" w:rsidRDefault="00AE51A4">
      <w:pPr>
        <w:spacing w:line="600" w:lineRule="auto"/>
        <w:ind w:firstLine="720"/>
        <w:jc w:val="both"/>
        <w:rPr>
          <w:rFonts w:eastAsia="Times New Roman" w:cs="Times New Roman"/>
          <w:szCs w:val="24"/>
        </w:rPr>
      </w:pPr>
      <w:r w:rsidRPr="002C3A09">
        <w:rPr>
          <w:rFonts w:eastAsia="Times New Roman" w:cs="Times New Roman"/>
          <w:szCs w:val="24"/>
        </w:rPr>
        <w:t>Ωστόσο</w:t>
      </w:r>
      <w:r>
        <w:rPr>
          <w:rFonts w:eastAsia="Times New Roman" w:cs="Times New Roman"/>
          <w:szCs w:val="24"/>
        </w:rPr>
        <w:t>,</w:t>
      </w:r>
      <w:r w:rsidRPr="002C3A09">
        <w:rPr>
          <w:rFonts w:eastAsia="Times New Roman" w:cs="Times New Roman"/>
          <w:szCs w:val="24"/>
        </w:rPr>
        <w:t xml:space="preserve"> θέλω να αναφέ</w:t>
      </w:r>
      <w:r w:rsidRPr="002C3A09">
        <w:rPr>
          <w:rFonts w:eastAsia="Times New Roman" w:cs="Times New Roman"/>
          <w:szCs w:val="24"/>
        </w:rPr>
        <w:t>ρω</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όσον αφορά το επίμαχο άρθρο</w:t>
      </w:r>
      <w:r w:rsidRPr="002C3A09">
        <w:rPr>
          <w:rFonts w:eastAsia="Times New Roman" w:cs="Times New Roman"/>
          <w:szCs w:val="24"/>
        </w:rPr>
        <w:t xml:space="preserve"> 40</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 xml:space="preserve">ότι </w:t>
      </w:r>
      <w:r w:rsidRPr="002C3A09">
        <w:rPr>
          <w:rFonts w:eastAsia="Times New Roman" w:cs="Times New Roman"/>
          <w:szCs w:val="24"/>
        </w:rPr>
        <w:t>έχει φύγει η δεύτερη παράγραφος</w:t>
      </w:r>
      <w:r>
        <w:rPr>
          <w:rFonts w:eastAsia="Times New Roman" w:cs="Times New Roman"/>
          <w:szCs w:val="24"/>
        </w:rPr>
        <w:t>. Ε</w:t>
      </w:r>
      <w:r w:rsidRPr="002C3A09">
        <w:rPr>
          <w:rFonts w:eastAsia="Times New Roman" w:cs="Times New Roman"/>
          <w:szCs w:val="24"/>
        </w:rPr>
        <w:t>ίναι ένα ζήτημα</w:t>
      </w:r>
      <w:r>
        <w:rPr>
          <w:rFonts w:eastAsia="Times New Roman" w:cs="Times New Roman"/>
          <w:szCs w:val="24"/>
        </w:rPr>
        <w:t>,</w:t>
      </w:r>
      <w:r w:rsidRPr="002C3A09">
        <w:rPr>
          <w:rFonts w:eastAsia="Times New Roman" w:cs="Times New Roman"/>
          <w:szCs w:val="24"/>
        </w:rPr>
        <w:t xml:space="preserve"> το οποίο αντιμετωπίστηκε στη βάση της πραγματικής διάστασης</w:t>
      </w:r>
      <w:r>
        <w:rPr>
          <w:rFonts w:eastAsia="Times New Roman" w:cs="Times New Roman"/>
          <w:szCs w:val="24"/>
        </w:rPr>
        <w:t>,</w:t>
      </w:r>
      <w:r w:rsidRPr="002C3A09">
        <w:rPr>
          <w:rFonts w:eastAsia="Times New Roman" w:cs="Times New Roman"/>
          <w:szCs w:val="24"/>
        </w:rPr>
        <w:t xml:space="preserve"> που έχει το πρόβλημα</w:t>
      </w:r>
      <w:r>
        <w:rPr>
          <w:rFonts w:eastAsia="Times New Roman" w:cs="Times New Roman"/>
          <w:szCs w:val="24"/>
        </w:rPr>
        <w:t>. Ε</w:t>
      </w:r>
      <w:r w:rsidRPr="002C3A09">
        <w:rPr>
          <w:rFonts w:eastAsia="Times New Roman" w:cs="Times New Roman"/>
          <w:szCs w:val="24"/>
        </w:rPr>
        <w:t xml:space="preserve">ίμαι βέβαιος ότι θα επανέλθει με </w:t>
      </w:r>
      <w:r w:rsidRPr="002C3A09">
        <w:rPr>
          <w:rFonts w:eastAsia="Times New Roman" w:cs="Times New Roman"/>
          <w:szCs w:val="24"/>
        </w:rPr>
        <w:lastRenderedPageBreak/>
        <w:t>διαφορετική διατύπωση ενδεχομένως</w:t>
      </w:r>
      <w:r>
        <w:rPr>
          <w:rFonts w:eastAsia="Times New Roman" w:cs="Times New Roman"/>
          <w:szCs w:val="24"/>
        </w:rPr>
        <w:t>,</w:t>
      </w:r>
      <w:r w:rsidRPr="002C3A09">
        <w:rPr>
          <w:rFonts w:eastAsia="Times New Roman" w:cs="Times New Roman"/>
          <w:szCs w:val="24"/>
        </w:rPr>
        <w:t xml:space="preserve"> αλλά η ουσία δεν θα αλλάξει</w:t>
      </w:r>
      <w:r>
        <w:rPr>
          <w:rFonts w:eastAsia="Times New Roman" w:cs="Times New Roman"/>
          <w:szCs w:val="24"/>
        </w:rPr>
        <w:t>. Είναι</w:t>
      </w:r>
      <w:r w:rsidRPr="002C3A09">
        <w:rPr>
          <w:rFonts w:eastAsia="Times New Roman" w:cs="Times New Roman"/>
          <w:szCs w:val="24"/>
        </w:rPr>
        <w:t xml:space="preserve"> οι επιχειρήσεις</w:t>
      </w:r>
      <w:r>
        <w:rPr>
          <w:rFonts w:eastAsia="Times New Roman" w:cs="Times New Roman"/>
          <w:szCs w:val="24"/>
        </w:rPr>
        <w:t>,</w:t>
      </w:r>
      <w:r w:rsidRPr="002C3A09">
        <w:rPr>
          <w:rFonts w:eastAsia="Times New Roman" w:cs="Times New Roman"/>
          <w:szCs w:val="24"/>
        </w:rPr>
        <w:t xml:space="preserve"> οι οποίες λειτουργούν</w:t>
      </w:r>
      <w:r>
        <w:rPr>
          <w:rFonts w:eastAsia="Times New Roman" w:cs="Times New Roman"/>
          <w:szCs w:val="24"/>
        </w:rPr>
        <w:t xml:space="preserve"> και οι οποίες μ</w:t>
      </w:r>
      <w:r w:rsidRPr="002C3A09">
        <w:rPr>
          <w:rFonts w:eastAsia="Times New Roman" w:cs="Times New Roman"/>
          <w:szCs w:val="24"/>
        </w:rPr>
        <w:t>ε τον ένα ή τον άλλο τρόπο</w:t>
      </w:r>
      <w:r>
        <w:rPr>
          <w:rFonts w:eastAsia="Times New Roman" w:cs="Times New Roman"/>
          <w:szCs w:val="24"/>
        </w:rPr>
        <w:t>,</w:t>
      </w:r>
      <w:r w:rsidRPr="002C3A09">
        <w:rPr>
          <w:rFonts w:eastAsia="Times New Roman" w:cs="Times New Roman"/>
          <w:szCs w:val="24"/>
        </w:rPr>
        <w:t xml:space="preserve"> έχουν παρανομήσει</w:t>
      </w:r>
      <w:r>
        <w:rPr>
          <w:rFonts w:eastAsia="Times New Roman" w:cs="Times New Roman"/>
          <w:szCs w:val="24"/>
        </w:rPr>
        <w:t>. Δ</w:t>
      </w:r>
      <w:r w:rsidRPr="002C3A09">
        <w:rPr>
          <w:rFonts w:eastAsia="Times New Roman" w:cs="Times New Roman"/>
          <w:szCs w:val="24"/>
        </w:rPr>
        <w:t>εν είναι δυνατόν να α</w:t>
      </w:r>
      <w:r>
        <w:rPr>
          <w:rFonts w:eastAsia="Times New Roman" w:cs="Times New Roman"/>
          <w:szCs w:val="24"/>
        </w:rPr>
        <w:t>ντιμετωπιστεί</w:t>
      </w:r>
      <w:r>
        <w:rPr>
          <w:rFonts w:eastAsia="Times New Roman" w:cs="Times New Roman"/>
          <w:szCs w:val="24"/>
        </w:rPr>
        <w:t>,</w:t>
      </w:r>
      <w:r>
        <w:rPr>
          <w:rFonts w:eastAsia="Times New Roman" w:cs="Times New Roman"/>
          <w:szCs w:val="24"/>
        </w:rPr>
        <w:t xml:space="preserve"> όπως αντιμετωπίστηκε</w:t>
      </w:r>
      <w:r w:rsidRPr="002C3A09">
        <w:rPr>
          <w:rFonts w:eastAsia="Times New Roman" w:cs="Times New Roman"/>
          <w:szCs w:val="24"/>
        </w:rPr>
        <w:t xml:space="preserve"> </w:t>
      </w:r>
      <w:r>
        <w:rPr>
          <w:rFonts w:eastAsia="Times New Roman" w:cs="Times New Roman"/>
          <w:szCs w:val="24"/>
        </w:rPr>
        <w:t>κα</w:t>
      </w:r>
      <w:r w:rsidRPr="002C3A09">
        <w:rPr>
          <w:rFonts w:eastAsia="Times New Roman" w:cs="Times New Roman"/>
          <w:szCs w:val="24"/>
        </w:rPr>
        <w:t>ι</w:t>
      </w:r>
      <w:r>
        <w:rPr>
          <w:rFonts w:eastAsia="Times New Roman" w:cs="Times New Roman"/>
          <w:szCs w:val="24"/>
        </w:rPr>
        <w:t xml:space="preserve"> από</w:t>
      </w:r>
      <w:r w:rsidRPr="002C3A09">
        <w:rPr>
          <w:rFonts w:eastAsia="Times New Roman" w:cs="Times New Roman"/>
          <w:szCs w:val="24"/>
        </w:rPr>
        <w:t xml:space="preserve"> τις προηγούμενες κυβερνήσεις</w:t>
      </w:r>
      <w:r>
        <w:rPr>
          <w:rFonts w:eastAsia="Times New Roman" w:cs="Times New Roman"/>
          <w:szCs w:val="24"/>
        </w:rPr>
        <w:t>, που ενώ βρήκαν το πρόβλ</w:t>
      </w:r>
      <w:r>
        <w:rPr>
          <w:rFonts w:eastAsia="Times New Roman" w:cs="Times New Roman"/>
          <w:szCs w:val="24"/>
        </w:rPr>
        <w:t xml:space="preserve">ημα, </w:t>
      </w:r>
      <w:r w:rsidRPr="002C3A09">
        <w:rPr>
          <w:rFonts w:eastAsia="Times New Roman" w:cs="Times New Roman"/>
          <w:szCs w:val="24"/>
        </w:rPr>
        <w:t xml:space="preserve">όλα αυτά τα χρόνια </w:t>
      </w:r>
      <w:r>
        <w:rPr>
          <w:rFonts w:eastAsia="Times New Roman" w:cs="Times New Roman"/>
          <w:szCs w:val="24"/>
        </w:rPr>
        <w:t>δεν έκαναν</w:t>
      </w:r>
      <w:r w:rsidRPr="002C3A09">
        <w:rPr>
          <w:rFonts w:eastAsia="Times New Roman" w:cs="Times New Roman"/>
          <w:szCs w:val="24"/>
        </w:rPr>
        <w:t xml:space="preserve"> απολύτως τίποτα</w:t>
      </w:r>
      <w:r>
        <w:rPr>
          <w:rFonts w:eastAsia="Times New Roman" w:cs="Times New Roman"/>
          <w:szCs w:val="24"/>
        </w:rPr>
        <w:t xml:space="preserve">. </w:t>
      </w:r>
    </w:p>
    <w:p w14:paraId="42AEA17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w:t>
      </w:r>
      <w:r w:rsidRPr="002C3A09">
        <w:rPr>
          <w:rFonts w:eastAsia="Times New Roman" w:cs="Times New Roman"/>
          <w:szCs w:val="24"/>
        </w:rPr>
        <w:t>αι αυτό είναι το μεγάλο πολιτικό ερώτημα</w:t>
      </w:r>
      <w:r>
        <w:rPr>
          <w:rFonts w:eastAsia="Times New Roman" w:cs="Times New Roman"/>
          <w:szCs w:val="24"/>
        </w:rPr>
        <w:t>.</w:t>
      </w:r>
      <w:r w:rsidRPr="002C3A09">
        <w:rPr>
          <w:rFonts w:eastAsia="Times New Roman" w:cs="Times New Roman"/>
          <w:szCs w:val="24"/>
        </w:rPr>
        <w:t xml:space="preserve"> Το μ</w:t>
      </w:r>
      <w:r>
        <w:rPr>
          <w:rFonts w:eastAsia="Times New Roman" w:cs="Times New Roman"/>
          <w:szCs w:val="24"/>
        </w:rPr>
        <w:t>ετέφεραν</w:t>
      </w:r>
      <w:r w:rsidRPr="002C3A09">
        <w:rPr>
          <w:rFonts w:eastAsia="Times New Roman" w:cs="Times New Roman"/>
          <w:szCs w:val="24"/>
        </w:rPr>
        <w:t xml:space="preserve"> σε </w:t>
      </w:r>
      <w:r>
        <w:rPr>
          <w:rFonts w:eastAsia="Times New Roman" w:cs="Times New Roman"/>
          <w:szCs w:val="24"/>
        </w:rPr>
        <w:t>μας. Ε</w:t>
      </w:r>
      <w:r w:rsidRPr="002C3A09">
        <w:rPr>
          <w:rFonts w:eastAsia="Times New Roman" w:cs="Times New Roman"/>
          <w:szCs w:val="24"/>
        </w:rPr>
        <w:t>μείς το είδαμε με εξαιρετική ειλικρίνεια</w:t>
      </w:r>
      <w:r>
        <w:rPr>
          <w:rFonts w:eastAsia="Times New Roman" w:cs="Times New Roman"/>
          <w:szCs w:val="24"/>
        </w:rPr>
        <w:t xml:space="preserve"> και είπαμε τα πράγματα με το όνομά</w:t>
      </w:r>
      <w:r w:rsidRPr="002C3A09">
        <w:rPr>
          <w:rFonts w:eastAsia="Times New Roman" w:cs="Times New Roman"/>
          <w:szCs w:val="24"/>
        </w:rPr>
        <w:t xml:space="preserve"> </w:t>
      </w:r>
      <w:r>
        <w:rPr>
          <w:rFonts w:eastAsia="Times New Roman" w:cs="Times New Roman"/>
          <w:szCs w:val="24"/>
        </w:rPr>
        <w:t>τους. Π</w:t>
      </w:r>
      <w:r w:rsidRPr="002C3A09">
        <w:rPr>
          <w:rFonts w:eastAsia="Times New Roman" w:cs="Times New Roman"/>
          <w:szCs w:val="24"/>
        </w:rPr>
        <w:t>αραμένει</w:t>
      </w:r>
      <w:r>
        <w:rPr>
          <w:rFonts w:eastAsia="Times New Roman" w:cs="Times New Roman"/>
          <w:szCs w:val="24"/>
        </w:rPr>
        <w:t>,</w:t>
      </w:r>
      <w:r w:rsidRPr="002C3A09">
        <w:rPr>
          <w:rFonts w:eastAsia="Times New Roman" w:cs="Times New Roman"/>
          <w:szCs w:val="24"/>
        </w:rPr>
        <w:t xml:space="preserve"> ωστόσο</w:t>
      </w:r>
      <w:r>
        <w:rPr>
          <w:rFonts w:eastAsia="Times New Roman" w:cs="Times New Roman"/>
          <w:szCs w:val="24"/>
        </w:rPr>
        <w:t>,</w:t>
      </w:r>
      <w:r w:rsidRPr="002C3A09">
        <w:rPr>
          <w:rFonts w:eastAsia="Times New Roman" w:cs="Times New Roman"/>
          <w:szCs w:val="24"/>
        </w:rPr>
        <w:t xml:space="preserve"> η πρώτη παράγραφος</w:t>
      </w:r>
      <w:r>
        <w:rPr>
          <w:rFonts w:eastAsia="Times New Roman" w:cs="Times New Roman"/>
          <w:szCs w:val="24"/>
        </w:rPr>
        <w:t>,</w:t>
      </w:r>
      <w:r w:rsidRPr="002C3A09">
        <w:rPr>
          <w:rFonts w:eastAsia="Times New Roman" w:cs="Times New Roman"/>
          <w:szCs w:val="24"/>
        </w:rPr>
        <w:t xml:space="preserve"> η οποία νομίζω ότ</w:t>
      </w:r>
      <w:r w:rsidRPr="002C3A09">
        <w:rPr>
          <w:rFonts w:eastAsia="Times New Roman" w:cs="Times New Roman"/>
          <w:szCs w:val="24"/>
        </w:rPr>
        <w:t>ι θα διευκολύν</w:t>
      </w:r>
      <w:r>
        <w:rPr>
          <w:rFonts w:eastAsia="Times New Roman" w:cs="Times New Roman"/>
          <w:szCs w:val="24"/>
        </w:rPr>
        <w:t>ει κάποιους από τους επενδυτές ν</w:t>
      </w:r>
      <w:r w:rsidRPr="002C3A09">
        <w:rPr>
          <w:rFonts w:eastAsia="Times New Roman" w:cs="Times New Roman"/>
          <w:szCs w:val="24"/>
        </w:rPr>
        <w:t xml:space="preserve">α συνεχίσουν τη δραστηριότητά </w:t>
      </w:r>
      <w:r>
        <w:rPr>
          <w:rFonts w:eastAsia="Times New Roman" w:cs="Times New Roman"/>
          <w:szCs w:val="24"/>
        </w:rPr>
        <w:t>τους.</w:t>
      </w:r>
    </w:p>
    <w:p w14:paraId="42AEA17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w:t>
      </w:r>
      <w:r w:rsidRPr="002C3A09">
        <w:rPr>
          <w:rFonts w:eastAsia="Times New Roman" w:cs="Times New Roman"/>
          <w:szCs w:val="24"/>
        </w:rPr>
        <w:t>ο δεύτερο θέμα που θέλ</w:t>
      </w:r>
      <w:r>
        <w:rPr>
          <w:rFonts w:eastAsia="Times New Roman" w:cs="Times New Roman"/>
          <w:szCs w:val="24"/>
        </w:rPr>
        <w:t>ω</w:t>
      </w:r>
      <w:r w:rsidRPr="002C3A09">
        <w:rPr>
          <w:rFonts w:eastAsia="Times New Roman" w:cs="Times New Roman"/>
          <w:szCs w:val="24"/>
        </w:rPr>
        <w:t xml:space="preserve"> να </w:t>
      </w:r>
      <w:r>
        <w:rPr>
          <w:rFonts w:eastAsia="Times New Roman" w:cs="Times New Roman"/>
          <w:szCs w:val="24"/>
        </w:rPr>
        <w:t xml:space="preserve">θίξω </w:t>
      </w:r>
      <w:r w:rsidRPr="002C3A09">
        <w:rPr>
          <w:rFonts w:eastAsia="Times New Roman" w:cs="Times New Roman"/>
          <w:szCs w:val="24"/>
        </w:rPr>
        <w:t>είναι η τροπολογία που κατέθεσε το Υπουργείο Οικονομικών σε σχέση με τ</w:t>
      </w:r>
      <w:r>
        <w:rPr>
          <w:rFonts w:eastAsia="Times New Roman" w:cs="Times New Roman"/>
          <w:szCs w:val="24"/>
        </w:rPr>
        <w:t>η</w:t>
      </w:r>
      <w:r w:rsidRPr="002C3A09">
        <w:rPr>
          <w:rFonts w:eastAsia="Times New Roman" w:cs="Times New Roman"/>
          <w:szCs w:val="24"/>
        </w:rPr>
        <w:t xml:space="preserve">ν </w:t>
      </w:r>
      <w:r>
        <w:rPr>
          <w:rFonts w:eastAsia="Times New Roman" w:cs="Times New Roman"/>
          <w:szCs w:val="24"/>
        </w:rPr>
        <w:t>«</w:t>
      </w:r>
      <w:r w:rsidRPr="002C3A09">
        <w:rPr>
          <w:rFonts w:eastAsia="Times New Roman" w:cs="Times New Roman"/>
          <w:szCs w:val="24"/>
        </w:rPr>
        <w:t>ΙΠΠΟΔΡΟΜΟ</w:t>
      </w:r>
      <w:r>
        <w:rPr>
          <w:rFonts w:eastAsia="Times New Roman" w:cs="Times New Roman"/>
          <w:szCs w:val="24"/>
        </w:rPr>
        <w:t>Σ</w:t>
      </w:r>
      <w:r w:rsidRPr="002C3A09">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w:t>
      </w:r>
      <w:r w:rsidRPr="002C3A09">
        <w:rPr>
          <w:rFonts w:eastAsia="Times New Roman" w:cs="Times New Roman"/>
          <w:szCs w:val="24"/>
        </w:rPr>
        <w:t xml:space="preserve"> συγκεκριμένη σύμβαση υπογράφηκε στις 24</w:t>
      </w:r>
      <w:r>
        <w:rPr>
          <w:rFonts w:eastAsia="Times New Roman" w:cs="Times New Roman"/>
          <w:szCs w:val="24"/>
        </w:rPr>
        <w:t>-</w:t>
      </w:r>
      <w:r>
        <w:rPr>
          <w:rFonts w:eastAsia="Times New Roman" w:cs="Times New Roman"/>
          <w:szCs w:val="24"/>
        </w:rPr>
        <w:t>04</w:t>
      </w:r>
      <w:r>
        <w:rPr>
          <w:rFonts w:eastAsia="Times New Roman" w:cs="Times New Roman"/>
          <w:szCs w:val="24"/>
        </w:rPr>
        <w:t>-</w:t>
      </w:r>
      <w:r w:rsidRPr="002C3A09">
        <w:rPr>
          <w:rFonts w:eastAsia="Times New Roman" w:cs="Times New Roman"/>
          <w:szCs w:val="24"/>
        </w:rPr>
        <w:t>2015</w:t>
      </w:r>
      <w:r w:rsidRPr="002C3A09">
        <w:rPr>
          <w:rFonts w:eastAsia="Times New Roman" w:cs="Times New Roman"/>
          <w:szCs w:val="24"/>
        </w:rPr>
        <w:t xml:space="preserve"> από το </w:t>
      </w:r>
      <w:r>
        <w:rPr>
          <w:rFonts w:eastAsia="Times New Roman" w:cs="Times New Roman"/>
          <w:szCs w:val="24"/>
        </w:rPr>
        <w:t xml:space="preserve">ΤΑΙΠΕΔ και τον </w:t>
      </w:r>
      <w:proofErr w:type="spellStart"/>
      <w:r>
        <w:rPr>
          <w:rFonts w:eastAsia="Times New Roman" w:cs="Times New Roman"/>
          <w:szCs w:val="24"/>
        </w:rPr>
        <w:t>παραχωρησιούχο</w:t>
      </w:r>
      <w:proofErr w:type="spellEnd"/>
      <w:r>
        <w:rPr>
          <w:rFonts w:eastAsia="Times New Roman" w:cs="Times New Roman"/>
          <w:szCs w:val="24"/>
        </w:rPr>
        <w:t>. Έχει</w:t>
      </w:r>
      <w:r w:rsidRPr="002C3A09">
        <w:rPr>
          <w:rFonts w:eastAsia="Times New Roman" w:cs="Times New Roman"/>
          <w:szCs w:val="24"/>
        </w:rPr>
        <w:t xml:space="preserve"> να κάν</w:t>
      </w:r>
      <w:r>
        <w:rPr>
          <w:rFonts w:eastAsia="Times New Roman" w:cs="Times New Roman"/>
          <w:szCs w:val="24"/>
        </w:rPr>
        <w:t>ει</w:t>
      </w:r>
      <w:r w:rsidRPr="002C3A09">
        <w:rPr>
          <w:rFonts w:eastAsia="Times New Roman" w:cs="Times New Roman"/>
          <w:szCs w:val="24"/>
        </w:rPr>
        <w:t xml:space="preserve"> με ζητήματα</w:t>
      </w:r>
      <w:r>
        <w:rPr>
          <w:rFonts w:eastAsia="Times New Roman" w:cs="Times New Roman"/>
          <w:szCs w:val="24"/>
        </w:rPr>
        <w:t>,</w:t>
      </w:r>
      <w:r w:rsidRPr="002C3A09">
        <w:rPr>
          <w:rFonts w:eastAsia="Times New Roman" w:cs="Times New Roman"/>
          <w:szCs w:val="24"/>
        </w:rPr>
        <w:t xml:space="preserve"> τα οποία αφορούν σε πραγματικές καταστάσεις</w:t>
      </w:r>
      <w:r>
        <w:rPr>
          <w:rFonts w:eastAsia="Times New Roman" w:cs="Times New Roman"/>
          <w:szCs w:val="24"/>
        </w:rPr>
        <w:t>,</w:t>
      </w:r>
      <w:r w:rsidRPr="002C3A09">
        <w:rPr>
          <w:rFonts w:eastAsia="Times New Roman" w:cs="Times New Roman"/>
          <w:szCs w:val="24"/>
        </w:rPr>
        <w:t xml:space="preserve"> οι οποίες προέκυψαν και λόγω της </w:t>
      </w:r>
      <w:r>
        <w:rPr>
          <w:rFonts w:eastAsia="Times New Roman" w:cs="Times New Roman"/>
          <w:szCs w:val="24"/>
        </w:rPr>
        <w:t>κρίσης,</w:t>
      </w:r>
      <w:r w:rsidRPr="002C3A09">
        <w:rPr>
          <w:rFonts w:eastAsia="Times New Roman" w:cs="Times New Roman"/>
          <w:szCs w:val="24"/>
        </w:rPr>
        <w:t xml:space="preserve"> όπως λέει το αιτιολογικό του Υπουργείου</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Μ</w:t>
      </w:r>
      <w:r w:rsidRPr="002C3A09">
        <w:rPr>
          <w:rFonts w:eastAsia="Times New Roman" w:cs="Times New Roman"/>
          <w:szCs w:val="24"/>
        </w:rPr>
        <w:t>έσα</w:t>
      </w:r>
      <w:r>
        <w:rPr>
          <w:rFonts w:eastAsia="Times New Roman" w:cs="Times New Roman"/>
          <w:szCs w:val="24"/>
        </w:rPr>
        <w:t>,</w:t>
      </w:r>
      <w:r w:rsidRPr="002C3A09">
        <w:rPr>
          <w:rFonts w:eastAsia="Times New Roman" w:cs="Times New Roman"/>
          <w:szCs w:val="24"/>
        </w:rPr>
        <w:t xml:space="preserve"> δηλαδή</w:t>
      </w:r>
      <w:r>
        <w:rPr>
          <w:rFonts w:eastAsia="Times New Roman" w:cs="Times New Roman"/>
          <w:szCs w:val="24"/>
        </w:rPr>
        <w:t>,</w:t>
      </w:r>
      <w:r w:rsidRPr="002C3A09">
        <w:rPr>
          <w:rFonts w:eastAsia="Times New Roman" w:cs="Times New Roman"/>
          <w:szCs w:val="24"/>
        </w:rPr>
        <w:t xml:space="preserve"> σε δύο χρόνια </w:t>
      </w:r>
      <w:r>
        <w:rPr>
          <w:rFonts w:eastAsia="Times New Roman" w:cs="Times New Roman"/>
          <w:szCs w:val="24"/>
        </w:rPr>
        <w:t xml:space="preserve">-το </w:t>
      </w:r>
      <w:r>
        <w:rPr>
          <w:rFonts w:eastAsia="Times New Roman" w:cs="Times New Roman"/>
          <w:szCs w:val="24"/>
        </w:rPr>
        <w:lastRenderedPageBreak/>
        <w:t>2016 και το 2017-</w:t>
      </w:r>
      <w:r w:rsidRPr="002C3A09">
        <w:rPr>
          <w:rFonts w:eastAsia="Times New Roman" w:cs="Times New Roman"/>
          <w:szCs w:val="24"/>
        </w:rPr>
        <w:t xml:space="preserve"> έχουν καταγράψει ζημιά 34 εκατομμυρίων ευρώ</w:t>
      </w:r>
      <w:r>
        <w:rPr>
          <w:rFonts w:eastAsia="Times New Roman" w:cs="Times New Roman"/>
          <w:szCs w:val="24"/>
        </w:rPr>
        <w:t xml:space="preserve">. </w:t>
      </w:r>
    </w:p>
    <w:p w14:paraId="42AEA17F"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Πρέπει, βεβαίως, με </w:t>
      </w:r>
      <w:r w:rsidRPr="002C3A09">
        <w:rPr>
          <w:rFonts w:eastAsia="Times New Roman" w:cs="Times New Roman"/>
          <w:szCs w:val="24"/>
        </w:rPr>
        <w:t>κάποιο τρόπο να το δούμε αυτό το πρόβλημα</w:t>
      </w:r>
      <w:r>
        <w:rPr>
          <w:rFonts w:eastAsia="Times New Roman" w:cs="Times New Roman"/>
          <w:szCs w:val="24"/>
        </w:rPr>
        <w:t>. Τ</w:t>
      </w:r>
      <w:r w:rsidRPr="002C3A09">
        <w:rPr>
          <w:rFonts w:eastAsia="Times New Roman" w:cs="Times New Roman"/>
          <w:szCs w:val="24"/>
        </w:rPr>
        <w:t>ο είδαμε όπως το είδαμε</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Δ</w:t>
      </w:r>
      <w:r w:rsidRPr="002C3A09">
        <w:rPr>
          <w:rFonts w:eastAsia="Times New Roman" w:cs="Times New Roman"/>
          <w:szCs w:val="24"/>
        </w:rPr>
        <w:t>εν περιέχει</w:t>
      </w:r>
      <w:r>
        <w:rPr>
          <w:rFonts w:eastAsia="Times New Roman" w:cs="Times New Roman"/>
          <w:szCs w:val="24"/>
        </w:rPr>
        <w:t>,</w:t>
      </w:r>
      <w:r w:rsidRPr="002C3A09">
        <w:rPr>
          <w:rFonts w:eastAsia="Times New Roman" w:cs="Times New Roman"/>
          <w:szCs w:val="24"/>
        </w:rPr>
        <w:t xml:space="preserve"> σε κα</w:t>
      </w:r>
      <w:r>
        <w:rPr>
          <w:rFonts w:eastAsia="Times New Roman" w:cs="Times New Roman"/>
          <w:szCs w:val="24"/>
        </w:rPr>
        <w:t>μ</w:t>
      </w:r>
      <w:r w:rsidRPr="002C3A09">
        <w:rPr>
          <w:rFonts w:eastAsia="Times New Roman" w:cs="Times New Roman"/>
          <w:szCs w:val="24"/>
        </w:rPr>
        <w:t>μία περίπτωση κάτι</w:t>
      </w:r>
      <w:r>
        <w:rPr>
          <w:rFonts w:eastAsia="Times New Roman" w:cs="Times New Roman"/>
          <w:szCs w:val="24"/>
        </w:rPr>
        <w:t>,</w:t>
      </w:r>
      <w:r w:rsidRPr="002C3A09">
        <w:rPr>
          <w:rFonts w:eastAsia="Times New Roman" w:cs="Times New Roman"/>
          <w:szCs w:val="24"/>
        </w:rPr>
        <w:t xml:space="preserve"> το οποίο δεν είναι συμβατό με την υφιστάμενη σύμβαση</w:t>
      </w:r>
      <w:r>
        <w:rPr>
          <w:rFonts w:eastAsia="Times New Roman" w:cs="Times New Roman"/>
          <w:szCs w:val="24"/>
        </w:rPr>
        <w:t>. Α</w:t>
      </w:r>
      <w:r w:rsidRPr="002C3A09">
        <w:rPr>
          <w:rFonts w:eastAsia="Times New Roman" w:cs="Times New Roman"/>
          <w:szCs w:val="24"/>
        </w:rPr>
        <w:t>υτό το λέει λίγο παρακάτω</w:t>
      </w:r>
      <w:r w:rsidRPr="002C3A09">
        <w:rPr>
          <w:rFonts w:eastAsia="Times New Roman" w:cs="Times New Roman"/>
          <w:szCs w:val="24"/>
        </w:rPr>
        <w:t xml:space="preserve"> στο ίδιο το κείμενο της τροπολογίας</w:t>
      </w:r>
      <w:r>
        <w:rPr>
          <w:rFonts w:eastAsia="Times New Roman" w:cs="Times New Roman"/>
          <w:szCs w:val="24"/>
        </w:rPr>
        <w:t>, ότι όλα τα παραπάνω</w:t>
      </w:r>
      <w:r w:rsidRPr="002C3A09">
        <w:rPr>
          <w:rFonts w:eastAsia="Times New Roman" w:cs="Times New Roman"/>
          <w:szCs w:val="24"/>
        </w:rPr>
        <w:t xml:space="preserve"> προβλέπονται</w:t>
      </w:r>
      <w:r>
        <w:rPr>
          <w:rFonts w:eastAsia="Times New Roman" w:cs="Times New Roman"/>
          <w:szCs w:val="24"/>
        </w:rPr>
        <w:t>, δεν υπάρχει κανένας περιορισμός</w:t>
      </w:r>
      <w:r w:rsidRPr="002C3A09">
        <w:rPr>
          <w:rFonts w:eastAsia="Times New Roman" w:cs="Times New Roman"/>
          <w:szCs w:val="24"/>
        </w:rPr>
        <w:t xml:space="preserve"> </w:t>
      </w:r>
      <w:r>
        <w:rPr>
          <w:rFonts w:eastAsia="Times New Roman" w:cs="Times New Roman"/>
          <w:szCs w:val="24"/>
        </w:rPr>
        <w:t>της τροποποίησης</w:t>
      </w:r>
      <w:r w:rsidRPr="002C3A09">
        <w:rPr>
          <w:rFonts w:eastAsia="Times New Roman" w:cs="Times New Roman"/>
          <w:szCs w:val="24"/>
        </w:rPr>
        <w:t xml:space="preserve"> από τη σύμβαση παραχώρησης</w:t>
      </w:r>
      <w:r>
        <w:rPr>
          <w:rFonts w:eastAsia="Times New Roman" w:cs="Times New Roman"/>
          <w:szCs w:val="24"/>
        </w:rPr>
        <w:t>.</w:t>
      </w:r>
      <w:r w:rsidRPr="002C3A09">
        <w:rPr>
          <w:rFonts w:eastAsia="Times New Roman" w:cs="Times New Roman"/>
          <w:szCs w:val="24"/>
        </w:rPr>
        <w:t xml:space="preserve"> </w:t>
      </w:r>
    </w:p>
    <w:p w14:paraId="42AEA180" w14:textId="77777777" w:rsidR="00F00D30" w:rsidRDefault="00AE51A4">
      <w:pPr>
        <w:spacing w:line="600" w:lineRule="auto"/>
        <w:ind w:firstLine="720"/>
        <w:jc w:val="both"/>
        <w:rPr>
          <w:rFonts w:eastAsia="Times New Roman" w:cs="Times New Roman"/>
          <w:szCs w:val="24"/>
        </w:rPr>
      </w:pPr>
      <w:r w:rsidRPr="002C3A09">
        <w:rPr>
          <w:rFonts w:eastAsia="Times New Roman" w:cs="Times New Roman"/>
          <w:szCs w:val="24"/>
        </w:rPr>
        <w:t>Όποιος έχει διαφορετική άποψη πάνω σε αυτό το ζήτημα</w:t>
      </w:r>
      <w:r>
        <w:rPr>
          <w:rFonts w:eastAsia="Times New Roman" w:cs="Times New Roman"/>
          <w:szCs w:val="24"/>
        </w:rPr>
        <w:t>,</w:t>
      </w:r>
      <w:r w:rsidRPr="002C3A09">
        <w:rPr>
          <w:rFonts w:eastAsia="Times New Roman" w:cs="Times New Roman"/>
          <w:szCs w:val="24"/>
        </w:rPr>
        <w:t xml:space="preserve"> υπάρχει το Ανώτατο Ακυρωτικό Δικαστήριο της χώρας</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Α</w:t>
      </w:r>
      <w:r w:rsidRPr="002C3A09">
        <w:rPr>
          <w:rFonts w:eastAsia="Times New Roman" w:cs="Times New Roman"/>
          <w:szCs w:val="24"/>
        </w:rPr>
        <w:t xml:space="preserve">ς προσφύγει εκεί και </w:t>
      </w:r>
      <w:r>
        <w:rPr>
          <w:rFonts w:eastAsia="Times New Roman" w:cs="Times New Roman"/>
          <w:szCs w:val="24"/>
        </w:rPr>
        <w:t>ας σταματήσου</w:t>
      </w:r>
      <w:r w:rsidRPr="002C3A09">
        <w:rPr>
          <w:rFonts w:eastAsia="Times New Roman" w:cs="Times New Roman"/>
          <w:szCs w:val="24"/>
        </w:rPr>
        <w:t>ν π</w:t>
      </w:r>
      <w:r>
        <w:rPr>
          <w:rFonts w:eastAsia="Times New Roman" w:cs="Times New Roman"/>
          <w:szCs w:val="24"/>
        </w:rPr>
        <w:t>λέον οι</w:t>
      </w:r>
      <w:r w:rsidRPr="002C3A09">
        <w:rPr>
          <w:rFonts w:eastAsia="Times New Roman" w:cs="Times New Roman"/>
          <w:szCs w:val="24"/>
        </w:rPr>
        <w:t xml:space="preserve"> απειλές </w:t>
      </w:r>
      <w:r>
        <w:rPr>
          <w:rFonts w:eastAsia="Times New Roman" w:cs="Times New Roman"/>
          <w:szCs w:val="24"/>
        </w:rPr>
        <w:t xml:space="preserve">να </w:t>
      </w:r>
      <w:r w:rsidRPr="002C3A09">
        <w:rPr>
          <w:rFonts w:eastAsia="Times New Roman" w:cs="Times New Roman"/>
          <w:szCs w:val="24"/>
        </w:rPr>
        <w:t>εκτοξεύονται σε ανθρώπους</w:t>
      </w:r>
      <w:r>
        <w:rPr>
          <w:rFonts w:eastAsia="Times New Roman" w:cs="Times New Roman"/>
          <w:szCs w:val="24"/>
        </w:rPr>
        <w:t>,</w:t>
      </w:r>
      <w:r w:rsidRPr="002C3A09">
        <w:rPr>
          <w:rFonts w:eastAsia="Times New Roman" w:cs="Times New Roman"/>
          <w:szCs w:val="24"/>
        </w:rPr>
        <w:t xml:space="preserve"> που πιστεύω ότι υπηρετούν </w:t>
      </w:r>
      <w:r>
        <w:rPr>
          <w:rFonts w:eastAsia="Times New Roman" w:cs="Times New Roman"/>
          <w:szCs w:val="24"/>
        </w:rPr>
        <w:t>-</w:t>
      </w:r>
      <w:r w:rsidRPr="002C3A09">
        <w:rPr>
          <w:rFonts w:eastAsia="Times New Roman" w:cs="Times New Roman"/>
          <w:szCs w:val="24"/>
        </w:rPr>
        <w:t>και το αποδείξαμε τέσσερα χρόνια</w:t>
      </w:r>
      <w:r>
        <w:rPr>
          <w:rFonts w:eastAsia="Times New Roman" w:cs="Times New Roman"/>
          <w:szCs w:val="24"/>
        </w:rPr>
        <w:t>-</w:t>
      </w:r>
      <w:r w:rsidRPr="002C3A09">
        <w:rPr>
          <w:rFonts w:eastAsia="Times New Roman" w:cs="Times New Roman"/>
          <w:szCs w:val="24"/>
        </w:rPr>
        <w:t xml:space="preserve"> με μεγάλη συνέπεια το δημόσιο συμφέρον</w:t>
      </w:r>
      <w:r>
        <w:rPr>
          <w:rFonts w:eastAsia="Times New Roman" w:cs="Times New Roman"/>
          <w:szCs w:val="24"/>
        </w:rPr>
        <w:t>.</w:t>
      </w:r>
    </w:p>
    <w:p w14:paraId="42AEA181" w14:textId="77777777" w:rsidR="00F00D30" w:rsidRDefault="00AE51A4">
      <w:pPr>
        <w:spacing w:line="600" w:lineRule="auto"/>
        <w:ind w:firstLine="720"/>
        <w:jc w:val="both"/>
        <w:rPr>
          <w:rFonts w:eastAsia="Times New Roman" w:cs="Times New Roman"/>
          <w:szCs w:val="24"/>
        </w:rPr>
      </w:pPr>
      <w:r w:rsidRPr="002C3A09">
        <w:rPr>
          <w:rFonts w:eastAsia="Times New Roman" w:cs="Times New Roman"/>
          <w:szCs w:val="24"/>
        </w:rPr>
        <w:t>Σας ευχαριστώ πολύ</w:t>
      </w:r>
      <w:r>
        <w:rPr>
          <w:rFonts w:eastAsia="Times New Roman" w:cs="Times New Roman"/>
          <w:szCs w:val="24"/>
        </w:rPr>
        <w:t>.</w:t>
      </w:r>
    </w:p>
    <w:p w14:paraId="42AEA182" w14:textId="77777777" w:rsidR="00F00D30" w:rsidRDefault="00AE51A4">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Ευχαριστ</w:t>
      </w:r>
      <w:r>
        <w:rPr>
          <w:rFonts w:eastAsia="Times New Roman"/>
          <w:bCs/>
          <w:szCs w:val="24"/>
        </w:rPr>
        <w:t>ώ.</w:t>
      </w:r>
    </w:p>
    <w:p w14:paraId="42AEA183" w14:textId="77777777" w:rsidR="00F00D30" w:rsidRDefault="00AE51A4">
      <w:pPr>
        <w:spacing w:line="600" w:lineRule="auto"/>
        <w:ind w:firstLine="720"/>
        <w:jc w:val="both"/>
        <w:rPr>
          <w:rFonts w:eastAsia="Times New Roman"/>
          <w:bCs/>
          <w:szCs w:val="24"/>
        </w:rPr>
      </w:pPr>
      <w:r w:rsidRPr="00DE0066">
        <w:rPr>
          <w:rFonts w:eastAsia="Times New Roman"/>
          <w:b/>
          <w:bCs/>
          <w:szCs w:val="24"/>
        </w:rPr>
        <w:lastRenderedPageBreak/>
        <w:t xml:space="preserve">ΔΗΜΗΤΡΙΟΣ ΚΥΡΙΑΖΙΔΗΣ: </w:t>
      </w:r>
      <w:r>
        <w:rPr>
          <w:rFonts w:eastAsia="Times New Roman"/>
          <w:bCs/>
          <w:szCs w:val="24"/>
        </w:rPr>
        <w:t>Κυρία Πρόεδρε, θα ήθελα τον λόγο.</w:t>
      </w:r>
    </w:p>
    <w:p w14:paraId="42AEA184" w14:textId="77777777" w:rsidR="00F00D30" w:rsidRDefault="00AE51A4">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Ορίστε, έχετε τον λόγο.</w:t>
      </w:r>
    </w:p>
    <w:p w14:paraId="42AEA185" w14:textId="77777777" w:rsidR="00F00D30" w:rsidRDefault="00AE51A4">
      <w:pPr>
        <w:spacing w:line="600" w:lineRule="auto"/>
        <w:ind w:firstLine="720"/>
        <w:jc w:val="both"/>
        <w:rPr>
          <w:rFonts w:eastAsia="Times New Roman" w:cs="Times New Roman"/>
          <w:szCs w:val="24"/>
        </w:rPr>
      </w:pPr>
      <w:r w:rsidRPr="00DE0066">
        <w:rPr>
          <w:rFonts w:eastAsia="Times New Roman"/>
          <w:b/>
          <w:bCs/>
          <w:szCs w:val="24"/>
        </w:rPr>
        <w:t xml:space="preserve">ΔΗΜΗΤΡΙΟΣ ΚΥΡΙΑΖΙΔΗΣ: </w:t>
      </w:r>
      <w:r>
        <w:rPr>
          <w:rFonts w:eastAsia="Times New Roman"/>
          <w:bCs/>
          <w:szCs w:val="24"/>
        </w:rPr>
        <w:t>Ρωτάνε και άλλοι συνάδελφοι για τον λόγο της</w:t>
      </w:r>
      <w:r w:rsidRPr="002C3A09">
        <w:rPr>
          <w:rFonts w:eastAsia="Times New Roman" w:cs="Times New Roman"/>
          <w:szCs w:val="24"/>
        </w:rPr>
        <w:t xml:space="preserve"> ονομαστικής ψηφοφορίας</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Δ</w:t>
      </w:r>
      <w:r w:rsidRPr="002C3A09">
        <w:rPr>
          <w:rFonts w:eastAsia="Times New Roman" w:cs="Times New Roman"/>
          <w:szCs w:val="24"/>
        </w:rPr>
        <w:t>εν γνωρίζουν</w:t>
      </w:r>
      <w:r>
        <w:rPr>
          <w:rFonts w:eastAsia="Times New Roman" w:cs="Times New Roman"/>
          <w:szCs w:val="24"/>
        </w:rPr>
        <w:t xml:space="preserve"> γιατί α</w:t>
      </w:r>
      <w:r w:rsidRPr="002C3A09">
        <w:rPr>
          <w:rFonts w:eastAsia="Times New Roman" w:cs="Times New Roman"/>
          <w:szCs w:val="24"/>
        </w:rPr>
        <w:t xml:space="preserve">πό πλευράς μας </w:t>
      </w:r>
      <w:r w:rsidRPr="002C3A09">
        <w:rPr>
          <w:rFonts w:eastAsia="Times New Roman" w:cs="Times New Roman"/>
          <w:szCs w:val="24"/>
        </w:rPr>
        <w:t>έχει κατ</w:t>
      </w:r>
      <w:r>
        <w:rPr>
          <w:rFonts w:eastAsia="Times New Roman" w:cs="Times New Roman"/>
          <w:szCs w:val="24"/>
        </w:rPr>
        <w:t>ατεθεί αυτό το αίτημα.</w:t>
      </w:r>
    </w:p>
    <w:p w14:paraId="42AEA186" w14:textId="77777777" w:rsidR="00F00D30" w:rsidRDefault="00AE51A4">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Cs/>
          <w:szCs w:val="24"/>
        </w:rPr>
        <w:t xml:space="preserve"> Θα το δουν. Είναι ζήτημα των </w:t>
      </w:r>
      <w:r>
        <w:rPr>
          <w:rFonts w:eastAsia="Times New Roman"/>
          <w:bCs/>
          <w:szCs w:val="24"/>
        </w:rPr>
        <w:t>Κ</w:t>
      </w:r>
      <w:r>
        <w:rPr>
          <w:rFonts w:eastAsia="Times New Roman"/>
          <w:bCs/>
          <w:szCs w:val="24"/>
        </w:rPr>
        <w:t xml:space="preserve">οινοβουλευτικών </w:t>
      </w:r>
      <w:r>
        <w:rPr>
          <w:rFonts w:eastAsia="Times New Roman"/>
          <w:bCs/>
          <w:szCs w:val="24"/>
        </w:rPr>
        <w:t>Ο</w:t>
      </w:r>
      <w:r>
        <w:rPr>
          <w:rFonts w:eastAsia="Times New Roman"/>
          <w:bCs/>
          <w:szCs w:val="24"/>
        </w:rPr>
        <w:t>μάδων.</w:t>
      </w:r>
    </w:p>
    <w:p w14:paraId="42AEA187" w14:textId="77777777" w:rsidR="00F00D30" w:rsidRDefault="00AE51A4">
      <w:pPr>
        <w:spacing w:line="600" w:lineRule="auto"/>
        <w:ind w:firstLine="720"/>
        <w:jc w:val="both"/>
        <w:rPr>
          <w:rFonts w:eastAsia="Times New Roman" w:cs="Times New Roman"/>
          <w:szCs w:val="24"/>
        </w:rPr>
      </w:pPr>
      <w:r>
        <w:rPr>
          <w:rFonts w:eastAsia="Times New Roman"/>
          <w:b/>
          <w:bCs/>
          <w:szCs w:val="24"/>
        </w:rPr>
        <w:t xml:space="preserve">ΔΗΜΗΤΡΙΟΣ ΚΥΡΙΑΖΙΔΗΣ: </w:t>
      </w:r>
      <w:r>
        <w:rPr>
          <w:rFonts w:eastAsia="Times New Roman"/>
          <w:bCs/>
          <w:szCs w:val="24"/>
        </w:rPr>
        <w:t>Επειδή αναρωτιούνται οι συνάδελφοι, τους είπα ότι</w:t>
      </w:r>
      <w:r w:rsidRPr="002C3A09">
        <w:rPr>
          <w:rFonts w:eastAsia="Times New Roman" w:cs="Times New Roman"/>
          <w:szCs w:val="24"/>
        </w:rPr>
        <w:t xml:space="preserve"> </w:t>
      </w:r>
      <w:r>
        <w:rPr>
          <w:rFonts w:eastAsia="Times New Roman" w:cs="Times New Roman"/>
          <w:szCs w:val="24"/>
        </w:rPr>
        <w:t>πρόκειται για την τροπολογία-</w:t>
      </w:r>
      <w:r w:rsidRPr="002C3A09">
        <w:rPr>
          <w:rFonts w:eastAsia="Times New Roman" w:cs="Times New Roman"/>
          <w:szCs w:val="24"/>
        </w:rPr>
        <w:t>σκάνδαλο</w:t>
      </w:r>
      <w:r>
        <w:rPr>
          <w:rFonts w:eastAsia="Times New Roman" w:cs="Times New Roman"/>
          <w:szCs w:val="24"/>
        </w:rPr>
        <w:t>. Κάτι ανέφερε προ</w:t>
      </w:r>
      <w:r>
        <w:rPr>
          <w:rFonts w:eastAsia="Times New Roman" w:cs="Times New Roman"/>
          <w:szCs w:val="24"/>
        </w:rPr>
        <w:t>ηγουμένως ο συνάδελφος, το οποίο ήταν λίγο θολό</w:t>
      </w:r>
      <w:r>
        <w:rPr>
          <w:rFonts w:eastAsia="Times New Roman" w:cs="Times New Roman"/>
          <w:szCs w:val="24"/>
        </w:rPr>
        <w:t>,</w:t>
      </w:r>
      <w:r>
        <w:rPr>
          <w:rFonts w:eastAsia="Times New Roman" w:cs="Times New Roman"/>
          <w:szCs w:val="24"/>
        </w:rPr>
        <w:t xml:space="preserve"> βεβαίως. </w:t>
      </w:r>
    </w:p>
    <w:p w14:paraId="42AEA188" w14:textId="77777777" w:rsidR="00F00D30" w:rsidRDefault="00AE51A4">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Cs/>
          <w:szCs w:val="24"/>
        </w:rPr>
        <w:t xml:space="preserve"> Δεν χρειάζεται όλο αυτό τώρα.</w:t>
      </w:r>
      <w:r>
        <w:rPr>
          <w:rFonts w:eastAsia="Times New Roman" w:cs="Times New Roman"/>
          <w:szCs w:val="24"/>
        </w:rPr>
        <w:t xml:space="preserve"> Έ</w:t>
      </w:r>
      <w:r w:rsidRPr="002C3A09">
        <w:rPr>
          <w:rFonts w:eastAsia="Times New Roman" w:cs="Times New Roman"/>
          <w:szCs w:val="24"/>
        </w:rPr>
        <w:t xml:space="preserve">χουν σταλεί σε όλες τις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w:t>
      </w:r>
    </w:p>
    <w:p w14:paraId="42AEA189" w14:textId="77777777" w:rsidR="00F00D30" w:rsidRDefault="00AE51A4">
      <w:pPr>
        <w:spacing w:line="600" w:lineRule="auto"/>
        <w:ind w:firstLine="720"/>
        <w:jc w:val="both"/>
        <w:rPr>
          <w:rFonts w:eastAsia="Times New Roman" w:cs="Times New Roman"/>
          <w:szCs w:val="24"/>
        </w:rPr>
      </w:pPr>
      <w:r w:rsidRPr="00726A05">
        <w:rPr>
          <w:rFonts w:eastAsia="Times New Roman"/>
          <w:bCs/>
          <w:szCs w:val="24"/>
        </w:rPr>
        <w:lastRenderedPageBreak/>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ενημερώθηκαν για την ιστορία του κτηρίου και τον τρόπο οργάνωσης και λειτουργίας της Βουλής κ</w:t>
      </w:r>
      <w:r>
        <w:rPr>
          <w:rFonts w:eastAsia="Times New Roman"/>
          <w:bCs/>
          <w:szCs w:val="24"/>
        </w:rPr>
        <w:t>αι ξεναγήθηκαν στην έκθεση της α</w:t>
      </w:r>
      <w:r w:rsidRPr="00726A05">
        <w:rPr>
          <w:rFonts w:eastAsia="Times New Roman"/>
          <w:bCs/>
          <w:szCs w:val="24"/>
        </w:rPr>
        <w:t xml:space="preserve">ίθουσας «ΕΛΕΥΘΕΡΙΟΣ ΒΕΝΙΖΕΛΟΣ», </w:t>
      </w:r>
      <w:r>
        <w:rPr>
          <w:rFonts w:eastAsia="Times New Roman"/>
          <w:bCs/>
          <w:szCs w:val="24"/>
        </w:rPr>
        <w:t>είκοσι οκτώ</w:t>
      </w:r>
      <w:r w:rsidRPr="00726A05">
        <w:rPr>
          <w:rFonts w:eastAsia="Times New Roman"/>
          <w:bCs/>
          <w:szCs w:val="24"/>
        </w:rPr>
        <w:t xml:space="preserve"> μαθήτριες </w:t>
      </w:r>
      <w:r w:rsidRPr="00726A05">
        <w:rPr>
          <w:rFonts w:eastAsia="Times New Roman"/>
          <w:bCs/>
          <w:szCs w:val="24"/>
        </w:rPr>
        <w:t xml:space="preserve">και μαθητές και </w:t>
      </w:r>
      <w:r>
        <w:rPr>
          <w:rFonts w:eastAsia="Times New Roman"/>
          <w:bCs/>
          <w:szCs w:val="24"/>
        </w:rPr>
        <w:t>δύο</w:t>
      </w:r>
      <w:r w:rsidRPr="00726A05">
        <w:rPr>
          <w:rFonts w:eastAsia="Times New Roman"/>
          <w:bCs/>
          <w:szCs w:val="24"/>
        </w:rPr>
        <w:t xml:space="preserve"> συνοδοί εκπαιδευτικοί </w:t>
      </w:r>
      <w:r>
        <w:rPr>
          <w:rFonts w:eastAsia="Times New Roman"/>
          <w:bCs/>
          <w:szCs w:val="24"/>
        </w:rPr>
        <w:t xml:space="preserve">από το </w:t>
      </w:r>
      <w:r>
        <w:rPr>
          <w:rFonts w:eastAsia="Times New Roman" w:cs="Times New Roman"/>
          <w:szCs w:val="24"/>
        </w:rPr>
        <w:t>Πρότυπο Πειραματικό Γυμνάσιο Πανεπιστημίου Πατρών</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r>
        <w:rPr>
          <w:rFonts w:eastAsia="Times New Roman" w:cs="Times New Roman"/>
          <w:szCs w:val="24"/>
        </w:rPr>
        <w:t>)</w:t>
      </w:r>
      <w:r>
        <w:rPr>
          <w:rFonts w:eastAsia="Times New Roman" w:cs="Times New Roman"/>
          <w:szCs w:val="24"/>
        </w:rPr>
        <w:t xml:space="preserve">. </w:t>
      </w:r>
    </w:p>
    <w:p w14:paraId="42AEA18A" w14:textId="77777777" w:rsidR="00F00D30" w:rsidRDefault="00AE51A4">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42AEA18B" w14:textId="77777777" w:rsidR="00F00D30" w:rsidRDefault="00AE51A4">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42AEA18C" w14:textId="77777777" w:rsidR="00F00D30" w:rsidRDefault="00AE51A4">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κ. </w:t>
      </w:r>
      <w:r>
        <w:rPr>
          <w:rFonts w:eastAsia="Times New Roman"/>
          <w:bCs/>
          <w:szCs w:val="24"/>
        </w:rPr>
        <w:t>Κωνσταντινόπουλος για τρία λεπτά για τη δευτερολογία του.</w:t>
      </w:r>
    </w:p>
    <w:p w14:paraId="42AEA18D"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Κυρίες και κύριοι </w:t>
      </w:r>
      <w:r w:rsidRPr="002C3A09">
        <w:rPr>
          <w:rFonts w:eastAsia="Times New Roman" w:cs="Times New Roman"/>
          <w:szCs w:val="24"/>
        </w:rPr>
        <w:t>συνάδελφοι</w:t>
      </w:r>
      <w:r>
        <w:rPr>
          <w:rFonts w:eastAsia="Times New Roman" w:cs="Times New Roman"/>
          <w:szCs w:val="24"/>
        </w:rPr>
        <w:t>,</w:t>
      </w:r>
      <w:r w:rsidRPr="002C3A09">
        <w:rPr>
          <w:rFonts w:eastAsia="Times New Roman" w:cs="Times New Roman"/>
          <w:szCs w:val="24"/>
        </w:rPr>
        <w:t xml:space="preserve"> εμείς από την αρχή θέσαμε δύο ζητήματα</w:t>
      </w:r>
      <w:r>
        <w:rPr>
          <w:rFonts w:eastAsia="Times New Roman" w:cs="Times New Roman"/>
          <w:szCs w:val="24"/>
        </w:rPr>
        <w:t>. Τ</w:t>
      </w:r>
      <w:r w:rsidRPr="002C3A09">
        <w:rPr>
          <w:rFonts w:eastAsia="Times New Roman" w:cs="Times New Roman"/>
          <w:szCs w:val="24"/>
        </w:rPr>
        <w:t xml:space="preserve">ο </w:t>
      </w:r>
      <w:r>
        <w:rPr>
          <w:rFonts w:eastAsia="Times New Roman" w:cs="Times New Roman"/>
          <w:szCs w:val="24"/>
        </w:rPr>
        <w:t xml:space="preserve">ένα είναι το ζήτημα του </w:t>
      </w:r>
      <w:r w:rsidRPr="002C3A09">
        <w:rPr>
          <w:rFonts w:eastAsia="Times New Roman" w:cs="Times New Roman"/>
          <w:szCs w:val="24"/>
        </w:rPr>
        <w:t>άρθρο</w:t>
      </w:r>
      <w:r>
        <w:rPr>
          <w:rFonts w:eastAsia="Times New Roman" w:cs="Times New Roman"/>
          <w:szCs w:val="24"/>
        </w:rPr>
        <w:t>υ</w:t>
      </w:r>
      <w:r w:rsidRPr="002C3A09">
        <w:rPr>
          <w:rFonts w:eastAsia="Times New Roman" w:cs="Times New Roman"/>
          <w:szCs w:val="24"/>
        </w:rPr>
        <w:t xml:space="preserve"> 40</w:t>
      </w:r>
      <w:r>
        <w:rPr>
          <w:rFonts w:eastAsia="Times New Roman" w:cs="Times New Roman"/>
          <w:szCs w:val="24"/>
        </w:rPr>
        <w:t>,</w:t>
      </w:r>
      <w:r w:rsidRPr="002C3A09">
        <w:rPr>
          <w:rFonts w:eastAsia="Times New Roman" w:cs="Times New Roman"/>
          <w:szCs w:val="24"/>
        </w:rPr>
        <w:t xml:space="preserve"> το οποίο</w:t>
      </w:r>
      <w:r>
        <w:rPr>
          <w:rFonts w:eastAsia="Times New Roman" w:cs="Times New Roman"/>
          <w:szCs w:val="24"/>
        </w:rPr>
        <w:t>,</w:t>
      </w:r>
      <w:r w:rsidRPr="002C3A09">
        <w:rPr>
          <w:rFonts w:eastAsia="Times New Roman" w:cs="Times New Roman"/>
          <w:szCs w:val="24"/>
        </w:rPr>
        <w:t xml:space="preserve"> κατά την άποψή </w:t>
      </w:r>
      <w:r>
        <w:rPr>
          <w:rFonts w:eastAsia="Times New Roman" w:cs="Times New Roman"/>
          <w:szCs w:val="24"/>
        </w:rPr>
        <w:t>μας,</w:t>
      </w:r>
      <w:r w:rsidRPr="002C3A09">
        <w:rPr>
          <w:rFonts w:eastAsia="Times New Roman" w:cs="Times New Roman"/>
          <w:szCs w:val="24"/>
        </w:rPr>
        <w:t xml:space="preserve"> </w:t>
      </w:r>
      <w:r>
        <w:rPr>
          <w:rFonts w:eastAsia="Times New Roman" w:cs="Times New Roman"/>
          <w:szCs w:val="24"/>
        </w:rPr>
        <w:t>πολύ σωστά ο Αντιπρόεδρος της Κ</w:t>
      </w:r>
      <w:r w:rsidRPr="002C3A09">
        <w:rPr>
          <w:rFonts w:eastAsia="Times New Roman" w:cs="Times New Roman"/>
          <w:szCs w:val="24"/>
        </w:rPr>
        <w:t xml:space="preserve">υβέρνησης </w:t>
      </w:r>
      <w:r>
        <w:rPr>
          <w:rFonts w:eastAsia="Times New Roman" w:cs="Times New Roman"/>
          <w:szCs w:val="24"/>
        </w:rPr>
        <w:t>απέσυρε και β</w:t>
      </w:r>
      <w:r w:rsidRPr="002C3A09">
        <w:rPr>
          <w:rFonts w:eastAsia="Times New Roman" w:cs="Times New Roman"/>
          <w:szCs w:val="24"/>
        </w:rPr>
        <w:t>ε</w:t>
      </w:r>
      <w:r w:rsidRPr="002C3A09">
        <w:rPr>
          <w:rFonts w:eastAsia="Times New Roman" w:cs="Times New Roman"/>
          <w:szCs w:val="24"/>
        </w:rPr>
        <w:lastRenderedPageBreak/>
        <w:t>βαίως</w:t>
      </w:r>
      <w:r>
        <w:rPr>
          <w:rFonts w:eastAsia="Times New Roman" w:cs="Times New Roman"/>
          <w:szCs w:val="24"/>
        </w:rPr>
        <w:t>,</w:t>
      </w:r>
      <w:r w:rsidRPr="002C3A09">
        <w:rPr>
          <w:rFonts w:eastAsia="Times New Roman" w:cs="Times New Roman"/>
          <w:szCs w:val="24"/>
        </w:rPr>
        <w:t xml:space="preserve"> η Νέα Δημοκρατία άργησε να το καταλάβει</w:t>
      </w:r>
      <w:r>
        <w:rPr>
          <w:rFonts w:eastAsia="Times New Roman" w:cs="Times New Roman"/>
          <w:szCs w:val="24"/>
        </w:rPr>
        <w:t>, α</w:t>
      </w:r>
      <w:r w:rsidRPr="002C3A09">
        <w:rPr>
          <w:rFonts w:eastAsia="Times New Roman" w:cs="Times New Roman"/>
          <w:szCs w:val="24"/>
        </w:rPr>
        <w:t>λλά χαιρόμα</w:t>
      </w:r>
      <w:r>
        <w:rPr>
          <w:rFonts w:eastAsia="Times New Roman" w:cs="Times New Roman"/>
          <w:szCs w:val="24"/>
        </w:rPr>
        <w:t>στε τουλάχιστον που το κατάλαβε</w:t>
      </w:r>
      <w:r w:rsidRPr="002C3A09">
        <w:rPr>
          <w:rFonts w:eastAsia="Times New Roman" w:cs="Times New Roman"/>
          <w:szCs w:val="24"/>
        </w:rPr>
        <w:t xml:space="preserve"> </w:t>
      </w:r>
      <w:r>
        <w:rPr>
          <w:rFonts w:eastAsia="Times New Roman" w:cs="Times New Roman"/>
          <w:szCs w:val="24"/>
        </w:rPr>
        <w:t>σ</w:t>
      </w:r>
      <w:r w:rsidRPr="002C3A09">
        <w:rPr>
          <w:rFonts w:eastAsia="Times New Roman" w:cs="Times New Roman"/>
          <w:szCs w:val="24"/>
        </w:rPr>
        <w:t>την Ολομέλεια</w:t>
      </w:r>
      <w:r>
        <w:rPr>
          <w:rFonts w:eastAsia="Times New Roman" w:cs="Times New Roman"/>
          <w:szCs w:val="24"/>
        </w:rPr>
        <w:t>. Είναι</w:t>
      </w:r>
      <w:r w:rsidRPr="002C3A09">
        <w:rPr>
          <w:rFonts w:eastAsia="Times New Roman" w:cs="Times New Roman"/>
          <w:szCs w:val="24"/>
        </w:rPr>
        <w:t xml:space="preserve"> ένα θέμα</w:t>
      </w:r>
      <w:r>
        <w:rPr>
          <w:rFonts w:eastAsia="Times New Roman" w:cs="Times New Roman"/>
          <w:szCs w:val="24"/>
        </w:rPr>
        <w:t>,</w:t>
      </w:r>
      <w:r w:rsidRPr="002C3A09">
        <w:rPr>
          <w:rFonts w:eastAsia="Times New Roman" w:cs="Times New Roman"/>
          <w:szCs w:val="24"/>
        </w:rPr>
        <w:t xml:space="preserve"> </w:t>
      </w:r>
      <w:r>
        <w:rPr>
          <w:rFonts w:eastAsia="Times New Roman" w:cs="Times New Roman"/>
          <w:szCs w:val="24"/>
        </w:rPr>
        <w:t xml:space="preserve">που </w:t>
      </w:r>
      <w:r w:rsidRPr="002C3A09">
        <w:rPr>
          <w:rFonts w:eastAsia="Times New Roman" w:cs="Times New Roman"/>
          <w:szCs w:val="24"/>
        </w:rPr>
        <w:t>πρέπει να δούμε με διαφάνεια και με σεβασμό σε όλους τους επενδυτές και σε αυτούς</w:t>
      </w:r>
      <w:r>
        <w:rPr>
          <w:rFonts w:eastAsia="Times New Roman" w:cs="Times New Roman"/>
          <w:szCs w:val="24"/>
        </w:rPr>
        <w:t>,</w:t>
      </w:r>
      <w:r w:rsidRPr="002C3A09">
        <w:rPr>
          <w:rFonts w:eastAsia="Times New Roman" w:cs="Times New Roman"/>
          <w:szCs w:val="24"/>
        </w:rPr>
        <w:t xml:space="preserve"> αλλά και στους άλλους</w:t>
      </w:r>
      <w:r>
        <w:rPr>
          <w:rFonts w:eastAsia="Times New Roman" w:cs="Times New Roman"/>
          <w:szCs w:val="24"/>
        </w:rPr>
        <w:t>,</w:t>
      </w:r>
      <w:r w:rsidRPr="002C3A09">
        <w:rPr>
          <w:rFonts w:eastAsia="Times New Roman" w:cs="Times New Roman"/>
          <w:szCs w:val="24"/>
        </w:rPr>
        <w:t xml:space="preserve"> που δεν είχαν τέτοια προβλήματα</w:t>
      </w:r>
      <w:r>
        <w:rPr>
          <w:rFonts w:eastAsia="Times New Roman" w:cs="Times New Roman"/>
          <w:szCs w:val="24"/>
        </w:rPr>
        <w:t>.</w:t>
      </w:r>
    </w:p>
    <w:p w14:paraId="42AEA18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Δεύτερον, σας ρωτούσαμε επί τρεις μέρες γιατί φέρνετε το άρθρο 45. Το αποσύρατε.</w:t>
      </w:r>
      <w:r w:rsidRPr="002C3A09">
        <w:rPr>
          <w:rFonts w:eastAsia="Times New Roman" w:cs="Times New Roman"/>
          <w:szCs w:val="24"/>
        </w:rPr>
        <w:t xml:space="preserve"> </w:t>
      </w:r>
      <w:r>
        <w:rPr>
          <w:rFonts w:eastAsia="Times New Roman" w:cs="Times New Roman"/>
          <w:szCs w:val="24"/>
        </w:rPr>
        <w:t>Επίσης, δεν υπάρχει νομοτεχνική για το άρθρο 40. Δ</w:t>
      </w:r>
      <w:r w:rsidRPr="002C3A09">
        <w:rPr>
          <w:rFonts w:eastAsia="Times New Roman" w:cs="Times New Roman"/>
          <w:szCs w:val="24"/>
        </w:rPr>
        <w:t>εν την έχω δει κάπου</w:t>
      </w:r>
      <w:r>
        <w:rPr>
          <w:rFonts w:eastAsia="Times New Roman" w:cs="Times New Roman"/>
          <w:szCs w:val="24"/>
        </w:rPr>
        <w:t>. Ε</w:t>
      </w:r>
      <w:r w:rsidRPr="002C3A09">
        <w:rPr>
          <w:rFonts w:eastAsia="Times New Roman" w:cs="Times New Roman"/>
          <w:szCs w:val="24"/>
        </w:rPr>
        <w:t>λπίζω ότι θα έρθει κάποια στιγμή</w:t>
      </w:r>
      <w:r>
        <w:rPr>
          <w:rFonts w:eastAsia="Times New Roman" w:cs="Times New Roman"/>
          <w:szCs w:val="24"/>
        </w:rPr>
        <w:t>. Είπε ο Υ</w:t>
      </w:r>
      <w:r w:rsidRPr="002C3A09">
        <w:rPr>
          <w:rFonts w:eastAsia="Times New Roman" w:cs="Times New Roman"/>
          <w:szCs w:val="24"/>
        </w:rPr>
        <w:t>πουργός ότι αποσύρεται</w:t>
      </w:r>
      <w:r>
        <w:rPr>
          <w:rFonts w:eastAsia="Times New Roman" w:cs="Times New Roman"/>
          <w:szCs w:val="24"/>
        </w:rPr>
        <w:t>,</w:t>
      </w:r>
      <w:r w:rsidRPr="002C3A09">
        <w:rPr>
          <w:rFonts w:eastAsia="Times New Roman" w:cs="Times New Roman"/>
          <w:szCs w:val="24"/>
        </w:rPr>
        <w:t xml:space="preserve"> α</w:t>
      </w:r>
      <w:r w:rsidRPr="002C3A09">
        <w:rPr>
          <w:rFonts w:eastAsia="Times New Roman" w:cs="Times New Roman"/>
          <w:szCs w:val="24"/>
        </w:rPr>
        <w:t xml:space="preserve">λλά νομίζω ότι πρέπει να κατατεθεί και </w:t>
      </w:r>
      <w:r>
        <w:rPr>
          <w:rFonts w:eastAsia="Times New Roman" w:cs="Times New Roman"/>
          <w:szCs w:val="24"/>
        </w:rPr>
        <w:t>νομοτεχνική.</w:t>
      </w:r>
    </w:p>
    <w:p w14:paraId="42AEA18F" w14:textId="77777777" w:rsidR="00F00D30" w:rsidRDefault="00AE51A4">
      <w:pPr>
        <w:spacing w:line="600" w:lineRule="auto"/>
        <w:ind w:firstLine="720"/>
        <w:jc w:val="both"/>
        <w:rPr>
          <w:rFonts w:eastAsia="Times New Roman" w:cs="Times New Roman"/>
          <w:szCs w:val="24"/>
        </w:rPr>
      </w:pPr>
      <w:r w:rsidRPr="001B5B0D">
        <w:rPr>
          <w:rFonts w:eastAsia="Times New Roman" w:cs="Times New Roman"/>
          <w:b/>
          <w:szCs w:val="24"/>
        </w:rPr>
        <w:t>ΓΕΩΡΓΙΟΣ ΛΑΜΠΡΟΥΛΗΣ (ΣΤ΄ Αντιπρόεδρος της Βουλής):</w:t>
      </w:r>
      <w:r>
        <w:rPr>
          <w:rFonts w:eastAsia="Times New Roman" w:cs="Times New Roman"/>
          <w:szCs w:val="24"/>
        </w:rPr>
        <w:t xml:space="preserve"> Δεν αποσύρεται το άρθρο 40, αλλά η δεύτερη παράγραφος του άρθρου 40.</w:t>
      </w:r>
      <w:r w:rsidRPr="002C3A09">
        <w:rPr>
          <w:rFonts w:eastAsia="Times New Roman" w:cs="Times New Roman"/>
          <w:szCs w:val="24"/>
        </w:rPr>
        <w:t xml:space="preserve"> </w:t>
      </w:r>
    </w:p>
    <w:p w14:paraId="42AEA190"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Δεν έχει κατατεθεί κάπου. </w:t>
      </w:r>
    </w:p>
    <w:p w14:paraId="42AEA191" w14:textId="77777777" w:rsidR="00F00D30" w:rsidRDefault="00AE51A4">
      <w:pPr>
        <w:spacing w:line="600" w:lineRule="auto"/>
        <w:ind w:firstLine="720"/>
        <w:jc w:val="both"/>
        <w:rPr>
          <w:rFonts w:eastAsia="Times New Roman" w:cs="Times New Roman"/>
          <w:szCs w:val="24"/>
        </w:rPr>
      </w:pPr>
      <w:r w:rsidRPr="00515AF7">
        <w:rPr>
          <w:rFonts w:eastAsia="Times New Roman" w:cs="Times New Roman"/>
          <w:b/>
          <w:szCs w:val="24"/>
        </w:rPr>
        <w:t>ΓΕΩΡΓΙΟΣ ΟΥΡΣΟΥΖΙΔΗΣ:</w:t>
      </w:r>
      <w:r>
        <w:rPr>
          <w:rFonts w:eastAsia="Times New Roman" w:cs="Times New Roman"/>
          <w:szCs w:val="24"/>
        </w:rPr>
        <w:t xml:space="preserve"> Παραμέ</w:t>
      </w:r>
      <w:r>
        <w:rPr>
          <w:rFonts w:eastAsia="Times New Roman" w:cs="Times New Roman"/>
          <w:szCs w:val="24"/>
        </w:rPr>
        <w:t>νει η πρώτη.</w:t>
      </w:r>
    </w:p>
    <w:p w14:paraId="42AEA192" w14:textId="77777777" w:rsidR="00F00D30" w:rsidRDefault="00AE51A4">
      <w:pPr>
        <w:spacing w:line="600" w:lineRule="auto"/>
        <w:ind w:firstLine="720"/>
        <w:jc w:val="both"/>
        <w:rPr>
          <w:rFonts w:eastAsia="Times New Roman"/>
          <w:bCs/>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Αφού έχετε το χαρτί μπροστά σας, δεν βλέπετε τι καταργείται και τι αποσύρεται;</w:t>
      </w:r>
    </w:p>
    <w:p w14:paraId="42AEA193"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Ηρεμήστε, ηρεμήστε. </w:t>
      </w:r>
    </w:p>
    <w:p w14:paraId="42AEA194" w14:textId="77777777" w:rsidR="00F00D30" w:rsidRDefault="00AE51A4">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Δεν έχω πρόβλημα, αλλά και ο χρόνος είναι σύμμαχος.</w:t>
      </w:r>
    </w:p>
    <w:p w14:paraId="42AEA195"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Προβληματάκι έχετε, αλλά δεν μπορείτε να το καλύψετε.</w:t>
      </w:r>
    </w:p>
    <w:p w14:paraId="42AEA196"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Το λέει εδώ στο 14, υποπερίπτωση β’ και ε’. Σωστά! Πάμε τώρα στο τρίτο θέμα…</w:t>
      </w:r>
    </w:p>
    <w:p w14:paraId="42AEA197" w14:textId="77777777" w:rsidR="00F00D30" w:rsidRDefault="00AE51A4">
      <w:pPr>
        <w:spacing w:line="600" w:lineRule="auto"/>
        <w:ind w:firstLine="720"/>
        <w:jc w:val="both"/>
        <w:rPr>
          <w:rFonts w:eastAsia="Times New Roman" w:cs="Times New Roman"/>
          <w:szCs w:val="24"/>
        </w:rPr>
      </w:pPr>
      <w:r w:rsidRPr="008376AE">
        <w:rPr>
          <w:rFonts w:eastAsia="Times New Roman" w:cs="Times New Roman"/>
          <w:b/>
          <w:szCs w:val="24"/>
        </w:rPr>
        <w:t>ΓΕΩΡΓΙΟΣ ΟΥΡΣΟΥΖΙΔΗΣ:</w:t>
      </w:r>
      <w:r>
        <w:rPr>
          <w:rFonts w:eastAsia="Times New Roman" w:cs="Times New Roman"/>
          <w:szCs w:val="24"/>
        </w:rPr>
        <w:t xml:space="preserve"> Συμφωνούμε δηλαδή;</w:t>
      </w:r>
    </w:p>
    <w:p w14:paraId="42AEA198"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ΟΔΥ</w:t>
      </w:r>
      <w:r>
        <w:rPr>
          <w:rFonts w:eastAsia="Times New Roman" w:cs="Times New Roman"/>
          <w:b/>
          <w:szCs w:val="24"/>
        </w:rPr>
        <w:t xml:space="preserve">ΣΣΕΑΣ ΚΩΝΣΤΑΝΤΙΝΟΠΟΥΛΟΣ: </w:t>
      </w:r>
      <w:r>
        <w:rPr>
          <w:rFonts w:eastAsia="Times New Roman" w:cs="Times New Roman"/>
          <w:szCs w:val="24"/>
        </w:rPr>
        <w:t>Εμείς είπαμε να παραμείνει μόνο η παράγραφος 1. Τίποτα άλλο.</w:t>
      </w:r>
    </w:p>
    <w:p w14:paraId="42AEA19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Πάμε τώρα, κύριε συνάδελφε του ΣΥΡΙΖΑ, στην αλλαγή</w:t>
      </w:r>
      <w:r>
        <w:rPr>
          <w:rFonts w:eastAsia="Times New Roman" w:cs="Times New Roman"/>
          <w:szCs w:val="24"/>
        </w:rPr>
        <w:t>,</w:t>
      </w:r>
      <w:r>
        <w:rPr>
          <w:rFonts w:eastAsia="Times New Roman" w:cs="Times New Roman"/>
          <w:szCs w:val="24"/>
        </w:rPr>
        <w:t xml:space="preserve"> που κάνατε </w:t>
      </w:r>
      <w:r w:rsidRPr="002C3A09">
        <w:rPr>
          <w:rFonts w:eastAsia="Times New Roman" w:cs="Times New Roman"/>
          <w:szCs w:val="24"/>
        </w:rPr>
        <w:t>στο άρθρο 41</w:t>
      </w:r>
      <w:r>
        <w:rPr>
          <w:rFonts w:eastAsia="Times New Roman" w:cs="Times New Roman"/>
          <w:szCs w:val="24"/>
        </w:rPr>
        <w:t>.</w:t>
      </w:r>
    </w:p>
    <w:p w14:paraId="42AEA19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lastRenderedPageBreak/>
        <w:t>Όταν λέμε μικρομεσαίες επιχειρήσεις</w:t>
      </w:r>
      <w:r w:rsidRPr="00B40DE5">
        <w:rPr>
          <w:rFonts w:eastAsia="Times New Roman" w:cs="Times New Roman"/>
          <w:szCs w:val="24"/>
        </w:rPr>
        <w:t>,</w:t>
      </w:r>
      <w:r>
        <w:rPr>
          <w:rFonts w:eastAsia="Times New Roman" w:cs="Times New Roman"/>
          <w:szCs w:val="24"/>
        </w:rPr>
        <w:t xml:space="preserve"> τι εννοούμε; Το είχαμε εξηγήσει ξανά και το είχαμε πει ξ</w:t>
      </w:r>
      <w:r>
        <w:rPr>
          <w:rFonts w:eastAsia="Times New Roman" w:cs="Times New Roman"/>
          <w:szCs w:val="24"/>
        </w:rPr>
        <w:t>ανά και το είπε και η ΓΣΕΒΕΕ και μάλιστα, σας έδωσε θετικά σχόλια. Γιατί; Διότι, ουσιαστικά, βάζοντας τουλάχιστον έναν εργαζόμενο στην αρχή στο νομοσχέδιο, έπιανε τις μικρές και τις πολύ μικρές επιχειρήσεις.</w:t>
      </w:r>
    </w:p>
    <w:p w14:paraId="42AEA19B"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Έρχεστε τώρα</w:t>
      </w:r>
      <w:r>
        <w:rPr>
          <w:rFonts w:eastAsia="Times New Roman" w:cs="Times New Roman"/>
          <w:szCs w:val="24"/>
        </w:rPr>
        <w:t>,</w:t>
      </w:r>
      <w:r>
        <w:rPr>
          <w:rFonts w:eastAsia="Times New Roman" w:cs="Times New Roman"/>
          <w:szCs w:val="24"/>
        </w:rPr>
        <w:t xml:space="preserve"> μια ώρα πριν ψηφίσουμε -ούτε μια ώ</w:t>
      </w:r>
      <w:r>
        <w:rPr>
          <w:rFonts w:eastAsia="Times New Roman" w:cs="Times New Roman"/>
          <w:szCs w:val="24"/>
        </w:rPr>
        <w:t>ρα δεν είναι- και κάνετε το εξής. Μιλάτε για μικτό μισθολογικό κόστος</w:t>
      </w:r>
      <w:r>
        <w:rPr>
          <w:rFonts w:eastAsia="Times New Roman" w:cs="Times New Roman"/>
          <w:szCs w:val="24"/>
        </w:rPr>
        <w:t>,</w:t>
      </w:r>
      <w:r>
        <w:rPr>
          <w:rFonts w:eastAsia="Times New Roman" w:cs="Times New Roman"/>
          <w:szCs w:val="24"/>
        </w:rPr>
        <w:t xml:space="preserve"> τουλάχιστον 30.000 ευρώ. Αυτοί τουλάχιστον είναι δύο με τρεις εργαζόμενοι.</w:t>
      </w:r>
    </w:p>
    <w:p w14:paraId="42AEA19C"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Κύριοι, να ξέρετε τι ψηφίζετε, γιατί άλλα λέγατε στην </w:t>
      </w:r>
      <w:r>
        <w:rPr>
          <w:rFonts w:eastAsia="Times New Roman" w:cs="Times New Roman"/>
          <w:szCs w:val="24"/>
        </w:rPr>
        <w:t>ε</w:t>
      </w:r>
      <w:r>
        <w:rPr>
          <w:rFonts w:eastAsia="Times New Roman" w:cs="Times New Roman"/>
          <w:szCs w:val="24"/>
        </w:rPr>
        <w:t>πιτροπή και άλλα λέτε τώρα. Άρα, αποκλείουμε πιθανόν κα</w:t>
      </w:r>
      <w:r>
        <w:rPr>
          <w:rFonts w:eastAsia="Times New Roman" w:cs="Times New Roman"/>
          <w:szCs w:val="24"/>
        </w:rPr>
        <w:t>ι με δύο εργαζόμενους επιχειρήσεις, οι οποίες είναι νέας τεχνολογίας και οι περισσότερες που ασχολούνται δηλαδή με τις νέες τεχνολογίες, μπορεί να είναι και ενός εργαζόμενου και δύο. Αυτούς τους αποκλείουμε. Να το κάνετε, αλλά να ξέρετε τι κάνετε.</w:t>
      </w:r>
    </w:p>
    <w:p w14:paraId="42AEA19D"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Δεν μπορ</w:t>
      </w:r>
      <w:r>
        <w:rPr>
          <w:rFonts w:eastAsia="Times New Roman" w:cs="Times New Roman"/>
          <w:szCs w:val="24"/>
        </w:rPr>
        <w:t xml:space="preserve">εί, κύριε συνάδελφε του ΣΥΡΙΖΑ, να μου λες στην </w:t>
      </w:r>
      <w:r>
        <w:rPr>
          <w:rFonts w:eastAsia="Times New Roman" w:cs="Times New Roman"/>
          <w:szCs w:val="24"/>
        </w:rPr>
        <w:t>ε</w:t>
      </w:r>
      <w:r>
        <w:rPr>
          <w:rFonts w:eastAsia="Times New Roman" w:cs="Times New Roman"/>
          <w:szCs w:val="24"/>
        </w:rPr>
        <w:t xml:space="preserve">πιτροπή ότι στηρίζεις τις πολύ μικρές επιχειρήσεις και εδώ </w:t>
      </w:r>
      <w:r>
        <w:rPr>
          <w:rFonts w:eastAsia="Times New Roman" w:cs="Times New Roman"/>
          <w:szCs w:val="24"/>
        </w:rPr>
        <w:lastRenderedPageBreak/>
        <w:t>τώρα αυτές του ενός και των δύο εργαζομένων να τις αποκλείεις.</w:t>
      </w:r>
      <w:r w:rsidRPr="00B40DE5">
        <w:rPr>
          <w:rFonts w:eastAsia="Times New Roman" w:cs="Times New Roman"/>
          <w:szCs w:val="24"/>
        </w:rPr>
        <w:t xml:space="preserve"> </w:t>
      </w:r>
      <w:r>
        <w:rPr>
          <w:rFonts w:eastAsia="Times New Roman" w:cs="Times New Roman"/>
          <w:szCs w:val="24"/>
        </w:rPr>
        <w:t>Τι έγινε και άλλαξε τελευταία στιγμή;</w:t>
      </w:r>
    </w:p>
    <w:p w14:paraId="42AEA19E"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Πάμε παρακάτω, στο δεύτερο. Λέει: Για την κάλυψ</w:t>
      </w:r>
      <w:r>
        <w:rPr>
          <w:rFonts w:eastAsia="Times New Roman" w:cs="Times New Roman"/>
          <w:szCs w:val="24"/>
        </w:rPr>
        <w:t>η μέρους των λειτουργικών δαπανών διαγράφονται οι 10.000 ευρώ και το μειώνουμε στις 6.000 ευρώ.</w:t>
      </w:r>
    </w:p>
    <w:p w14:paraId="42AEA19F"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Πού είναι η αντίρρηση;</w:t>
      </w:r>
    </w:p>
    <w:p w14:paraId="42AEA1A0" w14:textId="77777777" w:rsidR="00F00D30" w:rsidRDefault="00AE51A4">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Εσείς θέλετε, δηλαδή, να είναι 6.000 ευρώ, όχι 10.000 ευρώ, έτσι δεν είναι; Δικαίωμά σα</w:t>
      </w:r>
      <w:r>
        <w:rPr>
          <w:rFonts w:eastAsia="Times New Roman" w:cs="Times New Roman"/>
          <w:szCs w:val="24"/>
        </w:rPr>
        <w:t>ς.</w:t>
      </w:r>
    </w:p>
    <w:p w14:paraId="42AEA1A1"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Ρωτάω το εξής: Γιατί το κάνετε; Γιατί να αποκλείσουμε εταιρείες του τεχνολογικού τομέα</w:t>
      </w:r>
      <w:r>
        <w:rPr>
          <w:rFonts w:eastAsia="Times New Roman" w:cs="Times New Roman"/>
          <w:szCs w:val="24"/>
        </w:rPr>
        <w:t>,</w:t>
      </w:r>
      <w:r>
        <w:rPr>
          <w:rFonts w:eastAsia="Times New Roman" w:cs="Times New Roman"/>
          <w:szCs w:val="24"/>
        </w:rPr>
        <w:t xml:space="preserve"> που είναι ενός και δύο εργαζομένων; Γιατί; Πείτε μου γιατί το κάνετε. Να καταλάβω ότι υπάρχει ένα πρόβλημα. Έχετε κάποιο θέμα. Γιατί αυτό το θέμα δεν το είχατε νωρίτ</w:t>
      </w:r>
      <w:r>
        <w:rPr>
          <w:rFonts w:eastAsia="Times New Roman" w:cs="Times New Roman"/>
          <w:szCs w:val="24"/>
        </w:rPr>
        <w:t>ερα, όταν ήρθε η ΓΣΕΒΕΕ και σας έδινε τα εύσημα;</w:t>
      </w:r>
    </w:p>
    <w:p w14:paraId="42AEA1A2"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Σας είπαμε και σας το ξαναλέμε ότι, αν δεν φτιάξουμε δύο διαφορετικά, όπως και στην Αναπτυξιακή Τράπεζα, όπως και σε άλλα, αν δεν υπάρξουν προϋπολογισμοί για τις μικρομεσαίες και τις πολύ μικρές επιχειρήσεις</w:t>
      </w:r>
      <w:r>
        <w:rPr>
          <w:rFonts w:eastAsia="Times New Roman" w:cs="Times New Roman"/>
          <w:szCs w:val="24"/>
        </w:rPr>
        <w:t xml:space="preserve">, θα καταλήγετε πάντα σε αυτό: Θα </w:t>
      </w:r>
      <w:r>
        <w:rPr>
          <w:rFonts w:eastAsia="Times New Roman" w:cs="Times New Roman"/>
          <w:szCs w:val="24"/>
        </w:rPr>
        <w:lastRenderedPageBreak/>
        <w:t>τελειώνετε όλες τις επιχειρήσεις μέχρι δύο-τρεις εργαζομένους, που είναι το 70% των επιχειρήσεων και θα απευθύνεστε μόνο στις επιχειρήσεις</w:t>
      </w:r>
      <w:r>
        <w:rPr>
          <w:rFonts w:eastAsia="Times New Roman" w:cs="Times New Roman"/>
          <w:szCs w:val="24"/>
        </w:rPr>
        <w:t>,</w:t>
      </w:r>
      <w:r>
        <w:rPr>
          <w:rFonts w:eastAsia="Times New Roman" w:cs="Times New Roman"/>
          <w:szCs w:val="24"/>
        </w:rPr>
        <w:t xml:space="preserve"> που είναι το 30%. Εγώ λέω καλοπροαίρετα ότι μπορεί να έχετε μια εξήγηση</w:t>
      </w:r>
      <w:r>
        <w:rPr>
          <w:rFonts w:eastAsia="Times New Roman" w:cs="Times New Roman"/>
          <w:szCs w:val="24"/>
        </w:rPr>
        <w:t>,</w:t>
      </w:r>
      <w:r>
        <w:rPr>
          <w:rFonts w:eastAsia="Times New Roman" w:cs="Times New Roman"/>
          <w:szCs w:val="24"/>
        </w:rPr>
        <w:t xml:space="preserve"> που να μη</w:t>
      </w:r>
      <w:r>
        <w:rPr>
          <w:rFonts w:eastAsia="Times New Roman" w:cs="Times New Roman"/>
          <w:szCs w:val="24"/>
        </w:rPr>
        <w:t>ν την ξέρουμε εμείς. Θέλουμε να μας πείτε γιατί το κάνετε.</w:t>
      </w:r>
    </w:p>
    <w:p w14:paraId="42AEA1A3"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Ευχαριστώ.</w:t>
      </w:r>
    </w:p>
    <w:p w14:paraId="42AEA1A4" w14:textId="77777777" w:rsidR="00F00D30" w:rsidRDefault="00AE51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Νομίζω ότι ήρθε η ώρα του κυρίου Υπουργού. Να σας βάλω </w:t>
      </w:r>
      <w:r>
        <w:rPr>
          <w:rFonts w:eastAsia="Times New Roman" w:cs="Times New Roman"/>
          <w:szCs w:val="24"/>
        </w:rPr>
        <w:t xml:space="preserve">χρόνο </w:t>
      </w:r>
      <w:r>
        <w:rPr>
          <w:rFonts w:eastAsia="Times New Roman" w:cs="Times New Roman"/>
          <w:szCs w:val="24"/>
        </w:rPr>
        <w:t>δώδεκα λεπτά;</w:t>
      </w:r>
    </w:p>
    <w:p w14:paraId="42AEA1A5" w14:textId="77777777" w:rsidR="00F00D30" w:rsidRDefault="00AE51A4">
      <w:pPr>
        <w:spacing w:line="600" w:lineRule="auto"/>
        <w:ind w:firstLine="720"/>
        <w:jc w:val="both"/>
        <w:rPr>
          <w:rFonts w:eastAsia="Times New Roman" w:cs="Times New Roman"/>
          <w:szCs w:val="24"/>
        </w:rPr>
      </w:pPr>
      <w:r w:rsidRPr="00F35A5B">
        <w:rPr>
          <w:rFonts w:eastAsia="Times New Roman" w:cs="Times New Roman"/>
          <w:b/>
          <w:szCs w:val="24"/>
        </w:rPr>
        <w:t>ΣΤΑΘ</w:t>
      </w:r>
      <w:r>
        <w:rPr>
          <w:rFonts w:eastAsia="Times New Roman" w:cs="Times New Roman"/>
          <w:b/>
          <w:szCs w:val="24"/>
        </w:rPr>
        <w:t>Η</w:t>
      </w:r>
      <w:r w:rsidRPr="00F35A5B">
        <w:rPr>
          <w:rFonts w:eastAsia="Times New Roman" w:cs="Times New Roman"/>
          <w:b/>
          <w:szCs w:val="24"/>
        </w:rPr>
        <w:t>Σ ΓΙΑΝΝΑΚΙΔΗΣ (Υφυπουργός</w:t>
      </w:r>
      <w:r w:rsidRPr="00C85856">
        <w:rPr>
          <w:rFonts w:eastAsia="Times New Roman" w:cs="Times New Roman"/>
          <w:b/>
          <w:szCs w:val="24"/>
        </w:rPr>
        <w:t xml:space="preserve"> Οικονομίας και Ανάπτυξης):</w:t>
      </w:r>
      <w:r w:rsidRPr="00C85856">
        <w:rPr>
          <w:rFonts w:eastAsia="Times New Roman" w:cs="Times New Roman"/>
          <w:szCs w:val="24"/>
        </w:rPr>
        <w:t xml:space="preserve"> </w:t>
      </w:r>
      <w:r>
        <w:rPr>
          <w:rFonts w:eastAsia="Times New Roman" w:cs="Times New Roman"/>
          <w:szCs w:val="24"/>
        </w:rPr>
        <w:t xml:space="preserve">Μάλιστα, </w:t>
      </w:r>
      <w:r>
        <w:rPr>
          <w:rFonts w:eastAsia="Times New Roman" w:cs="Times New Roman"/>
          <w:szCs w:val="24"/>
        </w:rPr>
        <w:t>κυρία Πρόεδρε.</w:t>
      </w:r>
    </w:p>
    <w:p w14:paraId="42AEA1A6" w14:textId="77777777" w:rsidR="00F00D30" w:rsidRDefault="00AE51A4">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Ορίστε, έχετε τον λόγο.</w:t>
      </w:r>
    </w:p>
    <w:p w14:paraId="42AEA1A7" w14:textId="77777777" w:rsidR="00F00D30" w:rsidRDefault="00AE51A4">
      <w:pPr>
        <w:spacing w:line="600" w:lineRule="auto"/>
        <w:ind w:firstLine="720"/>
        <w:jc w:val="both"/>
        <w:rPr>
          <w:rFonts w:eastAsia="Times New Roman" w:cs="Times New Roman"/>
          <w:szCs w:val="24"/>
        </w:rPr>
      </w:pPr>
      <w:r w:rsidRPr="00870C7F">
        <w:rPr>
          <w:rFonts w:eastAsia="Times New Roman" w:cs="Times New Roman"/>
          <w:b/>
          <w:szCs w:val="24"/>
        </w:rPr>
        <w:t>ΣΤΑΘ</w:t>
      </w:r>
      <w:r>
        <w:rPr>
          <w:rFonts w:eastAsia="Times New Roman" w:cs="Times New Roman"/>
          <w:b/>
          <w:szCs w:val="24"/>
        </w:rPr>
        <w:t>Η</w:t>
      </w:r>
      <w:r w:rsidRPr="00870C7F">
        <w:rPr>
          <w:rFonts w:eastAsia="Times New Roman" w:cs="Times New Roman"/>
          <w:b/>
          <w:szCs w:val="24"/>
        </w:rPr>
        <w:t>Σ ΓΙΑΝΝΑΚΙΔΗΣ (Υφυπουργός Οικονομίας και Ανάπτυξης):</w:t>
      </w:r>
      <w:r w:rsidRPr="00870C7F">
        <w:rPr>
          <w:rFonts w:eastAsia="Times New Roman" w:cs="Times New Roman"/>
          <w:szCs w:val="24"/>
        </w:rPr>
        <w:t xml:space="preserve"> </w:t>
      </w:r>
      <w:r>
        <w:rPr>
          <w:rFonts w:eastAsia="Times New Roman" w:cs="Times New Roman"/>
          <w:szCs w:val="24"/>
        </w:rPr>
        <w:t>Ευχαριστώ, κυρία Πρόεδρε.</w:t>
      </w:r>
    </w:p>
    <w:p w14:paraId="42AEA1A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Ακόμα μια κρίσιμη διαδικασία</w:t>
      </w:r>
      <w:r>
        <w:rPr>
          <w:rFonts w:eastAsia="Times New Roman" w:cs="Times New Roman"/>
          <w:szCs w:val="24"/>
        </w:rPr>
        <w:t>,</w:t>
      </w:r>
      <w:r>
        <w:rPr>
          <w:rFonts w:eastAsia="Times New Roman" w:cs="Times New Roman"/>
          <w:szCs w:val="24"/>
        </w:rPr>
        <w:t xml:space="preserve"> με ένα πάρα πολύ σημαντικό αναπτυξιακό νομοσχέδιο</w:t>
      </w:r>
      <w:r>
        <w:rPr>
          <w:rFonts w:eastAsia="Times New Roman" w:cs="Times New Roman"/>
          <w:szCs w:val="24"/>
        </w:rPr>
        <w:t>,</w:t>
      </w:r>
      <w:r>
        <w:rPr>
          <w:rFonts w:eastAsia="Times New Roman" w:cs="Times New Roman"/>
          <w:szCs w:val="24"/>
        </w:rPr>
        <w:t xml:space="preserve"> βρίσκετα</w:t>
      </w:r>
      <w:r>
        <w:rPr>
          <w:rFonts w:eastAsia="Times New Roman" w:cs="Times New Roman"/>
          <w:szCs w:val="24"/>
        </w:rPr>
        <w:t xml:space="preserve">ι σχεδόν προς την ολοκλήρωσή της. Θα ήθελα να ξεκινήσω, εκφράζοντας τη θλίψη μου </w:t>
      </w:r>
      <w:r>
        <w:rPr>
          <w:rFonts w:eastAsia="Times New Roman" w:cs="Times New Roman"/>
          <w:szCs w:val="24"/>
        </w:rPr>
        <w:lastRenderedPageBreak/>
        <w:t xml:space="preserve">για τη χθεσινή καταστροφή σε ένα παγκόσμιο πολιτιστικό μνημείο, αυτό της Παναγίας των </w:t>
      </w:r>
      <w:proofErr w:type="spellStart"/>
      <w:r>
        <w:rPr>
          <w:rFonts w:eastAsia="Times New Roman" w:cs="Times New Roman"/>
          <w:szCs w:val="24"/>
        </w:rPr>
        <w:t>Παρισίων</w:t>
      </w:r>
      <w:proofErr w:type="spellEnd"/>
      <w:r>
        <w:rPr>
          <w:rFonts w:eastAsia="Times New Roman" w:cs="Times New Roman"/>
          <w:szCs w:val="24"/>
        </w:rPr>
        <w:t>, καθώς και τη συμπαράσταση της Ελληνικής Κυβέρνησης στον γαλλικό λαό και κάνοντα</w:t>
      </w:r>
      <w:r>
        <w:rPr>
          <w:rFonts w:eastAsia="Times New Roman" w:cs="Times New Roman"/>
          <w:szCs w:val="24"/>
        </w:rPr>
        <w:t>ς ορισμένα σχόλια γενικότερα, τα οποία δεν μπορώ δυστυχώς να αποφύγω, καθ</w:t>
      </w:r>
      <w:r>
        <w:rPr>
          <w:rFonts w:eastAsia="Times New Roman" w:cs="Times New Roman"/>
          <w:szCs w:val="24"/>
        </w:rPr>
        <w:t xml:space="preserve">’ </w:t>
      </w:r>
      <w:r>
        <w:rPr>
          <w:rFonts w:eastAsia="Times New Roman" w:cs="Times New Roman"/>
          <w:szCs w:val="24"/>
        </w:rPr>
        <w:t>ότι θεωρώ ότι πολλά απ’ όσα ακούστηκαν από διάφορες πτέρυγες του Ελληνικού Κοινοβουλίου είναι τουλάχιστον κωμικοτραγικά.</w:t>
      </w:r>
    </w:p>
    <w:p w14:paraId="42AEA1A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Είναι ιδιαίτερα κωμικοτραγικά αυτά που ακούστηκαν</w:t>
      </w:r>
      <w:r>
        <w:rPr>
          <w:rFonts w:eastAsia="Times New Roman" w:cs="Times New Roman"/>
          <w:szCs w:val="24"/>
        </w:rPr>
        <w:t>,</w:t>
      </w:r>
      <w:r>
        <w:rPr>
          <w:rFonts w:eastAsia="Times New Roman" w:cs="Times New Roman"/>
          <w:szCs w:val="24"/>
        </w:rPr>
        <w:t xml:space="preserve"> κυρίως απ</w:t>
      </w:r>
      <w:r>
        <w:rPr>
          <w:rFonts w:eastAsia="Times New Roman" w:cs="Times New Roman"/>
          <w:szCs w:val="24"/>
        </w:rPr>
        <w:t>ό τη Νέα Δημοκρατία και το ΠΑΣΟΚ, όπως για παράδειγμα</w:t>
      </w:r>
      <w:r>
        <w:rPr>
          <w:rFonts w:eastAsia="Times New Roman" w:cs="Times New Roman"/>
          <w:szCs w:val="24"/>
        </w:rPr>
        <w:t>,</w:t>
      </w:r>
      <w:r>
        <w:rPr>
          <w:rFonts w:eastAsia="Times New Roman" w:cs="Times New Roman"/>
          <w:szCs w:val="24"/>
        </w:rPr>
        <w:t xml:space="preserve"> σε σχέση με το άγχος που έχουν για τους εργαζομένους της ΜΟΔ, ένα άγχος υποκριτικό, δεδομένου ότι Νέα Δημοκρατία και ΠΑΣΟΚ τη ΜΟΔ την είχαν στη λίστα για τις εταιρείες προς λουκέτο, προς κλείσιμο, όπως</w:t>
      </w:r>
      <w:r>
        <w:rPr>
          <w:rFonts w:eastAsia="Times New Roman" w:cs="Times New Roman"/>
          <w:szCs w:val="24"/>
        </w:rPr>
        <w:t xml:space="preserve"> ακριβώς έκαναν και με το «μαύρο» της ΕΡΤ.</w:t>
      </w:r>
    </w:p>
    <w:p w14:paraId="42AEA1A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Ιδιαίτερα κωμικοτραγική είναι η στάση τους όσον αφορά στην αγωνία</w:t>
      </w:r>
      <w:r>
        <w:rPr>
          <w:rFonts w:eastAsia="Times New Roman" w:cs="Times New Roman"/>
          <w:szCs w:val="24"/>
        </w:rPr>
        <w:t>,</w:t>
      </w:r>
      <w:r>
        <w:rPr>
          <w:rFonts w:eastAsia="Times New Roman" w:cs="Times New Roman"/>
          <w:szCs w:val="24"/>
        </w:rPr>
        <w:t xml:space="preserve"> που έχουν εκφράσει για το ΕΣΠΑ και την απορρόφηση, αυτοί που ουδέποτε είχαν καταφέρει στο παρελθόν να οδηγήσουν την Ελλάδα στις πρώτες ταχύτητες α</w:t>
      </w:r>
      <w:r>
        <w:rPr>
          <w:rFonts w:eastAsia="Times New Roman" w:cs="Times New Roman"/>
          <w:szCs w:val="24"/>
        </w:rPr>
        <w:t xml:space="preserve">πορρόφησης των </w:t>
      </w:r>
      <w:r>
        <w:rPr>
          <w:rFonts w:eastAsia="Times New Roman" w:cs="Times New Roman"/>
          <w:szCs w:val="24"/>
        </w:rPr>
        <w:lastRenderedPageBreak/>
        <w:t>κονδυλίων του ΕΣΠΑ και αυτοί που είχαν μετατρέψει επί της ουσίας τα συγχρηματοδοτούμενα προγράμματα σε ένα κλειστό κλαμπ «ημετέρων».</w:t>
      </w:r>
    </w:p>
    <w:p w14:paraId="42AEA1AB" w14:textId="77777777" w:rsidR="00F00D30" w:rsidRDefault="00AE51A4">
      <w:pPr>
        <w:spacing w:line="600" w:lineRule="auto"/>
        <w:ind w:firstLine="720"/>
        <w:jc w:val="both"/>
        <w:rPr>
          <w:rFonts w:eastAsia="Times New Roman"/>
          <w:szCs w:val="24"/>
        </w:rPr>
      </w:pPr>
      <w:r>
        <w:rPr>
          <w:rFonts w:eastAsia="Times New Roman"/>
          <w:szCs w:val="24"/>
        </w:rPr>
        <w:t>Είναι ι</w:t>
      </w:r>
      <w:r w:rsidRPr="004A6F9C">
        <w:rPr>
          <w:rFonts w:eastAsia="Times New Roman"/>
          <w:szCs w:val="24"/>
        </w:rPr>
        <w:t xml:space="preserve">διαίτερα κωμικοτραγικό </w:t>
      </w:r>
      <w:r>
        <w:rPr>
          <w:rFonts w:eastAsia="Times New Roman"/>
          <w:szCs w:val="24"/>
        </w:rPr>
        <w:t>ν</w:t>
      </w:r>
      <w:r w:rsidRPr="004A6F9C">
        <w:rPr>
          <w:rFonts w:eastAsia="Times New Roman"/>
          <w:szCs w:val="24"/>
        </w:rPr>
        <w:t xml:space="preserve">α αναφέρονται για επενδύσεις </w:t>
      </w:r>
      <w:r>
        <w:rPr>
          <w:rFonts w:eastAsia="Times New Roman"/>
          <w:szCs w:val="24"/>
        </w:rPr>
        <w:t xml:space="preserve">αυτοί οι οποίοι </w:t>
      </w:r>
      <w:r w:rsidRPr="004A6F9C">
        <w:rPr>
          <w:rFonts w:eastAsia="Times New Roman"/>
          <w:szCs w:val="24"/>
        </w:rPr>
        <w:t xml:space="preserve">οδήγησαν τη χώρα στην απώλεια </w:t>
      </w:r>
      <w:r>
        <w:rPr>
          <w:rFonts w:eastAsia="Times New Roman"/>
          <w:szCs w:val="24"/>
        </w:rPr>
        <w:t>του 25% του ελληνικού ΑΕΠ, που</w:t>
      </w:r>
      <w:r w:rsidRPr="004A6F9C">
        <w:rPr>
          <w:rFonts w:eastAsia="Times New Roman"/>
          <w:szCs w:val="24"/>
        </w:rPr>
        <w:t xml:space="preserve"> οδήγησαν σε λουκέτο χιλιάδες επιχειρήσεις</w:t>
      </w:r>
      <w:r>
        <w:rPr>
          <w:rFonts w:eastAsia="Times New Roman"/>
          <w:szCs w:val="24"/>
        </w:rPr>
        <w:t>,</w:t>
      </w:r>
      <w:r w:rsidRPr="004A6F9C">
        <w:rPr>
          <w:rFonts w:eastAsia="Times New Roman"/>
          <w:szCs w:val="24"/>
        </w:rPr>
        <w:t xml:space="preserve"> </w:t>
      </w:r>
      <w:r>
        <w:rPr>
          <w:rFonts w:eastAsia="Times New Roman"/>
          <w:szCs w:val="24"/>
        </w:rPr>
        <w:t>σε μία περίοδο ό</w:t>
      </w:r>
      <w:r w:rsidRPr="004A6F9C">
        <w:rPr>
          <w:rFonts w:eastAsia="Times New Roman"/>
          <w:szCs w:val="24"/>
        </w:rPr>
        <w:t xml:space="preserve">που </w:t>
      </w:r>
      <w:r>
        <w:rPr>
          <w:rFonts w:eastAsia="Times New Roman"/>
          <w:szCs w:val="24"/>
        </w:rPr>
        <w:t xml:space="preserve">για την </w:t>
      </w:r>
      <w:r w:rsidRPr="004A6F9C">
        <w:rPr>
          <w:rFonts w:eastAsia="Times New Roman"/>
          <w:szCs w:val="24"/>
        </w:rPr>
        <w:t>πλειοψηφία όσων πραγματικά είχαν ανάγκη την πρόσβαση σ</w:t>
      </w:r>
      <w:r>
        <w:rPr>
          <w:rFonts w:eastAsia="Times New Roman"/>
          <w:szCs w:val="24"/>
        </w:rPr>
        <w:t>τον</w:t>
      </w:r>
      <w:r w:rsidRPr="004A6F9C">
        <w:rPr>
          <w:rFonts w:eastAsia="Times New Roman"/>
          <w:szCs w:val="24"/>
        </w:rPr>
        <w:t xml:space="preserve"> τραπεζικό δανεισμό </w:t>
      </w:r>
      <w:r>
        <w:rPr>
          <w:rFonts w:eastAsia="Times New Roman"/>
          <w:szCs w:val="24"/>
        </w:rPr>
        <w:t xml:space="preserve">αυτός </w:t>
      </w:r>
      <w:r w:rsidRPr="004A6F9C">
        <w:rPr>
          <w:rFonts w:eastAsia="Times New Roman"/>
          <w:szCs w:val="24"/>
        </w:rPr>
        <w:t>ήταν όνειρο θερινής νυκτός</w:t>
      </w:r>
      <w:r>
        <w:rPr>
          <w:rFonts w:eastAsia="Times New Roman"/>
          <w:szCs w:val="24"/>
        </w:rPr>
        <w:t>,</w:t>
      </w:r>
      <w:r w:rsidRPr="004A6F9C">
        <w:rPr>
          <w:rFonts w:eastAsia="Times New Roman"/>
          <w:szCs w:val="24"/>
        </w:rPr>
        <w:t xml:space="preserve"> τη στιγμή που κάποιοι άλλοι διατηρούσαν απρ</w:t>
      </w:r>
      <w:r w:rsidRPr="004A6F9C">
        <w:rPr>
          <w:rFonts w:eastAsia="Times New Roman"/>
          <w:szCs w:val="24"/>
        </w:rPr>
        <w:t>όσκοπτη πρόσβαση με όρους που σήμερα αποκαλύπτονται σε πάρα πολλές υποθέσεις και εξεταστικές επιτροπές</w:t>
      </w:r>
      <w:r>
        <w:rPr>
          <w:rFonts w:eastAsia="Times New Roman"/>
          <w:szCs w:val="24"/>
        </w:rPr>
        <w:t>.</w:t>
      </w:r>
    </w:p>
    <w:p w14:paraId="42AEA1AC" w14:textId="77777777" w:rsidR="00F00D30" w:rsidRDefault="00AE51A4">
      <w:pPr>
        <w:spacing w:line="600" w:lineRule="auto"/>
        <w:ind w:firstLine="720"/>
        <w:jc w:val="both"/>
        <w:rPr>
          <w:rFonts w:eastAsia="Times New Roman"/>
          <w:szCs w:val="24"/>
        </w:rPr>
      </w:pPr>
      <w:r w:rsidRPr="004A6F9C">
        <w:rPr>
          <w:rFonts w:eastAsia="Times New Roman"/>
          <w:szCs w:val="24"/>
        </w:rPr>
        <w:t xml:space="preserve">Και είναι ιδιαίτερα κωμικοτραγικό να ασχολούνται και να </w:t>
      </w:r>
      <w:r>
        <w:rPr>
          <w:rFonts w:eastAsia="Times New Roman"/>
          <w:szCs w:val="24"/>
        </w:rPr>
        <w:t>«</w:t>
      </w:r>
      <w:r w:rsidRPr="004A6F9C">
        <w:rPr>
          <w:rFonts w:eastAsia="Times New Roman"/>
          <w:szCs w:val="24"/>
        </w:rPr>
        <w:t>ενδιαφέρονται</w:t>
      </w:r>
      <w:r>
        <w:rPr>
          <w:rFonts w:eastAsia="Times New Roman"/>
          <w:szCs w:val="24"/>
        </w:rPr>
        <w:t xml:space="preserve">» </w:t>
      </w:r>
      <w:r w:rsidRPr="004A6F9C">
        <w:rPr>
          <w:rFonts w:eastAsia="Times New Roman"/>
          <w:szCs w:val="24"/>
        </w:rPr>
        <w:t xml:space="preserve">για τη νέα γενιά </w:t>
      </w:r>
      <w:r>
        <w:rPr>
          <w:rFonts w:eastAsia="Times New Roman"/>
          <w:szCs w:val="24"/>
        </w:rPr>
        <w:t xml:space="preserve">αυτοί που οδήγησαν την ανεργία σε </w:t>
      </w:r>
      <w:r w:rsidRPr="004A6F9C">
        <w:rPr>
          <w:rFonts w:eastAsia="Times New Roman"/>
          <w:szCs w:val="24"/>
        </w:rPr>
        <w:t>τρομακτικά υψηλά επίπεδα</w:t>
      </w:r>
      <w:r>
        <w:rPr>
          <w:rFonts w:eastAsia="Times New Roman"/>
          <w:szCs w:val="24"/>
        </w:rPr>
        <w:t>,</w:t>
      </w:r>
      <w:r w:rsidRPr="004A6F9C">
        <w:rPr>
          <w:rFonts w:eastAsia="Times New Roman"/>
          <w:szCs w:val="24"/>
        </w:rPr>
        <w:t xml:space="preserve"> αυτ</w:t>
      </w:r>
      <w:r w:rsidRPr="004A6F9C">
        <w:rPr>
          <w:rFonts w:eastAsia="Times New Roman"/>
          <w:szCs w:val="24"/>
        </w:rPr>
        <w:t>οί που διέλυσαν εργασιακά δικαιώματα</w:t>
      </w:r>
      <w:r>
        <w:rPr>
          <w:rFonts w:eastAsia="Times New Roman"/>
          <w:szCs w:val="24"/>
        </w:rPr>
        <w:t>, α</w:t>
      </w:r>
      <w:r w:rsidRPr="004A6F9C">
        <w:rPr>
          <w:rFonts w:eastAsia="Times New Roman"/>
          <w:szCs w:val="24"/>
        </w:rPr>
        <w:t xml:space="preserve">υτοί που καθιέρωσαν τον </w:t>
      </w:r>
      <w:proofErr w:type="spellStart"/>
      <w:r w:rsidRPr="004A6F9C">
        <w:rPr>
          <w:rFonts w:eastAsia="Times New Roman"/>
          <w:szCs w:val="24"/>
        </w:rPr>
        <w:t>υποκατώτατο</w:t>
      </w:r>
      <w:proofErr w:type="spellEnd"/>
      <w:r w:rsidRPr="004A6F9C">
        <w:rPr>
          <w:rFonts w:eastAsia="Times New Roman"/>
          <w:szCs w:val="24"/>
        </w:rPr>
        <w:t xml:space="preserve"> και μείωσαν τον κατώτατο μισθό</w:t>
      </w:r>
      <w:r>
        <w:rPr>
          <w:rFonts w:eastAsia="Times New Roman"/>
          <w:szCs w:val="24"/>
        </w:rPr>
        <w:t>.</w:t>
      </w:r>
    </w:p>
    <w:p w14:paraId="42AEA1AD" w14:textId="77777777" w:rsidR="00F00D30" w:rsidRDefault="00AE51A4">
      <w:pPr>
        <w:spacing w:line="600" w:lineRule="auto"/>
        <w:ind w:firstLine="720"/>
        <w:jc w:val="both"/>
        <w:rPr>
          <w:rFonts w:eastAsia="Times New Roman"/>
          <w:szCs w:val="24"/>
        </w:rPr>
      </w:pPr>
      <w:r>
        <w:rPr>
          <w:rFonts w:eastAsia="Times New Roman"/>
          <w:szCs w:val="24"/>
        </w:rPr>
        <w:lastRenderedPageBreak/>
        <w:t xml:space="preserve">Σήμερα, </w:t>
      </w:r>
      <w:r w:rsidRPr="004A6F9C">
        <w:rPr>
          <w:rFonts w:eastAsia="Times New Roman"/>
          <w:szCs w:val="24"/>
        </w:rPr>
        <w:t>τίθεται σε ψήφιση ένα ακόμα νομοσχέδιο του Υπουργείου Οικονομίας με αναπτυξιακό πρόσημο</w:t>
      </w:r>
      <w:r>
        <w:rPr>
          <w:rFonts w:eastAsia="Times New Roman"/>
          <w:szCs w:val="24"/>
        </w:rPr>
        <w:t>,</w:t>
      </w:r>
      <w:r w:rsidRPr="004A6F9C">
        <w:rPr>
          <w:rFonts w:eastAsia="Times New Roman"/>
          <w:szCs w:val="24"/>
        </w:rPr>
        <w:t xml:space="preserve"> το οποίο εντάσσεται στο πλαίσιο της στρατηγικής της </w:t>
      </w:r>
      <w:r w:rsidRPr="004A6F9C">
        <w:rPr>
          <w:rFonts w:eastAsia="Times New Roman"/>
          <w:szCs w:val="24"/>
        </w:rPr>
        <w:t>Κυβέρνησης για μία βιώσιμη και δίκαιη ανάπτυξη</w:t>
      </w:r>
      <w:r>
        <w:rPr>
          <w:rFonts w:eastAsia="Times New Roman"/>
          <w:szCs w:val="24"/>
        </w:rPr>
        <w:t>.</w:t>
      </w:r>
      <w:r w:rsidRPr="004A6F9C">
        <w:rPr>
          <w:rFonts w:eastAsia="Times New Roman"/>
          <w:szCs w:val="24"/>
        </w:rPr>
        <w:t xml:space="preserve"> Αυτή η Κυβέρνηση κατάφερε να ολοκληρώσει σε σύντομο χρονικό διάστημα και υπό</w:t>
      </w:r>
      <w:r>
        <w:rPr>
          <w:rFonts w:eastAsia="Times New Roman"/>
          <w:szCs w:val="24"/>
        </w:rPr>
        <w:t xml:space="preserve"> εξαιρετικά </w:t>
      </w:r>
      <w:r w:rsidRPr="004A6F9C">
        <w:rPr>
          <w:rFonts w:eastAsia="Times New Roman"/>
          <w:szCs w:val="24"/>
        </w:rPr>
        <w:t>δυσμενείς συνθήκες ένα</w:t>
      </w:r>
      <w:r>
        <w:rPr>
          <w:rFonts w:eastAsia="Times New Roman"/>
          <w:szCs w:val="24"/>
        </w:rPr>
        <w:t>ν</w:t>
      </w:r>
      <w:r w:rsidRPr="004A6F9C">
        <w:rPr>
          <w:rFonts w:eastAsia="Times New Roman"/>
          <w:szCs w:val="24"/>
        </w:rPr>
        <w:t xml:space="preserve"> εντυπωσιακά </w:t>
      </w:r>
      <w:r>
        <w:rPr>
          <w:rFonts w:eastAsia="Times New Roman"/>
          <w:szCs w:val="24"/>
        </w:rPr>
        <w:t>μ</w:t>
      </w:r>
      <w:r w:rsidRPr="004A6F9C">
        <w:rPr>
          <w:rFonts w:eastAsia="Times New Roman"/>
          <w:szCs w:val="24"/>
        </w:rPr>
        <w:t>εγάλο αριθμό μεταρρυθμίσεων</w:t>
      </w:r>
      <w:r>
        <w:rPr>
          <w:rFonts w:eastAsia="Times New Roman"/>
          <w:szCs w:val="24"/>
        </w:rPr>
        <w:t>,</w:t>
      </w:r>
      <w:r w:rsidRPr="004A6F9C">
        <w:rPr>
          <w:rFonts w:eastAsia="Times New Roman"/>
          <w:szCs w:val="24"/>
        </w:rPr>
        <w:t xml:space="preserve"> το εύρος των οποίων δεν έχει προηγούμενο</w:t>
      </w:r>
      <w:r>
        <w:rPr>
          <w:rFonts w:eastAsia="Times New Roman"/>
          <w:szCs w:val="24"/>
        </w:rPr>
        <w:t>:</w:t>
      </w:r>
      <w:r w:rsidRPr="004A6F9C">
        <w:rPr>
          <w:rFonts w:eastAsia="Times New Roman"/>
          <w:szCs w:val="24"/>
        </w:rPr>
        <w:t xml:space="preserve"> μεταρρυθμίσε</w:t>
      </w:r>
      <w:r w:rsidRPr="004A6F9C">
        <w:rPr>
          <w:rFonts w:eastAsia="Times New Roman"/>
          <w:szCs w:val="24"/>
        </w:rPr>
        <w:t>ις στο ασφαλιστικό και φορολογικό σύστημα</w:t>
      </w:r>
      <w:r>
        <w:rPr>
          <w:rFonts w:eastAsia="Times New Roman"/>
          <w:szCs w:val="24"/>
        </w:rPr>
        <w:t xml:space="preserve">, στη </w:t>
      </w:r>
      <w:r>
        <w:rPr>
          <w:rFonts w:eastAsia="Times New Roman"/>
          <w:szCs w:val="24"/>
        </w:rPr>
        <w:t>δ</w:t>
      </w:r>
      <w:r>
        <w:rPr>
          <w:rFonts w:eastAsia="Times New Roman"/>
          <w:szCs w:val="24"/>
        </w:rPr>
        <w:t xml:space="preserve">ικαιοσύνη για την καταπολέμηση της </w:t>
      </w:r>
      <w:r w:rsidRPr="004A6F9C">
        <w:rPr>
          <w:rFonts w:eastAsia="Times New Roman"/>
          <w:szCs w:val="24"/>
        </w:rPr>
        <w:t>διαφ</w:t>
      </w:r>
      <w:r>
        <w:rPr>
          <w:rFonts w:eastAsia="Times New Roman"/>
          <w:szCs w:val="24"/>
        </w:rPr>
        <w:t>θ</w:t>
      </w:r>
      <w:r w:rsidRPr="004A6F9C">
        <w:rPr>
          <w:rFonts w:eastAsia="Times New Roman"/>
          <w:szCs w:val="24"/>
        </w:rPr>
        <w:t>οράς</w:t>
      </w:r>
      <w:r>
        <w:rPr>
          <w:rFonts w:eastAsia="Times New Roman"/>
          <w:szCs w:val="24"/>
        </w:rPr>
        <w:t>, στις αγορές προϊόντων, στην αγορά εργασίας,</w:t>
      </w:r>
      <w:r w:rsidRPr="004A6F9C">
        <w:rPr>
          <w:rFonts w:eastAsia="Times New Roman"/>
          <w:szCs w:val="24"/>
        </w:rPr>
        <w:t xml:space="preserve"> στις δημόσιες επενδύσεις</w:t>
      </w:r>
      <w:r>
        <w:rPr>
          <w:rFonts w:eastAsia="Times New Roman"/>
          <w:szCs w:val="24"/>
        </w:rPr>
        <w:t>,</w:t>
      </w:r>
      <w:r w:rsidRPr="004A6F9C">
        <w:rPr>
          <w:rFonts w:eastAsia="Times New Roman"/>
          <w:szCs w:val="24"/>
        </w:rPr>
        <w:t xml:space="preserve"> στις υποδομές</w:t>
      </w:r>
      <w:r>
        <w:rPr>
          <w:rFonts w:eastAsia="Times New Roman"/>
          <w:szCs w:val="24"/>
        </w:rPr>
        <w:t>,</w:t>
      </w:r>
      <w:r w:rsidRPr="004A6F9C">
        <w:rPr>
          <w:rFonts w:eastAsia="Times New Roman"/>
          <w:szCs w:val="24"/>
        </w:rPr>
        <w:t xml:space="preserve"> μεταρρυθμίσεις στην εκπαίδευση</w:t>
      </w:r>
      <w:r>
        <w:rPr>
          <w:rFonts w:eastAsia="Times New Roman"/>
          <w:szCs w:val="24"/>
        </w:rPr>
        <w:t>,</w:t>
      </w:r>
      <w:r w:rsidRPr="004A6F9C">
        <w:rPr>
          <w:rFonts w:eastAsia="Times New Roman"/>
          <w:szCs w:val="24"/>
        </w:rPr>
        <w:t xml:space="preserve"> στην κοινωνική πολιτική</w:t>
      </w:r>
      <w:r>
        <w:rPr>
          <w:rFonts w:eastAsia="Times New Roman"/>
          <w:szCs w:val="24"/>
        </w:rPr>
        <w:t>,</w:t>
      </w:r>
      <w:r w:rsidRPr="004A6F9C">
        <w:rPr>
          <w:rFonts w:eastAsia="Times New Roman"/>
          <w:szCs w:val="24"/>
        </w:rPr>
        <w:t xml:space="preserve"> στην ενέργεια και στ</w:t>
      </w:r>
      <w:r w:rsidRPr="004A6F9C">
        <w:rPr>
          <w:rFonts w:eastAsia="Times New Roman"/>
          <w:szCs w:val="24"/>
        </w:rPr>
        <w:t>ην περιβαλλοντική πολιτική</w:t>
      </w:r>
      <w:r>
        <w:rPr>
          <w:rFonts w:eastAsia="Times New Roman"/>
          <w:szCs w:val="24"/>
        </w:rPr>
        <w:t>.</w:t>
      </w:r>
    </w:p>
    <w:p w14:paraId="42AEA1AE" w14:textId="77777777" w:rsidR="00F00D30" w:rsidRDefault="00AE51A4">
      <w:pPr>
        <w:spacing w:line="600" w:lineRule="auto"/>
        <w:ind w:firstLine="720"/>
        <w:jc w:val="both"/>
        <w:rPr>
          <w:rFonts w:eastAsia="Times New Roman"/>
          <w:szCs w:val="24"/>
        </w:rPr>
      </w:pPr>
      <w:r>
        <w:rPr>
          <w:rFonts w:eastAsia="Times New Roman"/>
          <w:szCs w:val="24"/>
        </w:rPr>
        <w:t>Η</w:t>
      </w:r>
      <w:r w:rsidRPr="004A6F9C">
        <w:rPr>
          <w:rFonts w:eastAsia="Times New Roman"/>
          <w:szCs w:val="24"/>
        </w:rPr>
        <w:t xml:space="preserve"> Κυβέρνηση πέτυχε</w:t>
      </w:r>
      <w:r>
        <w:rPr>
          <w:rFonts w:eastAsia="Times New Roman"/>
          <w:szCs w:val="24"/>
        </w:rPr>
        <w:t>,</w:t>
      </w:r>
      <w:r w:rsidRPr="004A6F9C">
        <w:rPr>
          <w:rFonts w:eastAsia="Times New Roman"/>
          <w:szCs w:val="24"/>
        </w:rPr>
        <w:t xml:space="preserve"> </w:t>
      </w:r>
      <w:r>
        <w:rPr>
          <w:rFonts w:eastAsia="Times New Roman"/>
          <w:szCs w:val="24"/>
        </w:rPr>
        <w:t>επίσης,</w:t>
      </w:r>
      <w:r w:rsidRPr="004A6F9C">
        <w:rPr>
          <w:rFonts w:eastAsia="Times New Roman"/>
          <w:szCs w:val="24"/>
        </w:rPr>
        <w:t xml:space="preserve"> σε σύντομο χρονικό διάστημα υψηλά δημοσιονομικά πλεονάσματα και μείωσε το εμπορικό έλλειμμα</w:t>
      </w:r>
      <w:r>
        <w:rPr>
          <w:rFonts w:eastAsia="Times New Roman"/>
          <w:szCs w:val="24"/>
        </w:rPr>
        <w:t>. Και στο</w:t>
      </w:r>
      <w:r w:rsidRPr="004A6F9C">
        <w:rPr>
          <w:rFonts w:eastAsia="Times New Roman"/>
          <w:szCs w:val="24"/>
        </w:rPr>
        <w:t xml:space="preserve"> πλαίσιο χάραξης</w:t>
      </w:r>
      <w:r>
        <w:rPr>
          <w:rFonts w:eastAsia="Times New Roman"/>
          <w:szCs w:val="24"/>
        </w:rPr>
        <w:t xml:space="preserve"> της</w:t>
      </w:r>
      <w:r w:rsidRPr="004A6F9C">
        <w:rPr>
          <w:rFonts w:eastAsia="Times New Roman"/>
          <w:szCs w:val="24"/>
        </w:rPr>
        <w:t xml:space="preserve"> στρατηγικής για την οικονομία τόσο σε μεσοπρόθεσμο όσο και σε μακροπρόθεσμο επί</w:t>
      </w:r>
      <w:r w:rsidRPr="004A6F9C">
        <w:rPr>
          <w:rFonts w:eastAsia="Times New Roman"/>
          <w:szCs w:val="24"/>
        </w:rPr>
        <w:t>πεδο η Ελλάδα διαθέτει για πρώτη φορά ένα ολιστικό στρατηγικό σχέδιο για την ανάπτυξη</w:t>
      </w:r>
      <w:r>
        <w:rPr>
          <w:rFonts w:eastAsia="Times New Roman"/>
          <w:szCs w:val="24"/>
        </w:rPr>
        <w:t>,</w:t>
      </w:r>
      <w:r w:rsidRPr="004A6F9C">
        <w:rPr>
          <w:rFonts w:eastAsia="Times New Roman"/>
          <w:szCs w:val="24"/>
        </w:rPr>
        <w:t xml:space="preserve"> μία </w:t>
      </w:r>
      <w:r>
        <w:rPr>
          <w:rFonts w:eastAsia="Times New Roman"/>
          <w:szCs w:val="24"/>
        </w:rPr>
        <w:t>ε</w:t>
      </w:r>
      <w:r w:rsidRPr="004A6F9C">
        <w:rPr>
          <w:rFonts w:eastAsia="Times New Roman"/>
          <w:szCs w:val="24"/>
        </w:rPr>
        <w:t>θνική αναπτυξιακή στρατηγική</w:t>
      </w:r>
      <w:r>
        <w:rPr>
          <w:rFonts w:eastAsia="Times New Roman"/>
          <w:szCs w:val="24"/>
        </w:rPr>
        <w:t>,</w:t>
      </w:r>
      <w:r w:rsidRPr="004A6F9C">
        <w:rPr>
          <w:rFonts w:eastAsia="Times New Roman"/>
          <w:szCs w:val="24"/>
        </w:rPr>
        <w:t xml:space="preserve"> που αποτελεί αποτέλεσμα μιας σημαντικής προσπάθειας </w:t>
      </w:r>
      <w:r w:rsidRPr="004A6F9C">
        <w:rPr>
          <w:rFonts w:eastAsia="Times New Roman"/>
          <w:szCs w:val="24"/>
        </w:rPr>
        <w:lastRenderedPageBreak/>
        <w:t xml:space="preserve">τριών ετών στην οποία ενσωματώθηκαν </w:t>
      </w:r>
      <w:r>
        <w:rPr>
          <w:rFonts w:eastAsia="Times New Roman"/>
          <w:szCs w:val="24"/>
        </w:rPr>
        <w:t>τ</w:t>
      </w:r>
      <w:r w:rsidRPr="004A6F9C">
        <w:rPr>
          <w:rFonts w:eastAsia="Times New Roman"/>
          <w:szCs w:val="24"/>
        </w:rPr>
        <w:t>α συμπεράσματα των περιφερειακών αναπτυξιακών</w:t>
      </w:r>
      <w:r w:rsidRPr="004A6F9C">
        <w:rPr>
          <w:rFonts w:eastAsia="Times New Roman"/>
          <w:szCs w:val="24"/>
        </w:rPr>
        <w:t xml:space="preserve"> συνεδρίων μέσα από διαβούλευση με θεσμικούς φορείς και κοινωνικούς εταίρους</w:t>
      </w:r>
      <w:r>
        <w:rPr>
          <w:rFonts w:eastAsia="Times New Roman"/>
          <w:szCs w:val="24"/>
        </w:rPr>
        <w:t>.</w:t>
      </w:r>
      <w:r w:rsidRPr="004A6F9C">
        <w:rPr>
          <w:rFonts w:eastAsia="Times New Roman"/>
          <w:szCs w:val="24"/>
        </w:rPr>
        <w:t xml:space="preserve"> </w:t>
      </w:r>
      <w:r>
        <w:rPr>
          <w:rFonts w:eastAsia="Times New Roman"/>
          <w:szCs w:val="24"/>
        </w:rPr>
        <w:t xml:space="preserve">Διαθέτει </w:t>
      </w:r>
      <w:r w:rsidRPr="004A6F9C">
        <w:rPr>
          <w:rFonts w:eastAsia="Times New Roman"/>
          <w:szCs w:val="24"/>
        </w:rPr>
        <w:t>μία κοινωνική στρατηγική που με τον ολιστικό τρόπο σχεδιασμού ενσωματώνει τις τρεις διαστάσεις</w:t>
      </w:r>
      <w:r>
        <w:rPr>
          <w:rFonts w:eastAsia="Times New Roman"/>
          <w:szCs w:val="24"/>
        </w:rPr>
        <w:t xml:space="preserve">, </w:t>
      </w:r>
      <w:r w:rsidRPr="004A6F9C">
        <w:rPr>
          <w:rFonts w:eastAsia="Times New Roman"/>
          <w:szCs w:val="24"/>
        </w:rPr>
        <w:t>οικονομική</w:t>
      </w:r>
      <w:r>
        <w:rPr>
          <w:rFonts w:eastAsia="Times New Roman"/>
          <w:szCs w:val="24"/>
        </w:rPr>
        <w:t>,</w:t>
      </w:r>
      <w:r w:rsidRPr="004A6F9C">
        <w:rPr>
          <w:rFonts w:eastAsia="Times New Roman"/>
          <w:szCs w:val="24"/>
        </w:rPr>
        <w:t xml:space="preserve"> κοινωνική</w:t>
      </w:r>
      <w:r>
        <w:rPr>
          <w:rFonts w:eastAsia="Times New Roman"/>
          <w:szCs w:val="24"/>
        </w:rPr>
        <w:t>,</w:t>
      </w:r>
      <w:r w:rsidRPr="004A6F9C">
        <w:rPr>
          <w:rFonts w:eastAsia="Times New Roman"/>
          <w:szCs w:val="24"/>
        </w:rPr>
        <w:t xml:space="preserve"> περιβαλλοντική</w:t>
      </w:r>
      <w:r>
        <w:rPr>
          <w:rFonts w:eastAsia="Times New Roman"/>
          <w:szCs w:val="24"/>
        </w:rPr>
        <w:t>,</w:t>
      </w:r>
      <w:r w:rsidRPr="004A6F9C">
        <w:rPr>
          <w:rFonts w:eastAsia="Times New Roman"/>
          <w:szCs w:val="24"/>
        </w:rPr>
        <w:t xml:space="preserve"> που ορίζονται </w:t>
      </w:r>
      <w:r>
        <w:rPr>
          <w:rFonts w:eastAsia="Times New Roman"/>
          <w:szCs w:val="24"/>
        </w:rPr>
        <w:t>σ</w:t>
      </w:r>
      <w:r w:rsidRPr="004A6F9C">
        <w:rPr>
          <w:rFonts w:eastAsia="Times New Roman"/>
          <w:szCs w:val="24"/>
        </w:rPr>
        <w:t xml:space="preserve">τους στόχους </w:t>
      </w:r>
      <w:r w:rsidRPr="004A6F9C">
        <w:rPr>
          <w:rFonts w:eastAsia="Times New Roman"/>
          <w:szCs w:val="24"/>
        </w:rPr>
        <w:t>βιώσιμης ανάπτυξης</w:t>
      </w:r>
      <w:r>
        <w:rPr>
          <w:rFonts w:eastAsia="Times New Roman"/>
          <w:szCs w:val="24"/>
        </w:rPr>
        <w:t>,</w:t>
      </w:r>
      <w:r w:rsidRPr="004A6F9C">
        <w:rPr>
          <w:rFonts w:eastAsia="Times New Roman"/>
          <w:szCs w:val="24"/>
        </w:rPr>
        <w:t xml:space="preserve"> όπως αυτοί έχουν τεθεί στο ψήφισμα των Ηνωμένων Εθνών</w:t>
      </w:r>
      <w:r>
        <w:rPr>
          <w:rFonts w:eastAsia="Times New Roman"/>
          <w:szCs w:val="24"/>
        </w:rPr>
        <w:t>,</w:t>
      </w:r>
      <w:r w:rsidRPr="004A6F9C">
        <w:rPr>
          <w:rFonts w:eastAsia="Times New Roman"/>
          <w:szCs w:val="24"/>
        </w:rPr>
        <w:t xml:space="preserve"> Ατζέντα 2030 για τη Βιώσιμη Ανάπτυξη</w:t>
      </w:r>
      <w:r>
        <w:rPr>
          <w:rFonts w:eastAsia="Times New Roman"/>
          <w:szCs w:val="24"/>
        </w:rPr>
        <w:t>.</w:t>
      </w:r>
    </w:p>
    <w:p w14:paraId="42AEA1AF" w14:textId="77777777" w:rsidR="00F00D30" w:rsidRDefault="00AE51A4">
      <w:pPr>
        <w:spacing w:line="600" w:lineRule="auto"/>
        <w:ind w:firstLine="720"/>
        <w:jc w:val="both"/>
        <w:rPr>
          <w:rFonts w:eastAsia="Times New Roman"/>
          <w:szCs w:val="24"/>
        </w:rPr>
      </w:pPr>
      <w:r>
        <w:rPr>
          <w:rFonts w:eastAsia="Times New Roman"/>
          <w:szCs w:val="24"/>
        </w:rPr>
        <w:t>Η απουσία μιας τέτοιας</w:t>
      </w:r>
      <w:r w:rsidRPr="004A6F9C">
        <w:rPr>
          <w:rFonts w:eastAsia="Times New Roman"/>
          <w:szCs w:val="24"/>
        </w:rPr>
        <w:t xml:space="preserve"> στρατηγικής κατά τις προηγούμενες δεκαετίες στερούσε αναπτυξιακών δυνατοτήτων την εθνική οικονομία</w:t>
      </w:r>
      <w:r>
        <w:rPr>
          <w:rFonts w:eastAsia="Times New Roman"/>
          <w:szCs w:val="24"/>
        </w:rPr>
        <w:t>, οδηγώντας στην εδραί</w:t>
      </w:r>
      <w:r>
        <w:rPr>
          <w:rFonts w:eastAsia="Times New Roman"/>
          <w:szCs w:val="24"/>
        </w:rPr>
        <w:t>ωση</w:t>
      </w:r>
      <w:r w:rsidRPr="004A6F9C">
        <w:rPr>
          <w:rFonts w:eastAsia="Times New Roman"/>
          <w:szCs w:val="24"/>
        </w:rPr>
        <w:t xml:space="preserve"> ενός άναρχου μοντέλου ανάπτυξης της χώρας</w:t>
      </w:r>
      <w:r>
        <w:rPr>
          <w:rFonts w:eastAsia="Times New Roman"/>
          <w:szCs w:val="24"/>
        </w:rPr>
        <w:t>,</w:t>
      </w:r>
      <w:r w:rsidRPr="004A6F9C">
        <w:rPr>
          <w:rFonts w:eastAsia="Times New Roman"/>
          <w:szCs w:val="24"/>
        </w:rPr>
        <w:t xml:space="preserve"> το οποίο κατέρρευσε πάρα πολύ γρήγορα με το ξέσπασμα της κρίσης</w:t>
      </w:r>
      <w:r>
        <w:rPr>
          <w:rFonts w:eastAsia="Times New Roman"/>
          <w:szCs w:val="24"/>
        </w:rPr>
        <w:t xml:space="preserve">. Μέρος </w:t>
      </w:r>
      <w:r w:rsidRPr="004A6F9C">
        <w:rPr>
          <w:rFonts w:eastAsia="Times New Roman"/>
          <w:szCs w:val="24"/>
        </w:rPr>
        <w:t xml:space="preserve">του προβλήματος ήταν ότι η Ελλάδα δεν είχε ικανότητα </w:t>
      </w:r>
      <w:r>
        <w:rPr>
          <w:rFonts w:eastAsia="Times New Roman"/>
          <w:szCs w:val="24"/>
        </w:rPr>
        <w:t>συλλογικής σκέψης και σχεδιασμού</w:t>
      </w:r>
      <w:r w:rsidRPr="004A6F9C">
        <w:rPr>
          <w:rFonts w:eastAsia="Times New Roman"/>
          <w:szCs w:val="24"/>
        </w:rPr>
        <w:t xml:space="preserve"> σε επίπεδο </w:t>
      </w:r>
      <w:r>
        <w:rPr>
          <w:rFonts w:eastAsia="Times New Roman"/>
          <w:szCs w:val="24"/>
        </w:rPr>
        <w:t>ε</w:t>
      </w:r>
      <w:r w:rsidRPr="004A6F9C">
        <w:rPr>
          <w:rFonts w:eastAsia="Times New Roman"/>
          <w:szCs w:val="24"/>
        </w:rPr>
        <w:t>θνικό</w:t>
      </w:r>
      <w:r>
        <w:rPr>
          <w:rFonts w:eastAsia="Times New Roman"/>
          <w:szCs w:val="24"/>
        </w:rPr>
        <w:t>,</w:t>
      </w:r>
      <w:r w:rsidRPr="004A6F9C">
        <w:rPr>
          <w:rFonts w:eastAsia="Times New Roman"/>
          <w:szCs w:val="24"/>
        </w:rPr>
        <w:t xml:space="preserve"> περιφερειακό και τοπικό για να μπ</w:t>
      </w:r>
      <w:r w:rsidRPr="004A6F9C">
        <w:rPr>
          <w:rFonts w:eastAsia="Times New Roman"/>
          <w:szCs w:val="24"/>
        </w:rPr>
        <w:t>ορέσει να ανταποκριθεί στις προκλήσεις που επέφερε η παγκόσμια κρίση του 2009</w:t>
      </w:r>
      <w:r>
        <w:rPr>
          <w:rFonts w:eastAsia="Times New Roman"/>
          <w:szCs w:val="24"/>
        </w:rPr>
        <w:t>.</w:t>
      </w:r>
    </w:p>
    <w:p w14:paraId="42AEA1B0" w14:textId="77777777" w:rsidR="00F00D30" w:rsidRDefault="00AE51A4">
      <w:pPr>
        <w:spacing w:line="600" w:lineRule="auto"/>
        <w:ind w:firstLine="720"/>
        <w:jc w:val="both"/>
        <w:rPr>
          <w:rFonts w:eastAsia="Times New Roman"/>
          <w:szCs w:val="24"/>
        </w:rPr>
      </w:pPr>
      <w:r>
        <w:rPr>
          <w:rFonts w:eastAsia="Times New Roman"/>
          <w:szCs w:val="24"/>
        </w:rPr>
        <w:lastRenderedPageBreak/>
        <w:t>Στο σχέδιο που υλοποιούμε βασική</w:t>
      </w:r>
      <w:r w:rsidRPr="004A6F9C">
        <w:rPr>
          <w:rFonts w:eastAsia="Times New Roman"/>
          <w:szCs w:val="24"/>
        </w:rPr>
        <w:t xml:space="preserve"> στρατηγική αποτελεί η αντιστροφή της αποβιομηχάνισης</w:t>
      </w:r>
      <w:r>
        <w:rPr>
          <w:rFonts w:eastAsia="Times New Roman"/>
          <w:szCs w:val="24"/>
        </w:rPr>
        <w:t>,</w:t>
      </w:r>
      <w:r w:rsidRPr="004A6F9C">
        <w:rPr>
          <w:rFonts w:eastAsia="Times New Roman"/>
          <w:szCs w:val="24"/>
        </w:rPr>
        <w:t xml:space="preserve"> η αύξηση της παραγωγικότητας και η τόνωση της ανταγωνιστικότητας</w:t>
      </w:r>
      <w:r>
        <w:rPr>
          <w:rFonts w:eastAsia="Times New Roman"/>
          <w:szCs w:val="24"/>
        </w:rPr>
        <w:t>. Θέλουμε να εστιάσουμε</w:t>
      </w:r>
      <w:r w:rsidRPr="004A6F9C">
        <w:rPr>
          <w:rFonts w:eastAsia="Times New Roman"/>
          <w:szCs w:val="24"/>
        </w:rPr>
        <w:t xml:space="preserve"> σε</w:t>
      </w:r>
      <w:r w:rsidRPr="004A6F9C">
        <w:rPr>
          <w:rFonts w:eastAsia="Times New Roman"/>
          <w:szCs w:val="24"/>
        </w:rPr>
        <w:t xml:space="preserve"> βασικούς τομείς καινοτομίας και υψηλής προστιθέμενης αξίας</w:t>
      </w:r>
      <w:r>
        <w:rPr>
          <w:rFonts w:eastAsia="Times New Roman"/>
          <w:szCs w:val="24"/>
        </w:rPr>
        <w:t>, να αναπτύξουμε</w:t>
      </w:r>
      <w:r w:rsidRPr="004A6F9C">
        <w:rPr>
          <w:rFonts w:eastAsia="Times New Roman"/>
          <w:szCs w:val="24"/>
        </w:rPr>
        <w:t xml:space="preserve"> μία ισχυρή κουλτούρα κοινωνικά και περιβαλλοντικά βιώσιμης επιχειρηματικότητας</w:t>
      </w:r>
      <w:r>
        <w:rPr>
          <w:rFonts w:eastAsia="Times New Roman"/>
          <w:szCs w:val="24"/>
        </w:rPr>
        <w:t>,</w:t>
      </w:r>
      <w:r w:rsidRPr="004A6F9C">
        <w:rPr>
          <w:rFonts w:eastAsia="Times New Roman"/>
          <w:szCs w:val="24"/>
        </w:rPr>
        <w:t xml:space="preserve"> να ενδυναμώσουμε </w:t>
      </w:r>
      <w:r>
        <w:rPr>
          <w:rFonts w:eastAsia="Times New Roman"/>
          <w:szCs w:val="24"/>
        </w:rPr>
        <w:t>τις</w:t>
      </w:r>
      <w:r w:rsidRPr="004A6F9C">
        <w:rPr>
          <w:rFonts w:eastAsia="Times New Roman"/>
          <w:szCs w:val="24"/>
        </w:rPr>
        <w:t xml:space="preserve"> </w:t>
      </w:r>
      <w:r>
        <w:rPr>
          <w:rFonts w:eastAsia="Times New Roman"/>
          <w:szCs w:val="24"/>
        </w:rPr>
        <w:t>δικτυώσεις</w:t>
      </w:r>
      <w:r w:rsidRPr="004A6F9C">
        <w:rPr>
          <w:rFonts w:eastAsia="Times New Roman"/>
          <w:szCs w:val="24"/>
        </w:rPr>
        <w:t xml:space="preserve"> των μικρομεσαίων επιχειρήσεων</w:t>
      </w:r>
      <w:r>
        <w:rPr>
          <w:rFonts w:eastAsia="Times New Roman"/>
          <w:szCs w:val="24"/>
        </w:rPr>
        <w:t>,</w:t>
      </w:r>
      <w:r w:rsidRPr="004A6F9C">
        <w:rPr>
          <w:rFonts w:eastAsia="Times New Roman"/>
          <w:szCs w:val="24"/>
        </w:rPr>
        <w:t xml:space="preserve"> να σχεδιάσουμε τη</w:t>
      </w:r>
      <w:r>
        <w:rPr>
          <w:rFonts w:eastAsia="Times New Roman"/>
          <w:szCs w:val="24"/>
        </w:rPr>
        <w:t>ν</w:t>
      </w:r>
      <w:r w:rsidRPr="004A6F9C">
        <w:rPr>
          <w:rFonts w:eastAsia="Times New Roman"/>
          <w:szCs w:val="24"/>
        </w:rPr>
        <w:t xml:space="preserve"> ψηφιακή εποχή</w:t>
      </w:r>
      <w:r>
        <w:rPr>
          <w:rFonts w:eastAsia="Times New Roman"/>
          <w:szCs w:val="24"/>
        </w:rPr>
        <w:t>.</w:t>
      </w:r>
    </w:p>
    <w:p w14:paraId="42AEA1B1" w14:textId="77777777" w:rsidR="00F00D30" w:rsidRDefault="00AE51A4">
      <w:pPr>
        <w:spacing w:line="600" w:lineRule="auto"/>
        <w:ind w:firstLine="720"/>
        <w:jc w:val="both"/>
        <w:rPr>
          <w:rFonts w:eastAsia="Times New Roman"/>
          <w:szCs w:val="24"/>
        </w:rPr>
      </w:pPr>
      <w:r>
        <w:rPr>
          <w:rFonts w:eastAsia="Times New Roman"/>
          <w:szCs w:val="24"/>
        </w:rPr>
        <w:t>Τ</w:t>
      </w:r>
      <w:r w:rsidRPr="004A6F9C">
        <w:rPr>
          <w:rFonts w:eastAsia="Times New Roman"/>
          <w:szCs w:val="24"/>
        </w:rPr>
        <w:t>αυ</w:t>
      </w:r>
      <w:r w:rsidRPr="004A6F9C">
        <w:rPr>
          <w:rFonts w:eastAsia="Times New Roman"/>
          <w:szCs w:val="24"/>
        </w:rPr>
        <w:t>τόχρονα</w:t>
      </w:r>
      <w:r>
        <w:rPr>
          <w:rFonts w:eastAsia="Times New Roman"/>
          <w:szCs w:val="24"/>
        </w:rPr>
        <w:t>,</w:t>
      </w:r>
      <w:r w:rsidRPr="004A6F9C">
        <w:rPr>
          <w:rFonts w:eastAsia="Times New Roman"/>
          <w:szCs w:val="24"/>
        </w:rPr>
        <w:t xml:space="preserve"> οφείλουμε να εστιάσουμε και να αξιοποιήσουμε το εξειδικευμένο ανθρώπινο δυναμικό της χώρας</w:t>
      </w:r>
      <w:r>
        <w:rPr>
          <w:rFonts w:eastAsia="Times New Roman"/>
          <w:szCs w:val="24"/>
        </w:rPr>
        <w:t>,</w:t>
      </w:r>
      <w:r w:rsidRPr="004A6F9C">
        <w:rPr>
          <w:rFonts w:eastAsia="Times New Roman"/>
          <w:szCs w:val="24"/>
        </w:rPr>
        <w:t xml:space="preserve"> προκειμένου να αυξήσουμε τις δυνατότητες των βασικών κλάδων της </w:t>
      </w:r>
      <w:r>
        <w:rPr>
          <w:rFonts w:eastAsia="Times New Roman"/>
          <w:szCs w:val="24"/>
        </w:rPr>
        <w:t>ε</w:t>
      </w:r>
      <w:r w:rsidRPr="004A6F9C">
        <w:rPr>
          <w:rFonts w:eastAsia="Times New Roman"/>
          <w:szCs w:val="24"/>
        </w:rPr>
        <w:t>λληνικής οικονομίας</w:t>
      </w:r>
      <w:r>
        <w:rPr>
          <w:rFonts w:eastAsia="Times New Roman"/>
          <w:szCs w:val="24"/>
        </w:rPr>
        <w:t>.</w:t>
      </w:r>
      <w:r w:rsidRPr="004A6F9C">
        <w:rPr>
          <w:rFonts w:eastAsia="Times New Roman"/>
          <w:szCs w:val="24"/>
        </w:rPr>
        <w:t xml:space="preserve"> Είναι χρέος μας να στηρίξουμε στην πράξη </w:t>
      </w:r>
      <w:r>
        <w:rPr>
          <w:rFonts w:eastAsia="Times New Roman"/>
          <w:szCs w:val="24"/>
        </w:rPr>
        <w:t>κ</w:t>
      </w:r>
      <w:r w:rsidRPr="004A6F9C">
        <w:rPr>
          <w:rFonts w:eastAsia="Times New Roman"/>
          <w:szCs w:val="24"/>
        </w:rPr>
        <w:t>αι το επιστημονικό δυναμικό</w:t>
      </w:r>
      <w:r w:rsidRPr="004A6F9C">
        <w:rPr>
          <w:rFonts w:eastAsia="Times New Roman"/>
          <w:szCs w:val="24"/>
        </w:rPr>
        <w:t xml:space="preserve"> που διαθέτει αυτή η χώρα και ιδιαίτερα τη νέα γενιά</w:t>
      </w:r>
      <w:r>
        <w:rPr>
          <w:rFonts w:eastAsia="Times New Roman"/>
          <w:szCs w:val="24"/>
        </w:rPr>
        <w:t xml:space="preserve">, να ενισχύσουμε και να επιβραβεύσουμε </w:t>
      </w:r>
      <w:r w:rsidRPr="004A6F9C">
        <w:rPr>
          <w:rFonts w:eastAsia="Times New Roman"/>
          <w:szCs w:val="24"/>
        </w:rPr>
        <w:t xml:space="preserve">επιχειρήσεις </w:t>
      </w:r>
      <w:r>
        <w:rPr>
          <w:rFonts w:eastAsia="Times New Roman"/>
          <w:szCs w:val="24"/>
        </w:rPr>
        <w:t xml:space="preserve">που επενδύουν </w:t>
      </w:r>
      <w:r w:rsidRPr="004A6F9C">
        <w:rPr>
          <w:rFonts w:eastAsia="Times New Roman"/>
          <w:szCs w:val="24"/>
        </w:rPr>
        <w:t>στην τεχνολογία και στην καινοτομία και που δείχνουν ακόμα πιο ενισχυμένα εισοδήματα στο εργατικό δυναμικό το οποίο απασχολούν</w:t>
      </w:r>
      <w:r>
        <w:rPr>
          <w:rFonts w:eastAsia="Times New Roman"/>
          <w:szCs w:val="24"/>
        </w:rPr>
        <w:t>,</w:t>
      </w:r>
      <w:r w:rsidRPr="004A6F9C">
        <w:rPr>
          <w:rFonts w:eastAsia="Times New Roman"/>
          <w:szCs w:val="24"/>
        </w:rPr>
        <w:t xml:space="preserve"> και αυτό α</w:t>
      </w:r>
      <w:r w:rsidRPr="004A6F9C">
        <w:rPr>
          <w:rFonts w:eastAsia="Times New Roman"/>
          <w:szCs w:val="24"/>
        </w:rPr>
        <w:t xml:space="preserve">ποτελεί μία συνειδητή πολιτική επιλογή και βασικό χαρακτηριστικό όλων </w:t>
      </w:r>
      <w:r w:rsidRPr="004A6F9C">
        <w:rPr>
          <w:rFonts w:eastAsia="Times New Roman"/>
          <w:szCs w:val="24"/>
        </w:rPr>
        <w:lastRenderedPageBreak/>
        <w:t xml:space="preserve">των δράσεων που έχουν σχεδιαστεί και </w:t>
      </w:r>
      <w:r>
        <w:rPr>
          <w:rFonts w:eastAsia="Times New Roman"/>
          <w:szCs w:val="24"/>
        </w:rPr>
        <w:t>σ</w:t>
      </w:r>
      <w:r w:rsidRPr="004A6F9C">
        <w:rPr>
          <w:rFonts w:eastAsia="Times New Roman"/>
          <w:szCs w:val="24"/>
        </w:rPr>
        <w:t xml:space="preserve">τα πλαίσια του επιχειρησιακού προγράμματος </w:t>
      </w:r>
      <w:proofErr w:type="spellStart"/>
      <w:r w:rsidRPr="004A6F9C">
        <w:rPr>
          <w:rFonts w:eastAsia="Times New Roman"/>
          <w:szCs w:val="24"/>
        </w:rPr>
        <w:t>ΕΠΑ</w:t>
      </w:r>
      <w:r>
        <w:rPr>
          <w:rFonts w:eastAsia="Times New Roman"/>
          <w:szCs w:val="24"/>
        </w:rPr>
        <w:t>ν</w:t>
      </w:r>
      <w:r w:rsidRPr="004A6F9C">
        <w:rPr>
          <w:rFonts w:eastAsia="Times New Roman"/>
          <w:szCs w:val="24"/>
        </w:rPr>
        <w:t>ΕΚ</w:t>
      </w:r>
      <w:proofErr w:type="spellEnd"/>
      <w:r>
        <w:rPr>
          <w:rFonts w:eastAsia="Times New Roman"/>
          <w:szCs w:val="24"/>
        </w:rPr>
        <w:t>.</w:t>
      </w:r>
    </w:p>
    <w:p w14:paraId="42AEA1B2" w14:textId="77777777" w:rsidR="00F00D30" w:rsidRDefault="00AE51A4">
      <w:pPr>
        <w:spacing w:line="600" w:lineRule="auto"/>
        <w:ind w:firstLine="720"/>
        <w:jc w:val="both"/>
        <w:rPr>
          <w:rFonts w:eastAsia="Times New Roman"/>
          <w:szCs w:val="24"/>
        </w:rPr>
      </w:pPr>
      <w:r>
        <w:rPr>
          <w:rFonts w:eastAsia="Times New Roman"/>
          <w:szCs w:val="24"/>
        </w:rPr>
        <w:t xml:space="preserve">Κινητήριος δύναμη, λοιπόν, υλοποίησης της </w:t>
      </w:r>
      <w:r w:rsidRPr="004A6F9C">
        <w:rPr>
          <w:rFonts w:eastAsia="Times New Roman"/>
          <w:szCs w:val="24"/>
        </w:rPr>
        <w:t xml:space="preserve">στρατηγικής μας για την επανεκκίνηση </w:t>
      </w:r>
      <w:r>
        <w:rPr>
          <w:rFonts w:eastAsia="Times New Roman"/>
          <w:szCs w:val="24"/>
        </w:rPr>
        <w:t xml:space="preserve">της </w:t>
      </w:r>
      <w:r w:rsidRPr="004A6F9C">
        <w:rPr>
          <w:rFonts w:eastAsia="Times New Roman"/>
          <w:szCs w:val="24"/>
        </w:rPr>
        <w:t>οικονομίας είν</w:t>
      </w:r>
      <w:r w:rsidRPr="004A6F9C">
        <w:rPr>
          <w:rFonts w:eastAsia="Times New Roman"/>
          <w:szCs w:val="24"/>
        </w:rPr>
        <w:t xml:space="preserve">αι η ίδρυση και λειτουργία της πρώτης </w:t>
      </w:r>
      <w:r>
        <w:rPr>
          <w:rFonts w:eastAsia="Times New Roman"/>
          <w:szCs w:val="24"/>
        </w:rPr>
        <w:t>Ε</w:t>
      </w:r>
      <w:r w:rsidRPr="004A6F9C">
        <w:rPr>
          <w:rFonts w:eastAsia="Times New Roman"/>
          <w:szCs w:val="24"/>
        </w:rPr>
        <w:t>θνικής Αναπτυξιακής Τράπεζας</w:t>
      </w:r>
      <w:r>
        <w:rPr>
          <w:rFonts w:eastAsia="Times New Roman"/>
          <w:szCs w:val="24"/>
        </w:rPr>
        <w:t>. Πρόκειται για τον μετασχηματισμό</w:t>
      </w:r>
      <w:r w:rsidRPr="004A6F9C">
        <w:rPr>
          <w:rFonts w:eastAsia="Times New Roman"/>
          <w:szCs w:val="24"/>
        </w:rPr>
        <w:t xml:space="preserve"> του σημερινού Εθνικού Ταμείου Επιχειρηματικότητας και Ανάπτυξης</w:t>
      </w:r>
      <w:r>
        <w:rPr>
          <w:rFonts w:eastAsia="Times New Roman"/>
          <w:szCs w:val="24"/>
        </w:rPr>
        <w:t>,</w:t>
      </w:r>
      <w:r w:rsidRPr="004A6F9C">
        <w:rPr>
          <w:rFonts w:eastAsia="Times New Roman"/>
          <w:szCs w:val="24"/>
        </w:rPr>
        <w:t xml:space="preserve"> του </w:t>
      </w:r>
      <w:r>
        <w:rPr>
          <w:rFonts w:eastAsia="Times New Roman"/>
          <w:szCs w:val="24"/>
        </w:rPr>
        <w:t>γνωστού</w:t>
      </w:r>
      <w:r w:rsidRPr="004A6F9C">
        <w:rPr>
          <w:rFonts w:eastAsia="Times New Roman"/>
          <w:szCs w:val="24"/>
        </w:rPr>
        <w:t xml:space="preserve"> ΕΤΕΑΝ</w:t>
      </w:r>
      <w:r>
        <w:rPr>
          <w:rFonts w:eastAsia="Times New Roman"/>
          <w:szCs w:val="24"/>
        </w:rPr>
        <w:t xml:space="preserve">, σε αναπτυξιακή </w:t>
      </w:r>
      <w:r w:rsidRPr="004A6F9C">
        <w:rPr>
          <w:rFonts w:eastAsia="Times New Roman"/>
          <w:szCs w:val="24"/>
        </w:rPr>
        <w:t>τράπεζα μέσω βαθιάς αναδιάρθρωσης και με μορφή ανώνυμης</w:t>
      </w:r>
      <w:r w:rsidRPr="004A6F9C">
        <w:rPr>
          <w:rFonts w:eastAsia="Times New Roman"/>
          <w:szCs w:val="24"/>
        </w:rPr>
        <w:t xml:space="preserve"> εταιρείας συμμετοχών</w:t>
      </w:r>
      <w:r>
        <w:rPr>
          <w:rFonts w:eastAsia="Times New Roman"/>
          <w:szCs w:val="24"/>
        </w:rPr>
        <w:t>,</w:t>
      </w:r>
      <w:r w:rsidRPr="004A6F9C">
        <w:rPr>
          <w:rFonts w:eastAsia="Times New Roman"/>
          <w:szCs w:val="24"/>
        </w:rPr>
        <w:t xml:space="preserve"> </w:t>
      </w:r>
      <w:r>
        <w:rPr>
          <w:rFonts w:eastAsia="Times New Roman"/>
          <w:szCs w:val="24"/>
        </w:rPr>
        <w:t>μ</w:t>
      </w:r>
      <w:r w:rsidRPr="004A6F9C">
        <w:rPr>
          <w:rFonts w:eastAsia="Times New Roman"/>
          <w:szCs w:val="24"/>
        </w:rPr>
        <w:t xml:space="preserve">ε δυνατότητα μειοψηφικής συμμετοχής από ξένους χρηματοδοτικούς θεσμούς </w:t>
      </w:r>
      <w:r>
        <w:rPr>
          <w:rFonts w:eastAsia="Times New Roman"/>
          <w:szCs w:val="24"/>
        </w:rPr>
        <w:t>και</w:t>
      </w:r>
      <w:r w:rsidRPr="004A6F9C">
        <w:rPr>
          <w:rFonts w:eastAsia="Times New Roman"/>
          <w:szCs w:val="24"/>
        </w:rPr>
        <w:t xml:space="preserve"> φορείς του δημοσίου</w:t>
      </w:r>
      <w:r>
        <w:rPr>
          <w:rFonts w:eastAsia="Times New Roman"/>
          <w:szCs w:val="24"/>
        </w:rPr>
        <w:t>.</w:t>
      </w:r>
    </w:p>
    <w:p w14:paraId="42AEA1B3" w14:textId="77777777" w:rsidR="00F00D30" w:rsidRDefault="00AE51A4">
      <w:pPr>
        <w:spacing w:line="600" w:lineRule="auto"/>
        <w:ind w:firstLine="720"/>
        <w:jc w:val="both"/>
        <w:rPr>
          <w:rFonts w:eastAsia="Times New Roman"/>
          <w:szCs w:val="24"/>
        </w:rPr>
      </w:pPr>
      <w:r>
        <w:rPr>
          <w:rFonts w:eastAsia="Times New Roman"/>
          <w:szCs w:val="24"/>
        </w:rPr>
        <w:t>Σ</w:t>
      </w:r>
      <w:r w:rsidRPr="004A6F9C">
        <w:rPr>
          <w:rFonts w:eastAsia="Times New Roman"/>
          <w:szCs w:val="24"/>
        </w:rPr>
        <w:t>ήμερα</w:t>
      </w:r>
      <w:r>
        <w:rPr>
          <w:rFonts w:eastAsia="Times New Roman"/>
          <w:szCs w:val="24"/>
        </w:rPr>
        <w:t>,</w:t>
      </w:r>
      <w:r w:rsidRPr="004A6F9C">
        <w:rPr>
          <w:rFonts w:eastAsia="Times New Roman"/>
          <w:szCs w:val="24"/>
        </w:rPr>
        <w:t xml:space="preserve"> στον υπόλοιπο κόσμο λειτουργούν περισσότερες από </w:t>
      </w:r>
      <w:r>
        <w:rPr>
          <w:rFonts w:eastAsia="Times New Roman"/>
          <w:szCs w:val="24"/>
        </w:rPr>
        <w:t xml:space="preserve">επτακόσιες πενήντα </w:t>
      </w:r>
      <w:r w:rsidRPr="004A6F9C">
        <w:rPr>
          <w:rFonts w:eastAsia="Times New Roman"/>
          <w:szCs w:val="24"/>
        </w:rPr>
        <w:t>αναπτυξιακές τράπεζες και ήρθε η Κυβέρνηση του ΣΥΡΙΖΑ</w:t>
      </w:r>
      <w:r>
        <w:rPr>
          <w:rFonts w:eastAsia="Times New Roman"/>
          <w:szCs w:val="24"/>
        </w:rPr>
        <w:t>,</w:t>
      </w:r>
      <w:r w:rsidRPr="004A6F9C">
        <w:rPr>
          <w:rFonts w:eastAsia="Times New Roman"/>
          <w:szCs w:val="24"/>
        </w:rPr>
        <w:t xml:space="preserve"> προκειμένου να υλοποιήσει </w:t>
      </w:r>
      <w:r>
        <w:rPr>
          <w:rFonts w:eastAsia="Times New Roman"/>
          <w:szCs w:val="24"/>
        </w:rPr>
        <w:t xml:space="preserve">ένα </w:t>
      </w:r>
      <w:r w:rsidRPr="004A6F9C">
        <w:rPr>
          <w:rFonts w:eastAsia="Times New Roman"/>
          <w:szCs w:val="24"/>
        </w:rPr>
        <w:t>στοιχείο το οποίο στον υπόλοιπο κόσμο ήταν καθιερωμένο και διευρυμένο</w:t>
      </w:r>
      <w:r>
        <w:rPr>
          <w:rFonts w:eastAsia="Times New Roman"/>
          <w:szCs w:val="24"/>
        </w:rPr>
        <w:t>,</w:t>
      </w:r>
      <w:r w:rsidRPr="004A6F9C">
        <w:rPr>
          <w:rFonts w:eastAsia="Times New Roman"/>
          <w:szCs w:val="24"/>
        </w:rPr>
        <w:t xml:space="preserve"> παρά τις απέλπιδες και αποτυχημένες προσπάθειες και εξαγγελίες των προηγούμενων κυβερνήσεων</w:t>
      </w:r>
      <w:r>
        <w:rPr>
          <w:rFonts w:eastAsia="Times New Roman"/>
          <w:szCs w:val="24"/>
        </w:rPr>
        <w:t>.</w:t>
      </w:r>
    </w:p>
    <w:p w14:paraId="42AEA1B4" w14:textId="77777777" w:rsidR="00F00D30" w:rsidRDefault="00AE51A4">
      <w:pPr>
        <w:spacing w:line="600" w:lineRule="auto"/>
        <w:ind w:firstLine="720"/>
        <w:jc w:val="both"/>
        <w:rPr>
          <w:rFonts w:eastAsia="Times New Roman"/>
          <w:szCs w:val="24"/>
        </w:rPr>
      </w:pPr>
      <w:r>
        <w:rPr>
          <w:rFonts w:eastAsia="Times New Roman"/>
          <w:szCs w:val="24"/>
        </w:rPr>
        <w:lastRenderedPageBreak/>
        <w:t>Είναι ο</w:t>
      </w:r>
      <w:r w:rsidRPr="004A6F9C">
        <w:rPr>
          <w:rFonts w:eastAsia="Times New Roman"/>
          <w:szCs w:val="24"/>
        </w:rPr>
        <w:t xml:space="preserve"> αναγκαίος και κρίσιμος θεσμός που έρχεται στην κατάλλ</w:t>
      </w:r>
      <w:r w:rsidRPr="004A6F9C">
        <w:rPr>
          <w:rFonts w:eastAsia="Times New Roman"/>
          <w:szCs w:val="24"/>
        </w:rPr>
        <w:t>ηλη στιγμή ώστε να συμβάλει στην ώθηση της οικονομίας μέσω της ενίσχυσης της εθνικής περιφερειακής ανάπτυξης</w:t>
      </w:r>
      <w:r>
        <w:rPr>
          <w:rFonts w:eastAsia="Times New Roman"/>
          <w:szCs w:val="24"/>
        </w:rPr>
        <w:t>,</w:t>
      </w:r>
      <w:r w:rsidRPr="004A6F9C">
        <w:rPr>
          <w:rFonts w:eastAsia="Times New Roman"/>
          <w:szCs w:val="24"/>
        </w:rPr>
        <w:t xml:space="preserve"> ένας νέος φορέας που θα προκύψει και θα έχει συμπληρωματικές δράσεις και όχι ανταγωνιστικές προς τις εμπορικές τράπεζες</w:t>
      </w:r>
      <w:r>
        <w:rPr>
          <w:rFonts w:eastAsia="Times New Roman"/>
          <w:szCs w:val="24"/>
        </w:rPr>
        <w:t>,</w:t>
      </w:r>
      <w:r w:rsidRPr="004A6F9C">
        <w:rPr>
          <w:rFonts w:eastAsia="Times New Roman"/>
          <w:szCs w:val="24"/>
        </w:rPr>
        <w:t xml:space="preserve"> δεν θα λειτουργεί δηλαδή </w:t>
      </w:r>
      <w:r w:rsidRPr="004A6F9C">
        <w:rPr>
          <w:rFonts w:eastAsia="Times New Roman"/>
          <w:szCs w:val="24"/>
        </w:rPr>
        <w:t xml:space="preserve">με τη μορφή ενός </w:t>
      </w:r>
      <w:r>
        <w:rPr>
          <w:rFonts w:eastAsia="Times New Roman"/>
          <w:szCs w:val="24"/>
        </w:rPr>
        <w:t>ι</w:t>
      </w:r>
      <w:r w:rsidRPr="004A6F9C">
        <w:rPr>
          <w:rFonts w:eastAsia="Times New Roman"/>
          <w:szCs w:val="24"/>
        </w:rPr>
        <w:t>δρύματος που δέχεται καταθέσεις</w:t>
      </w:r>
      <w:r>
        <w:rPr>
          <w:rFonts w:eastAsia="Times New Roman"/>
          <w:szCs w:val="24"/>
        </w:rPr>
        <w:t>,</w:t>
      </w:r>
      <w:r w:rsidRPr="004A6F9C">
        <w:rPr>
          <w:rFonts w:eastAsia="Times New Roman"/>
          <w:szCs w:val="24"/>
        </w:rPr>
        <w:t xml:space="preserve"> αλλά θα στοχεύει σε </w:t>
      </w:r>
      <w:r>
        <w:rPr>
          <w:rFonts w:eastAsia="Times New Roman"/>
          <w:szCs w:val="24"/>
        </w:rPr>
        <w:t>έμ</w:t>
      </w:r>
      <w:r w:rsidRPr="004A6F9C">
        <w:rPr>
          <w:rFonts w:eastAsia="Times New Roman"/>
          <w:szCs w:val="24"/>
        </w:rPr>
        <w:t xml:space="preserve">μεσες χρηματοδοτήσεις μέσω των εμπορικών τραπεζών και των ενδιάμεσων φορέων και θα διευκολύνει την πρόσβαση σε χρηματοδότηση κυρίως μικρομεσαίων κοινωνικών και νεοφυών </w:t>
      </w:r>
      <w:r>
        <w:rPr>
          <w:rFonts w:eastAsia="Times New Roman"/>
          <w:szCs w:val="24"/>
        </w:rPr>
        <w:t>ε</w:t>
      </w:r>
      <w:r w:rsidRPr="004A6F9C">
        <w:rPr>
          <w:rFonts w:eastAsia="Times New Roman"/>
          <w:szCs w:val="24"/>
        </w:rPr>
        <w:t>πιχειρήσεων</w:t>
      </w:r>
      <w:r>
        <w:rPr>
          <w:rFonts w:eastAsia="Times New Roman"/>
          <w:szCs w:val="24"/>
        </w:rPr>
        <w:t>.</w:t>
      </w:r>
    </w:p>
    <w:p w14:paraId="42AEA1B5" w14:textId="77777777" w:rsidR="00F00D30" w:rsidRDefault="00AE51A4">
      <w:pPr>
        <w:spacing w:line="600" w:lineRule="auto"/>
        <w:ind w:firstLine="720"/>
        <w:jc w:val="both"/>
        <w:rPr>
          <w:rFonts w:eastAsia="Times New Roman"/>
          <w:szCs w:val="24"/>
        </w:rPr>
      </w:pPr>
      <w:r>
        <w:rPr>
          <w:rFonts w:eastAsia="Times New Roman"/>
          <w:szCs w:val="24"/>
        </w:rPr>
        <w:t>Σ</w:t>
      </w:r>
      <w:r w:rsidRPr="004A6F9C">
        <w:rPr>
          <w:rFonts w:eastAsia="Times New Roman"/>
          <w:szCs w:val="24"/>
        </w:rPr>
        <w:t>τόχος είναι η μεγιστοποίηση των αναπτυξιακών και κοινωνικών αποδόσεων και όχι των χρηματοοικονομικών αποδόσεων και κερδών</w:t>
      </w:r>
      <w:r>
        <w:rPr>
          <w:rFonts w:eastAsia="Times New Roman"/>
          <w:szCs w:val="24"/>
        </w:rPr>
        <w:t>, ό</w:t>
      </w:r>
      <w:r w:rsidRPr="004A6F9C">
        <w:rPr>
          <w:rFonts w:eastAsia="Times New Roman"/>
          <w:szCs w:val="24"/>
        </w:rPr>
        <w:t xml:space="preserve">πως συμβαίνει με τις </w:t>
      </w:r>
      <w:r>
        <w:rPr>
          <w:rFonts w:eastAsia="Times New Roman"/>
          <w:szCs w:val="24"/>
        </w:rPr>
        <w:t>ιδιωτικές</w:t>
      </w:r>
      <w:r w:rsidRPr="004A6F9C">
        <w:rPr>
          <w:rFonts w:eastAsia="Times New Roman"/>
          <w:szCs w:val="24"/>
        </w:rPr>
        <w:t xml:space="preserve"> τράπεζες</w:t>
      </w:r>
      <w:r>
        <w:rPr>
          <w:rFonts w:eastAsia="Times New Roman"/>
          <w:szCs w:val="24"/>
        </w:rPr>
        <w:t xml:space="preserve"> κ</w:t>
      </w:r>
      <w:r w:rsidRPr="004A6F9C">
        <w:rPr>
          <w:rFonts w:eastAsia="Times New Roman"/>
          <w:szCs w:val="24"/>
        </w:rPr>
        <w:t>αι στα διαθέσιμα εργαλεία του νέου φορέα θα συμπεριλαμβάνονται δάνεια</w:t>
      </w:r>
      <w:r>
        <w:rPr>
          <w:rFonts w:eastAsia="Times New Roman"/>
          <w:szCs w:val="24"/>
        </w:rPr>
        <w:t>,</w:t>
      </w:r>
      <w:r w:rsidRPr="004A6F9C">
        <w:rPr>
          <w:rFonts w:eastAsia="Times New Roman"/>
          <w:szCs w:val="24"/>
        </w:rPr>
        <w:t xml:space="preserve"> εγγυήσεις</w:t>
      </w:r>
      <w:r>
        <w:rPr>
          <w:rFonts w:eastAsia="Times New Roman"/>
          <w:szCs w:val="24"/>
        </w:rPr>
        <w:t>,</w:t>
      </w:r>
      <w:r w:rsidRPr="004A6F9C">
        <w:rPr>
          <w:rFonts w:eastAsia="Times New Roman"/>
          <w:szCs w:val="24"/>
        </w:rPr>
        <w:t xml:space="preserve"> επιχορηγή</w:t>
      </w:r>
      <w:r w:rsidRPr="004A6F9C">
        <w:rPr>
          <w:rFonts w:eastAsia="Times New Roman"/>
          <w:szCs w:val="24"/>
        </w:rPr>
        <w:t>σεις</w:t>
      </w:r>
      <w:r>
        <w:rPr>
          <w:rFonts w:eastAsia="Times New Roman"/>
          <w:szCs w:val="24"/>
        </w:rPr>
        <w:t>,</w:t>
      </w:r>
      <w:r w:rsidRPr="004A6F9C">
        <w:rPr>
          <w:rFonts w:eastAsia="Times New Roman"/>
          <w:szCs w:val="24"/>
        </w:rPr>
        <w:t xml:space="preserve"> συμμετοχή σε σχήματα νεοφυών </w:t>
      </w:r>
      <w:r>
        <w:rPr>
          <w:rFonts w:eastAsia="Times New Roman"/>
          <w:szCs w:val="24"/>
        </w:rPr>
        <w:t xml:space="preserve">ή καινοτόμων </w:t>
      </w:r>
      <w:r w:rsidRPr="004A6F9C">
        <w:rPr>
          <w:rFonts w:eastAsia="Times New Roman"/>
          <w:szCs w:val="24"/>
        </w:rPr>
        <w:t>επιχειρήσεων</w:t>
      </w:r>
      <w:r>
        <w:rPr>
          <w:rFonts w:eastAsia="Times New Roman"/>
          <w:szCs w:val="24"/>
        </w:rPr>
        <w:t>,</w:t>
      </w:r>
      <w:r w:rsidRPr="004A6F9C">
        <w:rPr>
          <w:rFonts w:eastAsia="Times New Roman"/>
          <w:szCs w:val="24"/>
        </w:rPr>
        <w:t xml:space="preserve"> συμβουλευτική υποστήριξη</w:t>
      </w:r>
      <w:r>
        <w:rPr>
          <w:rFonts w:eastAsia="Times New Roman"/>
          <w:szCs w:val="24"/>
        </w:rPr>
        <w:t>, χρηματοδότηση</w:t>
      </w:r>
      <w:r w:rsidRPr="004A6F9C">
        <w:rPr>
          <w:rFonts w:eastAsia="Times New Roman"/>
          <w:szCs w:val="24"/>
        </w:rPr>
        <w:t xml:space="preserve"> μακροπρόθεσμων έργων με σημαντικά κοινωνικά ή περιβαλλοντικά οφέλη</w:t>
      </w:r>
      <w:r>
        <w:rPr>
          <w:rFonts w:eastAsia="Times New Roman"/>
          <w:szCs w:val="24"/>
        </w:rPr>
        <w:t>,</w:t>
      </w:r>
      <w:r w:rsidRPr="004A6F9C">
        <w:rPr>
          <w:rFonts w:eastAsia="Times New Roman"/>
          <w:szCs w:val="24"/>
        </w:rPr>
        <w:t xml:space="preserve"> </w:t>
      </w:r>
      <w:proofErr w:type="spellStart"/>
      <w:r w:rsidRPr="004A6F9C">
        <w:rPr>
          <w:rFonts w:eastAsia="Times New Roman"/>
          <w:szCs w:val="24"/>
        </w:rPr>
        <w:t>μικροπιστώσεις</w:t>
      </w:r>
      <w:proofErr w:type="spellEnd"/>
      <w:r w:rsidRPr="004A6F9C">
        <w:rPr>
          <w:rFonts w:eastAsia="Times New Roman"/>
          <w:szCs w:val="24"/>
        </w:rPr>
        <w:t xml:space="preserve"> και ομολογιακά δάνεια</w:t>
      </w:r>
      <w:r>
        <w:rPr>
          <w:rFonts w:eastAsia="Times New Roman"/>
          <w:szCs w:val="24"/>
        </w:rPr>
        <w:t>.</w:t>
      </w:r>
    </w:p>
    <w:p w14:paraId="42AEA1B6" w14:textId="77777777" w:rsidR="00F00D30" w:rsidRDefault="00AE51A4">
      <w:pPr>
        <w:spacing w:line="600" w:lineRule="auto"/>
        <w:ind w:firstLine="720"/>
        <w:jc w:val="both"/>
        <w:rPr>
          <w:rFonts w:eastAsia="Times New Roman"/>
          <w:szCs w:val="24"/>
        </w:rPr>
      </w:pPr>
      <w:r>
        <w:rPr>
          <w:rFonts w:eastAsia="Times New Roman"/>
          <w:szCs w:val="24"/>
        </w:rPr>
        <w:lastRenderedPageBreak/>
        <w:t>Σ</w:t>
      </w:r>
      <w:r w:rsidRPr="004A6F9C">
        <w:rPr>
          <w:rFonts w:eastAsia="Times New Roman"/>
          <w:szCs w:val="24"/>
        </w:rPr>
        <w:t>το Υπουργείο Οικονομίας και Ανάπτυξης υπολογίζο</w:t>
      </w:r>
      <w:r w:rsidRPr="004A6F9C">
        <w:rPr>
          <w:rFonts w:eastAsia="Times New Roman"/>
          <w:szCs w:val="24"/>
        </w:rPr>
        <w:t xml:space="preserve">υμε ότι η συνολική </w:t>
      </w:r>
      <w:proofErr w:type="spellStart"/>
      <w:r w:rsidRPr="004A6F9C">
        <w:rPr>
          <w:rFonts w:eastAsia="Times New Roman"/>
          <w:szCs w:val="24"/>
        </w:rPr>
        <w:t>μόχλευση</w:t>
      </w:r>
      <w:proofErr w:type="spellEnd"/>
      <w:r w:rsidRPr="004A6F9C">
        <w:rPr>
          <w:rFonts w:eastAsia="Times New Roman"/>
          <w:szCs w:val="24"/>
        </w:rPr>
        <w:t xml:space="preserve"> για την οικονομία θα είναι της τά</w:t>
      </w:r>
      <w:r>
        <w:rPr>
          <w:rFonts w:eastAsia="Times New Roman"/>
          <w:szCs w:val="24"/>
        </w:rPr>
        <w:t>ξης των 11 δισεκατομμυρίων ευρώ, ε</w:t>
      </w:r>
      <w:r w:rsidRPr="004A6F9C">
        <w:rPr>
          <w:rFonts w:eastAsia="Times New Roman"/>
          <w:szCs w:val="24"/>
        </w:rPr>
        <w:t>νώ η τράπεζα θα εκκινήσει με κεφάλαιο ύψους 5 δισεκατομμυρίων ευρώ</w:t>
      </w:r>
      <w:r>
        <w:rPr>
          <w:rFonts w:eastAsia="Times New Roman"/>
          <w:szCs w:val="24"/>
        </w:rPr>
        <w:t>.</w:t>
      </w:r>
      <w:r w:rsidRPr="004A6F9C">
        <w:rPr>
          <w:rFonts w:eastAsia="Times New Roman"/>
          <w:szCs w:val="24"/>
        </w:rPr>
        <w:t xml:space="preserve"> Η Εθνική Αναπτυξιακή Τράπεζα θα λειτουργεί ως συνδετικός κρίκος με διεθνείς χρηματαγορές και </w:t>
      </w:r>
      <w:r w:rsidRPr="004A6F9C">
        <w:rPr>
          <w:rFonts w:eastAsia="Times New Roman"/>
          <w:szCs w:val="24"/>
        </w:rPr>
        <w:t xml:space="preserve">οργανισμούς και ταυτόχρονα θα διευρύνει τη δυνατότητα της </w:t>
      </w:r>
      <w:r>
        <w:rPr>
          <w:rFonts w:eastAsia="Times New Roman"/>
          <w:szCs w:val="24"/>
        </w:rPr>
        <w:t>ε</w:t>
      </w:r>
      <w:r w:rsidRPr="004A6F9C">
        <w:rPr>
          <w:rFonts w:eastAsia="Times New Roman"/>
          <w:szCs w:val="24"/>
        </w:rPr>
        <w:t>λληνικής οικονομίας να αντλεί κεφάλαια απευθείας από την Ευρωπαϊκή Ένωση και να κινητοποι</w:t>
      </w:r>
      <w:r>
        <w:rPr>
          <w:rFonts w:eastAsia="Times New Roman"/>
          <w:szCs w:val="24"/>
        </w:rPr>
        <w:t>εί</w:t>
      </w:r>
      <w:r w:rsidRPr="004A6F9C">
        <w:rPr>
          <w:rFonts w:eastAsia="Times New Roman"/>
          <w:szCs w:val="24"/>
        </w:rPr>
        <w:t xml:space="preserve"> σημαντικές επενδύσεις</w:t>
      </w:r>
      <w:r>
        <w:rPr>
          <w:rFonts w:eastAsia="Times New Roman"/>
          <w:szCs w:val="24"/>
        </w:rPr>
        <w:t>,</w:t>
      </w:r>
      <w:r w:rsidRPr="004A6F9C">
        <w:rPr>
          <w:rFonts w:eastAsia="Times New Roman"/>
          <w:szCs w:val="24"/>
        </w:rPr>
        <w:t xml:space="preserve"> σε συνεργασία με την Ευρωπαϊκή Τράπεζα Επενδύσεων και την Ευρωπαϊκή Τράπεζα Ανασυγ</w:t>
      </w:r>
      <w:r w:rsidRPr="004A6F9C">
        <w:rPr>
          <w:rFonts w:eastAsia="Times New Roman"/>
          <w:szCs w:val="24"/>
        </w:rPr>
        <w:t>κρότησης και Ανάπτυξης</w:t>
      </w:r>
      <w:r>
        <w:rPr>
          <w:rFonts w:eastAsia="Times New Roman"/>
          <w:szCs w:val="24"/>
        </w:rPr>
        <w:t>.</w:t>
      </w:r>
    </w:p>
    <w:p w14:paraId="42AEA1B7" w14:textId="77777777" w:rsidR="00F00D30" w:rsidRDefault="00AE51A4">
      <w:pPr>
        <w:spacing w:line="600" w:lineRule="auto"/>
        <w:ind w:firstLine="720"/>
        <w:jc w:val="both"/>
        <w:rPr>
          <w:rFonts w:eastAsia="Times New Roman"/>
          <w:szCs w:val="24"/>
        </w:rPr>
      </w:pPr>
      <w:r>
        <w:rPr>
          <w:rFonts w:eastAsia="Times New Roman"/>
          <w:szCs w:val="24"/>
        </w:rPr>
        <w:t>Παρατηρούμε ότι η</w:t>
      </w:r>
      <w:r w:rsidRPr="004A6F9C">
        <w:rPr>
          <w:rFonts w:eastAsia="Times New Roman"/>
          <w:szCs w:val="24"/>
        </w:rPr>
        <w:t xml:space="preserve"> συντριπτική πλειοψηφία των </w:t>
      </w:r>
      <w:r>
        <w:rPr>
          <w:rFonts w:eastAsia="Times New Roman"/>
          <w:szCs w:val="24"/>
        </w:rPr>
        <w:t>δ</w:t>
      </w:r>
      <w:r w:rsidRPr="004A6F9C">
        <w:rPr>
          <w:rFonts w:eastAsia="Times New Roman"/>
          <w:szCs w:val="24"/>
        </w:rPr>
        <w:t>υνάμεων της αγοράς υποδέχεται με ικανοποίηση αυτή</w:t>
      </w:r>
      <w:r>
        <w:rPr>
          <w:rFonts w:eastAsia="Times New Roman"/>
          <w:szCs w:val="24"/>
        </w:rPr>
        <w:t>ν</w:t>
      </w:r>
      <w:r w:rsidRPr="004A6F9C">
        <w:rPr>
          <w:rFonts w:eastAsia="Times New Roman"/>
          <w:szCs w:val="24"/>
        </w:rPr>
        <w:t xml:space="preserve"> τη μεταρρύθμιση</w:t>
      </w:r>
      <w:r>
        <w:rPr>
          <w:rFonts w:eastAsia="Times New Roman"/>
          <w:szCs w:val="24"/>
        </w:rPr>
        <w:t xml:space="preserve">. Καταλήγοντας </w:t>
      </w:r>
      <w:r w:rsidRPr="004A6F9C">
        <w:rPr>
          <w:rFonts w:eastAsia="Times New Roman"/>
          <w:szCs w:val="24"/>
        </w:rPr>
        <w:t>θα πρέπει να επισημάνω ότι η ίδρυση της Εθνικής Αναπτυξιακής Τράπεζας υλοποιεί μία πο</w:t>
      </w:r>
      <w:r>
        <w:rPr>
          <w:rFonts w:eastAsia="Times New Roman"/>
          <w:szCs w:val="24"/>
        </w:rPr>
        <w:t>λύ βασική προγραμματ</w:t>
      </w:r>
      <w:r>
        <w:rPr>
          <w:rFonts w:eastAsia="Times New Roman"/>
          <w:szCs w:val="24"/>
        </w:rPr>
        <w:t>ική δέσμευσή</w:t>
      </w:r>
      <w:r w:rsidRPr="004A6F9C">
        <w:rPr>
          <w:rFonts w:eastAsia="Times New Roman"/>
          <w:szCs w:val="24"/>
        </w:rPr>
        <w:t xml:space="preserve"> μας για μία διαφοροποιημένη χρηματοπιστωτική δομή που έχει στο επίκεντρο </w:t>
      </w:r>
      <w:r>
        <w:rPr>
          <w:rFonts w:eastAsia="Times New Roman"/>
          <w:szCs w:val="24"/>
        </w:rPr>
        <w:t>την</w:t>
      </w:r>
      <w:r w:rsidRPr="004A6F9C">
        <w:rPr>
          <w:rFonts w:eastAsia="Times New Roman"/>
          <w:szCs w:val="24"/>
        </w:rPr>
        <w:t xml:space="preserve"> πραγματική οικονομία και τον αναπτυξιακό σχεδιασμό της χώρας</w:t>
      </w:r>
      <w:r>
        <w:rPr>
          <w:rFonts w:eastAsia="Times New Roman"/>
          <w:szCs w:val="24"/>
        </w:rPr>
        <w:t>.</w:t>
      </w:r>
    </w:p>
    <w:p w14:paraId="42AEA1B8" w14:textId="77777777" w:rsidR="00F00D30" w:rsidRDefault="00AE51A4">
      <w:pPr>
        <w:spacing w:line="600" w:lineRule="auto"/>
        <w:ind w:firstLine="720"/>
        <w:jc w:val="both"/>
        <w:rPr>
          <w:rFonts w:eastAsia="Times New Roman"/>
          <w:szCs w:val="24"/>
        </w:rPr>
      </w:pPr>
      <w:r>
        <w:rPr>
          <w:rFonts w:eastAsia="Times New Roman"/>
          <w:szCs w:val="24"/>
        </w:rPr>
        <w:t>Και βέβαια το Υπουργείο Ο</w:t>
      </w:r>
      <w:r w:rsidRPr="004A6F9C">
        <w:rPr>
          <w:rFonts w:eastAsia="Times New Roman"/>
          <w:szCs w:val="24"/>
        </w:rPr>
        <w:t xml:space="preserve">ικονομίας και Ανάπτυξης δεν στέκεται μόνο </w:t>
      </w:r>
      <w:r>
        <w:rPr>
          <w:rFonts w:eastAsia="Times New Roman"/>
          <w:szCs w:val="24"/>
        </w:rPr>
        <w:t>σ</w:t>
      </w:r>
      <w:r w:rsidRPr="004A6F9C">
        <w:rPr>
          <w:rFonts w:eastAsia="Times New Roman"/>
          <w:szCs w:val="24"/>
        </w:rPr>
        <w:t>την ίδρυση της Αναπτυξιακής Τράπεζας</w:t>
      </w:r>
      <w:r>
        <w:rPr>
          <w:rFonts w:eastAsia="Times New Roman"/>
          <w:szCs w:val="24"/>
        </w:rPr>
        <w:t>,</w:t>
      </w:r>
      <w:r w:rsidRPr="004A6F9C">
        <w:rPr>
          <w:rFonts w:eastAsia="Times New Roman"/>
          <w:szCs w:val="24"/>
        </w:rPr>
        <w:t xml:space="preserve"> καθώς </w:t>
      </w:r>
      <w:r w:rsidRPr="004A6F9C">
        <w:rPr>
          <w:rFonts w:eastAsia="Times New Roman"/>
          <w:szCs w:val="24"/>
        </w:rPr>
        <w:lastRenderedPageBreak/>
        <w:t xml:space="preserve">προχωρά σε ένα νέο ρυθμιστικό </w:t>
      </w:r>
      <w:r>
        <w:rPr>
          <w:rFonts w:eastAsia="Times New Roman"/>
          <w:szCs w:val="24"/>
        </w:rPr>
        <w:t>π</w:t>
      </w:r>
      <w:r w:rsidRPr="004A6F9C">
        <w:rPr>
          <w:rFonts w:eastAsia="Times New Roman"/>
          <w:szCs w:val="24"/>
        </w:rPr>
        <w:t>λαίσιο για τις στρατηγικές επενδύσεις</w:t>
      </w:r>
      <w:r>
        <w:rPr>
          <w:rFonts w:eastAsia="Times New Roman"/>
          <w:szCs w:val="24"/>
        </w:rPr>
        <w:t>,</w:t>
      </w:r>
      <w:r w:rsidRPr="004A6F9C">
        <w:rPr>
          <w:rFonts w:eastAsia="Times New Roman"/>
          <w:szCs w:val="24"/>
        </w:rPr>
        <w:t xml:space="preserve"> προκειμένου πραγματικά να προσελκύσουμε μεγάλες και </w:t>
      </w:r>
      <w:r>
        <w:rPr>
          <w:rFonts w:eastAsia="Times New Roman"/>
          <w:szCs w:val="24"/>
        </w:rPr>
        <w:t xml:space="preserve">ποιοτικές επενδύσεις. </w:t>
      </w:r>
    </w:p>
    <w:p w14:paraId="42AEA1B9" w14:textId="77777777" w:rsidR="00F00D30" w:rsidRDefault="00AE51A4">
      <w:pPr>
        <w:spacing w:line="600" w:lineRule="auto"/>
        <w:ind w:firstLine="720"/>
        <w:jc w:val="both"/>
        <w:rPr>
          <w:rFonts w:eastAsia="Times New Roman"/>
          <w:szCs w:val="24"/>
        </w:rPr>
      </w:pPr>
      <w:r>
        <w:rPr>
          <w:rFonts w:eastAsia="Times New Roman"/>
          <w:szCs w:val="24"/>
        </w:rPr>
        <w:t>Επίσης, λαμβάνοντας υ</w:t>
      </w:r>
      <w:r w:rsidRPr="004A6F9C">
        <w:rPr>
          <w:rFonts w:eastAsia="Times New Roman"/>
          <w:szCs w:val="24"/>
        </w:rPr>
        <w:t>π</w:t>
      </w:r>
      <w:r>
        <w:rPr>
          <w:rFonts w:eastAsia="Times New Roman"/>
          <w:szCs w:val="24"/>
        </w:rPr>
        <w:t xml:space="preserve">’ </w:t>
      </w:r>
      <w:proofErr w:type="spellStart"/>
      <w:r w:rsidRPr="004A6F9C">
        <w:rPr>
          <w:rFonts w:eastAsia="Times New Roman"/>
          <w:szCs w:val="24"/>
        </w:rPr>
        <w:t>όψ</w:t>
      </w:r>
      <w:r>
        <w:rPr>
          <w:rFonts w:eastAsia="Times New Roman"/>
          <w:szCs w:val="24"/>
        </w:rPr>
        <w:t>ιν</w:t>
      </w:r>
      <w:proofErr w:type="spellEnd"/>
      <w:r w:rsidRPr="004A6F9C">
        <w:rPr>
          <w:rFonts w:eastAsia="Times New Roman"/>
          <w:szCs w:val="24"/>
        </w:rPr>
        <w:t xml:space="preserve"> τ</w:t>
      </w:r>
      <w:r>
        <w:rPr>
          <w:rFonts w:eastAsia="Times New Roman"/>
          <w:szCs w:val="24"/>
        </w:rPr>
        <w:t>ι</w:t>
      </w:r>
      <w:r w:rsidRPr="004A6F9C">
        <w:rPr>
          <w:rFonts w:eastAsia="Times New Roman"/>
          <w:szCs w:val="24"/>
        </w:rPr>
        <w:t xml:space="preserve">ς άνισα κατανεμημένες επιπτώσεις της δεκαετούς κρίσης μεταξύ των </w:t>
      </w:r>
      <w:r w:rsidRPr="004A6F9C">
        <w:rPr>
          <w:rFonts w:eastAsia="Times New Roman"/>
          <w:szCs w:val="24"/>
        </w:rPr>
        <w:t>περιφερειών της χώρας προχωρούμε στην ενίσχυση των επιχειρήσεων σε μειονεκτούσες περιοχές της Ελλάδ</w:t>
      </w:r>
      <w:r>
        <w:rPr>
          <w:rFonts w:eastAsia="Times New Roman"/>
          <w:szCs w:val="24"/>
        </w:rPr>
        <w:t>α</w:t>
      </w:r>
      <w:r w:rsidRPr="004A6F9C">
        <w:rPr>
          <w:rFonts w:eastAsia="Times New Roman"/>
          <w:szCs w:val="24"/>
        </w:rPr>
        <w:t>ς</w:t>
      </w:r>
      <w:r>
        <w:rPr>
          <w:rFonts w:eastAsia="Times New Roman"/>
          <w:szCs w:val="24"/>
        </w:rPr>
        <w:t>.</w:t>
      </w:r>
    </w:p>
    <w:p w14:paraId="42AEA1BA" w14:textId="77777777" w:rsidR="00F00D30" w:rsidRDefault="00AE51A4">
      <w:pPr>
        <w:spacing w:line="600" w:lineRule="auto"/>
        <w:ind w:firstLine="720"/>
        <w:jc w:val="both"/>
        <w:rPr>
          <w:rFonts w:eastAsia="Times New Roman"/>
          <w:szCs w:val="24"/>
        </w:rPr>
      </w:pPr>
      <w:r w:rsidRPr="004A6F9C">
        <w:rPr>
          <w:rFonts w:eastAsia="Times New Roman"/>
          <w:szCs w:val="24"/>
        </w:rPr>
        <w:t>Και προς αυτή</w:t>
      </w:r>
      <w:r>
        <w:rPr>
          <w:rFonts w:eastAsia="Times New Roman"/>
          <w:szCs w:val="24"/>
        </w:rPr>
        <w:t>ν</w:t>
      </w:r>
      <w:r w:rsidRPr="004A6F9C">
        <w:rPr>
          <w:rFonts w:eastAsia="Times New Roman"/>
          <w:szCs w:val="24"/>
        </w:rPr>
        <w:t xml:space="preserve"> την κατεύθυνση</w:t>
      </w:r>
      <w:r>
        <w:rPr>
          <w:rFonts w:eastAsia="Times New Roman"/>
          <w:szCs w:val="24"/>
        </w:rPr>
        <w:t>,</w:t>
      </w:r>
      <w:r w:rsidRPr="004A6F9C">
        <w:rPr>
          <w:rFonts w:eastAsia="Times New Roman"/>
          <w:szCs w:val="24"/>
        </w:rPr>
        <w:t xml:space="preserve"> απαντώντας στα ερωτήματα που έθεσε και </w:t>
      </w:r>
      <w:r>
        <w:rPr>
          <w:rFonts w:eastAsia="Times New Roman"/>
          <w:szCs w:val="24"/>
        </w:rPr>
        <w:t>ο κ.</w:t>
      </w:r>
      <w:r w:rsidRPr="004A6F9C">
        <w:rPr>
          <w:rFonts w:eastAsia="Times New Roman"/>
          <w:szCs w:val="24"/>
        </w:rPr>
        <w:t xml:space="preserve"> Κωνσταντινόπουλος σε σχέση με την προσθήκη</w:t>
      </w:r>
      <w:r>
        <w:rPr>
          <w:rFonts w:eastAsia="Times New Roman"/>
          <w:szCs w:val="24"/>
        </w:rPr>
        <w:t xml:space="preserve"> της</w:t>
      </w:r>
      <w:r w:rsidRPr="004A6F9C">
        <w:rPr>
          <w:rFonts w:eastAsia="Times New Roman"/>
          <w:szCs w:val="24"/>
        </w:rPr>
        <w:t xml:space="preserve"> δημιουργικής βιομηχανίας</w:t>
      </w:r>
      <w:r>
        <w:rPr>
          <w:rFonts w:eastAsia="Times New Roman"/>
          <w:szCs w:val="24"/>
        </w:rPr>
        <w:t>,</w:t>
      </w:r>
      <w:r w:rsidRPr="004A6F9C">
        <w:rPr>
          <w:rFonts w:eastAsia="Times New Roman"/>
          <w:szCs w:val="24"/>
        </w:rPr>
        <w:t xml:space="preserve"> </w:t>
      </w:r>
      <w:r>
        <w:rPr>
          <w:rFonts w:eastAsia="Times New Roman"/>
          <w:szCs w:val="24"/>
        </w:rPr>
        <w:t>εξηγο</w:t>
      </w:r>
      <w:r>
        <w:rPr>
          <w:rFonts w:eastAsia="Times New Roman"/>
          <w:szCs w:val="24"/>
        </w:rPr>
        <w:t xml:space="preserve">ύμε ότι η </w:t>
      </w:r>
      <w:r w:rsidRPr="004A6F9C">
        <w:rPr>
          <w:rFonts w:eastAsia="Times New Roman"/>
          <w:szCs w:val="24"/>
        </w:rPr>
        <w:t>δημιουργική βιομηχανία αποτελεί έναν από τους οκτώ κλάδους της στρατηγικής της έξυπνης εξειδίκευσης</w:t>
      </w:r>
      <w:r>
        <w:rPr>
          <w:rFonts w:eastAsia="Times New Roman"/>
          <w:szCs w:val="24"/>
        </w:rPr>
        <w:t>, ά</w:t>
      </w:r>
      <w:r w:rsidRPr="004A6F9C">
        <w:rPr>
          <w:rFonts w:eastAsia="Times New Roman"/>
          <w:szCs w:val="24"/>
        </w:rPr>
        <w:t>ρα εντάσσεται στο νομοσχέδιο</w:t>
      </w:r>
      <w:r>
        <w:rPr>
          <w:rFonts w:eastAsia="Times New Roman"/>
          <w:szCs w:val="24"/>
        </w:rPr>
        <w:t>.</w:t>
      </w:r>
      <w:r w:rsidRPr="004A6F9C">
        <w:rPr>
          <w:rFonts w:eastAsia="Times New Roman"/>
          <w:szCs w:val="24"/>
        </w:rPr>
        <w:t xml:space="preserve"> Ενώ για το ηλεκτρονικό εμπόριο</w:t>
      </w:r>
      <w:r>
        <w:rPr>
          <w:rFonts w:eastAsia="Times New Roman"/>
          <w:szCs w:val="24"/>
        </w:rPr>
        <w:t>,</w:t>
      </w:r>
      <w:r w:rsidRPr="004A6F9C">
        <w:rPr>
          <w:rFonts w:eastAsia="Times New Roman"/>
          <w:szCs w:val="24"/>
        </w:rPr>
        <w:t xml:space="preserve"> επειδή υπήρχε μία δυσκολία στο να προσδιορίσουμε επακριβώς το περιεχόμενο και τα λ</w:t>
      </w:r>
      <w:r w:rsidRPr="004A6F9C">
        <w:rPr>
          <w:rFonts w:eastAsia="Times New Roman"/>
          <w:szCs w:val="24"/>
        </w:rPr>
        <w:t>οιπά</w:t>
      </w:r>
      <w:r>
        <w:rPr>
          <w:rFonts w:eastAsia="Times New Roman"/>
          <w:szCs w:val="24"/>
        </w:rPr>
        <w:t>,</w:t>
      </w:r>
      <w:r w:rsidRPr="004A6F9C">
        <w:rPr>
          <w:rFonts w:eastAsia="Times New Roman"/>
          <w:szCs w:val="24"/>
        </w:rPr>
        <w:t xml:space="preserve"> επιλέξαμε να </w:t>
      </w:r>
      <w:r>
        <w:rPr>
          <w:rFonts w:eastAsia="Times New Roman"/>
          <w:szCs w:val="24"/>
        </w:rPr>
        <w:t>αποσυρθεί,</w:t>
      </w:r>
      <w:r w:rsidRPr="004A6F9C">
        <w:rPr>
          <w:rFonts w:eastAsia="Times New Roman"/>
          <w:szCs w:val="24"/>
        </w:rPr>
        <w:t xml:space="preserve"> και μπήκε η προσθήκη </w:t>
      </w:r>
      <w:r>
        <w:rPr>
          <w:rFonts w:eastAsia="Times New Roman"/>
          <w:szCs w:val="24"/>
        </w:rPr>
        <w:t xml:space="preserve">της δημιουργικής βιομηχανίας </w:t>
      </w:r>
      <w:r w:rsidRPr="004A6F9C">
        <w:rPr>
          <w:rFonts w:eastAsia="Times New Roman"/>
          <w:szCs w:val="24"/>
        </w:rPr>
        <w:t>που αποτελεί ένα</w:t>
      </w:r>
      <w:r>
        <w:rPr>
          <w:rFonts w:eastAsia="Times New Roman"/>
          <w:szCs w:val="24"/>
        </w:rPr>
        <w:t>ν</w:t>
      </w:r>
      <w:r w:rsidRPr="004A6F9C">
        <w:rPr>
          <w:rFonts w:eastAsia="Times New Roman"/>
          <w:szCs w:val="24"/>
        </w:rPr>
        <w:t xml:space="preserve"> από τους οκτώ κλάδους</w:t>
      </w:r>
      <w:r>
        <w:rPr>
          <w:rFonts w:eastAsia="Times New Roman"/>
          <w:szCs w:val="24"/>
        </w:rPr>
        <w:t>, συν τη δυνατότητα που</w:t>
      </w:r>
      <w:r w:rsidRPr="004A6F9C">
        <w:rPr>
          <w:rFonts w:eastAsia="Times New Roman"/>
          <w:szCs w:val="24"/>
        </w:rPr>
        <w:t xml:space="preserve"> θέλαμε να δώσουμε για το μεγαλύτερο δυνατό ποσοστό ενίσχυσης 20% επί του 30.000 και προκύπτει το 6.000</w:t>
      </w:r>
      <w:r>
        <w:rPr>
          <w:rFonts w:eastAsia="Times New Roman"/>
          <w:szCs w:val="24"/>
        </w:rPr>
        <w:t>,</w:t>
      </w:r>
      <w:r w:rsidRPr="004A6F9C">
        <w:rPr>
          <w:rFonts w:eastAsia="Times New Roman"/>
          <w:szCs w:val="24"/>
        </w:rPr>
        <w:t xml:space="preserve"> το οποίο </w:t>
      </w:r>
      <w:r w:rsidRPr="004A6F9C">
        <w:rPr>
          <w:rFonts w:eastAsia="Times New Roman"/>
          <w:szCs w:val="24"/>
        </w:rPr>
        <w:t>αναφέρ</w:t>
      </w:r>
      <w:r>
        <w:rPr>
          <w:rFonts w:eastAsia="Times New Roman"/>
          <w:szCs w:val="24"/>
        </w:rPr>
        <w:t>α</w:t>
      </w:r>
      <w:r w:rsidRPr="004A6F9C">
        <w:rPr>
          <w:rFonts w:eastAsia="Times New Roman"/>
          <w:szCs w:val="24"/>
        </w:rPr>
        <w:t>τ</w:t>
      </w:r>
      <w:r>
        <w:rPr>
          <w:rFonts w:eastAsia="Times New Roman"/>
          <w:szCs w:val="24"/>
        </w:rPr>
        <w:t>ε</w:t>
      </w:r>
      <w:r w:rsidRPr="004A6F9C">
        <w:rPr>
          <w:rFonts w:eastAsia="Times New Roman"/>
          <w:szCs w:val="24"/>
        </w:rPr>
        <w:t xml:space="preserve"> και ρωτήσατε</w:t>
      </w:r>
      <w:r>
        <w:rPr>
          <w:rFonts w:eastAsia="Times New Roman"/>
          <w:szCs w:val="24"/>
        </w:rPr>
        <w:t>.</w:t>
      </w:r>
    </w:p>
    <w:p w14:paraId="42AEA1BB" w14:textId="77777777" w:rsidR="00F00D30" w:rsidRDefault="00AE51A4">
      <w:pPr>
        <w:spacing w:line="600" w:lineRule="auto"/>
        <w:ind w:firstLine="720"/>
        <w:jc w:val="both"/>
        <w:rPr>
          <w:rFonts w:eastAsia="Times New Roman"/>
          <w:szCs w:val="24"/>
        </w:rPr>
      </w:pPr>
      <w:r>
        <w:rPr>
          <w:rFonts w:eastAsia="Times New Roman"/>
          <w:szCs w:val="24"/>
        </w:rPr>
        <w:lastRenderedPageBreak/>
        <w:t>Η υποστήριξη</w:t>
      </w:r>
      <w:r w:rsidRPr="004A6F9C">
        <w:rPr>
          <w:rFonts w:eastAsia="Times New Roman"/>
          <w:szCs w:val="24"/>
        </w:rPr>
        <w:t xml:space="preserve"> θα παραχθεί μέσω κάλυψης μέρους των λειτουργικών εξόδων των επιχειρήσεων για διάστημα δύο ετών</w:t>
      </w:r>
      <w:r>
        <w:rPr>
          <w:rFonts w:eastAsia="Times New Roman"/>
          <w:szCs w:val="24"/>
        </w:rPr>
        <w:t>,</w:t>
      </w:r>
      <w:r w:rsidRPr="004A6F9C">
        <w:rPr>
          <w:rFonts w:eastAsia="Times New Roman"/>
          <w:szCs w:val="24"/>
        </w:rPr>
        <w:t xml:space="preserve"> προκειμένου να διευκολυνθεί η έξοδος από τα συσσωρευμένα προβλήματα που προκάλεσε η κρίση και απώτερος στόχος είναι να προχ</w:t>
      </w:r>
      <w:r w:rsidRPr="004A6F9C">
        <w:rPr>
          <w:rFonts w:eastAsia="Times New Roman"/>
          <w:szCs w:val="24"/>
        </w:rPr>
        <w:t>ωρήσουν οι επενδύσεις</w:t>
      </w:r>
      <w:r>
        <w:rPr>
          <w:rFonts w:eastAsia="Times New Roman"/>
          <w:szCs w:val="24"/>
        </w:rPr>
        <w:t>,</w:t>
      </w:r>
      <w:r w:rsidRPr="004A6F9C">
        <w:rPr>
          <w:rFonts w:eastAsia="Times New Roman"/>
          <w:szCs w:val="24"/>
        </w:rPr>
        <w:t xml:space="preserve"> έτσι ώστε να ενισχυθεί η ανταγωνιστικότητα</w:t>
      </w:r>
      <w:r>
        <w:rPr>
          <w:rFonts w:eastAsia="Times New Roman"/>
          <w:szCs w:val="24"/>
        </w:rPr>
        <w:t>,</w:t>
      </w:r>
      <w:r w:rsidRPr="004A6F9C">
        <w:rPr>
          <w:rFonts w:eastAsia="Times New Roman"/>
          <w:szCs w:val="24"/>
        </w:rPr>
        <w:t xml:space="preserve"> να προωθηθούν οι εξαγωγές και να αυξηθεί η απασχόληση</w:t>
      </w:r>
      <w:r>
        <w:rPr>
          <w:rFonts w:eastAsia="Times New Roman"/>
          <w:szCs w:val="24"/>
        </w:rPr>
        <w:t>.</w:t>
      </w:r>
      <w:r>
        <w:rPr>
          <w:rFonts w:eastAsia="Times New Roman"/>
          <w:szCs w:val="24"/>
        </w:rPr>
        <w:t xml:space="preserve"> </w:t>
      </w:r>
      <w:r>
        <w:rPr>
          <w:rFonts w:eastAsia="Times New Roman"/>
          <w:szCs w:val="24"/>
        </w:rPr>
        <w:t>Μ</w:t>
      </w:r>
      <w:r w:rsidRPr="004A6F9C">
        <w:rPr>
          <w:rFonts w:eastAsia="Times New Roman"/>
          <w:szCs w:val="24"/>
        </w:rPr>
        <w:t>ε οδηγ</w:t>
      </w:r>
      <w:r>
        <w:rPr>
          <w:rFonts w:eastAsia="Times New Roman"/>
          <w:szCs w:val="24"/>
        </w:rPr>
        <w:t>ό το τρίπτυχο ανταγωνιστικότητα-εξαγωγές-</w:t>
      </w:r>
      <w:r w:rsidRPr="004A6F9C">
        <w:rPr>
          <w:rFonts w:eastAsia="Times New Roman"/>
          <w:szCs w:val="24"/>
        </w:rPr>
        <w:t xml:space="preserve">απασχόληση προχωρούμε με ένα πλέγμα </w:t>
      </w:r>
      <w:proofErr w:type="spellStart"/>
      <w:r>
        <w:rPr>
          <w:rFonts w:eastAsia="Times New Roman"/>
          <w:szCs w:val="24"/>
        </w:rPr>
        <w:t>εκατόν</w:t>
      </w:r>
      <w:proofErr w:type="spellEnd"/>
      <w:r>
        <w:rPr>
          <w:rFonts w:eastAsia="Times New Roman"/>
          <w:szCs w:val="24"/>
        </w:rPr>
        <w:t xml:space="preserve"> σαράντα δύο</w:t>
      </w:r>
      <w:r w:rsidRPr="004A6F9C">
        <w:rPr>
          <w:rFonts w:eastAsia="Times New Roman"/>
          <w:szCs w:val="24"/>
        </w:rPr>
        <w:t xml:space="preserve"> δράσεων που υλοποιούνται ήδη απ</w:t>
      </w:r>
      <w:r w:rsidRPr="004A6F9C">
        <w:rPr>
          <w:rFonts w:eastAsia="Times New Roman"/>
          <w:szCs w:val="24"/>
        </w:rPr>
        <w:t>ό τ</w:t>
      </w:r>
      <w:r>
        <w:rPr>
          <w:rFonts w:eastAsia="Times New Roman"/>
          <w:szCs w:val="24"/>
        </w:rPr>
        <w:t>ο</w:t>
      </w:r>
      <w:r w:rsidRPr="004A6F9C">
        <w:rPr>
          <w:rFonts w:eastAsia="Times New Roman"/>
          <w:szCs w:val="24"/>
        </w:rPr>
        <w:t xml:space="preserve"> Υπουργ</w:t>
      </w:r>
      <w:r>
        <w:rPr>
          <w:rFonts w:eastAsia="Times New Roman"/>
          <w:szCs w:val="24"/>
        </w:rPr>
        <w:t>εί</w:t>
      </w:r>
      <w:r w:rsidRPr="004A6F9C">
        <w:rPr>
          <w:rFonts w:eastAsia="Times New Roman"/>
          <w:szCs w:val="24"/>
        </w:rPr>
        <w:t xml:space="preserve">ο </w:t>
      </w:r>
      <w:r>
        <w:rPr>
          <w:rFonts w:eastAsia="Times New Roman"/>
          <w:szCs w:val="24"/>
        </w:rPr>
        <w:t>Ο</w:t>
      </w:r>
      <w:r w:rsidRPr="004A6F9C">
        <w:rPr>
          <w:rFonts w:eastAsia="Times New Roman"/>
          <w:szCs w:val="24"/>
        </w:rPr>
        <w:t xml:space="preserve">ικονομίας και </w:t>
      </w:r>
      <w:r>
        <w:rPr>
          <w:rFonts w:eastAsia="Times New Roman"/>
          <w:szCs w:val="24"/>
        </w:rPr>
        <w:t>Α</w:t>
      </w:r>
      <w:r w:rsidRPr="004A6F9C">
        <w:rPr>
          <w:rFonts w:eastAsia="Times New Roman"/>
          <w:szCs w:val="24"/>
        </w:rPr>
        <w:t>νάπτυξης</w:t>
      </w:r>
      <w:r>
        <w:rPr>
          <w:rFonts w:eastAsia="Times New Roman"/>
          <w:szCs w:val="24"/>
        </w:rPr>
        <w:t>.</w:t>
      </w:r>
      <w:r w:rsidRPr="004A6F9C">
        <w:rPr>
          <w:rFonts w:eastAsia="Times New Roman"/>
          <w:szCs w:val="24"/>
        </w:rPr>
        <w:t xml:space="preserve"> </w:t>
      </w:r>
    </w:p>
    <w:p w14:paraId="42AEA1BC" w14:textId="77777777" w:rsidR="00F00D30" w:rsidRDefault="00AE51A4">
      <w:pPr>
        <w:spacing w:line="600" w:lineRule="auto"/>
        <w:ind w:firstLine="720"/>
        <w:jc w:val="both"/>
        <w:rPr>
          <w:rFonts w:eastAsia="Times New Roman"/>
          <w:szCs w:val="24"/>
        </w:rPr>
      </w:pPr>
      <w:r>
        <w:rPr>
          <w:rFonts w:eastAsia="Times New Roman"/>
          <w:szCs w:val="24"/>
        </w:rPr>
        <w:t>Κ</w:t>
      </w:r>
      <w:r w:rsidRPr="004A6F9C">
        <w:rPr>
          <w:rFonts w:eastAsia="Times New Roman"/>
          <w:szCs w:val="24"/>
        </w:rPr>
        <w:t xml:space="preserve">αι στο παράδοξο το οποίο ακούστηκε από την </w:t>
      </w:r>
      <w:r>
        <w:rPr>
          <w:rFonts w:eastAsia="Times New Roman"/>
          <w:szCs w:val="24"/>
        </w:rPr>
        <w:t>Α</w:t>
      </w:r>
      <w:r w:rsidRPr="004A6F9C">
        <w:rPr>
          <w:rFonts w:eastAsia="Times New Roman"/>
          <w:szCs w:val="24"/>
        </w:rPr>
        <w:t>ντιπολίτευση</w:t>
      </w:r>
      <w:r>
        <w:rPr>
          <w:rFonts w:eastAsia="Times New Roman"/>
          <w:szCs w:val="24"/>
        </w:rPr>
        <w:t>,</w:t>
      </w:r>
      <w:r w:rsidRPr="004A6F9C">
        <w:rPr>
          <w:rFonts w:eastAsia="Times New Roman"/>
          <w:szCs w:val="24"/>
        </w:rPr>
        <w:t xml:space="preserve"> ότι ΣΥΡΙΖΑ και επενδύσεις είναι έννοιες αντίθετες</w:t>
      </w:r>
      <w:r>
        <w:rPr>
          <w:rFonts w:eastAsia="Times New Roman"/>
          <w:szCs w:val="24"/>
        </w:rPr>
        <w:t>,</w:t>
      </w:r>
      <w:r w:rsidRPr="004A6F9C">
        <w:rPr>
          <w:rFonts w:eastAsia="Times New Roman"/>
          <w:szCs w:val="24"/>
        </w:rPr>
        <w:t xml:space="preserve"> αυτά τα οποία επιγραμματικά μπορούμε να αναφέρουμε είναι οι μεταρρυθμίσεις οι οποίες έχουν γίνει για την</w:t>
      </w:r>
      <w:r w:rsidRPr="004A6F9C">
        <w:rPr>
          <w:rFonts w:eastAsia="Times New Roman"/>
          <w:szCs w:val="24"/>
        </w:rPr>
        <w:t xml:space="preserve"> απλοποίηση </w:t>
      </w:r>
      <w:r>
        <w:rPr>
          <w:rFonts w:eastAsia="Times New Roman"/>
          <w:szCs w:val="24"/>
        </w:rPr>
        <w:t xml:space="preserve">των </w:t>
      </w:r>
      <w:r w:rsidRPr="004A6F9C">
        <w:rPr>
          <w:rFonts w:eastAsia="Times New Roman"/>
          <w:szCs w:val="24"/>
        </w:rPr>
        <w:t xml:space="preserve">διαδικασιών </w:t>
      </w:r>
      <w:proofErr w:type="spellStart"/>
      <w:r w:rsidRPr="004A6F9C">
        <w:rPr>
          <w:rFonts w:eastAsia="Times New Roman"/>
          <w:szCs w:val="24"/>
        </w:rPr>
        <w:t>αδειοδότησης</w:t>
      </w:r>
      <w:proofErr w:type="spellEnd"/>
      <w:r w:rsidRPr="004A6F9C">
        <w:rPr>
          <w:rFonts w:eastAsia="Times New Roman"/>
          <w:szCs w:val="24"/>
        </w:rPr>
        <w:t xml:space="preserve"> επιχειρήσεων</w:t>
      </w:r>
      <w:r>
        <w:rPr>
          <w:rFonts w:eastAsia="Times New Roman"/>
          <w:szCs w:val="24"/>
        </w:rPr>
        <w:t>,</w:t>
      </w:r>
      <w:r w:rsidRPr="004A6F9C">
        <w:rPr>
          <w:rFonts w:eastAsia="Times New Roman"/>
          <w:szCs w:val="24"/>
        </w:rPr>
        <w:t xml:space="preserve"> για την </w:t>
      </w:r>
      <w:proofErr w:type="spellStart"/>
      <w:r w:rsidRPr="004A6F9C">
        <w:rPr>
          <w:rFonts w:eastAsia="Times New Roman"/>
          <w:szCs w:val="24"/>
        </w:rPr>
        <w:t>ψηφιοποίηση</w:t>
      </w:r>
      <w:proofErr w:type="spellEnd"/>
      <w:r w:rsidRPr="004A6F9C">
        <w:rPr>
          <w:rFonts w:eastAsia="Times New Roman"/>
          <w:szCs w:val="24"/>
        </w:rPr>
        <w:t xml:space="preserve"> των υπηρεσιών </w:t>
      </w:r>
      <w:proofErr w:type="spellStart"/>
      <w:r w:rsidRPr="004A6F9C">
        <w:rPr>
          <w:rFonts w:eastAsia="Times New Roman"/>
          <w:szCs w:val="24"/>
        </w:rPr>
        <w:t>αδειοδότησης</w:t>
      </w:r>
      <w:proofErr w:type="spellEnd"/>
      <w:r>
        <w:rPr>
          <w:rFonts w:eastAsia="Times New Roman"/>
          <w:szCs w:val="24"/>
        </w:rPr>
        <w:t>,</w:t>
      </w:r>
      <w:r w:rsidRPr="004A6F9C">
        <w:rPr>
          <w:rFonts w:eastAsia="Times New Roman"/>
          <w:szCs w:val="24"/>
        </w:rPr>
        <w:t xml:space="preserve"> αναμόρφωση του πλαισίου για τους ελέγχους και την εποπτεία της αγοράς</w:t>
      </w:r>
      <w:r>
        <w:rPr>
          <w:rFonts w:eastAsia="Times New Roman"/>
          <w:szCs w:val="24"/>
        </w:rPr>
        <w:t>,</w:t>
      </w:r>
      <w:r w:rsidRPr="004A6F9C">
        <w:rPr>
          <w:rFonts w:eastAsia="Times New Roman"/>
          <w:szCs w:val="24"/>
        </w:rPr>
        <w:t xml:space="preserve"> αναμόρφωση του εταιρικού δικαίου</w:t>
      </w:r>
      <w:r>
        <w:rPr>
          <w:rFonts w:eastAsia="Times New Roman"/>
          <w:szCs w:val="24"/>
        </w:rPr>
        <w:t>,</w:t>
      </w:r>
      <w:r w:rsidRPr="004A6F9C">
        <w:rPr>
          <w:rFonts w:eastAsia="Times New Roman"/>
          <w:szCs w:val="24"/>
        </w:rPr>
        <w:t xml:space="preserve"> αύξηση του </w:t>
      </w:r>
      <w:r>
        <w:rPr>
          <w:rFonts w:eastAsia="Times New Roman"/>
          <w:szCs w:val="24"/>
        </w:rPr>
        <w:t>ε</w:t>
      </w:r>
      <w:r w:rsidRPr="004A6F9C">
        <w:rPr>
          <w:rFonts w:eastAsia="Times New Roman"/>
          <w:szCs w:val="24"/>
        </w:rPr>
        <w:t xml:space="preserve">θνικού σκέλους του </w:t>
      </w:r>
      <w:r>
        <w:rPr>
          <w:rFonts w:eastAsia="Times New Roman"/>
          <w:szCs w:val="24"/>
        </w:rPr>
        <w:t>Π</w:t>
      </w:r>
      <w:r w:rsidRPr="004A6F9C">
        <w:rPr>
          <w:rFonts w:eastAsia="Times New Roman"/>
          <w:szCs w:val="24"/>
        </w:rPr>
        <w:t xml:space="preserve">ρογράμματος </w:t>
      </w:r>
      <w:r w:rsidRPr="004A6F9C">
        <w:rPr>
          <w:rFonts w:eastAsia="Times New Roman"/>
          <w:szCs w:val="24"/>
        </w:rPr>
        <w:lastRenderedPageBreak/>
        <w:t xml:space="preserve">Δημοσίων </w:t>
      </w:r>
      <w:r>
        <w:rPr>
          <w:rFonts w:eastAsia="Times New Roman"/>
          <w:szCs w:val="24"/>
        </w:rPr>
        <w:t>Ε</w:t>
      </w:r>
      <w:r w:rsidRPr="004A6F9C">
        <w:rPr>
          <w:rFonts w:eastAsia="Times New Roman"/>
          <w:szCs w:val="24"/>
        </w:rPr>
        <w:t>πενδύσεων</w:t>
      </w:r>
      <w:r>
        <w:rPr>
          <w:rFonts w:eastAsia="Times New Roman"/>
          <w:szCs w:val="24"/>
        </w:rPr>
        <w:t>, θέσπιση</w:t>
      </w:r>
      <w:r w:rsidRPr="004A6F9C">
        <w:rPr>
          <w:rFonts w:eastAsia="Times New Roman"/>
          <w:szCs w:val="24"/>
        </w:rPr>
        <w:t xml:space="preserve"> σειρά</w:t>
      </w:r>
      <w:r>
        <w:rPr>
          <w:rFonts w:eastAsia="Times New Roman"/>
          <w:szCs w:val="24"/>
        </w:rPr>
        <w:t>ς</w:t>
      </w:r>
      <w:r w:rsidRPr="004A6F9C">
        <w:rPr>
          <w:rFonts w:eastAsia="Times New Roman"/>
          <w:szCs w:val="24"/>
        </w:rPr>
        <w:t xml:space="preserve"> </w:t>
      </w:r>
      <w:proofErr w:type="spellStart"/>
      <w:r w:rsidRPr="004A6F9C">
        <w:rPr>
          <w:rFonts w:eastAsia="Times New Roman"/>
          <w:szCs w:val="24"/>
        </w:rPr>
        <w:t>σημα</w:t>
      </w:r>
      <w:r>
        <w:rPr>
          <w:rFonts w:eastAsia="Times New Roman"/>
          <w:szCs w:val="24"/>
        </w:rPr>
        <w:t>τοδοτικών</w:t>
      </w:r>
      <w:proofErr w:type="spellEnd"/>
      <w:r>
        <w:rPr>
          <w:rFonts w:eastAsia="Times New Roman"/>
          <w:szCs w:val="24"/>
        </w:rPr>
        <w:t xml:space="preserve"> </w:t>
      </w:r>
      <w:r w:rsidRPr="004A6F9C">
        <w:rPr>
          <w:rFonts w:eastAsia="Times New Roman"/>
          <w:szCs w:val="24"/>
        </w:rPr>
        <w:t xml:space="preserve"> εργαλείων</w:t>
      </w:r>
      <w:r>
        <w:rPr>
          <w:rFonts w:eastAsia="Times New Roman"/>
          <w:szCs w:val="24"/>
        </w:rPr>
        <w:t>,</w:t>
      </w:r>
      <w:r w:rsidRPr="004A6F9C">
        <w:rPr>
          <w:rFonts w:eastAsia="Times New Roman"/>
          <w:szCs w:val="24"/>
        </w:rPr>
        <w:t xml:space="preserve"> όπως το </w:t>
      </w:r>
      <w:proofErr w:type="spellStart"/>
      <w:r>
        <w:rPr>
          <w:rFonts w:eastAsia="Times New Roman"/>
          <w:szCs w:val="24"/>
          <w:lang w:val="en-US"/>
        </w:rPr>
        <w:t>Equi</w:t>
      </w:r>
      <w:r>
        <w:rPr>
          <w:rFonts w:eastAsia="Times New Roman"/>
          <w:szCs w:val="24"/>
          <w:lang w:val="en-US"/>
        </w:rPr>
        <w:t>F</w:t>
      </w:r>
      <w:r>
        <w:rPr>
          <w:rFonts w:eastAsia="Times New Roman"/>
          <w:szCs w:val="24"/>
          <w:lang w:val="en-US"/>
        </w:rPr>
        <w:t>und</w:t>
      </w:r>
      <w:proofErr w:type="spellEnd"/>
      <w:r>
        <w:rPr>
          <w:rFonts w:eastAsia="Times New Roman"/>
          <w:szCs w:val="24"/>
        </w:rPr>
        <w:t xml:space="preserve"> </w:t>
      </w:r>
      <w:r w:rsidRPr="004A6F9C">
        <w:rPr>
          <w:rFonts w:eastAsia="Times New Roman"/>
          <w:szCs w:val="24"/>
        </w:rPr>
        <w:t>και το ΤΕΠΙΧ</w:t>
      </w:r>
      <w:r>
        <w:rPr>
          <w:rFonts w:eastAsia="Times New Roman"/>
          <w:szCs w:val="24"/>
        </w:rPr>
        <w:t>,</w:t>
      </w:r>
      <w:r w:rsidRPr="004A6F9C">
        <w:rPr>
          <w:rFonts w:eastAsia="Times New Roman"/>
          <w:szCs w:val="24"/>
        </w:rPr>
        <w:t xml:space="preserve"> ενίσχυση των μικρομεσαίων επιχειρήσεων από το ΕΣΠΑ </w:t>
      </w:r>
      <w:r>
        <w:rPr>
          <w:rFonts w:eastAsia="Times New Roman"/>
          <w:szCs w:val="24"/>
        </w:rPr>
        <w:t>σ</w:t>
      </w:r>
      <w:r w:rsidRPr="004A6F9C">
        <w:rPr>
          <w:rFonts w:eastAsia="Times New Roman"/>
          <w:szCs w:val="24"/>
        </w:rPr>
        <w:t>τ</w:t>
      </w:r>
      <w:r>
        <w:rPr>
          <w:rFonts w:eastAsia="Times New Roman"/>
          <w:szCs w:val="24"/>
        </w:rPr>
        <w:t>ο</w:t>
      </w:r>
      <w:r w:rsidRPr="004A6F9C">
        <w:rPr>
          <w:rFonts w:eastAsia="Times New Roman"/>
          <w:szCs w:val="24"/>
        </w:rPr>
        <w:t xml:space="preserve"> πλαίσι</w:t>
      </w:r>
      <w:r>
        <w:rPr>
          <w:rFonts w:eastAsia="Times New Roman"/>
          <w:szCs w:val="24"/>
        </w:rPr>
        <w:t>ο</w:t>
      </w:r>
      <w:r w:rsidRPr="004A6F9C">
        <w:rPr>
          <w:rFonts w:eastAsia="Times New Roman"/>
          <w:szCs w:val="24"/>
        </w:rPr>
        <w:t xml:space="preserve"> του επιχειρησιακού προγράμματος </w:t>
      </w:r>
      <w:proofErr w:type="spellStart"/>
      <w:r>
        <w:rPr>
          <w:rFonts w:eastAsia="Times New Roman"/>
          <w:szCs w:val="24"/>
        </w:rPr>
        <w:t>ΕΠΑνΕΚ</w:t>
      </w:r>
      <w:proofErr w:type="spellEnd"/>
      <w:r>
        <w:rPr>
          <w:rFonts w:eastAsia="Times New Roman"/>
          <w:szCs w:val="24"/>
        </w:rPr>
        <w:t>,</w:t>
      </w:r>
      <w:r w:rsidRPr="004A6F9C">
        <w:rPr>
          <w:rFonts w:eastAsia="Times New Roman"/>
          <w:szCs w:val="24"/>
        </w:rPr>
        <w:t xml:space="preserve"> με σχεδόν 2 δισεκατομμύρια ευρώ δημόσια δαπάνη</w:t>
      </w:r>
      <w:r>
        <w:rPr>
          <w:rFonts w:eastAsia="Times New Roman"/>
          <w:szCs w:val="24"/>
        </w:rPr>
        <w:t xml:space="preserve">, </w:t>
      </w:r>
      <w:r>
        <w:rPr>
          <w:rFonts w:eastAsia="Times New Roman"/>
          <w:szCs w:val="24"/>
        </w:rPr>
        <w:t xml:space="preserve">ειδικά προγράμματα </w:t>
      </w:r>
      <w:r w:rsidRPr="004A6F9C">
        <w:rPr>
          <w:rFonts w:eastAsia="Times New Roman"/>
          <w:szCs w:val="24"/>
        </w:rPr>
        <w:t xml:space="preserve">όπως ο </w:t>
      </w:r>
      <w:r>
        <w:rPr>
          <w:rFonts w:eastAsia="Times New Roman"/>
          <w:szCs w:val="24"/>
        </w:rPr>
        <w:t xml:space="preserve">«Φιλόδημος», </w:t>
      </w:r>
      <w:r w:rsidRPr="004A6F9C">
        <w:rPr>
          <w:rFonts w:eastAsia="Times New Roman"/>
          <w:szCs w:val="24"/>
        </w:rPr>
        <w:t xml:space="preserve">η ενεργειακή εξοικονόμηση </w:t>
      </w:r>
      <w:r>
        <w:rPr>
          <w:rFonts w:eastAsia="Times New Roman"/>
          <w:szCs w:val="24"/>
        </w:rPr>
        <w:t>δ</w:t>
      </w:r>
      <w:r w:rsidRPr="004A6F9C">
        <w:rPr>
          <w:rFonts w:eastAsia="Times New Roman"/>
          <w:szCs w:val="24"/>
        </w:rPr>
        <w:t>ημόσ</w:t>
      </w:r>
      <w:r>
        <w:rPr>
          <w:rFonts w:eastAsia="Times New Roman"/>
          <w:szCs w:val="24"/>
        </w:rPr>
        <w:t>ι</w:t>
      </w:r>
      <w:r w:rsidRPr="004A6F9C">
        <w:rPr>
          <w:rFonts w:eastAsia="Times New Roman"/>
          <w:szCs w:val="24"/>
        </w:rPr>
        <w:t>ων κτ</w:t>
      </w:r>
      <w:r>
        <w:rPr>
          <w:rFonts w:eastAsia="Times New Roman"/>
          <w:szCs w:val="24"/>
        </w:rPr>
        <w:t>η</w:t>
      </w:r>
      <w:r w:rsidRPr="004A6F9C">
        <w:rPr>
          <w:rFonts w:eastAsia="Times New Roman"/>
          <w:szCs w:val="24"/>
        </w:rPr>
        <w:t>ρίων</w:t>
      </w:r>
      <w:r>
        <w:rPr>
          <w:rFonts w:eastAsia="Times New Roman"/>
          <w:szCs w:val="24"/>
        </w:rPr>
        <w:t>,</w:t>
      </w:r>
      <w:r w:rsidRPr="004A6F9C">
        <w:rPr>
          <w:rFonts w:eastAsia="Times New Roman"/>
          <w:szCs w:val="24"/>
        </w:rPr>
        <w:t xml:space="preserve"> η χρηματοδότηση </w:t>
      </w:r>
      <w:r>
        <w:rPr>
          <w:rFonts w:eastAsia="Times New Roman"/>
          <w:szCs w:val="24"/>
        </w:rPr>
        <w:t>τοπικών</w:t>
      </w:r>
      <w:r w:rsidRPr="004A6F9C">
        <w:rPr>
          <w:rFonts w:eastAsia="Times New Roman"/>
          <w:szCs w:val="24"/>
        </w:rPr>
        <w:t xml:space="preserve"> χωρικών σχεδίων που πολλαπλασιάζουν τους διαθέσιμους πόρους και σήμερα το νομοσχέδιο για την ίδρυση </w:t>
      </w:r>
      <w:r>
        <w:rPr>
          <w:rFonts w:eastAsia="Times New Roman"/>
          <w:szCs w:val="24"/>
        </w:rPr>
        <w:t>της Α</w:t>
      </w:r>
      <w:r w:rsidRPr="004A6F9C">
        <w:rPr>
          <w:rFonts w:eastAsia="Times New Roman"/>
          <w:szCs w:val="24"/>
        </w:rPr>
        <w:t>ναπτυξιακής Τράπεζας και τι</w:t>
      </w:r>
      <w:r>
        <w:rPr>
          <w:rFonts w:eastAsia="Times New Roman"/>
          <w:szCs w:val="24"/>
        </w:rPr>
        <w:t>ς</w:t>
      </w:r>
      <w:r w:rsidRPr="004A6F9C">
        <w:rPr>
          <w:rFonts w:eastAsia="Times New Roman"/>
          <w:szCs w:val="24"/>
        </w:rPr>
        <w:t xml:space="preserve"> στρατηγικές επε</w:t>
      </w:r>
      <w:r w:rsidRPr="004A6F9C">
        <w:rPr>
          <w:rFonts w:eastAsia="Times New Roman"/>
          <w:szCs w:val="24"/>
        </w:rPr>
        <w:t>νδύσεις</w:t>
      </w:r>
      <w:r>
        <w:rPr>
          <w:rFonts w:eastAsia="Times New Roman"/>
          <w:szCs w:val="24"/>
        </w:rPr>
        <w:t>.</w:t>
      </w:r>
      <w:r w:rsidRPr="004A6F9C">
        <w:rPr>
          <w:rFonts w:eastAsia="Times New Roman"/>
          <w:szCs w:val="24"/>
        </w:rPr>
        <w:t xml:space="preserve"> </w:t>
      </w:r>
      <w:r>
        <w:rPr>
          <w:rFonts w:eastAsia="Times New Roman"/>
          <w:szCs w:val="24"/>
        </w:rPr>
        <w:t>Θ</w:t>
      </w:r>
      <w:r w:rsidRPr="004A6F9C">
        <w:rPr>
          <w:rFonts w:eastAsia="Times New Roman"/>
          <w:szCs w:val="24"/>
        </w:rPr>
        <w:t xml:space="preserve">α μπορούσα να συνεχίσω </w:t>
      </w:r>
      <w:r>
        <w:rPr>
          <w:rFonts w:eastAsia="Times New Roman"/>
          <w:szCs w:val="24"/>
        </w:rPr>
        <w:t>α</w:t>
      </w:r>
      <w:r w:rsidRPr="004A6F9C">
        <w:rPr>
          <w:rFonts w:eastAsia="Times New Roman"/>
          <w:szCs w:val="24"/>
        </w:rPr>
        <w:t>ρκετά</w:t>
      </w:r>
      <w:r>
        <w:rPr>
          <w:rFonts w:eastAsia="Times New Roman"/>
          <w:szCs w:val="24"/>
        </w:rPr>
        <w:t>,</w:t>
      </w:r>
      <w:r w:rsidRPr="004A6F9C">
        <w:rPr>
          <w:rFonts w:eastAsia="Times New Roman"/>
          <w:szCs w:val="24"/>
        </w:rPr>
        <w:t xml:space="preserve"> </w:t>
      </w:r>
      <w:r>
        <w:rPr>
          <w:rFonts w:eastAsia="Times New Roman"/>
          <w:szCs w:val="24"/>
        </w:rPr>
        <w:t>α</w:t>
      </w:r>
      <w:r w:rsidRPr="004A6F9C">
        <w:rPr>
          <w:rFonts w:eastAsia="Times New Roman"/>
          <w:szCs w:val="24"/>
        </w:rPr>
        <w:t>λλά θα σταματήσω εδώ διότι πιέζει και ο χρόνος</w:t>
      </w:r>
      <w:r>
        <w:rPr>
          <w:rFonts w:eastAsia="Times New Roman"/>
          <w:szCs w:val="24"/>
        </w:rPr>
        <w:t>.</w:t>
      </w:r>
    </w:p>
    <w:p w14:paraId="42AEA1BD" w14:textId="77777777" w:rsidR="00F00D30" w:rsidRDefault="00AE51A4">
      <w:pPr>
        <w:spacing w:line="600" w:lineRule="auto"/>
        <w:ind w:firstLine="720"/>
        <w:jc w:val="both"/>
        <w:rPr>
          <w:rFonts w:eastAsia="Times New Roman"/>
          <w:szCs w:val="24"/>
        </w:rPr>
      </w:pPr>
      <w:r>
        <w:rPr>
          <w:rFonts w:eastAsia="Times New Roman"/>
          <w:szCs w:val="24"/>
        </w:rPr>
        <w:t>Ποια ήταν, όμως, τα αποτελέσματα των προηγούμενων κυβερνήσεων</w:t>
      </w:r>
      <w:r w:rsidRPr="004A6F9C">
        <w:rPr>
          <w:rFonts w:eastAsia="Times New Roman"/>
          <w:szCs w:val="24"/>
        </w:rPr>
        <w:t xml:space="preserve"> όσον αφορά τις επενδύσεις</w:t>
      </w:r>
      <w:r>
        <w:rPr>
          <w:rFonts w:eastAsia="Times New Roman"/>
          <w:szCs w:val="24"/>
        </w:rPr>
        <w:t>;</w:t>
      </w:r>
      <w:r w:rsidRPr="004A6F9C">
        <w:rPr>
          <w:rFonts w:eastAsia="Times New Roman"/>
          <w:szCs w:val="24"/>
        </w:rPr>
        <w:t xml:space="preserve"> </w:t>
      </w:r>
      <w:r>
        <w:rPr>
          <w:rFonts w:eastAsia="Times New Roman"/>
          <w:szCs w:val="24"/>
        </w:rPr>
        <w:t>Κ</w:t>
      </w:r>
      <w:r w:rsidRPr="004A6F9C">
        <w:rPr>
          <w:rFonts w:eastAsia="Times New Roman"/>
          <w:szCs w:val="24"/>
        </w:rPr>
        <w:t xml:space="preserve">ουφάρια βιομηχανιών και </w:t>
      </w:r>
      <w:r>
        <w:rPr>
          <w:rFonts w:eastAsia="Times New Roman"/>
          <w:szCs w:val="24"/>
        </w:rPr>
        <w:t>ε</w:t>
      </w:r>
      <w:r w:rsidRPr="004A6F9C">
        <w:rPr>
          <w:rFonts w:eastAsia="Times New Roman"/>
          <w:szCs w:val="24"/>
        </w:rPr>
        <w:t>πιχειρήσεων</w:t>
      </w:r>
      <w:r>
        <w:rPr>
          <w:rFonts w:eastAsia="Times New Roman"/>
          <w:szCs w:val="24"/>
        </w:rPr>
        <w:t>,</w:t>
      </w:r>
      <w:r w:rsidRPr="004A6F9C">
        <w:rPr>
          <w:rFonts w:eastAsia="Times New Roman"/>
          <w:szCs w:val="24"/>
        </w:rPr>
        <w:t xml:space="preserve"> λουκέτα</w:t>
      </w:r>
      <w:r>
        <w:rPr>
          <w:rFonts w:eastAsia="Times New Roman"/>
          <w:szCs w:val="24"/>
        </w:rPr>
        <w:t>,</w:t>
      </w:r>
      <w:r w:rsidRPr="004A6F9C">
        <w:rPr>
          <w:rFonts w:eastAsia="Times New Roman"/>
          <w:szCs w:val="24"/>
        </w:rPr>
        <w:t xml:space="preserve"> εκτόξευση της ανεργίας</w:t>
      </w:r>
      <w:r>
        <w:rPr>
          <w:rFonts w:eastAsia="Times New Roman"/>
          <w:szCs w:val="24"/>
        </w:rPr>
        <w:t>,</w:t>
      </w:r>
      <w:r w:rsidRPr="004A6F9C">
        <w:rPr>
          <w:rFonts w:eastAsia="Times New Roman"/>
          <w:szCs w:val="24"/>
        </w:rPr>
        <w:t xml:space="preserve"> brain</w:t>
      </w:r>
      <w:r w:rsidRPr="004A6F9C">
        <w:rPr>
          <w:rFonts w:eastAsia="Times New Roman"/>
          <w:szCs w:val="24"/>
        </w:rPr>
        <w:t xml:space="preserve"> drain</w:t>
      </w:r>
      <w:r>
        <w:rPr>
          <w:rFonts w:eastAsia="Times New Roman"/>
          <w:szCs w:val="24"/>
        </w:rPr>
        <w:t xml:space="preserve">. </w:t>
      </w:r>
    </w:p>
    <w:p w14:paraId="42AEA1BE" w14:textId="77777777" w:rsidR="00F00D30" w:rsidRDefault="00AE51A4">
      <w:pPr>
        <w:spacing w:line="600" w:lineRule="auto"/>
        <w:ind w:firstLine="720"/>
        <w:jc w:val="both"/>
        <w:rPr>
          <w:rFonts w:eastAsia="Times New Roman"/>
          <w:szCs w:val="24"/>
        </w:rPr>
      </w:pPr>
      <w:r>
        <w:rPr>
          <w:rFonts w:eastAsia="Times New Roman"/>
          <w:szCs w:val="24"/>
        </w:rPr>
        <w:t>Τελευταία, η Αντιπολίτευση έχει εφεύρει κ</w:t>
      </w:r>
      <w:r>
        <w:rPr>
          <w:rFonts w:eastAsia="Times New Roman"/>
          <w:szCs w:val="24"/>
        </w:rPr>
        <w:t>α</w:t>
      </w:r>
      <w:r>
        <w:rPr>
          <w:rFonts w:eastAsia="Times New Roman"/>
          <w:szCs w:val="24"/>
        </w:rPr>
        <w:t xml:space="preserve">ι ένα άλλο </w:t>
      </w:r>
      <w:r w:rsidRPr="004A6F9C">
        <w:rPr>
          <w:rFonts w:eastAsia="Times New Roman"/>
          <w:szCs w:val="24"/>
        </w:rPr>
        <w:t xml:space="preserve">δήθεν πρόβλημα αυτής της </w:t>
      </w:r>
      <w:r>
        <w:rPr>
          <w:rFonts w:eastAsia="Times New Roman"/>
          <w:szCs w:val="24"/>
        </w:rPr>
        <w:t>Κ</w:t>
      </w:r>
      <w:r w:rsidRPr="004A6F9C">
        <w:rPr>
          <w:rFonts w:eastAsia="Times New Roman"/>
          <w:szCs w:val="24"/>
        </w:rPr>
        <w:t>υβέρνησης</w:t>
      </w:r>
      <w:r>
        <w:rPr>
          <w:rFonts w:eastAsia="Times New Roman"/>
          <w:szCs w:val="24"/>
        </w:rPr>
        <w:t>,</w:t>
      </w:r>
      <w:r w:rsidRPr="004A6F9C">
        <w:rPr>
          <w:rFonts w:eastAsia="Times New Roman"/>
          <w:szCs w:val="24"/>
        </w:rPr>
        <w:t xml:space="preserve"> την απορρόφηση στο ΕΣΠΑ</w:t>
      </w:r>
      <w:r>
        <w:rPr>
          <w:rFonts w:eastAsia="Times New Roman"/>
          <w:szCs w:val="24"/>
        </w:rPr>
        <w:t>.</w:t>
      </w:r>
      <w:r w:rsidRPr="004A6F9C">
        <w:rPr>
          <w:rFonts w:eastAsia="Times New Roman"/>
          <w:szCs w:val="24"/>
        </w:rPr>
        <w:t xml:space="preserve"> </w:t>
      </w:r>
      <w:r>
        <w:rPr>
          <w:rFonts w:eastAsia="Times New Roman"/>
          <w:szCs w:val="24"/>
        </w:rPr>
        <w:t xml:space="preserve">Δεν ξέρω με ποιον τρόπο ακριβώς </w:t>
      </w:r>
      <w:r w:rsidRPr="004A6F9C">
        <w:rPr>
          <w:rFonts w:eastAsia="Times New Roman"/>
          <w:szCs w:val="24"/>
        </w:rPr>
        <w:t xml:space="preserve">διαβάζονται τα επίσημα </w:t>
      </w:r>
      <w:r w:rsidRPr="004A6F9C">
        <w:rPr>
          <w:rFonts w:eastAsia="Times New Roman"/>
          <w:szCs w:val="24"/>
        </w:rPr>
        <w:lastRenderedPageBreak/>
        <w:t xml:space="preserve">στοιχεία από τους συνεργάτες </w:t>
      </w:r>
      <w:r>
        <w:rPr>
          <w:rFonts w:eastAsia="Times New Roman"/>
          <w:szCs w:val="24"/>
        </w:rPr>
        <w:t>σας,</w:t>
      </w:r>
      <w:r w:rsidRPr="004A6F9C">
        <w:rPr>
          <w:rFonts w:eastAsia="Times New Roman"/>
          <w:szCs w:val="24"/>
        </w:rPr>
        <w:t xml:space="preserve"> </w:t>
      </w:r>
      <w:r>
        <w:rPr>
          <w:rFonts w:eastAsia="Times New Roman"/>
          <w:szCs w:val="24"/>
        </w:rPr>
        <w:t>α</w:t>
      </w:r>
      <w:r w:rsidRPr="004A6F9C">
        <w:rPr>
          <w:rFonts w:eastAsia="Times New Roman"/>
          <w:szCs w:val="24"/>
        </w:rPr>
        <w:t xml:space="preserve">λλά αυτό το οποίο αναδεικνύεται και από τους πλέον αρμόδιους εκπροσώπους </w:t>
      </w:r>
      <w:r>
        <w:rPr>
          <w:rFonts w:eastAsia="Times New Roman"/>
          <w:szCs w:val="24"/>
        </w:rPr>
        <w:t xml:space="preserve">της </w:t>
      </w:r>
      <w:r w:rsidRPr="004A6F9C">
        <w:rPr>
          <w:rFonts w:eastAsia="Times New Roman"/>
          <w:szCs w:val="24"/>
        </w:rPr>
        <w:t xml:space="preserve">Ευρωπαϊκής </w:t>
      </w:r>
      <w:r>
        <w:rPr>
          <w:rFonts w:eastAsia="Times New Roman"/>
          <w:szCs w:val="24"/>
        </w:rPr>
        <w:t>Ε</w:t>
      </w:r>
      <w:r w:rsidRPr="004A6F9C">
        <w:rPr>
          <w:rFonts w:eastAsia="Times New Roman"/>
          <w:szCs w:val="24"/>
        </w:rPr>
        <w:t>πιτροπής είναι ότι βρισκόμαστε στις πρώτες ταχύτητες σε επίπεδο Ευρωπαϊκής Ένω</w:t>
      </w:r>
      <w:r>
        <w:rPr>
          <w:rFonts w:eastAsia="Times New Roman"/>
          <w:szCs w:val="24"/>
        </w:rPr>
        <w:t xml:space="preserve">σης και μόνο χώρες με </w:t>
      </w:r>
      <w:r w:rsidRPr="004A6F9C">
        <w:rPr>
          <w:rFonts w:eastAsia="Times New Roman"/>
          <w:szCs w:val="24"/>
        </w:rPr>
        <w:t xml:space="preserve">πολύ μικρότερα προγράμματα από το δικό </w:t>
      </w:r>
      <w:r>
        <w:rPr>
          <w:rFonts w:eastAsia="Times New Roman"/>
          <w:szCs w:val="24"/>
        </w:rPr>
        <w:t>μας ΕΣΠΑ</w:t>
      </w:r>
      <w:r w:rsidRPr="004A6F9C">
        <w:rPr>
          <w:rFonts w:eastAsia="Times New Roman"/>
          <w:szCs w:val="24"/>
        </w:rPr>
        <w:t xml:space="preserve"> βρίσκονται πάνω από</w:t>
      </w:r>
      <w:r w:rsidRPr="004A6F9C">
        <w:rPr>
          <w:rFonts w:eastAsia="Times New Roman"/>
          <w:szCs w:val="24"/>
        </w:rPr>
        <w:t xml:space="preserve"> μα</w:t>
      </w:r>
      <w:r>
        <w:rPr>
          <w:rFonts w:eastAsia="Times New Roman"/>
          <w:szCs w:val="24"/>
        </w:rPr>
        <w:t>ς.</w:t>
      </w:r>
    </w:p>
    <w:p w14:paraId="42AEA1BF" w14:textId="77777777" w:rsidR="00F00D30" w:rsidRDefault="00AE51A4">
      <w:pPr>
        <w:spacing w:line="600" w:lineRule="auto"/>
        <w:ind w:firstLine="720"/>
        <w:jc w:val="both"/>
        <w:rPr>
          <w:rFonts w:eastAsia="Times New Roman"/>
          <w:szCs w:val="24"/>
        </w:rPr>
      </w:pPr>
      <w:r>
        <w:rPr>
          <w:rFonts w:eastAsia="Times New Roman"/>
          <w:szCs w:val="24"/>
        </w:rPr>
        <w:t>Αν, όμως, δούμε και τι παραλάβαμε από τις προηγούμενες</w:t>
      </w:r>
      <w:r w:rsidRPr="004A6F9C">
        <w:rPr>
          <w:rFonts w:eastAsia="Times New Roman"/>
          <w:szCs w:val="24"/>
        </w:rPr>
        <w:t xml:space="preserve"> κυβ</w:t>
      </w:r>
      <w:r>
        <w:rPr>
          <w:rFonts w:eastAsia="Times New Roman"/>
          <w:szCs w:val="24"/>
        </w:rPr>
        <w:t>ε</w:t>
      </w:r>
      <w:r w:rsidRPr="004A6F9C">
        <w:rPr>
          <w:rFonts w:eastAsia="Times New Roman"/>
          <w:szCs w:val="24"/>
        </w:rPr>
        <w:t>ρνήσ</w:t>
      </w:r>
      <w:r>
        <w:rPr>
          <w:rFonts w:eastAsia="Times New Roman"/>
          <w:szCs w:val="24"/>
        </w:rPr>
        <w:t>εις,</w:t>
      </w:r>
      <w:r w:rsidRPr="004A6F9C">
        <w:rPr>
          <w:rFonts w:eastAsia="Times New Roman"/>
          <w:szCs w:val="24"/>
        </w:rPr>
        <w:t xml:space="preserve"> θα δούμε ένα πενιχρό </w:t>
      </w:r>
      <w:r>
        <w:rPr>
          <w:rFonts w:eastAsia="Times New Roman"/>
          <w:szCs w:val="24"/>
        </w:rPr>
        <w:t>Π</w:t>
      </w:r>
      <w:r w:rsidRPr="004A6F9C">
        <w:rPr>
          <w:rFonts w:eastAsia="Times New Roman"/>
          <w:szCs w:val="24"/>
        </w:rPr>
        <w:t xml:space="preserve">ρόγραμμα Δημοσίων Επενδύσεων στο </w:t>
      </w:r>
      <w:r>
        <w:rPr>
          <w:rFonts w:eastAsia="Times New Roman"/>
          <w:szCs w:val="24"/>
        </w:rPr>
        <w:t>ε</w:t>
      </w:r>
      <w:r w:rsidRPr="004A6F9C">
        <w:rPr>
          <w:rFonts w:eastAsia="Times New Roman"/>
          <w:szCs w:val="24"/>
        </w:rPr>
        <w:t>θνικό σκέλος</w:t>
      </w:r>
      <w:r>
        <w:rPr>
          <w:rFonts w:eastAsia="Times New Roman"/>
          <w:szCs w:val="24"/>
        </w:rPr>
        <w:t>,</w:t>
      </w:r>
      <w:r w:rsidRPr="004A6F9C">
        <w:rPr>
          <w:rFonts w:eastAsia="Times New Roman"/>
          <w:szCs w:val="24"/>
        </w:rPr>
        <w:t xml:space="preserve"> ανώριμα έργα</w:t>
      </w:r>
      <w:r>
        <w:rPr>
          <w:rFonts w:eastAsia="Times New Roman"/>
          <w:szCs w:val="24"/>
        </w:rPr>
        <w:t>,</w:t>
      </w:r>
      <w:r w:rsidRPr="004A6F9C">
        <w:rPr>
          <w:rFonts w:eastAsia="Times New Roman"/>
          <w:szCs w:val="24"/>
        </w:rPr>
        <w:t xml:space="preserve"> έργα μπλοκαρισμένα</w:t>
      </w:r>
      <w:r>
        <w:rPr>
          <w:rFonts w:eastAsia="Times New Roman"/>
          <w:szCs w:val="24"/>
        </w:rPr>
        <w:t>.</w:t>
      </w:r>
      <w:r w:rsidRPr="004A6F9C">
        <w:rPr>
          <w:rFonts w:eastAsia="Times New Roman"/>
          <w:szCs w:val="24"/>
        </w:rPr>
        <w:t xml:space="preserve"> </w:t>
      </w:r>
      <w:r>
        <w:rPr>
          <w:rFonts w:eastAsia="Times New Roman"/>
          <w:szCs w:val="24"/>
        </w:rPr>
        <w:t>Ε</w:t>
      </w:r>
      <w:r w:rsidRPr="004A6F9C">
        <w:rPr>
          <w:rFonts w:eastAsia="Times New Roman"/>
          <w:szCs w:val="24"/>
        </w:rPr>
        <w:t>μείς καταφέραμε να αυξήσουμε το Εθνικό Πρόγραμμα Δημοσίων Επενδύσεων μέσα από</w:t>
      </w:r>
      <w:r w:rsidRPr="004A6F9C">
        <w:rPr>
          <w:rFonts w:eastAsia="Times New Roman"/>
          <w:szCs w:val="24"/>
        </w:rPr>
        <w:t xml:space="preserve"> συνεργασίες με την Ευρωπαϊκή Τράπεζα Επενδύσεων και άλλους διεθνείς χ</w:t>
      </w:r>
      <w:r>
        <w:rPr>
          <w:rFonts w:eastAsia="Times New Roman"/>
          <w:szCs w:val="24"/>
        </w:rPr>
        <w:t>ρηματοπιστωτικούς οργανισμούς κ</w:t>
      </w:r>
      <w:r w:rsidRPr="004A6F9C">
        <w:rPr>
          <w:rFonts w:eastAsia="Times New Roman"/>
          <w:szCs w:val="24"/>
        </w:rPr>
        <w:t>ι εμείς ήμασταν αυτοί που καταφέραμε να ξεμπλοκάρουμε και να υλοποιήσουμε μεγάλα έργα υποδομών που για χρόνια ήταν κολλημένα</w:t>
      </w:r>
      <w:r>
        <w:rPr>
          <w:rFonts w:eastAsia="Times New Roman"/>
          <w:szCs w:val="24"/>
        </w:rPr>
        <w:t>.</w:t>
      </w:r>
    </w:p>
    <w:p w14:paraId="42AEA1C0" w14:textId="77777777" w:rsidR="00F00D30" w:rsidRDefault="00AE51A4">
      <w:pPr>
        <w:spacing w:line="600" w:lineRule="auto"/>
        <w:ind w:firstLine="720"/>
        <w:jc w:val="both"/>
        <w:rPr>
          <w:rFonts w:eastAsia="Times New Roman"/>
          <w:szCs w:val="24"/>
        </w:rPr>
      </w:pPr>
      <w:r>
        <w:rPr>
          <w:rFonts w:eastAsia="Times New Roman"/>
          <w:szCs w:val="24"/>
        </w:rPr>
        <w:t>Συνεχίζουμε</w:t>
      </w:r>
      <w:r w:rsidRPr="004A6F9C">
        <w:rPr>
          <w:rFonts w:eastAsia="Times New Roman"/>
          <w:szCs w:val="24"/>
        </w:rPr>
        <w:t xml:space="preserve"> προχωρώντας στη δ</w:t>
      </w:r>
      <w:r w:rsidRPr="004A6F9C">
        <w:rPr>
          <w:rFonts w:eastAsia="Times New Roman"/>
          <w:szCs w:val="24"/>
        </w:rPr>
        <w:t xml:space="preserve">ημιουργία νέου πλαισίου για </w:t>
      </w:r>
      <w:r>
        <w:rPr>
          <w:rFonts w:eastAsia="Times New Roman"/>
          <w:szCs w:val="24"/>
        </w:rPr>
        <w:t>το εθνικό ΠΔΕ</w:t>
      </w:r>
      <w:r w:rsidRPr="004A6F9C">
        <w:rPr>
          <w:rFonts w:eastAsia="Times New Roman"/>
          <w:szCs w:val="24"/>
        </w:rPr>
        <w:t xml:space="preserve"> με νομοσχέδιο που θα έρθει σύντομα στη Βουλή</w:t>
      </w:r>
      <w:r>
        <w:rPr>
          <w:rFonts w:eastAsia="Times New Roman"/>
          <w:szCs w:val="24"/>
        </w:rPr>
        <w:t>,</w:t>
      </w:r>
      <w:r w:rsidRPr="004A6F9C">
        <w:rPr>
          <w:rFonts w:eastAsia="Times New Roman"/>
          <w:szCs w:val="24"/>
        </w:rPr>
        <w:t xml:space="preserve"> εισάγοντας </w:t>
      </w:r>
      <w:r>
        <w:rPr>
          <w:rFonts w:eastAsia="Times New Roman"/>
          <w:szCs w:val="24"/>
        </w:rPr>
        <w:t>κ</w:t>
      </w:r>
      <w:r w:rsidRPr="004A6F9C">
        <w:rPr>
          <w:rFonts w:eastAsia="Times New Roman"/>
          <w:szCs w:val="24"/>
        </w:rPr>
        <w:t>ατ</w:t>
      </w:r>
      <w:r>
        <w:rPr>
          <w:rFonts w:eastAsia="Times New Roman"/>
          <w:szCs w:val="24"/>
        </w:rPr>
        <w:t xml:space="preserve">’ </w:t>
      </w:r>
      <w:r w:rsidRPr="004A6F9C">
        <w:rPr>
          <w:rFonts w:eastAsia="Times New Roman"/>
          <w:szCs w:val="24"/>
        </w:rPr>
        <w:t>αρχάς την έννοια του προγραμματισμού</w:t>
      </w:r>
      <w:r>
        <w:rPr>
          <w:rFonts w:eastAsia="Times New Roman"/>
          <w:szCs w:val="24"/>
        </w:rPr>
        <w:t>,</w:t>
      </w:r>
      <w:r w:rsidRPr="004A6F9C">
        <w:rPr>
          <w:rFonts w:eastAsia="Times New Roman"/>
          <w:szCs w:val="24"/>
        </w:rPr>
        <w:t xml:space="preserve"> κάτι το οποίο έλειπε από όλες τις προηγούμενες κυβερνήσεις</w:t>
      </w:r>
      <w:r>
        <w:rPr>
          <w:rFonts w:eastAsia="Times New Roman"/>
          <w:szCs w:val="24"/>
        </w:rPr>
        <w:t>.</w:t>
      </w:r>
    </w:p>
    <w:p w14:paraId="42AEA1C1" w14:textId="77777777" w:rsidR="00F00D30" w:rsidRDefault="00AE51A4">
      <w:pPr>
        <w:spacing w:line="600" w:lineRule="auto"/>
        <w:ind w:firstLine="720"/>
        <w:jc w:val="both"/>
        <w:rPr>
          <w:rFonts w:eastAsia="Times New Roman"/>
          <w:szCs w:val="24"/>
        </w:rPr>
      </w:pPr>
      <w:r>
        <w:rPr>
          <w:rFonts w:eastAsia="Times New Roman"/>
          <w:szCs w:val="24"/>
        </w:rPr>
        <w:lastRenderedPageBreak/>
        <w:t>Ταυτόχρονα, με δική μας πρωτοβουλία, του Υπουργείου</w:t>
      </w:r>
      <w:r w:rsidRPr="004A6F9C">
        <w:rPr>
          <w:rFonts w:eastAsia="Times New Roman"/>
          <w:szCs w:val="24"/>
        </w:rPr>
        <w:t xml:space="preserve"> Οι</w:t>
      </w:r>
      <w:r w:rsidRPr="004A6F9C">
        <w:rPr>
          <w:rFonts w:eastAsia="Times New Roman"/>
          <w:szCs w:val="24"/>
        </w:rPr>
        <w:t xml:space="preserve">κονομίας </w:t>
      </w:r>
      <w:r>
        <w:rPr>
          <w:rFonts w:eastAsia="Times New Roman"/>
          <w:szCs w:val="24"/>
        </w:rPr>
        <w:t>κ</w:t>
      </w:r>
      <w:r w:rsidRPr="004A6F9C">
        <w:rPr>
          <w:rFonts w:eastAsia="Times New Roman"/>
          <w:szCs w:val="24"/>
        </w:rPr>
        <w:t>αι Ανάπτυξης</w:t>
      </w:r>
      <w:r>
        <w:rPr>
          <w:rFonts w:eastAsia="Times New Roman"/>
          <w:szCs w:val="24"/>
        </w:rPr>
        <w:t>,</w:t>
      </w:r>
      <w:r w:rsidRPr="004A6F9C">
        <w:rPr>
          <w:rFonts w:eastAsia="Times New Roman"/>
          <w:szCs w:val="24"/>
        </w:rPr>
        <w:t xml:space="preserve"> συγκεντρώνουμε ήδη αιτήματα φορέων για χρηματοδότηση μελετών</w:t>
      </w:r>
      <w:r>
        <w:rPr>
          <w:rFonts w:eastAsia="Times New Roman"/>
          <w:szCs w:val="24"/>
        </w:rPr>
        <w:t>,</w:t>
      </w:r>
      <w:r w:rsidRPr="004A6F9C">
        <w:rPr>
          <w:rFonts w:eastAsia="Times New Roman"/>
          <w:szCs w:val="24"/>
        </w:rPr>
        <w:t xml:space="preserve"> προκειμένου να έχουμε ώριμα έργα για την επόμενη προγραμματική περίοδο</w:t>
      </w:r>
      <w:r>
        <w:rPr>
          <w:rFonts w:eastAsia="Times New Roman"/>
          <w:szCs w:val="24"/>
        </w:rPr>
        <w:t>, ό</w:t>
      </w:r>
      <w:r w:rsidRPr="004A6F9C">
        <w:rPr>
          <w:rFonts w:eastAsia="Times New Roman"/>
          <w:szCs w:val="24"/>
        </w:rPr>
        <w:t xml:space="preserve">λα </w:t>
      </w:r>
      <w:r>
        <w:rPr>
          <w:rFonts w:eastAsia="Times New Roman"/>
          <w:szCs w:val="24"/>
        </w:rPr>
        <w:t>α</w:t>
      </w:r>
      <w:r w:rsidRPr="004A6F9C">
        <w:rPr>
          <w:rFonts w:eastAsia="Times New Roman"/>
          <w:szCs w:val="24"/>
        </w:rPr>
        <w:t xml:space="preserve">υτά δηλαδή που δεν </w:t>
      </w:r>
      <w:r>
        <w:rPr>
          <w:rFonts w:eastAsia="Times New Roman"/>
          <w:szCs w:val="24"/>
        </w:rPr>
        <w:t xml:space="preserve">κάνατε εσείς </w:t>
      </w:r>
      <w:r w:rsidRPr="004A6F9C">
        <w:rPr>
          <w:rFonts w:eastAsia="Times New Roman"/>
          <w:szCs w:val="24"/>
        </w:rPr>
        <w:t>τα προηγούμενα χρόνια</w:t>
      </w:r>
      <w:r>
        <w:rPr>
          <w:rFonts w:eastAsia="Times New Roman"/>
          <w:szCs w:val="24"/>
        </w:rPr>
        <w:t>.</w:t>
      </w:r>
    </w:p>
    <w:p w14:paraId="42AEA1C2" w14:textId="77777777" w:rsidR="00F00D30" w:rsidRDefault="00AE51A4">
      <w:pPr>
        <w:spacing w:line="600" w:lineRule="auto"/>
        <w:ind w:firstLine="720"/>
        <w:jc w:val="both"/>
        <w:rPr>
          <w:rFonts w:eastAsia="Times New Roman"/>
          <w:szCs w:val="24"/>
        </w:rPr>
      </w:pPr>
      <w:r>
        <w:rPr>
          <w:rFonts w:eastAsia="Times New Roman"/>
          <w:szCs w:val="24"/>
        </w:rPr>
        <w:t xml:space="preserve">Επομένως, το ότι </w:t>
      </w:r>
      <w:r w:rsidRPr="004A6F9C">
        <w:rPr>
          <w:rFonts w:eastAsia="Times New Roman"/>
          <w:szCs w:val="24"/>
        </w:rPr>
        <w:t>ΣΥΡΙΖΑ και επενδύσεις</w:t>
      </w:r>
      <w:r w:rsidRPr="004A6F9C">
        <w:rPr>
          <w:rFonts w:eastAsia="Times New Roman"/>
          <w:szCs w:val="24"/>
        </w:rPr>
        <w:t xml:space="preserve"> είναι έννοιες αντίθετες είναι απλά ένα επικοινωνιακό πυροτέχνημα</w:t>
      </w:r>
      <w:r>
        <w:rPr>
          <w:rFonts w:eastAsia="Times New Roman"/>
          <w:szCs w:val="24"/>
        </w:rPr>
        <w:t>,</w:t>
      </w:r>
      <w:r w:rsidRPr="004A6F9C">
        <w:rPr>
          <w:rFonts w:eastAsia="Times New Roman"/>
          <w:szCs w:val="24"/>
        </w:rPr>
        <w:t xml:space="preserve"> που δεν έχει καμ</w:t>
      </w:r>
      <w:r>
        <w:rPr>
          <w:rFonts w:eastAsia="Times New Roman"/>
          <w:szCs w:val="24"/>
        </w:rPr>
        <w:t>μ</w:t>
      </w:r>
      <w:r w:rsidRPr="004A6F9C">
        <w:rPr>
          <w:rFonts w:eastAsia="Times New Roman"/>
          <w:szCs w:val="24"/>
        </w:rPr>
        <w:t>ία σχέση με την πραγματικότητα</w:t>
      </w:r>
      <w:r>
        <w:rPr>
          <w:rFonts w:eastAsia="Times New Roman"/>
          <w:szCs w:val="24"/>
        </w:rPr>
        <w:t>,</w:t>
      </w:r>
      <w:r w:rsidRPr="004A6F9C">
        <w:rPr>
          <w:rFonts w:eastAsia="Times New Roman"/>
          <w:szCs w:val="24"/>
        </w:rPr>
        <w:t xml:space="preserve"> καμ</w:t>
      </w:r>
      <w:r>
        <w:rPr>
          <w:rFonts w:eastAsia="Times New Roman"/>
          <w:szCs w:val="24"/>
        </w:rPr>
        <w:t>μ</w:t>
      </w:r>
      <w:r w:rsidRPr="004A6F9C">
        <w:rPr>
          <w:rFonts w:eastAsia="Times New Roman"/>
          <w:szCs w:val="24"/>
        </w:rPr>
        <w:t>ία σχέση με όλα όσα αποτυπώνονται από τα οικονομικά στοιχεία</w:t>
      </w:r>
      <w:r>
        <w:rPr>
          <w:rFonts w:eastAsia="Times New Roman"/>
          <w:szCs w:val="24"/>
        </w:rPr>
        <w:t>,</w:t>
      </w:r>
      <w:r w:rsidRPr="004A6F9C">
        <w:rPr>
          <w:rFonts w:eastAsia="Times New Roman"/>
          <w:szCs w:val="24"/>
        </w:rPr>
        <w:t xml:space="preserve"> από διεθνείς οργανισμούς</w:t>
      </w:r>
      <w:r>
        <w:rPr>
          <w:rFonts w:eastAsia="Times New Roman"/>
          <w:szCs w:val="24"/>
        </w:rPr>
        <w:t>,</w:t>
      </w:r>
      <w:r w:rsidRPr="004A6F9C">
        <w:rPr>
          <w:rFonts w:eastAsia="Times New Roman"/>
          <w:szCs w:val="24"/>
        </w:rPr>
        <w:t xml:space="preserve"> από την εμπιστοσύνη που δείχνουν </w:t>
      </w:r>
      <w:r>
        <w:rPr>
          <w:rFonts w:eastAsia="Times New Roman"/>
          <w:szCs w:val="24"/>
        </w:rPr>
        <w:t xml:space="preserve">το σύνολο των </w:t>
      </w:r>
      <w:r>
        <w:rPr>
          <w:rFonts w:eastAsia="Times New Roman"/>
          <w:szCs w:val="24"/>
        </w:rPr>
        <w:t>δυνάμεων της</w:t>
      </w:r>
      <w:r w:rsidRPr="004A6F9C">
        <w:rPr>
          <w:rFonts w:eastAsia="Times New Roman"/>
          <w:szCs w:val="24"/>
        </w:rPr>
        <w:t xml:space="preserve"> αγοράς</w:t>
      </w:r>
      <w:r>
        <w:rPr>
          <w:rFonts w:eastAsia="Times New Roman"/>
          <w:szCs w:val="24"/>
        </w:rPr>
        <w:t>,</w:t>
      </w:r>
      <w:r w:rsidRPr="004A6F9C">
        <w:rPr>
          <w:rFonts w:eastAsia="Times New Roman"/>
          <w:szCs w:val="24"/>
        </w:rPr>
        <w:t xml:space="preserve"> αλλά και ξένων χωρών και επενδυτών στην </w:t>
      </w:r>
      <w:r>
        <w:rPr>
          <w:rFonts w:eastAsia="Times New Roman"/>
          <w:szCs w:val="24"/>
        </w:rPr>
        <w:t>ε</w:t>
      </w:r>
      <w:r w:rsidRPr="004A6F9C">
        <w:rPr>
          <w:rFonts w:eastAsia="Times New Roman"/>
          <w:szCs w:val="24"/>
        </w:rPr>
        <w:t>λληνική οικονομία</w:t>
      </w:r>
      <w:r>
        <w:rPr>
          <w:rFonts w:eastAsia="Times New Roman"/>
          <w:szCs w:val="24"/>
        </w:rPr>
        <w:t>.</w:t>
      </w:r>
    </w:p>
    <w:p w14:paraId="42AEA1C3" w14:textId="77777777" w:rsidR="00F00D30" w:rsidRDefault="00AE51A4">
      <w:pPr>
        <w:spacing w:line="600" w:lineRule="auto"/>
        <w:ind w:firstLine="720"/>
        <w:jc w:val="both"/>
        <w:rPr>
          <w:rFonts w:eastAsia="Times New Roman"/>
          <w:szCs w:val="24"/>
        </w:rPr>
      </w:pPr>
      <w:r>
        <w:rPr>
          <w:rFonts w:eastAsia="Times New Roman"/>
          <w:szCs w:val="24"/>
        </w:rPr>
        <w:t>Σ</w:t>
      </w:r>
      <w:r w:rsidRPr="004A6F9C">
        <w:rPr>
          <w:rFonts w:eastAsia="Times New Roman"/>
          <w:szCs w:val="24"/>
        </w:rPr>
        <w:t xml:space="preserve">τα χρόνια που η παρούσα </w:t>
      </w:r>
      <w:r>
        <w:rPr>
          <w:rFonts w:eastAsia="Times New Roman"/>
          <w:szCs w:val="24"/>
        </w:rPr>
        <w:t>Κ</w:t>
      </w:r>
      <w:r w:rsidRPr="004A6F9C">
        <w:rPr>
          <w:rFonts w:eastAsia="Times New Roman"/>
          <w:szCs w:val="24"/>
        </w:rPr>
        <w:t>υβέρνηση έχει τη διακυβέρνηση της χώρας υλοποιούμε όλα όσα θα έπρεπε να είναι αυτονόητα για μία σοβαρή χώρα που έχει αποφασίσει ότι ακολουθεί μία στο</w:t>
      </w:r>
      <w:r w:rsidRPr="004A6F9C">
        <w:rPr>
          <w:rFonts w:eastAsia="Times New Roman"/>
          <w:szCs w:val="24"/>
        </w:rPr>
        <w:t xml:space="preserve">ιχειώδη </w:t>
      </w:r>
      <w:r>
        <w:rPr>
          <w:rFonts w:eastAsia="Times New Roman"/>
          <w:szCs w:val="24"/>
        </w:rPr>
        <w:t>ε</w:t>
      </w:r>
      <w:r w:rsidRPr="004A6F9C">
        <w:rPr>
          <w:rFonts w:eastAsia="Times New Roman"/>
          <w:szCs w:val="24"/>
        </w:rPr>
        <w:t>θνική πολιτική</w:t>
      </w:r>
      <w:r>
        <w:rPr>
          <w:rFonts w:eastAsia="Times New Roman"/>
          <w:szCs w:val="24"/>
        </w:rPr>
        <w:t>, γ</w:t>
      </w:r>
      <w:r w:rsidRPr="004A6F9C">
        <w:rPr>
          <w:rFonts w:eastAsia="Times New Roman"/>
          <w:szCs w:val="24"/>
        </w:rPr>
        <w:t>νωρίζοντας ποιο είναι το συμφέρον</w:t>
      </w:r>
      <w:r>
        <w:rPr>
          <w:rFonts w:eastAsia="Times New Roman"/>
          <w:szCs w:val="24"/>
        </w:rPr>
        <w:t xml:space="preserve"> της,</w:t>
      </w:r>
      <w:r w:rsidRPr="004A6F9C">
        <w:rPr>
          <w:rFonts w:eastAsia="Times New Roman"/>
          <w:szCs w:val="24"/>
        </w:rPr>
        <w:t xml:space="preserve"> </w:t>
      </w:r>
      <w:r>
        <w:rPr>
          <w:rFonts w:eastAsia="Times New Roman"/>
          <w:szCs w:val="24"/>
        </w:rPr>
        <w:t>αξιολογώντας</w:t>
      </w:r>
      <w:r w:rsidRPr="004A6F9C">
        <w:rPr>
          <w:rFonts w:eastAsia="Times New Roman"/>
          <w:szCs w:val="24"/>
        </w:rPr>
        <w:t xml:space="preserve"> τις συνθήκες που διαμορφώνονται</w:t>
      </w:r>
      <w:r>
        <w:rPr>
          <w:rFonts w:eastAsia="Times New Roman"/>
          <w:szCs w:val="24"/>
        </w:rPr>
        <w:t>,</w:t>
      </w:r>
      <w:r w:rsidRPr="004A6F9C">
        <w:rPr>
          <w:rFonts w:eastAsia="Times New Roman"/>
          <w:szCs w:val="24"/>
        </w:rPr>
        <w:t xml:space="preserve"> θ</w:t>
      </w:r>
      <w:r>
        <w:rPr>
          <w:rFonts w:eastAsia="Times New Roman"/>
          <w:szCs w:val="24"/>
        </w:rPr>
        <w:t xml:space="preserve">έτοντας </w:t>
      </w:r>
      <w:r w:rsidRPr="004A6F9C">
        <w:rPr>
          <w:rFonts w:eastAsia="Times New Roman"/>
          <w:szCs w:val="24"/>
        </w:rPr>
        <w:t>στρατηγικούς στόχους σε περιφερειακό</w:t>
      </w:r>
      <w:r>
        <w:rPr>
          <w:rFonts w:eastAsia="Times New Roman"/>
          <w:szCs w:val="24"/>
        </w:rPr>
        <w:t>,</w:t>
      </w:r>
      <w:r w:rsidRPr="004A6F9C">
        <w:rPr>
          <w:rFonts w:eastAsia="Times New Roman"/>
          <w:szCs w:val="24"/>
        </w:rPr>
        <w:t xml:space="preserve"> </w:t>
      </w:r>
      <w:r>
        <w:rPr>
          <w:rFonts w:eastAsia="Times New Roman"/>
          <w:szCs w:val="24"/>
        </w:rPr>
        <w:t>ε</w:t>
      </w:r>
      <w:r w:rsidRPr="004A6F9C">
        <w:rPr>
          <w:rFonts w:eastAsia="Times New Roman"/>
          <w:szCs w:val="24"/>
        </w:rPr>
        <w:t>θνικό</w:t>
      </w:r>
      <w:r>
        <w:rPr>
          <w:rFonts w:eastAsia="Times New Roman"/>
          <w:szCs w:val="24"/>
        </w:rPr>
        <w:t>,</w:t>
      </w:r>
      <w:r w:rsidRPr="004A6F9C">
        <w:rPr>
          <w:rFonts w:eastAsia="Times New Roman"/>
          <w:szCs w:val="24"/>
        </w:rPr>
        <w:t xml:space="preserve"> </w:t>
      </w:r>
      <w:r>
        <w:rPr>
          <w:rFonts w:eastAsia="Times New Roman"/>
          <w:szCs w:val="24"/>
        </w:rPr>
        <w:t>ε</w:t>
      </w:r>
      <w:r w:rsidRPr="004A6F9C">
        <w:rPr>
          <w:rFonts w:eastAsia="Times New Roman"/>
          <w:szCs w:val="24"/>
        </w:rPr>
        <w:t>υρωπαϊκό και διεθνές επίπεδο</w:t>
      </w:r>
      <w:r>
        <w:rPr>
          <w:rFonts w:eastAsia="Times New Roman"/>
          <w:szCs w:val="24"/>
        </w:rPr>
        <w:t>.</w:t>
      </w:r>
    </w:p>
    <w:p w14:paraId="42AEA1C4" w14:textId="77777777" w:rsidR="00F00D30" w:rsidRDefault="00AE51A4">
      <w:pPr>
        <w:spacing w:line="600" w:lineRule="auto"/>
        <w:ind w:firstLine="720"/>
        <w:jc w:val="both"/>
        <w:rPr>
          <w:rFonts w:eastAsia="Times New Roman"/>
          <w:szCs w:val="24"/>
        </w:rPr>
      </w:pPr>
      <w:r w:rsidRPr="004A6F9C">
        <w:rPr>
          <w:rFonts w:eastAsia="Times New Roman"/>
          <w:szCs w:val="24"/>
        </w:rPr>
        <w:lastRenderedPageBreak/>
        <w:t>Σας ευχαριστώ</w:t>
      </w:r>
      <w:r>
        <w:rPr>
          <w:rFonts w:eastAsia="Times New Roman"/>
          <w:szCs w:val="24"/>
        </w:rPr>
        <w:t>.</w:t>
      </w:r>
    </w:p>
    <w:p w14:paraId="42AEA1C5" w14:textId="77777777" w:rsidR="00F00D30" w:rsidRDefault="00AE51A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AEA1C6" w14:textId="77777777" w:rsidR="00F00D30" w:rsidRDefault="00AE51A4">
      <w:pPr>
        <w:spacing w:line="600" w:lineRule="auto"/>
        <w:ind w:firstLine="720"/>
        <w:jc w:val="both"/>
        <w:rPr>
          <w:rFonts w:eastAsia="Times New Roman"/>
          <w:szCs w:val="24"/>
        </w:rPr>
      </w:pPr>
      <w:r w:rsidRPr="00D27007">
        <w:rPr>
          <w:rFonts w:eastAsia="Times New Roman"/>
          <w:b/>
          <w:szCs w:val="24"/>
        </w:rPr>
        <w:t xml:space="preserve">ΠΡΟΕΔΡΕΥΟΥΣΑ (Αναστασία Χριστοδουλοπούλου): </w:t>
      </w:r>
      <w:r>
        <w:rPr>
          <w:rFonts w:eastAsia="Times New Roman"/>
          <w:szCs w:val="24"/>
        </w:rPr>
        <w:t xml:space="preserve">Ευχαριστούμε τον κύριο Υφυπουργό. </w:t>
      </w:r>
    </w:p>
    <w:p w14:paraId="42AEA1C7" w14:textId="77777777" w:rsidR="00F00D30" w:rsidRDefault="00AE51A4">
      <w:pPr>
        <w:spacing w:line="600" w:lineRule="auto"/>
        <w:ind w:firstLine="720"/>
        <w:jc w:val="both"/>
        <w:rPr>
          <w:rFonts w:eastAsia="Times New Roman"/>
          <w:szCs w:val="24"/>
        </w:rPr>
      </w:pPr>
      <w:r w:rsidRPr="00FD3623">
        <w:rPr>
          <w:rFonts w:eastAsia="Times New Roman"/>
          <w:b/>
          <w:szCs w:val="24"/>
        </w:rPr>
        <w:t xml:space="preserve">ΟΔΥΣΣΕΑΣ ΚΩΝΣΤΑΝΤΙΝΟΠΟΥΛΟΣ: </w:t>
      </w:r>
      <w:r>
        <w:rPr>
          <w:rFonts w:eastAsia="Times New Roman"/>
          <w:szCs w:val="24"/>
        </w:rPr>
        <w:t xml:space="preserve">Κυρία Πρόεδρε, μπορώ να κάνω μία ερώτηση; </w:t>
      </w:r>
    </w:p>
    <w:p w14:paraId="42AEA1C8" w14:textId="77777777" w:rsidR="00F00D30" w:rsidRDefault="00AE51A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Τι ερώτηση; Ολοκληρώνεται μία διαδικασία. </w:t>
      </w:r>
    </w:p>
    <w:p w14:paraId="42AEA1C9" w14:textId="77777777" w:rsidR="00F00D30" w:rsidRDefault="00AE51A4">
      <w:pPr>
        <w:spacing w:line="600" w:lineRule="auto"/>
        <w:ind w:firstLine="720"/>
        <w:jc w:val="both"/>
        <w:rPr>
          <w:rFonts w:eastAsia="Times New Roman"/>
          <w:szCs w:val="24"/>
        </w:rPr>
      </w:pPr>
      <w:r w:rsidRPr="00FD3623">
        <w:rPr>
          <w:rFonts w:eastAsia="Times New Roman"/>
          <w:b/>
          <w:szCs w:val="24"/>
        </w:rPr>
        <w:t>ΟΔΥΣΣΕΑΣ ΚΩΝΣΤΑΝΤΙΝ</w:t>
      </w:r>
      <w:r w:rsidRPr="00FD3623">
        <w:rPr>
          <w:rFonts w:eastAsia="Times New Roman"/>
          <w:b/>
          <w:szCs w:val="24"/>
        </w:rPr>
        <w:t>ΟΠΟΥΛΟΣ:</w:t>
      </w:r>
      <w:r>
        <w:rPr>
          <w:rFonts w:eastAsia="Times New Roman"/>
          <w:b/>
          <w:szCs w:val="24"/>
        </w:rPr>
        <w:t xml:space="preserve"> </w:t>
      </w:r>
      <w:r>
        <w:rPr>
          <w:rFonts w:eastAsia="Times New Roman"/>
          <w:szCs w:val="24"/>
        </w:rPr>
        <w:t xml:space="preserve">Δεν πειράζει. </w:t>
      </w:r>
    </w:p>
    <w:p w14:paraId="42AEA1CA" w14:textId="77777777" w:rsidR="00F00D30" w:rsidRDefault="00AE51A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 πώς δεν πειράζει. Εσείς θα κρίνετε τι πειράζει; </w:t>
      </w:r>
    </w:p>
    <w:p w14:paraId="42AEA1CB" w14:textId="77777777" w:rsidR="00F00D30" w:rsidRDefault="00AE51A4">
      <w:pPr>
        <w:spacing w:line="600" w:lineRule="auto"/>
        <w:ind w:firstLine="720"/>
        <w:jc w:val="both"/>
        <w:rPr>
          <w:rFonts w:eastAsia="Times New Roman"/>
          <w:szCs w:val="24"/>
        </w:rPr>
      </w:pPr>
      <w:r>
        <w:rPr>
          <w:rFonts w:eastAsia="Times New Roman"/>
          <w:szCs w:val="24"/>
        </w:rPr>
        <w:t>Για πείτε μας. Ορίστε, έχετε τον λόγο.</w:t>
      </w:r>
    </w:p>
    <w:p w14:paraId="42AEA1CC" w14:textId="77777777" w:rsidR="00F00D30" w:rsidRDefault="00AE51A4">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Εγώ δεν κατάλαβα, κύριε Υφυπουργέ, αν με το να βάζεις τουλάχιστον </w:t>
      </w:r>
      <w:r w:rsidRPr="004A6F9C">
        <w:rPr>
          <w:rFonts w:eastAsia="Times New Roman"/>
          <w:szCs w:val="24"/>
        </w:rPr>
        <w:t>εργ</w:t>
      </w:r>
      <w:r w:rsidRPr="004A6F9C">
        <w:rPr>
          <w:rFonts w:eastAsia="Times New Roman"/>
          <w:szCs w:val="24"/>
        </w:rPr>
        <w:t xml:space="preserve">ασιακό κόστος 30.000 </w:t>
      </w:r>
      <w:r>
        <w:rPr>
          <w:rFonts w:eastAsia="Times New Roman"/>
          <w:szCs w:val="24"/>
        </w:rPr>
        <w:t>ε</w:t>
      </w:r>
      <w:r w:rsidRPr="004A6F9C">
        <w:rPr>
          <w:rFonts w:eastAsia="Times New Roman"/>
          <w:szCs w:val="24"/>
        </w:rPr>
        <w:t xml:space="preserve">υρώ </w:t>
      </w:r>
      <w:r>
        <w:rPr>
          <w:rFonts w:eastAsia="Times New Roman"/>
          <w:szCs w:val="24"/>
        </w:rPr>
        <w:t xml:space="preserve">πάμε από τον έναν εργαζόμενο, </w:t>
      </w:r>
      <w:r w:rsidRPr="004A6F9C">
        <w:rPr>
          <w:rFonts w:eastAsia="Times New Roman"/>
          <w:szCs w:val="24"/>
        </w:rPr>
        <w:t>που λέγατε στην αρχή</w:t>
      </w:r>
      <w:r>
        <w:rPr>
          <w:rFonts w:eastAsia="Times New Roman"/>
          <w:szCs w:val="24"/>
        </w:rPr>
        <w:t>,</w:t>
      </w:r>
      <w:r w:rsidRPr="004A6F9C">
        <w:rPr>
          <w:rFonts w:eastAsia="Times New Roman"/>
          <w:szCs w:val="24"/>
        </w:rPr>
        <w:t xml:space="preserve"> στους δύο με τρεις</w:t>
      </w:r>
      <w:r>
        <w:rPr>
          <w:rFonts w:eastAsia="Times New Roman"/>
          <w:szCs w:val="24"/>
        </w:rPr>
        <w:t>.</w:t>
      </w:r>
      <w:r w:rsidRPr="004A6F9C">
        <w:rPr>
          <w:rFonts w:eastAsia="Times New Roman"/>
          <w:szCs w:val="24"/>
        </w:rPr>
        <w:t xml:space="preserve"> </w:t>
      </w:r>
      <w:r>
        <w:rPr>
          <w:rFonts w:eastAsia="Times New Roman"/>
          <w:szCs w:val="24"/>
        </w:rPr>
        <w:t>Α</w:t>
      </w:r>
      <w:r w:rsidRPr="004A6F9C">
        <w:rPr>
          <w:rFonts w:eastAsia="Times New Roman"/>
          <w:szCs w:val="24"/>
        </w:rPr>
        <w:t>υτό σημαίνει ότι αποκλείουμε όσες επιχειρήσεις έχουν ένα</w:t>
      </w:r>
      <w:r>
        <w:rPr>
          <w:rFonts w:eastAsia="Times New Roman"/>
          <w:szCs w:val="24"/>
        </w:rPr>
        <w:t>ν</w:t>
      </w:r>
      <w:r w:rsidRPr="004A6F9C">
        <w:rPr>
          <w:rFonts w:eastAsia="Times New Roman"/>
          <w:szCs w:val="24"/>
        </w:rPr>
        <w:t xml:space="preserve"> και δύο εργαζόμενους</w:t>
      </w:r>
      <w:r>
        <w:rPr>
          <w:rFonts w:eastAsia="Times New Roman"/>
          <w:szCs w:val="24"/>
        </w:rPr>
        <w:t xml:space="preserve">. </w:t>
      </w:r>
    </w:p>
    <w:p w14:paraId="42AEA1CD" w14:textId="77777777" w:rsidR="00F00D30" w:rsidRDefault="00AE51A4">
      <w:pPr>
        <w:spacing w:line="600" w:lineRule="auto"/>
        <w:ind w:firstLine="720"/>
        <w:jc w:val="both"/>
        <w:rPr>
          <w:rFonts w:eastAsia="Times New Roman"/>
          <w:szCs w:val="24"/>
        </w:rPr>
      </w:pPr>
      <w:r>
        <w:rPr>
          <w:rFonts w:eastAsia="Times New Roman"/>
          <w:szCs w:val="24"/>
        </w:rPr>
        <w:lastRenderedPageBreak/>
        <w:t>Σ</w:t>
      </w:r>
      <w:r w:rsidRPr="004A6F9C">
        <w:rPr>
          <w:rFonts w:eastAsia="Times New Roman"/>
          <w:szCs w:val="24"/>
        </w:rPr>
        <w:t>ας ρωτώ</w:t>
      </w:r>
      <w:r>
        <w:rPr>
          <w:rFonts w:eastAsia="Times New Roman"/>
          <w:szCs w:val="24"/>
        </w:rPr>
        <w:t>:</w:t>
      </w:r>
      <w:r w:rsidRPr="004A6F9C">
        <w:rPr>
          <w:rFonts w:eastAsia="Times New Roman"/>
          <w:szCs w:val="24"/>
        </w:rPr>
        <w:t xml:space="preserve"> </w:t>
      </w:r>
      <w:r>
        <w:rPr>
          <w:rFonts w:eastAsia="Times New Roman"/>
          <w:szCs w:val="24"/>
        </w:rPr>
        <w:t>Γ</w:t>
      </w:r>
      <w:r w:rsidRPr="004A6F9C">
        <w:rPr>
          <w:rFonts w:eastAsia="Times New Roman"/>
          <w:szCs w:val="24"/>
        </w:rPr>
        <w:t xml:space="preserve">ιατί </w:t>
      </w:r>
      <w:r>
        <w:rPr>
          <w:rFonts w:eastAsia="Times New Roman"/>
          <w:szCs w:val="24"/>
        </w:rPr>
        <w:t>τ</w:t>
      </w:r>
      <w:r w:rsidRPr="004A6F9C">
        <w:rPr>
          <w:rFonts w:eastAsia="Times New Roman"/>
          <w:szCs w:val="24"/>
        </w:rPr>
        <w:t>ο αλλάξατε</w:t>
      </w:r>
      <w:r>
        <w:rPr>
          <w:rFonts w:eastAsia="Times New Roman"/>
          <w:szCs w:val="24"/>
        </w:rPr>
        <w:t>;</w:t>
      </w:r>
      <w:r w:rsidRPr="004A6F9C">
        <w:rPr>
          <w:rFonts w:eastAsia="Times New Roman"/>
          <w:szCs w:val="24"/>
        </w:rPr>
        <w:t xml:space="preserve"> </w:t>
      </w:r>
      <w:r>
        <w:rPr>
          <w:rFonts w:eastAsia="Times New Roman"/>
          <w:szCs w:val="24"/>
        </w:rPr>
        <w:t>Γ</w:t>
      </w:r>
      <w:r w:rsidRPr="004A6F9C">
        <w:rPr>
          <w:rFonts w:eastAsia="Times New Roman"/>
          <w:szCs w:val="24"/>
        </w:rPr>
        <w:t xml:space="preserve">ράφατε </w:t>
      </w:r>
      <w:r>
        <w:rPr>
          <w:rFonts w:eastAsia="Times New Roman"/>
          <w:szCs w:val="24"/>
        </w:rPr>
        <w:t>«τουλάχιστον έναν εργαζόμενο».</w:t>
      </w:r>
      <w:r w:rsidRPr="004A6F9C">
        <w:rPr>
          <w:rFonts w:eastAsia="Times New Roman"/>
          <w:szCs w:val="24"/>
        </w:rPr>
        <w:t xml:space="preserve"> </w:t>
      </w:r>
      <w:r>
        <w:rPr>
          <w:rFonts w:eastAsia="Times New Roman"/>
          <w:szCs w:val="24"/>
        </w:rPr>
        <w:t>Μ</w:t>
      </w:r>
      <w:r w:rsidRPr="004A6F9C">
        <w:rPr>
          <w:rFonts w:eastAsia="Times New Roman"/>
          <w:szCs w:val="24"/>
        </w:rPr>
        <w:t xml:space="preserve">ε </w:t>
      </w:r>
      <w:r w:rsidRPr="004A6F9C">
        <w:rPr>
          <w:rFonts w:eastAsia="Times New Roman"/>
          <w:szCs w:val="24"/>
        </w:rPr>
        <w:t>μισθολογικό κόστος 30.000 το</w:t>
      </w:r>
      <w:r>
        <w:rPr>
          <w:rFonts w:eastAsia="Times New Roman"/>
          <w:szCs w:val="24"/>
        </w:rPr>
        <w:t>ν</w:t>
      </w:r>
      <w:r w:rsidRPr="004A6F9C">
        <w:rPr>
          <w:rFonts w:eastAsia="Times New Roman"/>
          <w:szCs w:val="24"/>
        </w:rPr>
        <w:t xml:space="preserve"> χρόνο </w:t>
      </w:r>
      <w:r>
        <w:rPr>
          <w:rFonts w:eastAsia="Times New Roman"/>
          <w:szCs w:val="24"/>
        </w:rPr>
        <w:t>π</w:t>
      </w:r>
      <w:r w:rsidRPr="004A6F9C">
        <w:rPr>
          <w:rFonts w:eastAsia="Times New Roman"/>
          <w:szCs w:val="24"/>
        </w:rPr>
        <w:t>ιθανότατα είναι δύο ή τρεις εργαζόμενοι</w:t>
      </w:r>
      <w:r>
        <w:rPr>
          <w:rFonts w:eastAsia="Times New Roman"/>
          <w:szCs w:val="24"/>
        </w:rPr>
        <w:t>.</w:t>
      </w:r>
    </w:p>
    <w:p w14:paraId="42AEA1CE" w14:textId="77777777" w:rsidR="00F00D30" w:rsidRDefault="00AE51A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Υφυπουργέ, έχετε τον λόγο για να απαντήσετε. Το ξαναρώτησε αυτό. </w:t>
      </w:r>
    </w:p>
    <w:p w14:paraId="42AEA1CF" w14:textId="77777777" w:rsidR="00F00D30" w:rsidRDefault="00AE51A4">
      <w:pPr>
        <w:spacing w:line="600" w:lineRule="auto"/>
        <w:ind w:firstLine="720"/>
        <w:jc w:val="both"/>
        <w:rPr>
          <w:rFonts w:eastAsia="Times New Roman"/>
          <w:szCs w:val="24"/>
        </w:rPr>
      </w:pPr>
      <w:r>
        <w:rPr>
          <w:rFonts w:eastAsia="Times New Roman"/>
          <w:b/>
          <w:szCs w:val="24"/>
        </w:rPr>
        <w:t>ΣΤΑΘ</w:t>
      </w:r>
      <w:r>
        <w:rPr>
          <w:rFonts w:eastAsia="Times New Roman"/>
          <w:b/>
          <w:szCs w:val="24"/>
        </w:rPr>
        <w:t>Η</w:t>
      </w:r>
      <w:r>
        <w:rPr>
          <w:rFonts w:eastAsia="Times New Roman"/>
          <w:b/>
          <w:szCs w:val="24"/>
        </w:rPr>
        <w:t>Σ</w:t>
      </w:r>
      <w:r w:rsidRPr="00A57905">
        <w:rPr>
          <w:rFonts w:eastAsia="Times New Roman"/>
          <w:b/>
          <w:szCs w:val="24"/>
        </w:rPr>
        <w:t xml:space="preserve"> ΓΙΑΝΝΑΚΙΔΗΣ (Υφυπουργός Οικονομίας και Ανάπτυξης): </w:t>
      </w:r>
      <w:r>
        <w:rPr>
          <w:rFonts w:eastAsia="Times New Roman"/>
          <w:b/>
          <w:szCs w:val="24"/>
        </w:rPr>
        <w:t xml:space="preserve"> </w:t>
      </w:r>
      <w:r>
        <w:rPr>
          <w:rFonts w:eastAsia="Times New Roman"/>
          <w:szCs w:val="24"/>
        </w:rPr>
        <w:t xml:space="preserve">Το </w:t>
      </w:r>
      <w:r>
        <w:rPr>
          <w:rFonts w:eastAsia="Times New Roman"/>
          <w:szCs w:val="24"/>
        </w:rPr>
        <w:t>ρώτησε α</w:t>
      </w:r>
      <w:r w:rsidRPr="00A57905">
        <w:rPr>
          <w:rFonts w:eastAsia="Times New Roman"/>
          <w:szCs w:val="24"/>
        </w:rPr>
        <w:t>ρκετές φορές</w:t>
      </w:r>
      <w:r>
        <w:rPr>
          <w:rFonts w:eastAsia="Times New Roman"/>
          <w:szCs w:val="24"/>
        </w:rPr>
        <w:t>, χ</w:t>
      </w:r>
      <w:r w:rsidRPr="00A57905">
        <w:rPr>
          <w:rFonts w:eastAsia="Times New Roman"/>
          <w:szCs w:val="24"/>
        </w:rPr>
        <w:t>ωρίς να θέλω να δώσω περαιτέρω έκταση</w:t>
      </w:r>
      <w:r>
        <w:rPr>
          <w:rFonts w:eastAsia="Times New Roman"/>
          <w:szCs w:val="24"/>
        </w:rPr>
        <w:t>. Διότι αν παρακολουθούσατε την ομιλία μου, κύριε Κωνσταντινόπουλε, θα</w:t>
      </w:r>
      <w:r w:rsidRPr="004A6F9C">
        <w:rPr>
          <w:rFonts w:eastAsia="Times New Roman"/>
          <w:szCs w:val="24"/>
        </w:rPr>
        <w:t xml:space="preserve"> είχατε πάρει τις απαντήσεις </w:t>
      </w:r>
      <w:r>
        <w:rPr>
          <w:rFonts w:eastAsia="Times New Roman"/>
          <w:szCs w:val="24"/>
        </w:rPr>
        <w:t>σας.</w:t>
      </w:r>
    </w:p>
    <w:p w14:paraId="42AEA1D0" w14:textId="77777777" w:rsidR="00F00D30" w:rsidRDefault="00AE51A4">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Δεν το κατάλαβα.</w:t>
      </w:r>
    </w:p>
    <w:p w14:paraId="42AEA1D1" w14:textId="77777777" w:rsidR="00F00D30" w:rsidRDefault="00AE51A4">
      <w:pPr>
        <w:spacing w:line="600" w:lineRule="auto"/>
        <w:ind w:firstLine="720"/>
        <w:jc w:val="both"/>
        <w:rPr>
          <w:rFonts w:eastAsia="Times New Roman"/>
          <w:szCs w:val="24"/>
        </w:rPr>
      </w:pPr>
      <w:r>
        <w:rPr>
          <w:rFonts w:eastAsia="Times New Roman"/>
          <w:b/>
          <w:szCs w:val="24"/>
        </w:rPr>
        <w:t>ΣΤΑΘ</w:t>
      </w:r>
      <w:r>
        <w:rPr>
          <w:rFonts w:eastAsia="Times New Roman"/>
          <w:b/>
          <w:szCs w:val="24"/>
        </w:rPr>
        <w:t>Η</w:t>
      </w:r>
      <w:r>
        <w:rPr>
          <w:rFonts w:eastAsia="Times New Roman"/>
          <w:b/>
          <w:szCs w:val="24"/>
        </w:rPr>
        <w:t>Σ</w:t>
      </w:r>
      <w:r w:rsidRPr="00A57905">
        <w:rPr>
          <w:rFonts w:eastAsia="Times New Roman"/>
          <w:b/>
          <w:szCs w:val="24"/>
        </w:rPr>
        <w:t xml:space="preserve"> ΓΙΑΝΝΑΚΙΔΗΣ (Υφυπουργός Οικονομίας και Α</w:t>
      </w:r>
      <w:r w:rsidRPr="00A57905">
        <w:rPr>
          <w:rFonts w:eastAsia="Times New Roman"/>
          <w:b/>
          <w:szCs w:val="24"/>
        </w:rPr>
        <w:t>νάπτυξης):</w:t>
      </w:r>
      <w:r>
        <w:rPr>
          <w:rFonts w:eastAsia="Times New Roman"/>
          <w:b/>
          <w:szCs w:val="24"/>
        </w:rPr>
        <w:t xml:space="preserve"> </w:t>
      </w:r>
      <w:r>
        <w:rPr>
          <w:rFonts w:eastAsia="Times New Roman"/>
          <w:szCs w:val="24"/>
        </w:rPr>
        <w:t xml:space="preserve">Δεν το καταλάβατε. Μπορείτε </w:t>
      </w:r>
      <w:r w:rsidRPr="004A6F9C">
        <w:rPr>
          <w:rFonts w:eastAsia="Times New Roman"/>
          <w:szCs w:val="24"/>
        </w:rPr>
        <w:t>να ξανάρθετε</w:t>
      </w:r>
      <w:r>
        <w:rPr>
          <w:rFonts w:eastAsia="Times New Roman"/>
          <w:szCs w:val="24"/>
        </w:rPr>
        <w:t>,</w:t>
      </w:r>
      <w:r w:rsidRPr="004A6F9C">
        <w:rPr>
          <w:rFonts w:eastAsia="Times New Roman"/>
          <w:szCs w:val="24"/>
        </w:rPr>
        <w:t xml:space="preserve"> για να μη συνεχ</w:t>
      </w:r>
      <w:r>
        <w:rPr>
          <w:rFonts w:eastAsia="Times New Roman"/>
          <w:szCs w:val="24"/>
        </w:rPr>
        <w:t>ίσετε να εκτίθεστε,</w:t>
      </w:r>
      <w:r w:rsidRPr="004A6F9C">
        <w:rPr>
          <w:rFonts w:eastAsia="Times New Roman"/>
          <w:szCs w:val="24"/>
        </w:rPr>
        <w:t xml:space="preserve"> </w:t>
      </w:r>
      <w:r>
        <w:rPr>
          <w:rFonts w:eastAsia="Times New Roman"/>
          <w:szCs w:val="24"/>
        </w:rPr>
        <w:t>και</w:t>
      </w:r>
      <w:r w:rsidRPr="004A6F9C">
        <w:rPr>
          <w:rFonts w:eastAsia="Times New Roman"/>
          <w:szCs w:val="24"/>
        </w:rPr>
        <w:t xml:space="preserve"> στο Υπουργείο Οικονομίας </w:t>
      </w:r>
      <w:r>
        <w:rPr>
          <w:rFonts w:eastAsia="Times New Roman"/>
          <w:szCs w:val="24"/>
        </w:rPr>
        <w:t>κ</w:t>
      </w:r>
      <w:r w:rsidRPr="004A6F9C">
        <w:rPr>
          <w:rFonts w:eastAsia="Times New Roman"/>
          <w:szCs w:val="24"/>
        </w:rPr>
        <w:t>αι Ανάπτυξης</w:t>
      </w:r>
      <w:r>
        <w:rPr>
          <w:rFonts w:eastAsia="Times New Roman"/>
          <w:szCs w:val="24"/>
        </w:rPr>
        <w:t>,</w:t>
      </w:r>
      <w:r w:rsidRPr="004A6F9C">
        <w:rPr>
          <w:rFonts w:eastAsia="Times New Roman"/>
          <w:szCs w:val="24"/>
        </w:rPr>
        <w:t xml:space="preserve"> από το οποίο είχατε περάσει και δεν α</w:t>
      </w:r>
      <w:r>
        <w:rPr>
          <w:rFonts w:eastAsia="Times New Roman"/>
          <w:szCs w:val="24"/>
        </w:rPr>
        <w:t>κουμπήσατε, ν</w:t>
      </w:r>
      <w:r w:rsidRPr="004A6F9C">
        <w:rPr>
          <w:rFonts w:eastAsia="Times New Roman"/>
          <w:szCs w:val="24"/>
        </w:rPr>
        <w:t>α σας εξηγήσουμε και να σας κάνουμε ό</w:t>
      </w:r>
      <w:r>
        <w:rPr>
          <w:rFonts w:eastAsia="Times New Roman"/>
          <w:szCs w:val="24"/>
        </w:rPr>
        <w:t>,</w:t>
      </w:r>
      <w:r w:rsidRPr="004A6F9C">
        <w:rPr>
          <w:rFonts w:eastAsia="Times New Roman"/>
          <w:szCs w:val="24"/>
        </w:rPr>
        <w:t>τι μαθήματα και ό</w:t>
      </w:r>
      <w:r>
        <w:rPr>
          <w:rFonts w:eastAsia="Times New Roman"/>
          <w:szCs w:val="24"/>
        </w:rPr>
        <w:t>,</w:t>
      </w:r>
      <w:r w:rsidRPr="004A6F9C">
        <w:rPr>
          <w:rFonts w:eastAsia="Times New Roman"/>
          <w:szCs w:val="24"/>
        </w:rPr>
        <w:t xml:space="preserve">τι </w:t>
      </w:r>
      <w:r w:rsidRPr="004A6F9C">
        <w:rPr>
          <w:rFonts w:eastAsia="Times New Roman"/>
          <w:szCs w:val="24"/>
        </w:rPr>
        <w:lastRenderedPageBreak/>
        <w:t>χρειάζεται</w:t>
      </w:r>
      <w:r>
        <w:rPr>
          <w:rFonts w:eastAsia="Times New Roman"/>
          <w:szCs w:val="24"/>
        </w:rPr>
        <w:t>.</w:t>
      </w:r>
      <w:r w:rsidRPr="004A6F9C">
        <w:rPr>
          <w:rFonts w:eastAsia="Times New Roman"/>
          <w:szCs w:val="24"/>
        </w:rPr>
        <w:t xml:space="preserve"> </w:t>
      </w:r>
      <w:r>
        <w:rPr>
          <w:rFonts w:eastAsia="Times New Roman"/>
          <w:szCs w:val="24"/>
        </w:rPr>
        <w:t>Δ</w:t>
      </w:r>
      <w:r w:rsidRPr="004A6F9C">
        <w:rPr>
          <w:rFonts w:eastAsia="Times New Roman"/>
          <w:szCs w:val="24"/>
        </w:rPr>
        <w:t>εν</w:t>
      </w:r>
      <w:r w:rsidRPr="004A6F9C">
        <w:rPr>
          <w:rFonts w:eastAsia="Times New Roman"/>
          <w:szCs w:val="24"/>
        </w:rPr>
        <w:t xml:space="preserve"> μπορούμε να επαναλαμβάνουμε διαρκώς αυτά τα οποία έχουν απαντηθεί</w:t>
      </w:r>
      <w:r>
        <w:rPr>
          <w:rFonts w:eastAsia="Times New Roman"/>
          <w:szCs w:val="24"/>
        </w:rPr>
        <w:t>.</w:t>
      </w:r>
      <w:r w:rsidRPr="004A6F9C">
        <w:rPr>
          <w:rFonts w:eastAsia="Times New Roman"/>
          <w:szCs w:val="24"/>
        </w:rPr>
        <w:t xml:space="preserve"> </w:t>
      </w:r>
    </w:p>
    <w:p w14:paraId="42AEA1D2" w14:textId="77777777" w:rsidR="00F00D30" w:rsidRDefault="00AE51A4">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Μα, τώρα εδώ να μου πείτε!</w:t>
      </w:r>
    </w:p>
    <w:p w14:paraId="42AEA1D3" w14:textId="77777777" w:rsidR="00F00D30" w:rsidRDefault="00AE51A4">
      <w:pPr>
        <w:spacing w:line="600" w:lineRule="auto"/>
        <w:ind w:firstLine="720"/>
        <w:jc w:val="both"/>
        <w:rPr>
          <w:rFonts w:eastAsia="Times New Roman"/>
          <w:szCs w:val="24"/>
        </w:rPr>
      </w:pPr>
      <w:r>
        <w:rPr>
          <w:rFonts w:eastAsia="Times New Roman"/>
          <w:b/>
          <w:szCs w:val="24"/>
        </w:rPr>
        <w:t>ΣΤΑΘ</w:t>
      </w:r>
      <w:r>
        <w:rPr>
          <w:rFonts w:eastAsia="Times New Roman"/>
          <w:b/>
          <w:szCs w:val="24"/>
        </w:rPr>
        <w:t>Η</w:t>
      </w:r>
      <w:r>
        <w:rPr>
          <w:rFonts w:eastAsia="Times New Roman"/>
          <w:b/>
          <w:szCs w:val="24"/>
        </w:rPr>
        <w:t>Σ ΓΙΑΝΝΑΚΙΔΗΣ (Υφυπουργός Οικονομίας και Ανάπτυξης):</w:t>
      </w:r>
      <w:r>
        <w:rPr>
          <w:rFonts w:eastAsia="Times New Roman"/>
          <w:szCs w:val="24"/>
        </w:rPr>
        <w:t xml:space="preserve"> Ε</w:t>
      </w:r>
      <w:r w:rsidRPr="004A6F9C">
        <w:rPr>
          <w:rFonts w:eastAsia="Times New Roman"/>
          <w:szCs w:val="24"/>
        </w:rPr>
        <w:t>πειδή</w:t>
      </w:r>
      <w:r>
        <w:rPr>
          <w:rFonts w:eastAsia="Times New Roman"/>
          <w:szCs w:val="24"/>
        </w:rPr>
        <w:t>, όμως,</w:t>
      </w:r>
      <w:r w:rsidRPr="004A6F9C">
        <w:rPr>
          <w:rFonts w:eastAsia="Times New Roman"/>
          <w:szCs w:val="24"/>
        </w:rPr>
        <w:t xml:space="preserve"> απου</w:t>
      </w:r>
      <w:r>
        <w:rPr>
          <w:rFonts w:eastAsia="Times New Roman"/>
          <w:szCs w:val="24"/>
        </w:rPr>
        <w:t>σιάζατε</w:t>
      </w:r>
      <w:r w:rsidRPr="004A6F9C">
        <w:rPr>
          <w:rFonts w:eastAsia="Times New Roman"/>
          <w:szCs w:val="24"/>
        </w:rPr>
        <w:t xml:space="preserve"> και δεν παρακολουθούσα</w:t>
      </w:r>
      <w:r>
        <w:rPr>
          <w:rFonts w:eastAsia="Times New Roman"/>
          <w:szCs w:val="24"/>
        </w:rPr>
        <w:t>τε κατά</w:t>
      </w:r>
      <w:r w:rsidRPr="004A6F9C">
        <w:rPr>
          <w:rFonts w:eastAsia="Times New Roman"/>
          <w:szCs w:val="24"/>
        </w:rPr>
        <w:t xml:space="preserve"> τη διάρκεια της ομ</w:t>
      </w:r>
      <w:r w:rsidRPr="004A6F9C">
        <w:rPr>
          <w:rFonts w:eastAsia="Times New Roman"/>
          <w:szCs w:val="24"/>
        </w:rPr>
        <w:t xml:space="preserve">ιλίας </w:t>
      </w:r>
      <w:r>
        <w:rPr>
          <w:rFonts w:eastAsia="Times New Roman"/>
          <w:szCs w:val="24"/>
        </w:rPr>
        <w:t>μ</w:t>
      </w:r>
      <w:r w:rsidRPr="004A6F9C">
        <w:rPr>
          <w:rFonts w:eastAsia="Times New Roman"/>
          <w:szCs w:val="24"/>
        </w:rPr>
        <w:t>ου για ποιο</w:t>
      </w:r>
      <w:r>
        <w:rPr>
          <w:rFonts w:eastAsia="Times New Roman"/>
          <w:szCs w:val="24"/>
        </w:rPr>
        <w:t>ν</w:t>
      </w:r>
      <w:r w:rsidRPr="004A6F9C">
        <w:rPr>
          <w:rFonts w:eastAsia="Times New Roman"/>
          <w:szCs w:val="24"/>
        </w:rPr>
        <w:t xml:space="preserve"> λόγο έγιναν οι όποιες αλλαγές</w:t>
      </w:r>
      <w:r>
        <w:rPr>
          <w:rFonts w:eastAsia="Times New Roman"/>
          <w:szCs w:val="24"/>
        </w:rPr>
        <w:t>,</w:t>
      </w:r>
      <w:r w:rsidRPr="004A6F9C">
        <w:rPr>
          <w:rFonts w:eastAsia="Times New Roman"/>
          <w:szCs w:val="24"/>
        </w:rPr>
        <w:t xml:space="preserve"> σας παραπέμπω να κλείσουμε ένα ραντεβού να σας εξηγήσουμε</w:t>
      </w:r>
      <w:r>
        <w:rPr>
          <w:rFonts w:eastAsia="Times New Roman"/>
          <w:szCs w:val="24"/>
        </w:rPr>
        <w:t>,</w:t>
      </w:r>
      <w:r w:rsidRPr="004A6F9C">
        <w:rPr>
          <w:rFonts w:eastAsia="Times New Roman"/>
          <w:szCs w:val="24"/>
        </w:rPr>
        <w:t xml:space="preserve"> </w:t>
      </w:r>
      <w:r>
        <w:rPr>
          <w:rFonts w:eastAsia="Times New Roman"/>
          <w:szCs w:val="24"/>
        </w:rPr>
        <w:t>γ</w:t>
      </w:r>
      <w:r w:rsidRPr="004A6F9C">
        <w:rPr>
          <w:rFonts w:eastAsia="Times New Roman"/>
          <w:szCs w:val="24"/>
        </w:rPr>
        <w:t>ιατί δεν γίνεται να συνεχίσουμε το τηλεοπτικό σόου του πεντ</w:t>
      </w:r>
      <w:r>
        <w:rPr>
          <w:rFonts w:eastAsia="Times New Roman"/>
          <w:szCs w:val="24"/>
        </w:rPr>
        <w:t>ά</w:t>
      </w:r>
      <w:r w:rsidRPr="004A6F9C">
        <w:rPr>
          <w:rFonts w:eastAsia="Times New Roman"/>
          <w:szCs w:val="24"/>
        </w:rPr>
        <w:t>λ</w:t>
      </w:r>
      <w:r>
        <w:rPr>
          <w:rFonts w:eastAsia="Times New Roman"/>
          <w:szCs w:val="24"/>
        </w:rPr>
        <w:t>ε</w:t>
      </w:r>
      <w:r w:rsidRPr="004A6F9C">
        <w:rPr>
          <w:rFonts w:eastAsia="Times New Roman"/>
          <w:szCs w:val="24"/>
        </w:rPr>
        <w:t xml:space="preserve">πτου </w:t>
      </w:r>
      <w:r>
        <w:rPr>
          <w:rFonts w:eastAsia="Times New Roman"/>
          <w:szCs w:val="24"/>
        </w:rPr>
        <w:t xml:space="preserve">που </w:t>
      </w:r>
      <w:r w:rsidRPr="004A6F9C">
        <w:rPr>
          <w:rFonts w:eastAsia="Times New Roman"/>
          <w:szCs w:val="24"/>
        </w:rPr>
        <w:t xml:space="preserve">θέλετε να </w:t>
      </w:r>
      <w:r>
        <w:rPr>
          <w:rFonts w:eastAsia="Times New Roman"/>
          <w:szCs w:val="24"/>
        </w:rPr>
        <w:t>δ</w:t>
      </w:r>
      <w:r w:rsidRPr="004A6F9C">
        <w:rPr>
          <w:rFonts w:eastAsia="Times New Roman"/>
          <w:szCs w:val="24"/>
        </w:rPr>
        <w:t>ιεκδικείτε</w:t>
      </w:r>
      <w:r>
        <w:rPr>
          <w:rFonts w:eastAsia="Times New Roman"/>
          <w:szCs w:val="24"/>
        </w:rPr>
        <w:t>.</w:t>
      </w:r>
    </w:p>
    <w:p w14:paraId="42AEA1D4" w14:textId="77777777" w:rsidR="00F00D30" w:rsidRDefault="00AE51A4">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Κύριε Υπουργέ, δεν </w:t>
      </w:r>
      <w:r>
        <w:rPr>
          <w:rFonts w:eastAsia="Times New Roman"/>
          <w:szCs w:val="24"/>
        </w:rPr>
        <w:t>είστε στην Κεντρική Επιτροπή του ΣΥΡΙΖΑ. Είστε στο Κοινοβούλιο και πρέπει να απαντήσετε.</w:t>
      </w:r>
    </w:p>
    <w:p w14:paraId="42AEA1D5" w14:textId="77777777" w:rsidR="00F00D30" w:rsidRDefault="00AE51A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κύριος Υφυπουργός είπε ότι απάντησε στην ομιλία του. Ξέρετε κανέναν κανονισμό που να υποχρεώνει τον Υπουργό να μιλάει συγ</w:t>
      </w:r>
      <w:r>
        <w:rPr>
          <w:rFonts w:eastAsia="Times New Roman"/>
          <w:szCs w:val="24"/>
        </w:rPr>
        <w:t xml:space="preserve">κεκριμένα σε αυτά που θέλετε εσείς; </w:t>
      </w:r>
    </w:p>
    <w:p w14:paraId="42AEA1D6" w14:textId="77777777" w:rsidR="00F00D30" w:rsidRDefault="00AE51A4">
      <w:pPr>
        <w:spacing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 xml:space="preserve">Αφού δεν καταλάβαμε, δεν πρέπει να μας δώσει απαντήσεις; Εσείς το καταλάβατε; </w:t>
      </w:r>
    </w:p>
    <w:p w14:paraId="42AEA1D7" w14:textId="77777777" w:rsidR="00F00D30" w:rsidRDefault="00AE51A4">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w:t>
      </w:r>
      <w:r w:rsidRPr="004A6F9C">
        <w:rPr>
          <w:rFonts w:eastAsia="Times New Roman"/>
          <w:szCs w:val="24"/>
        </w:rPr>
        <w:t>γώ</w:t>
      </w:r>
      <w:r>
        <w:rPr>
          <w:rFonts w:eastAsia="Times New Roman"/>
          <w:szCs w:val="24"/>
        </w:rPr>
        <w:t>,</w:t>
      </w:r>
      <w:r w:rsidRPr="004A6F9C">
        <w:rPr>
          <w:rFonts w:eastAsia="Times New Roman"/>
          <w:szCs w:val="24"/>
        </w:rPr>
        <w:t xml:space="preserve"> κύριε </w:t>
      </w:r>
      <w:r>
        <w:rPr>
          <w:rFonts w:eastAsia="Times New Roman"/>
          <w:szCs w:val="24"/>
        </w:rPr>
        <w:t xml:space="preserve">Κωνσταντινόπουλε, </w:t>
      </w:r>
      <w:r w:rsidRPr="004A6F9C">
        <w:rPr>
          <w:rFonts w:eastAsia="Times New Roman"/>
          <w:szCs w:val="24"/>
        </w:rPr>
        <w:t>δεν έχω υποβάλει την ερώτηση</w:t>
      </w:r>
      <w:r>
        <w:rPr>
          <w:rFonts w:eastAsia="Times New Roman"/>
          <w:szCs w:val="24"/>
        </w:rPr>
        <w:t>.</w:t>
      </w:r>
    </w:p>
    <w:p w14:paraId="42AEA1D8"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Κ</w:t>
      </w:r>
      <w:r w:rsidRPr="00694B8F">
        <w:rPr>
          <w:rFonts w:eastAsia="Times New Roman" w:cs="Times New Roman"/>
          <w:szCs w:val="24"/>
        </w:rPr>
        <w:t>ηρύσσετα</w:t>
      </w:r>
      <w:r w:rsidRPr="00694B8F">
        <w:rPr>
          <w:rFonts w:eastAsia="Times New Roman" w:cs="Times New Roman"/>
          <w:szCs w:val="24"/>
        </w:rPr>
        <w:t>ι περαιωμένη η συζήτηση επί της αρχής</w:t>
      </w:r>
      <w:r>
        <w:rPr>
          <w:rFonts w:eastAsia="Times New Roman" w:cs="Times New Roman"/>
          <w:szCs w:val="24"/>
        </w:rPr>
        <w:t>,</w:t>
      </w:r>
      <w:r w:rsidRPr="00694B8F">
        <w:rPr>
          <w:rFonts w:eastAsia="Times New Roman" w:cs="Times New Roman"/>
          <w:szCs w:val="24"/>
        </w:rPr>
        <w:t xml:space="preserve"> των άρθρων</w:t>
      </w:r>
      <w:r>
        <w:rPr>
          <w:rFonts w:eastAsia="Times New Roman" w:cs="Times New Roman"/>
          <w:szCs w:val="24"/>
        </w:rPr>
        <w:t xml:space="preserve"> και</w:t>
      </w:r>
      <w:r w:rsidRPr="00694B8F">
        <w:rPr>
          <w:rFonts w:eastAsia="Times New Roman" w:cs="Times New Roman"/>
          <w:szCs w:val="24"/>
        </w:rPr>
        <w:t xml:space="preserve"> των τροπολογιών του σχεδίου νόμου του </w:t>
      </w:r>
      <w:r w:rsidRPr="00377482">
        <w:rPr>
          <w:rFonts w:eastAsia="Times New Roman" w:cs="Times New Roman"/>
          <w:szCs w:val="24"/>
        </w:rPr>
        <w:t>Υπο</w:t>
      </w:r>
      <w:r>
        <w:rPr>
          <w:rFonts w:eastAsia="Times New Roman" w:cs="Times New Roman"/>
          <w:szCs w:val="24"/>
        </w:rPr>
        <w:t>υργείου Οικονομίας και Ανάπτυξης</w:t>
      </w:r>
      <w:r>
        <w:rPr>
          <w:rFonts w:eastAsia="Times New Roman" w:cs="Times New Roman"/>
          <w:szCs w:val="24"/>
        </w:rPr>
        <w:t>:</w:t>
      </w:r>
      <w:r w:rsidRPr="00377482">
        <w:rPr>
          <w:rFonts w:eastAsia="Times New Roman" w:cs="Times New Roman"/>
          <w:szCs w:val="24"/>
        </w:rPr>
        <w:t xml:space="preserve"> «Ελληνική Αναπτυξιακή Τράπεζα και προσέλκυση Στρατηγικών Επενδύσεων και άλλες διατάξεις»</w:t>
      </w:r>
      <w:r>
        <w:rPr>
          <w:rFonts w:eastAsia="Times New Roman" w:cs="Times New Roman"/>
          <w:szCs w:val="24"/>
        </w:rPr>
        <w:t xml:space="preserve"> και η ψήφισή τους θα γίνει χωριστά.</w:t>
      </w:r>
    </w:p>
    <w:p w14:paraId="42AEA1D9"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Ε</w:t>
      </w:r>
      <w:r w:rsidRPr="00694B8F">
        <w:rPr>
          <w:rFonts w:eastAsia="Times New Roman" w:cs="Times New Roman"/>
          <w:szCs w:val="24"/>
        </w:rPr>
        <w:t xml:space="preserve">πί της υπουργικής τροπολογίας με γενικό αριθμό </w:t>
      </w:r>
      <w:r>
        <w:rPr>
          <w:rFonts w:eastAsia="Times New Roman" w:cs="Times New Roman"/>
          <w:szCs w:val="24"/>
        </w:rPr>
        <w:t xml:space="preserve">2095 </w:t>
      </w:r>
      <w:r w:rsidRPr="00694B8F">
        <w:rPr>
          <w:rFonts w:eastAsia="Times New Roman" w:cs="Times New Roman"/>
          <w:szCs w:val="24"/>
        </w:rPr>
        <w:t xml:space="preserve">και </w:t>
      </w:r>
      <w:r>
        <w:rPr>
          <w:rFonts w:eastAsia="Times New Roman" w:cs="Times New Roman"/>
          <w:szCs w:val="24"/>
        </w:rPr>
        <w:t>ειδικό</w:t>
      </w:r>
      <w:r w:rsidRPr="00694B8F">
        <w:rPr>
          <w:rFonts w:eastAsia="Times New Roman" w:cs="Times New Roman"/>
          <w:szCs w:val="24"/>
        </w:rPr>
        <w:t xml:space="preserve"> </w:t>
      </w:r>
      <w:r>
        <w:rPr>
          <w:rFonts w:eastAsia="Times New Roman" w:cs="Times New Roman"/>
          <w:szCs w:val="24"/>
        </w:rPr>
        <w:t>69</w:t>
      </w:r>
      <w:r w:rsidRPr="00694B8F">
        <w:rPr>
          <w:rFonts w:eastAsia="Times New Roman" w:cs="Times New Roman"/>
          <w:szCs w:val="24"/>
        </w:rPr>
        <w:t xml:space="preserve"> έχει υποβληθεί αίτηση ονομαστικής ψηφοφορίας από Βουλευτές της </w:t>
      </w:r>
      <w:r>
        <w:rPr>
          <w:rFonts w:eastAsia="Times New Roman" w:cs="Times New Roman"/>
          <w:szCs w:val="24"/>
        </w:rPr>
        <w:t>Νέας Δημοκρατίας, η οποία</w:t>
      </w:r>
      <w:r w:rsidRPr="00694B8F">
        <w:rPr>
          <w:rFonts w:eastAsia="Times New Roman" w:cs="Times New Roman"/>
          <w:szCs w:val="24"/>
        </w:rPr>
        <w:t xml:space="preserve"> θα διεξαχθεί αύριο Τετάρτη </w:t>
      </w:r>
      <w:r>
        <w:rPr>
          <w:rFonts w:eastAsia="Times New Roman" w:cs="Times New Roman"/>
          <w:szCs w:val="24"/>
        </w:rPr>
        <w:t>17 Απριλίου</w:t>
      </w:r>
      <w:r w:rsidRPr="00694B8F">
        <w:rPr>
          <w:rFonts w:eastAsia="Times New Roman" w:cs="Times New Roman"/>
          <w:szCs w:val="24"/>
        </w:rPr>
        <w:t xml:space="preserve"> 2019 </w:t>
      </w:r>
      <w:r>
        <w:rPr>
          <w:rFonts w:eastAsia="Times New Roman" w:cs="Times New Roman"/>
          <w:szCs w:val="24"/>
        </w:rPr>
        <w:t>και ώρα 14.00΄</w:t>
      </w:r>
      <w:r w:rsidRPr="00694B8F">
        <w:rPr>
          <w:rFonts w:eastAsia="Times New Roman" w:cs="Times New Roman"/>
          <w:szCs w:val="24"/>
        </w:rPr>
        <w:t xml:space="preserve">. </w:t>
      </w:r>
    </w:p>
    <w:p w14:paraId="42AEA1DA" w14:textId="77777777" w:rsidR="00F00D30" w:rsidRDefault="00AE51A4">
      <w:pPr>
        <w:spacing w:line="600" w:lineRule="auto"/>
        <w:ind w:firstLine="720"/>
        <w:jc w:val="both"/>
        <w:rPr>
          <w:rFonts w:eastAsia="Times New Roman" w:cs="Times New Roman"/>
          <w:szCs w:val="24"/>
        </w:rPr>
      </w:pPr>
      <w:r>
        <w:rPr>
          <w:rFonts w:eastAsia="Times New Roman" w:cs="Times New Roman"/>
          <w:szCs w:val="24"/>
        </w:rPr>
        <w:t xml:space="preserve">Η ηλεκτρονική ψηφοφορία επί του ακροτελεύτιου άρθρου καθώς και επί του συνόλου του νομοσχεδίου θα διεξαχθεί αύριο αμέσως μετά </w:t>
      </w:r>
      <w:r w:rsidRPr="00694B8F">
        <w:rPr>
          <w:rFonts w:eastAsia="Times New Roman" w:cs="Times New Roman"/>
          <w:szCs w:val="24"/>
        </w:rPr>
        <w:t>την ονομαστική ψηφοφορία</w:t>
      </w:r>
      <w:r>
        <w:rPr>
          <w:rFonts w:eastAsia="Times New Roman" w:cs="Times New Roman"/>
          <w:szCs w:val="24"/>
        </w:rPr>
        <w:t>.</w:t>
      </w:r>
    </w:p>
    <w:p w14:paraId="42AEA1DB" w14:textId="77777777" w:rsidR="00F00D30" w:rsidRDefault="00AE51A4">
      <w:pPr>
        <w:spacing w:line="600" w:lineRule="auto"/>
        <w:ind w:firstLine="720"/>
        <w:jc w:val="both"/>
        <w:rPr>
          <w:rFonts w:eastAsia="Times New Roman" w:cs="Times New Roman"/>
          <w:szCs w:val="24"/>
        </w:rPr>
      </w:pPr>
      <w:r w:rsidRPr="00694B8F">
        <w:rPr>
          <w:rFonts w:eastAsia="Times New Roman" w:cs="Times New Roman"/>
          <w:szCs w:val="24"/>
        </w:rPr>
        <w:lastRenderedPageBreak/>
        <w:t xml:space="preserve">Ενημερώνουμε ότι οι </w:t>
      </w:r>
      <w:r>
        <w:rPr>
          <w:rFonts w:eastAsia="Times New Roman" w:cs="Times New Roman"/>
          <w:szCs w:val="24"/>
        </w:rPr>
        <w:t>ε</w:t>
      </w:r>
      <w:r w:rsidRPr="00694B8F">
        <w:rPr>
          <w:rFonts w:eastAsia="Times New Roman" w:cs="Times New Roman"/>
          <w:szCs w:val="24"/>
        </w:rPr>
        <w:t xml:space="preserve">ισηγητές και οι </w:t>
      </w:r>
      <w:r>
        <w:rPr>
          <w:rFonts w:eastAsia="Times New Roman" w:cs="Times New Roman"/>
          <w:szCs w:val="24"/>
        </w:rPr>
        <w:t>ε</w:t>
      </w:r>
      <w:r w:rsidRPr="00694B8F">
        <w:rPr>
          <w:rFonts w:eastAsia="Times New Roman" w:cs="Times New Roman"/>
          <w:szCs w:val="24"/>
        </w:rPr>
        <w:t xml:space="preserve">ιδικοί </w:t>
      </w:r>
      <w:r>
        <w:rPr>
          <w:rFonts w:eastAsia="Times New Roman" w:cs="Times New Roman"/>
          <w:szCs w:val="24"/>
        </w:rPr>
        <w:t>α</w:t>
      </w:r>
      <w:r w:rsidRPr="00694B8F">
        <w:rPr>
          <w:rFonts w:eastAsia="Times New Roman" w:cs="Times New Roman"/>
          <w:szCs w:val="24"/>
        </w:rPr>
        <w:t>γορητές του σχεδίου νόμου θα πρέπει να παραμείνουν αύριο μ</w:t>
      </w:r>
      <w:r w:rsidRPr="00694B8F">
        <w:rPr>
          <w:rFonts w:eastAsia="Times New Roman" w:cs="Times New Roman"/>
          <w:szCs w:val="24"/>
        </w:rPr>
        <w:t>ετά την ονομαστική ψηφοφορία</w:t>
      </w:r>
      <w:r>
        <w:rPr>
          <w:rFonts w:eastAsia="Times New Roman" w:cs="Times New Roman"/>
          <w:szCs w:val="24"/>
        </w:rPr>
        <w:t>,</w:t>
      </w:r>
      <w:r w:rsidRPr="00694B8F">
        <w:rPr>
          <w:rFonts w:eastAsia="Times New Roman" w:cs="Times New Roman"/>
          <w:szCs w:val="24"/>
        </w:rPr>
        <w:t xml:space="preserve"> για να ψηφίσουν επί του ακροτελεύτιου άρθρου και του συνόλου του σχεδίου νόμου. </w:t>
      </w:r>
    </w:p>
    <w:p w14:paraId="42AEA1DC" w14:textId="77777777" w:rsidR="00F00D30" w:rsidRDefault="00AE51A4">
      <w:pPr>
        <w:spacing w:line="600" w:lineRule="auto"/>
        <w:ind w:firstLine="720"/>
        <w:jc w:val="both"/>
        <w:rPr>
          <w:rFonts w:eastAsia="Times New Roman" w:cs="Times New Roman"/>
          <w:szCs w:val="24"/>
        </w:rPr>
      </w:pPr>
      <w:r w:rsidRPr="00694B8F">
        <w:rPr>
          <w:rFonts w:eastAsia="Times New Roman" w:cs="Times New Roman"/>
          <w:szCs w:val="24"/>
        </w:rPr>
        <w:t xml:space="preserve">Σας επισημαίνουμε ότι η ψηφοφορία περιλαμβάνει την αρχή του νομοσχεδίου, </w:t>
      </w:r>
      <w:r>
        <w:rPr>
          <w:rFonts w:eastAsia="Times New Roman" w:cs="Times New Roman"/>
          <w:szCs w:val="24"/>
        </w:rPr>
        <w:t xml:space="preserve">σαράντα επτά </w:t>
      </w:r>
      <w:r w:rsidRPr="00694B8F">
        <w:rPr>
          <w:rFonts w:eastAsia="Times New Roman" w:cs="Times New Roman"/>
          <w:szCs w:val="24"/>
        </w:rPr>
        <w:t xml:space="preserve">άρθρα και </w:t>
      </w:r>
      <w:r>
        <w:rPr>
          <w:rFonts w:eastAsia="Times New Roman" w:cs="Times New Roman"/>
          <w:szCs w:val="24"/>
        </w:rPr>
        <w:t>μία τροπολογία</w:t>
      </w:r>
      <w:r w:rsidRPr="00694B8F">
        <w:rPr>
          <w:rFonts w:eastAsia="Times New Roman" w:cs="Times New Roman"/>
          <w:szCs w:val="24"/>
        </w:rPr>
        <w:t>.</w:t>
      </w:r>
    </w:p>
    <w:p w14:paraId="42AEA1DD" w14:textId="77777777" w:rsidR="00F00D30" w:rsidRDefault="00AE51A4">
      <w:pPr>
        <w:spacing w:line="600" w:lineRule="auto"/>
        <w:ind w:firstLine="720"/>
        <w:jc w:val="both"/>
        <w:rPr>
          <w:rFonts w:eastAsia="Times New Roman" w:cs="Times New Roman"/>
          <w:szCs w:val="24"/>
        </w:rPr>
      </w:pPr>
      <w:r w:rsidRPr="00694B8F">
        <w:rPr>
          <w:rFonts w:eastAsia="Times New Roman" w:cs="Times New Roman"/>
          <w:szCs w:val="24"/>
        </w:rPr>
        <w:t>Κάθε φορά στην οθόνη εμφανίζονται</w:t>
      </w:r>
      <w:r w:rsidRPr="00694B8F">
        <w:rPr>
          <w:rFonts w:eastAsia="Times New Roman" w:cs="Times New Roman"/>
          <w:szCs w:val="24"/>
        </w:rPr>
        <w:t xml:space="preserve"> έως τέσσερα άρθρα προς ψήφιση. Για να ψηφίσετε και τα υπόλοιπα</w:t>
      </w:r>
      <w:r>
        <w:rPr>
          <w:rFonts w:eastAsia="Times New Roman" w:cs="Times New Roman"/>
          <w:szCs w:val="24"/>
        </w:rPr>
        <w:t>,</w:t>
      </w:r>
      <w:r w:rsidRPr="00694B8F">
        <w:rPr>
          <w:rFonts w:eastAsia="Times New Roman" w:cs="Times New Roman"/>
          <w:szCs w:val="24"/>
        </w:rPr>
        <w:t xml:space="preserve">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και τ</w:t>
      </w:r>
      <w:r>
        <w:rPr>
          <w:rFonts w:eastAsia="Times New Roman" w:cs="Times New Roman"/>
          <w:szCs w:val="24"/>
        </w:rPr>
        <w:t>ην τ</w:t>
      </w:r>
      <w:r>
        <w:rPr>
          <w:rFonts w:eastAsia="Times New Roman" w:cs="Times New Roman"/>
          <w:szCs w:val="24"/>
        </w:rPr>
        <w:t>ροπολογία</w:t>
      </w:r>
      <w:r w:rsidRPr="00694B8F">
        <w:rPr>
          <w:rFonts w:eastAsia="Times New Roman" w:cs="Times New Roman"/>
          <w:szCs w:val="24"/>
        </w:rPr>
        <w:t xml:space="preserve">. Αφού καταχωρήσετε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 </w:t>
      </w:r>
    </w:p>
    <w:p w14:paraId="42AEA1DE" w14:textId="77777777" w:rsidR="00F00D30" w:rsidRDefault="00AE51A4">
      <w:pPr>
        <w:spacing w:line="600" w:lineRule="auto"/>
        <w:ind w:firstLine="720"/>
        <w:jc w:val="both"/>
        <w:rPr>
          <w:rFonts w:eastAsia="Times New Roman" w:cs="Times New Roman"/>
          <w:szCs w:val="24"/>
        </w:rPr>
      </w:pPr>
      <w:r w:rsidRPr="00694B8F">
        <w:rPr>
          <w:rFonts w:eastAsia="Times New Roman" w:cs="Times New Roman"/>
          <w:szCs w:val="24"/>
        </w:rPr>
        <w:t>Παρακαλώ να ανοίξε</w:t>
      </w:r>
      <w:r w:rsidRPr="00694B8F">
        <w:rPr>
          <w:rFonts w:eastAsia="Times New Roman" w:cs="Times New Roman"/>
          <w:szCs w:val="24"/>
        </w:rPr>
        <w:t xml:space="preserve">ι το σύστημα της ηλεκτρονικής ψηφοφορίας. </w:t>
      </w:r>
    </w:p>
    <w:p w14:paraId="42AEA1DF" w14:textId="77777777" w:rsidR="00F00D30" w:rsidRDefault="00AE51A4">
      <w:pPr>
        <w:spacing w:line="600" w:lineRule="auto"/>
        <w:ind w:firstLine="720"/>
        <w:jc w:val="center"/>
        <w:rPr>
          <w:rFonts w:eastAsia="Times New Roman" w:cs="Times New Roman"/>
          <w:szCs w:val="24"/>
        </w:rPr>
      </w:pPr>
      <w:r w:rsidRPr="00694B8F">
        <w:rPr>
          <w:rFonts w:eastAsia="Times New Roman" w:cs="Times New Roman"/>
          <w:szCs w:val="24"/>
        </w:rPr>
        <w:lastRenderedPageBreak/>
        <w:t>(ΨΗΦΟΦΟΡΙΑ)</w:t>
      </w:r>
    </w:p>
    <w:p w14:paraId="42AEA1E0" w14:textId="77777777" w:rsidR="00F00D30" w:rsidRDefault="00AE51A4">
      <w:pPr>
        <w:autoSpaceDE w:val="0"/>
        <w:autoSpaceDN w:val="0"/>
        <w:adjustRightInd w:val="0"/>
        <w:spacing w:line="600" w:lineRule="auto"/>
        <w:ind w:firstLine="709"/>
        <w:rPr>
          <w:rFonts w:eastAsia="SimSun"/>
          <w:szCs w:val="24"/>
          <w:lang w:eastAsia="zh-CN"/>
        </w:rPr>
      </w:pPr>
      <w:r w:rsidRPr="002A193C">
        <w:rPr>
          <w:rFonts w:eastAsia="SimSun"/>
          <w:b/>
          <w:bCs/>
          <w:lang w:eastAsia="zh-CN"/>
        </w:rPr>
        <w:t>ΠΡΟΕΔΡΕΥΟΥΣΑ (Αναστασία Χριστοδουλοπούλου):</w:t>
      </w:r>
      <w:r w:rsidRPr="002A193C">
        <w:rPr>
          <w:rFonts w:eastAsia="SimSun"/>
          <w:szCs w:val="24"/>
          <w:lang w:eastAsia="zh-CN"/>
        </w:rPr>
        <w:t xml:space="preserve">  Παρακαλώ να κλείσει το σύστημα της ηλεκτρονικής ψηφοφορίας.</w:t>
      </w:r>
    </w:p>
    <w:p w14:paraId="42AEA1E1" w14:textId="77777777" w:rsidR="00F00D30" w:rsidRDefault="00AE51A4">
      <w:pPr>
        <w:tabs>
          <w:tab w:val="left" w:pos="2940"/>
        </w:tabs>
        <w:spacing w:line="600" w:lineRule="auto"/>
        <w:ind w:firstLine="709"/>
        <w:jc w:val="center"/>
        <w:rPr>
          <w:rFonts w:eastAsia="Times New Roman"/>
          <w:szCs w:val="24"/>
        </w:rPr>
      </w:pPr>
      <w:r w:rsidRPr="002A193C">
        <w:rPr>
          <w:rFonts w:eastAsia="Times New Roman"/>
          <w:szCs w:val="24"/>
        </w:rPr>
        <w:t>(ΗΛΕΚΤΡΟΝΙΚΗ ΚΑΤΑΜΕΤΡΗΣΗ)</w:t>
      </w:r>
    </w:p>
    <w:p w14:paraId="42AEA1E2" w14:textId="77777777" w:rsidR="00F00D30" w:rsidRDefault="00AE51A4">
      <w:pPr>
        <w:tabs>
          <w:tab w:val="left" w:pos="2940"/>
        </w:tabs>
        <w:spacing w:line="600" w:lineRule="auto"/>
        <w:ind w:firstLine="709"/>
        <w:jc w:val="center"/>
        <w:rPr>
          <w:rFonts w:eastAsia="Times New Roman"/>
          <w:szCs w:val="24"/>
        </w:rPr>
      </w:pPr>
      <w:r>
        <w:rPr>
          <w:rFonts w:eastAsia="Times New Roman"/>
          <w:szCs w:val="24"/>
        </w:rPr>
        <w:t>(</w:t>
      </w:r>
      <w:r w:rsidRPr="00B623E7">
        <w:rPr>
          <w:rFonts w:eastAsia="Times New Roman"/>
          <w:szCs w:val="24"/>
        </w:rPr>
        <w:t>ΜΕΤΑ ΤΗΝ ΗΛΕΚΤΡΟΝΙΚΗ ΚΑΤΑΜΕΤΡΗΣΗ)</w:t>
      </w:r>
    </w:p>
    <w:p w14:paraId="42AEA1E3" w14:textId="77777777" w:rsidR="00F00D30" w:rsidRDefault="00AE51A4">
      <w:pPr>
        <w:spacing w:line="600" w:lineRule="auto"/>
        <w:ind w:firstLine="709"/>
        <w:contextualSpacing/>
        <w:jc w:val="both"/>
        <w:rPr>
          <w:rFonts w:eastAsia="Times New Roman" w:cs="Times New Roman"/>
          <w:szCs w:val="24"/>
        </w:rPr>
      </w:pPr>
      <w:r w:rsidRPr="001A4FA0">
        <w:rPr>
          <w:rFonts w:eastAsia="Times New Roman"/>
          <w:b/>
          <w:bCs/>
        </w:rPr>
        <w:t>ΠΡΟΕΔΡΕΥΟΥΣΑ (Αναστασία Χριστοδουλο</w:t>
      </w:r>
      <w:r w:rsidRPr="001A4FA0">
        <w:rPr>
          <w:rFonts w:eastAsia="Times New Roman"/>
          <w:b/>
          <w:bCs/>
        </w:rPr>
        <w:t>πούλου):</w:t>
      </w:r>
      <w:r w:rsidRPr="001A4FA0">
        <w:rPr>
          <w:rFonts w:eastAsia="Times New Roman" w:cs="Times New Roman"/>
          <w:szCs w:val="24"/>
        </w:rPr>
        <w:t xml:space="preserve"> </w:t>
      </w:r>
      <w:r w:rsidRPr="002A193C">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2AEA1E4" w14:textId="77777777" w:rsidR="00F00D30" w:rsidRDefault="00AE51A4">
      <w:pPr>
        <w:spacing w:line="600" w:lineRule="auto"/>
        <w:ind w:firstLine="709"/>
        <w:contextualSpacing/>
        <w:jc w:val="center"/>
        <w:rPr>
          <w:rFonts w:eastAsia="Times New Roman" w:cs="Times New Roman"/>
          <w:color w:val="FF0000"/>
          <w:szCs w:val="24"/>
        </w:rPr>
      </w:pPr>
      <w:r w:rsidRPr="00B623E7">
        <w:rPr>
          <w:rFonts w:eastAsia="Times New Roman" w:cs="Times New Roman"/>
          <w:color w:val="FF0000"/>
          <w:szCs w:val="24"/>
        </w:rPr>
        <w:t>(ΑΛΛΑΓΗ ΣΕΛΙΔΑΣ)</w:t>
      </w:r>
    </w:p>
    <w:p w14:paraId="42AEA1E5" w14:textId="77777777" w:rsidR="00F00D30" w:rsidRDefault="00AE51A4">
      <w:pPr>
        <w:rPr>
          <w:rFonts w:eastAsia="Times New Roman" w:cs="Times New Roman"/>
          <w:szCs w:val="24"/>
        </w:rPr>
      </w:pPr>
      <w:r>
        <w:rPr>
          <w:rFonts w:eastAsia="Times New Roman" w:cs="Times New Roman"/>
          <w:szCs w:val="24"/>
        </w:rPr>
        <w:br w:type="page"/>
      </w:r>
    </w:p>
    <w:tbl>
      <w:tblPr>
        <w:tblW w:w="7240" w:type="dxa"/>
        <w:tblCellMar>
          <w:left w:w="10" w:type="dxa"/>
          <w:right w:w="10" w:type="dxa"/>
        </w:tblCellMar>
        <w:tblLook w:val="04A0" w:firstRow="1" w:lastRow="0" w:firstColumn="1" w:lastColumn="0" w:noHBand="0" w:noVBand="1"/>
      </w:tblPr>
      <w:tblGrid>
        <w:gridCol w:w="7240"/>
      </w:tblGrid>
      <w:tr w:rsidR="00F00D30" w14:paraId="42AEA1E7" w14:textId="77777777">
        <w:trPr>
          <w:trHeight w:val="1485"/>
        </w:trPr>
        <w:tc>
          <w:tcPr>
            <w:tcW w:w="7240" w:type="dxa"/>
            <w:tcBorders>
              <w:top w:val="nil"/>
              <w:left w:val="nil"/>
              <w:bottom w:val="nil"/>
              <w:right w:val="nil"/>
            </w:tcBorders>
            <w:shd w:val="clear" w:color="auto" w:fill="auto"/>
            <w:vAlign w:val="center"/>
            <w:hideMark/>
          </w:tcPr>
          <w:p w14:paraId="42AEA1E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Ελληνική Αναπτυξιακή Τράπεζα και προσέλκυση Στρατηγικών Επενδύσεων και</w:t>
            </w:r>
            <w:r>
              <w:rPr>
                <w:rFonts w:ascii="Calibri" w:eastAsia="Times New Roman" w:hAnsi="Calibri" w:cs="Calibri"/>
                <w:color w:val="000000"/>
                <w:szCs w:val="24"/>
              </w:rPr>
              <w:t xml:space="preserve"> άλλες διατάξεις</w:t>
            </w:r>
          </w:p>
        </w:tc>
      </w:tr>
      <w:tr w:rsidR="00F00D30" w14:paraId="42AEA1E9" w14:textId="77777777">
        <w:trPr>
          <w:trHeight w:val="330"/>
        </w:trPr>
        <w:tc>
          <w:tcPr>
            <w:tcW w:w="7240" w:type="dxa"/>
            <w:tcBorders>
              <w:top w:val="nil"/>
              <w:left w:val="nil"/>
              <w:bottom w:val="nil"/>
              <w:right w:val="nil"/>
            </w:tcBorders>
            <w:shd w:val="clear" w:color="auto" w:fill="auto"/>
            <w:vAlign w:val="center"/>
            <w:hideMark/>
          </w:tcPr>
          <w:p w14:paraId="42AEA1E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F00D30" w14:paraId="42AEA1EB" w14:textId="77777777">
        <w:trPr>
          <w:trHeight w:val="345"/>
        </w:trPr>
        <w:tc>
          <w:tcPr>
            <w:tcW w:w="7240" w:type="dxa"/>
            <w:tcBorders>
              <w:top w:val="nil"/>
              <w:left w:val="nil"/>
              <w:bottom w:val="nil"/>
              <w:right w:val="nil"/>
            </w:tcBorders>
            <w:shd w:val="clear" w:color="auto" w:fill="auto"/>
            <w:vAlign w:val="center"/>
            <w:hideMark/>
          </w:tcPr>
          <w:p w14:paraId="42AEA1E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1ED" w14:textId="77777777">
        <w:trPr>
          <w:trHeight w:val="330"/>
        </w:trPr>
        <w:tc>
          <w:tcPr>
            <w:tcW w:w="7240" w:type="dxa"/>
            <w:tcBorders>
              <w:top w:val="nil"/>
              <w:left w:val="nil"/>
              <w:bottom w:val="nil"/>
              <w:right w:val="nil"/>
            </w:tcBorders>
            <w:shd w:val="clear" w:color="auto" w:fill="auto"/>
            <w:vAlign w:val="center"/>
            <w:hideMark/>
          </w:tcPr>
          <w:p w14:paraId="42AEA1E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1EF" w14:textId="77777777">
        <w:trPr>
          <w:trHeight w:val="330"/>
        </w:trPr>
        <w:tc>
          <w:tcPr>
            <w:tcW w:w="7240" w:type="dxa"/>
            <w:tcBorders>
              <w:top w:val="nil"/>
              <w:left w:val="nil"/>
              <w:bottom w:val="nil"/>
              <w:right w:val="nil"/>
            </w:tcBorders>
            <w:shd w:val="clear" w:color="auto" w:fill="auto"/>
            <w:vAlign w:val="center"/>
            <w:hideMark/>
          </w:tcPr>
          <w:p w14:paraId="42AEA1E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1F1" w14:textId="77777777">
        <w:trPr>
          <w:trHeight w:val="330"/>
        </w:trPr>
        <w:tc>
          <w:tcPr>
            <w:tcW w:w="7240" w:type="dxa"/>
            <w:tcBorders>
              <w:top w:val="nil"/>
              <w:left w:val="nil"/>
              <w:bottom w:val="nil"/>
              <w:right w:val="nil"/>
            </w:tcBorders>
            <w:shd w:val="clear" w:color="auto" w:fill="auto"/>
            <w:vAlign w:val="center"/>
            <w:hideMark/>
          </w:tcPr>
          <w:p w14:paraId="42AEA1F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1F3" w14:textId="77777777">
        <w:trPr>
          <w:trHeight w:val="330"/>
        </w:trPr>
        <w:tc>
          <w:tcPr>
            <w:tcW w:w="7240" w:type="dxa"/>
            <w:tcBorders>
              <w:top w:val="nil"/>
              <w:left w:val="nil"/>
              <w:bottom w:val="nil"/>
              <w:right w:val="nil"/>
            </w:tcBorders>
            <w:shd w:val="clear" w:color="auto" w:fill="auto"/>
            <w:vAlign w:val="center"/>
            <w:hideMark/>
          </w:tcPr>
          <w:p w14:paraId="42AEA1F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1F5" w14:textId="77777777">
        <w:trPr>
          <w:trHeight w:val="345"/>
        </w:trPr>
        <w:tc>
          <w:tcPr>
            <w:tcW w:w="7240" w:type="dxa"/>
            <w:tcBorders>
              <w:top w:val="nil"/>
              <w:left w:val="nil"/>
              <w:bottom w:val="nil"/>
              <w:right w:val="nil"/>
            </w:tcBorders>
            <w:shd w:val="clear" w:color="auto" w:fill="auto"/>
            <w:vAlign w:val="center"/>
            <w:hideMark/>
          </w:tcPr>
          <w:p w14:paraId="42AEA1F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1F7" w14:textId="77777777">
        <w:trPr>
          <w:trHeight w:val="330"/>
        </w:trPr>
        <w:tc>
          <w:tcPr>
            <w:tcW w:w="7240" w:type="dxa"/>
            <w:tcBorders>
              <w:top w:val="nil"/>
              <w:left w:val="nil"/>
              <w:bottom w:val="nil"/>
              <w:right w:val="nil"/>
            </w:tcBorders>
            <w:shd w:val="clear" w:color="auto" w:fill="auto"/>
            <w:vAlign w:val="center"/>
            <w:hideMark/>
          </w:tcPr>
          <w:p w14:paraId="42AEA1F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F00D30" w14:paraId="42AEA1F9" w14:textId="77777777">
        <w:trPr>
          <w:trHeight w:val="330"/>
        </w:trPr>
        <w:tc>
          <w:tcPr>
            <w:tcW w:w="7240" w:type="dxa"/>
            <w:tcBorders>
              <w:top w:val="nil"/>
              <w:left w:val="nil"/>
              <w:bottom w:val="nil"/>
              <w:right w:val="nil"/>
            </w:tcBorders>
            <w:shd w:val="clear" w:color="auto" w:fill="auto"/>
            <w:vAlign w:val="center"/>
            <w:hideMark/>
          </w:tcPr>
          <w:p w14:paraId="42AEA1F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1FB" w14:textId="77777777">
        <w:trPr>
          <w:trHeight w:val="330"/>
        </w:trPr>
        <w:tc>
          <w:tcPr>
            <w:tcW w:w="7240" w:type="dxa"/>
            <w:tcBorders>
              <w:top w:val="nil"/>
              <w:left w:val="nil"/>
              <w:bottom w:val="nil"/>
              <w:right w:val="nil"/>
            </w:tcBorders>
            <w:shd w:val="clear" w:color="auto" w:fill="auto"/>
            <w:vAlign w:val="center"/>
            <w:hideMark/>
          </w:tcPr>
          <w:p w14:paraId="42AEA1F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1FD" w14:textId="77777777">
        <w:trPr>
          <w:trHeight w:val="330"/>
        </w:trPr>
        <w:tc>
          <w:tcPr>
            <w:tcW w:w="7240" w:type="dxa"/>
            <w:tcBorders>
              <w:top w:val="nil"/>
              <w:left w:val="nil"/>
              <w:bottom w:val="nil"/>
              <w:right w:val="nil"/>
            </w:tcBorders>
            <w:shd w:val="clear" w:color="auto" w:fill="auto"/>
            <w:vAlign w:val="center"/>
            <w:hideMark/>
          </w:tcPr>
          <w:p w14:paraId="42AEA1F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1FF" w14:textId="77777777">
        <w:trPr>
          <w:trHeight w:val="330"/>
        </w:trPr>
        <w:tc>
          <w:tcPr>
            <w:tcW w:w="7240" w:type="dxa"/>
            <w:tcBorders>
              <w:top w:val="nil"/>
              <w:left w:val="nil"/>
              <w:bottom w:val="nil"/>
              <w:right w:val="nil"/>
            </w:tcBorders>
            <w:shd w:val="clear" w:color="auto" w:fill="auto"/>
            <w:vAlign w:val="center"/>
            <w:hideMark/>
          </w:tcPr>
          <w:p w14:paraId="42AEA1F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01" w14:textId="77777777">
        <w:trPr>
          <w:trHeight w:val="330"/>
        </w:trPr>
        <w:tc>
          <w:tcPr>
            <w:tcW w:w="7240" w:type="dxa"/>
            <w:tcBorders>
              <w:top w:val="nil"/>
              <w:left w:val="nil"/>
              <w:bottom w:val="nil"/>
              <w:right w:val="nil"/>
            </w:tcBorders>
            <w:shd w:val="clear" w:color="auto" w:fill="auto"/>
            <w:vAlign w:val="center"/>
            <w:hideMark/>
          </w:tcPr>
          <w:p w14:paraId="42AEA20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03" w14:textId="77777777">
        <w:trPr>
          <w:trHeight w:val="330"/>
        </w:trPr>
        <w:tc>
          <w:tcPr>
            <w:tcW w:w="7240" w:type="dxa"/>
            <w:tcBorders>
              <w:top w:val="nil"/>
              <w:left w:val="nil"/>
              <w:bottom w:val="nil"/>
              <w:right w:val="nil"/>
            </w:tcBorders>
            <w:shd w:val="clear" w:color="auto" w:fill="auto"/>
            <w:vAlign w:val="center"/>
            <w:hideMark/>
          </w:tcPr>
          <w:p w14:paraId="42AEA20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05" w14:textId="77777777">
        <w:trPr>
          <w:trHeight w:val="330"/>
        </w:trPr>
        <w:tc>
          <w:tcPr>
            <w:tcW w:w="7240" w:type="dxa"/>
            <w:tcBorders>
              <w:top w:val="nil"/>
              <w:left w:val="nil"/>
              <w:bottom w:val="nil"/>
              <w:right w:val="nil"/>
            </w:tcBorders>
            <w:shd w:val="clear" w:color="auto" w:fill="auto"/>
            <w:vAlign w:val="center"/>
            <w:hideMark/>
          </w:tcPr>
          <w:p w14:paraId="42AEA20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 όπως</w:t>
            </w:r>
            <w:r>
              <w:rPr>
                <w:rFonts w:ascii="Calibri" w:eastAsia="Times New Roman" w:hAnsi="Calibri" w:cs="Calibri"/>
                <w:color w:val="000000"/>
                <w:szCs w:val="24"/>
              </w:rPr>
              <w:t xml:space="preserve"> τροπ.     ΚΑΤΑ ΠΛΕΙΟΨΗΦΙΑ</w:t>
            </w:r>
          </w:p>
        </w:tc>
      </w:tr>
      <w:tr w:rsidR="00F00D30" w14:paraId="42AEA207" w14:textId="77777777">
        <w:trPr>
          <w:trHeight w:val="330"/>
        </w:trPr>
        <w:tc>
          <w:tcPr>
            <w:tcW w:w="7240" w:type="dxa"/>
            <w:tcBorders>
              <w:top w:val="nil"/>
              <w:left w:val="nil"/>
              <w:bottom w:val="nil"/>
              <w:right w:val="nil"/>
            </w:tcBorders>
            <w:shd w:val="clear" w:color="auto" w:fill="auto"/>
            <w:vAlign w:val="center"/>
            <w:hideMark/>
          </w:tcPr>
          <w:p w14:paraId="42AEA20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09" w14:textId="77777777">
        <w:trPr>
          <w:trHeight w:val="345"/>
        </w:trPr>
        <w:tc>
          <w:tcPr>
            <w:tcW w:w="7240" w:type="dxa"/>
            <w:tcBorders>
              <w:top w:val="nil"/>
              <w:left w:val="nil"/>
              <w:bottom w:val="nil"/>
              <w:right w:val="nil"/>
            </w:tcBorders>
            <w:shd w:val="clear" w:color="auto" w:fill="auto"/>
            <w:vAlign w:val="center"/>
            <w:hideMark/>
          </w:tcPr>
          <w:p w14:paraId="42AEA20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0B" w14:textId="77777777">
        <w:trPr>
          <w:trHeight w:val="330"/>
        </w:trPr>
        <w:tc>
          <w:tcPr>
            <w:tcW w:w="7240" w:type="dxa"/>
            <w:tcBorders>
              <w:top w:val="nil"/>
              <w:left w:val="nil"/>
              <w:bottom w:val="nil"/>
              <w:right w:val="nil"/>
            </w:tcBorders>
            <w:shd w:val="clear" w:color="auto" w:fill="auto"/>
            <w:vAlign w:val="center"/>
            <w:hideMark/>
          </w:tcPr>
          <w:p w14:paraId="42AEA20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20D" w14:textId="77777777">
        <w:trPr>
          <w:trHeight w:val="330"/>
        </w:trPr>
        <w:tc>
          <w:tcPr>
            <w:tcW w:w="7240" w:type="dxa"/>
            <w:tcBorders>
              <w:top w:val="nil"/>
              <w:left w:val="nil"/>
              <w:bottom w:val="nil"/>
              <w:right w:val="nil"/>
            </w:tcBorders>
            <w:shd w:val="clear" w:color="auto" w:fill="auto"/>
            <w:vAlign w:val="center"/>
            <w:hideMark/>
          </w:tcPr>
          <w:p w14:paraId="42AEA20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0F" w14:textId="77777777">
        <w:trPr>
          <w:trHeight w:val="330"/>
        </w:trPr>
        <w:tc>
          <w:tcPr>
            <w:tcW w:w="7240" w:type="dxa"/>
            <w:tcBorders>
              <w:top w:val="nil"/>
              <w:left w:val="nil"/>
              <w:bottom w:val="nil"/>
              <w:right w:val="nil"/>
            </w:tcBorders>
            <w:shd w:val="clear" w:color="auto" w:fill="auto"/>
            <w:vAlign w:val="center"/>
            <w:hideMark/>
          </w:tcPr>
          <w:p w14:paraId="42AEA20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11" w14:textId="77777777">
        <w:trPr>
          <w:trHeight w:val="330"/>
        </w:trPr>
        <w:tc>
          <w:tcPr>
            <w:tcW w:w="7240" w:type="dxa"/>
            <w:tcBorders>
              <w:top w:val="nil"/>
              <w:left w:val="nil"/>
              <w:bottom w:val="nil"/>
              <w:right w:val="nil"/>
            </w:tcBorders>
            <w:shd w:val="clear" w:color="auto" w:fill="auto"/>
            <w:vAlign w:val="center"/>
            <w:hideMark/>
          </w:tcPr>
          <w:p w14:paraId="42AEA21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13" w14:textId="77777777">
        <w:trPr>
          <w:trHeight w:val="330"/>
        </w:trPr>
        <w:tc>
          <w:tcPr>
            <w:tcW w:w="7240" w:type="dxa"/>
            <w:tcBorders>
              <w:top w:val="nil"/>
              <w:left w:val="nil"/>
              <w:bottom w:val="nil"/>
              <w:right w:val="nil"/>
            </w:tcBorders>
            <w:shd w:val="clear" w:color="auto" w:fill="auto"/>
            <w:vAlign w:val="center"/>
            <w:hideMark/>
          </w:tcPr>
          <w:p w14:paraId="42AEA21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F00D30" w14:paraId="42AEA215" w14:textId="77777777">
        <w:trPr>
          <w:trHeight w:val="330"/>
        </w:trPr>
        <w:tc>
          <w:tcPr>
            <w:tcW w:w="7240" w:type="dxa"/>
            <w:tcBorders>
              <w:top w:val="nil"/>
              <w:left w:val="nil"/>
              <w:bottom w:val="nil"/>
              <w:right w:val="nil"/>
            </w:tcBorders>
            <w:shd w:val="clear" w:color="auto" w:fill="auto"/>
            <w:vAlign w:val="center"/>
            <w:hideMark/>
          </w:tcPr>
          <w:p w14:paraId="42AEA21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17" w14:textId="77777777">
        <w:trPr>
          <w:trHeight w:val="330"/>
        </w:trPr>
        <w:tc>
          <w:tcPr>
            <w:tcW w:w="7240" w:type="dxa"/>
            <w:tcBorders>
              <w:top w:val="nil"/>
              <w:left w:val="nil"/>
              <w:bottom w:val="nil"/>
              <w:right w:val="nil"/>
            </w:tcBorders>
            <w:shd w:val="clear" w:color="auto" w:fill="auto"/>
            <w:vAlign w:val="center"/>
            <w:hideMark/>
          </w:tcPr>
          <w:p w14:paraId="42AEA21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19" w14:textId="77777777">
        <w:trPr>
          <w:trHeight w:val="330"/>
        </w:trPr>
        <w:tc>
          <w:tcPr>
            <w:tcW w:w="7240" w:type="dxa"/>
            <w:tcBorders>
              <w:top w:val="nil"/>
              <w:left w:val="nil"/>
              <w:bottom w:val="nil"/>
              <w:right w:val="nil"/>
            </w:tcBorders>
            <w:shd w:val="clear" w:color="auto" w:fill="auto"/>
            <w:vAlign w:val="center"/>
            <w:hideMark/>
          </w:tcPr>
          <w:p w14:paraId="42AEA21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F00D30" w14:paraId="42AEA21B" w14:textId="77777777">
        <w:trPr>
          <w:trHeight w:val="330"/>
        </w:trPr>
        <w:tc>
          <w:tcPr>
            <w:tcW w:w="7240" w:type="dxa"/>
            <w:tcBorders>
              <w:top w:val="nil"/>
              <w:left w:val="nil"/>
              <w:bottom w:val="nil"/>
              <w:right w:val="nil"/>
            </w:tcBorders>
            <w:shd w:val="clear" w:color="auto" w:fill="auto"/>
            <w:vAlign w:val="center"/>
            <w:hideMark/>
          </w:tcPr>
          <w:p w14:paraId="42AEA21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1D" w14:textId="77777777">
        <w:trPr>
          <w:trHeight w:val="330"/>
        </w:trPr>
        <w:tc>
          <w:tcPr>
            <w:tcW w:w="7240" w:type="dxa"/>
            <w:tcBorders>
              <w:top w:val="nil"/>
              <w:left w:val="nil"/>
              <w:bottom w:val="nil"/>
              <w:right w:val="nil"/>
            </w:tcBorders>
            <w:shd w:val="clear" w:color="auto" w:fill="auto"/>
            <w:vAlign w:val="center"/>
            <w:hideMark/>
          </w:tcPr>
          <w:p w14:paraId="42AEA21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1F" w14:textId="77777777">
        <w:trPr>
          <w:trHeight w:val="330"/>
        </w:trPr>
        <w:tc>
          <w:tcPr>
            <w:tcW w:w="7240" w:type="dxa"/>
            <w:tcBorders>
              <w:top w:val="nil"/>
              <w:left w:val="nil"/>
              <w:bottom w:val="nil"/>
              <w:right w:val="nil"/>
            </w:tcBorders>
            <w:shd w:val="clear" w:color="auto" w:fill="auto"/>
            <w:vAlign w:val="center"/>
            <w:hideMark/>
          </w:tcPr>
          <w:p w14:paraId="42AEA21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21" w14:textId="77777777">
        <w:trPr>
          <w:trHeight w:val="330"/>
        </w:trPr>
        <w:tc>
          <w:tcPr>
            <w:tcW w:w="7240" w:type="dxa"/>
            <w:tcBorders>
              <w:top w:val="nil"/>
              <w:left w:val="nil"/>
              <w:bottom w:val="nil"/>
              <w:right w:val="nil"/>
            </w:tcBorders>
            <w:shd w:val="clear" w:color="auto" w:fill="auto"/>
            <w:vAlign w:val="center"/>
            <w:hideMark/>
          </w:tcPr>
          <w:p w14:paraId="42AEA22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4 ως έχει     ΚΑΤΑ </w:t>
            </w:r>
            <w:r>
              <w:rPr>
                <w:rFonts w:ascii="Calibri" w:eastAsia="Times New Roman" w:hAnsi="Calibri" w:cs="Calibri"/>
                <w:color w:val="000000"/>
                <w:szCs w:val="24"/>
              </w:rPr>
              <w:t>ΠΛΕΙΟΨΗΦΙΑ</w:t>
            </w:r>
          </w:p>
        </w:tc>
      </w:tr>
      <w:tr w:rsidR="00F00D30" w14:paraId="42AEA223" w14:textId="77777777">
        <w:trPr>
          <w:trHeight w:val="330"/>
        </w:trPr>
        <w:tc>
          <w:tcPr>
            <w:tcW w:w="7240" w:type="dxa"/>
            <w:tcBorders>
              <w:top w:val="nil"/>
              <w:left w:val="nil"/>
              <w:bottom w:val="nil"/>
              <w:right w:val="nil"/>
            </w:tcBorders>
            <w:shd w:val="clear" w:color="auto" w:fill="auto"/>
            <w:vAlign w:val="center"/>
            <w:hideMark/>
          </w:tcPr>
          <w:p w14:paraId="42AEA22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25" w14:textId="77777777">
        <w:trPr>
          <w:trHeight w:val="330"/>
        </w:trPr>
        <w:tc>
          <w:tcPr>
            <w:tcW w:w="7240" w:type="dxa"/>
            <w:tcBorders>
              <w:top w:val="nil"/>
              <w:left w:val="nil"/>
              <w:bottom w:val="nil"/>
              <w:right w:val="nil"/>
            </w:tcBorders>
            <w:shd w:val="clear" w:color="auto" w:fill="auto"/>
            <w:vAlign w:val="center"/>
            <w:hideMark/>
          </w:tcPr>
          <w:p w14:paraId="42AEA22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27" w14:textId="77777777">
        <w:trPr>
          <w:trHeight w:val="330"/>
        </w:trPr>
        <w:tc>
          <w:tcPr>
            <w:tcW w:w="7240" w:type="dxa"/>
            <w:tcBorders>
              <w:top w:val="nil"/>
              <w:left w:val="nil"/>
              <w:bottom w:val="nil"/>
              <w:right w:val="nil"/>
            </w:tcBorders>
            <w:shd w:val="clear" w:color="auto" w:fill="auto"/>
            <w:vAlign w:val="center"/>
            <w:hideMark/>
          </w:tcPr>
          <w:p w14:paraId="42AEA22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229" w14:textId="77777777">
        <w:trPr>
          <w:trHeight w:val="330"/>
        </w:trPr>
        <w:tc>
          <w:tcPr>
            <w:tcW w:w="7240" w:type="dxa"/>
            <w:tcBorders>
              <w:top w:val="nil"/>
              <w:left w:val="nil"/>
              <w:bottom w:val="nil"/>
              <w:right w:val="nil"/>
            </w:tcBorders>
            <w:shd w:val="clear" w:color="auto" w:fill="auto"/>
            <w:vAlign w:val="center"/>
            <w:hideMark/>
          </w:tcPr>
          <w:p w14:paraId="42AEA22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2B" w14:textId="77777777">
        <w:trPr>
          <w:trHeight w:val="330"/>
        </w:trPr>
        <w:tc>
          <w:tcPr>
            <w:tcW w:w="7240" w:type="dxa"/>
            <w:tcBorders>
              <w:top w:val="nil"/>
              <w:left w:val="nil"/>
              <w:bottom w:val="nil"/>
              <w:right w:val="nil"/>
            </w:tcBorders>
            <w:shd w:val="clear" w:color="auto" w:fill="auto"/>
            <w:vAlign w:val="center"/>
            <w:hideMark/>
          </w:tcPr>
          <w:p w14:paraId="42AEA22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2D" w14:textId="77777777">
        <w:trPr>
          <w:trHeight w:val="330"/>
        </w:trPr>
        <w:tc>
          <w:tcPr>
            <w:tcW w:w="7240" w:type="dxa"/>
            <w:tcBorders>
              <w:top w:val="nil"/>
              <w:left w:val="nil"/>
              <w:bottom w:val="nil"/>
              <w:right w:val="nil"/>
            </w:tcBorders>
            <w:shd w:val="clear" w:color="auto" w:fill="auto"/>
            <w:vAlign w:val="center"/>
            <w:hideMark/>
          </w:tcPr>
          <w:p w14:paraId="42AEA22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F00D30" w14:paraId="42AEA22F" w14:textId="77777777">
        <w:trPr>
          <w:trHeight w:val="330"/>
        </w:trPr>
        <w:tc>
          <w:tcPr>
            <w:tcW w:w="7240" w:type="dxa"/>
            <w:tcBorders>
              <w:top w:val="nil"/>
              <w:left w:val="nil"/>
              <w:bottom w:val="nil"/>
              <w:right w:val="nil"/>
            </w:tcBorders>
            <w:shd w:val="clear" w:color="auto" w:fill="auto"/>
            <w:vAlign w:val="center"/>
            <w:hideMark/>
          </w:tcPr>
          <w:p w14:paraId="42AEA22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F00D30" w14:paraId="42AEA231" w14:textId="77777777">
        <w:trPr>
          <w:trHeight w:val="330"/>
        </w:trPr>
        <w:tc>
          <w:tcPr>
            <w:tcW w:w="7240" w:type="dxa"/>
            <w:tcBorders>
              <w:top w:val="nil"/>
              <w:left w:val="nil"/>
              <w:bottom w:val="nil"/>
              <w:right w:val="nil"/>
            </w:tcBorders>
            <w:shd w:val="clear" w:color="auto" w:fill="auto"/>
            <w:vAlign w:val="center"/>
            <w:hideMark/>
          </w:tcPr>
          <w:p w14:paraId="42AEA23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33" w14:textId="77777777">
        <w:trPr>
          <w:trHeight w:val="330"/>
        </w:trPr>
        <w:tc>
          <w:tcPr>
            <w:tcW w:w="7240" w:type="dxa"/>
            <w:tcBorders>
              <w:top w:val="nil"/>
              <w:left w:val="nil"/>
              <w:bottom w:val="nil"/>
              <w:right w:val="nil"/>
            </w:tcBorders>
            <w:shd w:val="clear" w:color="auto" w:fill="auto"/>
            <w:vAlign w:val="center"/>
            <w:hideMark/>
          </w:tcPr>
          <w:p w14:paraId="42AEA23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35" w14:textId="77777777">
        <w:trPr>
          <w:trHeight w:val="345"/>
        </w:trPr>
        <w:tc>
          <w:tcPr>
            <w:tcW w:w="7240" w:type="dxa"/>
            <w:tcBorders>
              <w:top w:val="nil"/>
              <w:left w:val="nil"/>
              <w:bottom w:val="nil"/>
              <w:right w:val="nil"/>
            </w:tcBorders>
            <w:shd w:val="clear" w:color="auto" w:fill="auto"/>
            <w:vAlign w:val="center"/>
            <w:hideMark/>
          </w:tcPr>
          <w:p w14:paraId="42AEA23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237" w14:textId="77777777">
        <w:trPr>
          <w:trHeight w:val="330"/>
        </w:trPr>
        <w:tc>
          <w:tcPr>
            <w:tcW w:w="7240" w:type="dxa"/>
            <w:tcBorders>
              <w:top w:val="nil"/>
              <w:left w:val="nil"/>
              <w:bottom w:val="nil"/>
              <w:right w:val="nil"/>
            </w:tcBorders>
            <w:shd w:val="clear" w:color="auto" w:fill="auto"/>
            <w:vAlign w:val="center"/>
            <w:hideMark/>
          </w:tcPr>
          <w:p w14:paraId="42AEA23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39" w14:textId="77777777">
        <w:trPr>
          <w:trHeight w:val="330"/>
        </w:trPr>
        <w:tc>
          <w:tcPr>
            <w:tcW w:w="7240" w:type="dxa"/>
            <w:tcBorders>
              <w:top w:val="nil"/>
              <w:left w:val="nil"/>
              <w:bottom w:val="nil"/>
              <w:right w:val="nil"/>
            </w:tcBorders>
            <w:shd w:val="clear" w:color="auto" w:fill="auto"/>
            <w:vAlign w:val="center"/>
            <w:hideMark/>
          </w:tcPr>
          <w:p w14:paraId="42AEA23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3B" w14:textId="77777777">
        <w:trPr>
          <w:trHeight w:val="330"/>
        </w:trPr>
        <w:tc>
          <w:tcPr>
            <w:tcW w:w="7240" w:type="dxa"/>
            <w:tcBorders>
              <w:top w:val="nil"/>
              <w:left w:val="nil"/>
              <w:bottom w:val="nil"/>
              <w:right w:val="nil"/>
            </w:tcBorders>
            <w:shd w:val="clear" w:color="auto" w:fill="auto"/>
            <w:vAlign w:val="center"/>
            <w:hideMark/>
          </w:tcPr>
          <w:p w14:paraId="42AEA23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F00D30" w14:paraId="42AEA23D" w14:textId="77777777">
        <w:trPr>
          <w:trHeight w:val="330"/>
        </w:trPr>
        <w:tc>
          <w:tcPr>
            <w:tcW w:w="7240" w:type="dxa"/>
            <w:tcBorders>
              <w:top w:val="nil"/>
              <w:left w:val="nil"/>
              <w:bottom w:val="nil"/>
              <w:right w:val="nil"/>
            </w:tcBorders>
            <w:shd w:val="clear" w:color="auto" w:fill="auto"/>
            <w:vAlign w:val="center"/>
            <w:hideMark/>
          </w:tcPr>
          <w:p w14:paraId="42AEA23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F00D30" w14:paraId="42AEA23F" w14:textId="77777777">
        <w:trPr>
          <w:trHeight w:val="330"/>
        </w:trPr>
        <w:tc>
          <w:tcPr>
            <w:tcW w:w="7240" w:type="dxa"/>
            <w:tcBorders>
              <w:top w:val="nil"/>
              <w:left w:val="nil"/>
              <w:bottom w:val="nil"/>
              <w:right w:val="nil"/>
            </w:tcBorders>
            <w:shd w:val="clear" w:color="auto" w:fill="auto"/>
            <w:vAlign w:val="center"/>
            <w:hideMark/>
          </w:tcPr>
          <w:p w14:paraId="42AEA23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41" w14:textId="77777777">
        <w:trPr>
          <w:trHeight w:val="330"/>
        </w:trPr>
        <w:tc>
          <w:tcPr>
            <w:tcW w:w="7240" w:type="dxa"/>
            <w:tcBorders>
              <w:top w:val="nil"/>
              <w:left w:val="nil"/>
              <w:bottom w:val="nil"/>
              <w:right w:val="nil"/>
            </w:tcBorders>
            <w:shd w:val="clear" w:color="auto" w:fill="auto"/>
            <w:vAlign w:val="center"/>
            <w:hideMark/>
          </w:tcPr>
          <w:p w14:paraId="42AEA24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OXI</w:t>
            </w:r>
          </w:p>
        </w:tc>
      </w:tr>
      <w:tr w:rsidR="00F00D30" w14:paraId="42AEA243" w14:textId="77777777">
        <w:trPr>
          <w:trHeight w:val="330"/>
        </w:trPr>
        <w:tc>
          <w:tcPr>
            <w:tcW w:w="7240" w:type="dxa"/>
            <w:tcBorders>
              <w:top w:val="nil"/>
              <w:left w:val="nil"/>
              <w:bottom w:val="nil"/>
              <w:right w:val="nil"/>
            </w:tcBorders>
            <w:shd w:val="clear" w:color="auto" w:fill="auto"/>
            <w:vAlign w:val="center"/>
            <w:hideMark/>
          </w:tcPr>
          <w:p w14:paraId="42AEA24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245" w14:textId="77777777">
        <w:trPr>
          <w:trHeight w:val="330"/>
        </w:trPr>
        <w:tc>
          <w:tcPr>
            <w:tcW w:w="7240" w:type="dxa"/>
            <w:tcBorders>
              <w:top w:val="nil"/>
              <w:left w:val="nil"/>
              <w:bottom w:val="nil"/>
              <w:right w:val="nil"/>
            </w:tcBorders>
            <w:shd w:val="clear" w:color="auto" w:fill="auto"/>
            <w:vAlign w:val="center"/>
            <w:hideMark/>
          </w:tcPr>
          <w:p w14:paraId="42AEA24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47" w14:textId="77777777">
        <w:trPr>
          <w:trHeight w:val="330"/>
        </w:trPr>
        <w:tc>
          <w:tcPr>
            <w:tcW w:w="7240" w:type="dxa"/>
            <w:tcBorders>
              <w:top w:val="nil"/>
              <w:left w:val="nil"/>
              <w:bottom w:val="nil"/>
              <w:right w:val="nil"/>
            </w:tcBorders>
            <w:shd w:val="clear" w:color="auto" w:fill="auto"/>
            <w:vAlign w:val="center"/>
            <w:hideMark/>
          </w:tcPr>
          <w:p w14:paraId="42AEA24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49" w14:textId="77777777">
        <w:trPr>
          <w:trHeight w:val="330"/>
        </w:trPr>
        <w:tc>
          <w:tcPr>
            <w:tcW w:w="7240" w:type="dxa"/>
            <w:tcBorders>
              <w:top w:val="nil"/>
              <w:left w:val="nil"/>
              <w:bottom w:val="nil"/>
              <w:right w:val="nil"/>
            </w:tcBorders>
            <w:shd w:val="clear" w:color="auto" w:fill="auto"/>
            <w:vAlign w:val="center"/>
            <w:hideMark/>
          </w:tcPr>
          <w:p w14:paraId="42AEA24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4B" w14:textId="77777777">
        <w:trPr>
          <w:trHeight w:val="330"/>
        </w:trPr>
        <w:tc>
          <w:tcPr>
            <w:tcW w:w="7240" w:type="dxa"/>
            <w:tcBorders>
              <w:top w:val="nil"/>
              <w:left w:val="nil"/>
              <w:bottom w:val="nil"/>
              <w:right w:val="nil"/>
            </w:tcBorders>
            <w:shd w:val="clear" w:color="auto" w:fill="auto"/>
            <w:vAlign w:val="center"/>
            <w:hideMark/>
          </w:tcPr>
          <w:p w14:paraId="42AEA24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F00D30" w14:paraId="42AEA24D" w14:textId="77777777">
        <w:trPr>
          <w:trHeight w:val="330"/>
        </w:trPr>
        <w:tc>
          <w:tcPr>
            <w:tcW w:w="7240" w:type="dxa"/>
            <w:tcBorders>
              <w:top w:val="nil"/>
              <w:left w:val="nil"/>
              <w:bottom w:val="nil"/>
              <w:right w:val="nil"/>
            </w:tcBorders>
            <w:shd w:val="clear" w:color="auto" w:fill="auto"/>
            <w:vAlign w:val="center"/>
            <w:hideMark/>
          </w:tcPr>
          <w:p w14:paraId="42AEA24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4F" w14:textId="77777777">
        <w:trPr>
          <w:trHeight w:val="330"/>
        </w:trPr>
        <w:tc>
          <w:tcPr>
            <w:tcW w:w="7240" w:type="dxa"/>
            <w:tcBorders>
              <w:top w:val="nil"/>
              <w:left w:val="nil"/>
              <w:bottom w:val="nil"/>
              <w:right w:val="nil"/>
            </w:tcBorders>
            <w:shd w:val="clear" w:color="auto" w:fill="auto"/>
            <w:vAlign w:val="center"/>
            <w:hideMark/>
          </w:tcPr>
          <w:p w14:paraId="42AEA24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51" w14:textId="77777777">
        <w:trPr>
          <w:trHeight w:val="330"/>
        </w:trPr>
        <w:tc>
          <w:tcPr>
            <w:tcW w:w="7240" w:type="dxa"/>
            <w:tcBorders>
              <w:top w:val="nil"/>
              <w:left w:val="nil"/>
              <w:bottom w:val="nil"/>
              <w:right w:val="nil"/>
            </w:tcBorders>
            <w:shd w:val="clear" w:color="auto" w:fill="auto"/>
            <w:vAlign w:val="center"/>
            <w:hideMark/>
          </w:tcPr>
          <w:p w14:paraId="42AEA25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253" w14:textId="77777777">
        <w:trPr>
          <w:trHeight w:val="345"/>
        </w:trPr>
        <w:tc>
          <w:tcPr>
            <w:tcW w:w="7240" w:type="dxa"/>
            <w:tcBorders>
              <w:top w:val="nil"/>
              <w:left w:val="nil"/>
              <w:bottom w:val="nil"/>
              <w:right w:val="nil"/>
            </w:tcBorders>
            <w:shd w:val="clear" w:color="auto" w:fill="auto"/>
            <w:vAlign w:val="center"/>
            <w:hideMark/>
          </w:tcPr>
          <w:p w14:paraId="42AEA25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55" w14:textId="77777777">
        <w:trPr>
          <w:trHeight w:val="330"/>
        </w:trPr>
        <w:tc>
          <w:tcPr>
            <w:tcW w:w="7240" w:type="dxa"/>
            <w:tcBorders>
              <w:top w:val="nil"/>
              <w:left w:val="nil"/>
              <w:bottom w:val="nil"/>
              <w:right w:val="nil"/>
            </w:tcBorders>
            <w:shd w:val="clear" w:color="auto" w:fill="auto"/>
            <w:vAlign w:val="center"/>
            <w:hideMark/>
          </w:tcPr>
          <w:p w14:paraId="42AEA25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57" w14:textId="77777777">
        <w:trPr>
          <w:trHeight w:val="330"/>
        </w:trPr>
        <w:tc>
          <w:tcPr>
            <w:tcW w:w="7240" w:type="dxa"/>
            <w:tcBorders>
              <w:top w:val="nil"/>
              <w:left w:val="nil"/>
              <w:bottom w:val="nil"/>
              <w:right w:val="nil"/>
            </w:tcBorders>
            <w:shd w:val="clear" w:color="auto" w:fill="auto"/>
            <w:vAlign w:val="center"/>
            <w:hideMark/>
          </w:tcPr>
          <w:p w14:paraId="42AEA25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59" w14:textId="77777777">
        <w:trPr>
          <w:trHeight w:val="330"/>
        </w:trPr>
        <w:tc>
          <w:tcPr>
            <w:tcW w:w="7240" w:type="dxa"/>
            <w:tcBorders>
              <w:top w:val="nil"/>
              <w:left w:val="nil"/>
              <w:bottom w:val="nil"/>
              <w:right w:val="nil"/>
            </w:tcBorders>
            <w:shd w:val="clear" w:color="auto" w:fill="auto"/>
            <w:vAlign w:val="center"/>
            <w:hideMark/>
          </w:tcPr>
          <w:p w14:paraId="42AEA25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F00D30" w14:paraId="42AEA25B" w14:textId="77777777">
        <w:trPr>
          <w:trHeight w:val="330"/>
        </w:trPr>
        <w:tc>
          <w:tcPr>
            <w:tcW w:w="7240" w:type="dxa"/>
            <w:tcBorders>
              <w:top w:val="nil"/>
              <w:left w:val="nil"/>
              <w:bottom w:val="nil"/>
              <w:right w:val="nil"/>
            </w:tcBorders>
            <w:shd w:val="clear" w:color="auto" w:fill="auto"/>
            <w:vAlign w:val="center"/>
            <w:hideMark/>
          </w:tcPr>
          <w:p w14:paraId="42AEA25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5D" w14:textId="77777777">
        <w:trPr>
          <w:trHeight w:val="330"/>
        </w:trPr>
        <w:tc>
          <w:tcPr>
            <w:tcW w:w="7240" w:type="dxa"/>
            <w:tcBorders>
              <w:top w:val="nil"/>
              <w:left w:val="nil"/>
              <w:bottom w:val="nil"/>
              <w:right w:val="nil"/>
            </w:tcBorders>
            <w:shd w:val="clear" w:color="auto" w:fill="auto"/>
            <w:vAlign w:val="center"/>
            <w:hideMark/>
          </w:tcPr>
          <w:p w14:paraId="42AEA25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25F" w14:textId="77777777">
        <w:trPr>
          <w:trHeight w:val="330"/>
        </w:trPr>
        <w:tc>
          <w:tcPr>
            <w:tcW w:w="7240" w:type="dxa"/>
            <w:tcBorders>
              <w:top w:val="nil"/>
              <w:left w:val="nil"/>
              <w:bottom w:val="nil"/>
              <w:right w:val="nil"/>
            </w:tcBorders>
            <w:shd w:val="clear" w:color="auto" w:fill="auto"/>
            <w:vAlign w:val="center"/>
            <w:hideMark/>
          </w:tcPr>
          <w:p w14:paraId="42AEA25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261" w14:textId="77777777">
        <w:trPr>
          <w:trHeight w:val="330"/>
        </w:trPr>
        <w:tc>
          <w:tcPr>
            <w:tcW w:w="7240" w:type="dxa"/>
            <w:tcBorders>
              <w:top w:val="nil"/>
              <w:left w:val="nil"/>
              <w:bottom w:val="nil"/>
              <w:right w:val="nil"/>
            </w:tcBorders>
            <w:shd w:val="clear" w:color="auto" w:fill="auto"/>
            <w:vAlign w:val="center"/>
            <w:hideMark/>
          </w:tcPr>
          <w:p w14:paraId="42AEA26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Χ.Α: </w:t>
            </w:r>
            <w:r>
              <w:rPr>
                <w:rFonts w:ascii="Calibri" w:eastAsia="Times New Roman" w:hAnsi="Calibri" w:cs="Calibri"/>
                <w:color w:val="000000"/>
                <w:szCs w:val="24"/>
              </w:rPr>
              <w:t>OXI</w:t>
            </w:r>
          </w:p>
        </w:tc>
      </w:tr>
      <w:tr w:rsidR="00F00D30" w14:paraId="42AEA263" w14:textId="77777777">
        <w:trPr>
          <w:trHeight w:val="330"/>
        </w:trPr>
        <w:tc>
          <w:tcPr>
            <w:tcW w:w="7240" w:type="dxa"/>
            <w:tcBorders>
              <w:top w:val="nil"/>
              <w:left w:val="nil"/>
              <w:bottom w:val="nil"/>
              <w:right w:val="nil"/>
            </w:tcBorders>
            <w:shd w:val="clear" w:color="auto" w:fill="auto"/>
            <w:vAlign w:val="center"/>
            <w:hideMark/>
          </w:tcPr>
          <w:p w14:paraId="42AEA26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65" w14:textId="77777777">
        <w:trPr>
          <w:trHeight w:val="330"/>
        </w:trPr>
        <w:tc>
          <w:tcPr>
            <w:tcW w:w="7240" w:type="dxa"/>
            <w:tcBorders>
              <w:top w:val="nil"/>
              <w:left w:val="nil"/>
              <w:bottom w:val="nil"/>
              <w:right w:val="nil"/>
            </w:tcBorders>
            <w:shd w:val="clear" w:color="auto" w:fill="auto"/>
            <w:vAlign w:val="center"/>
            <w:hideMark/>
          </w:tcPr>
          <w:p w14:paraId="42AEA26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67" w14:textId="77777777">
        <w:trPr>
          <w:trHeight w:val="330"/>
        </w:trPr>
        <w:tc>
          <w:tcPr>
            <w:tcW w:w="7240" w:type="dxa"/>
            <w:tcBorders>
              <w:top w:val="nil"/>
              <w:left w:val="nil"/>
              <w:bottom w:val="nil"/>
              <w:right w:val="nil"/>
            </w:tcBorders>
            <w:shd w:val="clear" w:color="auto" w:fill="auto"/>
            <w:vAlign w:val="center"/>
            <w:hideMark/>
          </w:tcPr>
          <w:p w14:paraId="42AEA26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F00D30" w14:paraId="42AEA269" w14:textId="77777777">
        <w:trPr>
          <w:trHeight w:val="330"/>
        </w:trPr>
        <w:tc>
          <w:tcPr>
            <w:tcW w:w="7240" w:type="dxa"/>
            <w:tcBorders>
              <w:top w:val="nil"/>
              <w:left w:val="nil"/>
              <w:bottom w:val="nil"/>
              <w:right w:val="nil"/>
            </w:tcBorders>
            <w:shd w:val="clear" w:color="auto" w:fill="auto"/>
            <w:vAlign w:val="center"/>
            <w:hideMark/>
          </w:tcPr>
          <w:p w14:paraId="42AEA26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6B" w14:textId="77777777">
        <w:trPr>
          <w:trHeight w:val="330"/>
        </w:trPr>
        <w:tc>
          <w:tcPr>
            <w:tcW w:w="7240" w:type="dxa"/>
            <w:tcBorders>
              <w:top w:val="nil"/>
              <w:left w:val="nil"/>
              <w:bottom w:val="nil"/>
              <w:right w:val="nil"/>
            </w:tcBorders>
            <w:shd w:val="clear" w:color="auto" w:fill="auto"/>
            <w:vAlign w:val="center"/>
            <w:hideMark/>
          </w:tcPr>
          <w:p w14:paraId="42AEA26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26D" w14:textId="77777777">
        <w:trPr>
          <w:trHeight w:val="330"/>
        </w:trPr>
        <w:tc>
          <w:tcPr>
            <w:tcW w:w="7240" w:type="dxa"/>
            <w:tcBorders>
              <w:top w:val="nil"/>
              <w:left w:val="nil"/>
              <w:bottom w:val="nil"/>
              <w:right w:val="nil"/>
            </w:tcBorders>
            <w:shd w:val="clear" w:color="auto" w:fill="auto"/>
            <w:vAlign w:val="center"/>
            <w:hideMark/>
          </w:tcPr>
          <w:p w14:paraId="42AEA26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26F" w14:textId="77777777">
        <w:trPr>
          <w:trHeight w:val="330"/>
        </w:trPr>
        <w:tc>
          <w:tcPr>
            <w:tcW w:w="7240" w:type="dxa"/>
            <w:tcBorders>
              <w:top w:val="nil"/>
              <w:left w:val="nil"/>
              <w:bottom w:val="nil"/>
              <w:right w:val="nil"/>
            </w:tcBorders>
            <w:shd w:val="clear" w:color="auto" w:fill="auto"/>
            <w:vAlign w:val="center"/>
            <w:hideMark/>
          </w:tcPr>
          <w:p w14:paraId="42AEA26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71" w14:textId="77777777">
        <w:trPr>
          <w:trHeight w:val="330"/>
        </w:trPr>
        <w:tc>
          <w:tcPr>
            <w:tcW w:w="7240" w:type="dxa"/>
            <w:tcBorders>
              <w:top w:val="nil"/>
              <w:left w:val="nil"/>
              <w:bottom w:val="nil"/>
              <w:right w:val="nil"/>
            </w:tcBorders>
            <w:shd w:val="clear" w:color="auto" w:fill="auto"/>
            <w:vAlign w:val="center"/>
            <w:hideMark/>
          </w:tcPr>
          <w:p w14:paraId="42AEA27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73" w14:textId="77777777">
        <w:trPr>
          <w:trHeight w:val="330"/>
        </w:trPr>
        <w:tc>
          <w:tcPr>
            <w:tcW w:w="7240" w:type="dxa"/>
            <w:tcBorders>
              <w:top w:val="nil"/>
              <w:left w:val="nil"/>
              <w:bottom w:val="nil"/>
              <w:right w:val="nil"/>
            </w:tcBorders>
            <w:shd w:val="clear" w:color="auto" w:fill="auto"/>
            <w:vAlign w:val="center"/>
            <w:hideMark/>
          </w:tcPr>
          <w:p w14:paraId="42AEA27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75" w14:textId="77777777">
        <w:trPr>
          <w:trHeight w:val="345"/>
        </w:trPr>
        <w:tc>
          <w:tcPr>
            <w:tcW w:w="7240" w:type="dxa"/>
            <w:tcBorders>
              <w:top w:val="nil"/>
              <w:left w:val="nil"/>
              <w:bottom w:val="nil"/>
              <w:right w:val="nil"/>
            </w:tcBorders>
            <w:shd w:val="clear" w:color="auto" w:fill="auto"/>
            <w:vAlign w:val="center"/>
            <w:hideMark/>
          </w:tcPr>
          <w:p w14:paraId="42AEA27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F00D30" w14:paraId="42AEA277" w14:textId="77777777">
        <w:trPr>
          <w:trHeight w:val="330"/>
        </w:trPr>
        <w:tc>
          <w:tcPr>
            <w:tcW w:w="7240" w:type="dxa"/>
            <w:tcBorders>
              <w:top w:val="nil"/>
              <w:left w:val="nil"/>
              <w:bottom w:val="nil"/>
              <w:right w:val="nil"/>
            </w:tcBorders>
            <w:shd w:val="clear" w:color="auto" w:fill="auto"/>
            <w:vAlign w:val="center"/>
            <w:hideMark/>
          </w:tcPr>
          <w:p w14:paraId="42AEA27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79" w14:textId="77777777">
        <w:trPr>
          <w:trHeight w:val="330"/>
        </w:trPr>
        <w:tc>
          <w:tcPr>
            <w:tcW w:w="7240" w:type="dxa"/>
            <w:tcBorders>
              <w:top w:val="nil"/>
              <w:left w:val="nil"/>
              <w:bottom w:val="nil"/>
              <w:right w:val="nil"/>
            </w:tcBorders>
            <w:shd w:val="clear" w:color="auto" w:fill="auto"/>
            <w:vAlign w:val="center"/>
            <w:hideMark/>
          </w:tcPr>
          <w:p w14:paraId="42AEA27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27B" w14:textId="77777777">
        <w:trPr>
          <w:trHeight w:val="330"/>
        </w:trPr>
        <w:tc>
          <w:tcPr>
            <w:tcW w:w="7240" w:type="dxa"/>
            <w:tcBorders>
              <w:top w:val="nil"/>
              <w:left w:val="nil"/>
              <w:bottom w:val="nil"/>
              <w:right w:val="nil"/>
            </w:tcBorders>
            <w:shd w:val="clear" w:color="auto" w:fill="auto"/>
            <w:vAlign w:val="center"/>
            <w:hideMark/>
          </w:tcPr>
          <w:p w14:paraId="42AEA27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7D" w14:textId="77777777">
        <w:trPr>
          <w:trHeight w:val="330"/>
        </w:trPr>
        <w:tc>
          <w:tcPr>
            <w:tcW w:w="7240" w:type="dxa"/>
            <w:tcBorders>
              <w:top w:val="nil"/>
              <w:left w:val="nil"/>
              <w:bottom w:val="nil"/>
              <w:right w:val="nil"/>
            </w:tcBorders>
            <w:shd w:val="clear" w:color="auto" w:fill="auto"/>
            <w:vAlign w:val="center"/>
            <w:hideMark/>
          </w:tcPr>
          <w:p w14:paraId="42AEA27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7F" w14:textId="77777777">
        <w:trPr>
          <w:trHeight w:val="345"/>
        </w:trPr>
        <w:tc>
          <w:tcPr>
            <w:tcW w:w="7240" w:type="dxa"/>
            <w:tcBorders>
              <w:top w:val="nil"/>
              <w:left w:val="nil"/>
              <w:bottom w:val="nil"/>
              <w:right w:val="nil"/>
            </w:tcBorders>
            <w:shd w:val="clear" w:color="auto" w:fill="auto"/>
            <w:vAlign w:val="center"/>
            <w:hideMark/>
          </w:tcPr>
          <w:p w14:paraId="42AEA27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81" w14:textId="77777777">
        <w:trPr>
          <w:trHeight w:val="330"/>
        </w:trPr>
        <w:tc>
          <w:tcPr>
            <w:tcW w:w="7240" w:type="dxa"/>
            <w:tcBorders>
              <w:top w:val="nil"/>
              <w:left w:val="nil"/>
              <w:bottom w:val="nil"/>
              <w:right w:val="nil"/>
            </w:tcBorders>
            <w:shd w:val="clear" w:color="auto" w:fill="auto"/>
            <w:vAlign w:val="center"/>
            <w:hideMark/>
          </w:tcPr>
          <w:p w14:paraId="42AEA28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ΠΡΝ</w:t>
            </w:r>
          </w:p>
        </w:tc>
      </w:tr>
      <w:tr w:rsidR="00F00D30" w14:paraId="42AEA283" w14:textId="77777777">
        <w:trPr>
          <w:trHeight w:val="330"/>
        </w:trPr>
        <w:tc>
          <w:tcPr>
            <w:tcW w:w="7240" w:type="dxa"/>
            <w:tcBorders>
              <w:top w:val="nil"/>
              <w:left w:val="nil"/>
              <w:bottom w:val="nil"/>
              <w:right w:val="nil"/>
            </w:tcBorders>
            <w:shd w:val="clear" w:color="auto" w:fill="auto"/>
            <w:vAlign w:val="center"/>
            <w:hideMark/>
          </w:tcPr>
          <w:p w14:paraId="42AEA28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F00D30" w14:paraId="42AEA285" w14:textId="77777777">
        <w:trPr>
          <w:trHeight w:val="330"/>
        </w:trPr>
        <w:tc>
          <w:tcPr>
            <w:tcW w:w="7240" w:type="dxa"/>
            <w:tcBorders>
              <w:top w:val="nil"/>
              <w:left w:val="nil"/>
              <w:bottom w:val="nil"/>
              <w:right w:val="nil"/>
            </w:tcBorders>
            <w:shd w:val="clear" w:color="auto" w:fill="auto"/>
            <w:vAlign w:val="center"/>
            <w:hideMark/>
          </w:tcPr>
          <w:p w14:paraId="42AEA28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87" w14:textId="77777777">
        <w:trPr>
          <w:trHeight w:val="330"/>
        </w:trPr>
        <w:tc>
          <w:tcPr>
            <w:tcW w:w="7240" w:type="dxa"/>
            <w:tcBorders>
              <w:top w:val="nil"/>
              <w:left w:val="nil"/>
              <w:bottom w:val="nil"/>
              <w:right w:val="nil"/>
            </w:tcBorders>
            <w:shd w:val="clear" w:color="auto" w:fill="auto"/>
            <w:vAlign w:val="center"/>
            <w:hideMark/>
          </w:tcPr>
          <w:p w14:paraId="42AEA28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289" w14:textId="77777777">
        <w:trPr>
          <w:trHeight w:val="330"/>
        </w:trPr>
        <w:tc>
          <w:tcPr>
            <w:tcW w:w="7240" w:type="dxa"/>
            <w:tcBorders>
              <w:top w:val="nil"/>
              <w:left w:val="nil"/>
              <w:bottom w:val="nil"/>
              <w:right w:val="nil"/>
            </w:tcBorders>
            <w:shd w:val="clear" w:color="auto" w:fill="auto"/>
            <w:vAlign w:val="center"/>
            <w:hideMark/>
          </w:tcPr>
          <w:p w14:paraId="42AEA28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8B" w14:textId="77777777">
        <w:trPr>
          <w:trHeight w:val="330"/>
        </w:trPr>
        <w:tc>
          <w:tcPr>
            <w:tcW w:w="7240" w:type="dxa"/>
            <w:tcBorders>
              <w:top w:val="nil"/>
              <w:left w:val="nil"/>
              <w:bottom w:val="nil"/>
              <w:right w:val="nil"/>
            </w:tcBorders>
            <w:shd w:val="clear" w:color="auto" w:fill="auto"/>
            <w:vAlign w:val="center"/>
            <w:hideMark/>
          </w:tcPr>
          <w:p w14:paraId="42AEA28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8D" w14:textId="77777777">
        <w:trPr>
          <w:trHeight w:val="330"/>
        </w:trPr>
        <w:tc>
          <w:tcPr>
            <w:tcW w:w="7240" w:type="dxa"/>
            <w:tcBorders>
              <w:top w:val="nil"/>
              <w:left w:val="nil"/>
              <w:bottom w:val="nil"/>
              <w:right w:val="nil"/>
            </w:tcBorders>
            <w:shd w:val="clear" w:color="auto" w:fill="auto"/>
            <w:vAlign w:val="center"/>
            <w:hideMark/>
          </w:tcPr>
          <w:p w14:paraId="42AEA28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8F" w14:textId="77777777">
        <w:trPr>
          <w:trHeight w:val="330"/>
        </w:trPr>
        <w:tc>
          <w:tcPr>
            <w:tcW w:w="7240" w:type="dxa"/>
            <w:tcBorders>
              <w:top w:val="nil"/>
              <w:left w:val="nil"/>
              <w:bottom w:val="nil"/>
              <w:right w:val="nil"/>
            </w:tcBorders>
            <w:shd w:val="clear" w:color="auto" w:fill="auto"/>
            <w:vAlign w:val="center"/>
            <w:hideMark/>
          </w:tcPr>
          <w:p w14:paraId="42AEA28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91" w14:textId="77777777">
        <w:trPr>
          <w:trHeight w:val="330"/>
        </w:trPr>
        <w:tc>
          <w:tcPr>
            <w:tcW w:w="7240" w:type="dxa"/>
            <w:tcBorders>
              <w:top w:val="nil"/>
              <w:left w:val="nil"/>
              <w:bottom w:val="nil"/>
              <w:right w:val="nil"/>
            </w:tcBorders>
            <w:shd w:val="clear" w:color="auto" w:fill="auto"/>
            <w:vAlign w:val="center"/>
            <w:hideMark/>
          </w:tcPr>
          <w:p w14:paraId="42AEA29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F00D30" w14:paraId="42AEA293" w14:textId="77777777">
        <w:trPr>
          <w:trHeight w:val="345"/>
        </w:trPr>
        <w:tc>
          <w:tcPr>
            <w:tcW w:w="7240" w:type="dxa"/>
            <w:tcBorders>
              <w:top w:val="nil"/>
              <w:left w:val="nil"/>
              <w:bottom w:val="nil"/>
              <w:right w:val="nil"/>
            </w:tcBorders>
            <w:shd w:val="clear" w:color="auto" w:fill="auto"/>
            <w:vAlign w:val="center"/>
            <w:hideMark/>
          </w:tcPr>
          <w:p w14:paraId="42AEA29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95" w14:textId="77777777">
        <w:trPr>
          <w:trHeight w:val="330"/>
        </w:trPr>
        <w:tc>
          <w:tcPr>
            <w:tcW w:w="7240" w:type="dxa"/>
            <w:tcBorders>
              <w:top w:val="nil"/>
              <w:left w:val="nil"/>
              <w:bottom w:val="nil"/>
              <w:right w:val="nil"/>
            </w:tcBorders>
            <w:shd w:val="clear" w:color="auto" w:fill="auto"/>
            <w:vAlign w:val="center"/>
            <w:hideMark/>
          </w:tcPr>
          <w:p w14:paraId="42AEA29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297" w14:textId="77777777">
        <w:trPr>
          <w:trHeight w:val="330"/>
        </w:trPr>
        <w:tc>
          <w:tcPr>
            <w:tcW w:w="7240" w:type="dxa"/>
            <w:tcBorders>
              <w:top w:val="nil"/>
              <w:left w:val="nil"/>
              <w:bottom w:val="nil"/>
              <w:right w:val="nil"/>
            </w:tcBorders>
            <w:shd w:val="clear" w:color="auto" w:fill="auto"/>
            <w:vAlign w:val="center"/>
            <w:hideMark/>
          </w:tcPr>
          <w:p w14:paraId="42AEA29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99" w14:textId="77777777">
        <w:trPr>
          <w:trHeight w:val="330"/>
        </w:trPr>
        <w:tc>
          <w:tcPr>
            <w:tcW w:w="7240" w:type="dxa"/>
            <w:tcBorders>
              <w:top w:val="nil"/>
              <w:left w:val="nil"/>
              <w:bottom w:val="nil"/>
              <w:right w:val="nil"/>
            </w:tcBorders>
            <w:shd w:val="clear" w:color="auto" w:fill="auto"/>
            <w:vAlign w:val="center"/>
            <w:hideMark/>
          </w:tcPr>
          <w:p w14:paraId="42AEA29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9B" w14:textId="77777777">
        <w:trPr>
          <w:trHeight w:val="330"/>
        </w:trPr>
        <w:tc>
          <w:tcPr>
            <w:tcW w:w="7240" w:type="dxa"/>
            <w:tcBorders>
              <w:top w:val="nil"/>
              <w:left w:val="nil"/>
              <w:bottom w:val="nil"/>
              <w:right w:val="nil"/>
            </w:tcBorders>
            <w:shd w:val="clear" w:color="auto" w:fill="auto"/>
            <w:vAlign w:val="center"/>
            <w:hideMark/>
          </w:tcPr>
          <w:p w14:paraId="42AEA29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9D" w14:textId="77777777">
        <w:trPr>
          <w:trHeight w:val="345"/>
        </w:trPr>
        <w:tc>
          <w:tcPr>
            <w:tcW w:w="7240" w:type="dxa"/>
            <w:tcBorders>
              <w:top w:val="nil"/>
              <w:left w:val="nil"/>
              <w:bottom w:val="nil"/>
              <w:right w:val="nil"/>
            </w:tcBorders>
            <w:shd w:val="clear" w:color="auto" w:fill="auto"/>
            <w:vAlign w:val="center"/>
            <w:hideMark/>
          </w:tcPr>
          <w:p w14:paraId="42AEA29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9F" w14:textId="77777777">
        <w:trPr>
          <w:trHeight w:val="330"/>
        </w:trPr>
        <w:tc>
          <w:tcPr>
            <w:tcW w:w="7240" w:type="dxa"/>
            <w:tcBorders>
              <w:top w:val="nil"/>
              <w:left w:val="nil"/>
              <w:bottom w:val="nil"/>
              <w:right w:val="nil"/>
            </w:tcBorders>
            <w:shd w:val="clear" w:color="auto" w:fill="auto"/>
            <w:vAlign w:val="center"/>
            <w:hideMark/>
          </w:tcPr>
          <w:p w14:paraId="42AEA29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13 ως</w:t>
            </w:r>
            <w:r>
              <w:rPr>
                <w:rFonts w:ascii="Calibri" w:eastAsia="Times New Roman" w:hAnsi="Calibri" w:cs="Calibri"/>
                <w:color w:val="000000"/>
                <w:szCs w:val="24"/>
              </w:rPr>
              <w:t xml:space="preserve"> έχει     ΚΑΤΑ ΠΛΕΙΟΨΗΦΙΑ</w:t>
            </w:r>
          </w:p>
        </w:tc>
      </w:tr>
      <w:tr w:rsidR="00F00D30" w14:paraId="42AEA2A1" w14:textId="77777777">
        <w:trPr>
          <w:trHeight w:val="330"/>
        </w:trPr>
        <w:tc>
          <w:tcPr>
            <w:tcW w:w="7240" w:type="dxa"/>
            <w:tcBorders>
              <w:top w:val="nil"/>
              <w:left w:val="nil"/>
              <w:bottom w:val="nil"/>
              <w:right w:val="nil"/>
            </w:tcBorders>
            <w:shd w:val="clear" w:color="auto" w:fill="auto"/>
            <w:vAlign w:val="center"/>
            <w:hideMark/>
          </w:tcPr>
          <w:p w14:paraId="42AEA2A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A3" w14:textId="77777777">
        <w:trPr>
          <w:trHeight w:val="330"/>
        </w:trPr>
        <w:tc>
          <w:tcPr>
            <w:tcW w:w="7240" w:type="dxa"/>
            <w:tcBorders>
              <w:top w:val="nil"/>
              <w:left w:val="nil"/>
              <w:bottom w:val="nil"/>
              <w:right w:val="nil"/>
            </w:tcBorders>
            <w:shd w:val="clear" w:color="auto" w:fill="auto"/>
            <w:vAlign w:val="center"/>
            <w:hideMark/>
          </w:tcPr>
          <w:p w14:paraId="42AEA2A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A5" w14:textId="77777777">
        <w:trPr>
          <w:trHeight w:val="330"/>
        </w:trPr>
        <w:tc>
          <w:tcPr>
            <w:tcW w:w="7240" w:type="dxa"/>
            <w:tcBorders>
              <w:top w:val="nil"/>
              <w:left w:val="nil"/>
              <w:bottom w:val="nil"/>
              <w:right w:val="nil"/>
            </w:tcBorders>
            <w:shd w:val="clear" w:color="auto" w:fill="auto"/>
            <w:vAlign w:val="center"/>
            <w:hideMark/>
          </w:tcPr>
          <w:p w14:paraId="42AEA2A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A7" w14:textId="77777777">
        <w:trPr>
          <w:trHeight w:val="330"/>
        </w:trPr>
        <w:tc>
          <w:tcPr>
            <w:tcW w:w="7240" w:type="dxa"/>
            <w:tcBorders>
              <w:top w:val="nil"/>
              <w:left w:val="nil"/>
              <w:bottom w:val="nil"/>
              <w:right w:val="nil"/>
            </w:tcBorders>
            <w:shd w:val="clear" w:color="auto" w:fill="auto"/>
            <w:vAlign w:val="center"/>
            <w:hideMark/>
          </w:tcPr>
          <w:p w14:paraId="42AEA2A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A9" w14:textId="77777777">
        <w:trPr>
          <w:trHeight w:val="330"/>
        </w:trPr>
        <w:tc>
          <w:tcPr>
            <w:tcW w:w="7240" w:type="dxa"/>
            <w:tcBorders>
              <w:top w:val="nil"/>
              <w:left w:val="nil"/>
              <w:bottom w:val="nil"/>
              <w:right w:val="nil"/>
            </w:tcBorders>
            <w:shd w:val="clear" w:color="auto" w:fill="auto"/>
            <w:vAlign w:val="center"/>
            <w:hideMark/>
          </w:tcPr>
          <w:p w14:paraId="42AEA2A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AB" w14:textId="77777777">
        <w:trPr>
          <w:trHeight w:val="330"/>
        </w:trPr>
        <w:tc>
          <w:tcPr>
            <w:tcW w:w="7240" w:type="dxa"/>
            <w:tcBorders>
              <w:top w:val="nil"/>
              <w:left w:val="nil"/>
              <w:bottom w:val="nil"/>
              <w:right w:val="nil"/>
            </w:tcBorders>
            <w:shd w:val="clear" w:color="auto" w:fill="auto"/>
            <w:vAlign w:val="center"/>
            <w:hideMark/>
          </w:tcPr>
          <w:p w14:paraId="42AEA2A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AD" w14:textId="77777777">
        <w:trPr>
          <w:trHeight w:val="330"/>
        </w:trPr>
        <w:tc>
          <w:tcPr>
            <w:tcW w:w="7240" w:type="dxa"/>
            <w:tcBorders>
              <w:top w:val="nil"/>
              <w:left w:val="nil"/>
              <w:bottom w:val="nil"/>
              <w:right w:val="nil"/>
            </w:tcBorders>
            <w:shd w:val="clear" w:color="auto" w:fill="auto"/>
            <w:vAlign w:val="center"/>
            <w:hideMark/>
          </w:tcPr>
          <w:p w14:paraId="42AEA2A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F00D30" w14:paraId="42AEA2AF" w14:textId="77777777">
        <w:trPr>
          <w:trHeight w:val="330"/>
        </w:trPr>
        <w:tc>
          <w:tcPr>
            <w:tcW w:w="7240" w:type="dxa"/>
            <w:tcBorders>
              <w:top w:val="nil"/>
              <w:left w:val="nil"/>
              <w:bottom w:val="nil"/>
              <w:right w:val="nil"/>
            </w:tcBorders>
            <w:shd w:val="clear" w:color="auto" w:fill="auto"/>
            <w:vAlign w:val="center"/>
            <w:hideMark/>
          </w:tcPr>
          <w:p w14:paraId="42AEA2A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B1" w14:textId="77777777">
        <w:trPr>
          <w:trHeight w:val="330"/>
        </w:trPr>
        <w:tc>
          <w:tcPr>
            <w:tcW w:w="7240" w:type="dxa"/>
            <w:tcBorders>
              <w:top w:val="nil"/>
              <w:left w:val="nil"/>
              <w:bottom w:val="nil"/>
              <w:right w:val="nil"/>
            </w:tcBorders>
            <w:shd w:val="clear" w:color="auto" w:fill="auto"/>
            <w:vAlign w:val="center"/>
            <w:hideMark/>
          </w:tcPr>
          <w:p w14:paraId="42AEA2B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2B3" w14:textId="77777777">
        <w:trPr>
          <w:trHeight w:val="330"/>
        </w:trPr>
        <w:tc>
          <w:tcPr>
            <w:tcW w:w="7240" w:type="dxa"/>
            <w:tcBorders>
              <w:top w:val="nil"/>
              <w:left w:val="nil"/>
              <w:bottom w:val="nil"/>
              <w:right w:val="nil"/>
            </w:tcBorders>
            <w:shd w:val="clear" w:color="auto" w:fill="auto"/>
            <w:vAlign w:val="center"/>
            <w:hideMark/>
          </w:tcPr>
          <w:p w14:paraId="42AEA2B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B5" w14:textId="77777777">
        <w:trPr>
          <w:trHeight w:val="330"/>
        </w:trPr>
        <w:tc>
          <w:tcPr>
            <w:tcW w:w="7240" w:type="dxa"/>
            <w:tcBorders>
              <w:top w:val="nil"/>
              <w:left w:val="nil"/>
              <w:bottom w:val="nil"/>
              <w:right w:val="nil"/>
            </w:tcBorders>
            <w:shd w:val="clear" w:color="auto" w:fill="auto"/>
            <w:vAlign w:val="center"/>
            <w:hideMark/>
          </w:tcPr>
          <w:p w14:paraId="42AEA2B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B7" w14:textId="77777777">
        <w:trPr>
          <w:trHeight w:val="330"/>
        </w:trPr>
        <w:tc>
          <w:tcPr>
            <w:tcW w:w="7240" w:type="dxa"/>
            <w:tcBorders>
              <w:top w:val="nil"/>
              <w:left w:val="nil"/>
              <w:bottom w:val="nil"/>
              <w:right w:val="nil"/>
            </w:tcBorders>
            <w:shd w:val="clear" w:color="auto" w:fill="auto"/>
            <w:vAlign w:val="center"/>
            <w:hideMark/>
          </w:tcPr>
          <w:p w14:paraId="42AEA2B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B9" w14:textId="77777777">
        <w:trPr>
          <w:trHeight w:val="330"/>
        </w:trPr>
        <w:tc>
          <w:tcPr>
            <w:tcW w:w="7240" w:type="dxa"/>
            <w:tcBorders>
              <w:top w:val="nil"/>
              <w:left w:val="nil"/>
              <w:bottom w:val="nil"/>
              <w:right w:val="nil"/>
            </w:tcBorders>
            <w:shd w:val="clear" w:color="auto" w:fill="auto"/>
            <w:vAlign w:val="center"/>
            <w:hideMark/>
          </w:tcPr>
          <w:p w14:paraId="42AEA2B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BB" w14:textId="77777777">
        <w:trPr>
          <w:trHeight w:val="330"/>
        </w:trPr>
        <w:tc>
          <w:tcPr>
            <w:tcW w:w="7240" w:type="dxa"/>
            <w:tcBorders>
              <w:top w:val="nil"/>
              <w:left w:val="nil"/>
              <w:bottom w:val="nil"/>
              <w:right w:val="nil"/>
            </w:tcBorders>
            <w:shd w:val="clear" w:color="auto" w:fill="auto"/>
            <w:vAlign w:val="center"/>
            <w:hideMark/>
          </w:tcPr>
          <w:p w14:paraId="42AEA2B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F00D30" w14:paraId="42AEA2BD" w14:textId="77777777">
        <w:trPr>
          <w:trHeight w:val="330"/>
        </w:trPr>
        <w:tc>
          <w:tcPr>
            <w:tcW w:w="7240" w:type="dxa"/>
            <w:tcBorders>
              <w:top w:val="nil"/>
              <w:left w:val="nil"/>
              <w:bottom w:val="nil"/>
              <w:right w:val="nil"/>
            </w:tcBorders>
            <w:shd w:val="clear" w:color="auto" w:fill="auto"/>
            <w:vAlign w:val="center"/>
            <w:hideMark/>
          </w:tcPr>
          <w:p w14:paraId="42AEA2B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BF" w14:textId="77777777">
        <w:trPr>
          <w:trHeight w:val="345"/>
        </w:trPr>
        <w:tc>
          <w:tcPr>
            <w:tcW w:w="7240" w:type="dxa"/>
            <w:tcBorders>
              <w:top w:val="nil"/>
              <w:left w:val="nil"/>
              <w:bottom w:val="nil"/>
              <w:right w:val="nil"/>
            </w:tcBorders>
            <w:shd w:val="clear" w:color="auto" w:fill="auto"/>
            <w:vAlign w:val="center"/>
            <w:hideMark/>
          </w:tcPr>
          <w:p w14:paraId="42AEA2B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2C1" w14:textId="77777777">
        <w:trPr>
          <w:trHeight w:val="330"/>
        </w:trPr>
        <w:tc>
          <w:tcPr>
            <w:tcW w:w="7240" w:type="dxa"/>
            <w:tcBorders>
              <w:top w:val="nil"/>
              <w:left w:val="nil"/>
              <w:bottom w:val="nil"/>
              <w:right w:val="nil"/>
            </w:tcBorders>
            <w:shd w:val="clear" w:color="auto" w:fill="auto"/>
            <w:vAlign w:val="center"/>
            <w:hideMark/>
          </w:tcPr>
          <w:p w14:paraId="42AEA2C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C3" w14:textId="77777777">
        <w:trPr>
          <w:trHeight w:val="330"/>
        </w:trPr>
        <w:tc>
          <w:tcPr>
            <w:tcW w:w="7240" w:type="dxa"/>
            <w:tcBorders>
              <w:top w:val="nil"/>
              <w:left w:val="nil"/>
              <w:bottom w:val="nil"/>
              <w:right w:val="nil"/>
            </w:tcBorders>
            <w:shd w:val="clear" w:color="auto" w:fill="auto"/>
            <w:vAlign w:val="center"/>
            <w:hideMark/>
          </w:tcPr>
          <w:p w14:paraId="42AEA2C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C5" w14:textId="77777777">
        <w:trPr>
          <w:trHeight w:val="330"/>
        </w:trPr>
        <w:tc>
          <w:tcPr>
            <w:tcW w:w="7240" w:type="dxa"/>
            <w:tcBorders>
              <w:top w:val="nil"/>
              <w:left w:val="nil"/>
              <w:bottom w:val="nil"/>
              <w:right w:val="nil"/>
            </w:tcBorders>
            <w:shd w:val="clear" w:color="auto" w:fill="auto"/>
            <w:vAlign w:val="center"/>
            <w:hideMark/>
          </w:tcPr>
          <w:p w14:paraId="42AEA2C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C7" w14:textId="77777777">
        <w:trPr>
          <w:trHeight w:val="330"/>
        </w:trPr>
        <w:tc>
          <w:tcPr>
            <w:tcW w:w="7240" w:type="dxa"/>
            <w:tcBorders>
              <w:top w:val="nil"/>
              <w:left w:val="nil"/>
              <w:bottom w:val="nil"/>
              <w:right w:val="nil"/>
            </w:tcBorders>
            <w:shd w:val="clear" w:color="auto" w:fill="auto"/>
            <w:vAlign w:val="center"/>
            <w:hideMark/>
          </w:tcPr>
          <w:p w14:paraId="42AEA2C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C9" w14:textId="77777777">
        <w:trPr>
          <w:trHeight w:val="330"/>
        </w:trPr>
        <w:tc>
          <w:tcPr>
            <w:tcW w:w="7240" w:type="dxa"/>
            <w:tcBorders>
              <w:top w:val="nil"/>
              <w:left w:val="nil"/>
              <w:bottom w:val="nil"/>
              <w:right w:val="nil"/>
            </w:tcBorders>
            <w:shd w:val="clear" w:color="auto" w:fill="auto"/>
            <w:vAlign w:val="center"/>
            <w:hideMark/>
          </w:tcPr>
          <w:p w14:paraId="42AEA2C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F00D30" w14:paraId="42AEA2CB" w14:textId="77777777">
        <w:trPr>
          <w:trHeight w:val="330"/>
        </w:trPr>
        <w:tc>
          <w:tcPr>
            <w:tcW w:w="7240" w:type="dxa"/>
            <w:tcBorders>
              <w:top w:val="nil"/>
              <w:left w:val="nil"/>
              <w:bottom w:val="nil"/>
              <w:right w:val="nil"/>
            </w:tcBorders>
            <w:shd w:val="clear" w:color="auto" w:fill="auto"/>
            <w:vAlign w:val="center"/>
            <w:hideMark/>
          </w:tcPr>
          <w:p w14:paraId="42AEA2C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CD" w14:textId="77777777">
        <w:trPr>
          <w:trHeight w:val="330"/>
        </w:trPr>
        <w:tc>
          <w:tcPr>
            <w:tcW w:w="7240" w:type="dxa"/>
            <w:tcBorders>
              <w:top w:val="nil"/>
              <w:left w:val="nil"/>
              <w:bottom w:val="nil"/>
              <w:right w:val="nil"/>
            </w:tcBorders>
            <w:shd w:val="clear" w:color="auto" w:fill="auto"/>
            <w:vAlign w:val="center"/>
            <w:hideMark/>
          </w:tcPr>
          <w:p w14:paraId="42AEA2C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2CF" w14:textId="77777777">
        <w:trPr>
          <w:trHeight w:val="330"/>
        </w:trPr>
        <w:tc>
          <w:tcPr>
            <w:tcW w:w="7240" w:type="dxa"/>
            <w:tcBorders>
              <w:top w:val="nil"/>
              <w:left w:val="nil"/>
              <w:bottom w:val="nil"/>
              <w:right w:val="nil"/>
            </w:tcBorders>
            <w:shd w:val="clear" w:color="auto" w:fill="auto"/>
            <w:vAlign w:val="center"/>
            <w:hideMark/>
          </w:tcPr>
          <w:p w14:paraId="42AEA2C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D1" w14:textId="77777777">
        <w:trPr>
          <w:trHeight w:val="330"/>
        </w:trPr>
        <w:tc>
          <w:tcPr>
            <w:tcW w:w="7240" w:type="dxa"/>
            <w:tcBorders>
              <w:top w:val="nil"/>
              <w:left w:val="nil"/>
              <w:bottom w:val="nil"/>
              <w:right w:val="nil"/>
            </w:tcBorders>
            <w:shd w:val="clear" w:color="auto" w:fill="auto"/>
            <w:vAlign w:val="center"/>
            <w:hideMark/>
          </w:tcPr>
          <w:p w14:paraId="42AEA2D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D3" w14:textId="77777777">
        <w:trPr>
          <w:trHeight w:val="330"/>
        </w:trPr>
        <w:tc>
          <w:tcPr>
            <w:tcW w:w="7240" w:type="dxa"/>
            <w:tcBorders>
              <w:top w:val="nil"/>
              <w:left w:val="nil"/>
              <w:bottom w:val="nil"/>
              <w:right w:val="nil"/>
            </w:tcBorders>
            <w:shd w:val="clear" w:color="auto" w:fill="auto"/>
            <w:vAlign w:val="center"/>
            <w:hideMark/>
          </w:tcPr>
          <w:p w14:paraId="42AEA2D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D5" w14:textId="77777777">
        <w:trPr>
          <w:trHeight w:val="330"/>
        </w:trPr>
        <w:tc>
          <w:tcPr>
            <w:tcW w:w="7240" w:type="dxa"/>
            <w:tcBorders>
              <w:top w:val="nil"/>
              <w:left w:val="nil"/>
              <w:bottom w:val="nil"/>
              <w:right w:val="nil"/>
            </w:tcBorders>
            <w:shd w:val="clear" w:color="auto" w:fill="auto"/>
            <w:vAlign w:val="center"/>
            <w:hideMark/>
          </w:tcPr>
          <w:p w14:paraId="42AEA2D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D7" w14:textId="77777777">
        <w:trPr>
          <w:trHeight w:val="330"/>
        </w:trPr>
        <w:tc>
          <w:tcPr>
            <w:tcW w:w="7240" w:type="dxa"/>
            <w:tcBorders>
              <w:top w:val="nil"/>
              <w:left w:val="nil"/>
              <w:bottom w:val="nil"/>
              <w:right w:val="nil"/>
            </w:tcBorders>
            <w:shd w:val="clear" w:color="auto" w:fill="auto"/>
            <w:vAlign w:val="center"/>
            <w:hideMark/>
          </w:tcPr>
          <w:p w14:paraId="42AEA2D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F00D30" w14:paraId="42AEA2D9" w14:textId="77777777">
        <w:trPr>
          <w:trHeight w:val="330"/>
        </w:trPr>
        <w:tc>
          <w:tcPr>
            <w:tcW w:w="7240" w:type="dxa"/>
            <w:tcBorders>
              <w:top w:val="nil"/>
              <w:left w:val="nil"/>
              <w:bottom w:val="nil"/>
              <w:right w:val="nil"/>
            </w:tcBorders>
            <w:shd w:val="clear" w:color="auto" w:fill="auto"/>
            <w:vAlign w:val="center"/>
            <w:hideMark/>
          </w:tcPr>
          <w:p w14:paraId="42AEA2D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DB" w14:textId="77777777">
        <w:trPr>
          <w:trHeight w:val="330"/>
        </w:trPr>
        <w:tc>
          <w:tcPr>
            <w:tcW w:w="7240" w:type="dxa"/>
            <w:tcBorders>
              <w:top w:val="nil"/>
              <w:left w:val="nil"/>
              <w:bottom w:val="nil"/>
              <w:right w:val="nil"/>
            </w:tcBorders>
            <w:shd w:val="clear" w:color="auto" w:fill="auto"/>
            <w:vAlign w:val="center"/>
            <w:hideMark/>
          </w:tcPr>
          <w:p w14:paraId="42AEA2D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DD" w14:textId="77777777">
        <w:trPr>
          <w:trHeight w:val="345"/>
        </w:trPr>
        <w:tc>
          <w:tcPr>
            <w:tcW w:w="7240" w:type="dxa"/>
            <w:tcBorders>
              <w:top w:val="nil"/>
              <w:left w:val="nil"/>
              <w:bottom w:val="nil"/>
              <w:right w:val="nil"/>
            </w:tcBorders>
            <w:shd w:val="clear" w:color="auto" w:fill="auto"/>
            <w:vAlign w:val="center"/>
            <w:hideMark/>
          </w:tcPr>
          <w:p w14:paraId="42AEA2D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DF" w14:textId="77777777">
        <w:trPr>
          <w:trHeight w:val="330"/>
        </w:trPr>
        <w:tc>
          <w:tcPr>
            <w:tcW w:w="7240" w:type="dxa"/>
            <w:tcBorders>
              <w:top w:val="nil"/>
              <w:left w:val="nil"/>
              <w:bottom w:val="nil"/>
              <w:right w:val="nil"/>
            </w:tcBorders>
            <w:shd w:val="clear" w:color="auto" w:fill="auto"/>
            <w:vAlign w:val="center"/>
            <w:hideMark/>
          </w:tcPr>
          <w:p w14:paraId="42AEA2D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E1" w14:textId="77777777">
        <w:trPr>
          <w:trHeight w:val="330"/>
        </w:trPr>
        <w:tc>
          <w:tcPr>
            <w:tcW w:w="7240" w:type="dxa"/>
            <w:tcBorders>
              <w:top w:val="nil"/>
              <w:left w:val="nil"/>
              <w:bottom w:val="nil"/>
              <w:right w:val="nil"/>
            </w:tcBorders>
            <w:shd w:val="clear" w:color="auto" w:fill="auto"/>
            <w:vAlign w:val="center"/>
            <w:hideMark/>
          </w:tcPr>
          <w:p w14:paraId="42AEA2E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E3" w14:textId="77777777">
        <w:trPr>
          <w:trHeight w:val="330"/>
        </w:trPr>
        <w:tc>
          <w:tcPr>
            <w:tcW w:w="7240" w:type="dxa"/>
            <w:tcBorders>
              <w:top w:val="nil"/>
              <w:left w:val="nil"/>
              <w:bottom w:val="nil"/>
              <w:right w:val="nil"/>
            </w:tcBorders>
            <w:shd w:val="clear" w:color="auto" w:fill="auto"/>
            <w:vAlign w:val="center"/>
            <w:hideMark/>
          </w:tcPr>
          <w:p w14:paraId="42AEA2E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E5" w14:textId="77777777">
        <w:trPr>
          <w:trHeight w:val="330"/>
        </w:trPr>
        <w:tc>
          <w:tcPr>
            <w:tcW w:w="7240" w:type="dxa"/>
            <w:tcBorders>
              <w:top w:val="nil"/>
              <w:left w:val="nil"/>
              <w:bottom w:val="nil"/>
              <w:right w:val="nil"/>
            </w:tcBorders>
            <w:shd w:val="clear" w:color="auto" w:fill="auto"/>
            <w:vAlign w:val="center"/>
            <w:hideMark/>
          </w:tcPr>
          <w:p w14:paraId="42AEA2E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F00D30" w14:paraId="42AEA2E7" w14:textId="77777777">
        <w:trPr>
          <w:trHeight w:val="330"/>
        </w:trPr>
        <w:tc>
          <w:tcPr>
            <w:tcW w:w="7240" w:type="dxa"/>
            <w:tcBorders>
              <w:top w:val="nil"/>
              <w:left w:val="nil"/>
              <w:bottom w:val="nil"/>
              <w:right w:val="nil"/>
            </w:tcBorders>
            <w:shd w:val="clear" w:color="auto" w:fill="auto"/>
            <w:vAlign w:val="center"/>
            <w:hideMark/>
          </w:tcPr>
          <w:p w14:paraId="42AEA2E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E9" w14:textId="77777777">
        <w:trPr>
          <w:trHeight w:val="330"/>
        </w:trPr>
        <w:tc>
          <w:tcPr>
            <w:tcW w:w="7240" w:type="dxa"/>
            <w:tcBorders>
              <w:top w:val="nil"/>
              <w:left w:val="nil"/>
              <w:bottom w:val="nil"/>
              <w:right w:val="nil"/>
            </w:tcBorders>
            <w:shd w:val="clear" w:color="auto" w:fill="auto"/>
            <w:vAlign w:val="center"/>
            <w:hideMark/>
          </w:tcPr>
          <w:p w14:paraId="42AEA2E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2EB" w14:textId="77777777">
        <w:trPr>
          <w:trHeight w:val="330"/>
        </w:trPr>
        <w:tc>
          <w:tcPr>
            <w:tcW w:w="7240" w:type="dxa"/>
            <w:tcBorders>
              <w:top w:val="nil"/>
              <w:left w:val="nil"/>
              <w:bottom w:val="nil"/>
              <w:right w:val="nil"/>
            </w:tcBorders>
            <w:shd w:val="clear" w:color="auto" w:fill="auto"/>
            <w:vAlign w:val="center"/>
            <w:hideMark/>
          </w:tcPr>
          <w:p w14:paraId="42AEA2E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ED" w14:textId="77777777">
        <w:trPr>
          <w:trHeight w:val="330"/>
        </w:trPr>
        <w:tc>
          <w:tcPr>
            <w:tcW w:w="7240" w:type="dxa"/>
            <w:tcBorders>
              <w:top w:val="nil"/>
              <w:left w:val="nil"/>
              <w:bottom w:val="nil"/>
              <w:right w:val="nil"/>
            </w:tcBorders>
            <w:shd w:val="clear" w:color="auto" w:fill="auto"/>
            <w:vAlign w:val="center"/>
            <w:hideMark/>
          </w:tcPr>
          <w:p w14:paraId="42AEA2E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EF" w14:textId="77777777">
        <w:trPr>
          <w:trHeight w:val="330"/>
        </w:trPr>
        <w:tc>
          <w:tcPr>
            <w:tcW w:w="7240" w:type="dxa"/>
            <w:tcBorders>
              <w:top w:val="nil"/>
              <w:left w:val="nil"/>
              <w:bottom w:val="nil"/>
              <w:right w:val="nil"/>
            </w:tcBorders>
            <w:shd w:val="clear" w:color="auto" w:fill="auto"/>
            <w:vAlign w:val="center"/>
            <w:hideMark/>
          </w:tcPr>
          <w:p w14:paraId="42AEA2E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2F1" w14:textId="77777777">
        <w:trPr>
          <w:trHeight w:val="330"/>
        </w:trPr>
        <w:tc>
          <w:tcPr>
            <w:tcW w:w="7240" w:type="dxa"/>
            <w:tcBorders>
              <w:top w:val="nil"/>
              <w:left w:val="nil"/>
              <w:bottom w:val="nil"/>
              <w:right w:val="nil"/>
            </w:tcBorders>
            <w:shd w:val="clear" w:color="auto" w:fill="auto"/>
            <w:vAlign w:val="center"/>
            <w:hideMark/>
          </w:tcPr>
          <w:p w14:paraId="42AEA2F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2F3" w14:textId="77777777">
        <w:trPr>
          <w:trHeight w:val="330"/>
        </w:trPr>
        <w:tc>
          <w:tcPr>
            <w:tcW w:w="7240" w:type="dxa"/>
            <w:tcBorders>
              <w:top w:val="nil"/>
              <w:left w:val="nil"/>
              <w:bottom w:val="nil"/>
              <w:right w:val="nil"/>
            </w:tcBorders>
            <w:shd w:val="clear" w:color="auto" w:fill="auto"/>
            <w:vAlign w:val="center"/>
            <w:hideMark/>
          </w:tcPr>
          <w:p w14:paraId="42AEA2F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F00D30" w14:paraId="42AEA2F5" w14:textId="77777777">
        <w:trPr>
          <w:trHeight w:val="330"/>
        </w:trPr>
        <w:tc>
          <w:tcPr>
            <w:tcW w:w="7240" w:type="dxa"/>
            <w:tcBorders>
              <w:top w:val="nil"/>
              <w:left w:val="nil"/>
              <w:bottom w:val="nil"/>
              <w:right w:val="nil"/>
            </w:tcBorders>
            <w:shd w:val="clear" w:color="auto" w:fill="auto"/>
            <w:vAlign w:val="center"/>
            <w:hideMark/>
          </w:tcPr>
          <w:p w14:paraId="42AEA2F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2F7" w14:textId="77777777">
        <w:trPr>
          <w:trHeight w:val="330"/>
        </w:trPr>
        <w:tc>
          <w:tcPr>
            <w:tcW w:w="7240" w:type="dxa"/>
            <w:tcBorders>
              <w:top w:val="nil"/>
              <w:left w:val="nil"/>
              <w:bottom w:val="nil"/>
              <w:right w:val="nil"/>
            </w:tcBorders>
            <w:shd w:val="clear" w:color="auto" w:fill="auto"/>
            <w:vAlign w:val="center"/>
            <w:hideMark/>
          </w:tcPr>
          <w:p w14:paraId="42AEA2F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2F9" w14:textId="77777777">
        <w:trPr>
          <w:trHeight w:val="330"/>
        </w:trPr>
        <w:tc>
          <w:tcPr>
            <w:tcW w:w="7240" w:type="dxa"/>
            <w:tcBorders>
              <w:top w:val="nil"/>
              <w:left w:val="nil"/>
              <w:bottom w:val="nil"/>
              <w:right w:val="nil"/>
            </w:tcBorders>
            <w:shd w:val="clear" w:color="auto" w:fill="auto"/>
            <w:vAlign w:val="center"/>
            <w:hideMark/>
          </w:tcPr>
          <w:p w14:paraId="42AEA2F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2FB" w14:textId="77777777">
        <w:trPr>
          <w:trHeight w:val="330"/>
        </w:trPr>
        <w:tc>
          <w:tcPr>
            <w:tcW w:w="7240" w:type="dxa"/>
            <w:tcBorders>
              <w:top w:val="nil"/>
              <w:left w:val="nil"/>
              <w:bottom w:val="nil"/>
              <w:right w:val="nil"/>
            </w:tcBorders>
            <w:shd w:val="clear" w:color="auto" w:fill="auto"/>
            <w:vAlign w:val="center"/>
            <w:hideMark/>
          </w:tcPr>
          <w:p w14:paraId="42AEA2F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2FD" w14:textId="77777777">
        <w:trPr>
          <w:trHeight w:val="330"/>
        </w:trPr>
        <w:tc>
          <w:tcPr>
            <w:tcW w:w="7240" w:type="dxa"/>
            <w:tcBorders>
              <w:top w:val="nil"/>
              <w:left w:val="nil"/>
              <w:bottom w:val="nil"/>
              <w:right w:val="nil"/>
            </w:tcBorders>
            <w:shd w:val="clear" w:color="auto" w:fill="auto"/>
            <w:vAlign w:val="center"/>
            <w:hideMark/>
          </w:tcPr>
          <w:p w14:paraId="42AEA2F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F00D30" w14:paraId="42AEA2FF" w14:textId="77777777">
        <w:trPr>
          <w:trHeight w:val="330"/>
        </w:trPr>
        <w:tc>
          <w:tcPr>
            <w:tcW w:w="7240" w:type="dxa"/>
            <w:tcBorders>
              <w:top w:val="nil"/>
              <w:left w:val="nil"/>
              <w:bottom w:val="nil"/>
              <w:right w:val="nil"/>
            </w:tcBorders>
            <w:shd w:val="clear" w:color="auto" w:fill="auto"/>
            <w:vAlign w:val="center"/>
            <w:hideMark/>
          </w:tcPr>
          <w:p w14:paraId="42AEA2F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01" w14:textId="77777777">
        <w:trPr>
          <w:trHeight w:val="330"/>
        </w:trPr>
        <w:tc>
          <w:tcPr>
            <w:tcW w:w="7240" w:type="dxa"/>
            <w:tcBorders>
              <w:top w:val="nil"/>
              <w:left w:val="nil"/>
              <w:bottom w:val="nil"/>
              <w:right w:val="nil"/>
            </w:tcBorders>
            <w:shd w:val="clear" w:color="auto" w:fill="auto"/>
            <w:vAlign w:val="center"/>
            <w:hideMark/>
          </w:tcPr>
          <w:p w14:paraId="42AEA30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F00D30" w14:paraId="42AEA303" w14:textId="77777777">
        <w:trPr>
          <w:trHeight w:val="330"/>
        </w:trPr>
        <w:tc>
          <w:tcPr>
            <w:tcW w:w="7240" w:type="dxa"/>
            <w:tcBorders>
              <w:top w:val="nil"/>
              <w:left w:val="nil"/>
              <w:bottom w:val="nil"/>
              <w:right w:val="nil"/>
            </w:tcBorders>
            <w:shd w:val="clear" w:color="auto" w:fill="auto"/>
            <w:vAlign w:val="center"/>
            <w:hideMark/>
          </w:tcPr>
          <w:p w14:paraId="42AEA30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05" w14:textId="77777777">
        <w:trPr>
          <w:trHeight w:val="330"/>
        </w:trPr>
        <w:tc>
          <w:tcPr>
            <w:tcW w:w="7240" w:type="dxa"/>
            <w:tcBorders>
              <w:top w:val="nil"/>
              <w:left w:val="nil"/>
              <w:bottom w:val="nil"/>
              <w:right w:val="nil"/>
            </w:tcBorders>
            <w:shd w:val="clear" w:color="auto" w:fill="auto"/>
            <w:vAlign w:val="center"/>
            <w:hideMark/>
          </w:tcPr>
          <w:p w14:paraId="42AEA30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307" w14:textId="77777777">
        <w:trPr>
          <w:trHeight w:val="330"/>
        </w:trPr>
        <w:tc>
          <w:tcPr>
            <w:tcW w:w="7240" w:type="dxa"/>
            <w:tcBorders>
              <w:top w:val="nil"/>
              <w:left w:val="nil"/>
              <w:bottom w:val="nil"/>
              <w:right w:val="nil"/>
            </w:tcBorders>
            <w:shd w:val="clear" w:color="auto" w:fill="auto"/>
            <w:vAlign w:val="center"/>
            <w:hideMark/>
          </w:tcPr>
          <w:p w14:paraId="42AEA30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09" w14:textId="77777777">
        <w:trPr>
          <w:trHeight w:val="345"/>
        </w:trPr>
        <w:tc>
          <w:tcPr>
            <w:tcW w:w="7240" w:type="dxa"/>
            <w:tcBorders>
              <w:top w:val="nil"/>
              <w:left w:val="nil"/>
              <w:bottom w:val="nil"/>
              <w:right w:val="nil"/>
            </w:tcBorders>
            <w:shd w:val="clear" w:color="auto" w:fill="auto"/>
            <w:vAlign w:val="center"/>
            <w:hideMark/>
          </w:tcPr>
          <w:p w14:paraId="42AEA30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0B" w14:textId="77777777">
        <w:trPr>
          <w:trHeight w:val="330"/>
        </w:trPr>
        <w:tc>
          <w:tcPr>
            <w:tcW w:w="7240" w:type="dxa"/>
            <w:tcBorders>
              <w:top w:val="nil"/>
              <w:left w:val="nil"/>
              <w:bottom w:val="nil"/>
              <w:right w:val="nil"/>
            </w:tcBorders>
            <w:shd w:val="clear" w:color="auto" w:fill="auto"/>
            <w:vAlign w:val="center"/>
            <w:hideMark/>
          </w:tcPr>
          <w:p w14:paraId="42AEA30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0D" w14:textId="77777777">
        <w:trPr>
          <w:trHeight w:val="330"/>
        </w:trPr>
        <w:tc>
          <w:tcPr>
            <w:tcW w:w="7240" w:type="dxa"/>
            <w:tcBorders>
              <w:top w:val="nil"/>
              <w:left w:val="nil"/>
              <w:bottom w:val="nil"/>
              <w:right w:val="nil"/>
            </w:tcBorders>
            <w:shd w:val="clear" w:color="auto" w:fill="auto"/>
            <w:vAlign w:val="center"/>
            <w:hideMark/>
          </w:tcPr>
          <w:p w14:paraId="42AEA30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0F" w14:textId="77777777">
        <w:trPr>
          <w:trHeight w:val="330"/>
        </w:trPr>
        <w:tc>
          <w:tcPr>
            <w:tcW w:w="7240" w:type="dxa"/>
            <w:tcBorders>
              <w:top w:val="nil"/>
              <w:left w:val="nil"/>
              <w:bottom w:val="nil"/>
              <w:right w:val="nil"/>
            </w:tcBorders>
            <w:shd w:val="clear" w:color="auto" w:fill="auto"/>
            <w:vAlign w:val="center"/>
            <w:hideMark/>
          </w:tcPr>
          <w:p w14:paraId="42AEA30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F00D30" w14:paraId="42AEA311" w14:textId="77777777">
        <w:trPr>
          <w:trHeight w:val="330"/>
        </w:trPr>
        <w:tc>
          <w:tcPr>
            <w:tcW w:w="7240" w:type="dxa"/>
            <w:tcBorders>
              <w:top w:val="nil"/>
              <w:left w:val="nil"/>
              <w:bottom w:val="nil"/>
              <w:right w:val="nil"/>
            </w:tcBorders>
            <w:shd w:val="clear" w:color="auto" w:fill="auto"/>
            <w:vAlign w:val="center"/>
            <w:hideMark/>
          </w:tcPr>
          <w:p w14:paraId="42AEA31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13" w14:textId="77777777">
        <w:trPr>
          <w:trHeight w:val="330"/>
        </w:trPr>
        <w:tc>
          <w:tcPr>
            <w:tcW w:w="7240" w:type="dxa"/>
            <w:tcBorders>
              <w:top w:val="nil"/>
              <w:left w:val="nil"/>
              <w:bottom w:val="nil"/>
              <w:right w:val="nil"/>
            </w:tcBorders>
            <w:shd w:val="clear" w:color="auto" w:fill="auto"/>
            <w:vAlign w:val="center"/>
            <w:hideMark/>
          </w:tcPr>
          <w:p w14:paraId="42AEA31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315" w14:textId="77777777">
        <w:trPr>
          <w:trHeight w:val="330"/>
        </w:trPr>
        <w:tc>
          <w:tcPr>
            <w:tcW w:w="7240" w:type="dxa"/>
            <w:tcBorders>
              <w:top w:val="nil"/>
              <w:left w:val="nil"/>
              <w:bottom w:val="nil"/>
              <w:right w:val="nil"/>
            </w:tcBorders>
            <w:shd w:val="clear" w:color="auto" w:fill="auto"/>
            <w:vAlign w:val="center"/>
            <w:hideMark/>
          </w:tcPr>
          <w:p w14:paraId="42AEA31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17" w14:textId="77777777">
        <w:trPr>
          <w:trHeight w:val="330"/>
        </w:trPr>
        <w:tc>
          <w:tcPr>
            <w:tcW w:w="7240" w:type="dxa"/>
            <w:tcBorders>
              <w:top w:val="nil"/>
              <w:left w:val="nil"/>
              <w:bottom w:val="nil"/>
              <w:right w:val="nil"/>
            </w:tcBorders>
            <w:shd w:val="clear" w:color="auto" w:fill="auto"/>
            <w:vAlign w:val="center"/>
            <w:hideMark/>
          </w:tcPr>
          <w:p w14:paraId="42AEA31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19" w14:textId="77777777">
        <w:trPr>
          <w:trHeight w:val="330"/>
        </w:trPr>
        <w:tc>
          <w:tcPr>
            <w:tcW w:w="7240" w:type="dxa"/>
            <w:tcBorders>
              <w:top w:val="nil"/>
              <w:left w:val="nil"/>
              <w:bottom w:val="nil"/>
              <w:right w:val="nil"/>
            </w:tcBorders>
            <w:shd w:val="clear" w:color="auto" w:fill="auto"/>
            <w:vAlign w:val="center"/>
            <w:hideMark/>
          </w:tcPr>
          <w:p w14:paraId="42AEA31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1B" w14:textId="77777777">
        <w:trPr>
          <w:trHeight w:val="330"/>
        </w:trPr>
        <w:tc>
          <w:tcPr>
            <w:tcW w:w="7240" w:type="dxa"/>
            <w:tcBorders>
              <w:top w:val="nil"/>
              <w:left w:val="nil"/>
              <w:bottom w:val="nil"/>
              <w:right w:val="nil"/>
            </w:tcBorders>
            <w:shd w:val="clear" w:color="auto" w:fill="auto"/>
            <w:vAlign w:val="center"/>
            <w:hideMark/>
          </w:tcPr>
          <w:p w14:paraId="42AEA31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ΕΝ. ΚΕΝΤΡΩΩΝ: </w:t>
            </w:r>
            <w:r>
              <w:rPr>
                <w:rFonts w:ascii="Calibri" w:eastAsia="Times New Roman" w:hAnsi="Calibri" w:cs="Calibri"/>
                <w:color w:val="000000"/>
                <w:szCs w:val="24"/>
              </w:rPr>
              <w:t>ΠΡΝ</w:t>
            </w:r>
          </w:p>
        </w:tc>
      </w:tr>
      <w:tr w:rsidR="00F00D30" w14:paraId="42AEA31D" w14:textId="77777777">
        <w:trPr>
          <w:trHeight w:val="345"/>
        </w:trPr>
        <w:tc>
          <w:tcPr>
            <w:tcW w:w="7240" w:type="dxa"/>
            <w:tcBorders>
              <w:top w:val="nil"/>
              <w:left w:val="nil"/>
              <w:bottom w:val="nil"/>
              <w:right w:val="nil"/>
            </w:tcBorders>
            <w:shd w:val="clear" w:color="auto" w:fill="auto"/>
            <w:vAlign w:val="center"/>
            <w:hideMark/>
          </w:tcPr>
          <w:p w14:paraId="42AEA31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F00D30" w14:paraId="42AEA31F" w14:textId="77777777">
        <w:trPr>
          <w:trHeight w:val="330"/>
        </w:trPr>
        <w:tc>
          <w:tcPr>
            <w:tcW w:w="7240" w:type="dxa"/>
            <w:tcBorders>
              <w:top w:val="nil"/>
              <w:left w:val="nil"/>
              <w:bottom w:val="nil"/>
              <w:right w:val="nil"/>
            </w:tcBorders>
            <w:shd w:val="clear" w:color="auto" w:fill="auto"/>
            <w:vAlign w:val="center"/>
            <w:hideMark/>
          </w:tcPr>
          <w:p w14:paraId="42AEA31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21" w14:textId="77777777">
        <w:trPr>
          <w:trHeight w:val="330"/>
        </w:trPr>
        <w:tc>
          <w:tcPr>
            <w:tcW w:w="7240" w:type="dxa"/>
            <w:tcBorders>
              <w:top w:val="nil"/>
              <w:left w:val="nil"/>
              <w:bottom w:val="nil"/>
              <w:right w:val="nil"/>
            </w:tcBorders>
            <w:shd w:val="clear" w:color="auto" w:fill="auto"/>
            <w:vAlign w:val="center"/>
            <w:hideMark/>
          </w:tcPr>
          <w:p w14:paraId="42AEA32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323" w14:textId="77777777">
        <w:trPr>
          <w:trHeight w:val="330"/>
        </w:trPr>
        <w:tc>
          <w:tcPr>
            <w:tcW w:w="7240" w:type="dxa"/>
            <w:tcBorders>
              <w:top w:val="nil"/>
              <w:left w:val="nil"/>
              <w:bottom w:val="nil"/>
              <w:right w:val="nil"/>
            </w:tcBorders>
            <w:shd w:val="clear" w:color="auto" w:fill="auto"/>
            <w:vAlign w:val="center"/>
            <w:hideMark/>
          </w:tcPr>
          <w:p w14:paraId="42AEA32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25" w14:textId="77777777">
        <w:trPr>
          <w:trHeight w:val="330"/>
        </w:trPr>
        <w:tc>
          <w:tcPr>
            <w:tcW w:w="7240" w:type="dxa"/>
            <w:tcBorders>
              <w:top w:val="nil"/>
              <w:left w:val="nil"/>
              <w:bottom w:val="nil"/>
              <w:right w:val="nil"/>
            </w:tcBorders>
            <w:shd w:val="clear" w:color="auto" w:fill="auto"/>
            <w:vAlign w:val="center"/>
            <w:hideMark/>
          </w:tcPr>
          <w:p w14:paraId="42AEA32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27" w14:textId="77777777">
        <w:trPr>
          <w:trHeight w:val="345"/>
        </w:trPr>
        <w:tc>
          <w:tcPr>
            <w:tcW w:w="7240" w:type="dxa"/>
            <w:tcBorders>
              <w:top w:val="nil"/>
              <w:left w:val="nil"/>
              <w:bottom w:val="nil"/>
              <w:right w:val="nil"/>
            </w:tcBorders>
            <w:shd w:val="clear" w:color="auto" w:fill="auto"/>
            <w:vAlign w:val="center"/>
            <w:hideMark/>
          </w:tcPr>
          <w:p w14:paraId="42AEA32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29" w14:textId="77777777">
        <w:trPr>
          <w:trHeight w:val="330"/>
        </w:trPr>
        <w:tc>
          <w:tcPr>
            <w:tcW w:w="7240" w:type="dxa"/>
            <w:tcBorders>
              <w:top w:val="nil"/>
              <w:left w:val="nil"/>
              <w:bottom w:val="nil"/>
              <w:right w:val="nil"/>
            </w:tcBorders>
            <w:shd w:val="clear" w:color="auto" w:fill="auto"/>
            <w:vAlign w:val="center"/>
            <w:hideMark/>
          </w:tcPr>
          <w:p w14:paraId="42AEA32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2B" w14:textId="77777777">
        <w:trPr>
          <w:trHeight w:val="330"/>
        </w:trPr>
        <w:tc>
          <w:tcPr>
            <w:tcW w:w="7240" w:type="dxa"/>
            <w:tcBorders>
              <w:top w:val="nil"/>
              <w:left w:val="nil"/>
              <w:bottom w:val="nil"/>
              <w:right w:val="nil"/>
            </w:tcBorders>
            <w:shd w:val="clear" w:color="auto" w:fill="auto"/>
            <w:vAlign w:val="center"/>
            <w:hideMark/>
          </w:tcPr>
          <w:p w14:paraId="42AEA32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F00D30" w14:paraId="42AEA32D" w14:textId="77777777">
        <w:trPr>
          <w:trHeight w:val="330"/>
        </w:trPr>
        <w:tc>
          <w:tcPr>
            <w:tcW w:w="7240" w:type="dxa"/>
            <w:tcBorders>
              <w:top w:val="nil"/>
              <w:left w:val="nil"/>
              <w:bottom w:val="nil"/>
              <w:right w:val="nil"/>
            </w:tcBorders>
            <w:shd w:val="clear" w:color="auto" w:fill="auto"/>
            <w:vAlign w:val="center"/>
            <w:hideMark/>
          </w:tcPr>
          <w:p w14:paraId="42AEA32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2F" w14:textId="77777777">
        <w:trPr>
          <w:trHeight w:val="330"/>
        </w:trPr>
        <w:tc>
          <w:tcPr>
            <w:tcW w:w="7240" w:type="dxa"/>
            <w:tcBorders>
              <w:top w:val="nil"/>
              <w:left w:val="nil"/>
              <w:bottom w:val="nil"/>
              <w:right w:val="nil"/>
            </w:tcBorders>
            <w:shd w:val="clear" w:color="auto" w:fill="auto"/>
            <w:vAlign w:val="center"/>
            <w:hideMark/>
          </w:tcPr>
          <w:p w14:paraId="42AEA32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331" w14:textId="77777777">
        <w:trPr>
          <w:trHeight w:val="330"/>
        </w:trPr>
        <w:tc>
          <w:tcPr>
            <w:tcW w:w="7240" w:type="dxa"/>
            <w:tcBorders>
              <w:top w:val="nil"/>
              <w:left w:val="nil"/>
              <w:bottom w:val="nil"/>
              <w:right w:val="nil"/>
            </w:tcBorders>
            <w:shd w:val="clear" w:color="auto" w:fill="auto"/>
            <w:vAlign w:val="center"/>
            <w:hideMark/>
          </w:tcPr>
          <w:p w14:paraId="42AEA33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33" w14:textId="77777777">
        <w:trPr>
          <w:trHeight w:val="330"/>
        </w:trPr>
        <w:tc>
          <w:tcPr>
            <w:tcW w:w="7240" w:type="dxa"/>
            <w:tcBorders>
              <w:top w:val="nil"/>
              <w:left w:val="nil"/>
              <w:bottom w:val="nil"/>
              <w:right w:val="nil"/>
            </w:tcBorders>
            <w:shd w:val="clear" w:color="auto" w:fill="auto"/>
            <w:vAlign w:val="center"/>
            <w:hideMark/>
          </w:tcPr>
          <w:p w14:paraId="42AEA33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35" w14:textId="77777777">
        <w:trPr>
          <w:trHeight w:val="330"/>
        </w:trPr>
        <w:tc>
          <w:tcPr>
            <w:tcW w:w="7240" w:type="dxa"/>
            <w:tcBorders>
              <w:top w:val="nil"/>
              <w:left w:val="nil"/>
              <w:bottom w:val="nil"/>
              <w:right w:val="nil"/>
            </w:tcBorders>
            <w:shd w:val="clear" w:color="auto" w:fill="auto"/>
            <w:vAlign w:val="center"/>
            <w:hideMark/>
          </w:tcPr>
          <w:p w14:paraId="42AEA33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37" w14:textId="77777777">
        <w:trPr>
          <w:trHeight w:val="330"/>
        </w:trPr>
        <w:tc>
          <w:tcPr>
            <w:tcW w:w="7240" w:type="dxa"/>
            <w:tcBorders>
              <w:top w:val="nil"/>
              <w:left w:val="nil"/>
              <w:bottom w:val="nil"/>
              <w:right w:val="nil"/>
            </w:tcBorders>
            <w:shd w:val="clear" w:color="auto" w:fill="auto"/>
            <w:vAlign w:val="center"/>
            <w:hideMark/>
          </w:tcPr>
          <w:p w14:paraId="42AEA33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39" w14:textId="77777777">
        <w:trPr>
          <w:trHeight w:val="330"/>
        </w:trPr>
        <w:tc>
          <w:tcPr>
            <w:tcW w:w="7240" w:type="dxa"/>
            <w:tcBorders>
              <w:top w:val="nil"/>
              <w:left w:val="nil"/>
              <w:bottom w:val="nil"/>
              <w:right w:val="nil"/>
            </w:tcBorders>
            <w:shd w:val="clear" w:color="auto" w:fill="auto"/>
            <w:vAlign w:val="center"/>
            <w:hideMark/>
          </w:tcPr>
          <w:p w14:paraId="42AEA33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24 ως έχει     </w:t>
            </w:r>
            <w:r>
              <w:rPr>
                <w:rFonts w:ascii="Calibri" w:eastAsia="Times New Roman" w:hAnsi="Calibri" w:cs="Calibri"/>
                <w:color w:val="000000"/>
                <w:szCs w:val="24"/>
              </w:rPr>
              <w:t>ΚΑΤΑ ΠΛΕΙΟΨΗΦΙΑ</w:t>
            </w:r>
          </w:p>
        </w:tc>
      </w:tr>
      <w:tr w:rsidR="00F00D30" w14:paraId="42AEA33B" w14:textId="77777777">
        <w:trPr>
          <w:trHeight w:val="330"/>
        </w:trPr>
        <w:tc>
          <w:tcPr>
            <w:tcW w:w="7240" w:type="dxa"/>
            <w:tcBorders>
              <w:top w:val="nil"/>
              <w:left w:val="nil"/>
              <w:bottom w:val="nil"/>
              <w:right w:val="nil"/>
            </w:tcBorders>
            <w:shd w:val="clear" w:color="auto" w:fill="auto"/>
            <w:vAlign w:val="center"/>
            <w:hideMark/>
          </w:tcPr>
          <w:p w14:paraId="42AEA33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3D" w14:textId="77777777">
        <w:trPr>
          <w:trHeight w:val="330"/>
        </w:trPr>
        <w:tc>
          <w:tcPr>
            <w:tcW w:w="7240" w:type="dxa"/>
            <w:tcBorders>
              <w:top w:val="nil"/>
              <w:left w:val="nil"/>
              <w:bottom w:val="nil"/>
              <w:right w:val="nil"/>
            </w:tcBorders>
            <w:shd w:val="clear" w:color="auto" w:fill="auto"/>
            <w:vAlign w:val="center"/>
            <w:hideMark/>
          </w:tcPr>
          <w:p w14:paraId="42AEA33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33F" w14:textId="77777777">
        <w:trPr>
          <w:trHeight w:val="330"/>
        </w:trPr>
        <w:tc>
          <w:tcPr>
            <w:tcW w:w="7240" w:type="dxa"/>
            <w:tcBorders>
              <w:top w:val="nil"/>
              <w:left w:val="nil"/>
              <w:bottom w:val="nil"/>
              <w:right w:val="nil"/>
            </w:tcBorders>
            <w:shd w:val="clear" w:color="auto" w:fill="auto"/>
            <w:vAlign w:val="center"/>
            <w:hideMark/>
          </w:tcPr>
          <w:p w14:paraId="42AEA33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41" w14:textId="77777777">
        <w:trPr>
          <w:trHeight w:val="330"/>
        </w:trPr>
        <w:tc>
          <w:tcPr>
            <w:tcW w:w="7240" w:type="dxa"/>
            <w:tcBorders>
              <w:top w:val="nil"/>
              <w:left w:val="nil"/>
              <w:bottom w:val="nil"/>
              <w:right w:val="nil"/>
            </w:tcBorders>
            <w:shd w:val="clear" w:color="auto" w:fill="auto"/>
            <w:vAlign w:val="center"/>
            <w:hideMark/>
          </w:tcPr>
          <w:p w14:paraId="42AEA34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43" w14:textId="77777777">
        <w:trPr>
          <w:trHeight w:val="330"/>
        </w:trPr>
        <w:tc>
          <w:tcPr>
            <w:tcW w:w="7240" w:type="dxa"/>
            <w:tcBorders>
              <w:top w:val="nil"/>
              <w:left w:val="nil"/>
              <w:bottom w:val="nil"/>
              <w:right w:val="nil"/>
            </w:tcBorders>
            <w:shd w:val="clear" w:color="auto" w:fill="auto"/>
            <w:vAlign w:val="center"/>
            <w:hideMark/>
          </w:tcPr>
          <w:p w14:paraId="42AEA34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45" w14:textId="77777777">
        <w:trPr>
          <w:trHeight w:val="330"/>
        </w:trPr>
        <w:tc>
          <w:tcPr>
            <w:tcW w:w="7240" w:type="dxa"/>
            <w:tcBorders>
              <w:top w:val="nil"/>
              <w:left w:val="nil"/>
              <w:bottom w:val="nil"/>
              <w:right w:val="nil"/>
            </w:tcBorders>
            <w:shd w:val="clear" w:color="auto" w:fill="auto"/>
            <w:vAlign w:val="center"/>
            <w:hideMark/>
          </w:tcPr>
          <w:p w14:paraId="42AEA34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47" w14:textId="77777777">
        <w:trPr>
          <w:trHeight w:val="330"/>
        </w:trPr>
        <w:tc>
          <w:tcPr>
            <w:tcW w:w="7240" w:type="dxa"/>
            <w:tcBorders>
              <w:top w:val="nil"/>
              <w:left w:val="nil"/>
              <w:bottom w:val="nil"/>
              <w:right w:val="nil"/>
            </w:tcBorders>
            <w:shd w:val="clear" w:color="auto" w:fill="auto"/>
            <w:vAlign w:val="center"/>
            <w:hideMark/>
          </w:tcPr>
          <w:p w14:paraId="42AEA34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F00D30" w14:paraId="42AEA349" w14:textId="77777777">
        <w:trPr>
          <w:trHeight w:val="345"/>
        </w:trPr>
        <w:tc>
          <w:tcPr>
            <w:tcW w:w="7240" w:type="dxa"/>
            <w:tcBorders>
              <w:top w:val="nil"/>
              <w:left w:val="nil"/>
              <w:bottom w:val="nil"/>
              <w:right w:val="nil"/>
            </w:tcBorders>
            <w:shd w:val="clear" w:color="auto" w:fill="auto"/>
            <w:vAlign w:val="center"/>
            <w:hideMark/>
          </w:tcPr>
          <w:p w14:paraId="42AEA34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4B" w14:textId="77777777">
        <w:trPr>
          <w:trHeight w:val="330"/>
        </w:trPr>
        <w:tc>
          <w:tcPr>
            <w:tcW w:w="7240" w:type="dxa"/>
            <w:tcBorders>
              <w:top w:val="nil"/>
              <w:left w:val="nil"/>
              <w:bottom w:val="nil"/>
              <w:right w:val="nil"/>
            </w:tcBorders>
            <w:shd w:val="clear" w:color="auto" w:fill="auto"/>
            <w:vAlign w:val="center"/>
            <w:hideMark/>
          </w:tcPr>
          <w:p w14:paraId="42AEA34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34D" w14:textId="77777777">
        <w:trPr>
          <w:trHeight w:val="330"/>
        </w:trPr>
        <w:tc>
          <w:tcPr>
            <w:tcW w:w="7240" w:type="dxa"/>
            <w:tcBorders>
              <w:top w:val="nil"/>
              <w:left w:val="nil"/>
              <w:bottom w:val="nil"/>
              <w:right w:val="nil"/>
            </w:tcBorders>
            <w:shd w:val="clear" w:color="auto" w:fill="auto"/>
            <w:vAlign w:val="center"/>
            <w:hideMark/>
          </w:tcPr>
          <w:p w14:paraId="42AEA34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4F" w14:textId="77777777">
        <w:trPr>
          <w:trHeight w:val="330"/>
        </w:trPr>
        <w:tc>
          <w:tcPr>
            <w:tcW w:w="7240" w:type="dxa"/>
            <w:tcBorders>
              <w:top w:val="nil"/>
              <w:left w:val="nil"/>
              <w:bottom w:val="nil"/>
              <w:right w:val="nil"/>
            </w:tcBorders>
            <w:shd w:val="clear" w:color="auto" w:fill="auto"/>
            <w:vAlign w:val="center"/>
            <w:hideMark/>
          </w:tcPr>
          <w:p w14:paraId="42AEA34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51" w14:textId="77777777">
        <w:trPr>
          <w:trHeight w:val="330"/>
        </w:trPr>
        <w:tc>
          <w:tcPr>
            <w:tcW w:w="7240" w:type="dxa"/>
            <w:tcBorders>
              <w:top w:val="nil"/>
              <w:left w:val="nil"/>
              <w:bottom w:val="nil"/>
              <w:right w:val="nil"/>
            </w:tcBorders>
            <w:shd w:val="clear" w:color="auto" w:fill="auto"/>
            <w:vAlign w:val="center"/>
            <w:hideMark/>
          </w:tcPr>
          <w:p w14:paraId="42AEA35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53" w14:textId="77777777">
        <w:trPr>
          <w:trHeight w:val="345"/>
        </w:trPr>
        <w:tc>
          <w:tcPr>
            <w:tcW w:w="7240" w:type="dxa"/>
            <w:tcBorders>
              <w:top w:val="nil"/>
              <w:left w:val="nil"/>
              <w:bottom w:val="nil"/>
              <w:right w:val="nil"/>
            </w:tcBorders>
            <w:shd w:val="clear" w:color="auto" w:fill="auto"/>
            <w:vAlign w:val="center"/>
            <w:hideMark/>
          </w:tcPr>
          <w:p w14:paraId="42AEA35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55" w14:textId="77777777">
        <w:trPr>
          <w:trHeight w:val="330"/>
        </w:trPr>
        <w:tc>
          <w:tcPr>
            <w:tcW w:w="7240" w:type="dxa"/>
            <w:tcBorders>
              <w:top w:val="nil"/>
              <w:left w:val="nil"/>
              <w:bottom w:val="nil"/>
              <w:right w:val="nil"/>
            </w:tcBorders>
            <w:shd w:val="clear" w:color="auto" w:fill="auto"/>
            <w:vAlign w:val="center"/>
            <w:hideMark/>
          </w:tcPr>
          <w:p w14:paraId="42AEA35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F00D30" w14:paraId="42AEA357" w14:textId="77777777">
        <w:trPr>
          <w:trHeight w:val="330"/>
        </w:trPr>
        <w:tc>
          <w:tcPr>
            <w:tcW w:w="7240" w:type="dxa"/>
            <w:tcBorders>
              <w:top w:val="nil"/>
              <w:left w:val="nil"/>
              <w:bottom w:val="nil"/>
              <w:right w:val="nil"/>
            </w:tcBorders>
            <w:shd w:val="clear" w:color="auto" w:fill="auto"/>
            <w:vAlign w:val="center"/>
            <w:hideMark/>
          </w:tcPr>
          <w:p w14:paraId="42AEA35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F00D30" w14:paraId="42AEA359" w14:textId="77777777">
        <w:trPr>
          <w:trHeight w:val="330"/>
        </w:trPr>
        <w:tc>
          <w:tcPr>
            <w:tcW w:w="7240" w:type="dxa"/>
            <w:tcBorders>
              <w:top w:val="nil"/>
              <w:left w:val="nil"/>
              <w:bottom w:val="nil"/>
              <w:right w:val="nil"/>
            </w:tcBorders>
            <w:shd w:val="clear" w:color="auto" w:fill="auto"/>
            <w:vAlign w:val="center"/>
            <w:hideMark/>
          </w:tcPr>
          <w:p w14:paraId="42AEA35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5B" w14:textId="77777777">
        <w:trPr>
          <w:trHeight w:val="330"/>
        </w:trPr>
        <w:tc>
          <w:tcPr>
            <w:tcW w:w="7240" w:type="dxa"/>
            <w:tcBorders>
              <w:top w:val="nil"/>
              <w:left w:val="nil"/>
              <w:bottom w:val="nil"/>
              <w:right w:val="nil"/>
            </w:tcBorders>
            <w:shd w:val="clear" w:color="auto" w:fill="auto"/>
            <w:vAlign w:val="center"/>
            <w:hideMark/>
          </w:tcPr>
          <w:p w14:paraId="42AEA35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F00D30" w14:paraId="42AEA35D" w14:textId="77777777">
        <w:trPr>
          <w:trHeight w:val="330"/>
        </w:trPr>
        <w:tc>
          <w:tcPr>
            <w:tcW w:w="7240" w:type="dxa"/>
            <w:tcBorders>
              <w:top w:val="nil"/>
              <w:left w:val="nil"/>
              <w:bottom w:val="nil"/>
              <w:right w:val="nil"/>
            </w:tcBorders>
            <w:shd w:val="clear" w:color="auto" w:fill="auto"/>
            <w:vAlign w:val="center"/>
            <w:hideMark/>
          </w:tcPr>
          <w:p w14:paraId="42AEA35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5F" w14:textId="77777777">
        <w:trPr>
          <w:trHeight w:val="330"/>
        </w:trPr>
        <w:tc>
          <w:tcPr>
            <w:tcW w:w="7240" w:type="dxa"/>
            <w:tcBorders>
              <w:top w:val="nil"/>
              <w:left w:val="nil"/>
              <w:bottom w:val="nil"/>
              <w:right w:val="nil"/>
            </w:tcBorders>
            <w:shd w:val="clear" w:color="auto" w:fill="auto"/>
            <w:vAlign w:val="center"/>
            <w:hideMark/>
          </w:tcPr>
          <w:p w14:paraId="42AEA35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61" w14:textId="77777777">
        <w:trPr>
          <w:trHeight w:val="330"/>
        </w:trPr>
        <w:tc>
          <w:tcPr>
            <w:tcW w:w="7240" w:type="dxa"/>
            <w:tcBorders>
              <w:top w:val="nil"/>
              <w:left w:val="nil"/>
              <w:bottom w:val="nil"/>
              <w:right w:val="nil"/>
            </w:tcBorders>
            <w:shd w:val="clear" w:color="auto" w:fill="auto"/>
            <w:vAlign w:val="center"/>
            <w:hideMark/>
          </w:tcPr>
          <w:p w14:paraId="42AEA36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63" w14:textId="77777777">
        <w:trPr>
          <w:trHeight w:val="330"/>
        </w:trPr>
        <w:tc>
          <w:tcPr>
            <w:tcW w:w="7240" w:type="dxa"/>
            <w:tcBorders>
              <w:top w:val="nil"/>
              <w:left w:val="nil"/>
              <w:bottom w:val="nil"/>
              <w:right w:val="nil"/>
            </w:tcBorders>
            <w:shd w:val="clear" w:color="auto" w:fill="auto"/>
            <w:vAlign w:val="center"/>
            <w:hideMark/>
          </w:tcPr>
          <w:p w14:paraId="42AEA36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F00D30" w14:paraId="42AEA365" w14:textId="77777777">
        <w:trPr>
          <w:trHeight w:val="330"/>
        </w:trPr>
        <w:tc>
          <w:tcPr>
            <w:tcW w:w="7240" w:type="dxa"/>
            <w:tcBorders>
              <w:top w:val="nil"/>
              <w:left w:val="nil"/>
              <w:bottom w:val="nil"/>
              <w:right w:val="nil"/>
            </w:tcBorders>
            <w:shd w:val="clear" w:color="auto" w:fill="auto"/>
            <w:vAlign w:val="center"/>
            <w:hideMark/>
          </w:tcPr>
          <w:p w14:paraId="42AEA36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67" w14:textId="77777777">
        <w:trPr>
          <w:trHeight w:val="345"/>
        </w:trPr>
        <w:tc>
          <w:tcPr>
            <w:tcW w:w="7240" w:type="dxa"/>
            <w:tcBorders>
              <w:top w:val="nil"/>
              <w:left w:val="nil"/>
              <w:bottom w:val="nil"/>
              <w:right w:val="nil"/>
            </w:tcBorders>
            <w:shd w:val="clear" w:color="auto" w:fill="auto"/>
            <w:vAlign w:val="center"/>
            <w:hideMark/>
          </w:tcPr>
          <w:p w14:paraId="42AEA36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69" w14:textId="77777777">
        <w:trPr>
          <w:trHeight w:val="330"/>
        </w:trPr>
        <w:tc>
          <w:tcPr>
            <w:tcW w:w="7240" w:type="dxa"/>
            <w:tcBorders>
              <w:top w:val="nil"/>
              <w:left w:val="nil"/>
              <w:bottom w:val="nil"/>
              <w:right w:val="nil"/>
            </w:tcBorders>
            <w:shd w:val="clear" w:color="auto" w:fill="auto"/>
            <w:vAlign w:val="center"/>
            <w:hideMark/>
          </w:tcPr>
          <w:p w14:paraId="42AEA36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6B" w14:textId="77777777">
        <w:trPr>
          <w:trHeight w:val="330"/>
        </w:trPr>
        <w:tc>
          <w:tcPr>
            <w:tcW w:w="7240" w:type="dxa"/>
            <w:tcBorders>
              <w:top w:val="nil"/>
              <w:left w:val="nil"/>
              <w:bottom w:val="nil"/>
              <w:right w:val="nil"/>
            </w:tcBorders>
            <w:shd w:val="clear" w:color="auto" w:fill="auto"/>
            <w:vAlign w:val="center"/>
            <w:hideMark/>
          </w:tcPr>
          <w:p w14:paraId="42AEA36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6D" w14:textId="77777777">
        <w:trPr>
          <w:trHeight w:val="330"/>
        </w:trPr>
        <w:tc>
          <w:tcPr>
            <w:tcW w:w="7240" w:type="dxa"/>
            <w:tcBorders>
              <w:top w:val="nil"/>
              <w:left w:val="nil"/>
              <w:bottom w:val="nil"/>
              <w:right w:val="nil"/>
            </w:tcBorders>
            <w:shd w:val="clear" w:color="auto" w:fill="auto"/>
            <w:vAlign w:val="center"/>
            <w:hideMark/>
          </w:tcPr>
          <w:p w14:paraId="42AEA36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6F" w14:textId="77777777">
        <w:trPr>
          <w:trHeight w:val="330"/>
        </w:trPr>
        <w:tc>
          <w:tcPr>
            <w:tcW w:w="7240" w:type="dxa"/>
            <w:tcBorders>
              <w:top w:val="nil"/>
              <w:left w:val="nil"/>
              <w:bottom w:val="nil"/>
              <w:right w:val="nil"/>
            </w:tcBorders>
            <w:shd w:val="clear" w:color="auto" w:fill="auto"/>
            <w:vAlign w:val="center"/>
            <w:hideMark/>
          </w:tcPr>
          <w:p w14:paraId="42AEA36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71" w14:textId="77777777">
        <w:trPr>
          <w:trHeight w:val="330"/>
        </w:trPr>
        <w:tc>
          <w:tcPr>
            <w:tcW w:w="7240" w:type="dxa"/>
            <w:tcBorders>
              <w:top w:val="nil"/>
              <w:left w:val="nil"/>
              <w:bottom w:val="nil"/>
              <w:right w:val="nil"/>
            </w:tcBorders>
            <w:shd w:val="clear" w:color="auto" w:fill="auto"/>
            <w:vAlign w:val="center"/>
            <w:hideMark/>
          </w:tcPr>
          <w:p w14:paraId="42AEA37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F00D30" w14:paraId="42AEA373" w14:textId="77777777">
        <w:trPr>
          <w:trHeight w:val="330"/>
        </w:trPr>
        <w:tc>
          <w:tcPr>
            <w:tcW w:w="7240" w:type="dxa"/>
            <w:tcBorders>
              <w:top w:val="nil"/>
              <w:left w:val="nil"/>
              <w:bottom w:val="nil"/>
              <w:right w:val="nil"/>
            </w:tcBorders>
            <w:shd w:val="clear" w:color="auto" w:fill="auto"/>
            <w:vAlign w:val="center"/>
            <w:hideMark/>
          </w:tcPr>
          <w:p w14:paraId="42AEA37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75" w14:textId="77777777">
        <w:trPr>
          <w:trHeight w:val="330"/>
        </w:trPr>
        <w:tc>
          <w:tcPr>
            <w:tcW w:w="7240" w:type="dxa"/>
            <w:tcBorders>
              <w:top w:val="nil"/>
              <w:left w:val="nil"/>
              <w:bottom w:val="nil"/>
              <w:right w:val="nil"/>
            </w:tcBorders>
            <w:shd w:val="clear" w:color="auto" w:fill="auto"/>
            <w:vAlign w:val="center"/>
            <w:hideMark/>
          </w:tcPr>
          <w:p w14:paraId="42AEA37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77" w14:textId="77777777">
        <w:trPr>
          <w:trHeight w:val="330"/>
        </w:trPr>
        <w:tc>
          <w:tcPr>
            <w:tcW w:w="7240" w:type="dxa"/>
            <w:tcBorders>
              <w:top w:val="nil"/>
              <w:left w:val="nil"/>
              <w:bottom w:val="nil"/>
              <w:right w:val="nil"/>
            </w:tcBorders>
            <w:shd w:val="clear" w:color="auto" w:fill="auto"/>
            <w:vAlign w:val="center"/>
            <w:hideMark/>
          </w:tcPr>
          <w:p w14:paraId="42AEA37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79" w14:textId="77777777">
        <w:trPr>
          <w:trHeight w:val="330"/>
        </w:trPr>
        <w:tc>
          <w:tcPr>
            <w:tcW w:w="7240" w:type="dxa"/>
            <w:tcBorders>
              <w:top w:val="nil"/>
              <w:left w:val="nil"/>
              <w:bottom w:val="nil"/>
              <w:right w:val="nil"/>
            </w:tcBorders>
            <w:shd w:val="clear" w:color="auto" w:fill="auto"/>
            <w:vAlign w:val="center"/>
            <w:hideMark/>
          </w:tcPr>
          <w:p w14:paraId="42AEA37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7B" w14:textId="77777777">
        <w:trPr>
          <w:trHeight w:val="330"/>
        </w:trPr>
        <w:tc>
          <w:tcPr>
            <w:tcW w:w="7240" w:type="dxa"/>
            <w:tcBorders>
              <w:top w:val="nil"/>
              <w:left w:val="nil"/>
              <w:bottom w:val="nil"/>
              <w:right w:val="nil"/>
            </w:tcBorders>
            <w:shd w:val="clear" w:color="auto" w:fill="auto"/>
            <w:vAlign w:val="center"/>
            <w:hideMark/>
          </w:tcPr>
          <w:p w14:paraId="42AEA37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7D" w14:textId="77777777">
        <w:trPr>
          <w:trHeight w:val="330"/>
        </w:trPr>
        <w:tc>
          <w:tcPr>
            <w:tcW w:w="7240" w:type="dxa"/>
            <w:tcBorders>
              <w:top w:val="nil"/>
              <w:left w:val="nil"/>
              <w:bottom w:val="nil"/>
              <w:right w:val="nil"/>
            </w:tcBorders>
            <w:shd w:val="clear" w:color="auto" w:fill="auto"/>
            <w:vAlign w:val="center"/>
            <w:hideMark/>
          </w:tcPr>
          <w:p w14:paraId="42AEA37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7F" w14:textId="77777777">
        <w:trPr>
          <w:trHeight w:val="330"/>
        </w:trPr>
        <w:tc>
          <w:tcPr>
            <w:tcW w:w="7240" w:type="dxa"/>
            <w:tcBorders>
              <w:top w:val="nil"/>
              <w:left w:val="nil"/>
              <w:bottom w:val="nil"/>
              <w:right w:val="nil"/>
            </w:tcBorders>
            <w:shd w:val="clear" w:color="auto" w:fill="auto"/>
            <w:vAlign w:val="center"/>
            <w:hideMark/>
          </w:tcPr>
          <w:p w14:paraId="42AEA37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F00D30" w14:paraId="42AEA381" w14:textId="77777777">
        <w:trPr>
          <w:trHeight w:val="330"/>
        </w:trPr>
        <w:tc>
          <w:tcPr>
            <w:tcW w:w="7240" w:type="dxa"/>
            <w:tcBorders>
              <w:top w:val="nil"/>
              <w:left w:val="nil"/>
              <w:bottom w:val="nil"/>
              <w:right w:val="nil"/>
            </w:tcBorders>
            <w:shd w:val="clear" w:color="auto" w:fill="auto"/>
            <w:vAlign w:val="center"/>
            <w:hideMark/>
          </w:tcPr>
          <w:p w14:paraId="42AEA38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83" w14:textId="77777777">
        <w:trPr>
          <w:trHeight w:val="330"/>
        </w:trPr>
        <w:tc>
          <w:tcPr>
            <w:tcW w:w="7240" w:type="dxa"/>
            <w:tcBorders>
              <w:top w:val="nil"/>
              <w:left w:val="nil"/>
              <w:bottom w:val="nil"/>
              <w:right w:val="nil"/>
            </w:tcBorders>
            <w:shd w:val="clear" w:color="auto" w:fill="auto"/>
            <w:vAlign w:val="center"/>
            <w:hideMark/>
          </w:tcPr>
          <w:p w14:paraId="42AEA38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85" w14:textId="77777777">
        <w:trPr>
          <w:trHeight w:val="330"/>
        </w:trPr>
        <w:tc>
          <w:tcPr>
            <w:tcW w:w="7240" w:type="dxa"/>
            <w:tcBorders>
              <w:top w:val="nil"/>
              <w:left w:val="nil"/>
              <w:bottom w:val="nil"/>
              <w:right w:val="nil"/>
            </w:tcBorders>
            <w:shd w:val="clear" w:color="auto" w:fill="auto"/>
            <w:vAlign w:val="center"/>
            <w:hideMark/>
          </w:tcPr>
          <w:p w14:paraId="42AEA38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387" w14:textId="77777777">
        <w:trPr>
          <w:trHeight w:val="330"/>
        </w:trPr>
        <w:tc>
          <w:tcPr>
            <w:tcW w:w="7240" w:type="dxa"/>
            <w:tcBorders>
              <w:top w:val="nil"/>
              <w:left w:val="nil"/>
              <w:bottom w:val="nil"/>
              <w:right w:val="nil"/>
            </w:tcBorders>
            <w:shd w:val="clear" w:color="auto" w:fill="auto"/>
            <w:vAlign w:val="center"/>
            <w:hideMark/>
          </w:tcPr>
          <w:p w14:paraId="42AEA38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89" w14:textId="77777777">
        <w:trPr>
          <w:trHeight w:val="330"/>
        </w:trPr>
        <w:tc>
          <w:tcPr>
            <w:tcW w:w="7240" w:type="dxa"/>
            <w:tcBorders>
              <w:top w:val="nil"/>
              <w:left w:val="nil"/>
              <w:bottom w:val="nil"/>
              <w:right w:val="nil"/>
            </w:tcBorders>
            <w:shd w:val="clear" w:color="auto" w:fill="auto"/>
            <w:vAlign w:val="center"/>
            <w:hideMark/>
          </w:tcPr>
          <w:p w14:paraId="42AEA38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38B" w14:textId="77777777">
        <w:trPr>
          <w:trHeight w:val="330"/>
        </w:trPr>
        <w:tc>
          <w:tcPr>
            <w:tcW w:w="7240" w:type="dxa"/>
            <w:tcBorders>
              <w:top w:val="nil"/>
              <w:left w:val="nil"/>
              <w:bottom w:val="nil"/>
              <w:right w:val="nil"/>
            </w:tcBorders>
            <w:shd w:val="clear" w:color="auto" w:fill="auto"/>
            <w:vAlign w:val="center"/>
            <w:hideMark/>
          </w:tcPr>
          <w:p w14:paraId="42AEA38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8D" w14:textId="77777777">
        <w:trPr>
          <w:trHeight w:val="330"/>
        </w:trPr>
        <w:tc>
          <w:tcPr>
            <w:tcW w:w="7240" w:type="dxa"/>
            <w:tcBorders>
              <w:top w:val="nil"/>
              <w:left w:val="nil"/>
              <w:bottom w:val="nil"/>
              <w:right w:val="nil"/>
            </w:tcBorders>
            <w:shd w:val="clear" w:color="auto" w:fill="auto"/>
            <w:vAlign w:val="center"/>
            <w:hideMark/>
          </w:tcPr>
          <w:p w14:paraId="42AEA38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F00D30" w14:paraId="42AEA38F" w14:textId="77777777">
        <w:trPr>
          <w:trHeight w:val="330"/>
        </w:trPr>
        <w:tc>
          <w:tcPr>
            <w:tcW w:w="7240" w:type="dxa"/>
            <w:tcBorders>
              <w:top w:val="nil"/>
              <w:left w:val="nil"/>
              <w:bottom w:val="nil"/>
              <w:right w:val="nil"/>
            </w:tcBorders>
            <w:shd w:val="clear" w:color="auto" w:fill="auto"/>
            <w:vAlign w:val="center"/>
            <w:hideMark/>
          </w:tcPr>
          <w:p w14:paraId="42AEA38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91" w14:textId="77777777">
        <w:trPr>
          <w:trHeight w:val="330"/>
        </w:trPr>
        <w:tc>
          <w:tcPr>
            <w:tcW w:w="7240" w:type="dxa"/>
            <w:tcBorders>
              <w:top w:val="nil"/>
              <w:left w:val="nil"/>
              <w:bottom w:val="nil"/>
              <w:right w:val="nil"/>
            </w:tcBorders>
            <w:shd w:val="clear" w:color="auto" w:fill="auto"/>
            <w:vAlign w:val="center"/>
            <w:hideMark/>
          </w:tcPr>
          <w:p w14:paraId="42AEA39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93" w14:textId="77777777">
        <w:trPr>
          <w:trHeight w:val="345"/>
        </w:trPr>
        <w:tc>
          <w:tcPr>
            <w:tcW w:w="7240" w:type="dxa"/>
            <w:tcBorders>
              <w:top w:val="nil"/>
              <w:left w:val="nil"/>
              <w:bottom w:val="nil"/>
              <w:right w:val="nil"/>
            </w:tcBorders>
            <w:shd w:val="clear" w:color="auto" w:fill="auto"/>
            <w:vAlign w:val="center"/>
            <w:hideMark/>
          </w:tcPr>
          <w:p w14:paraId="42AEA39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395" w14:textId="77777777">
        <w:trPr>
          <w:trHeight w:val="330"/>
        </w:trPr>
        <w:tc>
          <w:tcPr>
            <w:tcW w:w="7240" w:type="dxa"/>
            <w:tcBorders>
              <w:top w:val="nil"/>
              <w:left w:val="nil"/>
              <w:bottom w:val="nil"/>
              <w:right w:val="nil"/>
            </w:tcBorders>
            <w:shd w:val="clear" w:color="auto" w:fill="auto"/>
            <w:vAlign w:val="center"/>
            <w:hideMark/>
          </w:tcPr>
          <w:p w14:paraId="42AEA39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97" w14:textId="77777777">
        <w:trPr>
          <w:trHeight w:val="330"/>
        </w:trPr>
        <w:tc>
          <w:tcPr>
            <w:tcW w:w="7240" w:type="dxa"/>
            <w:tcBorders>
              <w:top w:val="nil"/>
              <w:left w:val="nil"/>
              <w:bottom w:val="nil"/>
              <w:right w:val="nil"/>
            </w:tcBorders>
            <w:shd w:val="clear" w:color="auto" w:fill="auto"/>
            <w:vAlign w:val="center"/>
            <w:hideMark/>
          </w:tcPr>
          <w:p w14:paraId="42AEA39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00D30" w14:paraId="42AEA399" w14:textId="77777777">
        <w:trPr>
          <w:trHeight w:val="330"/>
        </w:trPr>
        <w:tc>
          <w:tcPr>
            <w:tcW w:w="7240" w:type="dxa"/>
            <w:tcBorders>
              <w:top w:val="nil"/>
              <w:left w:val="nil"/>
              <w:bottom w:val="nil"/>
              <w:right w:val="nil"/>
            </w:tcBorders>
            <w:shd w:val="clear" w:color="auto" w:fill="auto"/>
            <w:vAlign w:val="center"/>
            <w:hideMark/>
          </w:tcPr>
          <w:p w14:paraId="42AEA39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9B" w14:textId="77777777">
        <w:trPr>
          <w:trHeight w:val="330"/>
        </w:trPr>
        <w:tc>
          <w:tcPr>
            <w:tcW w:w="7240" w:type="dxa"/>
            <w:tcBorders>
              <w:top w:val="nil"/>
              <w:left w:val="nil"/>
              <w:bottom w:val="nil"/>
              <w:right w:val="nil"/>
            </w:tcBorders>
            <w:shd w:val="clear" w:color="auto" w:fill="auto"/>
            <w:vAlign w:val="center"/>
            <w:hideMark/>
          </w:tcPr>
          <w:p w14:paraId="42AEA39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rsidR="00F00D30" w14:paraId="42AEA39D" w14:textId="77777777">
        <w:trPr>
          <w:trHeight w:val="330"/>
        </w:trPr>
        <w:tc>
          <w:tcPr>
            <w:tcW w:w="7240" w:type="dxa"/>
            <w:tcBorders>
              <w:top w:val="nil"/>
              <w:left w:val="nil"/>
              <w:bottom w:val="nil"/>
              <w:right w:val="nil"/>
            </w:tcBorders>
            <w:shd w:val="clear" w:color="auto" w:fill="auto"/>
            <w:vAlign w:val="center"/>
            <w:hideMark/>
          </w:tcPr>
          <w:p w14:paraId="42AEA39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9F" w14:textId="77777777">
        <w:trPr>
          <w:trHeight w:val="330"/>
        </w:trPr>
        <w:tc>
          <w:tcPr>
            <w:tcW w:w="7240" w:type="dxa"/>
            <w:tcBorders>
              <w:top w:val="nil"/>
              <w:left w:val="nil"/>
              <w:bottom w:val="nil"/>
              <w:right w:val="nil"/>
            </w:tcBorders>
            <w:shd w:val="clear" w:color="auto" w:fill="auto"/>
            <w:vAlign w:val="center"/>
            <w:hideMark/>
          </w:tcPr>
          <w:p w14:paraId="42AEA39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A1" w14:textId="77777777">
        <w:trPr>
          <w:trHeight w:val="330"/>
        </w:trPr>
        <w:tc>
          <w:tcPr>
            <w:tcW w:w="7240" w:type="dxa"/>
            <w:tcBorders>
              <w:top w:val="nil"/>
              <w:left w:val="nil"/>
              <w:bottom w:val="nil"/>
              <w:right w:val="nil"/>
            </w:tcBorders>
            <w:shd w:val="clear" w:color="auto" w:fill="auto"/>
            <w:vAlign w:val="center"/>
            <w:hideMark/>
          </w:tcPr>
          <w:p w14:paraId="42AEA3A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3A3" w14:textId="77777777">
        <w:trPr>
          <w:trHeight w:val="330"/>
        </w:trPr>
        <w:tc>
          <w:tcPr>
            <w:tcW w:w="7240" w:type="dxa"/>
            <w:tcBorders>
              <w:top w:val="nil"/>
              <w:left w:val="nil"/>
              <w:bottom w:val="nil"/>
              <w:right w:val="nil"/>
            </w:tcBorders>
            <w:shd w:val="clear" w:color="auto" w:fill="auto"/>
            <w:vAlign w:val="center"/>
            <w:hideMark/>
          </w:tcPr>
          <w:p w14:paraId="42AEA3A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A5" w14:textId="77777777">
        <w:trPr>
          <w:trHeight w:val="330"/>
        </w:trPr>
        <w:tc>
          <w:tcPr>
            <w:tcW w:w="7240" w:type="dxa"/>
            <w:tcBorders>
              <w:top w:val="nil"/>
              <w:left w:val="nil"/>
              <w:bottom w:val="nil"/>
              <w:right w:val="nil"/>
            </w:tcBorders>
            <w:shd w:val="clear" w:color="auto" w:fill="auto"/>
            <w:vAlign w:val="center"/>
            <w:hideMark/>
          </w:tcPr>
          <w:p w14:paraId="42AEA3A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00D30" w14:paraId="42AEA3A7" w14:textId="77777777">
        <w:trPr>
          <w:trHeight w:val="330"/>
        </w:trPr>
        <w:tc>
          <w:tcPr>
            <w:tcW w:w="7240" w:type="dxa"/>
            <w:tcBorders>
              <w:top w:val="nil"/>
              <w:left w:val="nil"/>
              <w:bottom w:val="nil"/>
              <w:right w:val="nil"/>
            </w:tcBorders>
            <w:shd w:val="clear" w:color="auto" w:fill="auto"/>
            <w:vAlign w:val="center"/>
            <w:hideMark/>
          </w:tcPr>
          <w:p w14:paraId="42AEA3A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A9" w14:textId="77777777">
        <w:trPr>
          <w:trHeight w:val="330"/>
        </w:trPr>
        <w:tc>
          <w:tcPr>
            <w:tcW w:w="7240" w:type="dxa"/>
            <w:tcBorders>
              <w:top w:val="nil"/>
              <w:left w:val="nil"/>
              <w:bottom w:val="nil"/>
              <w:right w:val="nil"/>
            </w:tcBorders>
            <w:shd w:val="clear" w:color="auto" w:fill="auto"/>
            <w:vAlign w:val="center"/>
            <w:hideMark/>
          </w:tcPr>
          <w:p w14:paraId="42AEA3A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rsidR="00F00D30" w14:paraId="42AEA3AB" w14:textId="77777777">
        <w:trPr>
          <w:trHeight w:val="330"/>
        </w:trPr>
        <w:tc>
          <w:tcPr>
            <w:tcW w:w="7240" w:type="dxa"/>
            <w:tcBorders>
              <w:top w:val="nil"/>
              <w:left w:val="nil"/>
              <w:bottom w:val="nil"/>
              <w:right w:val="nil"/>
            </w:tcBorders>
            <w:shd w:val="clear" w:color="auto" w:fill="auto"/>
            <w:vAlign w:val="center"/>
            <w:hideMark/>
          </w:tcPr>
          <w:p w14:paraId="42AEA3A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AD" w14:textId="77777777">
        <w:trPr>
          <w:trHeight w:val="330"/>
        </w:trPr>
        <w:tc>
          <w:tcPr>
            <w:tcW w:w="7240" w:type="dxa"/>
            <w:tcBorders>
              <w:top w:val="nil"/>
              <w:left w:val="nil"/>
              <w:bottom w:val="nil"/>
              <w:right w:val="nil"/>
            </w:tcBorders>
            <w:shd w:val="clear" w:color="auto" w:fill="auto"/>
            <w:vAlign w:val="center"/>
            <w:hideMark/>
          </w:tcPr>
          <w:p w14:paraId="42AEA3A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AF" w14:textId="77777777">
        <w:trPr>
          <w:trHeight w:val="330"/>
        </w:trPr>
        <w:tc>
          <w:tcPr>
            <w:tcW w:w="7240" w:type="dxa"/>
            <w:tcBorders>
              <w:top w:val="nil"/>
              <w:left w:val="nil"/>
              <w:bottom w:val="nil"/>
              <w:right w:val="nil"/>
            </w:tcBorders>
            <w:shd w:val="clear" w:color="auto" w:fill="auto"/>
            <w:vAlign w:val="center"/>
            <w:hideMark/>
          </w:tcPr>
          <w:p w14:paraId="42AEA3A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B1" w14:textId="77777777">
        <w:trPr>
          <w:trHeight w:val="345"/>
        </w:trPr>
        <w:tc>
          <w:tcPr>
            <w:tcW w:w="7240" w:type="dxa"/>
            <w:tcBorders>
              <w:top w:val="nil"/>
              <w:left w:val="nil"/>
              <w:bottom w:val="nil"/>
              <w:right w:val="nil"/>
            </w:tcBorders>
            <w:shd w:val="clear" w:color="auto" w:fill="auto"/>
            <w:vAlign w:val="center"/>
            <w:hideMark/>
          </w:tcPr>
          <w:p w14:paraId="42AEA3B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B3" w14:textId="77777777">
        <w:trPr>
          <w:trHeight w:val="330"/>
        </w:trPr>
        <w:tc>
          <w:tcPr>
            <w:tcW w:w="7240" w:type="dxa"/>
            <w:tcBorders>
              <w:top w:val="nil"/>
              <w:left w:val="nil"/>
              <w:bottom w:val="nil"/>
              <w:right w:val="nil"/>
            </w:tcBorders>
            <w:shd w:val="clear" w:color="auto" w:fill="auto"/>
            <w:vAlign w:val="center"/>
            <w:hideMark/>
          </w:tcPr>
          <w:p w14:paraId="42AEA3B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00D30" w14:paraId="42AEA3B5" w14:textId="77777777">
        <w:trPr>
          <w:trHeight w:val="330"/>
        </w:trPr>
        <w:tc>
          <w:tcPr>
            <w:tcW w:w="7240" w:type="dxa"/>
            <w:tcBorders>
              <w:top w:val="nil"/>
              <w:left w:val="nil"/>
              <w:bottom w:val="nil"/>
              <w:right w:val="nil"/>
            </w:tcBorders>
            <w:shd w:val="clear" w:color="auto" w:fill="auto"/>
            <w:vAlign w:val="center"/>
            <w:hideMark/>
          </w:tcPr>
          <w:p w14:paraId="42AEA3B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B7" w14:textId="77777777">
        <w:trPr>
          <w:trHeight w:val="330"/>
        </w:trPr>
        <w:tc>
          <w:tcPr>
            <w:tcW w:w="7240" w:type="dxa"/>
            <w:tcBorders>
              <w:top w:val="nil"/>
              <w:left w:val="nil"/>
              <w:bottom w:val="nil"/>
              <w:right w:val="nil"/>
            </w:tcBorders>
            <w:shd w:val="clear" w:color="auto" w:fill="auto"/>
            <w:vAlign w:val="center"/>
            <w:hideMark/>
          </w:tcPr>
          <w:p w14:paraId="42AEA3B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F00D30" w14:paraId="42AEA3B9" w14:textId="77777777">
        <w:trPr>
          <w:trHeight w:val="330"/>
        </w:trPr>
        <w:tc>
          <w:tcPr>
            <w:tcW w:w="7240" w:type="dxa"/>
            <w:tcBorders>
              <w:top w:val="nil"/>
              <w:left w:val="nil"/>
              <w:bottom w:val="nil"/>
              <w:right w:val="nil"/>
            </w:tcBorders>
            <w:shd w:val="clear" w:color="auto" w:fill="auto"/>
            <w:vAlign w:val="center"/>
            <w:hideMark/>
          </w:tcPr>
          <w:p w14:paraId="42AEA3B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F00D30" w14:paraId="42AEA3BB" w14:textId="77777777">
        <w:trPr>
          <w:trHeight w:val="330"/>
        </w:trPr>
        <w:tc>
          <w:tcPr>
            <w:tcW w:w="7240" w:type="dxa"/>
            <w:tcBorders>
              <w:top w:val="nil"/>
              <w:left w:val="nil"/>
              <w:bottom w:val="nil"/>
              <w:right w:val="nil"/>
            </w:tcBorders>
            <w:shd w:val="clear" w:color="auto" w:fill="auto"/>
            <w:vAlign w:val="center"/>
            <w:hideMark/>
          </w:tcPr>
          <w:p w14:paraId="42AEA3B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3BD" w14:textId="77777777">
        <w:trPr>
          <w:trHeight w:val="330"/>
        </w:trPr>
        <w:tc>
          <w:tcPr>
            <w:tcW w:w="7240" w:type="dxa"/>
            <w:tcBorders>
              <w:top w:val="nil"/>
              <w:left w:val="nil"/>
              <w:bottom w:val="nil"/>
              <w:right w:val="nil"/>
            </w:tcBorders>
            <w:shd w:val="clear" w:color="auto" w:fill="auto"/>
            <w:vAlign w:val="center"/>
            <w:hideMark/>
          </w:tcPr>
          <w:p w14:paraId="42AEA3B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BF" w14:textId="77777777">
        <w:trPr>
          <w:trHeight w:val="330"/>
        </w:trPr>
        <w:tc>
          <w:tcPr>
            <w:tcW w:w="7240" w:type="dxa"/>
            <w:tcBorders>
              <w:top w:val="nil"/>
              <w:left w:val="nil"/>
              <w:bottom w:val="nil"/>
              <w:right w:val="nil"/>
            </w:tcBorders>
            <w:shd w:val="clear" w:color="auto" w:fill="auto"/>
            <w:vAlign w:val="center"/>
            <w:hideMark/>
          </w:tcPr>
          <w:p w14:paraId="42AEA3B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C1" w14:textId="77777777">
        <w:trPr>
          <w:trHeight w:val="330"/>
        </w:trPr>
        <w:tc>
          <w:tcPr>
            <w:tcW w:w="7240" w:type="dxa"/>
            <w:tcBorders>
              <w:top w:val="nil"/>
              <w:left w:val="nil"/>
              <w:bottom w:val="nil"/>
              <w:right w:val="nil"/>
            </w:tcBorders>
            <w:shd w:val="clear" w:color="auto" w:fill="auto"/>
            <w:vAlign w:val="center"/>
            <w:hideMark/>
          </w:tcPr>
          <w:p w14:paraId="42AEA3C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00D30" w14:paraId="42AEA3C3" w14:textId="77777777">
        <w:trPr>
          <w:trHeight w:val="330"/>
        </w:trPr>
        <w:tc>
          <w:tcPr>
            <w:tcW w:w="7240" w:type="dxa"/>
            <w:tcBorders>
              <w:top w:val="nil"/>
              <w:left w:val="nil"/>
              <w:bottom w:val="nil"/>
              <w:right w:val="nil"/>
            </w:tcBorders>
            <w:shd w:val="clear" w:color="auto" w:fill="auto"/>
            <w:vAlign w:val="center"/>
            <w:hideMark/>
          </w:tcPr>
          <w:p w14:paraId="42AEA3C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C5" w14:textId="77777777">
        <w:trPr>
          <w:trHeight w:val="330"/>
        </w:trPr>
        <w:tc>
          <w:tcPr>
            <w:tcW w:w="7240" w:type="dxa"/>
            <w:tcBorders>
              <w:top w:val="nil"/>
              <w:left w:val="nil"/>
              <w:bottom w:val="nil"/>
              <w:right w:val="nil"/>
            </w:tcBorders>
            <w:shd w:val="clear" w:color="auto" w:fill="auto"/>
            <w:vAlign w:val="center"/>
            <w:hideMark/>
          </w:tcPr>
          <w:p w14:paraId="42AEA3C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F00D30" w14:paraId="42AEA3C7" w14:textId="77777777">
        <w:trPr>
          <w:trHeight w:val="330"/>
        </w:trPr>
        <w:tc>
          <w:tcPr>
            <w:tcW w:w="7240" w:type="dxa"/>
            <w:tcBorders>
              <w:top w:val="nil"/>
              <w:left w:val="nil"/>
              <w:bottom w:val="nil"/>
              <w:right w:val="nil"/>
            </w:tcBorders>
            <w:shd w:val="clear" w:color="auto" w:fill="auto"/>
            <w:vAlign w:val="center"/>
            <w:hideMark/>
          </w:tcPr>
          <w:p w14:paraId="42AEA3C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C9" w14:textId="77777777">
        <w:trPr>
          <w:trHeight w:val="330"/>
        </w:trPr>
        <w:tc>
          <w:tcPr>
            <w:tcW w:w="7240" w:type="dxa"/>
            <w:tcBorders>
              <w:top w:val="nil"/>
              <w:left w:val="nil"/>
              <w:bottom w:val="nil"/>
              <w:right w:val="nil"/>
            </w:tcBorders>
            <w:shd w:val="clear" w:color="auto" w:fill="auto"/>
            <w:vAlign w:val="center"/>
            <w:hideMark/>
          </w:tcPr>
          <w:p w14:paraId="42AEA3C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3CB" w14:textId="77777777">
        <w:trPr>
          <w:trHeight w:val="330"/>
        </w:trPr>
        <w:tc>
          <w:tcPr>
            <w:tcW w:w="7240" w:type="dxa"/>
            <w:tcBorders>
              <w:top w:val="nil"/>
              <w:left w:val="nil"/>
              <w:bottom w:val="nil"/>
              <w:right w:val="nil"/>
            </w:tcBorders>
            <w:shd w:val="clear" w:color="auto" w:fill="auto"/>
            <w:vAlign w:val="center"/>
            <w:hideMark/>
          </w:tcPr>
          <w:p w14:paraId="42AEA3C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3CD" w14:textId="77777777">
        <w:trPr>
          <w:trHeight w:val="330"/>
        </w:trPr>
        <w:tc>
          <w:tcPr>
            <w:tcW w:w="7240" w:type="dxa"/>
            <w:tcBorders>
              <w:top w:val="nil"/>
              <w:left w:val="nil"/>
              <w:bottom w:val="nil"/>
              <w:right w:val="nil"/>
            </w:tcBorders>
            <w:shd w:val="clear" w:color="auto" w:fill="auto"/>
            <w:vAlign w:val="center"/>
            <w:hideMark/>
          </w:tcPr>
          <w:p w14:paraId="42AEA3C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CF" w14:textId="77777777">
        <w:trPr>
          <w:trHeight w:val="330"/>
        </w:trPr>
        <w:tc>
          <w:tcPr>
            <w:tcW w:w="7240" w:type="dxa"/>
            <w:tcBorders>
              <w:top w:val="nil"/>
              <w:left w:val="nil"/>
              <w:bottom w:val="nil"/>
              <w:right w:val="nil"/>
            </w:tcBorders>
            <w:shd w:val="clear" w:color="auto" w:fill="auto"/>
            <w:vAlign w:val="center"/>
            <w:hideMark/>
          </w:tcPr>
          <w:p w14:paraId="42AEA3C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00D30" w14:paraId="42AEA3D1" w14:textId="77777777">
        <w:trPr>
          <w:trHeight w:val="330"/>
        </w:trPr>
        <w:tc>
          <w:tcPr>
            <w:tcW w:w="7240" w:type="dxa"/>
            <w:tcBorders>
              <w:top w:val="nil"/>
              <w:left w:val="nil"/>
              <w:bottom w:val="nil"/>
              <w:right w:val="nil"/>
            </w:tcBorders>
            <w:shd w:val="clear" w:color="auto" w:fill="auto"/>
            <w:vAlign w:val="center"/>
            <w:hideMark/>
          </w:tcPr>
          <w:p w14:paraId="42AEA3D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F00D30" w14:paraId="42AEA3D3" w14:textId="77777777">
        <w:trPr>
          <w:trHeight w:val="345"/>
        </w:trPr>
        <w:tc>
          <w:tcPr>
            <w:tcW w:w="7240" w:type="dxa"/>
            <w:tcBorders>
              <w:top w:val="nil"/>
              <w:left w:val="nil"/>
              <w:bottom w:val="nil"/>
              <w:right w:val="nil"/>
            </w:tcBorders>
            <w:shd w:val="clear" w:color="auto" w:fill="auto"/>
            <w:vAlign w:val="center"/>
            <w:hideMark/>
          </w:tcPr>
          <w:p w14:paraId="42AEA3D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35 ως έχει     </w:t>
            </w:r>
            <w:r>
              <w:rPr>
                <w:rFonts w:ascii="Calibri" w:eastAsia="Times New Roman" w:hAnsi="Calibri" w:cs="Calibri"/>
                <w:color w:val="000000"/>
                <w:szCs w:val="24"/>
              </w:rPr>
              <w:t>ΚΑΤΑ ΠΛΕΙΟΨΗΦΙΑ</w:t>
            </w:r>
          </w:p>
        </w:tc>
      </w:tr>
      <w:tr w:rsidR="00F00D30" w14:paraId="42AEA3D5" w14:textId="77777777">
        <w:trPr>
          <w:trHeight w:val="330"/>
        </w:trPr>
        <w:tc>
          <w:tcPr>
            <w:tcW w:w="7240" w:type="dxa"/>
            <w:tcBorders>
              <w:top w:val="nil"/>
              <w:left w:val="nil"/>
              <w:bottom w:val="nil"/>
              <w:right w:val="nil"/>
            </w:tcBorders>
            <w:shd w:val="clear" w:color="auto" w:fill="auto"/>
            <w:vAlign w:val="center"/>
            <w:hideMark/>
          </w:tcPr>
          <w:p w14:paraId="42AEA3D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D7" w14:textId="77777777">
        <w:trPr>
          <w:trHeight w:val="330"/>
        </w:trPr>
        <w:tc>
          <w:tcPr>
            <w:tcW w:w="7240" w:type="dxa"/>
            <w:tcBorders>
              <w:top w:val="nil"/>
              <w:left w:val="nil"/>
              <w:bottom w:val="nil"/>
              <w:right w:val="nil"/>
            </w:tcBorders>
            <w:shd w:val="clear" w:color="auto" w:fill="auto"/>
            <w:vAlign w:val="center"/>
            <w:hideMark/>
          </w:tcPr>
          <w:p w14:paraId="42AEA3D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3D9" w14:textId="77777777">
        <w:trPr>
          <w:trHeight w:val="330"/>
        </w:trPr>
        <w:tc>
          <w:tcPr>
            <w:tcW w:w="7240" w:type="dxa"/>
            <w:tcBorders>
              <w:top w:val="nil"/>
              <w:left w:val="nil"/>
              <w:bottom w:val="nil"/>
              <w:right w:val="nil"/>
            </w:tcBorders>
            <w:shd w:val="clear" w:color="auto" w:fill="auto"/>
            <w:vAlign w:val="center"/>
            <w:hideMark/>
          </w:tcPr>
          <w:p w14:paraId="42AEA3D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3DB" w14:textId="77777777">
        <w:trPr>
          <w:trHeight w:val="330"/>
        </w:trPr>
        <w:tc>
          <w:tcPr>
            <w:tcW w:w="7240" w:type="dxa"/>
            <w:tcBorders>
              <w:top w:val="nil"/>
              <w:left w:val="nil"/>
              <w:bottom w:val="nil"/>
              <w:right w:val="nil"/>
            </w:tcBorders>
            <w:shd w:val="clear" w:color="auto" w:fill="auto"/>
            <w:vAlign w:val="center"/>
            <w:hideMark/>
          </w:tcPr>
          <w:p w14:paraId="42AEA3D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DD" w14:textId="77777777">
        <w:trPr>
          <w:trHeight w:val="345"/>
        </w:trPr>
        <w:tc>
          <w:tcPr>
            <w:tcW w:w="7240" w:type="dxa"/>
            <w:tcBorders>
              <w:top w:val="nil"/>
              <w:left w:val="nil"/>
              <w:bottom w:val="nil"/>
              <w:right w:val="nil"/>
            </w:tcBorders>
            <w:shd w:val="clear" w:color="auto" w:fill="auto"/>
            <w:vAlign w:val="center"/>
            <w:hideMark/>
          </w:tcPr>
          <w:p w14:paraId="42AEA3D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00D30" w14:paraId="42AEA3DF" w14:textId="77777777">
        <w:trPr>
          <w:trHeight w:val="330"/>
        </w:trPr>
        <w:tc>
          <w:tcPr>
            <w:tcW w:w="7240" w:type="dxa"/>
            <w:tcBorders>
              <w:top w:val="nil"/>
              <w:left w:val="nil"/>
              <w:bottom w:val="nil"/>
              <w:right w:val="nil"/>
            </w:tcBorders>
            <w:shd w:val="clear" w:color="auto" w:fill="auto"/>
            <w:vAlign w:val="center"/>
            <w:hideMark/>
          </w:tcPr>
          <w:p w14:paraId="42AEA3D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F00D30" w14:paraId="42AEA3E1" w14:textId="77777777">
        <w:trPr>
          <w:trHeight w:val="330"/>
        </w:trPr>
        <w:tc>
          <w:tcPr>
            <w:tcW w:w="7240" w:type="dxa"/>
            <w:tcBorders>
              <w:top w:val="nil"/>
              <w:left w:val="nil"/>
              <w:bottom w:val="nil"/>
              <w:right w:val="nil"/>
            </w:tcBorders>
            <w:shd w:val="clear" w:color="auto" w:fill="auto"/>
            <w:vAlign w:val="center"/>
            <w:hideMark/>
          </w:tcPr>
          <w:p w14:paraId="42AEA3E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F00D30" w14:paraId="42AEA3E3" w14:textId="77777777">
        <w:trPr>
          <w:trHeight w:val="330"/>
        </w:trPr>
        <w:tc>
          <w:tcPr>
            <w:tcW w:w="7240" w:type="dxa"/>
            <w:tcBorders>
              <w:top w:val="nil"/>
              <w:left w:val="nil"/>
              <w:bottom w:val="nil"/>
              <w:right w:val="nil"/>
            </w:tcBorders>
            <w:shd w:val="clear" w:color="auto" w:fill="auto"/>
            <w:vAlign w:val="center"/>
            <w:hideMark/>
          </w:tcPr>
          <w:p w14:paraId="42AEA3E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3E5" w14:textId="77777777">
        <w:trPr>
          <w:trHeight w:val="330"/>
        </w:trPr>
        <w:tc>
          <w:tcPr>
            <w:tcW w:w="7240" w:type="dxa"/>
            <w:tcBorders>
              <w:top w:val="nil"/>
              <w:left w:val="nil"/>
              <w:bottom w:val="nil"/>
              <w:right w:val="nil"/>
            </w:tcBorders>
            <w:shd w:val="clear" w:color="auto" w:fill="auto"/>
            <w:vAlign w:val="center"/>
            <w:hideMark/>
          </w:tcPr>
          <w:p w14:paraId="42AEA3E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E7" w14:textId="77777777">
        <w:trPr>
          <w:trHeight w:val="330"/>
        </w:trPr>
        <w:tc>
          <w:tcPr>
            <w:tcW w:w="7240" w:type="dxa"/>
            <w:tcBorders>
              <w:top w:val="nil"/>
              <w:left w:val="nil"/>
              <w:bottom w:val="nil"/>
              <w:right w:val="nil"/>
            </w:tcBorders>
            <w:shd w:val="clear" w:color="auto" w:fill="auto"/>
            <w:vAlign w:val="center"/>
            <w:hideMark/>
          </w:tcPr>
          <w:p w14:paraId="42AEA3E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3E9" w14:textId="77777777">
        <w:trPr>
          <w:trHeight w:val="330"/>
        </w:trPr>
        <w:tc>
          <w:tcPr>
            <w:tcW w:w="7240" w:type="dxa"/>
            <w:tcBorders>
              <w:top w:val="nil"/>
              <w:left w:val="nil"/>
              <w:bottom w:val="nil"/>
              <w:right w:val="nil"/>
            </w:tcBorders>
            <w:shd w:val="clear" w:color="auto" w:fill="auto"/>
            <w:vAlign w:val="center"/>
            <w:hideMark/>
          </w:tcPr>
          <w:p w14:paraId="42AEA3E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EB" w14:textId="77777777">
        <w:trPr>
          <w:trHeight w:val="330"/>
        </w:trPr>
        <w:tc>
          <w:tcPr>
            <w:tcW w:w="7240" w:type="dxa"/>
            <w:tcBorders>
              <w:top w:val="nil"/>
              <w:left w:val="nil"/>
              <w:bottom w:val="nil"/>
              <w:right w:val="nil"/>
            </w:tcBorders>
            <w:shd w:val="clear" w:color="auto" w:fill="auto"/>
            <w:vAlign w:val="center"/>
            <w:hideMark/>
          </w:tcPr>
          <w:p w14:paraId="42AEA3E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00D30" w14:paraId="42AEA3ED" w14:textId="77777777">
        <w:trPr>
          <w:trHeight w:val="330"/>
        </w:trPr>
        <w:tc>
          <w:tcPr>
            <w:tcW w:w="7240" w:type="dxa"/>
            <w:tcBorders>
              <w:top w:val="nil"/>
              <w:left w:val="nil"/>
              <w:bottom w:val="nil"/>
              <w:right w:val="nil"/>
            </w:tcBorders>
            <w:shd w:val="clear" w:color="auto" w:fill="auto"/>
            <w:vAlign w:val="center"/>
            <w:hideMark/>
          </w:tcPr>
          <w:p w14:paraId="42AEA3E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F00D30" w14:paraId="42AEA3EF" w14:textId="77777777">
        <w:trPr>
          <w:trHeight w:val="330"/>
        </w:trPr>
        <w:tc>
          <w:tcPr>
            <w:tcW w:w="7240" w:type="dxa"/>
            <w:tcBorders>
              <w:top w:val="nil"/>
              <w:left w:val="nil"/>
              <w:bottom w:val="nil"/>
              <w:right w:val="nil"/>
            </w:tcBorders>
            <w:shd w:val="clear" w:color="auto" w:fill="auto"/>
            <w:vAlign w:val="center"/>
            <w:hideMark/>
          </w:tcPr>
          <w:p w14:paraId="42AEA3E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F00D30" w14:paraId="42AEA3F1" w14:textId="77777777">
        <w:trPr>
          <w:trHeight w:val="345"/>
        </w:trPr>
        <w:tc>
          <w:tcPr>
            <w:tcW w:w="7240" w:type="dxa"/>
            <w:tcBorders>
              <w:top w:val="nil"/>
              <w:left w:val="nil"/>
              <w:bottom w:val="nil"/>
              <w:right w:val="nil"/>
            </w:tcBorders>
            <w:shd w:val="clear" w:color="auto" w:fill="auto"/>
            <w:vAlign w:val="center"/>
            <w:hideMark/>
          </w:tcPr>
          <w:p w14:paraId="42AEA3F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F00D30" w14:paraId="42AEA3F3" w14:textId="77777777">
        <w:trPr>
          <w:trHeight w:val="330"/>
        </w:trPr>
        <w:tc>
          <w:tcPr>
            <w:tcW w:w="7240" w:type="dxa"/>
            <w:tcBorders>
              <w:top w:val="nil"/>
              <w:left w:val="nil"/>
              <w:bottom w:val="nil"/>
              <w:right w:val="nil"/>
            </w:tcBorders>
            <w:shd w:val="clear" w:color="auto" w:fill="auto"/>
            <w:vAlign w:val="center"/>
            <w:hideMark/>
          </w:tcPr>
          <w:p w14:paraId="42AEA3F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3F5" w14:textId="77777777">
        <w:trPr>
          <w:trHeight w:val="330"/>
        </w:trPr>
        <w:tc>
          <w:tcPr>
            <w:tcW w:w="7240" w:type="dxa"/>
            <w:tcBorders>
              <w:top w:val="nil"/>
              <w:left w:val="nil"/>
              <w:bottom w:val="nil"/>
              <w:right w:val="nil"/>
            </w:tcBorders>
            <w:shd w:val="clear" w:color="auto" w:fill="auto"/>
            <w:vAlign w:val="center"/>
            <w:hideMark/>
          </w:tcPr>
          <w:p w14:paraId="42AEA3F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3F7" w14:textId="77777777">
        <w:trPr>
          <w:trHeight w:val="330"/>
        </w:trPr>
        <w:tc>
          <w:tcPr>
            <w:tcW w:w="7240" w:type="dxa"/>
            <w:tcBorders>
              <w:top w:val="nil"/>
              <w:left w:val="nil"/>
              <w:bottom w:val="nil"/>
              <w:right w:val="nil"/>
            </w:tcBorders>
            <w:shd w:val="clear" w:color="auto" w:fill="auto"/>
            <w:vAlign w:val="center"/>
            <w:hideMark/>
          </w:tcPr>
          <w:p w14:paraId="42AEA3F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3F9" w14:textId="77777777">
        <w:trPr>
          <w:trHeight w:val="330"/>
        </w:trPr>
        <w:tc>
          <w:tcPr>
            <w:tcW w:w="7240" w:type="dxa"/>
            <w:tcBorders>
              <w:top w:val="nil"/>
              <w:left w:val="nil"/>
              <w:bottom w:val="nil"/>
              <w:right w:val="nil"/>
            </w:tcBorders>
            <w:shd w:val="clear" w:color="auto" w:fill="auto"/>
            <w:vAlign w:val="center"/>
            <w:hideMark/>
          </w:tcPr>
          <w:p w14:paraId="42AEA3F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00D30" w14:paraId="42AEA3FB" w14:textId="77777777">
        <w:trPr>
          <w:trHeight w:val="345"/>
        </w:trPr>
        <w:tc>
          <w:tcPr>
            <w:tcW w:w="7240" w:type="dxa"/>
            <w:tcBorders>
              <w:top w:val="nil"/>
              <w:left w:val="nil"/>
              <w:bottom w:val="nil"/>
              <w:right w:val="nil"/>
            </w:tcBorders>
            <w:shd w:val="clear" w:color="auto" w:fill="auto"/>
            <w:vAlign w:val="center"/>
            <w:hideMark/>
          </w:tcPr>
          <w:p w14:paraId="42AEA3F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3FD" w14:textId="77777777">
        <w:trPr>
          <w:trHeight w:val="330"/>
        </w:trPr>
        <w:tc>
          <w:tcPr>
            <w:tcW w:w="7240" w:type="dxa"/>
            <w:tcBorders>
              <w:top w:val="nil"/>
              <w:left w:val="nil"/>
              <w:bottom w:val="nil"/>
              <w:right w:val="nil"/>
            </w:tcBorders>
            <w:shd w:val="clear" w:color="auto" w:fill="auto"/>
            <w:vAlign w:val="center"/>
            <w:hideMark/>
          </w:tcPr>
          <w:p w14:paraId="42AEA3F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F00D30" w14:paraId="42AEA3FF" w14:textId="77777777">
        <w:trPr>
          <w:trHeight w:val="330"/>
        </w:trPr>
        <w:tc>
          <w:tcPr>
            <w:tcW w:w="7240" w:type="dxa"/>
            <w:tcBorders>
              <w:top w:val="nil"/>
              <w:left w:val="nil"/>
              <w:bottom w:val="nil"/>
              <w:right w:val="nil"/>
            </w:tcBorders>
            <w:shd w:val="clear" w:color="auto" w:fill="auto"/>
            <w:vAlign w:val="center"/>
            <w:hideMark/>
          </w:tcPr>
          <w:p w14:paraId="42AEA3F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01" w14:textId="77777777">
        <w:trPr>
          <w:trHeight w:val="330"/>
        </w:trPr>
        <w:tc>
          <w:tcPr>
            <w:tcW w:w="7240" w:type="dxa"/>
            <w:tcBorders>
              <w:top w:val="nil"/>
              <w:left w:val="nil"/>
              <w:bottom w:val="nil"/>
              <w:right w:val="nil"/>
            </w:tcBorders>
            <w:shd w:val="clear" w:color="auto" w:fill="auto"/>
            <w:vAlign w:val="center"/>
            <w:hideMark/>
          </w:tcPr>
          <w:p w14:paraId="42AEA40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403" w14:textId="77777777">
        <w:trPr>
          <w:trHeight w:val="330"/>
        </w:trPr>
        <w:tc>
          <w:tcPr>
            <w:tcW w:w="7240" w:type="dxa"/>
            <w:tcBorders>
              <w:top w:val="nil"/>
              <w:left w:val="nil"/>
              <w:bottom w:val="nil"/>
              <w:right w:val="nil"/>
            </w:tcBorders>
            <w:shd w:val="clear" w:color="auto" w:fill="auto"/>
            <w:vAlign w:val="center"/>
            <w:hideMark/>
          </w:tcPr>
          <w:p w14:paraId="42AEA40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405" w14:textId="77777777">
        <w:trPr>
          <w:trHeight w:val="330"/>
        </w:trPr>
        <w:tc>
          <w:tcPr>
            <w:tcW w:w="7240" w:type="dxa"/>
            <w:tcBorders>
              <w:top w:val="nil"/>
              <w:left w:val="nil"/>
              <w:bottom w:val="nil"/>
              <w:right w:val="nil"/>
            </w:tcBorders>
            <w:shd w:val="clear" w:color="auto" w:fill="auto"/>
            <w:vAlign w:val="center"/>
            <w:hideMark/>
          </w:tcPr>
          <w:p w14:paraId="42AEA40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407" w14:textId="77777777">
        <w:trPr>
          <w:trHeight w:val="330"/>
        </w:trPr>
        <w:tc>
          <w:tcPr>
            <w:tcW w:w="7240" w:type="dxa"/>
            <w:tcBorders>
              <w:top w:val="nil"/>
              <w:left w:val="nil"/>
              <w:bottom w:val="nil"/>
              <w:right w:val="nil"/>
            </w:tcBorders>
            <w:shd w:val="clear" w:color="auto" w:fill="auto"/>
            <w:vAlign w:val="center"/>
            <w:hideMark/>
          </w:tcPr>
          <w:p w14:paraId="42AEA40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409" w14:textId="77777777">
        <w:trPr>
          <w:trHeight w:val="330"/>
        </w:trPr>
        <w:tc>
          <w:tcPr>
            <w:tcW w:w="7240" w:type="dxa"/>
            <w:tcBorders>
              <w:top w:val="nil"/>
              <w:left w:val="nil"/>
              <w:bottom w:val="nil"/>
              <w:right w:val="nil"/>
            </w:tcBorders>
            <w:shd w:val="clear" w:color="auto" w:fill="auto"/>
            <w:vAlign w:val="center"/>
            <w:hideMark/>
          </w:tcPr>
          <w:p w14:paraId="42AEA40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40B" w14:textId="77777777">
        <w:trPr>
          <w:trHeight w:val="330"/>
        </w:trPr>
        <w:tc>
          <w:tcPr>
            <w:tcW w:w="7240" w:type="dxa"/>
            <w:tcBorders>
              <w:top w:val="nil"/>
              <w:left w:val="nil"/>
              <w:bottom w:val="nil"/>
              <w:right w:val="nil"/>
            </w:tcBorders>
            <w:shd w:val="clear" w:color="auto" w:fill="auto"/>
            <w:vAlign w:val="center"/>
            <w:hideMark/>
          </w:tcPr>
          <w:p w14:paraId="42AEA40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F00D30" w14:paraId="42AEA40D" w14:textId="77777777">
        <w:trPr>
          <w:trHeight w:val="330"/>
        </w:trPr>
        <w:tc>
          <w:tcPr>
            <w:tcW w:w="7240" w:type="dxa"/>
            <w:tcBorders>
              <w:top w:val="nil"/>
              <w:left w:val="nil"/>
              <w:bottom w:val="nil"/>
              <w:right w:val="nil"/>
            </w:tcBorders>
            <w:shd w:val="clear" w:color="auto" w:fill="auto"/>
            <w:vAlign w:val="center"/>
            <w:hideMark/>
          </w:tcPr>
          <w:p w14:paraId="42AEA40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0F" w14:textId="77777777">
        <w:trPr>
          <w:trHeight w:val="330"/>
        </w:trPr>
        <w:tc>
          <w:tcPr>
            <w:tcW w:w="7240" w:type="dxa"/>
            <w:tcBorders>
              <w:top w:val="nil"/>
              <w:left w:val="nil"/>
              <w:bottom w:val="nil"/>
              <w:right w:val="nil"/>
            </w:tcBorders>
            <w:shd w:val="clear" w:color="auto" w:fill="auto"/>
            <w:vAlign w:val="center"/>
            <w:hideMark/>
          </w:tcPr>
          <w:p w14:paraId="42AEA40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411" w14:textId="77777777">
        <w:trPr>
          <w:trHeight w:val="330"/>
        </w:trPr>
        <w:tc>
          <w:tcPr>
            <w:tcW w:w="7240" w:type="dxa"/>
            <w:tcBorders>
              <w:top w:val="nil"/>
              <w:left w:val="nil"/>
              <w:bottom w:val="nil"/>
              <w:right w:val="nil"/>
            </w:tcBorders>
            <w:shd w:val="clear" w:color="auto" w:fill="auto"/>
            <w:vAlign w:val="center"/>
            <w:hideMark/>
          </w:tcPr>
          <w:p w14:paraId="42AEA41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413" w14:textId="77777777">
        <w:trPr>
          <w:trHeight w:val="330"/>
        </w:trPr>
        <w:tc>
          <w:tcPr>
            <w:tcW w:w="7240" w:type="dxa"/>
            <w:tcBorders>
              <w:top w:val="nil"/>
              <w:left w:val="nil"/>
              <w:bottom w:val="nil"/>
              <w:right w:val="nil"/>
            </w:tcBorders>
            <w:shd w:val="clear" w:color="auto" w:fill="auto"/>
            <w:vAlign w:val="center"/>
            <w:hideMark/>
          </w:tcPr>
          <w:p w14:paraId="42AEA41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415" w14:textId="77777777">
        <w:trPr>
          <w:trHeight w:val="330"/>
        </w:trPr>
        <w:tc>
          <w:tcPr>
            <w:tcW w:w="7240" w:type="dxa"/>
            <w:tcBorders>
              <w:top w:val="nil"/>
              <w:left w:val="nil"/>
              <w:bottom w:val="nil"/>
              <w:right w:val="nil"/>
            </w:tcBorders>
            <w:shd w:val="clear" w:color="auto" w:fill="auto"/>
            <w:vAlign w:val="center"/>
            <w:hideMark/>
          </w:tcPr>
          <w:p w14:paraId="42AEA41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417" w14:textId="77777777">
        <w:trPr>
          <w:trHeight w:val="330"/>
        </w:trPr>
        <w:tc>
          <w:tcPr>
            <w:tcW w:w="7240" w:type="dxa"/>
            <w:tcBorders>
              <w:top w:val="nil"/>
              <w:left w:val="nil"/>
              <w:bottom w:val="nil"/>
              <w:right w:val="nil"/>
            </w:tcBorders>
            <w:shd w:val="clear" w:color="auto" w:fill="auto"/>
            <w:vAlign w:val="center"/>
            <w:hideMark/>
          </w:tcPr>
          <w:p w14:paraId="42AEA41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ΠΡΝ</w:t>
            </w:r>
          </w:p>
        </w:tc>
      </w:tr>
      <w:tr w:rsidR="00F00D30" w14:paraId="42AEA419" w14:textId="77777777">
        <w:trPr>
          <w:trHeight w:val="330"/>
        </w:trPr>
        <w:tc>
          <w:tcPr>
            <w:tcW w:w="7240" w:type="dxa"/>
            <w:tcBorders>
              <w:top w:val="nil"/>
              <w:left w:val="nil"/>
              <w:bottom w:val="nil"/>
              <w:right w:val="nil"/>
            </w:tcBorders>
            <w:shd w:val="clear" w:color="auto" w:fill="auto"/>
            <w:vAlign w:val="center"/>
            <w:hideMark/>
          </w:tcPr>
          <w:p w14:paraId="42AEA41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F00D30" w14:paraId="42AEA41B" w14:textId="77777777">
        <w:trPr>
          <w:trHeight w:val="330"/>
        </w:trPr>
        <w:tc>
          <w:tcPr>
            <w:tcW w:w="7240" w:type="dxa"/>
            <w:tcBorders>
              <w:top w:val="nil"/>
              <w:left w:val="nil"/>
              <w:bottom w:val="nil"/>
              <w:right w:val="nil"/>
            </w:tcBorders>
            <w:shd w:val="clear" w:color="auto" w:fill="auto"/>
            <w:vAlign w:val="center"/>
            <w:hideMark/>
          </w:tcPr>
          <w:p w14:paraId="42AEA41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1D" w14:textId="77777777">
        <w:trPr>
          <w:trHeight w:val="345"/>
        </w:trPr>
        <w:tc>
          <w:tcPr>
            <w:tcW w:w="7240" w:type="dxa"/>
            <w:tcBorders>
              <w:top w:val="nil"/>
              <w:left w:val="nil"/>
              <w:bottom w:val="nil"/>
              <w:right w:val="nil"/>
            </w:tcBorders>
            <w:shd w:val="clear" w:color="auto" w:fill="auto"/>
            <w:vAlign w:val="center"/>
            <w:hideMark/>
          </w:tcPr>
          <w:p w14:paraId="42AEA41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41F" w14:textId="77777777">
        <w:trPr>
          <w:trHeight w:val="330"/>
        </w:trPr>
        <w:tc>
          <w:tcPr>
            <w:tcW w:w="7240" w:type="dxa"/>
            <w:tcBorders>
              <w:top w:val="nil"/>
              <w:left w:val="nil"/>
              <w:bottom w:val="nil"/>
              <w:right w:val="nil"/>
            </w:tcBorders>
            <w:shd w:val="clear" w:color="auto" w:fill="auto"/>
            <w:vAlign w:val="center"/>
            <w:hideMark/>
          </w:tcPr>
          <w:p w14:paraId="42AEA41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F00D30" w14:paraId="42AEA421" w14:textId="77777777">
        <w:trPr>
          <w:trHeight w:val="330"/>
        </w:trPr>
        <w:tc>
          <w:tcPr>
            <w:tcW w:w="7240" w:type="dxa"/>
            <w:tcBorders>
              <w:top w:val="nil"/>
              <w:left w:val="nil"/>
              <w:bottom w:val="nil"/>
              <w:right w:val="nil"/>
            </w:tcBorders>
            <w:shd w:val="clear" w:color="auto" w:fill="auto"/>
            <w:vAlign w:val="center"/>
            <w:hideMark/>
          </w:tcPr>
          <w:p w14:paraId="42AEA42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423" w14:textId="77777777">
        <w:trPr>
          <w:trHeight w:val="330"/>
        </w:trPr>
        <w:tc>
          <w:tcPr>
            <w:tcW w:w="7240" w:type="dxa"/>
            <w:tcBorders>
              <w:top w:val="nil"/>
              <w:left w:val="nil"/>
              <w:bottom w:val="nil"/>
              <w:right w:val="nil"/>
            </w:tcBorders>
            <w:shd w:val="clear" w:color="auto" w:fill="auto"/>
            <w:vAlign w:val="center"/>
            <w:hideMark/>
          </w:tcPr>
          <w:p w14:paraId="42AEA42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425" w14:textId="77777777">
        <w:trPr>
          <w:trHeight w:val="330"/>
        </w:trPr>
        <w:tc>
          <w:tcPr>
            <w:tcW w:w="7240" w:type="dxa"/>
            <w:tcBorders>
              <w:top w:val="nil"/>
              <w:left w:val="nil"/>
              <w:bottom w:val="nil"/>
              <w:right w:val="nil"/>
            </w:tcBorders>
            <w:shd w:val="clear" w:color="auto" w:fill="auto"/>
            <w:vAlign w:val="center"/>
            <w:hideMark/>
          </w:tcPr>
          <w:p w14:paraId="42AEA42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427" w14:textId="77777777">
        <w:trPr>
          <w:trHeight w:val="330"/>
        </w:trPr>
        <w:tc>
          <w:tcPr>
            <w:tcW w:w="7240" w:type="dxa"/>
            <w:tcBorders>
              <w:top w:val="nil"/>
              <w:left w:val="nil"/>
              <w:bottom w:val="nil"/>
              <w:right w:val="nil"/>
            </w:tcBorders>
            <w:shd w:val="clear" w:color="auto" w:fill="auto"/>
            <w:vAlign w:val="center"/>
            <w:hideMark/>
          </w:tcPr>
          <w:p w14:paraId="42AEA42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41 όπως τροπ.     ΚΑΤΑ ΠΛΕΙΟΨΗΦΙΑ</w:t>
            </w:r>
          </w:p>
        </w:tc>
      </w:tr>
      <w:tr w:rsidR="00F00D30" w14:paraId="42AEA429" w14:textId="77777777">
        <w:trPr>
          <w:trHeight w:val="330"/>
        </w:trPr>
        <w:tc>
          <w:tcPr>
            <w:tcW w:w="7240" w:type="dxa"/>
            <w:tcBorders>
              <w:top w:val="nil"/>
              <w:left w:val="nil"/>
              <w:bottom w:val="nil"/>
              <w:right w:val="nil"/>
            </w:tcBorders>
            <w:shd w:val="clear" w:color="auto" w:fill="auto"/>
            <w:vAlign w:val="center"/>
            <w:hideMark/>
          </w:tcPr>
          <w:p w14:paraId="42AEA42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2B" w14:textId="77777777">
        <w:trPr>
          <w:trHeight w:val="330"/>
        </w:trPr>
        <w:tc>
          <w:tcPr>
            <w:tcW w:w="7240" w:type="dxa"/>
            <w:tcBorders>
              <w:top w:val="nil"/>
              <w:left w:val="nil"/>
              <w:bottom w:val="nil"/>
              <w:right w:val="nil"/>
            </w:tcBorders>
            <w:shd w:val="clear" w:color="auto" w:fill="auto"/>
            <w:vAlign w:val="center"/>
            <w:hideMark/>
          </w:tcPr>
          <w:p w14:paraId="42AEA42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42D" w14:textId="77777777">
        <w:trPr>
          <w:trHeight w:val="330"/>
        </w:trPr>
        <w:tc>
          <w:tcPr>
            <w:tcW w:w="7240" w:type="dxa"/>
            <w:tcBorders>
              <w:top w:val="nil"/>
              <w:left w:val="nil"/>
              <w:bottom w:val="nil"/>
              <w:right w:val="nil"/>
            </w:tcBorders>
            <w:shd w:val="clear" w:color="auto" w:fill="auto"/>
            <w:vAlign w:val="center"/>
            <w:hideMark/>
          </w:tcPr>
          <w:p w14:paraId="42AEA42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42F" w14:textId="77777777">
        <w:trPr>
          <w:trHeight w:val="330"/>
        </w:trPr>
        <w:tc>
          <w:tcPr>
            <w:tcW w:w="7240" w:type="dxa"/>
            <w:tcBorders>
              <w:top w:val="nil"/>
              <w:left w:val="nil"/>
              <w:bottom w:val="nil"/>
              <w:right w:val="nil"/>
            </w:tcBorders>
            <w:shd w:val="clear" w:color="auto" w:fill="auto"/>
            <w:vAlign w:val="center"/>
            <w:hideMark/>
          </w:tcPr>
          <w:p w14:paraId="42AEA42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431" w14:textId="77777777">
        <w:trPr>
          <w:trHeight w:val="330"/>
        </w:trPr>
        <w:tc>
          <w:tcPr>
            <w:tcW w:w="7240" w:type="dxa"/>
            <w:tcBorders>
              <w:top w:val="nil"/>
              <w:left w:val="nil"/>
              <w:bottom w:val="nil"/>
              <w:right w:val="nil"/>
            </w:tcBorders>
            <w:shd w:val="clear" w:color="auto" w:fill="auto"/>
            <w:vAlign w:val="center"/>
            <w:hideMark/>
          </w:tcPr>
          <w:p w14:paraId="42AEA43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OXI</w:t>
            </w:r>
          </w:p>
        </w:tc>
      </w:tr>
      <w:tr w:rsidR="00F00D30" w14:paraId="42AEA433" w14:textId="77777777">
        <w:trPr>
          <w:trHeight w:val="330"/>
        </w:trPr>
        <w:tc>
          <w:tcPr>
            <w:tcW w:w="7240" w:type="dxa"/>
            <w:tcBorders>
              <w:top w:val="nil"/>
              <w:left w:val="nil"/>
              <w:bottom w:val="nil"/>
              <w:right w:val="nil"/>
            </w:tcBorders>
            <w:shd w:val="clear" w:color="auto" w:fill="auto"/>
            <w:vAlign w:val="center"/>
            <w:hideMark/>
          </w:tcPr>
          <w:p w14:paraId="42AEA43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435" w14:textId="77777777">
        <w:trPr>
          <w:trHeight w:val="330"/>
        </w:trPr>
        <w:tc>
          <w:tcPr>
            <w:tcW w:w="7240" w:type="dxa"/>
            <w:tcBorders>
              <w:top w:val="nil"/>
              <w:left w:val="nil"/>
              <w:bottom w:val="nil"/>
              <w:right w:val="nil"/>
            </w:tcBorders>
            <w:shd w:val="clear" w:color="auto" w:fill="auto"/>
            <w:vAlign w:val="center"/>
            <w:hideMark/>
          </w:tcPr>
          <w:p w14:paraId="42AEA43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F00D30" w14:paraId="42AEA437" w14:textId="77777777">
        <w:trPr>
          <w:trHeight w:val="330"/>
        </w:trPr>
        <w:tc>
          <w:tcPr>
            <w:tcW w:w="7240" w:type="dxa"/>
            <w:tcBorders>
              <w:top w:val="nil"/>
              <w:left w:val="nil"/>
              <w:bottom w:val="nil"/>
              <w:right w:val="nil"/>
            </w:tcBorders>
            <w:shd w:val="clear" w:color="auto" w:fill="auto"/>
            <w:vAlign w:val="center"/>
            <w:hideMark/>
          </w:tcPr>
          <w:p w14:paraId="42AEA43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39" w14:textId="77777777">
        <w:trPr>
          <w:trHeight w:val="330"/>
        </w:trPr>
        <w:tc>
          <w:tcPr>
            <w:tcW w:w="7240" w:type="dxa"/>
            <w:tcBorders>
              <w:top w:val="nil"/>
              <w:left w:val="nil"/>
              <w:bottom w:val="nil"/>
              <w:right w:val="nil"/>
            </w:tcBorders>
            <w:shd w:val="clear" w:color="auto" w:fill="auto"/>
            <w:vAlign w:val="center"/>
            <w:hideMark/>
          </w:tcPr>
          <w:p w14:paraId="42AEA43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43B" w14:textId="77777777">
        <w:trPr>
          <w:trHeight w:val="345"/>
        </w:trPr>
        <w:tc>
          <w:tcPr>
            <w:tcW w:w="7240" w:type="dxa"/>
            <w:tcBorders>
              <w:top w:val="nil"/>
              <w:left w:val="nil"/>
              <w:bottom w:val="nil"/>
              <w:right w:val="nil"/>
            </w:tcBorders>
            <w:shd w:val="clear" w:color="auto" w:fill="auto"/>
            <w:vAlign w:val="center"/>
            <w:hideMark/>
          </w:tcPr>
          <w:p w14:paraId="42AEA43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43D" w14:textId="77777777">
        <w:trPr>
          <w:trHeight w:val="330"/>
        </w:trPr>
        <w:tc>
          <w:tcPr>
            <w:tcW w:w="7240" w:type="dxa"/>
            <w:tcBorders>
              <w:top w:val="nil"/>
              <w:left w:val="nil"/>
              <w:bottom w:val="nil"/>
              <w:right w:val="nil"/>
            </w:tcBorders>
            <w:shd w:val="clear" w:color="auto" w:fill="auto"/>
            <w:vAlign w:val="center"/>
            <w:hideMark/>
          </w:tcPr>
          <w:p w14:paraId="42AEA43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43F" w14:textId="77777777">
        <w:trPr>
          <w:trHeight w:val="330"/>
        </w:trPr>
        <w:tc>
          <w:tcPr>
            <w:tcW w:w="7240" w:type="dxa"/>
            <w:tcBorders>
              <w:top w:val="nil"/>
              <w:left w:val="nil"/>
              <w:bottom w:val="nil"/>
              <w:right w:val="nil"/>
            </w:tcBorders>
            <w:shd w:val="clear" w:color="auto" w:fill="auto"/>
            <w:vAlign w:val="center"/>
            <w:hideMark/>
          </w:tcPr>
          <w:p w14:paraId="42AEA43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441" w14:textId="77777777">
        <w:trPr>
          <w:trHeight w:val="330"/>
        </w:trPr>
        <w:tc>
          <w:tcPr>
            <w:tcW w:w="7240" w:type="dxa"/>
            <w:tcBorders>
              <w:top w:val="nil"/>
              <w:left w:val="nil"/>
              <w:bottom w:val="nil"/>
              <w:right w:val="nil"/>
            </w:tcBorders>
            <w:shd w:val="clear" w:color="auto" w:fill="auto"/>
            <w:vAlign w:val="center"/>
            <w:hideMark/>
          </w:tcPr>
          <w:p w14:paraId="42AEA44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443" w14:textId="77777777">
        <w:trPr>
          <w:trHeight w:val="330"/>
        </w:trPr>
        <w:tc>
          <w:tcPr>
            <w:tcW w:w="7240" w:type="dxa"/>
            <w:tcBorders>
              <w:top w:val="nil"/>
              <w:left w:val="nil"/>
              <w:bottom w:val="nil"/>
              <w:right w:val="nil"/>
            </w:tcBorders>
            <w:shd w:val="clear" w:color="auto" w:fill="auto"/>
            <w:vAlign w:val="center"/>
            <w:hideMark/>
          </w:tcPr>
          <w:p w14:paraId="42AEA44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F00D30" w14:paraId="42AEA445" w14:textId="77777777">
        <w:trPr>
          <w:trHeight w:val="330"/>
        </w:trPr>
        <w:tc>
          <w:tcPr>
            <w:tcW w:w="7240" w:type="dxa"/>
            <w:tcBorders>
              <w:top w:val="nil"/>
              <w:left w:val="nil"/>
              <w:bottom w:val="nil"/>
              <w:right w:val="nil"/>
            </w:tcBorders>
            <w:shd w:val="clear" w:color="auto" w:fill="auto"/>
            <w:vAlign w:val="center"/>
            <w:hideMark/>
          </w:tcPr>
          <w:p w14:paraId="42AEA44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47" w14:textId="77777777">
        <w:trPr>
          <w:trHeight w:val="330"/>
        </w:trPr>
        <w:tc>
          <w:tcPr>
            <w:tcW w:w="7240" w:type="dxa"/>
            <w:tcBorders>
              <w:top w:val="nil"/>
              <w:left w:val="nil"/>
              <w:bottom w:val="nil"/>
              <w:right w:val="nil"/>
            </w:tcBorders>
            <w:shd w:val="clear" w:color="auto" w:fill="auto"/>
            <w:vAlign w:val="center"/>
            <w:hideMark/>
          </w:tcPr>
          <w:p w14:paraId="42AEA44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F00D30" w14:paraId="42AEA449" w14:textId="77777777">
        <w:trPr>
          <w:trHeight w:val="330"/>
        </w:trPr>
        <w:tc>
          <w:tcPr>
            <w:tcW w:w="7240" w:type="dxa"/>
            <w:tcBorders>
              <w:top w:val="nil"/>
              <w:left w:val="nil"/>
              <w:bottom w:val="nil"/>
              <w:right w:val="nil"/>
            </w:tcBorders>
            <w:shd w:val="clear" w:color="auto" w:fill="auto"/>
            <w:vAlign w:val="center"/>
            <w:hideMark/>
          </w:tcPr>
          <w:p w14:paraId="42AEA44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F00D30" w14:paraId="42AEA44B" w14:textId="77777777">
        <w:trPr>
          <w:trHeight w:val="330"/>
        </w:trPr>
        <w:tc>
          <w:tcPr>
            <w:tcW w:w="7240" w:type="dxa"/>
            <w:tcBorders>
              <w:top w:val="nil"/>
              <w:left w:val="nil"/>
              <w:bottom w:val="nil"/>
              <w:right w:val="nil"/>
            </w:tcBorders>
            <w:shd w:val="clear" w:color="auto" w:fill="auto"/>
            <w:vAlign w:val="center"/>
            <w:hideMark/>
          </w:tcPr>
          <w:p w14:paraId="42AEA44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44D" w14:textId="77777777">
        <w:trPr>
          <w:trHeight w:val="330"/>
        </w:trPr>
        <w:tc>
          <w:tcPr>
            <w:tcW w:w="7240" w:type="dxa"/>
            <w:tcBorders>
              <w:top w:val="nil"/>
              <w:left w:val="nil"/>
              <w:bottom w:val="nil"/>
              <w:right w:val="nil"/>
            </w:tcBorders>
            <w:shd w:val="clear" w:color="auto" w:fill="auto"/>
            <w:vAlign w:val="center"/>
            <w:hideMark/>
          </w:tcPr>
          <w:p w14:paraId="42AEA44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00D30" w14:paraId="42AEA44F" w14:textId="77777777">
        <w:trPr>
          <w:trHeight w:val="330"/>
        </w:trPr>
        <w:tc>
          <w:tcPr>
            <w:tcW w:w="7240" w:type="dxa"/>
            <w:tcBorders>
              <w:top w:val="nil"/>
              <w:left w:val="nil"/>
              <w:bottom w:val="nil"/>
              <w:right w:val="nil"/>
            </w:tcBorders>
            <w:shd w:val="clear" w:color="auto" w:fill="auto"/>
            <w:vAlign w:val="center"/>
            <w:hideMark/>
          </w:tcPr>
          <w:p w14:paraId="42AEA44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451" w14:textId="77777777">
        <w:trPr>
          <w:trHeight w:val="330"/>
        </w:trPr>
        <w:tc>
          <w:tcPr>
            <w:tcW w:w="7240" w:type="dxa"/>
            <w:tcBorders>
              <w:top w:val="nil"/>
              <w:left w:val="nil"/>
              <w:bottom w:val="nil"/>
              <w:right w:val="nil"/>
            </w:tcBorders>
            <w:shd w:val="clear" w:color="auto" w:fill="auto"/>
            <w:vAlign w:val="center"/>
            <w:hideMark/>
          </w:tcPr>
          <w:p w14:paraId="42AEA45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F00D30" w14:paraId="42AEA453" w14:textId="77777777">
        <w:trPr>
          <w:trHeight w:val="330"/>
        </w:trPr>
        <w:tc>
          <w:tcPr>
            <w:tcW w:w="7240" w:type="dxa"/>
            <w:tcBorders>
              <w:top w:val="nil"/>
              <w:left w:val="nil"/>
              <w:bottom w:val="nil"/>
              <w:right w:val="nil"/>
            </w:tcBorders>
            <w:shd w:val="clear" w:color="auto" w:fill="auto"/>
            <w:vAlign w:val="center"/>
            <w:hideMark/>
          </w:tcPr>
          <w:p w14:paraId="42AEA45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55" w14:textId="77777777">
        <w:trPr>
          <w:trHeight w:val="330"/>
        </w:trPr>
        <w:tc>
          <w:tcPr>
            <w:tcW w:w="7240" w:type="dxa"/>
            <w:tcBorders>
              <w:top w:val="nil"/>
              <w:left w:val="nil"/>
              <w:bottom w:val="nil"/>
              <w:right w:val="nil"/>
            </w:tcBorders>
            <w:shd w:val="clear" w:color="auto" w:fill="auto"/>
            <w:vAlign w:val="center"/>
            <w:hideMark/>
          </w:tcPr>
          <w:p w14:paraId="42AEA45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457" w14:textId="77777777">
        <w:trPr>
          <w:trHeight w:val="330"/>
        </w:trPr>
        <w:tc>
          <w:tcPr>
            <w:tcW w:w="7240" w:type="dxa"/>
            <w:tcBorders>
              <w:top w:val="nil"/>
              <w:left w:val="nil"/>
              <w:bottom w:val="nil"/>
              <w:right w:val="nil"/>
            </w:tcBorders>
            <w:shd w:val="clear" w:color="auto" w:fill="auto"/>
            <w:vAlign w:val="center"/>
            <w:hideMark/>
          </w:tcPr>
          <w:p w14:paraId="42AEA45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F00D30" w14:paraId="42AEA459" w14:textId="77777777">
        <w:trPr>
          <w:trHeight w:val="330"/>
        </w:trPr>
        <w:tc>
          <w:tcPr>
            <w:tcW w:w="7240" w:type="dxa"/>
            <w:tcBorders>
              <w:top w:val="nil"/>
              <w:left w:val="nil"/>
              <w:bottom w:val="nil"/>
              <w:right w:val="nil"/>
            </w:tcBorders>
            <w:shd w:val="clear" w:color="auto" w:fill="auto"/>
            <w:vAlign w:val="center"/>
            <w:hideMark/>
          </w:tcPr>
          <w:p w14:paraId="42AEA45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F00D30" w14:paraId="42AEA45B" w14:textId="77777777">
        <w:trPr>
          <w:trHeight w:val="330"/>
        </w:trPr>
        <w:tc>
          <w:tcPr>
            <w:tcW w:w="7240" w:type="dxa"/>
            <w:tcBorders>
              <w:top w:val="nil"/>
              <w:left w:val="nil"/>
              <w:bottom w:val="nil"/>
              <w:right w:val="nil"/>
            </w:tcBorders>
            <w:shd w:val="clear" w:color="auto" w:fill="auto"/>
            <w:vAlign w:val="center"/>
            <w:hideMark/>
          </w:tcPr>
          <w:p w14:paraId="42AEA45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45D" w14:textId="77777777">
        <w:trPr>
          <w:trHeight w:val="330"/>
        </w:trPr>
        <w:tc>
          <w:tcPr>
            <w:tcW w:w="7240" w:type="dxa"/>
            <w:tcBorders>
              <w:top w:val="nil"/>
              <w:left w:val="nil"/>
              <w:bottom w:val="nil"/>
              <w:right w:val="nil"/>
            </w:tcBorders>
            <w:shd w:val="clear" w:color="auto" w:fill="auto"/>
            <w:vAlign w:val="center"/>
            <w:hideMark/>
          </w:tcPr>
          <w:p w14:paraId="42AEA45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F00D30" w14:paraId="42AEA45F" w14:textId="77777777">
        <w:trPr>
          <w:trHeight w:val="330"/>
        </w:trPr>
        <w:tc>
          <w:tcPr>
            <w:tcW w:w="7240" w:type="dxa"/>
            <w:tcBorders>
              <w:top w:val="nil"/>
              <w:left w:val="nil"/>
              <w:bottom w:val="nil"/>
              <w:right w:val="nil"/>
            </w:tcBorders>
            <w:shd w:val="clear" w:color="auto" w:fill="auto"/>
            <w:vAlign w:val="center"/>
            <w:hideMark/>
          </w:tcPr>
          <w:p w14:paraId="42AEA45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Νέο Άρθρο 45 ως έχει     ΚΑΤΑ ΠΛΕΙΟΨΗΦΙΑ</w:t>
            </w:r>
          </w:p>
        </w:tc>
      </w:tr>
      <w:tr w:rsidR="00F00D30" w14:paraId="42AEA461" w14:textId="77777777">
        <w:trPr>
          <w:trHeight w:val="330"/>
        </w:trPr>
        <w:tc>
          <w:tcPr>
            <w:tcW w:w="7240" w:type="dxa"/>
            <w:tcBorders>
              <w:top w:val="nil"/>
              <w:left w:val="nil"/>
              <w:bottom w:val="nil"/>
              <w:right w:val="nil"/>
            </w:tcBorders>
            <w:shd w:val="clear" w:color="auto" w:fill="auto"/>
            <w:vAlign w:val="center"/>
            <w:hideMark/>
          </w:tcPr>
          <w:p w14:paraId="42AEA46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63" w14:textId="77777777">
        <w:trPr>
          <w:trHeight w:val="330"/>
        </w:trPr>
        <w:tc>
          <w:tcPr>
            <w:tcW w:w="7240" w:type="dxa"/>
            <w:tcBorders>
              <w:top w:val="nil"/>
              <w:left w:val="nil"/>
              <w:bottom w:val="nil"/>
              <w:right w:val="nil"/>
            </w:tcBorders>
            <w:shd w:val="clear" w:color="auto" w:fill="auto"/>
            <w:vAlign w:val="center"/>
            <w:hideMark/>
          </w:tcPr>
          <w:p w14:paraId="42AEA46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465" w14:textId="77777777">
        <w:trPr>
          <w:trHeight w:val="330"/>
        </w:trPr>
        <w:tc>
          <w:tcPr>
            <w:tcW w:w="7240" w:type="dxa"/>
            <w:tcBorders>
              <w:top w:val="nil"/>
              <w:left w:val="nil"/>
              <w:bottom w:val="nil"/>
              <w:right w:val="nil"/>
            </w:tcBorders>
            <w:shd w:val="clear" w:color="auto" w:fill="auto"/>
            <w:vAlign w:val="center"/>
            <w:hideMark/>
          </w:tcPr>
          <w:p w14:paraId="42AEA46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467" w14:textId="77777777">
        <w:trPr>
          <w:trHeight w:val="345"/>
        </w:trPr>
        <w:tc>
          <w:tcPr>
            <w:tcW w:w="7240" w:type="dxa"/>
            <w:tcBorders>
              <w:top w:val="nil"/>
              <w:left w:val="nil"/>
              <w:bottom w:val="nil"/>
              <w:right w:val="nil"/>
            </w:tcBorders>
            <w:shd w:val="clear" w:color="auto" w:fill="auto"/>
            <w:vAlign w:val="center"/>
            <w:hideMark/>
          </w:tcPr>
          <w:p w14:paraId="42AEA46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F00D30" w14:paraId="42AEA469" w14:textId="77777777">
        <w:trPr>
          <w:trHeight w:val="330"/>
        </w:trPr>
        <w:tc>
          <w:tcPr>
            <w:tcW w:w="7240" w:type="dxa"/>
            <w:tcBorders>
              <w:top w:val="nil"/>
              <w:left w:val="nil"/>
              <w:bottom w:val="nil"/>
              <w:right w:val="nil"/>
            </w:tcBorders>
            <w:shd w:val="clear" w:color="auto" w:fill="auto"/>
            <w:vAlign w:val="center"/>
            <w:hideMark/>
          </w:tcPr>
          <w:p w14:paraId="42AEA46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00D30" w14:paraId="42AEA46B" w14:textId="77777777">
        <w:trPr>
          <w:trHeight w:val="330"/>
        </w:trPr>
        <w:tc>
          <w:tcPr>
            <w:tcW w:w="7240" w:type="dxa"/>
            <w:tcBorders>
              <w:top w:val="nil"/>
              <w:left w:val="nil"/>
              <w:bottom w:val="nil"/>
              <w:right w:val="nil"/>
            </w:tcBorders>
            <w:shd w:val="clear" w:color="auto" w:fill="auto"/>
            <w:vAlign w:val="center"/>
            <w:hideMark/>
          </w:tcPr>
          <w:p w14:paraId="42AEA46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F00D30" w14:paraId="42AEA46D" w14:textId="77777777">
        <w:trPr>
          <w:trHeight w:val="330"/>
        </w:trPr>
        <w:tc>
          <w:tcPr>
            <w:tcW w:w="7240" w:type="dxa"/>
            <w:tcBorders>
              <w:top w:val="nil"/>
              <w:left w:val="nil"/>
              <w:bottom w:val="nil"/>
              <w:right w:val="nil"/>
            </w:tcBorders>
            <w:shd w:val="clear" w:color="auto" w:fill="auto"/>
            <w:vAlign w:val="center"/>
            <w:hideMark/>
          </w:tcPr>
          <w:p w14:paraId="42AEA46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Νέο Άρθρο 46 ως έχει  </w:t>
            </w:r>
            <w:r>
              <w:rPr>
                <w:rFonts w:ascii="Calibri" w:eastAsia="Times New Roman" w:hAnsi="Calibri" w:cs="Calibri"/>
                <w:color w:val="000000"/>
                <w:szCs w:val="24"/>
              </w:rPr>
              <w:t xml:space="preserve">   ΚΑΤΑ ΠΛΕΙΟΨΗΦΙΑ</w:t>
            </w:r>
          </w:p>
        </w:tc>
      </w:tr>
      <w:tr w:rsidR="00F00D30" w14:paraId="42AEA46F" w14:textId="77777777">
        <w:trPr>
          <w:trHeight w:val="330"/>
        </w:trPr>
        <w:tc>
          <w:tcPr>
            <w:tcW w:w="7240" w:type="dxa"/>
            <w:tcBorders>
              <w:top w:val="nil"/>
              <w:left w:val="nil"/>
              <w:bottom w:val="nil"/>
              <w:right w:val="nil"/>
            </w:tcBorders>
            <w:shd w:val="clear" w:color="auto" w:fill="auto"/>
            <w:vAlign w:val="center"/>
            <w:hideMark/>
          </w:tcPr>
          <w:p w14:paraId="42AEA46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71" w14:textId="77777777">
        <w:trPr>
          <w:trHeight w:val="330"/>
        </w:trPr>
        <w:tc>
          <w:tcPr>
            <w:tcW w:w="7240" w:type="dxa"/>
            <w:tcBorders>
              <w:top w:val="nil"/>
              <w:left w:val="nil"/>
              <w:bottom w:val="nil"/>
              <w:right w:val="nil"/>
            </w:tcBorders>
            <w:shd w:val="clear" w:color="auto" w:fill="auto"/>
            <w:vAlign w:val="center"/>
            <w:hideMark/>
          </w:tcPr>
          <w:p w14:paraId="42AEA47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473" w14:textId="77777777">
        <w:trPr>
          <w:trHeight w:val="330"/>
        </w:trPr>
        <w:tc>
          <w:tcPr>
            <w:tcW w:w="7240" w:type="dxa"/>
            <w:tcBorders>
              <w:top w:val="nil"/>
              <w:left w:val="nil"/>
              <w:bottom w:val="nil"/>
              <w:right w:val="nil"/>
            </w:tcBorders>
            <w:shd w:val="clear" w:color="auto" w:fill="auto"/>
            <w:vAlign w:val="center"/>
            <w:hideMark/>
          </w:tcPr>
          <w:p w14:paraId="42AEA47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F00D30" w14:paraId="42AEA475" w14:textId="77777777">
        <w:trPr>
          <w:trHeight w:val="330"/>
        </w:trPr>
        <w:tc>
          <w:tcPr>
            <w:tcW w:w="7240" w:type="dxa"/>
            <w:tcBorders>
              <w:top w:val="nil"/>
              <w:left w:val="nil"/>
              <w:bottom w:val="nil"/>
              <w:right w:val="nil"/>
            </w:tcBorders>
            <w:shd w:val="clear" w:color="auto" w:fill="auto"/>
            <w:vAlign w:val="center"/>
            <w:hideMark/>
          </w:tcPr>
          <w:p w14:paraId="42AEA47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F00D30" w14:paraId="42AEA477" w14:textId="77777777">
        <w:trPr>
          <w:trHeight w:val="330"/>
        </w:trPr>
        <w:tc>
          <w:tcPr>
            <w:tcW w:w="7240" w:type="dxa"/>
            <w:tcBorders>
              <w:top w:val="nil"/>
              <w:left w:val="nil"/>
              <w:bottom w:val="nil"/>
              <w:right w:val="nil"/>
            </w:tcBorders>
            <w:shd w:val="clear" w:color="auto" w:fill="auto"/>
            <w:vAlign w:val="center"/>
            <w:hideMark/>
          </w:tcPr>
          <w:p w14:paraId="42AEA47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479" w14:textId="77777777">
        <w:trPr>
          <w:trHeight w:val="330"/>
        </w:trPr>
        <w:tc>
          <w:tcPr>
            <w:tcW w:w="7240" w:type="dxa"/>
            <w:tcBorders>
              <w:top w:val="nil"/>
              <w:left w:val="nil"/>
              <w:bottom w:val="nil"/>
              <w:right w:val="nil"/>
            </w:tcBorders>
            <w:shd w:val="clear" w:color="auto" w:fill="auto"/>
            <w:vAlign w:val="center"/>
            <w:hideMark/>
          </w:tcPr>
          <w:p w14:paraId="42AEA47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F00D30" w14:paraId="42AEA47B" w14:textId="77777777">
        <w:trPr>
          <w:trHeight w:val="345"/>
        </w:trPr>
        <w:tc>
          <w:tcPr>
            <w:tcW w:w="7240" w:type="dxa"/>
            <w:tcBorders>
              <w:top w:val="nil"/>
              <w:left w:val="nil"/>
              <w:bottom w:val="nil"/>
              <w:right w:val="nil"/>
            </w:tcBorders>
            <w:shd w:val="clear" w:color="auto" w:fill="auto"/>
            <w:vAlign w:val="center"/>
            <w:hideMark/>
          </w:tcPr>
          <w:p w14:paraId="42AEA47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Νέο Άρθρο 47 ως έχει     ΚΑΤΑ ΠΛΕΙΟΨΗΦΙΑ</w:t>
            </w:r>
          </w:p>
        </w:tc>
      </w:tr>
      <w:tr w:rsidR="00F00D30" w14:paraId="42AEA47D" w14:textId="77777777">
        <w:trPr>
          <w:trHeight w:val="330"/>
        </w:trPr>
        <w:tc>
          <w:tcPr>
            <w:tcW w:w="7240" w:type="dxa"/>
            <w:tcBorders>
              <w:top w:val="nil"/>
              <w:left w:val="nil"/>
              <w:bottom w:val="nil"/>
              <w:right w:val="nil"/>
            </w:tcBorders>
            <w:shd w:val="clear" w:color="auto" w:fill="auto"/>
            <w:vAlign w:val="center"/>
            <w:hideMark/>
          </w:tcPr>
          <w:p w14:paraId="42AEA47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7F" w14:textId="77777777">
        <w:trPr>
          <w:trHeight w:val="330"/>
        </w:trPr>
        <w:tc>
          <w:tcPr>
            <w:tcW w:w="7240" w:type="dxa"/>
            <w:tcBorders>
              <w:top w:val="nil"/>
              <w:left w:val="nil"/>
              <w:bottom w:val="nil"/>
              <w:right w:val="nil"/>
            </w:tcBorders>
            <w:shd w:val="clear" w:color="auto" w:fill="auto"/>
            <w:vAlign w:val="center"/>
            <w:hideMark/>
          </w:tcPr>
          <w:p w14:paraId="42AEA47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F00D30" w14:paraId="42AEA481" w14:textId="77777777">
        <w:trPr>
          <w:trHeight w:val="330"/>
        </w:trPr>
        <w:tc>
          <w:tcPr>
            <w:tcW w:w="7240" w:type="dxa"/>
            <w:tcBorders>
              <w:top w:val="nil"/>
              <w:left w:val="nil"/>
              <w:bottom w:val="nil"/>
              <w:right w:val="nil"/>
            </w:tcBorders>
            <w:shd w:val="clear" w:color="auto" w:fill="auto"/>
            <w:vAlign w:val="center"/>
            <w:hideMark/>
          </w:tcPr>
          <w:p w14:paraId="42AEA48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F00D30" w14:paraId="42AEA483" w14:textId="77777777">
        <w:trPr>
          <w:trHeight w:val="330"/>
        </w:trPr>
        <w:tc>
          <w:tcPr>
            <w:tcW w:w="7240" w:type="dxa"/>
            <w:tcBorders>
              <w:top w:val="nil"/>
              <w:left w:val="nil"/>
              <w:bottom w:val="nil"/>
              <w:right w:val="nil"/>
            </w:tcBorders>
            <w:shd w:val="clear" w:color="auto" w:fill="auto"/>
            <w:vAlign w:val="center"/>
            <w:hideMark/>
          </w:tcPr>
          <w:p w14:paraId="42AEA48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F00D30" w14:paraId="42AEA485" w14:textId="77777777">
        <w:trPr>
          <w:trHeight w:val="345"/>
        </w:trPr>
        <w:tc>
          <w:tcPr>
            <w:tcW w:w="7240" w:type="dxa"/>
            <w:tcBorders>
              <w:top w:val="nil"/>
              <w:left w:val="nil"/>
              <w:bottom w:val="nil"/>
              <w:right w:val="nil"/>
            </w:tcBorders>
            <w:shd w:val="clear" w:color="auto" w:fill="auto"/>
            <w:vAlign w:val="center"/>
            <w:hideMark/>
          </w:tcPr>
          <w:p w14:paraId="42AEA48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00D30" w14:paraId="42AEA487" w14:textId="77777777">
        <w:trPr>
          <w:trHeight w:val="330"/>
        </w:trPr>
        <w:tc>
          <w:tcPr>
            <w:tcW w:w="7240" w:type="dxa"/>
            <w:tcBorders>
              <w:top w:val="nil"/>
              <w:left w:val="nil"/>
              <w:bottom w:val="nil"/>
              <w:right w:val="nil"/>
            </w:tcBorders>
            <w:shd w:val="clear" w:color="auto" w:fill="auto"/>
            <w:vAlign w:val="center"/>
            <w:hideMark/>
          </w:tcPr>
          <w:p w14:paraId="42AEA486"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F00D30" w14:paraId="42AEA489" w14:textId="77777777">
        <w:trPr>
          <w:trHeight w:val="480"/>
        </w:trPr>
        <w:tc>
          <w:tcPr>
            <w:tcW w:w="7240" w:type="dxa"/>
            <w:tcBorders>
              <w:top w:val="nil"/>
              <w:left w:val="nil"/>
              <w:bottom w:val="nil"/>
              <w:right w:val="nil"/>
            </w:tcBorders>
            <w:shd w:val="clear" w:color="auto" w:fill="auto"/>
            <w:vAlign w:val="center"/>
            <w:hideMark/>
          </w:tcPr>
          <w:p w14:paraId="42AEA488"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 xml:space="preserve">Βουλευτική Τροπ. 2096/70 ως έχει     </w:t>
            </w:r>
            <w:r>
              <w:rPr>
                <w:rFonts w:ascii="Calibri" w:eastAsia="Times New Roman" w:hAnsi="Calibri" w:cs="Calibri"/>
                <w:color w:val="000000"/>
                <w:szCs w:val="24"/>
              </w:rPr>
              <w:t>ΚΑΤΑ ΠΛΕΙΟΨΗΦΙΑ</w:t>
            </w:r>
          </w:p>
        </w:tc>
      </w:tr>
      <w:tr w:rsidR="00F00D30" w14:paraId="42AEA48B" w14:textId="77777777">
        <w:trPr>
          <w:trHeight w:val="330"/>
        </w:trPr>
        <w:tc>
          <w:tcPr>
            <w:tcW w:w="7240" w:type="dxa"/>
            <w:tcBorders>
              <w:top w:val="nil"/>
              <w:left w:val="nil"/>
              <w:bottom w:val="nil"/>
              <w:right w:val="nil"/>
            </w:tcBorders>
            <w:shd w:val="clear" w:color="auto" w:fill="auto"/>
            <w:vAlign w:val="center"/>
            <w:hideMark/>
          </w:tcPr>
          <w:p w14:paraId="42AEA48A"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00D30" w14:paraId="42AEA48D" w14:textId="77777777">
        <w:trPr>
          <w:trHeight w:val="330"/>
        </w:trPr>
        <w:tc>
          <w:tcPr>
            <w:tcW w:w="7240" w:type="dxa"/>
            <w:tcBorders>
              <w:top w:val="nil"/>
              <w:left w:val="nil"/>
              <w:bottom w:val="nil"/>
              <w:right w:val="nil"/>
            </w:tcBorders>
            <w:shd w:val="clear" w:color="auto" w:fill="auto"/>
            <w:vAlign w:val="center"/>
            <w:hideMark/>
          </w:tcPr>
          <w:p w14:paraId="42AEA48C"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00D30" w14:paraId="42AEA48F" w14:textId="77777777">
        <w:trPr>
          <w:trHeight w:val="345"/>
        </w:trPr>
        <w:tc>
          <w:tcPr>
            <w:tcW w:w="7240" w:type="dxa"/>
            <w:tcBorders>
              <w:top w:val="nil"/>
              <w:left w:val="nil"/>
              <w:bottom w:val="nil"/>
              <w:right w:val="nil"/>
            </w:tcBorders>
            <w:shd w:val="clear" w:color="auto" w:fill="auto"/>
            <w:vAlign w:val="center"/>
            <w:hideMark/>
          </w:tcPr>
          <w:p w14:paraId="42AEA48E"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F00D30" w14:paraId="42AEA491" w14:textId="77777777">
        <w:trPr>
          <w:trHeight w:val="330"/>
        </w:trPr>
        <w:tc>
          <w:tcPr>
            <w:tcW w:w="7240" w:type="dxa"/>
            <w:tcBorders>
              <w:top w:val="nil"/>
              <w:left w:val="nil"/>
              <w:bottom w:val="nil"/>
              <w:right w:val="nil"/>
            </w:tcBorders>
            <w:shd w:val="clear" w:color="auto" w:fill="auto"/>
            <w:vAlign w:val="center"/>
            <w:hideMark/>
          </w:tcPr>
          <w:p w14:paraId="42AEA490"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F00D30" w14:paraId="42AEA493" w14:textId="77777777">
        <w:trPr>
          <w:trHeight w:val="330"/>
        </w:trPr>
        <w:tc>
          <w:tcPr>
            <w:tcW w:w="7240" w:type="dxa"/>
            <w:tcBorders>
              <w:top w:val="nil"/>
              <w:left w:val="nil"/>
              <w:bottom w:val="nil"/>
              <w:right w:val="nil"/>
            </w:tcBorders>
            <w:shd w:val="clear" w:color="auto" w:fill="auto"/>
            <w:vAlign w:val="center"/>
            <w:hideMark/>
          </w:tcPr>
          <w:p w14:paraId="42AEA492"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00D30" w14:paraId="42AEA495" w14:textId="77777777">
        <w:trPr>
          <w:trHeight w:val="330"/>
        </w:trPr>
        <w:tc>
          <w:tcPr>
            <w:tcW w:w="7240" w:type="dxa"/>
            <w:tcBorders>
              <w:top w:val="nil"/>
              <w:left w:val="nil"/>
              <w:bottom w:val="nil"/>
              <w:right w:val="nil"/>
            </w:tcBorders>
            <w:shd w:val="clear" w:color="auto" w:fill="auto"/>
            <w:vAlign w:val="center"/>
            <w:hideMark/>
          </w:tcPr>
          <w:p w14:paraId="42AEA494" w14:textId="77777777" w:rsidR="004F3218" w:rsidRDefault="00AE51A4" w:rsidP="004F3218">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bl>
    <w:p w14:paraId="42AEA496" w14:textId="77777777" w:rsidR="00F00D30" w:rsidRDefault="00AE51A4">
      <w:pPr>
        <w:spacing w:line="600" w:lineRule="auto"/>
        <w:ind w:firstLine="709"/>
        <w:contextualSpacing/>
        <w:jc w:val="center"/>
        <w:rPr>
          <w:rFonts w:eastAsia="Times New Roman" w:cs="Times New Roman"/>
          <w:color w:val="FF0000"/>
          <w:szCs w:val="24"/>
        </w:rPr>
      </w:pPr>
      <w:r w:rsidRPr="00B623E7">
        <w:rPr>
          <w:rFonts w:eastAsia="Times New Roman" w:cs="Times New Roman"/>
          <w:color w:val="FF0000"/>
          <w:szCs w:val="24"/>
        </w:rPr>
        <w:t>(ΑΛΛΑΓΗ ΣΕΛΙΔΑΣ)</w:t>
      </w:r>
    </w:p>
    <w:p w14:paraId="42AEA497" w14:textId="77777777" w:rsidR="00F00D30" w:rsidRDefault="00AE51A4">
      <w:pPr>
        <w:rPr>
          <w:rFonts w:eastAsia="Times New Roman" w:cs="Times New Roman"/>
          <w:szCs w:val="24"/>
        </w:rPr>
      </w:pPr>
      <w:r>
        <w:rPr>
          <w:rFonts w:eastAsia="Times New Roman" w:cs="Times New Roman"/>
          <w:szCs w:val="24"/>
        </w:rPr>
        <w:br w:type="page"/>
      </w:r>
    </w:p>
    <w:p w14:paraId="42AEA498" w14:textId="77777777" w:rsidR="00F00D30" w:rsidRDefault="00AE51A4">
      <w:pPr>
        <w:spacing w:after="0" w:line="600" w:lineRule="auto"/>
        <w:ind w:firstLine="720"/>
        <w:jc w:val="both"/>
        <w:rPr>
          <w:rFonts w:eastAsia="Times New Roman" w:cs="Times New Roman"/>
          <w:szCs w:val="24"/>
        </w:rPr>
      </w:pPr>
      <w:r w:rsidRPr="001A4FA0">
        <w:rPr>
          <w:rFonts w:eastAsia="Times New Roman"/>
          <w:b/>
          <w:bCs/>
        </w:rPr>
        <w:lastRenderedPageBreak/>
        <w:t>ΠΡΟΕΔΡΕΥΟΥΣΑ (Αναστασία Χριστοδουλοπούλου):</w:t>
      </w:r>
      <w:r w:rsidRPr="001A4FA0">
        <w:rPr>
          <w:rFonts w:eastAsia="Times New Roman" w:cs="Times New Roman"/>
          <w:szCs w:val="24"/>
        </w:rPr>
        <w:t xml:space="preserve"> </w:t>
      </w:r>
      <w:r w:rsidRPr="002A193C">
        <w:rPr>
          <w:rFonts w:eastAsia="Times New Roman" w:cs="Times New Roman"/>
          <w:szCs w:val="24"/>
        </w:rPr>
        <w:t>Συνεπώς</w:t>
      </w:r>
      <w:r>
        <w:rPr>
          <w:rFonts w:eastAsia="Times New Roman" w:cs="Times New Roman"/>
          <w:szCs w:val="24"/>
        </w:rPr>
        <w:t xml:space="preserve"> μετά την ολοκλήρωση της ψηφοφορίας με το ηλεκτρονικό σύστημα</w:t>
      </w:r>
      <w:r w:rsidRPr="002A193C">
        <w:rPr>
          <w:rFonts w:eastAsia="Times New Roman" w:cs="Times New Roman"/>
          <w:szCs w:val="24"/>
        </w:rPr>
        <w:t xml:space="preserve"> το σχέδιο νόμου του </w:t>
      </w:r>
      <w:r w:rsidRPr="002A193C">
        <w:rPr>
          <w:rFonts w:eastAsia="SimSun"/>
          <w:szCs w:val="24"/>
          <w:lang w:eastAsia="zh-CN"/>
        </w:rPr>
        <w:t xml:space="preserve">Υπουργείου </w:t>
      </w:r>
      <w:r>
        <w:rPr>
          <w:rFonts w:eastAsia="SimSun"/>
          <w:szCs w:val="24"/>
          <w:lang w:eastAsia="zh-CN"/>
        </w:rPr>
        <w:t>Οικονομίας και Ανάπτυξης</w:t>
      </w:r>
      <w:r>
        <w:rPr>
          <w:rFonts w:eastAsia="SimSun"/>
          <w:szCs w:val="24"/>
          <w:lang w:eastAsia="zh-CN"/>
        </w:rPr>
        <w:t>:</w:t>
      </w:r>
      <w:r w:rsidRPr="002A193C">
        <w:rPr>
          <w:rFonts w:eastAsia="SimSun"/>
          <w:szCs w:val="24"/>
          <w:lang w:eastAsia="zh-CN"/>
        </w:rPr>
        <w:t xml:space="preserve"> «</w:t>
      </w:r>
      <w:r w:rsidRPr="00E67DF3">
        <w:rPr>
          <w:rFonts w:eastAsia="SimSun"/>
          <w:szCs w:val="24"/>
          <w:lang w:eastAsia="zh-CN"/>
        </w:rPr>
        <w:t>Ελληνική Αναπτυξιακή Τράπεζα και προσέλκυση Στρατηγικών Επενδύσεων και άλλες διατάξεις</w:t>
      </w:r>
      <w:r>
        <w:rPr>
          <w:rFonts w:eastAsia="SimSun"/>
          <w:szCs w:val="24"/>
          <w:lang w:eastAsia="zh-CN"/>
        </w:rPr>
        <w:t>»</w:t>
      </w:r>
      <w:r w:rsidRPr="002A193C">
        <w:rPr>
          <w:rFonts w:eastAsia="Times New Roman" w:cs="Times New Roman"/>
          <w:szCs w:val="24"/>
        </w:rPr>
        <w:t xml:space="preserve"> έγινε δεκτό επί της αρχής, των άρθρων και </w:t>
      </w:r>
      <w:r>
        <w:rPr>
          <w:rFonts w:eastAsia="Times New Roman" w:cs="Times New Roman"/>
          <w:szCs w:val="24"/>
        </w:rPr>
        <w:t xml:space="preserve">της βουλευτικής </w:t>
      </w:r>
      <w:r w:rsidRPr="007B4C94">
        <w:rPr>
          <w:rFonts w:eastAsia="Times New Roman" w:cs="Times New Roman"/>
          <w:szCs w:val="24"/>
        </w:rPr>
        <w:t>τροπολογία</w:t>
      </w:r>
      <w:r>
        <w:rPr>
          <w:rFonts w:eastAsia="Times New Roman" w:cs="Times New Roman"/>
          <w:szCs w:val="24"/>
        </w:rPr>
        <w:t>ς 2096/70</w:t>
      </w:r>
      <w:r w:rsidRPr="00B623E7">
        <w:rPr>
          <w:rFonts w:eastAsia="Times New Roman" w:cs="Times New Roman"/>
          <w:szCs w:val="24"/>
        </w:rPr>
        <w:t xml:space="preserve"> </w:t>
      </w:r>
      <w:r w:rsidRPr="002A193C">
        <w:rPr>
          <w:rFonts w:eastAsia="Times New Roman" w:cs="Times New Roman"/>
          <w:szCs w:val="24"/>
        </w:rPr>
        <w:t>κατά πλειοψηφία</w:t>
      </w:r>
      <w:r>
        <w:rPr>
          <w:rFonts w:eastAsia="Times New Roman" w:cs="Times New Roman"/>
          <w:szCs w:val="24"/>
        </w:rPr>
        <w:t xml:space="preserve">. </w:t>
      </w:r>
    </w:p>
    <w:p w14:paraId="42AEA499" w14:textId="77777777" w:rsidR="00F00D30" w:rsidRDefault="00AE51A4">
      <w:pPr>
        <w:spacing w:after="0" w:line="600" w:lineRule="auto"/>
        <w:ind w:firstLine="720"/>
        <w:jc w:val="both"/>
        <w:rPr>
          <w:rFonts w:eastAsia="Times New Roman"/>
          <w:szCs w:val="24"/>
        </w:rPr>
      </w:pPr>
      <w:r>
        <w:rPr>
          <w:rFonts w:eastAsia="Times New Roman" w:cs="Times New Roman"/>
          <w:szCs w:val="24"/>
        </w:rPr>
        <w:t xml:space="preserve">Εκκρεμεί βεβαίως η ψήφιση της με </w:t>
      </w:r>
      <w:r>
        <w:rPr>
          <w:rFonts w:eastAsia="Times New Roman" w:cs="Times New Roman"/>
          <w:szCs w:val="24"/>
        </w:rPr>
        <w:t>αριθμό 2095/69 υπουργικής τροπολογίας για την οποία υπάρχει, όπως προανέφερα, αίτημα ονομαστικής ψηφοφορίας, η οποία θα διεξαχθεί αύριο, καθώς και η ψήφιση του ακροτελεύτιου άρθρου και του συνόλου του νομοσχεδίου, η οποία επίσης θα διεξαχθεί αύριο.</w:t>
      </w:r>
    </w:p>
    <w:p w14:paraId="42AEA49A" w14:textId="77777777" w:rsidR="00F00D30" w:rsidRDefault="00AE51A4">
      <w:pPr>
        <w:spacing w:after="0" w:line="600" w:lineRule="auto"/>
        <w:ind w:firstLine="720"/>
        <w:jc w:val="both"/>
        <w:rPr>
          <w:rFonts w:eastAsia="Times New Roman"/>
          <w:szCs w:val="24"/>
        </w:rPr>
      </w:pPr>
      <w:r w:rsidRPr="00B95589">
        <w:rPr>
          <w:rFonts w:eastAsia="Times New Roman"/>
          <w:szCs w:val="24"/>
        </w:rPr>
        <w:t>Κ</w:t>
      </w:r>
      <w:r>
        <w:rPr>
          <w:rFonts w:eastAsia="Times New Roman"/>
          <w:szCs w:val="24"/>
        </w:rPr>
        <w:t xml:space="preserve">υρίες </w:t>
      </w:r>
      <w:r>
        <w:rPr>
          <w:rFonts w:eastAsia="Times New Roman"/>
          <w:szCs w:val="24"/>
        </w:rPr>
        <w:t>και κ</w:t>
      </w:r>
      <w:r w:rsidRPr="00B95589">
        <w:rPr>
          <w:rFonts w:eastAsia="Times New Roman"/>
          <w:szCs w:val="24"/>
        </w:rPr>
        <w:t>ύριοι συνάδελφοι, δέχεστε στο σημείο αυτό να λύσουμε τη συνεδρίαση;</w:t>
      </w:r>
    </w:p>
    <w:p w14:paraId="42AEA49B" w14:textId="77777777" w:rsidR="00F00D30" w:rsidRDefault="00AE51A4">
      <w:pPr>
        <w:spacing w:line="600" w:lineRule="auto"/>
        <w:ind w:firstLine="720"/>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42AEA49C" w14:textId="77777777" w:rsidR="00F00D30" w:rsidRDefault="00AE51A4">
      <w:pPr>
        <w:spacing w:line="600" w:lineRule="auto"/>
        <w:ind w:firstLine="720"/>
        <w:jc w:val="both"/>
        <w:rPr>
          <w:rFonts w:eastAsia="Times New Roman"/>
          <w:szCs w:val="24"/>
        </w:rPr>
      </w:pPr>
      <w:r w:rsidRPr="004F1523">
        <w:rPr>
          <w:rFonts w:eastAsia="Times New Roman"/>
          <w:b/>
          <w:bCs/>
        </w:rPr>
        <w:t>ΠΡΟΕΔΡΕΥΟΥΣΑ (Αναστασία Χριστοδουλοπούλου)</w:t>
      </w:r>
      <w:r>
        <w:rPr>
          <w:rFonts w:eastAsia="Times New Roman"/>
          <w:b/>
          <w:bCs/>
        </w:rPr>
        <w:t xml:space="preserve">: </w:t>
      </w:r>
      <w:r w:rsidRPr="00B95589">
        <w:rPr>
          <w:rFonts w:eastAsia="Times New Roman"/>
          <w:szCs w:val="24"/>
        </w:rPr>
        <w:t xml:space="preserve">Με τη </w:t>
      </w:r>
      <w:r>
        <w:rPr>
          <w:rFonts w:eastAsia="Times New Roman"/>
          <w:szCs w:val="24"/>
        </w:rPr>
        <w:t>συναίνεση του Σώματος και ώρα 15.58΄</w:t>
      </w:r>
      <w:r w:rsidRPr="00B95589">
        <w:rPr>
          <w:rFonts w:eastAsia="Times New Roman"/>
          <w:szCs w:val="24"/>
        </w:rPr>
        <w:t xml:space="preserve"> </w:t>
      </w:r>
      <w:proofErr w:type="spellStart"/>
      <w:r w:rsidRPr="00B95589">
        <w:rPr>
          <w:rFonts w:eastAsia="Times New Roman"/>
          <w:szCs w:val="24"/>
        </w:rPr>
        <w:t>λύεται</w:t>
      </w:r>
      <w:proofErr w:type="spellEnd"/>
      <w:r w:rsidRPr="00B95589">
        <w:rPr>
          <w:rFonts w:eastAsia="Times New Roman"/>
          <w:szCs w:val="24"/>
        </w:rPr>
        <w:t xml:space="preserve"> η συνεδρίαση για </w:t>
      </w:r>
      <w:r>
        <w:rPr>
          <w:rFonts w:eastAsia="Times New Roman"/>
          <w:szCs w:val="24"/>
        </w:rPr>
        <w:t xml:space="preserve">αύριο, </w:t>
      </w:r>
      <w:r w:rsidRPr="00B95589">
        <w:rPr>
          <w:rFonts w:eastAsia="Times New Roman"/>
          <w:szCs w:val="24"/>
        </w:rPr>
        <w:t>ημέρα Τετάρτη</w:t>
      </w:r>
      <w:r>
        <w:rPr>
          <w:rFonts w:eastAsia="Times New Roman"/>
          <w:szCs w:val="24"/>
        </w:rPr>
        <w:t xml:space="preserve"> 17</w:t>
      </w:r>
      <w:r w:rsidRPr="00B95589">
        <w:rPr>
          <w:rFonts w:eastAsia="Times New Roman"/>
          <w:szCs w:val="24"/>
        </w:rPr>
        <w:t xml:space="preserve"> </w:t>
      </w:r>
      <w:r>
        <w:rPr>
          <w:rFonts w:eastAsia="Times New Roman"/>
          <w:szCs w:val="24"/>
        </w:rPr>
        <w:t>Απριλίου 20</w:t>
      </w:r>
      <w:r>
        <w:rPr>
          <w:rFonts w:eastAsia="Times New Roman"/>
          <w:szCs w:val="24"/>
        </w:rPr>
        <w:t>19</w:t>
      </w:r>
      <w:r w:rsidRPr="00B95589">
        <w:rPr>
          <w:rFonts w:eastAsia="Times New Roman"/>
          <w:szCs w:val="24"/>
        </w:rPr>
        <w:t xml:space="preserve"> και ώρα 10.00΄, με αντικείμενο εργασιών του Σώμ</w:t>
      </w:r>
      <w:r>
        <w:rPr>
          <w:rFonts w:eastAsia="Times New Roman"/>
          <w:szCs w:val="24"/>
        </w:rPr>
        <w:t>ατος κοινοβουλευτικό έλεγχο:</w:t>
      </w:r>
      <w:r w:rsidRPr="004F1523">
        <w:rPr>
          <w:rFonts w:ascii="Verdana" w:eastAsia="Times New Roman" w:hAnsi="Verdana" w:cs="Times New Roman"/>
          <w:b/>
          <w:bCs/>
          <w:color w:val="000000"/>
          <w:sz w:val="17"/>
          <w:szCs w:val="17"/>
        </w:rPr>
        <w:t xml:space="preserve"> </w:t>
      </w:r>
      <w:r>
        <w:rPr>
          <w:rFonts w:eastAsia="Times New Roman"/>
          <w:bCs/>
          <w:szCs w:val="24"/>
        </w:rPr>
        <w:lastRenderedPageBreak/>
        <w:t>α)</w:t>
      </w:r>
      <w:r w:rsidRPr="004F1523">
        <w:rPr>
          <w:rFonts w:eastAsia="Times New Roman"/>
          <w:bCs/>
          <w:szCs w:val="24"/>
        </w:rPr>
        <w:t xml:space="preserve"> Συζήτηση</w:t>
      </w:r>
      <w:r>
        <w:rPr>
          <w:rFonts w:eastAsia="Times New Roman"/>
          <w:szCs w:val="24"/>
        </w:rPr>
        <w:t xml:space="preserve"> </w:t>
      </w:r>
      <w:r w:rsidRPr="004F1523">
        <w:rPr>
          <w:rFonts w:eastAsia="Times New Roman"/>
          <w:szCs w:val="24"/>
        </w:rPr>
        <w:t>επί της Εκθέσεως της Διακομματικής Κοινοβουλευτικής Επιτροπής</w:t>
      </w:r>
      <w:r>
        <w:rPr>
          <w:rFonts w:eastAsia="Times New Roman"/>
          <w:szCs w:val="24"/>
        </w:rPr>
        <w:t xml:space="preserve"> </w:t>
      </w:r>
      <w:r w:rsidRPr="004F1523">
        <w:rPr>
          <w:rFonts w:eastAsia="Times New Roman"/>
          <w:bCs/>
          <w:szCs w:val="24"/>
        </w:rPr>
        <w:t>«για</w:t>
      </w:r>
      <w:r>
        <w:rPr>
          <w:rFonts w:eastAsia="Times New Roman"/>
          <w:bCs/>
          <w:szCs w:val="24"/>
        </w:rPr>
        <w:t xml:space="preserve"> </w:t>
      </w:r>
      <w:r w:rsidRPr="004F1523">
        <w:rPr>
          <w:rFonts w:eastAsia="Times New Roman"/>
          <w:bCs/>
          <w:szCs w:val="24"/>
        </w:rPr>
        <w:t>τη</w:t>
      </w:r>
      <w:r>
        <w:rPr>
          <w:rFonts w:eastAsia="Times New Roman"/>
          <w:szCs w:val="24"/>
        </w:rPr>
        <w:t xml:space="preserve"> </w:t>
      </w:r>
      <w:r w:rsidRPr="004F1523">
        <w:rPr>
          <w:rFonts w:eastAsia="Times New Roman"/>
          <w:bCs/>
          <w:szCs w:val="24"/>
        </w:rPr>
        <w:t>διεκδίκηση των γερμανικών οφειλών»</w:t>
      </w:r>
      <w:r w:rsidRPr="004F1523">
        <w:rPr>
          <w:rFonts w:eastAsia="Times New Roman"/>
          <w:szCs w:val="24"/>
        </w:rPr>
        <w:t>, σύμφωνα με το άρθρο 45 π</w:t>
      </w:r>
      <w:r>
        <w:rPr>
          <w:rFonts w:eastAsia="Times New Roman"/>
          <w:szCs w:val="24"/>
        </w:rPr>
        <w:t xml:space="preserve">αράγραφος 2 του Κανονισμού της </w:t>
      </w:r>
      <w:r>
        <w:rPr>
          <w:rFonts w:eastAsia="Times New Roman"/>
          <w:szCs w:val="24"/>
        </w:rPr>
        <w:t>Βουλής και</w:t>
      </w:r>
      <w:r>
        <w:rPr>
          <w:rFonts w:eastAsia="Times New Roman"/>
          <w:b/>
          <w:bCs/>
          <w:szCs w:val="24"/>
        </w:rPr>
        <w:t xml:space="preserve"> </w:t>
      </w:r>
      <w:r>
        <w:rPr>
          <w:rFonts w:eastAsia="Times New Roman"/>
          <w:bCs/>
          <w:szCs w:val="24"/>
        </w:rPr>
        <w:t>β) Λ</w:t>
      </w:r>
      <w:r w:rsidRPr="004F1523">
        <w:rPr>
          <w:rFonts w:eastAsia="Times New Roman"/>
          <w:bCs/>
          <w:szCs w:val="24"/>
        </w:rPr>
        <w:t>ήψη</w:t>
      </w:r>
      <w:r>
        <w:rPr>
          <w:rFonts w:eastAsia="Times New Roman"/>
          <w:b/>
          <w:bCs/>
          <w:szCs w:val="24"/>
        </w:rPr>
        <w:t xml:space="preserve"> </w:t>
      </w:r>
      <w:r w:rsidRPr="004F1523">
        <w:rPr>
          <w:rFonts w:eastAsia="Times New Roman"/>
          <w:szCs w:val="24"/>
        </w:rPr>
        <w:t>απόφασης της Βουλής των Ελλήνων επί της προτάσεως του Προέδρου της Βουλής</w:t>
      </w:r>
      <w:r>
        <w:rPr>
          <w:rFonts w:eastAsia="Times New Roman"/>
          <w:szCs w:val="24"/>
        </w:rPr>
        <w:t xml:space="preserve"> </w:t>
      </w:r>
      <w:r w:rsidRPr="004F1523">
        <w:rPr>
          <w:rFonts w:eastAsia="Times New Roman"/>
          <w:bCs/>
          <w:szCs w:val="24"/>
        </w:rPr>
        <w:t>«για τη</w:t>
      </w:r>
      <w:r>
        <w:rPr>
          <w:rFonts w:eastAsia="Times New Roman"/>
          <w:bCs/>
          <w:szCs w:val="24"/>
        </w:rPr>
        <w:t xml:space="preserve"> </w:t>
      </w:r>
      <w:r w:rsidRPr="004F1523">
        <w:rPr>
          <w:rFonts w:eastAsia="Times New Roman"/>
          <w:bCs/>
          <w:szCs w:val="24"/>
        </w:rPr>
        <w:t>διεκδίκηση των γερμανικών οφειλών»,</w:t>
      </w:r>
      <w:r>
        <w:rPr>
          <w:rFonts w:eastAsia="Times New Roman"/>
          <w:bCs/>
          <w:szCs w:val="24"/>
        </w:rPr>
        <w:t xml:space="preserve"> </w:t>
      </w:r>
      <w:r w:rsidRPr="004F1523">
        <w:rPr>
          <w:rFonts w:eastAsia="Times New Roman"/>
          <w:szCs w:val="24"/>
        </w:rPr>
        <w:t>σύμφωνα με το άρθρο 51 π</w:t>
      </w:r>
      <w:r>
        <w:rPr>
          <w:rFonts w:eastAsia="Times New Roman"/>
          <w:szCs w:val="24"/>
        </w:rPr>
        <w:t>αράγραφος 4 του Κανονισμού της Βουλής,</w:t>
      </w:r>
      <w:r w:rsidRPr="00B95589">
        <w:rPr>
          <w:rFonts w:eastAsia="Times New Roman"/>
          <w:szCs w:val="24"/>
        </w:rPr>
        <w:t xml:space="preserve"> σύμφωνα με την </w:t>
      </w:r>
      <w:r>
        <w:rPr>
          <w:rFonts w:eastAsia="Times New Roman"/>
          <w:szCs w:val="24"/>
        </w:rPr>
        <w:t xml:space="preserve">ειδική </w:t>
      </w:r>
      <w:r w:rsidRPr="00B95589">
        <w:rPr>
          <w:rFonts w:eastAsia="Times New Roman"/>
          <w:szCs w:val="24"/>
        </w:rPr>
        <w:t>ημερήσια διάταξη που έχει διανεμηθ</w:t>
      </w:r>
      <w:r w:rsidRPr="00B95589">
        <w:rPr>
          <w:rFonts w:eastAsia="Times New Roman"/>
          <w:szCs w:val="24"/>
        </w:rPr>
        <w:t xml:space="preserve">εί. </w:t>
      </w:r>
    </w:p>
    <w:p w14:paraId="42AEA49D" w14:textId="77777777" w:rsidR="00F00D30" w:rsidRDefault="00F00D30">
      <w:pPr>
        <w:spacing w:line="600" w:lineRule="auto"/>
        <w:ind w:firstLine="720"/>
        <w:jc w:val="both"/>
        <w:rPr>
          <w:rFonts w:eastAsia="Times New Roman"/>
          <w:szCs w:val="24"/>
        </w:rPr>
      </w:pPr>
    </w:p>
    <w:p w14:paraId="42AEA49E" w14:textId="77777777" w:rsidR="00F00D30" w:rsidRDefault="00AE51A4">
      <w:pPr>
        <w:spacing w:line="600" w:lineRule="auto"/>
        <w:ind w:firstLine="720"/>
        <w:jc w:val="both"/>
        <w:rPr>
          <w:rFonts w:eastAsia="Times New Roman"/>
          <w:szCs w:val="24"/>
        </w:rPr>
      </w:pPr>
      <w:r>
        <w:rPr>
          <w:rFonts w:eastAsia="Times New Roman"/>
          <w:b/>
          <w:bCs/>
          <w:szCs w:val="24"/>
        </w:rPr>
        <w:t xml:space="preserve"> </w:t>
      </w:r>
      <w:r w:rsidRPr="00B95589">
        <w:rPr>
          <w:rFonts w:eastAsia="Times New Roman"/>
          <w:b/>
          <w:bCs/>
          <w:szCs w:val="24"/>
        </w:rPr>
        <w:t>Ο ΠΡΟΕΔΡΟΣ                                             ΟΙ ΓΡΑΜΜΑΤΕΙΣ</w:t>
      </w:r>
    </w:p>
    <w:sectPr w:rsidR="00F00D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rfg5GXZK3f1x4cuMww8TVFKyGjU=" w:salt="X29/LKVok6gEoyiq4Gvc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D30"/>
    <w:rsid w:val="00AE51A4"/>
    <w:rsid w:val="00CF365D"/>
    <w:rsid w:val="00F00D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9E03"/>
  <w15:docId w15:val="{0EB7270F-A16C-434C-BDA2-3B13FF02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55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E559D"/>
    <w:rPr>
      <w:rFonts w:ascii="Segoe UI" w:hAnsi="Segoe UI" w:cs="Segoe UI"/>
      <w:sz w:val="18"/>
      <w:szCs w:val="18"/>
    </w:rPr>
  </w:style>
  <w:style w:type="paragraph" w:styleId="a4">
    <w:name w:val="Revision"/>
    <w:hidden/>
    <w:uiPriority w:val="99"/>
    <w:semiHidden/>
    <w:rsid w:val="003345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822</MetadataID>
    <Session xmlns="641f345b-441b-4b81-9152-adc2e73ba5e1">Δ´</Session>
    <Date xmlns="641f345b-441b-4b81-9152-adc2e73ba5e1">2019-04-15T21:00:00+00:00</Date>
    <Status xmlns="641f345b-441b-4b81-9152-adc2e73ba5e1">
      <Url>https://intra.parliament.gr/praktika/Lists/Incoming_Metadata/EditForm.aspx?ID=822&amp;Source=/praktika/Recordings_Library/Forms/AllItems.aspx</Url>
      <Description>Δημοσιεύτηκε</Description>
    </Status>
    <Meeting xmlns="641f345b-441b-4b81-9152-adc2e73ba5e1">ΡΙΑ´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82425B-F7E9-4628-9FB5-6B244D7DED82}">
  <ds:schemaRef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36AD2BF0-BA9A-4464-8554-291E12292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4B25A-C991-4D7E-BF1A-CB04126DD5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255</Pages>
  <Words>46134</Words>
  <Characters>249126</Characters>
  <Application>Microsoft Office Word</Application>
  <DocSecurity>0</DocSecurity>
  <Lines>2076</Lines>
  <Paragraphs>589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2019-04-24T12:00:00Z</dcterms:created>
  <dcterms:modified xsi:type="dcterms:W3CDTF">2019-04-24T12:00:00Z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