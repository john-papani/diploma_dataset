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A420C" w14:textId="77777777" w:rsidR="00CD6DC4" w:rsidRPr="0030420D" w:rsidRDefault="00CD6DC4" w:rsidP="00CD6DC4">
      <w:pPr>
        <w:spacing w:after="0" w:line="360" w:lineRule="auto"/>
        <w:rPr>
          <w:ins w:id="0" w:author="Φλούδα Χριστίνα" w:date="2016-07-01T10:49:00Z"/>
          <w:szCs w:val="24"/>
        </w:rPr>
      </w:pPr>
      <w:ins w:id="1" w:author="Φλούδα Χριστίνα" w:date="2016-07-01T10:49:00Z">
        <w:r w:rsidRPr="0030420D">
          <w:rPr>
            <w:szCs w:val="24"/>
          </w:rPr>
          <w:t>(Σημείωση: Ο παρακάτω πίνακας περιεχομένων δεν αποτελεί το τελικό κείμενο, διότι εκκρεμούν ορθογραφικές και συντακτικές διορθώσεις)</w:t>
        </w:r>
      </w:ins>
    </w:p>
    <w:p w14:paraId="1664B0D6" w14:textId="77777777" w:rsidR="00CD6DC4" w:rsidRPr="0030420D" w:rsidRDefault="00CD6DC4" w:rsidP="00CD6DC4">
      <w:pPr>
        <w:spacing w:after="0" w:line="360" w:lineRule="auto"/>
        <w:rPr>
          <w:ins w:id="2" w:author="Φλούδα Χριστίνα" w:date="2016-07-01T10:49:00Z"/>
          <w:szCs w:val="24"/>
        </w:rPr>
      </w:pPr>
    </w:p>
    <w:p w14:paraId="2FE0B991" w14:textId="77777777" w:rsidR="00CD6DC4" w:rsidRPr="0030420D" w:rsidRDefault="00CD6DC4" w:rsidP="00CD6DC4">
      <w:pPr>
        <w:spacing w:after="0" w:line="360" w:lineRule="auto"/>
        <w:rPr>
          <w:ins w:id="3" w:author="Φλούδα Χριστίνα" w:date="2016-07-01T10:49:00Z"/>
          <w:szCs w:val="24"/>
        </w:rPr>
      </w:pPr>
      <w:ins w:id="4" w:author="Φλούδα Χριστίνα" w:date="2016-07-01T10:49:00Z">
        <w:r w:rsidRPr="0030420D">
          <w:rPr>
            <w:szCs w:val="24"/>
          </w:rPr>
          <w:t>ΠΙΝΑΚΑΣ ΠΕΡΙΕΧΟΜΕΝΩΝ</w:t>
        </w:r>
      </w:ins>
    </w:p>
    <w:p w14:paraId="5B3BAF83" w14:textId="77777777" w:rsidR="00CD6DC4" w:rsidRPr="0030420D" w:rsidRDefault="00CD6DC4" w:rsidP="00CD6DC4">
      <w:pPr>
        <w:spacing w:after="0" w:line="360" w:lineRule="auto"/>
        <w:rPr>
          <w:ins w:id="5" w:author="Φλούδα Χριστίνα" w:date="2016-07-01T10:49:00Z"/>
          <w:szCs w:val="24"/>
        </w:rPr>
      </w:pPr>
      <w:ins w:id="6" w:author="Φλούδα Χριστίνα" w:date="2016-07-01T10:49:00Z">
        <w:r w:rsidRPr="0030420D">
          <w:rPr>
            <w:szCs w:val="24"/>
          </w:rPr>
          <w:t>ΙΖ</w:t>
        </w:r>
        <w:r>
          <w:rPr>
            <w:szCs w:val="24"/>
          </w:rPr>
          <w:t>΄</w:t>
        </w:r>
        <w:r w:rsidRPr="0030420D">
          <w:rPr>
            <w:szCs w:val="24"/>
          </w:rPr>
          <w:t xml:space="preserve"> ΠΕΡΙΟΔΟΣ </w:t>
        </w:r>
      </w:ins>
    </w:p>
    <w:p w14:paraId="1BC92B81" w14:textId="77777777" w:rsidR="00CD6DC4" w:rsidRPr="0030420D" w:rsidRDefault="00CD6DC4" w:rsidP="00CD6DC4">
      <w:pPr>
        <w:spacing w:after="0" w:line="360" w:lineRule="auto"/>
        <w:rPr>
          <w:ins w:id="7" w:author="Φλούδα Χριστίνα" w:date="2016-07-01T10:49:00Z"/>
          <w:szCs w:val="24"/>
        </w:rPr>
      </w:pPr>
      <w:ins w:id="8" w:author="Φλούδα Χριστίνα" w:date="2016-07-01T10:49:00Z">
        <w:r w:rsidRPr="0030420D">
          <w:rPr>
            <w:szCs w:val="24"/>
          </w:rPr>
          <w:t>ΠΡΟΕΔΡΕΥΟΜΕΝΗΣ ΚΟΙΝΟΒΟΥΛΕΥΤΙΚΗΣ ΔΗΜΟΚΡΑΤΙΑΣ</w:t>
        </w:r>
      </w:ins>
    </w:p>
    <w:p w14:paraId="0F96B175" w14:textId="77777777" w:rsidR="00CD6DC4" w:rsidRPr="0030420D" w:rsidRDefault="00CD6DC4" w:rsidP="00CD6DC4">
      <w:pPr>
        <w:spacing w:after="0" w:line="360" w:lineRule="auto"/>
        <w:rPr>
          <w:ins w:id="9" w:author="Φλούδα Χριστίνα" w:date="2016-07-01T10:49:00Z"/>
          <w:szCs w:val="24"/>
        </w:rPr>
      </w:pPr>
      <w:ins w:id="10" w:author="Φλούδα Χριστίνα" w:date="2016-07-01T10:49:00Z">
        <w:r w:rsidRPr="0030420D">
          <w:rPr>
            <w:szCs w:val="24"/>
          </w:rPr>
          <w:t>ΣΥΝΟΔΟΣ Α΄</w:t>
        </w:r>
      </w:ins>
    </w:p>
    <w:p w14:paraId="232294D2" w14:textId="77777777" w:rsidR="00CD6DC4" w:rsidRPr="0030420D" w:rsidRDefault="00CD6DC4" w:rsidP="00CD6DC4">
      <w:pPr>
        <w:spacing w:after="0" w:line="360" w:lineRule="auto"/>
        <w:rPr>
          <w:ins w:id="11" w:author="Φλούδα Χριστίνα" w:date="2016-07-01T10:49:00Z"/>
          <w:szCs w:val="24"/>
        </w:rPr>
      </w:pPr>
    </w:p>
    <w:p w14:paraId="00B4026D" w14:textId="77777777" w:rsidR="00CD6DC4" w:rsidRPr="0030420D" w:rsidRDefault="00CD6DC4" w:rsidP="00CD6DC4">
      <w:pPr>
        <w:spacing w:after="0" w:line="360" w:lineRule="auto"/>
        <w:rPr>
          <w:ins w:id="12" w:author="Φλούδα Χριστίνα" w:date="2016-07-01T10:49:00Z"/>
          <w:szCs w:val="24"/>
        </w:rPr>
      </w:pPr>
      <w:ins w:id="13" w:author="Φλούδα Χριστίνα" w:date="2016-07-01T10:49:00Z">
        <w:r w:rsidRPr="0030420D">
          <w:rPr>
            <w:szCs w:val="24"/>
          </w:rPr>
          <w:t>ΣΥΝΕΔΡΙΑΣΗ ΡΜΗ΄</w:t>
        </w:r>
      </w:ins>
    </w:p>
    <w:p w14:paraId="14CDC3AD" w14:textId="77777777" w:rsidR="00CD6DC4" w:rsidRPr="0030420D" w:rsidRDefault="00CD6DC4" w:rsidP="00CD6DC4">
      <w:pPr>
        <w:spacing w:after="0" w:line="360" w:lineRule="auto"/>
        <w:rPr>
          <w:ins w:id="14" w:author="Φλούδα Χριστίνα" w:date="2016-07-01T10:49:00Z"/>
          <w:szCs w:val="24"/>
        </w:rPr>
      </w:pPr>
      <w:ins w:id="15" w:author="Φλούδα Χριστίνα" w:date="2016-07-01T10:49:00Z">
        <w:r w:rsidRPr="0030420D">
          <w:rPr>
            <w:szCs w:val="24"/>
          </w:rPr>
          <w:t>Πέμπτη  23 Ιουνίου 2016</w:t>
        </w:r>
      </w:ins>
    </w:p>
    <w:p w14:paraId="34D8808B" w14:textId="77777777" w:rsidR="00CD6DC4" w:rsidRPr="0030420D" w:rsidRDefault="00CD6DC4" w:rsidP="00CD6DC4">
      <w:pPr>
        <w:spacing w:after="0" w:line="360" w:lineRule="auto"/>
        <w:rPr>
          <w:ins w:id="16" w:author="Φλούδα Χριστίνα" w:date="2016-07-01T10:49:00Z"/>
          <w:szCs w:val="24"/>
        </w:rPr>
      </w:pPr>
    </w:p>
    <w:p w14:paraId="70C8186A" w14:textId="77777777" w:rsidR="00CD6DC4" w:rsidRPr="0030420D" w:rsidRDefault="00CD6DC4" w:rsidP="00CD6DC4">
      <w:pPr>
        <w:spacing w:after="0" w:line="360" w:lineRule="auto"/>
        <w:rPr>
          <w:ins w:id="17" w:author="Φλούδα Χριστίνα" w:date="2016-07-01T10:49:00Z"/>
          <w:szCs w:val="24"/>
        </w:rPr>
      </w:pPr>
      <w:ins w:id="18" w:author="Φλούδα Χριστίνα" w:date="2016-07-01T10:49:00Z">
        <w:r w:rsidRPr="0030420D">
          <w:rPr>
            <w:szCs w:val="24"/>
          </w:rPr>
          <w:t>ΘΕΜΑΤΑ</w:t>
        </w:r>
      </w:ins>
    </w:p>
    <w:p w14:paraId="475DA0BE" w14:textId="77777777" w:rsidR="00CD6DC4" w:rsidRDefault="00CD6DC4" w:rsidP="00CD6DC4">
      <w:pPr>
        <w:spacing w:after="0" w:line="360" w:lineRule="auto"/>
        <w:rPr>
          <w:ins w:id="19" w:author="Φλούδα Χριστίνα" w:date="2016-07-01T10:49:00Z"/>
          <w:szCs w:val="24"/>
        </w:rPr>
      </w:pPr>
      <w:ins w:id="20" w:author="Φλούδα Χριστίνα" w:date="2016-07-01T10:49:00Z">
        <w:r w:rsidRPr="0030420D">
          <w:rPr>
            <w:szCs w:val="24"/>
          </w:rPr>
          <w:t xml:space="preserve"> </w:t>
        </w:r>
        <w:r w:rsidRPr="0030420D">
          <w:rPr>
            <w:szCs w:val="24"/>
          </w:rPr>
          <w:br/>
          <w:t xml:space="preserve">Α. ΕΙΔΙΚΑ ΘΕΜΑΤΑ </w:t>
        </w:r>
        <w:r w:rsidRPr="0030420D">
          <w:rPr>
            <w:szCs w:val="24"/>
          </w:rPr>
          <w:br/>
          <w:t xml:space="preserve">1. Επικύρωση Πρακτικών, σελ. </w:t>
        </w:r>
        <w:r w:rsidRPr="0030420D">
          <w:rPr>
            <w:szCs w:val="24"/>
          </w:rPr>
          <w:br/>
          <w:t xml:space="preserve">2. Ανακοινώνεται ότι τη συνεδρίαση παρακολουθούν μαθητές από το 8ο και 9ο Γυμνάσιο Ηλείου, σελ. </w:t>
        </w:r>
        <w:r w:rsidRPr="0030420D">
          <w:rPr>
            <w:szCs w:val="24"/>
          </w:rPr>
          <w:br/>
          <w:t xml:space="preserve">3. Επί διαδικαστικού θέματος, σελ. </w:t>
        </w:r>
        <w:r w:rsidRPr="0030420D">
          <w:rPr>
            <w:szCs w:val="24"/>
          </w:rPr>
          <w:br/>
          <w:t xml:space="preserve">4. Ανακοινώνεται ότι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30420D">
          <w:rPr>
            <w:szCs w:val="24"/>
          </w:rPr>
          <w:br/>
          <w:t xml:space="preserve"> </w:t>
        </w:r>
        <w:r w:rsidRPr="0030420D">
          <w:rPr>
            <w:szCs w:val="24"/>
          </w:rPr>
          <w:br/>
          <w:t xml:space="preserve">Β. ΚΟΙΝΟΒΟΥΛΕΥΤΙΚΟΣ ΕΛΕΓΧΟΣ </w:t>
        </w:r>
        <w:r w:rsidRPr="0030420D">
          <w:rPr>
            <w:szCs w:val="24"/>
          </w:rPr>
          <w:br/>
          <w:t xml:space="preserve">1. Κατάθεση αναφορών, σελ. </w:t>
        </w:r>
        <w:r w:rsidRPr="0030420D">
          <w:rPr>
            <w:szCs w:val="24"/>
          </w:rPr>
          <w:br/>
          <w:t xml:space="preserve">2. Απαντήσεις Υπουργών σε ερωτήσεις Βουλευτών, σελ. </w:t>
        </w:r>
        <w:r w:rsidRPr="0030420D">
          <w:rPr>
            <w:szCs w:val="24"/>
          </w:rPr>
          <w:br/>
          <w:t xml:space="preserve">3. Ανακοίνωση του δελτίου επικαίρων ερωτήσεων και αναφορών - ερωτήσεων της Παρασκευής 24 Ιουνίου 2016, σελ. </w:t>
        </w:r>
        <w:r w:rsidRPr="0030420D">
          <w:rPr>
            <w:szCs w:val="24"/>
          </w:rPr>
          <w:br/>
          <w:t>4. Συζή</w:t>
        </w:r>
        <w:r>
          <w:rPr>
            <w:szCs w:val="24"/>
          </w:rPr>
          <w:t>τηση επικαίρων ερωτήσεων:</w:t>
        </w:r>
        <w:r w:rsidRPr="0030420D">
          <w:rPr>
            <w:szCs w:val="24"/>
          </w:rPr>
          <w:br/>
          <w:t xml:space="preserve">   </w:t>
        </w:r>
        <w:r>
          <w:rPr>
            <w:szCs w:val="24"/>
          </w:rPr>
          <w:t xml:space="preserve"> </w:t>
        </w:r>
        <w:r w:rsidRPr="0030420D">
          <w:rPr>
            <w:szCs w:val="24"/>
          </w:rPr>
          <w:t>α) Προς τον Υπουργό Εργασίας, Κοινωνικής Ασφάλισης κα</w:t>
        </w:r>
        <w:r>
          <w:rPr>
            <w:szCs w:val="24"/>
          </w:rPr>
          <w:t>ι Κοινωνικής Αλληλεγγύης:</w:t>
        </w:r>
        <w:r w:rsidRPr="0030420D">
          <w:rPr>
            <w:szCs w:val="24"/>
          </w:rPr>
          <w:br/>
          <w:t xml:space="preserve">      </w:t>
        </w:r>
        <w:r>
          <w:rPr>
            <w:szCs w:val="24"/>
          </w:rPr>
          <w:t xml:space="preserve">  </w:t>
        </w:r>
        <w:r w:rsidRPr="0030420D">
          <w:rPr>
            <w:szCs w:val="24"/>
          </w:rPr>
          <w:t xml:space="preserve">i. σχετικά με την εξομοίωση των τρίτεκνων οικογενειών με τις πολύτεκνες, σελ. </w:t>
        </w:r>
        <w:r w:rsidRPr="0030420D">
          <w:rPr>
            <w:szCs w:val="24"/>
          </w:rPr>
          <w:br/>
          <w:t xml:space="preserve">        ii. σχετικά με το κληροδότημα της Ιωάννας Κρίκκη στο Ορφανοτροφείο Λάρισας, σελ. </w:t>
        </w:r>
        <w:r w:rsidRPr="0030420D">
          <w:rPr>
            <w:szCs w:val="24"/>
          </w:rPr>
          <w:br/>
          <w:t xml:space="preserve">        iii. σχετικά με τη μη συμπερίληψη της Σάμου στην πιλοτική φάση εφαρμογής του Κοινωνικού Εισοδήματος Αλληλεγγύης, σελ. </w:t>
        </w:r>
        <w:r w:rsidRPr="0030420D">
          <w:rPr>
            <w:szCs w:val="24"/>
          </w:rPr>
          <w:br/>
          <w:t xml:space="preserve">   </w:t>
        </w:r>
        <w:r>
          <w:rPr>
            <w:szCs w:val="24"/>
          </w:rPr>
          <w:t xml:space="preserve"> </w:t>
        </w:r>
        <w:r w:rsidRPr="0030420D">
          <w:rPr>
            <w:szCs w:val="24"/>
          </w:rPr>
          <w:t>β) Προς τον Υπουργό Εσωτερικών και Δι</w:t>
        </w:r>
        <w:r>
          <w:rPr>
            <w:szCs w:val="24"/>
          </w:rPr>
          <w:t>οικητικής Ανασυγκρότησης:</w:t>
        </w:r>
        <w:r w:rsidRPr="0030420D">
          <w:rPr>
            <w:szCs w:val="24"/>
          </w:rPr>
          <w:br/>
          <w:t xml:space="preserve">      </w:t>
        </w:r>
        <w:r>
          <w:rPr>
            <w:szCs w:val="24"/>
          </w:rPr>
          <w:t xml:space="preserve">  </w:t>
        </w:r>
        <w:r w:rsidRPr="0030420D">
          <w:rPr>
            <w:szCs w:val="24"/>
          </w:rPr>
          <w:t xml:space="preserve">i. σχετικά με τα προβλήματα στους βρεφονηπιακούς και παιδικούς σταθμούς, σελ. </w:t>
        </w:r>
        <w:r w:rsidRPr="0030420D">
          <w:rPr>
            <w:szCs w:val="24"/>
          </w:rPr>
          <w:br/>
          <w:t xml:space="preserve">        ii. σχετικά με τη λήψη μέτρων για τους διπλά εγκλωβισμένους πρόσφυγες και μετανάστες στα hotspots των νησιών του Αιγαίου, σελ. </w:t>
        </w:r>
        <w:r w:rsidRPr="0030420D">
          <w:rPr>
            <w:szCs w:val="24"/>
          </w:rPr>
          <w:br/>
          <w:t xml:space="preserve"> </w:t>
        </w:r>
        <w:r w:rsidRPr="0030420D">
          <w:rPr>
            <w:szCs w:val="24"/>
          </w:rPr>
          <w:br/>
          <w:t xml:space="preserve">Γ. ΝΟΜΟΘΕΤΙΚΗ ΕΡΓΑΣΙΑ </w:t>
        </w:r>
        <w:r w:rsidRPr="0030420D">
          <w:rPr>
            <w:szCs w:val="24"/>
          </w:rPr>
          <w:br/>
          <w:t>Κατάθεση Εκθέσεως Διαρκούς Επιτροπής:</w:t>
        </w:r>
      </w:ins>
    </w:p>
    <w:p w14:paraId="6DEC6F6A" w14:textId="77777777" w:rsidR="00CD6DC4" w:rsidRDefault="00CD6DC4" w:rsidP="00CD6DC4">
      <w:pPr>
        <w:spacing w:after="0" w:line="360" w:lineRule="auto"/>
        <w:rPr>
          <w:ins w:id="21" w:author="Φλούδα Χριστίνα" w:date="2016-07-01T10:49:00Z"/>
          <w:szCs w:val="24"/>
        </w:rPr>
      </w:pPr>
      <w:ins w:id="22" w:author="Φλούδα Χριστίνα" w:date="2016-07-01T10:49:00Z">
        <w:r w:rsidRPr="0030420D">
          <w:rPr>
            <w:szCs w:val="24"/>
          </w:rPr>
          <w:t xml:space="preserve">Η Διαρκής Επιτροπή Παραγωγής και Εμπορίου, καταθέτει την  Έκθεσή της στο σχέδιο νόμου του Υπουργείου Οικονομίας, Ανάπτυξης και Τουρισμού «Προσαρμογή της ελληνικής νομοθεσίας στις διατάξεις των άρθρων 19, 20, 29, 30, 33, 35, 40 έως 46 της Οδηγίας 2013/34/ΕΕ σχετικά με «τις ετήσιες οικονομικές καταστάσεις, τις ενοποιημένες οικονομικές καταστάσεις και συναφείς εκθέσεις επιχειρήσεων ορισμένων μορφών, την τροποποίηση της Οδηγίας 2006/43/ΕΚ του Ευρωπαϊκού Κοινοβουλίου και του Συμβουλίου και την κατάργηση των Οδηγιών 78/660/ΕΟΚ και 83/349/ΕΟΚ του Συμβουλίου» (E.E.L 189 της 29ης Ιουνίου 2013) και στις διατάξεις της Οδηγίας 2014/95/ΕΕ του Ευρωπαϊκού Κοινοβουλίου και του Συμβουλίου (E.E.L 330/1 της 15ης Νοεμβρίου 2014) «για την τροποποίηση της Οδηγίας 2013/34/ΕΕ όσον αφορά τη δημοσιοποίηση μη χρηματοοικονομικών πληροφοριών και πληροφοριών για την πολυμορφία από ορισμένες μεγάλες επιχειρήσεις και ομίλους» και άλλες διατάξεις αρμοδιότητας Υπουργείου Οικονομίας, Ανάπτυξης και Τουρισμού.», σελ. </w:t>
        </w:r>
        <w:r w:rsidRPr="0030420D">
          <w:rPr>
            <w:szCs w:val="24"/>
          </w:rPr>
          <w:br/>
        </w:r>
      </w:ins>
    </w:p>
    <w:p w14:paraId="227B1FE8" w14:textId="77777777" w:rsidR="00CD6DC4" w:rsidRDefault="00CD6DC4" w:rsidP="00CD6DC4">
      <w:pPr>
        <w:spacing w:after="0" w:line="360" w:lineRule="auto"/>
        <w:rPr>
          <w:ins w:id="23" w:author="Φλούδα Χριστίνα" w:date="2016-07-01T10:49:00Z"/>
          <w:szCs w:val="24"/>
        </w:rPr>
      </w:pPr>
    </w:p>
    <w:p w14:paraId="6883DE6C" w14:textId="77777777" w:rsidR="00CD6DC4" w:rsidRDefault="00CD6DC4" w:rsidP="00CD6DC4">
      <w:pPr>
        <w:spacing w:after="0" w:line="360" w:lineRule="auto"/>
        <w:rPr>
          <w:ins w:id="24" w:author="Φλούδα Χριστίνα" w:date="2016-07-01T10:49:00Z"/>
          <w:szCs w:val="24"/>
        </w:rPr>
      </w:pPr>
      <w:ins w:id="25" w:author="Φλούδα Χριστίνα" w:date="2016-07-01T10:49:00Z">
        <w:r>
          <w:rPr>
            <w:szCs w:val="24"/>
          </w:rPr>
          <w:t xml:space="preserve">ΠΡΟΕΔΡΕΥΩΝ </w:t>
        </w:r>
      </w:ins>
    </w:p>
    <w:p w14:paraId="25F8B897" w14:textId="77777777" w:rsidR="00CD6DC4" w:rsidRDefault="00CD6DC4" w:rsidP="00CD6DC4">
      <w:pPr>
        <w:spacing w:after="0" w:line="360" w:lineRule="auto"/>
        <w:rPr>
          <w:ins w:id="26" w:author="Φλούδα Χριστίνα" w:date="2016-07-01T10:49:00Z"/>
          <w:szCs w:val="24"/>
        </w:rPr>
      </w:pPr>
    </w:p>
    <w:p w14:paraId="51CE4D26" w14:textId="77777777" w:rsidR="00CD6DC4" w:rsidRDefault="00CD6DC4" w:rsidP="00CD6DC4">
      <w:pPr>
        <w:spacing w:after="0" w:line="360" w:lineRule="auto"/>
        <w:rPr>
          <w:ins w:id="27" w:author="Φλούδα Χριστίνα" w:date="2016-07-01T10:49:00Z"/>
          <w:szCs w:val="24"/>
        </w:rPr>
      </w:pPr>
      <w:ins w:id="28" w:author="Φλούδα Χριστίνα" w:date="2016-07-01T10:49:00Z">
        <w:r w:rsidRPr="0030420D">
          <w:rPr>
            <w:szCs w:val="24"/>
          </w:rPr>
          <w:t>ΚΟΥΡΑΚΗΣ Α. , σελ.</w:t>
        </w:r>
        <w:r w:rsidRPr="0030420D">
          <w:rPr>
            <w:szCs w:val="24"/>
          </w:rPr>
          <w:br/>
        </w:r>
      </w:ins>
    </w:p>
    <w:p w14:paraId="727291E7" w14:textId="77777777" w:rsidR="00CD6DC4" w:rsidRPr="0030420D" w:rsidRDefault="00CD6DC4" w:rsidP="00CD6DC4">
      <w:pPr>
        <w:spacing w:after="0" w:line="360" w:lineRule="auto"/>
        <w:rPr>
          <w:ins w:id="29" w:author="Φλούδα Χριστίνα" w:date="2016-07-01T10:49:00Z"/>
          <w:szCs w:val="24"/>
        </w:rPr>
      </w:pPr>
    </w:p>
    <w:p w14:paraId="305448B9" w14:textId="77777777" w:rsidR="00CD6DC4" w:rsidRPr="0030420D" w:rsidRDefault="00CD6DC4" w:rsidP="00CD6DC4">
      <w:pPr>
        <w:spacing w:after="0" w:line="360" w:lineRule="auto"/>
        <w:rPr>
          <w:ins w:id="30" w:author="Φλούδα Χριστίνα" w:date="2016-07-01T10:49:00Z"/>
          <w:szCs w:val="24"/>
        </w:rPr>
      </w:pPr>
      <w:ins w:id="31" w:author="Φλούδα Χριστίνα" w:date="2016-07-01T10:49:00Z">
        <w:r w:rsidRPr="0030420D">
          <w:rPr>
            <w:szCs w:val="24"/>
          </w:rPr>
          <w:t>ΟΜΙΛΗΤΕΣ</w:t>
        </w:r>
      </w:ins>
    </w:p>
    <w:p w14:paraId="2C76BA26" w14:textId="77777777" w:rsidR="00CD6DC4" w:rsidRPr="0030420D" w:rsidRDefault="00CD6DC4" w:rsidP="00CD6DC4">
      <w:pPr>
        <w:spacing w:after="0" w:line="360" w:lineRule="auto"/>
        <w:rPr>
          <w:ins w:id="32" w:author="Φλούδα Χριστίνα" w:date="2016-07-01T10:49:00Z"/>
          <w:szCs w:val="24"/>
        </w:rPr>
      </w:pPr>
      <w:ins w:id="33" w:author="Φλούδα Χριστίνα" w:date="2016-07-01T10:49:00Z">
        <w:r w:rsidRPr="0030420D">
          <w:rPr>
            <w:szCs w:val="24"/>
          </w:rPr>
          <w:br/>
          <w:t>Α. Επί διαδικαστικού θέματος:</w:t>
        </w:r>
        <w:r w:rsidRPr="0030420D">
          <w:rPr>
            <w:szCs w:val="24"/>
          </w:rPr>
          <w:br/>
          <w:t>ΚΟΥΡΑΚΗΣ Α. , σελ.</w:t>
        </w:r>
        <w:r w:rsidRPr="0030420D">
          <w:rPr>
            <w:szCs w:val="24"/>
          </w:rPr>
          <w:br/>
          <w:t>ΠΑΠΑΧΡΙΣΤΟΠΟΥΛΟΣ Α. , σελ.</w:t>
        </w:r>
        <w:r w:rsidRPr="0030420D">
          <w:rPr>
            <w:szCs w:val="24"/>
          </w:rPr>
          <w:br/>
        </w:r>
        <w:r w:rsidRPr="0030420D">
          <w:rPr>
            <w:szCs w:val="24"/>
          </w:rPr>
          <w:br/>
          <w:t>Β. Συζήτηση επικαίρων ερωτήσεων:</w:t>
        </w:r>
        <w:r w:rsidRPr="0030420D">
          <w:rPr>
            <w:szCs w:val="24"/>
          </w:rPr>
          <w:br/>
          <w:t>ΚΟΥΡΟΥΜΠΛΗΣ Π. , σελ.</w:t>
        </w:r>
        <w:r w:rsidRPr="0030420D">
          <w:rPr>
            <w:szCs w:val="24"/>
          </w:rPr>
          <w:br/>
          <w:t>ΜΙΧΕΛΗΣ Α. , σελ.</w:t>
        </w:r>
        <w:r w:rsidRPr="0030420D">
          <w:rPr>
            <w:szCs w:val="24"/>
          </w:rPr>
          <w:br/>
          <w:t>ΜΟΥΖΑΛΑΣ Γ. , σελ.</w:t>
        </w:r>
        <w:r w:rsidRPr="0030420D">
          <w:rPr>
            <w:szCs w:val="24"/>
          </w:rPr>
          <w:br/>
          <w:t>ΠΑΠΑΧΡΙΣΤΟΠΟΥΛΟΣ Α. , σελ.</w:t>
        </w:r>
        <w:r w:rsidRPr="0030420D">
          <w:rPr>
            <w:szCs w:val="24"/>
          </w:rPr>
          <w:br/>
          <w:t>ΣΕΒΑΣΤΑΚΗΣ Δ. , σελ.</w:t>
        </w:r>
        <w:r w:rsidRPr="0030420D">
          <w:rPr>
            <w:szCs w:val="24"/>
          </w:rPr>
          <w:br/>
          <w:t>ΣΥΝΤΥΧΑΚΗΣ Ε. , σελ.</w:t>
        </w:r>
        <w:r w:rsidRPr="0030420D">
          <w:rPr>
            <w:szCs w:val="24"/>
          </w:rPr>
          <w:br/>
          <w:t>ΤΑΣΣΟΣ Σ. , σελ.</w:t>
        </w:r>
        <w:r w:rsidRPr="0030420D">
          <w:rPr>
            <w:szCs w:val="24"/>
          </w:rPr>
          <w:br/>
        </w:r>
      </w:ins>
    </w:p>
    <w:p w14:paraId="7EE62AF2" w14:textId="77777777" w:rsidR="00CD6DC4" w:rsidRDefault="00CD6DC4" w:rsidP="00CD6DC4">
      <w:pPr>
        <w:spacing w:line="600" w:lineRule="auto"/>
        <w:ind w:firstLine="720"/>
        <w:jc w:val="both"/>
        <w:rPr>
          <w:ins w:id="34" w:author="Φλούδα Χριστίνα" w:date="2016-07-01T10:48:00Z"/>
          <w:rFonts w:eastAsia="Times New Roman"/>
          <w:szCs w:val="24"/>
        </w:rPr>
        <w:pPrChange w:id="35" w:author="Φλούδα Χριστίνα" w:date="2016-07-01T10:49:00Z">
          <w:pPr>
            <w:spacing w:line="600" w:lineRule="auto"/>
            <w:ind w:firstLine="720"/>
            <w:jc w:val="center"/>
          </w:pPr>
        </w:pPrChange>
      </w:pPr>
    </w:p>
    <w:p w14:paraId="005D0FFD" w14:textId="77777777" w:rsidR="003A2C60" w:rsidRDefault="007244B6">
      <w:pPr>
        <w:spacing w:line="600" w:lineRule="auto"/>
        <w:ind w:firstLine="720"/>
        <w:jc w:val="center"/>
        <w:rPr>
          <w:rFonts w:eastAsia="Times New Roman"/>
          <w:szCs w:val="24"/>
        </w:rPr>
      </w:pPr>
      <w:r>
        <w:rPr>
          <w:rFonts w:eastAsia="Times New Roman"/>
          <w:szCs w:val="24"/>
        </w:rPr>
        <w:t>ΠΡΑΚΤΙΚΑ ΒΟΥΛΗΣ</w:t>
      </w:r>
    </w:p>
    <w:p w14:paraId="005D0FFE" w14:textId="77777777" w:rsidR="003A2C60" w:rsidRDefault="007244B6">
      <w:pPr>
        <w:spacing w:line="600" w:lineRule="auto"/>
        <w:ind w:firstLine="720"/>
        <w:jc w:val="center"/>
        <w:rPr>
          <w:rFonts w:eastAsia="Times New Roman"/>
          <w:szCs w:val="24"/>
        </w:rPr>
      </w:pPr>
      <w:r>
        <w:rPr>
          <w:rFonts w:eastAsia="Times New Roman"/>
          <w:szCs w:val="24"/>
        </w:rPr>
        <w:t xml:space="preserve">ΙΖ΄ ΠΕΡΙΟΔΟΣ </w:t>
      </w:r>
    </w:p>
    <w:p w14:paraId="005D0FFF" w14:textId="77777777" w:rsidR="003A2C60" w:rsidRDefault="007244B6">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05D1000" w14:textId="77777777" w:rsidR="003A2C60" w:rsidRDefault="007244B6">
      <w:pPr>
        <w:spacing w:line="600" w:lineRule="auto"/>
        <w:ind w:firstLine="720"/>
        <w:jc w:val="center"/>
        <w:rPr>
          <w:rFonts w:eastAsia="Times New Roman"/>
          <w:szCs w:val="24"/>
        </w:rPr>
      </w:pPr>
      <w:bookmarkStart w:id="36" w:name="_GoBack"/>
      <w:bookmarkEnd w:id="36"/>
      <w:r>
        <w:rPr>
          <w:rFonts w:eastAsia="Times New Roman"/>
          <w:szCs w:val="24"/>
        </w:rPr>
        <w:t>ΣΥΝΟΔΟΣ Α΄</w:t>
      </w:r>
    </w:p>
    <w:p w14:paraId="005D1001" w14:textId="77777777" w:rsidR="003A2C60" w:rsidRDefault="007244B6">
      <w:pPr>
        <w:spacing w:line="600" w:lineRule="auto"/>
        <w:ind w:firstLine="720"/>
        <w:jc w:val="center"/>
        <w:rPr>
          <w:rFonts w:eastAsia="Times New Roman"/>
          <w:szCs w:val="24"/>
        </w:rPr>
      </w:pPr>
      <w:r>
        <w:rPr>
          <w:rFonts w:eastAsia="Times New Roman"/>
          <w:szCs w:val="24"/>
        </w:rPr>
        <w:t>ΣΥΝΕΔΡΙΑΣΗ ΡΜΗ΄</w:t>
      </w:r>
    </w:p>
    <w:p w14:paraId="005D1002" w14:textId="77777777" w:rsidR="003A2C60" w:rsidRDefault="007244B6">
      <w:pPr>
        <w:spacing w:line="600" w:lineRule="auto"/>
        <w:ind w:firstLine="720"/>
        <w:jc w:val="center"/>
        <w:rPr>
          <w:rFonts w:eastAsia="Times New Roman"/>
          <w:szCs w:val="24"/>
        </w:rPr>
      </w:pPr>
      <w:r>
        <w:rPr>
          <w:rFonts w:eastAsia="Times New Roman"/>
          <w:szCs w:val="24"/>
        </w:rPr>
        <w:t>Πέμπτη 23 Ιουνίου 2016</w:t>
      </w:r>
    </w:p>
    <w:p w14:paraId="005D1003" w14:textId="77777777" w:rsidR="003A2C60" w:rsidRDefault="007244B6">
      <w:pPr>
        <w:spacing w:line="600" w:lineRule="auto"/>
        <w:ind w:firstLine="720"/>
        <w:jc w:val="both"/>
        <w:rPr>
          <w:rFonts w:eastAsia="Times New Roman"/>
          <w:szCs w:val="24"/>
        </w:rPr>
      </w:pPr>
      <w:r>
        <w:rPr>
          <w:rFonts w:eastAsia="Times New Roman"/>
          <w:szCs w:val="24"/>
        </w:rPr>
        <w:t xml:space="preserve">Αθήνα, σήμερα στις 23 Ιουνίου 2016, ημέρα Πέμπτη και ώρα 09.40΄ συνήλθε στην Αίθουσα των συνεδριάσεων του Βουλευτηρίου η Βουλή σε ολομέλεια για να συνεδριάσει υπό την προεδρία του Α΄ Αντιπροέδρου αυτής κ. </w:t>
      </w:r>
      <w:r w:rsidRPr="005307D0">
        <w:rPr>
          <w:rFonts w:eastAsia="Times New Roman"/>
          <w:b/>
          <w:szCs w:val="24"/>
        </w:rPr>
        <w:t>ΑΝΑΣΤΑΣΙΟΥ ΚΟΥΡΑΚΗ.</w:t>
      </w:r>
    </w:p>
    <w:p w14:paraId="005D1004" w14:textId="77777777" w:rsidR="003A2C60" w:rsidRDefault="007244B6">
      <w:pPr>
        <w:spacing w:line="600" w:lineRule="auto"/>
        <w:ind w:firstLine="720"/>
        <w:jc w:val="both"/>
        <w:rPr>
          <w:rFonts w:eastAsia="Times New Roman"/>
          <w:szCs w:val="24"/>
        </w:rPr>
      </w:pPr>
      <w:r>
        <w:rPr>
          <w:rFonts w:eastAsia="Times New Roman"/>
          <w:b/>
          <w:bCs/>
          <w:szCs w:val="24"/>
        </w:rPr>
        <w:t xml:space="preserve">ΠΡΟΕΔΡΕΥΩΝ (Αναστάσιος Κουράκης): </w:t>
      </w:r>
      <w:r>
        <w:rPr>
          <w:rFonts w:eastAsia="Times New Roman"/>
          <w:szCs w:val="24"/>
        </w:rPr>
        <w:t>Κυρίες και κύριοι συνάδελφοι, αρχίζει η συνεδρίαση.</w:t>
      </w:r>
    </w:p>
    <w:p w14:paraId="005D1005" w14:textId="77777777" w:rsidR="003A2C60" w:rsidRDefault="007244B6">
      <w:pPr>
        <w:spacing w:line="600" w:lineRule="auto"/>
        <w:ind w:firstLine="720"/>
        <w:jc w:val="both"/>
        <w:rPr>
          <w:rFonts w:eastAsia="Times New Roman"/>
          <w:szCs w:val="24"/>
        </w:rPr>
      </w:pPr>
      <w:r>
        <w:rPr>
          <w:rFonts w:eastAsia="Times New Roman"/>
          <w:szCs w:val="24"/>
        </w:rPr>
        <w:lastRenderedPageBreak/>
        <w:t>(ΕΠΙΚΥΡΩΣΗ ΠΡΑΚΤΙΚΩΝ: Σύμφωνα με την από 22-6-2016 εξουσιοδότηση του Σώματος επικυρώθηκαν με ευθύνη του Προεδρείου τα Πρακτικά της ΡΜΖ΄ συνεδριάσεώς του, της Τετάρτης 22 Ιουνίου 2016, σε ό,τι αφορά την ψήφιση στο σύνολο των σχεδίων νόμου: «Κύρωση του Μνημονίου Κατανόησης μεταξύ του Υπουργείου Εθνικής Άμυνας της Ελληνικής Δημοκρατίας και του Υπουργείου Άμυνας της Δημοκρατίας της Φινλανδίας σχετικά με συνεργασία στον τομέα αμυντικού υλικού».</w:t>
      </w:r>
    </w:p>
    <w:p w14:paraId="005D1006" w14:textId="77777777" w:rsidR="003A2C60" w:rsidRDefault="007244B6">
      <w:pPr>
        <w:spacing w:line="600" w:lineRule="auto"/>
        <w:ind w:firstLine="720"/>
        <w:jc w:val="both"/>
        <w:rPr>
          <w:rFonts w:eastAsia="Times New Roman"/>
          <w:szCs w:val="24"/>
        </w:rPr>
      </w:pPr>
      <w:r>
        <w:rPr>
          <w:rFonts w:eastAsia="Times New Roman"/>
          <w:szCs w:val="24"/>
        </w:rPr>
        <w:t>«Κύρωση της Συμφωνίας για την Επιτροπή Συντονισμού στο πλαίσιο της Συνόδου Υπουργών Άμυνας και Νοτιοανατολικής Ευρώπης (</w:t>
      </w:r>
      <w:r>
        <w:rPr>
          <w:rFonts w:eastAsia="Times New Roman"/>
          <w:szCs w:val="24"/>
          <w:lang w:val="en-US"/>
        </w:rPr>
        <w:t>SEDM</w:t>
      </w:r>
      <w:r>
        <w:rPr>
          <w:rFonts w:eastAsia="Times New Roman"/>
          <w:szCs w:val="24"/>
        </w:rPr>
        <w:t>) και άλλες διατάξεις».</w:t>
      </w:r>
    </w:p>
    <w:p w14:paraId="005D1007" w14:textId="77777777" w:rsidR="003A2C60" w:rsidRDefault="007244B6">
      <w:pPr>
        <w:spacing w:line="600" w:lineRule="auto"/>
        <w:ind w:firstLine="720"/>
        <w:jc w:val="both"/>
        <w:rPr>
          <w:rFonts w:eastAsia="Times New Roman"/>
          <w:szCs w:val="24"/>
        </w:rPr>
      </w:pPr>
      <w:r>
        <w:rPr>
          <w:rFonts w:eastAsia="Times New Roman"/>
          <w:szCs w:val="24"/>
        </w:rPr>
        <w:t xml:space="preserve">«Κύρωση της Διοικητικής Διευθέτησης μεταξύ του Υπουργείου Εθνικής Άμυνας της Ελληνικής Δημοκρατίας και του Μηχανισμού </w:t>
      </w:r>
      <w:r>
        <w:rPr>
          <w:rFonts w:eastAsia="Times New Roman"/>
          <w:szCs w:val="24"/>
          <w:lang w:val="en-US"/>
        </w:rPr>
        <w:t>ATHENA</w:t>
      </w:r>
      <w:r>
        <w:rPr>
          <w:rFonts w:eastAsia="Times New Roman"/>
          <w:szCs w:val="24"/>
        </w:rPr>
        <w:t xml:space="preserve"> όσον αφορά στις υπηρεσίες μετακινήσεων και μεταφορών οι οποίες παρέχονται από το Πολυεθνικό Συντονιστικό Κέντρο Στρατηγικών Θαλάσσιων Μεταφορών (ΠΟΣΚΕΣΘΑΜ)».)</w:t>
      </w:r>
    </w:p>
    <w:p w14:paraId="005D1008" w14:textId="77777777" w:rsidR="003A2C60" w:rsidRDefault="007244B6">
      <w:pPr>
        <w:spacing w:line="600" w:lineRule="auto"/>
        <w:ind w:firstLine="720"/>
        <w:jc w:val="both"/>
        <w:rPr>
          <w:rFonts w:eastAsia="Times New Roman"/>
          <w:szCs w:val="24"/>
        </w:rPr>
      </w:pPr>
      <w:r>
        <w:rPr>
          <w:rFonts w:eastAsia="Times New Roman"/>
          <w:szCs w:val="24"/>
        </w:rPr>
        <w:lastRenderedPageBreak/>
        <w:t>Έχω την τιμή να ανακοινώσω στο Σώμα το δελτίο επίκαιρων ερωτήσεων της Παρασκευής 24 Ιουνίου 2016.</w:t>
      </w:r>
    </w:p>
    <w:p w14:paraId="005D1009" w14:textId="77777777" w:rsidR="003A2C60" w:rsidRDefault="007244B6">
      <w:pPr>
        <w:spacing w:line="600" w:lineRule="auto"/>
        <w:ind w:firstLine="720"/>
        <w:jc w:val="both"/>
        <w:rPr>
          <w:rFonts w:eastAsia="Times New Roman" w:cs="Times New Roman"/>
          <w:bCs/>
          <w:szCs w:val="24"/>
        </w:rPr>
      </w:pPr>
      <w:r>
        <w:rPr>
          <w:rFonts w:eastAsia="Times New Roman" w:cs="Times New Roman"/>
          <w:bCs/>
          <w:szCs w:val="24"/>
        </w:rPr>
        <w:t>Α.ΕΠΙΚΑΙΡΕΣ ΕΡΩΤΗΣΕΙΣ Πρώτου Κύκλου (Άρθρο 130 παράγραφοι 2 και 3 του Κανονισμού της Βουλής)</w:t>
      </w:r>
    </w:p>
    <w:p w14:paraId="005D100A"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1.</w:t>
      </w:r>
      <w:r w:rsidRPr="007244B6">
        <w:rPr>
          <w:rFonts w:eastAsia="Times New Roman" w:cs="Times New Roman"/>
          <w:szCs w:val="24"/>
          <w:rPrChange w:id="37" w:author="Φλούδα Χριστίνα" w:date="2016-07-01T10:33:00Z">
            <w:rPr>
              <w:rFonts w:eastAsia="Times New Roman" w:cs="Times New Roman"/>
              <w:szCs w:val="24"/>
              <w:lang w:val="en-US"/>
            </w:rPr>
          </w:rPrChange>
        </w:rPr>
        <w:t xml:space="preserve"> </w:t>
      </w:r>
      <w:r>
        <w:rPr>
          <w:rFonts w:eastAsia="Times New Roman" w:cs="Times New Roman"/>
          <w:szCs w:val="24"/>
        </w:rPr>
        <w:t xml:space="preserve">Η με αριθμό 1016/21-6-2016 επίκαιρη ερώτηση της Βουλευτού Αιτωλοακαρνανίας του Συνασπισμού Ριζοσπαστικής Αριστεράς κ. </w:t>
      </w:r>
      <w:r>
        <w:rPr>
          <w:rFonts w:eastAsia="Times New Roman" w:cs="Times New Roman"/>
          <w:bCs/>
          <w:szCs w:val="24"/>
        </w:rPr>
        <w:t>Μαρίας Τριανταφύλλου</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την ανάγκη άμεσης αντιμετώπισης του προβλήματος υδροδότησης του Αιτωλικού Αιτωλοακαρνανίας.</w:t>
      </w:r>
    </w:p>
    <w:p w14:paraId="005D100B"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2.</w:t>
      </w:r>
      <w:r w:rsidRPr="007244B6">
        <w:rPr>
          <w:rFonts w:eastAsia="Times New Roman" w:cs="Times New Roman"/>
          <w:szCs w:val="24"/>
          <w:rPrChange w:id="38" w:author="Φλούδα Χριστίνα" w:date="2016-07-01T10:33:00Z">
            <w:rPr>
              <w:rFonts w:eastAsia="Times New Roman" w:cs="Times New Roman"/>
              <w:szCs w:val="24"/>
              <w:lang w:val="en-US"/>
            </w:rPr>
          </w:rPrChange>
        </w:rPr>
        <w:t xml:space="preserve"> </w:t>
      </w:r>
      <w:r>
        <w:rPr>
          <w:rFonts w:eastAsia="Times New Roman" w:cs="Times New Roman"/>
          <w:szCs w:val="24"/>
        </w:rPr>
        <w:t xml:space="preserve">Η με αριθμό 1019/21-6-2016 επίκαιρη ερώτηση του Βουλευτή Λακωνίας της Νέας Δημοκρατίας κ. </w:t>
      </w:r>
      <w:r>
        <w:rPr>
          <w:rFonts w:eastAsia="Times New Roman" w:cs="Times New Roman"/>
          <w:bCs/>
          <w:szCs w:val="24"/>
        </w:rPr>
        <w:t>Αθανασίου Δαβάκη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τροποποίηση του άρθρου 236 του </w:t>
      </w:r>
      <w:r>
        <w:rPr>
          <w:rFonts w:eastAsia="Times New Roman" w:cs="Times New Roman"/>
          <w:szCs w:val="24"/>
        </w:rPr>
        <w:lastRenderedPageBreak/>
        <w:t>ν.4389/2016 για την αναστολή των μισθολογικών προαγωγών του στρατιωτικού προσωπικού των Ενόπλων Δυνάμεων για τη διετία 2017-2018.</w:t>
      </w:r>
    </w:p>
    <w:p w14:paraId="005D100C"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3.</w:t>
      </w:r>
      <w:r w:rsidRPr="007244B6">
        <w:rPr>
          <w:rFonts w:eastAsia="Times New Roman" w:cs="Times New Roman"/>
          <w:szCs w:val="24"/>
          <w:rPrChange w:id="39" w:author="Φλούδα Χριστίνα" w:date="2016-07-01T10:33:00Z">
            <w:rPr>
              <w:rFonts w:eastAsia="Times New Roman" w:cs="Times New Roman"/>
              <w:szCs w:val="24"/>
              <w:lang w:val="en-US"/>
            </w:rPr>
          </w:rPrChange>
        </w:rPr>
        <w:t xml:space="preserve"> </w:t>
      </w:r>
      <w:r>
        <w:rPr>
          <w:rFonts w:eastAsia="Times New Roman" w:cs="Times New Roman"/>
          <w:szCs w:val="24"/>
        </w:rPr>
        <w:t xml:space="preserve">Η με αριθμό 1012/17-6-2016 επίκαιρη ερώτηση του Βουλευτή Ηρακλείου της Δημοκρατικής Συμπαράταξης ΠΑΣΟΚ - ΔΗΜΑΡ κ. </w:t>
      </w:r>
      <w:r>
        <w:rPr>
          <w:rFonts w:eastAsia="Times New Roman" w:cs="Times New Roman"/>
          <w:bCs/>
          <w:szCs w:val="24"/>
        </w:rPr>
        <w:t>Βασιλείου Κεγκέρογλου</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σχετικά με την απώλεια επιδότησης των νέων αγροτών και των ενοικιαστών αγροτικής γης.</w:t>
      </w:r>
    </w:p>
    <w:p w14:paraId="005D100D"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4.</w:t>
      </w:r>
      <w:r w:rsidRPr="007244B6">
        <w:rPr>
          <w:rFonts w:eastAsia="Times New Roman" w:cs="Times New Roman"/>
          <w:szCs w:val="24"/>
          <w:rPrChange w:id="40" w:author="Φλούδα Χριστίνα" w:date="2016-07-01T10:33:00Z">
            <w:rPr>
              <w:rFonts w:eastAsia="Times New Roman" w:cs="Times New Roman"/>
              <w:szCs w:val="24"/>
              <w:lang w:val="en-US"/>
            </w:rPr>
          </w:rPrChange>
        </w:rPr>
        <w:t xml:space="preserve"> </w:t>
      </w:r>
      <w:r>
        <w:rPr>
          <w:rFonts w:eastAsia="Times New Roman" w:cs="Times New Roman"/>
          <w:szCs w:val="24"/>
        </w:rPr>
        <w:t xml:space="preserve">Η με αριθμό 1008/15-6-2016 επίκαιρη ερώτηση του Βουλευτή Β΄ Αθηνών του Κομμουνιστικού Κόμματος Ελλάδας κ. </w:t>
      </w:r>
      <w:r>
        <w:rPr>
          <w:rFonts w:eastAsia="Times New Roman" w:cs="Times New Roman"/>
          <w:bCs/>
          <w:szCs w:val="24"/>
        </w:rPr>
        <w:t>Χρήστου Κατσώτη</w:t>
      </w:r>
      <w:r>
        <w:rPr>
          <w:rFonts w:eastAsia="Times New Roman" w:cs="Times New Roman"/>
          <w:szCs w:val="24"/>
        </w:rPr>
        <w:t xml:space="preserve"> προς τον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σχετικά με την ακύρωση των διατάξεων που καταργούν το ΕΚΑΣ και επιφέρουν απώλειες στο εισόδημα χιλιάδων συνταξιούχων.</w:t>
      </w:r>
    </w:p>
    <w:p w14:paraId="005D100E"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5.</w:t>
      </w:r>
      <w:r w:rsidRPr="007244B6">
        <w:rPr>
          <w:rFonts w:eastAsia="Times New Roman" w:cs="Times New Roman"/>
          <w:szCs w:val="24"/>
          <w:rPrChange w:id="41" w:author="Φλούδα Χριστίνα" w:date="2016-07-01T10:33:00Z">
            <w:rPr>
              <w:rFonts w:eastAsia="Times New Roman" w:cs="Times New Roman"/>
              <w:szCs w:val="24"/>
              <w:lang w:val="en-US"/>
            </w:rPr>
          </w:rPrChange>
        </w:rPr>
        <w:t xml:space="preserve"> </w:t>
      </w:r>
      <w:r>
        <w:rPr>
          <w:rFonts w:eastAsia="Times New Roman" w:cs="Times New Roman"/>
          <w:szCs w:val="24"/>
        </w:rPr>
        <w:t xml:space="preserve">Η με αριθμό 1011/17-6-2016 επίκαιρη ερώτηση του Βουλευτή Β΄ Πειραιώς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τον κίνδυνο παραγραφής δώδεκα χιλιάδων υποθέσεων μεγάλης φοροδιαφυγής.</w:t>
      </w:r>
    </w:p>
    <w:p w14:paraId="005D100F"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6.</w:t>
      </w:r>
      <w:r w:rsidRPr="007244B6">
        <w:rPr>
          <w:rFonts w:eastAsia="Times New Roman" w:cs="Times New Roman"/>
          <w:szCs w:val="24"/>
          <w:rPrChange w:id="42" w:author="Φλούδα Χριστίνα" w:date="2016-07-01T10:33:00Z">
            <w:rPr>
              <w:rFonts w:eastAsia="Times New Roman" w:cs="Times New Roman"/>
              <w:szCs w:val="24"/>
              <w:lang w:val="en-US"/>
            </w:rPr>
          </w:rPrChange>
        </w:rPr>
        <w:t xml:space="preserve"> </w:t>
      </w:r>
      <w:r>
        <w:rPr>
          <w:rFonts w:eastAsia="Times New Roman" w:cs="Times New Roman"/>
          <w:szCs w:val="24"/>
        </w:rPr>
        <w:t xml:space="preserve">Η με αριθμό 1015/17-6-2016 επίκαιρη ερώτηση του Βουλευτή Λαρίσης της Ένωσης Κεντρώων κ. </w:t>
      </w:r>
      <w:r>
        <w:rPr>
          <w:rFonts w:eastAsia="Times New Roman" w:cs="Times New Roman"/>
          <w:bCs/>
          <w:szCs w:val="24"/>
        </w:rPr>
        <w:t>Γεωργίου Κατσιαντώνη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τις δηλώσεις του επικεφαλής του Eurogroup κ. Ντάϊσελμπλουμ περί μη βιωσιμότητας του ελληνικού προγράμματος.</w:t>
      </w:r>
    </w:p>
    <w:p w14:paraId="005D1010" w14:textId="77777777" w:rsidR="003A2C60" w:rsidRDefault="007244B6">
      <w:pPr>
        <w:spacing w:line="600" w:lineRule="auto"/>
        <w:ind w:firstLine="720"/>
        <w:jc w:val="both"/>
        <w:rPr>
          <w:rFonts w:eastAsia="Times New Roman" w:cs="Times New Roman"/>
          <w:bCs/>
          <w:szCs w:val="24"/>
        </w:rPr>
      </w:pPr>
      <w:r>
        <w:rPr>
          <w:rFonts w:eastAsia="Times New Roman" w:cs="Times New Roman"/>
          <w:bCs/>
          <w:szCs w:val="24"/>
        </w:rPr>
        <w:t>Β.ΕΠΙΚΑΙΡΕΣ ΕΡΩΤΗΣΕΙΣ Δεύτερου Κύκλου (Άρθρο 130 παράγραφοι 2 και 3 του Κανονισμού της Βουλής)</w:t>
      </w:r>
    </w:p>
    <w:p w14:paraId="005D1011"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1.</w:t>
      </w:r>
      <w:r w:rsidRPr="007244B6">
        <w:rPr>
          <w:rFonts w:eastAsia="Times New Roman" w:cs="Times New Roman"/>
          <w:szCs w:val="24"/>
          <w:rPrChange w:id="43" w:author="Φλούδα Χριστίνα" w:date="2016-07-01T10:33:00Z">
            <w:rPr>
              <w:rFonts w:eastAsia="Times New Roman" w:cs="Times New Roman"/>
              <w:szCs w:val="24"/>
              <w:lang w:val="en-US"/>
            </w:rPr>
          </w:rPrChange>
        </w:rPr>
        <w:t xml:space="preserve"> </w:t>
      </w:r>
      <w:r>
        <w:rPr>
          <w:rFonts w:eastAsia="Times New Roman" w:cs="Times New Roman"/>
          <w:szCs w:val="24"/>
        </w:rPr>
        <w:t xml:space="preserve">Η με αριθμό 1020/21-6-2016 επίκαιρη ερώτηση του Βουλευτή Α΄ Πειραιώς της Νέας Δημοκρατίας κ. </w:t>
      </w:r>
      <w:r>
        <w:rPr>
          <w:rFonts w:eastAsia="Times New Roman" w:cs="Times New Roman"/>
          <w:bCs/>
          <w:szCs w:val="24"/>
        </w:rPr>
        <w:t>Κωνσταντίνου Κατσαφάδου</w:t>
      </w:r>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b/>
          <w:bCs/>
          <w:szCs w:val="24"/>
        </w:rPr>
        <w:t xml:space="preserve"> </w:t>
      </w:r>
      <w:r>
        <w:rPr>
          <w:rFonts w:eastAsia="Times New Roman" w:cs="Times New Roman"/>
          <w:szCs w:val="24"/>
        </w:rPr>
        <w:t>σχετικά με το περιστατικό με πρόσφυγες σε κρουαζιερόπλοιο στη Μυτιλήνη.</w:t>
      </w:r>
    </w:p>
    <w:p w14:paraId="005D1012"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2.</w:t>
      </w:r>
      <w:r w:rsidRPr="007244B6">
        <w:rPr>
          <w:rFonts w:eastAsia="Times New Roman" w:cs="Times New Roman"/>
          <w:szCs w:val="24"/>
          <w:rPrChange w:id="44" w:author="Φλούδα Χριστίνα" w:date="2016-07-01T10:33:00Z">
            <w:rPr>
              <w:rFonts w:eastAsia="Times New Roman" w:cs="Times New Roman"/>
              <w:szCs w:val="24"/>
              <w:lang w:val="en-US"/>
            </w:rPr>
          </w:rPrChange>
        </w:rPr>
        <w:t xml:space="preserve"> </w:t>
      </w:r>
      <w:r>
        <w:rPr>
          <w:rFonts w:eastAsia="Times New Roman" w:cs="Times New Roman"/>
          <w:szCs w:val="24"/>
        </w:rPr>
        <w:t xml:space="preserve">Η με αριθμό 1009/16-6-2016 επίκαιρη ερώτηση του Βουλευτή Αχαΐας της Δημοκρατικής Συμπαράταξης ΠΑΣΟΚ - ΔΗΜΑΡ κ. </w:t>
      </w:r>
      <w:r>
        <w:rPr>
          <w:rFonts w:eastAsia="Times New Roman" w:cs="Times New Roman"/>
          <w:bCs/>
          <w:szCs w:val="24"/>
        </w:rPr>
        <w:t>Θεόδωρου Παπαθεοδώρου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τις απολύσεις στελεχών του ΟΚΑΝΑ στην Πάτρα.</w:t>
      </w:r>
    </w:p>
    <w:p w14:paraId="005D1013"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3.</w:t>
      </w:r>
      <w:r w:rsidRPr="007244B6">
        <w:rPr>
          <w:rFonts w:eastAsia="Times New Roman" w:cs="Times New Roman"/>
          <w:szCs w:val="24"/>
          <w:rPrChange w:id="45" w:author="Φλούδα Χριστίνα" w:date="2016-07-01T10:33:00Z">
            <w:rPr>
              <w:rFonts w:eastAsia="Times New Roman" w:cs="Times New Roman"/>
              <w:szCs w:val="24"/>
              <w:lang w:val="en-US"/>
            </w:rPr>
          </w:rPrChange>
        </w:rPr>
        <w:t xml:space="preserve"> </w:t>
      </w:r>
      <w:r>
        <w:rPr>
          <w:rFonts w:eastAsia="Times New Roman" w:cs="Times New Roman"/>
          <w:szCs w:val="24"/>
        </w:rPr>
        <w:t xml:space="preserve">Η με αριθμό 1023/21-6-2016 επίκαιρη ερώτηση του Βουλευτή Α΄ Θεσσαλονίκης του Κομμουνιστικού Κόμματος Ελλάδας κ. </w:t>
      </w:r>
      <w:r>
        <w:rPr>
          <w:rFonts w:eastAsia="Times New Roman" w:cs="Times New Roman"/>
          <w:bCs/>
          <w:szCs w:val="24"/>
        </w:rPr>
        <w:t>Ιωάννη Δελή</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σχετικά με τη λήψη μέτρων για την κάλυψη των αναγκών σε εκπαιδευτικούς για τη νέα σχολική χρονιά.</w:t>
      </w:r>
    </w:p>
    <w:p w14:paraId="005D1014"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4.</w:t>
      </w:r>
      <w:r w:rsidRPr="007244B6">
        <w:rPr>
          <w:rFonts w:eastAsia="Times New Roman" w:cs="Times New Roman"/>
          <w:szCs w:val="24"/>
          <w:rPrChange w:id="46" w:author="Φλούδα Χριστίνα" w:date="2016-07-01T10:33:00Z">
            <w:rPr>
              <w:rFonts w:eastAsia="Times New Roman" w:cs="Times New Roman"/>
              <w:szCs w:val="24"/>
              <w:lang w:val="en-US"/>
            </w:rPr>
          </w:rPrChange>
        </w:rPr>
        <w:t xml:space="preserve"> </w:t>
      </w:r>
      <w:r>
        <w:rPr>
          <w:rFonts w:eastAsia="Times New Roman" w:cs="Times New Roman"/>
          <w:szCs w:val="24"/>
        </w:rPr>
        <w:t xml:space="preserve">Η με αριθμό 1018/21-6-2016 επίκαιρη ερώτηση του Βουλευτή Λαρίσης των Ανεξαρτήτων Ελλήνων κ. </w:t>
      </w:r>
      <w:r>
        <w:rPr>
          <w:rFonts w:eastAsia="Times New Roman" w:cs="Times New Roman"/>
          <w:bCs/>
          <w:szCs w:val="24"/>
        </w:rPr>
        <w:t>Βασιλείου Κόκκαλη</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σχετικά με «την καταστροφική και αχρεώστητη απαίτηση του ΔΕΔΔΗΕ για πληρωμή υπέρογκου και άδικου προστίμου σε επιχειρήσεις, που είχαν κλείσει κατά τη διάρκεια της κρίσης και τώρα ζητούν να ενεργοποιηθούν ξανά». </w:t>
      </w:r>
    </w:p>
    <w:p w14:paraId="005D1015"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5.</w:t>
      </w:r>
      <w:r w:rsidRPr="007244B6">
        <w:rPr>
          <w:rFonts w:eastAsia="Times New Roman" w:cs="Times New Roman"/>
          <w:szCs w:val="24"/>
          <w:rPrChange w:id="47" w:author="Φλούδα Χριστίνα" w:date="2016-07-01T10:33:00Z">
            <w:rPr>
              <w:rFonts w:eastAsia="Times New Roman" w:cs="Times New Roman"/>
              <w:szCs w:val="24"/>
              <w:lang w:val="en-US"/>
            </w:rPr>
          </w:rPrChange>
        </w:rPr>
        <w:t xml:space="preserve"> </w:t>
      </w:r>
      <w:r>
        <w:rPr>
          <w:rFonts w:eastAsia="Times New Roman" w:cs="Times New Roman"/>
          <w:szCs w:val="24"/>
        </w:rPr>
        <w:t xml:space="preserve">Η με αριθμό 1034/21-6-2016 επίκαιρη ερώτηση του Ανεξάρτητου Βουλευτή Β΄ Αθηνών κ. </w:t>
      </w:r>
      <w:r>
        <w:rPr>
          <w:rFonts w:eastAsia="Times New Roman" w:cs="Times New Roman"/>
          <w:bCs/>
          <w:szCs w:val="24"/>
        </w:rPr>
        <w:t>Ευσταθίου (Στάθη) Παναγούλη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το κόστος των «εκπροσώπων των θεσμών» στο δημόσιο.</w:t>
      </w:r>
    </w:p>
    <w:p w14:paraId="005D1016"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6.</w:t>
      </w:r>
      <w:r w:rsidRPr="007244B6">
        <w:rPr>
          <w:rFonts w:eastAsia="Times New Roman" w:cs="Times New Roman"/>
          <w:szCs w:val="24"/>
          <w:rPrChange w:id="48" w:author="Φλούδα Χριστίνα" w:date="2016-07-01T10:33:00Z">
            <w:rPr>
              <w:rFonts w:eastAsia="Times New Roman" w:cs="Times New Roman"/>
              <w:szCs w:val="24"/>
              <w:lang w:val="en-US"/>
            </w:rPr>
          </w:rPrChange>
        </w:rPr>
        <w:t xml:space="preserve"> </w:t>
      </w:r>
      <w:r>
        <w:rPr>
          <w:rFonts w:eastAsia="Times New Roman" w:cs="Times New Roman"/>
          <w:szCs w:val="24"/>
        </w:rPr>
        <w:t xml:space="preserve">Η με αριθμό 942/3-6-2016 επίκαιρη ερώτηση του Βουλευτή Β΄ Θεσσαλονίκης της Νέας Δημοκρατίας κ. </w:t>
      </w:r>
      <w:r>
        <w:rPr>
          <w:rFonts w:eastAsia="Times New Roman" w:cs="Times New Roman"/>
          <w:bCs/>
          <w:szCs w:val="24"/>
        </w:rPr>
        <w:t>Σάββα Αναστασιάδη</w:t>
      </w:r>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b/>
          <w:bCs/>
          <w:szCs w:val="24"/>
        </w:rPr>
        <w:t xml:space="preserve"> </w:t>
      </w:r>
      <w:r>
        <w:rPr>
          <w:rFonts w:eastAsia="Times New Roman" w:cs="Times New Roman"/>
          <w:szCs w:val="24"/>
        </w:rPr>
        <w:t>σχετικά με τις απεργιακές κινητοποιήσεις στο λιμάνι της Θεσσαλονίκης.</w:t>
      </w:r>
    </w:p>
    <w:p w14:paraId="005D1017"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7.</w:t>
      </w:r>
      <w:r w:rsidRPr="007244B6">
        <w:rPr>
          <w:rFonts w:eastAsia="Times New Roman" w:cs="Times New Roman"/>
          <w:szCs w:val="24"/>
          <w:rPrChange w:id="49" w:author="Φλούδα Χριστίνα" w:date="2016-07-01T10:33:00Z">
            <w:rPr>
              <w:rFonts w:eastAsia="Times New Roman" w:cs="Times New Roman"/>
              <w:szCs w:val="24"/>
              <w:lang w:val="en-US"/>
            </w:rPr>
          </w:rPrChange>
        </w:rPr>
        <w:t xml:space="preserve"> </w:t>
      </w:r>
      <w:r>
        <w:rPr>
          <w:rFonts w:eastAsia="Times New Roman" w:cs="Times New Roman"/>
          <w:szCs w:val="24"/>
        </w:rPr>
        <w:t xml:space="preserve">Η με αριθμό 994/14-6-2016 επίκαιρη ερώτηση του Βουλευτή Αρκαδίας του Συνασπισμού Ριζοσπαστικής Αριστεράς κ. </w:t>
      </w:r>
      <w:r>
        <w:rPr>
          <w:rFonts w:eastAsia="Times New Roman" w:cs="Times New Roman"/>
          <w:bCs/>
          <w:szCs w:val="24"/>
        </w:rPr>
        <w:t>Γεωργίου Παπαηλιού</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σχετικά με το «πακέτο Χατζηγάκη» και την απόφαση του Ευρωπαϊκού Δικαστηρίου περί ανάκτησης του ποσού των 327 εκατομμυρίων ευρώ ως παρανόμως καταβληθέντος σε Έλληνες αγρότες το 2008 και 2009.</w:t>
      </w:r>
    </w:p>
    <w:p w14:paraId="005D1018"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8.</w:t>
      </w:r>
      <w:r w:rsidRPr="007244B6">
        <w:rPr>
          <w:rFonts w:eastAsia="Times New Roman" w:cs="Times New Roman"/>
          <w:szCs w:val="24"/>
          <w:rPrChange w:id="50" w:author="Φλούδα Χριστίνα" w:date="2016-07-01T10:33:00Z">
            <w:rPr>
              <w:rFonts w:eastAsia="Times New Roman" w:cs="Times New Roman"/>
              <w:szCs w:val="24"/>
              <w:lang w:val="en-US"/>
            </w:rPr>
          </w:rPrChange>
        </w:rPr>
        <w:t xml:space="preserve"> </w:t>
      </w:r>
      <w:r>
        <w:rPr>
          <w:rFonts w:eastAsia="Times New Roman" w:cs="Times New Roman"/>
          <w:szCs w:val="24"/>
        </w:rPr>
        <w:t xml:space="preserve">Η με αριθμό 987/13-6-2016 επίκαιρη ερώτηση της Βουλευτού Σερρών της Νέας Δημοκρατίας κ. </w:t>
      </w:r>
      <w:r>
        <w:rPr>
          <w:rFonts w:eastAsia="Times New Roman" w:cs="Times New Roman"/>
          <w:bCs/>
          <w:szCs w:val="24"/>
        </w:rPr>
        <w:t>Φωτεινής Αραμπατζή</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το ενδεχόμενο περικοπής του 60% της σύνταξης των αγροτών, σύμφωνα με το άρθρο 20 του νέου ασφαλιστικού νομοσχεδίου. </w:t>
      </w:r>
    </w:p>
    <w:p w14:paraId="005D1019"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9.</w:t>
      </w:r>
      <w:r w:rsidRPr="007244B6">
        <w:rPr>
          <w:rFonts w:eastAsia="Times New Roman" w:cs="Times New Roman"/>
          <w:szCs w:val="24"/>
          <w:rPrChange w:id="51" w:author="Φλούδα Χριστίνα" w:date="2016-07-01T10:33:00Z">
            <w:rPr>
              <w:rFonts w:eastAsia="Times New Roman" w:cs="Times New Roman"/>
              <w:szCs w:val="24"/>
              <w:lang w:val="en-US"/>
            </w:rPr>
          </w:rPrChange>
        </w:rPr>
        <w:t xml:space="preserve"> </w:t>
      </w:r>
      <w:r>
        <w:rPr>
          <w:rFonts w:eastAsia="Times New Roman" w:cs="Times New Roman"/>
          <w:szCs w:val="24"/>
        </w:rPr>
        <w:t xml:space="preserve">Η με αριθμό 991/13-6-2016 επίκαιρη ερώτηση του ΣΤ΄ Αντιπροέδρου της Βουλής και Βουλευτή Δωδεκανήσου της Δημοκρατικής Συμπαράταξης ΠΑΣΟΚ – ΔΗΜΑΡ κ. </w:t>
      </w:r>
      <w:r>
        <w:rPr>
          <w:rFonts w:eastAsia="Times New Roman" w:cs="Times New Roman"/>
          <w:bCs/>
          <w:szCs w:val="24"/>
        </w:rPr>
        <w:t>Δημητρίου Κρεμαστινού</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την ανάγκη ενίσχυσης με προσωπικό της Α΄ Αστυνομικής Διεύθυνσης Δωδεκανήσου.</w:t>
      </w:r>
    </w:p>
    <w:p w14:paraId="005D101A"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10.</w:t>
      </w:r>
      <w:r w:rsidRPr="007244B6">
        <w:rPr>
          <w:rFonts w:eastAsia="Times New Roman" w:cs="Times New Roman"/>
          <w:szCs w:val="24"/>
          <w:rPrChange w:id="52" w:author="Φλούδα Χριστίνα" w:date="2016-07-01T10:33:00Z">
            <w:rPr>
              <w:rFonts w:eastAsia="Times New Roman" w:cs="Times New Roman"/>
              <w:szCs w:val="24"/>
              <w:lang w:val="en-US"/>
            </w:rPr>
          </w:rPrChange>
        </w:rPr>
        <w:t xml:space="preserve"> </w:t>
      </w:r>
      <w:r>
        <w:rPr>
          <w:rFonts w:eastAsia="Times New Roman" w:cs="Times New Roman"/>
          <w:szCs w:val="24"/>
        </w:rPr>
        <w:t xml:space="preserve">Η με αριθμό 1003/14-6-2016 επίκαιρη ερώτηση της Βουλευτού Β΄ Πειραιώς του Κομμουνιστικού Κόμματος Ελλάδας κ. </w:t>
      </w:r>
      <w:r>
        <w:rPr>
          <w:rFonts w:eastAsia="Times New Roman" w:cs="Times New Roman"/>
          <w:bCs/>
          <w:szCs w:val="24"/>
        </w:rPr>
        <w:t>Διαμάντως Μανωλάκου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τα λειτουργικά προβλήματα στο Αντικαρκινικό Νοσοκομείο «Μεταξά».</w:t>
      </w:r>
    </w:p>
    <w:p w14:paraId="005D101B"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11.</w:t>
      </w:r>
      <w:r w:rsidRPr="005F2DCE">
        <w:rPr>
          <w:rFonts w:eastAsia="Times New Roman" w:cs="Times New Roman"/>
          <w:szCs w:val="24"/>
        </w:rPr>
        <w:t xml:space="preserve"> </w:t>
      </w:r>
      <w:r>
        <w:rPr>
          <w:rFonts w:eastAsia="Times New Roman" w:cs="Times New Roman"/>
          <w:szCs w:val="24"/>
        </w:rPr>
        <w:t xml:space="preserve">Η με αριθμό 996/14-6-2016 επίκαιρη ερώτηση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szCs w:val="24"/>
        </w:rPr>
        <w:t xml:space="preserve"> σχετικά με την ανάγνωση του Ευαγγελίου την ημέρα του Αγίου Πνεύματος στην Αγιά Σοφιά.</w:t>
      </w:r>
    </w:p>
    <w:p w14:paraId="005D101C"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12.</w:t>
      </w:r>
      <w:r w:rsidRPr="007244B6">
        <w:rPr>
          <w:rFonts w:eastAsia="Times New Roman" w:cs="Times New Roman"/>
          <w:szCs w:val="24"/>
          <w:rPrChange w:id="53" w:author="Φλούδα Χριστίνα" w:date="2016-07-01T10:33:00Z">
            <w:rPr>
              <w:rFonts w:eastAsia="Times New Roman" w:cs="Times New Roman"/>
              <w:szCs w:val="24"/>
              <w:lang w:val="en-US"/>
            </w:rPr>
          </w:rPrChange>
        </w:rPr>
        <w:t xml:space="preserve"> </w:t>
      </w:r>
      <w:r>
        <w:rPr>
          <w:rFonts w:eastAsia="Times New Roman" w:cs="Times New Roman"/>
          <w:szCs w:val="24"/>
        </w:rPr>
        <w:t xml:space="preserve">Η με αριθμό 967/7-6-2016 επίκαιρη ερώτηση του Βουλευτή Β΄ Πειραιώς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szCs w:val="24"/>
        </w:rPr>
        <w:t xml:space="preserve"> σχετικά με τη απεργία των λιμενεργατών στον Οργανισμό Λιμένος Πειραιώς (ΟΛΠ).</w:t>
      </w:r>
    </w:p>
    <w:p w14:paraId="005D101D"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13.</w:t>
      </w:r>
      <w:r w:rsidRPr="007244B6">
        <w:rPr>
          <w:rFonts w:eastAsia="Times New Roman" w:cs="Times New Roman"/>
          <w:szCs w:val="24"/>
          <w:rPrChange w:id="54" w:author="Φλούδα Χριστίνα" w:date="2016-07-01T10:33:00Z">
            <w:rPr>
              <w:rFonts w:eastAsia="Times New Roman" w:cs="Times New Roman"/>
              <w:szCs w:val="24"/>
              <w:lang w:val="en-US"/>
            </w:rPr>
          </w:rPrChange>
        </w:rPr>
        <w:t xml:space="preserve"> </w:t>
      </w:r>
      <w:r>
        <w:rPr>
          <w:rFonts w:eastAsia="Times New Roman" w:cs="Times New Roman"/>
          <w:szCs w:val="24"/>
        </w:rPr>
        <w:t xml:space="preserve">Η με αριθμό 899/23-5-2016 επίκαιρη ερώτηση του Βουλευτή Μαγνησίας της Νέας Δημοκρατίας κ. </w:t>
      </w:r>
      <w:r>
        <w:rPr>
          <w:rFonts w:eastAsia="Times New Roman" w:cs="Times New Roman"/>
          <w:bCs/>
          <w:szCs w:val="24"/>
        </w:rPr>
        <w:t>Χρήστου Μπουκώρου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τον αποκλεισμό του Νοσοκομείου Βόλου από το πρόγραμμα ΕΣΠΑ.</w:t>
      </w:r>
    </w:p>
    <w:p w14:paraId="005D101E"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14.</w:t>
      </w:r>
      <w:r w:rsidRPr="007244B6">
        <w:rPr>
          <w:rFonts w:eastAsia="Times New Roman" w:cs="Times New Roman"/>
          <w:szCs w:val="24"/>
          <w:rPrChange w:id="55" w:author="Φλούδα Χριστίνα" w:date="2016-07-01T10:33:00Z">
            <w:rPr>
              <w:rFonts w:eastAsia="Times New Roman" w:cs="Times New Roman"/>
              <w:szCs w:val="24"/>
              <w:lang w:val="en-US"/>
            </w:rPr>
          </w:rPrChange>
        </w:rPr>
        <w:t xml:space="preserve"> </w:t>
      </w:r>
      <w:r>
        <w:rPr>
          <w:rFonts w:eastAsia="Times New Roman" w:cs="Times New Roman"/>
          <w:szCs w:val="24"/>
        </w:rPr>
        <w:t xml:space="preserve">Η με αριθμό 708/28-3-2016 επίκαιρη ερώτηση του Βουλευτή Φθιώτιδος της Νέας Δημοκρατίας κ. </w:t>
      </w:r>
      <w:r>
        <w:rPr>
          <w:rFonts w:eastAsia="Times New Roman" w:cs="Times New Roman"/>
          <w:bCs/>
          <w:szCs w:val="24"/>
        </w:rPr>
        <w:t>Χρήστου Σταϊκούρα</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αντιμετώπιση των προβλημάτων του Γενικού Νοσοκομείου Λαμίας.</w:t>
      </w:r>
    </w:p>
    <w:p w14:paraId="005D101F"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15.</w:t>
      </w:r>
      <w:r w:rsidRPr="007244B6">
        <w:rPr>
          <w:rFonts w:eastAsia="Times New Roman" w:cs="Times New Roman"/>
          <w:szCs w:val="24"/>
          <w:rPrChange w:id="56" w:author="Φλούδα Χριστίνα" w:date="2016-07-01T10:33:00Z">
            <w:rPr>
              <w:rFonts w:eastAsia="Times New Roman" w:cs="Times New Roman"/>
              <w:szCs w:val="24"/>
              <w:lang w:val="en-US"/>
            </w:rPr>
          </w:rPrChange>
        </w:rPr>
        <w:t xml:space="preserve"> </w:t>
      </w:r>
      <w:r>
        <w:rPr>
          <w:rFonts w:eastAsia="Times New Roman" w:cs="Times New Roman"/>
          <w:szCs w:val="24"/>
        </w:rPr>
        <w:t xml:space="preserve">Η με αριθμό 956/7-6-2016 επίκαιρη ερώτηση του Βουλευτή Ηρακλείου της Νέας Δημοκρατίας κ. </w:t>
      </w:r>
      <w:r>
        <w:rPr>
          <w:rFonts w:eastAsia="Times New Roman" w:cs="Times New Roman"/>
          <w:bCs/>
          <w:szCs w:val="24"/>
        </w:rPr>
        <w:t>Ελευθερίου Αυγενάκη</w:t>
      </w:r>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szCs w:val="24"/>
        </w:rPr>
        <w:t xml:space="preserve"> σχετικά με τη νέα καθυστέρηση στην κατασκευή του νέου αεροδρομίου στο Καστέλι Κρήτης.</w:t>
      </w:r>
    </w:p>
    <w:p w14:paraId="005D1020" w14:textId="77777777" w:rsidR="003A2C60" w:rsidRDefault="007244B6">
      <w:pPr>
        <w:spacing w:line="600" w:lineRule="auto"/>
        <w:ind w:firstLine="720"/>
        <w:jc w:val="both"/>
        <w:rPr>
          <w:rFonts w:eastAsia="Times New Roman" w:cs="Times New Roman"/>
          <w:bCs/>
          <w:szCs w:val="24"/>
        </w:rPr>
      </w:pPr>
      <w:r>
        <w:rPr>
          <w:rFonts w:eastAsia="Times New Roman" w:cs="Times New Roman"/>
          <w:bCs/>
          <w:szCs w:val="24"/>
        </w:rPr>
        <w:t>ΑΝΑΦΟΡΕΣ-ΕΡΩΤΗΣΕΙΣ (Άρθρο 130 παράγραφος 5 του Κανονισμού της Βουλής)</w:t>
      </w:r>
    </w:p>
    <w:p w14:paraId="005D1021"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1.</w:t>
      </w:r>
      <w:r w:rsidRPr="007244B6">
        <w:rPr>
          <w:rFonts w:eastAsia="Times New Roman" w:cs="Times New Roman"/>
          <w:szCs w:val="24"/>
          <w:rPrChange w:id="57" w:author="Φλούδα Χριστίνα" w:date="2016-07-01T10:33:00Z">
            <w:rPr>
              <w:rFonts w:eastAsia="Times New Roman" w:cs="Times New Roman"/>
              <w:szCs w:val="24"/>
              <w:lang w:val="en-US"/>
            </w:rPr>
          </w:rPrChange>
        </w:rPr>
        <w:t xml:space="preserve"> </w:t>
      </w:r>
      <w:r>
        <w:rPr>
          <w:rFonts w:eastAsia="Times New Roman" w:cs="Times New Roman"/>
          <w:szCs w:val="24"/>
        </w:rPr>
        <w:t xml:space="preserve">Η με αριθμό 5364/13-5-2016 ερώτηση του Βουλευτή Ηρακλείου της Δημοκρατικής Συμπαράταξης ΠΑΣΟΚ - ΔΗΜΑΡ κ. </w:t>
      </w:r>
      <w:r>
        <w:rPr>
          <w:rFonts w:eastAsia="Times New Roman" w:cs="Times New Roman"/>
          <w:bCs/>
          <w:szCs w:val="24"/>
        </w:rPr>
        <w:t>Βασιλείου Κεγκέρογλου</w:t>
      </w:r>
      <w:r>
        <w:rPr>
          <w:rFonts w:eastAsia="Times New Roman" w:cs="Times New Roman"/>
          <w:szCs w:val="24"/>
        </w:rPr>
        <w:t xml:space="preserve"> προς τον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σχετικά με το Αρχαιολογικό Μουσείο Μεσαράς.</w:t>
      </w:r>
    </w:p>
    <w:p w14:paraId="005D1022"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2.</w:t>
      </w:r>
      <w:r w:rsidRPr="007244B6">
        <w:rPr>
          <w:rFonts w:eastAsia="Times New Roman" w:cs="Times New Roman"/>
          <w:szCs w:val="24"/>
          <w:rPrChange w:id="58" w:author="Φλούδα Χριστίνα" w:date="2016-07-01T10:33:00Z">
            <w:rPr>
              <w:rFonts w:eastAsia="Times New Roman" w:cs="Times New Roman"/>
              <w:szCs w:val="24"/>
              <w:lang w:val="en-US"/>
            </w:rPr>
          </w:rPrChange>
        </w:rPr>
        <w:t xml:space="preserve"> </w:t>
      </w:r>
      <w:r>
        <w:rPr>
          <w:rFonts w:eastAsia="Times New Roman" w:cs="Times New Roman"/>
          <w:szCs w:val="24"/>
        </w:rPr>
        <w:t xml:space="preserve">Η με αριθμό 3970/15-3-2016 ερώτηση της Βουλευτού Αττικής της Δημοκρατικής Συμπαράταξης ΠΑΣΟΚ – ΔΗΜΑΡ κ. </w:t>
      </w:r>
      <w:r>
        <w:rPr>
          <w:rFonts w:eastAsia="Times New Roman" w:cs="Times New Roman"/>
          <w:bCs/>
          <w:szCs w:val="24"/>
        </w:rPr>
        <w:t>Παρασκευής (Εύης) Χριστοφιλοπούλου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τα προβλήματα στη λειτουργία των χειρουργικών αιθουσών του Γενικού Νοσοκομείου Ελευσίνας «Θριάσιο».</w:t>
      </w:r>
    </w:p>
    <w:p w14:paraId="005D1023"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005D1024" w14:textId="77777777" w:rsidR="003A2C60" w:rsidRDefault="007244B6">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005D1025"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Θα συζητηθεί η τέταρτη με αριθμό 985/13-6-2016 επίκαιρη ερώτηση δεύτερου κύκλου του Βουλευτή Β΄ Αθηνών των Ανεξαρτήτων Ελλήνων κ. </w:t>
      </w:r>
      <w:r>
        <w:rPr>
          <w:rFonts w:eastAsia="Times New Roman" w:cs="Times New Roman"/>
          <w:bCs/>
          <w:szCs w:val="24"/>
        </w:rPr>
        <w:t>Αθανασίου Παπαχριστόπουλου</w:t>
      </w:r>
      <w:r>
        <w:rPr>
          <w:rFonts w:eastAsia="Times New Roman" w:cs="Times New Roman"/>
          <w:szCs w:val="24"/>
        </w:rPr>
        <w:t xml:space="preserve"> προς τον Υπουργό </w:t>
      </w:r>
      <w:r>
        <w:rPr>
          <w:rFonts w:eastAsia="Times New Roman" w:cs="Times New Roman"/>
          <w:bCs/>
          <w:szCs w:val="24"/>
        </w:rPr>
        <w:t>Εργασίας, Κοινωνικής</w:t>
      </w:r>
      <w:r>
        <w:rPr>
          <w:rFonts w:eastAsia="Times New Roman" w:cs="Times New Roman"/>
          <w:b/>
          <w:bCs/>
          <w:szCs w:val="24"/>
        </w:rPr>
        <w:t xml:space="preserve"> </w:t>
      </w:r>
      <w:r>
        <w:rPr>
          <w:rFonts w:eastAsia="Times New Roman" w:cs="Times New Roman"/>
          <w:bCs/>
          <w:szCs w:val="24"/>
        </w:rPr>
        <w:t>Ασφάλισης και Κοινωνικής Αλληλεγγύης,</w:t>
      </w:r>
      <w:r>
        <w:rPr>
          <w:rFonts w:eastAsia="Times New Roman" w:cs="Times New Roman"/>
          <w:b/>
          <w:bCs/>
          <w:szCs w:val="24"/>
        </w:rPr>
        <w:t xml:space="preserve"> </w:t>
      </w:r>
      <w:r>
        <w:rPr>
          <w:rFonts w:eastAsia="Times New Roman" w:cs="Times New Roman"/>
          <w:szCs w:val="24"/>
        </w:rPr>
        <w:t>σχετικά με την εξομοίωση των τρίτεκνων οικογενειών με τις πολύτεκνες.</w:t>
      </w:r>
    </w:p>
    <w:p w14:paraId="005D1026"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Στην επίκαιρη αυτή ερώτηση θα απαντήσει η Αναπληρώτρια Υπουργός κ. Θεανώ Φωτίου.</w:t>
      </w:r>
    </w:p>
    <w:p w14:paraId="005D1027"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Κύριε Παπαχριστόπουλε, έχετε τον λόγο για δυο λεπτά, για να αναπτύξετε την ερώτησή σας.</w:t>
      </w:r>
    </w:p>
    <w:p w14:paraId="005D1028"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Ευχαριστώ, κύριε Πρόεδρε. </w:t>
      </w:r>
    </w:p>
    <w:p w14:paraId="005D1029"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Μπορεί, βέβαια, μια από τις πληγές του πλανήτη αυτήν τη στιγμή να είναι ο υπερπληθυσμός και συμφωνούμε όλοι σ’ αυτό, γιατί και στην Κίνα και στην Ινδία και στο Μπαγκλαντές και στην Αφρική υπάρχει υπερπληθυσμός, όπως και στις οικογένειες των τσιγγάνων, ωστόσο στη χώρα μας το ξέρουμε όλοι -δεν νομίζω ότι παραβιάζω ανοικτές πόρτες- ότι σε σαράντα χρόνια από τώρα, δηλαδή το 2060, θα είμαστε οχτώμισι εκατομμύρια και σε άλλα σαράντα χρόνια θα φτάσουμε γύρω στα επτά εκατομμύρια. </w:t>
      </w:r>
    </w:p>
    <w:p w14:paraId="005D102A"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Ξέρουμε όλοι ότι η οικονομική κρίση σε έναν κόσμο που έχει μυαλό, που έχει σώας τα φρένας, σε έναν κόσμο που καταλαβαίνει τον κάνει να αυτοπεριορίζεται. Δηλαδή, ο κόσμος όχι μόνο δεν κάνει παιδιά αλλά δεν παντρεύεται καν. Και άμα σκεφθεί να παντρευτεί, κυρία Υπουργέ, αποφεύγει και τον θρησκευτικό γάμο, παρ’ ότι μπορεί να πιστεύει, γιατί έχει έξοδα ο θρησκευτικός γάμος και πάνε πιο πολύ στον </w:t>
      </w:r>
      <w:r>
        <w:rPr>
          <w:rFonts w:eastAsia="Times New Roman" w:cs="Times New Roman"/>
          <w:szCs w:val="24"/>
        </w:rPr>
        <w:lastRenderedPageBreak/>
        <w:t>πολιτικό γάμο και στο σύμφωνο συμβίωσης, για το οποίο κάποιοι μάλιστα μας καταλόγισαν ευθύνες, όταν το ψηφίσαμε, αν και πιστεύω ότι εξυπηρετεί πάρα πολύ κόσμο.</w:t>
      </w:r>
    </w:p>
    <w:p w14:paraId="005D102B"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Όλα τα στατιστικά στοιχεία δείχνουν ότι οι γεννήσεις μειώνονται χρόνο με τον χρόνο. Δεν είμαι απ’ αυτούς που κάνω ερωτήσεις για την εκλογική μου περιφέρεια και δεν θα το δείτε ποτέ αυτό. Πιστεύω ότι το να κάνει ένα παιδί ένας, όχι δυο ή τρία, είναι ηρωισμός, αφού δηλαδή παντρευτεί και κάνει ένα παιδί, που δεν το κάνει ούτε αυτό. </w:t>
      </w:r>
    </w:p>
    <w:p w14:paraId="005D102C"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Έχουμε, λοιπόν, αυτήν τη στιγμή κάπου διακόσιες χιλιάδες ανθρώπους που έχουν τρία παιδιά και νομίζω ότι είναι αυτονόητο και λογικό, παρ’ ότι περνάμε οικονομική κρίση, αλλά επειδή το δημογραφικό είναι μείζον πρόβλημα, αυτοί να εξομοιωθούν με τους πολύτεκνους. </w:t>
      </w:r>
    </w:p>
    <w:p w14:paraId="005D102D"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του κυρίου Βουλευτή)</w:t>
      </w:r>
    </w:p>
    <w:p w14:paraId="005D102E" w14:textId="77777777" w:rsidR="003A2C60" w:rsidRDefault="007244B6">
      <w:pPr>
        <w:spacing w:line="600" w:lineRule="auto"/>
        <w:jc w:val="both"/>
        <w:rPr>
          <w:rFonts w:eastAsia="Times New Roman" w:cs="Times New Roman"/>
          <w:szCs w:val="24"/>
        </w:rPr>
      </w:pPr>
      <w:r>
        <w:rPr>
          <w:rFonts w:eastAsia="Times New Roman" w:cs="Times New Roman"/>
          <w:szCs w:val="24"/>
        </w:rPr>
        <w:lastRenderedPageBreak/>
        <w:tab/>
        <w:t xml:space="preserve">Έχουν δεκατέσσερα αιτήματα. Δεν θέλω να τα απαριθμήσω ένα προς ένα, για να μη χάσουμε χρόνο, αλλά νομίζω ότι δικαιούνται να ζητούν ίση μεταχείριση με τους πολύτεκνους. Αυτό το νόημα έχει η σημερινή επίκαιρη ερώτηση. </w:t>
      </w:r>
    </w:p>
    <w:p w14:paraId="005D102F" w14:textId="77777777" w:rsidR="003A2C60" w:rsidRDefault="007244B6">
      <w:pPr>
        <w:spacing w:line="600" w:lineRule="auto"/>
        <w:contextualSpacing/>
        <w:jc w:val="both"/>
        <w:rPr>
          <w:rFonts w:eastAsia="Times New Roman" w:cs="Times New Roman"/>
          <w:szCs w:val="24"/>
        </w:rPr>
      </w:pPr>
      <w:r>
        <w:rPr>
          <w:rFonts w:eastAsia="Times New Roman" w:cs="Times New Roman"/>
          <w:szCs w:val="24"/>
        </w:rPr>
        <w:tab/>
      </w: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Παπαχριστόπουλε.</w:t>
      </w:r>
    </w:p>
    <w:p w14:paraId="005D1030" w14:textId="77777777" w:rsidR="003A2C60" w:rsidRDefault="007244B6">
      <w:pPr>
        <w:spacing w:line="600" w:lineRule="auto"/>
        <w:ind w:firstLine="720"/>
        <w:contextualSpacing/>
        <w:jc w:val="both"/>
        <w:rPr>
          <w:rFonts w:eastAsia="Times New Roman" w:cs="Times New Roman"/>
          <w:szCs w:val="24"/>
        </w:rPr>
      </w:pPr>
      <w:r>
        <w:rPr>
          <w:rFonts w:eastAsia="Times New Roman" w:cs="Times New Roman"/>
          <w:szCs w:val="24"/>
        </w:rPr>
        <w:t>Θα απαντήσει, όπως είπαμε, η Αναπληρώτρια Υπουργός Εργασίας, Κοινωνικής Ασφάλισης και Κοινωνικής Αλληλεγγύης κ. Θεανώ Φωτίου.</w:t>
      </w:r>
    </w:p>
    <w:p w14:paraId="005D1031" w14:textId="77777777" w:rsidR="003A2C60" w:rsidRDefault="007244B6">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 για τρία λεπτά.</w:t>
      </w:r>
    </w:p>
    <w:p w14:paraId="005D1032" w14:textId="77777777" w:rsidR="003A2C60" w:rsidRDefault="007244B6">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Όντως, κύριε Παπαχριστόπουλε, οι ερωτήσεις σας είναι ευρύτερου ενδιαφέροντος για όλη την ελληνική κοινωνία και όχι εστιασμένες σε εκλογική περιφέρεια, παρ’ όλο που είναι και αυτός ο ρόλος ενός Βουλευτή, να φέρνει στη Βουλή τα αιτήματα.</w:t>
      </w:r>
    </w:p>
    <w:p w14:paraId="005D1033" w14:textId="77777777" w:rsidR="003A2C60" w:rsidRDefault="007244B6">
      <w:pPr>
        <w:spacing w:line="600" w:lineRule="auto"/>
        <w:ind w:firstLine="720"/>
        <w:contextualSpacing/>
        <w:jc w:val="both"/>
        <w:rPr>
          <w:rFonts w:eastAsia="Times New Roman" w:cs="Times New Roman"/>
          <w:szCs w:val="24"/>
        </w:rPr>
      </w:pPr>
      <w:r>
        <w:rPr>
          <w:rFonts w:eastAsia="Times New Roman" w:cs="Times New Roman"/>
          <w:szCs w:val="24"/>
        </w:rPr>
        <w:lastRenderedPageBreak/>
        <w:t>Όπως πολύ σωστά είπατε, το θέμα του αν κάνει ένας άνθρωπος ένα παιδί μέσα στην κρίση είναι πολύ μεγαλύτερο και πολύ σοβαρότερο από τα επιδόματα. Έχουμε στα χέρια μας μελέτες από μεγάλους διεθνείς οργανισμούς, που αποδεικνύουν ότι στο να κάνει μια οικογένεια ένα παιδί την σπρώχνει, όχι  οι επιδοματικές ενισχύσεις, όπως αυτές που έγιναν όλα τα προηγούμενα χρόνια, αλλά η εξασφάλιση ότι το παιδί τους από την πρώτη στιγμή θα έχει δωρεάν υγεία, δωρεάν παιδεία, δωρεάν πρόσβαση σε παιδικούς σταθμούς κοκ., δηλαδή υπηρεσίες. Αυτό είναι που την αγχώνει περισσότερο από οτιδήποτε άλλο, δηλαδή, πώς θα επιβιώσει και θα αναπτυχθεί αυτό το παιδί σε συνθήκες, ιδιαίτερα σήμερα, κρίσης.</w:t>
      </w:r>
    </w:p>
    <w:p w14:paraId="005D1034" w14:textId="77777777" w:rsidR="003A2C60" w:rsidRDefault="007244B6">
      <w:pPr>
        <w:spacing w:line="600" w:lineRule="auto"/>
        <w:ind w:firstLine="720"/>
        <w:contextualSpacing/>
        <w:jc w:val="both"/>
        <w:rPr>
          <w:rFonts w:eastAsia="Times New Roman" w:cs="Times New Roman"/>
          <w:szCs w:val="24"/>
        </w:rPr>
      </w:pPr>
      <w:r>
        <w:rPr>
          <w:rFonts w:eastAsia="Times New Roman" w:cs="Times New Roman"/>
          <w:szCs w:val="24"/>
        </w:rPr>
        <w:t>Επίσης, γνωρίζουμε αυτήν τη στιγμή ότι από τα επιδόματα που έχουμε παραλάβει και έδινε όλο το προηγούμενο διάστημα το κράτος και δίνουμε και εμείς βεβαίως, αυτήν τη στιγμή εισοδηματικά οι τρίτεκνες οικογένειες ωφελούνται κατά το 10% του εισοδήματός τους, ενώ οι πολύτεκνες κατά το 27%.</w:t>
      </w:r>
    </w:p>
    <w:p w14:paraId="005D1035" w14:textId="77777777" w:rsidR="003A2C60" w:rsidRDefault="007244B6">
      <w:pPr>
        <w:spacing w:line="600" w:lineRule="auto"/>
        <w:ind w:firstLine="720"/>
        <w:contextualSpacing/>
        <w:jc w:val="both"/>
        <w:rPr>
          <w:rFonts w:eastAsia="Times New Roman" w:cs="Times New Roman"/>
          <w:szCs w:val="24"/>
        </w:rPr>
      </w:pPr>
      <w:r>
        <w:rPr>
          <w:rFonts w:eastAsia="Times New Roman" w:cs="Times New Roman"/>
          <w:szCs w:val="24"/>
        </w:rPr>
        <w:t xml:space="preserve">Τι σημαίνει αυτό, κύριε Παπαχριστόπουλε; Σημαίνει ότι οι τρίτεκνες οικογένειες είναι ισοκατανεμημένες μέσα στο μεγάλο διάστημα των εισοδηματικών κριτηρίων. Δηλαδή, ακολουθούν τον πληθυσμό, </w:t>
      </w:r>
      <w:r>
        <w:rPr>
          <w:rFonts w:eastAsia="Times New Roman" w:cs="Times New Roman"/>
          <w:szCs w:val="24"/>
        </w:rPr>
        <w:lastRenderedPageBreak/>
        <w:t>τόσο τοις εκατό στην ακραία φτώχεια, τόσο τοις εκατό στη φτώχεια κ.λπ., ενώ το μεγαλύτερο ποσοστό των πολύτεκνων οικογενειών εστιάζεται κυρίως στη φτώχεια. Αυτό είναι κάτι που αν θέλετε μας εντυπωσίασε.</w:t>
      </w:r>
    </w:p>
    <w:p w14:paraId="005D1036" w14:textId="77777777" w:rsidR="003A2C60" w:rsidRDefault="007244B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Αναπληρωτού Υπουργού)</w:t>
      </w:r>
    </w:p>
    <w:p w14:paraId="005D1037" w14:textId="77777777" w:rsidR="003A2C60" w:rsidRDefault="007244B6">
      <w:pPr>
        <w:spacing w:line="600" w:lineRule="auto"/>
        <w:ind w:firstLine="720"/>
        <w:contextualSpacing/>
        <w:jc w:val="both"/>
        <w:rPr>
          <w:rFonts w:eastAsia="Times New Roman" w:cs="Times New Roman"/>
          <w:szCs w:val="24"/>
        </w:rPr>
      </w:pPr>
      <w:r>
        <w:rPr>
          <w:rFonts w:eastAsia="Times New Roman" w:cs="Times New Roman"/>
          <w:szCs w:val="24"/>
        </w:rPr>
        <w:t xml:space="preserve">Τώρα, μετά από όλα αυτά που είπα, θέλω να αναφέρω ειδικά, ποια αιτήματα  των τριτέκνων αφορούν το δικό μας Υπουργείο και ποια αφορούν άλλα Υπουργεία. Γιατί, όπως είπατε, τα αιτήματα των τριτέκνων είναι δεκατέσσερα, αλλά εγώ έχω μια λίστα εδώ μπροστά μου με είκοσι έξι παροχές, τις οποίες θα σας διαβάσω στη δευτερολογία μου, για να δείτε σε ποιες μετέχουν οι τρίτεκνοι ισοτίμως με τους πολύτεκνους και σε ποιες έχουν μια ελαφρώς διαφορετική μοριοδότηση. </w:t>
      </w:r>
    </w:p>
    <w:p w14:paraId="005D1038" w14:textId="77777777" w:rsidR="003A2C60" w:rsidRDefault="007244B6">
      <w:pPr>
        <w:spacing w:line="600" w:lineRule="auto"/>
        <w:ind w:firstLine="720"/>
        <w:contextualSpacing/>
        <w:jc w:val="both"/>
        <w:rPr>
          <w:rFonts w:eastAsia="Times New Roman" w:cs="Times New Roman"/>
          <w:szCs w:val="24"/>
        </w:rPr>
      </w:pPr>
      <w:r>
        <w:rPr>
          <w:rFonts w:eastAsia="Times New Roman" w:cs="Times New Roman"/>
          <w:szCs w:val="24"/>
        </w:rPr>
        <w:t>Θα επανέλθω, κύριε Πρόεδρε. Ευχαριστώ.</w:t>
      </w:r>
    </w:p>
    <w:p w14:paraId="005D1039" w14:textId="77777777" w:rsidR="003A2C60" w:rsidRDefault="007244B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την κυρία Υπουργό. </w:t>
      </w:r>
    </w:p>
    <w:p w14:paraId="005D103A" w14:textId="77777777" w:rsidR="003A2C60" w:rsidRDefault="007244B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ήθελα να πω για τον κ. Παπαχριστόπουλο, πριν του δώσω τον λόγο, σε όσους έχουν την απορία γιατί αναπτύσσει την ερώτησή του καθήμενος, ότι είναι επειδή υπάρχει ένα σοβαρό πρόβλημα υγείας. </w:t>
      </w:r>
    </w:p>
    <w:p w14:paraId="005D103B" w14:textId="77777777" w:rsidR="003A2C60" w:rsidRDefault="007244B6">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Ζητώ συγγνώμη γι’ αυτό, έχω ένα πρόβλημα με το πόδι μου.</w:t>
      </w:r>
    </w:p>
    <w:p w14:paraId="005D103C" w14:textId="77777777" w:rsidR="003A2C60" w:rsidRDefault="007244B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Ακριβώς γι’ αυτό, έχει ένα πρόβλημα με το πόδι του ουσιαστικό. </w:t>
      </w:r>
    </w:p>
    <w:p w14:paraId="005D103D" w14:textId="77777777" w:rsidR="003A2C60" w:rsidRDefault="007244B6">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Δική μου παράλειψη που δεν το είπα, κύριε Πρόεδρε. Ζητώ συγγνώμη γι’ αυτό. Όντως έτσι είναι, ευχαριστώ. </w:t>
      </w:r>
    </w:p>
    <w:p w14:paraId="005D103E" w14:textId="77777777" w:rsidR="003A2C60" w:rsidRDefault="007244B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Ορίστε, κύριε Παπαχριστόπουλε, έχετε τον λόγο.</w:t>
      </w:r>
    </w:p>
    <w:p w14:paraId="005D103F" w14:textId="77777777" w:rsidR="003A2C60" w:rsidRDefault="007244B6">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Κυρία Υπουργέ, είμαι αυτόπτης μάρτυρας τού τι κρίση περνάει η χώρα μας και τι προβλήματα αντιμετωπίζει, δεν το συζητώ. Ίσως κάποιος να το δει λίγο φιλολογικά και να πει «εδώ έχουμε άλλα προβλήματα, γίνεται χαμός, έχουμε τα συσσίτια, ένα εκατομμύριο είναι κάτω από το όριο της φτώχειας» κ.λπ.. Δεκτά, εγώ δεν τα αρνούμαι, έτσι είναι. Νομίζω, όμως, ότι θα πρέπει να </w:t>
      </w:r>
      <w:r>
        <w:rPr>
          <w:rFonts w:eastAsia="Times New Roman" w:cs="Times New Roman"/>
          <w:szCs w:val="24"/>
        </w:rPr>
        <w:lastRenderedPageBreak/>
        <w:t>μπει κάποτε το θέμα της οικογένειας –γενικότερα της οικογένειας- και για το ένα παιδί και για τα δυο παιδιά, κατά μείζονα λόγο για τα τρία, διότι θεωρώ ότι αυτοί οι άνθρωποι είναι πραγματικοί ήρωες. Όντως έχουν αυτές τις παροχές που λέτε, δεν τις αμφισβητώ. Το ξέρετε το αίτημά τους. Σε μια κοινωνία όπως η σημερινή, ακόμη και με ένα παιδί, όχι με δυο και με τρία, έχεις πρόβλημα. Νομίζω, λοιπόν, ότι πρέπει να σκύψουμε πάνω σε αυτό το ζήτημα, διότι πιστεύω ότι είναι ένα μεγάλο ζήτημα για την ελληνική κοινωνία.</w:t>
      </w:r>
    </w:p>
    <w:p w14:paraId="005D1040"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Ξαναλέω ότι το καμπανάκι χτυπάει και σε σαράντα χρόνια θα είμαστε 8.500.000 εκατομμύρια. Και δεν ανήκω σε αυτούς, που εκφράζουν διάφορες λύσεις, που ακούγονται κατά καιρούς. Εγώ είμαι της άποψης ότι είμαστε έθνος ανάδελφο. Και νομίζω ότι εμείς, η δικιά μας κοινωνία πρέπει να το δει συνολικά, -χωρίς να έχω διακρίσεις, ειλικρινά, πιστέψτε με- ότι είναι ένα θέμα που πρέπει να το δει συνολικά. Όσον αφορά αυτό που είπατε, πράγματι μπερδεύονται πολλά Υπουργεία, δεν είστε μόνο εσείς. Όμως, είναι ένα θέμα που πρέπει να μπει συνολικά και αυτό το νόημα έχει, τουλάχιστον, αυτή η επίκαιρη ερώτηση, γι’ </w:t>
      </w:r>
      <w:r>
        <w:rPr>
          <w:rFonts w:eastAsia="Times New Roman" w:cs="Times New Roman"/>
          <w:szCs w:val="24"/>
        </w:rPr>
        <w:lastRenderedPageBreak/>
        <w:t xml:space="preserve">αυτούς τους συγκεκριμένους ανθρώπους, γιατί θα γίνει κίνητρο αργότερα για όλα τα ζευγάρια, όταν δουν ότι έστω κάτι έγινε για τους τρίτεκνους. </w:t>
      </w:r>
    </w:p>
    <w:p w14:paraId="005D1041"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Η γνώμη μου είναι ότι θα πρέπει να το δούμε συνολικά ως Κυβέρνηση. Αυτό το πράγμα θα μείνει και θα γράψει ιστορία. Δεν είναι ρουσφέτι να πούμε ότι οι τρίτεκνοι εξομοιώνονται με τους πολύτεκνους. Εγώ δεν το θεωρώ ότι είναι ρουσφέτι. Αν ήταν, δεν θα το έλεγα, δεν θα έκανα αυτήν την ερώτηση ποτέ. Αυτή είναι η γνώμη μου και πιστεύω ότι τη συμμερίζεστε, τουλάχιστον θεωρητικά. </w:t>
      </w:r>
    </w:p>
    <w:p w14:paraId="005D1042"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Ευχαριστώ.</w:t>
      </w:r>
    </w:p>
    <w:p w14:paraId="005D1043" w14:textId="77777777" w:rsidR="003A2C60" w:rsidRDefault="007244B6">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 Παπαχριστόπουλο. Θα δευτερολογήσει η κυρία Υπουργός για τρία λεπτά.</w:t>
      </w:r>
    </w:p>
    <w:p w14:paraId="005D1044"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005D1045"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Και βέβαια, κύριε Παπαχριστόπουλε, συμμερίζομαι εντελώς όσα είπατε. Απλά, επιμένω στην έμφαση στο παιδί. Παιδί είναι και αυτό που είναι μόνο ένα σε μια οικογένεια και παιδί είναι και όταν έχει κάνει μια οικογένεια με το ζόρι δύο παιδιά. Καταλαβαίνετε; Σας είπα πριν ότι αυτό που φροντίζουμε εμείς ως Κυβέρνηση της Αριστεράς είναι όλες οι παροχές, που πρέπει να είναι παροχές υπηρεσιών, να διευρυνθούν για όλα τα παιδιά, γιατί μόνο τότε θα μειωθεί η υπογεννητικότητα και θα αυξηθεί η γεννητικότητα. </w:t>
      </w:r>
    </w:p>
    <w:p w14:paraId="005D1046"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Όμως, θα σας διαβάσω λιγάκι τις παροχές, για να ακούσετε πιο συγκεκριμένα σε ποιες δεν εξομοιώνονται τρίτεκνοι και πολύτεκνοι και ποιο είναι το πρόβλημα. </w:t>
      </w:r>
    </w:p>
    <w:p w14:paraId="005D1047"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Απαλλαγή από το τέλος ταξινόμησης επιβατικών αυτοκινήτων: Και οι δυο κατηγορίες εξομοιώνονται. </w:t>
      </w:r>
    </w:p>
    <w:p w14:paraId="005D1048"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 xml:space="preserve">Μερική απασχόληση στο δημόσιο, στους ΟΤΑ και στα νομικά πρόσωπα δημοσίου δικαίου: Εδώ έχουμε ποσοστό 10%, το οποίο μοιράζονται πολύτεκνοι και τρίτεκνοι. Όμως, παρακάτω, όταν πρόκειται πάλι για διορισμό ή πρόσληψη προστατευόμενου σε δημόσιες υπηρεσίες, νομικών προσώπων και ΟΤΑ, εκεί έχουμε 3% στη μια περίπτωση και 2% στην άλλη περίπτωση. Βλέπετε, δηλαδή, ότι και οι δυο τυγχάνουν και των δύο προνομίων. </w:t>
      </w:r>
    </w:p>
    <w:p w14:paraId="005D1049"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Μεταθέσεις: Ναι μόνο σε δημόσιους, πολιτικούς, διοικητικούς υπαλλήλους, και στις δυο κατηγορίες. </w:t>
      </w:r>
    </w:p>
    <w:p w14:paraId="005D104A"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Προσλήψεις προσωπικού: Ναι στη μια περίπτωση, των πολυτέκνων, και δεν ισχύει για την κατηγορία προσωπικού ΥΕ, λόγω του ότι συνήθως οι προκηρυσσόμενες θέσεις είναι λίγες, δηλαδή κάτω από δέκα. Επομένως, ουσιαστικά δεν μπορεί να στοιχειοθετηθεί έστω και μια θέση. Καταλάβατε; Δηλαδή, δεν μπαίνει στο ποσοστό κανείς. </w:t>
      </w:r>
    </w:p>
    <w:p w14:paraId="005D104B"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Εισαγωγή στις Σχολές της ΕΛΑΣ: Ναι και οι δυο κατηγορίες. </w:t>
      </w:r>
    </w:p>
    <w:p w14:paraId="005D104C"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 xml:space="preserve">Σχολές Εμπορικού Ναυτικού, φοροαπαλλαγές, μειωμένη θητεία: Ναι και οι δυο κατηγορίες. </w:t>
      </w:r>
    </w:p>
    <w:p w14:paraId="005D104D"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Συστηματοποίηση της διά βίου μάθησης και άλλες διατάξεις: Ναι και οι δυο κατηγορίες, απλά οι τρίτεκνοι έπονται των πολυτέκνων. </w:t>
      </w:r>
    </w:p>
    <w:p w14:paraId="005D104E"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Εισαγωγή στις Ανώτατες Σχολές, στις Στρατιωτικές κ.λπ., των Ενόπλων Δυνάμεων: Ναι και οι δυο κατηγορίες. </w:t>
      </w:r>
    </w:p>
    <w:p w14:paraId="005D104F"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Εξαίρεση από τη διαθεσιμότητα δημοσίων υπαλλήλων: Αυτό, όπως ξέρετε, δεν το χρησιμοποιεί η Κυβέρνησή μας, επομένως δεν έχει νόημα. </w:t>
      </w:r>
    </w:p>
    <w:p w14:paraId="005D1050"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Κάρτα Πολιτισμού: Ναι και οι δυο κατηγορίες. </w:t>
      </w:r>
    </w:p>
    <w:p w14:paraId="005D1051"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Ιδιότητα εκπροσώπου στην επιτροπή για την πολυτεκνική ιδιότητα του δικαιούχου: Ναι στην πολυτεκνική και ισόβια, όχι πράγματι στην άλλη περίπτωση. Όμως, αυτό είναι θέμα άλλου Υπουργείου. </w:t>
      </w:r>
    </w:p>
    <w:p w14:paraId="005D1052"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Μειωμένα εισιτήρια στον ΟΣΕ, στα υπεραστικά λεωφορεία, στα ΚΤΕΛ κ.λπ.. Εδώ λέμε, ναι, σε συγκεκριμένα ΚΤΕΛ και όχι στα αστικά λεωφορεία. Εν πάση περιπτώσει, είναι υπόθεση του Υπουργείου Μεταφορών.</w:t>
      </w:r>
    </w:p>
    <w:p w14:paraId="005D1053"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 Άδειες ταξί, άδειες κυκλοφορίας Ι.Χ., λεωφορείου: Ναι και οι δυο κατηγορίες. Έχουν το ίδιο προνόμιο. </w:t>
      </w:r>
    </w:p>
    <w:p w14:paraId="005D1054"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Μειωμένα δικαστικά έξοδα: Εδώ έχουμε όχι, αλλά είναι πρόβλημα του Υπουργείου Δικαιοσύνης. Πολλά από τα προηγούμενα είναι πρόβλημα του Υπουργείου Εργασίας και σας είπα ότι τα έχουμε εξομοιώσει, όπως βλέπετε. </w:t>
      </w:r>
    </w:p>
    <w:p w14:paraId="005D1055" w14:textId="77777777" w:rsidR="003A2C60" w:rsidRDefault="007244B6">
      <w:pPr>
        <w:spacing w:line="600" w:lineRule="auto"/>
        <w:ind w:firstLine="720"/>
        <w:jc w:val="both"/>
        <w:rPr>
          <w:rFonts w:eastAsia="UB-Helvetica" w:cs="Times New Roman"/>
          <w:szCs w:val="24"/>
        </w:rPr>
      </w:pPr>
      <w:r>
        <w:rPr>
          <w:rFonts w:eastAsia="UB-Helvetica" w:cs="Times New Roman"/>
          <w:szCs w:val="24"/>
        </w:rPr>
        <w:t>Εκπτώσεις τελών καθαριότητος και ύδρευσης: ναι και οι δύο κατηγορίες. Είναι θέμα του Υπουργείου Εσωτερικών, γιατί σήμερα ορισμένοι δήμοι δεν το δέχονται.</w:t>
      </w:r>
    </w:p>
    <w:p w14:paraId="005D1056" w14:textId="77777777" w:rsidR="003A2C60" w:rsidRDefault="007244B6">
      <w:pPr>
        <w:spacing w:line="600" w:lineRule="auto"/>
        <w:ind w:firstLine="720"/>
        <w:jc w:val="both"/>
        <w:rPr>
          <w:rFonts w:eastAsia="UB-Helvetica" w:cs="Times New Roman"/>
          <w:szCs w:val="24"/>
        </w:rPr>
      </w:pPr>
      <w:r>
        <w:rPr>
          <w:rFonts w:eastAsia="UB-Helvetica" w:cs="Times New Roman"/>
          <w:szCs w:val="24"/>
        </w:rPr>
        <w:t>Η ενίσχυση από δήμους είναι θέμα πάλι του Υπουργείου Εσωτερικών, διότι υπάρχει άρνηση από ορισμένους δήμους.</w:t>
      </w:r>
    </w:p>
    <w:p w14:paraId="005D1057" w14:textId="77777777" w:rsidR="003A2C60" w:rsidRDefault="007244B6">
      <w:pPr>
        <w:spacing w:line="600" w:lineRule="auto"/>
        <w:ind w:firstLine="720"/>
        <w:jc w:val="both"/>
        <w:rPr>
          <w:rFonts w:eastAsia="UB-Helvetica" w:cs="Times New Roman"/>
          <w:szCs w:val="24"/>
        </w:rPr>
      </w:pPr>
      <w:r>
        <w:rPr>
          <w:rFonts w:eastAsia="UB-Helvetica" w:cs="Times New Roman"/>
          <w:szCs w:val="24"/>
        </w:rPr>
        <w:lastRenderedPageBreak/>
        <w:t xml:space="preserve">Μετεγγραφές φοιτητών: Ναι και οι δύο κατηγορίες. </w:t>
      </w:r>
    </w:p>
    <w:p w14:paraId="005D1058" w14:textId="77777777" w:rsidR="003A2C60" w:rsidRDefault="007244B6">
      <w:pPr>
        <w:spacing w:line="600" w:lineRule="auto"/>
        <w:ind w:firstLine="720"/>
        <w:jc w:val="both"/>
        <w:rPr>
          <w:rFonts w:eastAsia="UB-Helvetica" w:cs="Times New Roman"/>
          <w:szCs w:val="24"/>
        </w:rPr>
      </w:pPr>
      <w:r>
        <w:rPr>
          <w:rFonts w:eastAsia="UB-Helvetica" w:cs="Times New Roman"/>
          <w:szCs w:val="24"/>
        </w:rPr>
        <w:t>Πολυτεκνικά επιδόματα, που είναι τα ίδια ακριβώς: Ναι και οι δύο κατηγορίες. Είναι η μεγάλη ενίσχυση -αν θέλετε- του κράτους. Στοιχίζουν 680-700 περίπου εκατομμύρια τα πολυτεκνικά και τα τριτεκνικά επιδόματα, μαζί με τα επιδόματα παιδιού, σήμερα στο κράτος. Είναι θέμα του Υπουργείου Εργασίας.</w:t>
      </w:r>
    </w:p>
    <w:p w14:paraId="005D1059" w14:textId="77777777" w:rsidR="003A2C60" w:rsidRDefault="007244B6">
      <w:pPr>
        <w:spacing w:line="600" w:lineRule="auto"/>
        <w:ind w:firstLine="720"/>
        <w:jc w:val="both"/>
        <w:rPr>
          <w:rFonts w:eastAsia="UB-Helvetica" w:cs="Times New Roman"/>
          <w:szCs w:val="24"/>
        </w:rPr>
      </w:pPr>
      <w:r>
        <w:rPr>
          <w:rFonts w:eastAsia="UB-Helvetica" w:cs="Times New Roman"/>
          <w:szCs w:val="24"/>
        </w:rPr>
        <w:t>Μειωμένα τέλη ΔΕΗ: Ναι και οι δύο κατηγορίες, με εισοδηματικά κριτήρια προφανώς.</w:t>
      </w:r>
    </w:p>
    <w:p w14:paraId="005D105A" w14:textId="77777777" w:rsidR="003A2C60" w:rsidRDefault="007244B6">
      <w:pPr>
        <w:spacing w:line="600" w:lineRule="auto"/>
        <w:ind w:firstLine="720"/>
        <w:jc w:val="both"/>
        <w:rPr>
          <w:rFonts w:eastAsia="UB-Helvetica" w:cs="Times New Roman"/>
          <w:szCs w:val="24"/>
        </w:rPr>
      </w:pPr>
      <w:r>
        <w:rPr>
          <w:rFonts w:eastAsia="UB-Helvetica" w:cs="Times New Roman"/>
          <w:szCs w:val="24"/>
        </w:rPr>
        <w:t xml:space="preserve">Παραχώρηση κατοικιών χωρίς κλήρωση: Εδώ είναι θέμα του ΟΕΚ, ο οποίος καταργήθηκε. </w:t>
      </w:r>
    </w:p>
    <w:p w14:paraId="005D105B" w14:textId="77777777" w:rsidR="003A2C60" w:rsidRDefault="007244B6">
      <w:pPr>
        <w:spacing w:line="600" w:lineRule="auto"/>
        <w:ind w:firstLine="720"/>
        <w:jc w:val="both"/>
        <w:rPr>
          <w:rFonts w:eastAsia="UB-Helvetica" w:cs="Times New Roman"/>
          <w:szCs w:val="24"/>
        </w:rPr>
      </w:pPr>
      <w:r>
        <w:rPr>
          <w:rFonts w:eastAsia="UB-Helvetica" w:cs="Times New Roman"/>
          <w:szCs w:val="24"/>
        </w:rPr>
        <w:t xml:space="preserve">Εκπτώσεις, κατά προτεραιότητα, στους βρεφονηπιακούς και στους παιδικούς σταθμούς: Ναι και οι δύο κατηγορίες. </w:t>
      </w:r>
    </w:p>
    <w:p w14:paraId="005D105C" w14:textId="77777777" w:rsidR="003A2C60" w:rsidRDefault="007244B6">
      <w:pPr>
        <w:spacing w:line="600" w:lineRule="auto"/>
        <w:ind w:firstLine="720"/>
        <w:jc w:val="both"/>
        <w:rPr>
          <w:rFonts w:eastAsia="UB-Helvetica" w:cs="Times New Roman"/>
          <w:szCs w:val="24"/>
        </w:rPr>
      </w:pPr>
      <w:r>
        <w:rPr>
          <w:rFonts w:eastAsia="UB-Helvetica" w:cs="Times New Roman"/>
          <w:szCs w:val="24"/>
        </w:rPr>
        <w:t>Παροχή, υπό προϋποθέσεις, προϊόντων και τροφίμων: Ναι και οι δύο κατηγορίες.</w:t>
      </w:r>
    </w:p>
    <w:p w14:paraId="005D105D" w14:textId="77777777" w:rsidR="003A2C60" w:rsidRDefault="007244B6">
      <w:pPr>
        <w:spacing w:line="600" w:lineRule="auto"/>
        <w:ind w:firstLine="720"/>
        <w:jc w:val="both"/>
        <w:rPr>
          <w:rFonts w:eastAsia="UB-Helvetica" w:cs="Times New Roman"/>
          <w:szCs w:val="24"/>
        </w:rPr>
      </w:pPr>
      <w:r>
        <w:rPr>
          <w:rFonts w:eastAsia="UB-Helvetica" w:cs="Times New Roman"/>
          <w:szCs w:val="24"/>
        </w:rPr>
        <w:t>Τοκετός δωρεάν και υπό προϋποθέσεις, που είναι θέμα του Υπουργείου Υγείας. Σε αυτό  υπάρχει διαφοροποίηση, δηλαδή όχι.</w:t>
      </w:r>
    </w:p>
    <w:p w14:paraId="005D105E" w14:textId="77777777" w:rsidR="003A2C60" w:rsidRDefault="007244B6">
      <w:pPr>
        <w:spacing w:line="600" w:lineRule="auto"/>
        <w:ind w:firstLine="720"/>
        <w:jc w:val="both"/>
        <w:rPr>
          <w:rFonts w:eastAsia="UB-Helvetica" w:cs="Times New Roman"/>
          <w:szCs w:val="24"/>
        </w:rPr>
      </w:pPr>
      <w:r>
        <w:rPr>
          <w:rFonts w:eastAsia="UB-Helvetica" w:cs="Times New Roman"/>
          <w:szCs w:val="24"/>
        </w:rPr>
        <w:lastRenderedPageBreak/>
        <w:t>Τέλος, εκπρόσωπος στις επιτροπές του ΟΑΕΔ. Εδώ, πράγματι, εκπροσωπούνται οι πολύτεκνοι και δεν εκπροσωπούνται οι τρίτεκνοι.</w:t>
      </w:r>
    </w:p>
    <w:p w14:paraId="005D105F" w14:textId="77777777" w:rsidR="003A2C60" w:rsidRDefault="007244B6">
      <w:pPr>
        <w:spacing w:line="600" w:lineRule="auto"/>
        <w:ind w:firstLine="720"/>
        <w:jc w:val="both"/>
        <w:rPr>
          <w:rFonts w:eastAsia="UB-Helvetica" w:cs="Times New Roman"/>
          <w:szCs w:val="24"/>
        </w:rPr>
      </w:pPr>
      <w:r>
        <w:rPr>
          <w:rFonts w:eastAsia="UB-Helvetica" w:cs="Times New Roman"/>
          <w:szCs w:val="24"/>
        </w:rPr>
        <w:t>Αυτή ήταν η απάντησή μου.</w:t>
      </w:r>
    </w:p>
    <w:p w14:paraId="005D1060" w14:textId="77777777" w:rsidR="003A2C60" w:rsidRDefault="007244B6">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Ευχαριστούμε την κυρία Υπουργό.</w:t>
      </w:r>
    </w:p>
    <w:p w14:paraId="005D1061" w14:textId="77777777" w:rsidR="003A2C60" w:rsidRDefault="007244B6">
      <w:pPr>
        <w:spacing w:line="600" w:lineRule="auto"/>
        <w:ind w:firstLine="720"/>
        <w:jc w:val="both"/>
        <w:rPr>
          <w:rFonts w:eastAsia="UB-Helvetica" w:cs="Times New Roman"/>
          <w:szCs w:val="24"/>
        </w:rPr>
      </w:pPr>
      <w:r>
        <w:rPr>
          <w:rFonts w:eastAsia="UB-Helvetica" w:cs="Times New Roman"/>
          <w:szCs w:val="24"/>
        </w:rPr>
        <w:t>Πριν προχωρήσουμε στην επόμενη ερώτηση, κυρίες και κύριοι συνάδελφοι,  έχω την τιμή να ανακοινώσω στο Σώμα ότι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w:t>
      </w:r>
    </w:p>
    <w:p w14:paraId="005D1062"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Ακολουθεί η πρώτη με αριθμό 3141/12-2-2016 ερώτηση του Βουλευτή Φθιώτιδας του  Συνασπισμού Ριζοσπαστικής Αριστεράς κ. </w:t>
      </w:r>
      <w:r>
        <w:rPr>
          <w:rFonts w:eastAsia="Times New Roman" w:cs="Times New Roman"/>
          <w:bCs/>
          <w:szCs w:val="24"/>
        </w:rPr>
        <w:t>Αθανασίου Μιχελή</w:t>
      </w:r>
      <w:r>
        <w:rPr>
          <w:rFonts w:eastAsia="Times New Roman" w:cs="Times New Roman"/>
          <w:szCs w:val="24"/>
        </w:rPr>
        <w:t xml:space="preserve"> προς τον Υπουργό </w:t>
      </w:r>
      <w:r>
        <w:rPr>
          <w:rFonts w:eastAsia="Times New Roman" w:cs="Times New Roman"/>
          <w:b/>
          <w:bCs/>
          <w:szCs w:val="24"/>
        </w:rPr>
        <w:t> </w:t>
      </w:r>
      <w:r>
        <w:rPr>
          <w:rFonts w:eastAsia="Times New Roman" w:cs="Times New Roman"/>
          <w:bCs/>
          <w:szCs w:val="24"/>
        </w:rPr>
        <w:t xml:space="preserve">Εργασίας, Κοινωνικής Ασφάλισης </w:t>
      </w:r>
      <w:r>
        <w:rPr>
          <w:rFonts w:eastAsia="Times New Roman" w:cs="Times New Roman"/>
          <w:bCs/>
          <w:szCs w:val="24"/>
        </w:rPr>
        <w:lastRenderedPageBreak/>
        <w:t>και Κοινωνικής Αλληλεγγύης,</w:t>
      </w:r>
      <w:r>
        <w:rPr>
          <w:rFonts w:eastAsia="Times New Roman" w:cs="Times New Roman"/>
          <w:b/>
          <w:bCs/>
          <w:szCs w:val="24"/>
        </w:rPr>
        <w:t xml:space="preserve"> </w:t>
      </w:r>
      <w:r>
        <w:rPr>
          <w:rFonts w:eastAsia="Times New Roman" w:cs="Times New Roman"/>
          <w:szCs w:val="24"/>
        </w:rPr>
        <w:t>σχετικά με το κληροδότημα της Ιωάννας Κρίκκη στο Ορφανοτροφείο Λάρισας.</w:t>
      </w:r>
    </w:p>
    <w:p w14:paraId="005D1063"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Στην ερώτηση θα απαντήσει η Αναπληρώτρια Υπουργός κ. Θεανώ Φωτίου.</w:t>
      </w:r>
    </w:p>
    <w:p w14:paraId="005D1064"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Κύριε Μιχελή, έχετε τον λόγο για δύο λεπτά για να αναπτύξετε την ερώτησή σας..</w:t>
      </w:r>
    </w:p>
    <w:p w14:paraId="005D1065"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t>ΑΘΑΝΑΣΙΟΣ ΜΙΧΕΛΗΣ:</w:t>
      </w:r>
      <w:r>
        <w:rPr>
          <w:rFonts w:eastAsia="Times New Roman" w:cs="Times New Roman"/>
          <w:szCs w:val="24"/>
        </w:rPr>
        <w:t xml:space="preserve"> Ευχαριστώ, κύριε Πρόεδρε.</w:t>
      </w:r>
    </w:p>
    <w:p w14:paraId="005D1066"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Η ερώτησή μου είναι επανάληψη της ερώτησης που κατέθεσα γραπτώς προς τα αρμόδια Υπουργεία στις 8 Φεβρουαρίου και είμαι υποχρεωμένος να επανέλθω, γιατί δεν είδα απτά αποτελέσματα από τη διοίκηση του Κέντρου Παιδικής Μέριμνας Λαμίας, στο οποίο έχει περιέλθει η περιουσία του Ορφανοτροφείου Θηλέων Λάρισας ύστερα από την κατάργησή του.</w:t>
      </w:r>
    </w:p>
    <w:p w14:paraId="005D1067"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Επί της ουσίας, η Ιωάννα Κρίκκη μετά τον θάνατό της έδωσε την περιουσία της, που αποτελείται από μία πολυκατοικία δώδεκα διαμερισμάτων και τεσσάρων καταστημάτων στην οδό Μομφεράτου στου </w:t>
      </w:r>
      <w:r>
        <w:rPr>
          <w:rFonts w:eastAsia="Times New Roman" w:cs="Times New Roman"/>
          <w:szCs w:val="24"/>
        </w:rPr>
        <w:lastRenderedPageBreak/>
        <w:t xml:space="preserve">Γκύζη της Αθήνας και δύο μεγάλα οικόπεδα στον Πλαταμώνα 704 τ.μ. και 124 τ.μ.. Την περιουσία αυτή εκαρπούτο, όσον αφορά τα ενοίκια, η Μητρόπολη Λάρισας. </w:t>
      </w:r>
    </w:p>
    <w:p w14:paraId="005D1068"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Μετά την ερώτησή μου έλαβα από τη Μητρόπολη Λάρισας –και θα πρέπει να το λάβουμε σοβαρά υπ’ όψιν- έγγραφο που θα σας καταθέσω, που λέει: «Από την έκδοση των ως άνω αποφάσεων…» -είναι δύο δικαστικές αποφάσεις του 2008 και του 2011 σε επίπεδο εφετείου, που αποδίδουν την περιουσία στο Κέντρο Παιδικής Μέριμνας Λαμίας- «…η Ιερά Μητρόπολη Λαρίσης Τυρνάβου ουδεμία σχέση έχει τόσο με την κληρονομιαία περιουσία της διαθέτιδος, όσο και με τη διαχείρισή της».</w:t>
      </w:r>
    </w:p>
    <w:p w14:paraId="005D1069"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Προκύπτει το ερώτημα: Από το 2008 και το 2011 ποιος εισπράττει τα ενοίκια της πολυκατοικίας και των αντιστοίχων οικοπέδων; Μέχρι τώρα δεν έχουν εισπραχθεί και απ’ όσο γνωρίζω, οι διοικήσεις του Κέντρου Παιδικής Μέριμνας Λαμίας και συγκεκριμένα, η τελευταία διοίκηση δεν έχει ασχοληθεί επί της ουσίας με το θέμα.</w:t>
      </w:r>
    </w:p>
    <w:p w14:paraId="005D106A"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 xml:space="preserve">Η πολυκατοικία είναι αυτή εδώ που σας δείχνω στη φωτογραφία. Θα τα καταθέσω στα Πρακτικά. </w:t>
      </w:r>
    </w:p>
    <w:p w14:paraId="005D106B"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Επίσης, υπάρχει και ένα πλήθος δημοσιευμάτων στη Λάρισα από την εφημερίδα «Αγών, Εφημερίδα Αγωνιζομένων Χριστιανών Λαρίσης», που αναφέρει: «Τα κληροδοτήματα της Μητροπόλεως Λάρισας: Τα ενοίκια που εισπράχθηκαν, 1.200.000 περίπου ευρώ, από το κληροδότημα της Ιωάννας Κρίκκη, πού βρίσκονται;».</w:t>
      </w:r>
    </w:p>
    <w:p w14:paraId="005D106C"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Θεωρώ ότι είναι σοβαρότατο ζήτημα και περιμένω την απάντηση από την κυρία Υπουργό, όσον αφορά τον έλεγχο της διοίκησης, την οποία διόρισε και η Κυβέρνησή μας, για τις ενέργειες που όφειλε να κάνει, δηλαδή να εγγράψει αυτά τα κληροδοτήματα που έχουν αποδοθεί σ’ αυτήν -είναι δημόσια περιουσία, κυρία Υπουργέ και κύριε Πρόεδρε- και να εισπράξει τα αντίστοιχα ενοίκια, τουλάχιστον από το 2008 ή το 2011 και μετά.</w:t>
      </w:r>
    </w:p>
    <w:p w14:paraId="005D106D"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Ευχαριστώ.</w:t>
      </w:r>
    </w:p>
    <w:p w14:paraId="005D106E" w14:textId="77777777" w:rsidR="003A2C60" w:rsidRDefault="007244B6">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ΠΡΟΕΔΡΕΥΩΝ (Αναστάσιος Κουράκης):</w:t>
      </w:r>
      <w:r>
        <w:rPr>
          <w:rFonts w:eastAsia="Times New Roman"/>
          <w:color w:val="000000"/>
          <w:szCs w:val="24"/>
          <w:shd w:val="clear" w:color="auto" w:fill="FFFFFF"/>
        </w:rPr>
        <w:t xml:space="preserve"> Στην ερώτηση του κ. Μιχελή θα απαντήσει για τρία λεπτά η Αναπληρώτρια Υπουργός Εργασίας, Κοινωνικής Ασφάλισης και Κοινωνικής Αλληλεγγύης, κ. Θεανώ Φωτίου. </w:t>
      </w:r>
    </w:p>
    <w:p w14:paraId="005D106F" w14:textId="77777777" w:rsidR="003A2C60" w:rsidRDefault="007244B6">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ΘΕΑΝΩ ΦΩΤΙΟΥ</w:t>
      </w:r>
      <w:r>
        <w:rPr>
          <w:rFonts w:eastAsia="Times New Roman"/>
          <w:color w:val="000000"/>
          <w:szCs w:val="24"/>
          <w:shd w:val="clear" w:color="auto" w:fill="FFFFFF"/>
        </w:rPr>
        <w:t xml:space="preserve"> </w:t>
      </w:r>
      <w:r>
        <w:rPr>
          <w:rFonts w:eastAsia="Times New Roman"/>
          <w:b/>
          <w:color w:val="000000"/>
          <w:szCs w:val="24"/>
          <w:shd w:val="clear" w:color="auto" w:fill="FFFFFF"/>
        </w:rPr>
        <w:t xml:space="preserve">(Αναπληρώτρια Υπουργός Εργασίας, Κοινωνικής Ασφάλισης και Κοινωνικής Αλληλεγγύης): </w:t>
      </w:r>
      <w:r>
        <w:rPr>
          <w:rFonts w:eastAsia="Times New Roman"/>
          <w:color w:val="000000"/>
          <w:szCs w:val="24"/>
          <w:shd w:val="clear" w:color="auto" w:fill="FFFFFF"/>
        </w:rPr>
        <w:t xml:space="preserve">Κύριε Μιχελή, σας ευχαριστώ πολύ που κάνετε αυτή την επίκαιρη ερώτηση σήμερα. </w:t>
      </w:r>
    </w:p>
    <w:p w14:paraId="005D1070" w14:textId="77777777" w:rsidR="003A2C60" w:rsidRDefault="007244B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lang w:val="en-US"/>
        </w:rPr>
        <w:t>T</w:t>
      </w:r>
      <w:r>
        <w:rPr>
          <w:rFonts w:eastAsia="Times New Roman"/>
          <w:color w:val="000000"/>
          <w:szCs w:val="24"/>
          <w:shd w:val="clear" w:color="auto" w:fill="FFFFFF"/>
        </w:rPr>
        <w:t>α νομικά πρόσωπα δημοσίου δικαίου, δηλαδή τα κέντρα κοινωνικής προστασίας, που είναι δεκατρία τον αριθμό συν το Παπάφειο και το ΚΕΑΤ και το ΕΙΚ, δηλαδή το Εθνικό Ίδρυμα Κωφών, εποπτεύουν εξήντα τρία συνολικά ιδρύματα που ασκούν κοινωνική προστασία δημοσίου δικαίου στη χώρα μας.</w:t>
      </w:r>
    </w:p>
    <w:p w14:paraId="005D1071" w14:textId="77777777" w:rsidR="003A2C60" w:rsidRDefault="007244B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Παράλληλα με αυτά, υπάρχουν επτακόσια πενήντα ιδρύματα, τα οποία είναι νομικά πρόσωπα ιδιωτικού δικαίου με διάφορες μορφές, δηλαδή σωματεία τα οποία έχουν προβλήματα, πολλές φορές παρόμοια με αυτά που έχουν και τα νομικά πρόσωπα δημοσίου δικαίου, που έχουν να κάνουν με κληροδοτήματα και λοιπά.</w:t>
      </w:r>
    </w:p>
    <w:p w14:paraId="005D1072" w14:textId="77777777" w:rsidR="003A2C60" w:rsidRDefault="007244B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Από όταν εσείς προσωπικά -και πολύ καλά- μας επισκεφθήκατε στο Υπουργείο αλλά και πιο πριν, μας επισημάνατε το θέμα, κάναμε όλες τις απαραίτητες ενέργειες και με τη διοίκηση του Κέντρου Κοινωνικής Προστασίας, για να δούμε πού βρίσκεται η κατάσταση και εάν πράγματι δεν εισπράττουν τα ενοίκια και εάν έχει ή δεν έχει τελεσιδικήσει η απόφαση.</w:t>
      </w:r>
    </w:p>
    <w:p w14:paraId="005D1073" w14:textId="77777777" w:rsidR="003A2C60" w:rsidRDefault="007244B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ενημέρωση όλων των υπηρεσιών του Υπουργείου, η επίσημη αλλά και η ανεπίσημη -γιατί κι εγώ έκανα τηλεφωνήματα για να ενημερωθώ- είναι, όπως ξέρετε, ότι η τελεσίδικη απόφαση του Διοικητικού Εφετείου Αθηνών που καθιστά νόμιμο κληρονόμο του εν λόγω κληροδοτήματος το πρώην νομικό πρόσωπο δημοσίου δικαίου με την επωνυμία Κέντρο Παιδικής Μέριμνας Αρρένων Λάμιας, νυν Παράρτημα Προστασίας Παιδιού Φθιώτιδας, επιδόθηκε στο κέντρο στις 28/1/2016. </w:t>
      </w:r>
    </w:p>
    <w:p w14:paraId="005D1074" w14:textId="77777777" w:rsidR="003A2C60" w:rsidRDefault="007244B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Καθαρογράφτηκε με δαπάνη και επιμέλεια δικηγόρου που όρισε η παρούσα διοίκηση του Κέντρου Κοινωνικής Πρόνοιας Στερεάς Ελλάδος και με δική μου προτροπή, διότι επί πενταετίας από την έκδοση </w:t>
      </w:r>
      <w:r>
        <w:rPr>
          <w:rFonts w:eastAsia="Times New Roman"/>
          <w:color w:val="000000"/>
          <w:szCs w:val="24"/>
          <w:shd w:val="clear" w:color="auto" w:fill="FFFFFF"/>
        </w:rPr>
        <w:lastRenderedPageBreak/>
        <w:t xml:space="preserve">της ως άνω απόφασης η προηγούμενη διοίκηση και ο πληρεξούσιος δικηγόρος που εκπροσώπησε στο εφετείο το Κέντρο Κοινωνικής Πρόνοιας Στερεάς Ελλάδος δεν επιμελήθηκε τούτου. </w:t>
      </w:r>
    </w:p>
    <w:p w14:paraId="005D1075" w14:textId="77777777" w:rsidR="003A2C60" w:rsidRDefault="007244B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Άρα την επιμέλεια της καθαρογραφής την έκανε αυτή εδώ η διοίκηση και μπορούσε να της επιδοθεί πλέον στις 28/1/2016 η συγκεκριμένη απόφαση. </w:t>
      </w:r>
    </w:p>
    <w:p w14:paraId="005D1076" w14:textId="77777777" w:rsidR="003A2C60" w:rsidRDefault="007244B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Λόγω της αποχής του Δικηγορικού Συλλόγου, η οποία ξεκίνησε στις 12/1/2016 και εξακολουθεί να υφίσταται μέχρι και σήμερα, ουδεμία νόμιμη ενέργεια δεν δύναται να υλοποιηθεί μέχρι τη λήξη της.</w:t>
      </w:r>
    </w:p>
    <w:p w14:paraId="005D1077" w14:textId="77777777" w:rsidR="003A2C60" w:rsidRDefault="007244B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Τα υπόλοιπα θα τα εκθέσω στη δευτερολογία μου. </w:t>
      </w:r>
    </w:p>
    <w:p w14:paraId="005D1078" w14:textId="77777777" w:rsidR="003A2C60" w:rsidRDefault="007244B6">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(Αναστάσιος Κουράκης):</w:t>
      </w:r>
      <w:r>
        <w:rPr>
          <w:rFonts w:eastAsia="Times New Roman"/>
          <w:color w:val="000000"/>
          <w:szCs w:val="24"/>
          <w:shd w:val="clear" w:color="auto" w:fill="FFFFFF"/>
        </w:rPr>
        <w:t xml:space="preserve"> Κύριε Μιχελή, έχετε τον λόγο για τη δευτερολογία σας. </w:t>
      </w:r>
    </w:p>
    <w:p w14:paraId="005D1079" w14:textId="77777777" w:rsidR="003A2C60" w:rsidRDefault="007244B6">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ΑΘΑΝΑΣΙΟΣ ΜΙΧΕΛΗΣ: </w:t>
      </w:r>
      <w:r>
        <w:rPr>
          <w:rFonts w:eastAsia="Times New Roman"/>
          <w:color w:val="000000"/>
          <w:szCs w:val="24"/>
          <w:shd w:val="clear" w:color="auto" w:fill="FFFFFF"/>
        </w:rPr>
        <w:t>Δηλαδή, εάν αντελήφθην ορθώς, η διοικητική απόφαση Πολυμελούς Διοικητικού Εφετείου Αθηνών του Μαρτίου του 2011 δεν έχει καθαρογραφεί μέχρι τον Ιανουάριο του 2016!</w:t>
      </w:r>
    </w:p>
    <w:p w14:paraId="005D107A" w14:textId="77777777" w:rsidR="003A2C60" w:rsidRDefault="007244B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Η άποψή μου είναι ότι πρέπει να διωχθούν ποινικά οι υπάλληλοι που καθυστέρησαν να το πράξουν. Δεν είναι δυνατόν να συμβαίνει κάτι τέτοιο! Ήμουν δημόσιος υπάλληλος για χρόνια και αυτό είναι αδιανόητο. </w:t>
      </w:r>
    </w:p>
    <w:p w14:paraId="005D107B" w14:textId="77777777" w:rsidR="003A2C60" w:rsidRDefault="007244B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Γιατί, εάν δεν γίνει κάτι τέτοιο, υπονοείται ότι κάτι «έπαιζε» κάτω από το τραπέζι, για να συνεχίσει να εισπράττει τα ενοίκια η Εκκλησία της Λάρισας. </w:t>
      </w:r>
    </w:p>
    <w:p w14:paraId="005D107C" w14:textId="77777777" w:rsidR="003A2C60" w:rsidRDefault="007244B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Κυρία Υπουργέ, πήγα αυτοπροσώπως και επισκέφθηκα την πολυκατοικία, που είναι αυτή που σας δείχνω. Η πολυκατοικία κατοικείται. Υπάρχουν δύο μαγαζιά τα οποία λειτουργούν. Όταν μπήκα μέσα και ρώτησα εάν ενοικιάζεται κάτι, η προτροπή τους ήταν: «Φύγετε, φύγετε, δεν νοικιάζεται τίποτα!». Υποψιάζομαι κάτι γι’ αυτό.</w:t>
      </w:r>
    </w:p>
    <w:p w14:paraId="005D107D" w14:textId="77777777" w:rsidR="003A2C60" w:rsidRDefault="007244B6">
      <w:pPr>
        <w:spacing w:after="0" w:line="600" w:lineRule="auto"/>
        <w:ind w:firstLine="720"/>
        <w:jc w:val="both"/>
        <w:rPr>
          <w:rFonts w:eastAsia="Times New Roman" w:cs="Times New Roman"/>
          <w:szCs w:val="24"/>
        </w:rPr>
      </w:pPr>
      <w:r>
        <w:rPr>
          <w:rFonts w:eastAsia="Times New Roman"/>
          <w:color w:val="000000"/>
          <w:szCs w:val="24"/>
          <w:shd w:val="clear" w:color="auto" w:fill="FFFFFF"/>
        </w:rPr>
        <w:t xml:space="preserve">Σε ό,τι αφορά στον πληρεξούσιο δικηγόρο, σας ενημερώνω ότι είναι η κ. Κανέτη, επί σειρά ετών. </w:t>
      </w:r>
      <w:r>
        <w:rPr>
          <w:rFonts w:eastAsia="Times New Roman" w:cs="Times New Roman"/>
          <w:szCs w:val="24"/>
        </w:rPr>
        <w:t xml:space="preserve">Επειδή δεν πληρώθηκε επιπλέον το 2011 –και ορθώς, κατά τη γνώμη μου- και δεν παρέστη στο εφετείο </w:t>
      </w:r>
      <w:r>
        <w:rPr>
          <w:rFonts w:eastAsia="Times New Roman" w:cs="Times New Roman"/>
          <w:szCs w:val="24"/>
        </w:rPr>
        <w:lastRenderedPageBreak/>
        <w:t xml:space="preserve">του Μαρτίου το 2011, παρέστη αφιλοκερδώς ο κ. Σταματόπουλος Δημήτρης –προς τιμήν του και γι’ αυτό το αναφέρω- και κερδήθηκε υπέρ του δημοσίου η απόφαση. </w:t>
      </w:r>
    </w:p>
    <w:p w14:paraId="005D107E" w14:textId="77777777" w:rsidR="003A2C60" w:rsidRDefault="007244B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Εγώ αντιλαμβάνομαι την πρότασή σας, την αποδέχομαι. Περιμένω να δω πώς θα διεκδικήσει η σημερινή, η παρούσα διοίκηση τα οφειλόμενα όχι μόνο από την πολυκατοικία –και θα τα καταθέσω στα Πρακτικά- αλλά και από τα δύο οικόπεδα της περιοχής Πλαταμώνα. Είναι δημόσια περιουσία και τη νέμονται άλλοι. </w:t>
      </w:r>
    </w:p>
    <w:p w14:paraId="005D107F" w14:textId="77777777" w:rsidR="003A2C60" w:rsidRDefault="007244B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05D1080"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Αθανάσιος Μιχελής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05D1081" w14:textId="77777777" w:rsidR="003A2C60" w:rsidRDefault="007244B6">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κύριε Μιχελή. </w:t>
      </w:r>
    </w:p>
    <w:p w14:paraId="005D1082" w14:textId="77777777" w:rsidR="003A2C60" w:rsidRDefault="007244B6">
      <w:pPr>
        <w:spacing w:line="600" w:lineRule="auto"/>
        <w:ind w:firstLine="720"/>
        <w:jc w:val="both"/>
        <w:rPr>
          <w:rFonts w:eastAsia="Times New Roman"/>
          <w:szCs w:val="24"/>
        </w:rPr>
      </w:pPr>
      <w:r>
        <w:rPr>
          <w:rFonts w:eastAsia="Times New Roman"/>
          <w:szCs w:val="24"/>
        </w:rPr>
        <w:lastRenderedPageBreak/>
        <w:t xml:space="preserve">Κυρία Υπουργέ, έχετε τον λόγο για να δευτερολογήσετε. </w:t>
      </w:r>
    </w:p>
    <w:p w14:paraId="005D1083" w14:textId="77777777" w:rsidR="003A2C60" w:rsidRDefault="007244B6">
      <w:pPr>
        <w:spacing w:line="600" w:lineRule="auto"/>
        <w:ind w:firstLine="720"/>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 xml:space="preserve">Εξαιτίας και της προηγούμενης επαγγελματικής μου δραστηριότητας, δηλαδή του ότι είμαι αρχιτέκτονας, επισκέφθηκα και εγώ το κτήριο, το οποίο είναι στην Αθήνα. </w:t>
      </w:r>
    </w:p>
    <w:p w14:paraId="005D1084" w14:textId="77777777" w:rsidR="003A2C60" w:rsidRDefault="007244B6">
      <w:pPr>
        <w:spacing w:line="600" w:lineRule="auto"/>
        <w:ind w:firstLine="720"/>
        <w:jc w:val="both"/>
        <w:rPr>
          <w:rFonts w:eastAsia="Times New Roman"/>
          <w:szCs w:val="24"/>
        </w:rPr>
      </w:pPr>
      <w:r>
        <w:rPr>
          <w:rFonts w:eastAsia="Times New Roman"/>
          <w:szCs w:val="24"/>
        </w:rPr>
        <w:t xml:space="preserve">Όπως καταλαβαίνετε, κύριε Βουλευτά, έχω ιδία άποψη. Όντως είναι ένα πολύ ενδιαφέρον κτήριο, το οποίο, πέρα από το όφελος που θα μπορούσε κανείς να έχει από αυτό από ενοίκια, θα μπορούσε να χρησιμοποιηθεί για πάρα πολλές δράσεις, όπως κάνουμε σήμερα. </w:t>
      </w:r>
    </w:p>
    <w:p w14:paraId="005D1085" w14:textId="77777777" w:rsidR="003A2C60" w:rsidRDefault="007244B6">
      <w:pPr>
        <w:spacing w:line="600" w:lineRule="auto"/>
        <w:ind w:firstLine="720"/>
        <w:jc w:val="both"/>
        <w:rPr>
          <w:rFonts w:eastAsia="Times New Roman"/>
          <w:szCs w:val="24"/>
        </w:rPr>
      </w:pPr>
      <w:r>
        <w:rPr>
          <w:rFonts w:eastAsia="Times New Roman"/>
          <w:szCs w:val="24"/>
        </w:rPr>
        <w:t xml:space="preserve">Για άδεια ή μισοάδεια κτήρια σε περιοχές της Αθήνας, που μπορούν να γίνουν αντικείμενο εκμετάλλευσης με διαφορετικό τρόπο, κάνουμε τριμερείς συμβάσεις μεταξύ των εποπτευόμενών μας φορέων -μεταξύ ημών και διεθνών οργανώσεων-, έτσι ώστε και φτιάχνονται αυτά τα κτήρια και στεγάζουν σήμερα </w:t>
      </w:r>
      <w:r>
        <w:rPr>
          <w:rFonts w:eastAsia="Times New Roman"/>
          <w:szCs w:val="24"/>
        </w:rPr>
        <w:lastRenderedPageBreak/>
        <w:t xml:space="preserve">ασυνόδευτα προσφυγόπουλα. Είναι μια διαδικασία που ακολουθείται σε όλα τα κέντρα κοινωνικής πρόνοιας σήμερα σε όλη την Ελλάδα. Η προσφορά τους είναι εξαιρετική, για να αντιμετωπίσουμε το εξαιρετικά ευαίσθητο αυτό θέμα. </w:t>
      </w:r>
    </w:p>
    <w:p w14:paraId="005D1086" w14:textId="77777777" w:rsidR="003A2C60" w:rsidRDefault="007244B6">
      <w:pPr>
        <w:spacing w:line="600" w:lineRule="auto"/>
        <w:ind w:firstLine="720"/>
        <w:jc w:val="both"/>
        <w:rPr>
          <w:rFonts w:eastAsia="Times New Roman"/>
          <w:szCs w:val="24"/>
        </w:rPr>
      </w:pPr>
      <w:r>
        <w:rPr>
          <w:rFonts w:eastAsia="Times New Roman"/>
          <w:szCs w:val="24"/>
        </w:rPr>
        <w:t xml:space="preserve">Επομένως, μας ενδιαφέρει αυτή η περιουσία, πέρα από τα διαφυγόντα κέρδη μέχρι σήμερα του Κέντρου Κοινωνικής Προστασίας, τα οποία θεωρώ και εγώ ότι δεν πρέπει να διαφύγουν με κανένα τρόπο και πρέπει να διεκδικηθούν. </w:t>
      </w:r>
    </w:p>
    <w:p w14:paraId="005D1087" w14:textId="77777777" w:rsidR="003A2C60" w:rsidRDefault="007244B6">
      <w:pPr>
        <w:spacing w:line="600" w:lineRule="auto"/>
        <w:ind w:firstLine="720"/>
        <w:jc w:val="both"/>
        <w:rPr>
          <w:rFonts w:eastAsia="Times New Roman"/>
          <w:szCs w:val="24"/>
        </w:rPr>
      </w:pPr>
      <w:r>
        <w:rPr>
          <w:rFonts w:eastAsia="Times New Roman"/>
          <w:szCs w:val="24"/>
        </w:rPr>
        <w:t xml:space="preserve">Στη συνέχεια, όμως, θέλω να σας πω ότι η πληρεξούσια δικηγόρος του ΚΚΠΠ Στερεάς Ελλάδος, κατόπιν συνεννοήσεως με την Πρόεδρο του Κέντρου, για να κερδηθεί ο χαμένος χρόνος του μακρού διαστήματος της αποχής, απέστειλε στον πληρεξούσιο δικηγόρο της Ιεράς Μητρόπολης Λάρισας την άνω απόφαση που σας είπα πριν, προκειμένου να ξεκινήσει η διαδικασία παράδοσης -σε επίπεδο δικηγόρων τουλάχιστον- του αρχείου των εγγράφων της κληρονομικής περιουσίας και του ποσού που υφίσταται στον </w:t>
      </w:r>
      <w:r>
        <w:rPr>
          <w:rFonts w:eastAsia="Times New Roman"/>
          <w:szCs w:val="24"/>
        </w:rPr>
        <w:lastRenderedPageBreak/>
        <w:t xml:space="preserve">τραπεζικό λογαριασμό της Ιεράς Μητρόπολης Λάρισας και που νόμιμα –ως γνωστόν- ανήκουν στο Κέντρο Κοινωνικής Προστασίας. </w:t>
      </w:r>
    </w:p>
    <w:p w14:paraId="005D1088" w14:textId="77777777" w:rsidR="003A2C60" w:rsidRDefault="007244B6">
      <w:pPr>
        <w:spacing w:line="600" w:lineRule="auto"/>
        <w:ind w:firstLine="720"/>
        <w:jc w:val="both"/>
        <w:rPr>
          <w:rFonts w:eastAsia="Times New Roman"/>
          <w:szCs w:val="24"/>
        </w:rPr>
      </w:pPr>
      <w:r>
        <w:rPr>
          <w:rFonts w:eastAsia="Times New Roman"/>
          <w:szCs w:val="24"/>
        </w:rPr>
        <w:t xml:space="preserve">Δηλαδή, με έγγραφο στις 10/6/2016 –αυτό είναι το έγγραφο της πληρεξούσιας δικηγόρου που σας λέω- εντός των προσεχών ημερών –και θα το παρακολουθούμε εμείς από το Υπουργείο- επίκειται η άτυπη παράδοση των εγγράφων στο Κέντρο Κοινωνικής Προστασίας από τη Μητρόπολη και η σύνταξη σχετικού πρωτοκόλλου παράδοσης-παραλαβής. </w:t>
      </w:r>
    </w:p>
    <w:p w14:paraId="005D1089" w14:textId="77777777" w:rsidR="003A2C60" w:rsidRDefault="007244B6">
      <w:pPr>
        <w:spacing w:line="600" w:lineRule="auto"/>
        <w:ind w:firstLine="720"/>
        <w:jc w:val="both"/>
        <w:rPr>
          <w:rFonts w:eastAsia="Times New Roman"/>
          <w:szCs w:val="24"/>
        </w:rPr>
      </w:pPr>
      <w:r>
        <w:rPr>
          <w:rFonts w:eastAsia="Times New Roman"/>
          <w:szCs w:val="24"/>
        </w:rPr>
        <w:t xml:space="preserve">Προϋπόθεση τώρα είναι το άνοιγμα τραπεζικού λογαριασμού στο όνομα του Κέντρου Κοινωνικής Προστασίας Στερεάς Ελλάδας και η μεταφορά του ποσού. </w:t>
      </w:r>
    </w:p>
    <w:p w14:paraId="005D108A" w14:textId="77777777" w:rsidR="003A2C60" w:rsidRDefault="007244B6">
      <w:pPr>
        <w:spacing w:line="600" w:lineRule="auto"/>
        <w:ind w:firstLine="720"/>
        <w:jc w:val="both"/>
        <w:rPr>
          <w:rFonts w:eastAsia="Times New Roman"/>
          <w:szCs w:val="24"/>
        </w:rPr>
      </w:pPr>
      <w:r>
        <w:rPr>
          <w:rFonts w:eastAsia="Times New Roman"/>
          <w:szCs w:val="24"/>
        </w:rPr>
        <w:t xml:space="preserve">Επομένως, είμαστε –πώς να σας το πω- πάνω σε αυτήν την υπόθεση, γιατί πράγματι θέλουμε να καταλάβουμε τι συνέβη όλα αυτά τα χρόνια. Νομίζω ότι έχετε εξαιρετικά μεγάλο δίκιο που αναδεικνύετε αυτό το θέμα, γιατί πράγματι υπήρξε -και το βλέπουμε και εμείς- μεγάλη κακοδιαχείριση. Είμαστε από </w:t>
      </w:r>
      <w:r>
        <w:rPr>
          <w:rFonts w:eastAsia="Times New Roman"/>
          <w:szCs w:val="24"/>
        </w:rPr>
        <w:lastRenderedPageBreak/>
        <w:t xml:space="preserve">πάνω, μήπως υπάρξουν ανάλογα φαινόμενα κακοδιαχείρισης στα κέντρα κοινωνικής προστασίας και στα νομικά πρόσωπα δημοσίου δικαίου, αλλά σιγά σιγά πια και στα νομικά πρόσωπα ιδιωτικού δικαίου. </w:t>
      </w:r>
    </w:p>
    <w:p w14:paraId="005D108B" w14:textId="77777777" w:rsidR="003A2C60" w:rsidRDefault="007244B6">
      <w:pPr>
        <w:spacing w:line="600" w:lineRule="auto"/>
        <w:ind w:firstLine="720"/>
        <w:jc w:val="both"/>
        <w:rPr>
          <w:rFonts w:eastAsia="Times New Roman"/>
          <w:szCs w:val="24"/>
        </w:rPr>
      </w:pPr>
      <w:r>
        <w:rPr>
          <w:rFonts w:eastAsia="Times New Roman"/>
          <w:szCs w:val="24"/>
        </w:rPr>
        <w:t xml:space="preserve">Σας ευχαριστώ. </w:t>
      </w:r>
    </w:p>
    <w:p w14:paraId="005D108C" w14:textId="77777777" w:rsidR="003A2C60" w:rsidRDefault="007244B6">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την κυρία Υπουργό. </w:t>
      </w:r>
    </w:p>
    <w:p w14:paraId="005D108D"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Θα ήθελα να ενημερώσω ότι η πρώτη με αριθμό 990/13-6-2016 επίκαιρη ερώτηση δευτέρου κύκλου του Βουλευτή Ηρακλείου της Νέας Δημοκρατίας κ. </w:t>
      </w:r>
      <w:r>
        <w:rPr>
          <w:rFonts w:eastAsia="Times New Roman" w:cs="Times New Roman"/>
          <w:bCs/>
          <w:szCs w:val="24"/>
        </w:rPr>
        <w:t>Ελευθερίου Αυγενάκη</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την καταβολή των αγροτικών επιδοτήσεων, δεν συζητείται καθώς ο Υπουργός κ. Αποστόλου παρευρίσκεται σε ημερίδα στην Τρίπολη.</w:t>
      </w:r>
    </w:p>
    <w:p w14:paraId="005D108E"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Ομοίως, η πρώτη με αριθμό 989/13-6-2016 επίκαιρη ερώτηση πρώτου κύκλου της Βουλευτού Β΄ Αθηνών της Νέας Δημοκρατίας κ. </w:t>
      </w:r>
      <w:r>
        <w:rPr>
          <w:rFonts w:eastAsia="Times New Roman" w:cs="Times New Roman"/>
          <w:bCs/>
          <w:szCs w:val="24"/>
        </w:rPr>
        <w:t>Αικατερίνης Παπακώστα-Σιδηροπούλου</w:t>
      </w:r>
      <w:r>
        <w:rPr>
          <w:rFonts w:eastAsia="Times New Roman" w:cs="Times New Roman"/>
          <w:szCs w:val="24"/>
        </w:rPr>
        <w:t xml:space="preserve"> προς τον Υπουργό </w:t>
      </w:r>
      <w:r>
        <w:rPr>
          <w:rFonts w:eastAsia="Times New Roman" w:cs="Times New Roman"/>
          <w:bCs/>
          <w:szCs w:val="24"/>
        </w:rPr>
        <w:t xml:space="preserve">Εργασίας, </w:t>
      </w:r>
      <w:r>
        <w:rPr>
          <w:rFonts w:eastAsia="Times New Roman" w:cs="Times New Roman"/>
          <w:bCs/>
          <w:szCs w:val="24"/>
        </w:rPr>
        <w:lastRenderedPageBreak/>
        <w:t>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την εναρμόνιση των διαδικασιών αποπληρωμής δανείων τρίτεκνων οικογενειών του ιδιωτικού τομέα με τις τρίτεκνες οικογένειες του δημοσίου, δεν συζητείται λόγω φόρτου εργασίας της Αναπληρώτριας Υπουργού κ. Αντωνοπούλου. </w:t>
      </w:r>
    </w:p>
    <w:p w14:paraId="005D108F" w14:textId="77777777" w:rsidR="003A2C60" w:rsidRDefault="007244B6">
      <w:pPr>
        <w:spacing w:line="600" w:lineRule="auto"/>
        <w:ind w:firstLine="720"/>
        <w:jc w:val="both"/>
        <w:rPr>
          <w:rFonts w:eastAsia="Times New Roman"/>
          <w:szCs w:val="24"/>
        </w:rPr>
      </w:pPr>
      <w:r>
        <w:rPr>
          <w:rFonts w:eastAsia="Times New Roman"/>
          <w:szCs w:val="24"/>
        </w:rPr>
        <w:t xml:space="preserve">Η δεύτερη με αριθμό 992/13-6-2016 επίκαιρη ερώτηση πρώτου κύκλου του ΣΤ΄ Αντιπροέδρου της Βουλής και Βουλευτή Δωδεκανήσου της Δημοκρατικής Συμπαράταξης ΠΑΣΟΚ–ΔΗΜΑΡ κ. Δημητρίου Κρεμαστινού προς τον Υπουργό Οικονομικών, σχετικά με τη χρεοκοπία της χώρας και τη δημοσιονομική εκτροπή, δεν </w:t>
      </w:r>
      <w:r>
        <w:rPr>
          <w:rFonts w:eastAsia="Times New Roman" w:cs="Times New Roman"/>
          <w:szCs w:val="24"/>
        </w:rPr>
        <w:t xml:space="preserve">συζητείται </w:t>
      </w:r>
      <w:r>
        <w:rPr>
          <w:rFonts w:eastAsia="Times New Roman"/>
          <w:szCs w:val="24"/>
        </w:rPr>
        <w:t>λόγω φόρτου εργασίας του Αναπληρωτή Υπουργού κ. Χουλιαράκη.</w:t>
      </w:r>
    </w:p>
    <w:p w14:paraId="005D1090" w14:textId="77777777" w:rsidR="003A2C60" w:rsidRDefault="007244B6">
      <w:pPr>
        <w:spacing w:line="600" w:lineRule="auto"/>
        <w:ind w:firstLine="720"/>
        <w:jc w:val="both"/>
        <w:rPr>
          <w:rFonts w:eastAsia="Times New Roman"/>
          <w:szCs w:val="24"/>
        </w:rPr>
      </w:pPr>
      <w:r>
        <w:rPr>
          <w:rFonts w:eastAsia="Times New Roman"/>
          <w:szCs w:val="24"/>
        </w:rPr>
        <w:t xml:space="preserve">Η δεύτερη με αριθμό 993/14-6-2016 επίκαιρη ερώτηση δεύτερου κύκλου του Βουλευτή Ηρακλείου της Δημοκρατικής Συμπαράταξης ΠΑΣΟΚ – ΔΗΜΑΡ κ. Βασιλείου Κεγκέρογλου προς τον Υπουργό Υγείας, σχετικά με τη δωρεάν παροχή ιατροφαρμακευτικής περίθαλψης στους οικονομικά αδύναμους και ανασφάλιστους πολίτες, δεν </w:t>
      </w:r>
      <w:r>
        <w:rPr>
          <w:rFonts w:eastAsia="Times New Roman" w:cs="Times New Roman"/>
          <w:szCs w:val="24"/>
        </w:rPr>
        <w:t xml:space="preserve">συζητείται </w:t>
      </w:r>
      <w:r>
        <w:rPr>
          <w:rFonts w:eastAsia="Times New Roman"/>
          <w:szCs w:val="24"/>
        </w:rPr>
        <w:t>λόγω ανειλημμένων υποχρεώσεων του Υπουργού κ. Ξανθού.</w:t>
      </w:r>
    </w:p>
    <w:p w14:paraId="005D1091" w14:textId="77777777" w:rsidR="003A2C60" w:rsidRDefault="007244B6">
      <w:pPr>
        <w:spacing w:line="600" w:lineRule="auto"/>
        <w:ind w:firstLine="720"/>
        <w:jc w:val="both"/>
        <w:rPr>
          <w:rFonts w:eastAsia="Times New Roman"/>
          <w:szCs w:val="24"/>
        </w:rPr>
      </w:pPr>
      <w:r>
        <w:rPr>
          <w:rFonts w:eastAsia="Times New Roman"/>
          <w:szCs w:val="24"/>
        </w:rPr>
        <w:lastRenderedPageBreak/>
        <w:t xml:space="preserve">Τώρα θα συζητηθεί η πέμπτη με αριθμό 984/13-6-2016 επίκαιρη ερώτηση δεύτερου κύκλου του Βουλευτή Σάμου του Συνασπισμού Ριζοσπαστικής Αριστεράς κ. Δημητρίου Σεβαστάκη προς τον Υπουργό Εργασίας, Κοινωνικής Ασφάλισης και Κοινωνικής Αλληλεγγύης, σχετικά με τη μη συμπερίληψη της Σάμου στην πιλοτική φάση εφαρμογής του Κοινωνικού Εισοδήματος Αλληλεγγύης. </w:t>
      </w:r>
    </w:p>
    <w:p w14:paraId="005D1092" w14:textId="77777777" w:rsidR="003A2C60" w:rsidRDefault="007244B6">
      <w:pPr>
        <w:spacing w:line="600" w:lineRule="auto"/>
        <w:ind w:firstLine="720"/>
        <w:jc w:val="both"/>
        <w:rPr>
          <w:rFonts w:eastAsia="Times New Roman"/>
          <w:szCs w:val="24"/>
        </w:rPr>
      </w:pPr>
      <w:r>
        <w:rPr>
          <w:rFonts w:eastAsia="Times New Roman"/>
          <w:szCs w:val="24"/>
        </w:rPr>
        <w:t>Στην ερώτηση θα απαντήσει η Αναπληρώτρια Υπουργός κ. Θεανώ Φωτίου.</w:t>
      </w:r>
    </w:p>
    <w:p w14:paraId="005D1093" w14:textId="77777777" w:rsidR="003A2C60" w:rsidRDefault="007244B6">
      <w:pPr>
        <w:spacing w:line="600" w:lineRule="auto"/>
        <w:ind w:firstLine="720"/>
        <w:jc w:val="both"/>
        <w:rPr>
          <w:rFonts w:eastAsia="Times New Roman"/>
          <w:szCs w:val="24"/>
        </w:rPr>
      </w:pPr>
      <w:r>
        <w:rPr>
          <w:rFonts w:eastAsia="Times New Roman"/>
          <w:szCs w:val="24"/>
        </w:rPr>
        <w:t>Τον λόγο έχει ο κ. Δημήτριος Σεβαστάκης, για να αναπτύξει σε δύο λεπτά την ερώτησή του.</w:t>
      </w:r>
    </w:p>
    <w:p w14:paraId="005D1094" w14:textId="77777777" w:rsidR="003A2C60" w:rsidRDefault="007244B6">
      <w:pPr>
        <w:spacing w:line="600" w:lineRule="auto"/>
        <w:ind w:firstLine="720"/>
        <w:jc w:val="both"/>
        <w:rPr>
          <w:rFonts w:eastAsia="Times New Roman"/>
          <w:szCs w:val="24"/>
        </w:rPr>
      </w:pPr>
      <w:r>
        <w:rPr>
          <w:rFonts w:eastAsia="Times New Roman"/>
          <w:b/>
          <w:szCs w:val="24"/>
        </w:rPr>
        <w:t xml:space="preserve">ΔΗΜΗΤΡΙΟΣ ΣΕΒΑΣΤΑΚΗΣ: </w:t>
      </w:r>
      <w:r>
        <w:rPr>
          <w:rFonts w:eastAsia="Times New Roman"/>
          <w:szCs w:val="24"/>
        </w:rPr>
        <w:t>Θέλω να ευχαριστήσω την κυρία Υπουργό που απαντάει στην επίκαιρη ερώτηση που έχω καταθέσει και που αφορά τη μη συμπερίληψη της Σάμου στην πιλοτική φάση εφαρμογής του Κοινωνικού Εισοδήματος Αλληλεγγύης.</w:t>
      </w:r>
    </w:p>
    <w:p w14:paraId="005D1095" w14:textId="77777777" w:rsidR="003A2C60" w:rsidRDefault="007244B6">
      <w:pPr>
        <w:spacing w:line="600" w:lineRule="auto"/>
        <w:ind w:firstLine="720"/>
        <w:jc w:val="both"/>
        <w:rPr>
          <w:rFonts w:eastAsia="Times New Roman"/>
          <w:szCs w:val="24"/>
        </w:rPr>
      </w:pPr>
      <w:r>
        <w:rPr>
          <w:rFonts w:eastAsia="Times New Roman"/>
          <w:szCs w:val="24"/>
        </w:rPr>
        <w:lastRenderedPageBreak/>
        <w:t xml:space="preserve">Κυρία Υπουργέ, η Σάμος έχει πληγεί εξαιρετικά από την προσφυγική πίεση. Ο τουρισμός της έχει εξαιρετικά μεγάλη κάμψη. Επομένως, ένα βασικό παραγωγικό μέγεθος φέτος έχει αποδυναμωθεί ή έχει εκλείψει. </w:t>
      </w:r>
    </w:p>
    <w:p w14:paraId="005D1096" w14:textId="77777777" w:rsidR="003A2C60" w:rsidRDefault="007244B6">
      <w:pPr>
        <w:spacing w:line="600" w:lineRule="auto"/>
        <w:ind w:firstLine="720"/>
        <w:jc w:val="both"/>
        <w:rPr>
          <w:rFonts w:eastAsia="Times New Roman"/>
          <w:szCs w:val="24"/>
        </w:rPr>
      </w:pPr>
      <w:r>
        <w:rPr>
          <w:rFonts w:eastAsia="Times New Roman"/>
          <w:szCs w:val="24"/>
        </w:rPr>
        <w:t>Θα ήθελα να μου απαντήσετε σύμφωνα με ποιες μεθόδους σύγκρισης και σύμφωνα με ποια πληθυσμιακά κριτήρια, με ποιους δείκτες φτώχειας και ποσοστά ανεργίας δεν συμπεριελήφθη η Σάμος στην πιλοτική εφαρμογή του προνοιακού προγράμματος.</w:t>
      </w:r>
    </w:p>
    <w:p w14:paraId="005D1097" w14:textId="77777777" w:rsidR="003A2C60" w:rsidRDefault="007244B6">
      <w:pPr>
        <w:spacing w:line="600" w:lineRule="auto"/>
        <w:ind w:firstLine="720"/>
        <w:jc w:val="both"/>
        <w:rPr>
          <w:rFonts w:eastAsia="Times New Roman"/>
          <w:szCs w:val="24"/>
        </w:rPr>
      </w:pPr>
      <w:r>
        <w:rPr>
          <w:rFonts w:eastAsia="Times New Roman"/>
          <w:szCs w:val="24"/>
        </w:rPr>
        <w:t>Στο δεύτερο σκέλος θα αναπτύξω περαιτέρω τα χαρακτηριστικά που νομίζω ότι θα έπρεπε να ηγεμονεύουν στην άσκηση αυτής της πολιτικής, αυτής της κατεύθυνσης.</w:t>
      </w:r>
    </w:p>
    <w:p w14:paraId="005D1098" w14:textId="77777777" w:rsidR="003A2C60" w:rsidRDefault="007244B6">
      <w:pPr>
        <w:spacing w:line="600" w:lineRule="auto"/>
        <w:ind w:firstLine="720"/>
        <w:jc w:val="both"/>
        <w:rPr>
          <w:rFonts w:eastAsia="Times New Roman"/>
          <w:szCs w:val="24"/>
        </w:rPr>
      </w:pPr>
      <w:r>
        <w:rPr>
          <w:rFonts w:eastAsia="Times New Roman"/>
          <w:szCs w:val="24"/>
        </w:rPr>
        <w:t>Ευχαριστώ.</w:t>
      </w:r>
    </w:p>
    <w:p w14:paraId="005D1099" w14:textId="77777777" w:rsidR="003A2C60" w:rsidRDefault="007244B6">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κ. Σεβαστάκη.</w:t>
      </w:r>
    </w:p>
    <w:p w14:paraId="005D109A" w14:textId="77777777" w:rsidR="003A2C60" w:rsidRDefault="007244B6">
      <w:pPr>
        <w:spacing w:line="600" w:lineRule="auto"/>
        <w:ind w:firstLine="720"/>
        <w:jc w:val="both"/>
        <w:rPr>
          <w:rFonts w:eastAsia="Times New Roman"/>
          <w:szCs w:val="24"/>
        </w:rPr>
      </w:pPr>
      <w:r>
        <w:rPr>
          <w:rFonts w:eastAsia="Times New Roman"/>
          <w:szCs w:val="24"/>
        </w:rPr>
        <w:lastRenderedPageBreak/>
        <w:t>Τον λόγο έχει η κ. Θεανώ Φωτίου, Αναπληρώτρια Υπουργός Εργασίας, Κοινωνικής Ασφάλισης και Κοινωνικής Αλληλεγγύης για την απάντησή της.</w:t>
      </w:r>
    </w:p>
    <w:p w14:paraId="005D109B" w14:textId="77777777" w:rsidR="003A2C60" w:rsidRDefault="007244B6">
      <w:pPr>
        <w:spacing w:line="600" w:lineRule="auto"/>
        <w:ind w:firstLine="720"/>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Κύριε Σεβαστάκη, με χαρά έρχομαι πάντα στη Βουλή να απαντήσω, γιατί πιστεύω ότι είναι κορυφαία κοινοβουλευτική διαδικασία ο κοινοβουλευτικός έλεγχος. Αυτή είναι η δουλειά του Βουλευτή, αλλά και της Κυβέρνησης. Ξέρω πόσο κακόπαθα εγώ προσωπικά, αλλά και άλλοι Βουλευτές, την προηγούμενη περίοδο σε αυτήν την ιστορία. Επομένως, έρχομαι πάντα.</w:t>
      </w:r>
    </w:p>
    <w:p w14:paraId="005D109C" w14:textId="77777777" w:rsidR="003A2C60" w:rsidRDefault="007244B6">
      <w:pPr>
        <w:spacing w:line="600" w:lineRule="auto"/>
        <w:ind w:firstLine="720"/>
        <w:jc w:val="both"/>
        <w:rPr>
          <w:rFonts w:eastAsia="Times New Roman"/>
          <w:szCs w:val="24"/>
        </w:rPr>
      </w:pPr>
      <w:r>
        <w:rPr>
          <w:rFonts w:eastAsia="Times New Roman"/>
          <w:szCs w:val="24"/>
        </w:rPr>
        <w:t>Επί της ουσίας τώρα. Σας ευχαριστώ πραγματικά για την ερώτησή σας, γιατί πρέπει να διαλύσω μια κακώς εννοούμενη, αν θέλετε, μια λανθασμένη αίσθηση που υπάρχει ότι η πιλοτική εφαρμογή ή, αν θέλετε, η πρώτη φάση εφαρμογής του ΚΕΑ, του Κοινωνικού Εισοδήματος Αλληλεγγύης, είναι προνόμιο.</w:t>
      </w:r>
    </w:p>
    <w:p w14:paraId="005D109D" w14:textId="77777777" w:rsidR="003A2C60" w:rsidRDefault="007244B6">
      <w:pPr>
        <w:spacing w:line="600" w:lineRule="auto"/>
        <w:ind w:firstLine="720"/>
        <w:jc w:val="both"/>
        <w:rPr>
          <w:rFonts w:eastAsia="Times New Roman"/>
          <w:szCs w:val="24"/>
        </w:rPr>
      </w:pPr>
      <w:r>
        <w:rPr>
          <w:rFonts w:eastAsia="Times New Roman"/>
          <w:szCs w:val="24"/>
        </w:rPr>
        <w:t>Θα αναφερθώ, λοιπόν, πρώτα σε αυτό και μετά θα σας δώσω και όλα τα νούμερα που ζητήσατε.</w:t>
      </w:r>
    </w:p>
    <w:p w14:paraId="005D109E" w14:textId="77777777" w:rsidR="003A2C60" w:rsidRDefault="007244B6">
      <w:pPr>
        <w:spacing w:line="600" w:lineRule="auto"/>
        <w:ind w:firstLine="720"/>
        <w:jc w:val="both"/>
        <w:rPr>
          <w:rFonts w:eastAsia="Times New Roman"/>
          <w:szCs w:val="24"/>
        </w:rPr>
      </w:pPr>
      <w:r>
        <w:rPr>
          <w:rFonts w:eastAsia="Times New Roman"/>
          <w:szCs w:val="24"/>
        </w:rPr>
        <w:lastRenderedPageBreak/>
        <w:t xml:space="preserve">Για να εξηγηθούμε: Όταν έγινε η πιλοτική εφαρμογή του προηγούμενου ελάχιστου εγγυημένου εισοδήματος -όπως το έλεγαν τότε και θα σας πω γιατί αλλάξαμε το όνομα, όχι για λόγους εντυπωσιασμού πάντως-, πράγματι έγινε σε έναν δήμο ανά περιφέρεια, ανεξαρτήτως του πόσο μεγάλη ήταν η περιφέρεια. Ας είχε και το 35% του πληθυσμού. Ένας δήμος επιλεγόταν. Τότε είχε επιλεγεί η Σάμος. Και πράγματι τότε δεν μπορούσε παρά να είναι εύνοια αν μπαίνει ή δεν μπαίνει ο δήμος σου, αφού δεν υπήρχε κανένα άλλο δίχτυ προστασίας. </w:t>
      </w:r>
    </w:p>
    <w:p w14:paraId="005D109F" w14:textId="77777777" w:rsidR="003A2C60" w:rsidRDefault="007244B6">
      <w:pPr>
        <w:spacing w:line="600" w:lineRule="auto"/>
        <w:ind w:firstLine="720"/>
        <w:jc w:val="both"/>
        <w:rPr>
          <w:rFonts w:eastAsia="Times New Roman"/>
          <w:szCs w:val="24"/>
        </w:rPr>
      </w:pPr>
      <w:r>
        <w:rPr>
          <w:rFonts w:eastAsia="Times New Roman"/>
          <w:szCs w:val="24"/>
        </w:rPr>
        <w:t>Ευτυχώς εμείς, όπως ξέρετε, με τον ν.4320, δηλαδή τα μέτρα για την ανθρωπιστική κρίση, απλώσαμε ένα δίχτυ στοιχειώδους ασφάλειας για την ακραία φτώχεια σε όλη τη χώρα.</w:t>
      </w:r>
    </w:p>
    <w:p w14:paraId="005D10A0"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Τι συμβαίνει τώρα; Πρώτον, οι τριάντα δήμοι που επιλέχθηκαν με κριτήρια, τα οποία θα σας πω αμέσως μετά, είναι δήμοι με τους οποίους πρέπει να πειραματιστούμε, αν θέλετε, σε ποιον βαθμό αυτό που σχεδιάζουμε είναι σωστό και να αναπροσαρμοστεί.</w:t>
      </w:r>
    </w:p>
    <w:p w14:paraId="005D10A1"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 xml:space="preserve">Με αυτή την έννοια, είναι δήμοι που θα υποστούν κάποιες ταλαιπωρίες, δεν είναι δήμοι που θα έχουν προνόμια. Γιατί; Για όσους δεν μπουν σε αυτό, ήδη με τροπολογία που έχουμε καταθέσει, η οποία συζητήθηκε χθες στην Επιτροπή Παραγωγής και Εμπορίου της Βουλής και θα ψηφιστεί τη Δευτέρα, επεκτείνονται τα μέτρα για την ανθρωπιστική κρίση σε όλη την Ελλάδα κανονικά, μέχρι τέλος του έτους, όπου τότε θα σταματήσουν όλα και θα αρχίσει σε όλη την Ελλάδα η εφαρμογή του Κοινωνικού Εισοδήματος Αλληλεγγύης. </w:t>
      </w:r>
    </w:p>
    <w:p w14:paraId="005D10A2" w14:textId="77777777" w:rsidR="003A2C60" w:rsidRDefault="007244B6">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Αναπληρωτού Υπουργού)</w:t>
      </w:r>
    </w:p>
    <w:p w14:paraId="005D10A3"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Στην εκλογή των δήμων το πρώτο κριτήριο που πρυτάνευσε ήταν, αν είναι έτσι τα πράγματα, οι δήμοι που θα επιλεγούν δεν θα είναι οι προηγούμενοι. Αυτοί είχαν ήδη μία εμπειρία και μία ταλαιπωρία, σχετικά με το πώς γίνεται η ιστορία. Η πρόθεση της Κυβέρνησής μας είναι να εξασφαλίσουμε αυτά τα </w:t>
      </w:r>
      <w:r>
        <w:rPr>
          <w:rFonts w:eastAsia="Times New Roman" w:cs="Times New Roman"/>
          <w:szCs w:val="24"/>
        </w:rPr>
        <w:lastRenderedPageBreak/>
        <w:t>χρήματα μέχρι τέλους του 2016. Οι δήμοι αυτοί θα είναι υπό το δίχτυ ασφάλειας. Δεν επαναλαμβάνουμε τους δεκατρείς δήμους που προϋπήρξαν. Αυτοί θα είναι στην άλλη κατάσταση.</w:t>
      </w:r>
    </w:p>
    <w:p w14:paraId="005D10A4"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Δεύτερον, κάποιοι αγνοούν –οι άνθρωποι, βέβαια, της Σάμου ξέρουν- ότι το Κοινωνικό Εισόδημα Αλληλεγγύης γίνεται με τα ίδια κριτήρια ακριβώς, εισοδηματικά, περιουσιακά και κινητής περιουσίας, όπως έγιναν και τα μέτρα για την ανθρωπιστική κρίση και όπως είχε γίνει και το Ελάχιστο Εγγυημένο Εισόδημα της προηγούμενης Κυβέρνησης. Άρα, δεν αλλάζει τίποτε στους πληθυσμούς, όπως καταλαβαίνετε. Είναι οι ίδιοι, έτσι νομίζουμε, αυτοί που μπαίνουν στη μία και στην άλλη περίπτωση.</w:t>
      </w:r>
    </w:p>
    <w:p w14:paraId="005D10A5"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Τρίτον, υπάρχει μία βασική διαφορά. Τα μέτρα της ανθρωπιστικής κρίσης είναι προσθετικά, δηλαδή αν μια τετραμελής οικογένεια τον μήνα παίρνει κάτω από 400 ευρώ, δεν μας ενδιαφέρει αν παίρνει 300 ευρώ ή 200 ευρώ κλπ., θα πάρει ανάλογα με τα μέλη της οικογένειάς της τα 400 ευρώ. Θα πάρει δηλαδή, 150 ευρώ επιδότηση σίτισης, 150 ευρώ επιδότηση ενοικίου και περίπου 40 ευρώ επιδότηση ρεύματος. </w:t>
      </w:r>
    </w:p>
    <w:p w14:paraId="005D10A6"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άλλη κατάσταση, που είναι μία διεθνής εφαρμογή αυτού που οι Ευρωπαίοι ονομάζουν «Ελάχιστο Εγγυημένο Εισόδημα», συμπληρώνει τα χρήματα, δηλαδή αν η οικογένεια βγάζει 200 ευρώ, δίνουμε άλλα 200 ευρώ. Αν βγάζει 300 ευρώ, δίνουμε 100 ευρώ. </w:t>
      </w:r>
    </w:p>
    <w:p w14:paraId="005D10A7"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Είναι υπερεκτιμημένη η ιστορία του Ελάχιστου Εγγυημένου Εισοδήματος. Γι’ αυτό εμείς το αλλάξαμε και το ονομάσαμε ΚΕΑ, γιατί επιχειρούμε να δώσουμε παροχές που τις δίναμε στα μέτρα της ανθρωπιστικής κρίσης, διότι χωρίς αυτές πιστεύουμε ότι είναι αδύναμο. Γι’ αυτό πειραματιζόμαστε σε αυτή την περίπτωση, ποιες από αυτές τις παροχές μπορούμε να δώσουμε, πόσο θα μας κοστίσει, τι ποσοστό θα βάλουμε σε διαδικασίες ένταξης στην εργασία, διότι χωρίς αυτά τα τρία μόνο το επίδομα δεν είναι νομίζω επαρκές.</w:t>
      </w:r>
    </w:p>
    <w:p w14:paraId="005D10A8"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Τα υπόλοιπα στη δευτερολογία σας, κυρία Υπουργέ. </w:t>
      </w:r>
    </w:p>
    <w:p w14:paraId="005D10A9" w14:textId="77777777" w:rsidR="003A2C60" w:rsidRDefault="007244B6">
      <w:pPr>
        <w:spacing w:line="600" w:lineRule="auto"/>
        <w:ind w:firstLine="720"/>
        <w:jc w:val="both"/>
        <w:rPr>
          <w:rFonts w:eastAsia="Times New Roman" w:cs="Times New Roman"/>
          <w:szCs w:val="24"/>
        </w:rPr>
      </w:pPr>
      <w:r>
        <w:rPr>
          <w:rFonts w:eastAsia="Times New Roman"/>
          <w:b/>
          <w:bCs/>
          <w:color w:val="242424"/>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Ευχαριστώ, κύριε Πρόεδρε. </w:t>
      </w:r>
    </w:p>
    <w:p w14:paraId="005D10AA" w14:textId="77777777" w:rsidR="003A2C60" w:rsidRDefault="007244B6">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Τον λόγο έχει για τη δευτερολογία του ο κ. Σεβαστάκης.</w:t>
      </w:r>
    </w:p>
    <w:p w14:paraId="005D10AB"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t xml:space="preserve">ΔΗΜΗΤΡΙΟΣ ΣΕΒΑΣΤΑΚΗΣ: </w:t>
      </w:r>
      <w:r>
        <w:rPr>
          <w:rFonts w:eastAsia="Times New Roman" w:cs="Times New Roman"/>
          <w:szCs w:val="24"/>
        </w:rPr>
        <w:t xml:space="preserve">Κυρία Υπουργέ, συνάγω από την απάντησή σας ότι δημιουργείται ένα νέο κέλυφος, με συνδυασμό μέσων στη νέα χρονιά, από το 2017. Ερευνάται ένας συνδυασμός μέσων που θα φτιάχνει ένα προνοιακό υπόστρωμα. </w:t>
      </w:r>
    </w:p>
    <w:p w14:paraId="005D10AC"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Η ερώτησή μου δεν έχει να κάνει με το γιατί μετονομάστηκε από Ελάχιστο Εγγυημένο Εισόδημα σε Κοινωνικό Εισόδημα Αλληλεγγύης. Η αγωνία μου είναι ότι το προνοιακό κομμάτι, παρ’ όλο που δεν είναι αναπτυξιακό, παρ’ όλο που είναι ένα αμυντικό μέτρο, εντούτοις οι κοινωνικές πραγματικότητες, όπως του </w:t>
      </w:r>
      <w:r>
        <w:rPr>
          <w:rFonts w:eastAsia="Times New Roman" w:cs="Times New Roman"/>
          <w:szCs w:val="24"/>
        </w:rPr>
        <w:lastRenderedPageBreak/>
        <w:t>νησιού μου –φαντάζομαι και άλλων νησιών, άλλων περιοχών- που κυρίως έχουν τρωθεί και από τη σύμπτωση της κρίσης -όχι μόνο από την κρίση, αλλά και από την προσφυγική πίεση- παίζει πάρα πολύ μεγάλο ρόλο κοινωνικής σταθεροποίησης.</w:t>
      </w:r>
    </w:p>
    <w:p w14:paraId="005D10AD"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Με αυτή, λοιπόν, τη μέριμνα, αυτή ήταν η εκκίνηση της ερώτησής μου. Με ενδιαφέρει πάρα πολύ να αποσαφηνιστεί ότι αυτός ο ενεργητικός συνδυασμός μέτρων, προνοιών και μέριμνας θα περιλάβει και με πιο ορθολογικό τρόπο τους κατοίκους που το δικαιούνται και θα είναι και πιο διευρυμένος ως προς τα κοινωνικά του χαρακτηριστικά.</w:t>
      </w:r>
    </w:p>
    <w:p w14:paraId="005D10AE" w14:textId="77777777" w:rsidR="003A2C60" w:rsidRDefault="007244B6">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κύριε Σεβαστάκη.</w:t>
      </w:r>
    </w:p>
    <w:p w14:paraId="005D10AF"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Τον λόγο έχει η κυρία Υπουργός για τη δευτερολογία της.</w:t>
      </w:r>
    </w:p>
    <w:p w14:paraId="005D10B0"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Ακριβώς αυτό είπα. Και τώρα θα σας δώσω και ορισμένα νούμερα για τη μεθοδολογία με την οποία επελέγησαν αυτοί. </w:t>
      </w:r>
    </w:p>
    <w:p w14:paraId="005D10B1"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Αφού, λοιπόν, αφαιρέθηκαν οι τρεις δήμοι οι οποίοι υπήρχαν στο προηγούμενο –ξέρετε, οι δήμοι στη χώρα είναι τριακόσιοι είκοσι πέντε- επελέγησαν οι υπόλοιποι τριάντα. Πώς; </w:t>
      </w:r>
    </w:p>
    <w:p w14:paraId="005D10B2"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Κατ’ αρχάς, διαιρέσαμε το ποσοστό με την απλή μέθοδο των τριών, πόσος, δηλαδή, ήταν ο πληθυσμός της κάθε περιφέρειας, κι επομένως, πόσοι δήμοι του ανήκαν, υποτιμώντας λίγο, αν θέλετε, ή κατεβάζοντας το ποσοστό στις μεγάλες περιφέρειες. Καταλαβαίνετε το γιατί. Εκεί θα χρειαζόταν δέκα προς έντεκα και εντεκάμισι δήμους, ενώ δώσαμε εννέα.</w:t>
      </w:r>
    </w:p>
    <w:p w14:paraId="005D10B3"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Στην κεντρική Ελλάδα δώσαμε έναν δήμο, στην κεντρική Μακεδονία τέσσερις, στην Κρήτη δύο, στην ανατολική Μακεδονία δύο –σας λέω πώς βγήκε ο αριθμός με τις αναλογίες του πληθυσμού- στην Ήπειρο </w:t>
      </w:r>
      <w:r>
        <w:rPr>
          <w:rFonts w:eastAsia="Times New Roman" w:cs="Times New Roman"/>
          <w:szCs w:val="24"/>
        </w:rPr>
        <w:lastRenderedPageBreak/>
        <w:t>έναν, στα Ιόνια Νησιά έναν – δήμο εννοούμε, δηλαδή, μία θέση- στο βόρειο Αιγαίο, όπου ανήκει η Σάμος έναν, στην Πελοπόννησο δύο, στο νότιο Αιγαίο δύο, στη Θεσσαλία δύο, στη δυτική Ελλάδα δύο και στη δυτική Μακεδονία έναν.</w:t>
      </w:r>
    </w:p>
    <w:p w14:paraId="005D10B4"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Τούτων δοθέντων, αυτός ο ένας πώς επιλέγεται; Επιλέγεται με μια αλληλεπίθεση τριών ποσοστών: Το πρώτο είναι η ανεργία, το δεύτερο είναι το ποσοστό των ανθρώπων, που μπήκαν στα μέτρα για την ανθρωπιστική κρίση, και το τρίτο είναι το ποσοστό των ανθρώπων σε κάθε δήμο, που μπήκε στο ΤΕΒΑ, δηλαδή, στο ταμείο απόρων. Τρεις, λοιπόν συντελεστές αλληλοεπιτίθενται και βγαίνει ο μεγαλύτερος. Έτσι βγήκε η Λέσβος. </w:t>
      </w:r>
    </w:p>
    <w:p w14:paraId="005D10B5"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Τουλάχιστον, σε σχέση με την προσφυγική κρίση, φαντάζομαι ότι δεν έχετε αντίρρηση για τη μία θέση που πήρε η Λέσβος.</w:t>
      </w:r>
    </w:p>
    <w:p w14:paraId="005D10B6"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lastRenderedPageBreak/>
        <w:t>ΔΗΜΗΤΡΙΟΣ ΣΕΒΑΣΤΑΚΗΣ:</w:t>
      </w:r>
      <w:r>
        <w:rPr>
          <w:rFonts w:eastAsia="Times New Roman" w:cs="Times New Roman"/>
          <w:szCs w:val="24"/>
        </w:rPr>
        <w:t xml:space="preserve"> Δεν είναι ένσταση έναντι της Λέσβου. Για τη διεύρυνση του 2017 δεν αποσαφηνίσατε. </w:t>
      </w:r>
    </w:p>
    <w:p w14:paraId="005D10B7"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Αν επιτρέπει ο Πρόεδρος, να απαντήσω.</w:t>
      </w:r>
    </w:p>
    <w:p w14:paraId="005D10B8" w14:textId="77777777" w:rsidR="003A2C60" w:rsidRDefault="007244B6">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Βεβαίως.</w:t>
      </w:r>
    </w:p>
    <w:p w14:paraId="005D10B9"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Δεν υπάρχει αυτή η διαδικασία πλέον, αλλά, επειδή απασχολεί όλη τη χώρα, ήμουν κατηγορηματική. </w:t>
      </w:r>
    </w:p>
    <w:p w14:paraId="005D10BA"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Την 1-1-2017 διευρύνεται στους τριακόσιους είκοσι πέντε δήμους της χώρας. Το έχω πει τρεις φορές νομίζω. Αυτή είναι η ιστορία. Είναι μόνο για έξι μήνες τώρα. Και στους έξι μήνες αυτούς η Σάμος θα είναι στα μέτρα της ανθρωπιστικής κρίσης. Τίποτα δεν ρίχνει τη Σάμο. </w:t>
      </w:r>
    </w:p>
    <w:p w14:paraId="005D10BB"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Η Κυβέρνηση κι εμείς συνεργαζόμαστε με το Υπουργείο Τουρισμού και με τον ΟΑΕΔ κ.λπ., για να ενισχύσουμε κυρίως αυτά τα νησιά.</w:t>
      </w:r>
    </w:p>
    <w:p w14:paraId="005D10BC" w14:textId="77777777" w:rsidR="003A2C60" w:rsidRDefault="007244B6">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κυρία Υπουργέ.</w:t>
      </w:r>
    </w:p>
    <w:p w14:paraId="005D10BD"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Η έκτη με αριθμό 945/3-6-2016 επίκαιρη ερώτηση δεύτερου κύκλου του Βουλευτή Β΄ Αθηνών του Λαϊκού Συνδέσμου-Χρυσή Αυγή κ. </w:t>
      </w:r>
      <w:r>
        <w:rPr>
          <w:rFonts w:eastAsia="Times New Roman" w:cs="Times New Roman"/>
          <w:bCs/>
          <w:szCs w:val="24"/>
        </w:rPr>
        <w:t>Ηλία Παναγιώταρου</w:t>
      </w:r>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szCs w:val="24"/>
        </w:rPr>
        <w:t xml:space="preserve"> σχετικά με «τις συνεχιζόμενες αλβανικές προκλήσεις», δεν συζητείται λόγω ανειλημμένων υποχρεώσεων του αρμοδίου Υπουργού κ. Κοτζιά.</w:t>
      </w:r>
    </w:p>
    <w:p w14:paraId="005D10BE"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Ομοίως, η έβδομη με αριθμό 946/3-6-2016 επίκαιρη ερώτηση δεύτερου κύκλου του Βουλευτή Β΄ Πειραιώς του Λαϊκού Συνδέσμου-Χρυσή Αυγή κ. </w:t>
      </w:r>
      <w:r>
        <w:rPr>
          <w:rFonts w:eastAsia="Times New Roman" w:cs="Times New Roman"/>
          <w:bCs/>
          <w:szCs w:val="24"/>
        </w:rPr>
        <w:t>Ιωάννη Λαγού</w:t>
      </w:r>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szCs w:val="24"/>
        </w:rPr>
        <w:t xml:space="preserve"> σχετικά </w:t>
      </w:r>
      <w:r>
        <w:rPr>
          <w:rFonts w:eastAsia="Times New Roman" w:cs="Times New Roman"/>
          <w:szCs w:val="24"/>
        </w:rPr>
        <w:lastRenderedPageBreak/>
        <w:t>με τη «χρηματοδότηση της Τουρκίας μέσω του προξενείου της Κομοτηνής, για την αγορά ακινήτων περιουσιών απελπισμένων Ελλήνων στη Θράκη», δεν συζητείται λόγω ανειλημμένων υποχρεώσεων του αρμοδίου Υπουργού κ. Κοτζιά.</w:t>
      </w:r>
    </w:p>
    <w:p w14:paraId="005D10BF"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Δεν συζητείται, επίσης, η όγδοη με αριθμό 914/27-5-2016 επίκαιρη ερώτηση δεύτερου κύκλου του Βουλευτή Β΄ Πειραιώς του Λαϊκού Συνδέσμου-Χρυσή Αυγή κ. </w:t>
      </w:r>
      <w:r>
        <w:rPr>
          <w:rFonts w:eastAsia="Times New Roman" w:cs="Times New Roman"/>
          <w:bCs/>
          <w:szCs w:val="24"/>
        </w:rPr>
        <w:t>Ιωάννη Λαγού</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 «δημιουργία παράνομων νηπιαγωγείων και οικοτροφείων στην Ξάνθη».</w:t>
      </w:r>
    </w:p>
    <w:p w14:paraId="005D10C0"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Ομοίως, δεν συζητείται η ένατη με αριθμό 545/15-2-2016 επίκαιρη ερώτηση δεύτερου κύκλου της Βουλευτού Β΄ Αθηνών του Λαϊκού Συνδέσμου – Χρυσή Αυγή κ. </w:t>
      </w:r>
      <w:r>
        <w:rPr>
          <w:rFonts w:eastAsia="Times New Roman" w:cs="Times New Roman"/>
          <w:bCs/>
          <w:szCs w:val="24"/>
        </w:rPr>
        <w:t>Ελένης Ζαρούλια</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τα προβλήματα λειτουργίας στο ΕΚΑΒ.</w:t>
      </w:r>
    </w:p>
    <w:p w14:paraId="005D10C1"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Προχωρούμε τώρα στη συζήτηση της τρίτης με αριθμό 1006/14-6-2016 επίκαιρης ερώτησης πρώτου κύκλου του Βουλευτή Ηρακλείου του Κομμουνιστικού Κόμματος Ελλάδας κ. </w:t>
      </w:r>
      <w:r>
        <w:rPr>
          <w:rFonts w:eastAsia="Times New Roman" w:cs="Times New Roman"/>
          <w:bCs/>
          <w:szCs w:val="24"/>
        </w:rPr>
        <w:t>Εμμανουήλ Συντυχάκη</w:t>
      </w:r>
      <w:r>
        <w:rPr>
          <w:rFonts w:eastAsia="Times New Roman" w:cs="Times New Roman"/>
          <w:szCs w:val="24"/>
        </w:rPr>
        <w:t xml:space="preserve"> προς τον Υπουργό </w:t>
      </w:r>
      <w:r>
        <w:rPr>
          <w:rFonts w:eastAsia="Times New Roman" w:cs="Times New Roman"/>
          <w:bCs/>
          <w:szCs w:val="24"/>
        </w:rPr>
        <w:t xml:space="preserve">Εσωτερικών και Διοικητικής Ανασυγκρότησης, </w:t>
      </w:r>
      <w:r>
        <w:rPr>
          <w:rFonts w:eastAsia="Times New Roman" w:cs="Times New Roman"/>
          <w:szCs w:val="24"/>
        </w:rPr>
        <w:t>σχετικά με τα προβλήματα στους βρεφονηπιακούς και παιδικούς σταθμούς.</w:t>
      </w:r>
    </w:p>
    <w:p w14:paraId="005D10C2"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Στην επίκαιρη ερώτηση θα απαντήσει ο Υπουργός κ. Παναγιώτης Κουρουμπλής.</w:t>
      </w:r>
    </w:p>
    <w:p w14:paraId="005D10C3"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Τον λόγο έχει ο Βουλευτής κ. Εμμανουήλ Συντυχάκης για να αναπτύξει την ερώτησή του για δύο λεπτά.</w:t>
      </w:r>
    </w:p>
    <w:p w14:paraId="005D10C4"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πολύ, κύριε Πρόεδρε.</w:t>
      </w:r>
    </w:p>
    <w:p w14:paraId="005D10C5"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Κύριε Υπουργέ, πριν λίγες μέρες ανακοινώθηκαν αλλαγές του προγράμματος «Εναρμόνιση οικογενειακής και επαγγελματικής ζωής» για τη λειτουργία των βρεφικών παιδικών σταθμών και των ΚΔΑΠ για </w:t>
      </w:r>
      <w:r>
        <w:rPr>
          <w:rFonts w:eastAsia="Times New Roman" w:cs="Times New Roman"/>
          <w:szCs w:val="24"/>
        </w:rPr>
        <w:lastRenderedPageBreak/>
        <w:t>το σχολικό έτος 2016-2017. Μάλιστα, τις χαρακτηρίσατε και κοινωνικά δίκαιες -επιτρέψτε μας-, τόσο δίκαιες που οι μόνοι που χειροκρότησαν αυτές τις αλλαγές ήταν η ΚΕΔΕ και οι εκπρόσωποι των ιδιωτικών παιδικών σταθμών, χαρακτηρίζοντάς τες μάλιστα και ως θετικά πρωτόγνωρες.</w:t>
      </w:r>
    </w:p>
    <w:p w14:paraId="005D10C6"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Η πραγματικότητα, όμως, λέει ότι και φέτος χιλιάδες παιδιά δεν θα διαβούν την πόρτα των παιδικών βρεφικών σταθμών. Οι αλλαγές τις οποίες έχετε εξαγγείλει είναι σε αντιδραστική κατεύθυνση. Πρώτον, λέτε ότι εξασφαλίσατε 175 εκατομμύρια ευρώ, κατά 9 εκατομμύρια λιγότερα σε σχέση με τη φετινή χρονιά. Ήταν 184 εκατομμύρια ευρώ και αποκλείστηκαν περίπου σαράντα πέντε χιλιάδες παιδιά πέρυσι. Στην πραγματικότητα, τα παιδιά που μένουν εκτός είναι πολύ περισσότερα, αφού το εν λόγω πρόγραμμα απευθύνεται σε παιδιά οικογενειών με πολύ χαμηλό εισόδημα.</w:t>
      </w:r>
    </w:p>
    <w:p w14:paraId="005D10C7"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Επίσης, δεν έχετε δώσει ακόμη ούτε τα 46 εκατομμύρια ευρώ για τη φετινή χρονιά, που προέρχονται από εθνικούς πόρους, με αποτέλεσμα χιλιάδες εργαζόμενοι μέσω ΕΣΠΑ να είναι απλήρωτοι και οι σταθμοί να αντιμετωπίζουν πρόβλημα εκτέλεσης του έργου. Μάλιστα, είχαμε καταθέσει και σχετική ερώτηση για αυτό.</w:t>
      </w:r>
    </w:p>
    <w:p w14:paraId="005D10C8"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Άρα, λοιπόν, τα ίδια και χειρότερα θα συμβούν και φέτος. Θα αποκλειστεί πολύ μεγαλύτερος αριθμός βρεφών και νηπίων και θα υπάρχουν λιγότεροι εργαζόμενοι στις δομές και μεγαλύτερες περικοπές στις προσφερόμενες υπηρεσίες.</w:t>
      </w:r>
    </w:p>
    <w:p w14:paraId="005D10C9"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Δεύτερον, από εδώ και στο εξής, η χρηματοδότηση δεν θα δίνεται στους παιδικούς σταθμούς, όπως γινόταν μέχρι τώρα, αλλά απευθείας στον ωφελούμενο χωριστά. Αυτό σημαίνει πώς ο γονιός θα αναζητά τον παιδικό σταθμό, που θα στείλει το παιδί του. Αυτό θα οδηγήσει, αντικειμενικά, στην πριμοδότηση των ιδιωτικών παιδικών σταθμών, αφού προς τα εκεί θα κατευθυνθούν οι γονείς. Στην πράξη, δηλαδή, στερεί </w:t>
      </w:r>
      <w:r>
        <w:rPr>
          <w:rFonts w:eastAsia="Times New Roman" w:cs="Times New Roman"/>
          <w:szCs w:val="24"/>
        </w:rPr>
        <w:lastRenderedPageBreak/>
        <w:t>από τους δημοτικούς παιδικούς σταθμούς σημαντικούς πόρους, αλλά και προσωπικό, η χρηματοδότηση του οποίου εξαρτάται από τη λειτουργία του παραπάνω προγράμματος. Κι αυτό, γιατί το πόσοι εργαζόμενοι θα προσληφθούν θα εξαρτάται από το πόσοι γονείς θα έχουν δηλώσει ενδιαφέρον για τους παιδικούς σταθμούς του δήμου.</w:t>
      </w:r>
    </w:p>
    <w:p w14:paraId="005D10CA"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Τρίτον, μειώνεται το </w:t>
      </w:r>
      <w:r>
        <w:rPr>
          <w:rFonts w:eastAsia="Times New Roman" w:cs="Times New Roman"/>
          <w:szCs w:val="24"/>
          <w:lang w:val="en-US"/>
        </w:rPr>
        <w:t>voucher</w:t>
      </w:r>
      <w:r>
        <w:rPr>
          <w:rFonts w:eastAsia="Times New Roman" w:cs="Times New Roman"/>
          <w:szCs w:val="24"/>
        </w:rPr>
        <w:t xml:space="preserve"> ανά ωφελούμενο κατά 5%. Το κάνετε για να κερδίσετε κάποιες θέσεις. Θυμίζουμε ότι είχαν γίνει και αντίστοιχες περικοπές στα </w:t>
      </w:r>
      <w:r>
        <w:rPr>
          <w:rFonts w:eastAsia="Times New Roman" w:cs="Times New Roman"/>
          <w:szCs w:val="24"/>
          <w:lang w:val="en-US"/>
        </w:rPr>
        <w:t>voucher</w:t>
      </w:r>
      <w:r>
        <w:rPr>
          <w:rFonts w:eastAsia="Times New Roman" w:cs="Times New Roman"/>
          <w:szCs w:val="24"/>
        </w:rPr>
        <w:t xml:space="preserve"> κατά καιρούς και οδήγησαν σε περικοπές στη μεταφορά, σε εξωσχολικές δραστηριότητες, στη σίτιση των παιδιών.</w:t>
      </w:r>
    </w:p>
    <w:p w14:paraId="005D10CB"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Τέταρτον, καταργείται ο περιορισμός που ίσχυε, σύμφωνα με τον οποίο μια δομή μπορούσε να φιλοξενήσει έως και το 70% των θέσεών της μέσω του προγράμματος. Πλέον, έως και το 100% των θέσεων μιας δομής μπορεί να καλύπτεται από τους δικαιούχους του προγράμματος. Φαινομενικά δελε</w:t>
      </w:r>
      <w:r>
        <w:rPr>
          <w:rFonts w:eastAsia="Times New Roman" w:cs="Times New Roman"/>
          <w:szCs w:val="24"/>
        </w:rPr>
        <w:lastRenderedPageBreak/>
        <w:t>αστικό, αλλά στην πράξη αποκλείετε παιδιά λαϊκών οικογενειών ή παιδιά δημοσίων και δημοτικών υπαλλήλων, που δεν έχουν δικαίωμα συμμετοχής στο πρόγραμμα του ΕΣΠΑ και δεν θα καταφέρουν να μπουν σε κάποιον παιδικό σταθμό. Δηλαδή, τι κάνετε; Είναι αυτό που λέμε «διαχειρίζεστε τη φτώχεια», δηλαδή, παίρνετε από τους φτωχούς για να δώσετε τα ψίχουλα στους εξαθλιωμένους. Άνθρακες, λοιπόν, ο θησαυρός με αυτές τις λεγόμενες κοινωνικά δίκαιες αλλαγές.</w:t>
      </w:r>
    </w:p>
    <w:p w14:paraId="005D10CC"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Γι’ αυτό, λοιπόν, σας ρωτάμε, κύριε Υπουργέ, τα εξής: Τι μέτρα θα πάρετε προκειμένου να διασφαλίσετε τη δωρεάν ένταξη στους παιδικούς βρεφικούς σταθμούς όλων των παιδιών, καταργώντας τα τροφεία, ικανοποιώντας τις αιτήσεις όλων των οικογενειών, χωρίς διακρίσεις και προϋποθέσεις, καθώς και τη χρηματοδότηση των κονδυλίων του κρατικού προϋπολογισμού;</w:t>
      </w:r>
    </w:p>
    <w:p w14:paraId="005D10CD"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Δεύτερον, τι θα γίνει με την εκκρεμότητα των 46 εκατομμυρίων ευρώ, που δεν έχετε αποδώσει, έτσι ώστε χιλιάδες εργαζόμενοι να πληρωθούν και να ολοκληρωθεί η εκτέλεση του έργου στους παιδικούς;</w:t>
      </w:r>
    </w:p>
    <w:p w14:paraId="005D10CE"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Τρίτον, θα προσλάβετε το απαραίτητο εκπαιδευτικό και βοηθητικό προσωπικό, με σταθερά, πλήρη εργασιακά και ασφαλιστικά δικαιώματα;</w:t>
      </w:r>
    </w:p>
    <w:p w14:paraId="005D10CF"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Τέταρτον, θα αναπτύξει το Πρόγραμμα Δημοσίων Επενδύσεων για την κατασκευή νέων σύγχρονων δημόσιων παιδικών και βρεφονηπιακών σταθμών, που να καλύπτουν το σύνολο των παιδιών στις ηλικίες από έξι μηνών έως πεντέμισι ετών;</w:t>
      </w:r>
    </w:p>
    <w:p w14:paraId="005D10D0"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05D10D1" w14:textId="77777777" w:rsidR="003A2C60" w:rsidRDefault="007244B6">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κ. Συντυχάκη.</w:t>
      </w:r>
    </w:p>
    <w:p w14:paraId="005D10D2" w14:textId="77777777" w:rsidR="003A2C60" w:rsidRDefault="007244B6">
      <w:pPr>
        <w:spacing w:line="600" w:lineRule="auto"/>
        <w:ind w:firstLine="720"/>
        <w:jc w:val="both"/>
        <w:rPr>
          <w:rFonts w:eastAsia="Times New Roman"/>
          <w:szCs w:val="24"/>
        </w:rPr>
      </w:pPr>
      <w:r>
        <w:rPr>
          <w:rFonts w:eastAsia="Times New Roman"/>
          <w:szCs w:val="24"/>
        </w:rPr>
        <w:t>Στην ερώτηση θα απαντήσει ο Υπουργός Εσωτερικών και Διοικητικής Ανασυγκρότησης κ. Παναγιώτης Κουρουμπλής.</w:t>
      </w:r>
    </w:p>
    <w:p w14:paraId="005D10D3" w14:textId="77777777" w:rsidR="003A2C60" w:rsidRDefault="007244B6">
      <w:pPr>
        <w:spacing w:line="600" w:lineRule="auto"/>
        <w:ind w:firstLine="720"/>
        <w:jc w:val="both"/>
        <w:rPr>
          <w:rFonts w:eastAsia="Times New Roman"/>
          <w:szCs w:val="24"/>
        </w:rPr>
      </w:pPr>
      <w:r>
        <w:rPr>
          <w:rFonts w:eastAsia="Times New Roman"/>
          <w:szCs w:val="24"/>
        </w:rPr>
        <w:t xml:space="preserve">Ορίστε, </w:t>
      </w:r>
      <w:r>
        <w:rPr>
          <w:rFonts w:eastAsia="Times New Roman"/>
          <w:szCs w:val="28"/>
        </w:rPr>
        <w:t xml:space="preserve">κύριε Υπουργέ, </w:t>
      </w:r>
      <w:r>
        <w:rPr>
          <w:rFonts w:eastAsia="Times New Roman"/>
          <w:szCs w:val="24"/>
        </w:rPr>
        <w:t>έχετε τον λόγο για τρία λεπτά.</w:t>
      </w:r>
    </w:p>
    <w:p w14:paraId="005D10D4" w14:textId="77777777" w:rsidR="003A2C60" w:rsidRDefault="007244B6">
      <w:pPr>
        <w:spacing w:line="600" w:lineRule="auto"/>
        <w:ind w:firstLine="720"/>
        <w:jc w:val="both"/>
        <w:rPr>
          <w:rFonts w:eastAsia="Times New Roman"/>
          <w:szCs w:val="24"/>
        </w:rPr>
      </w:pPr>
      <w:r>
        <w:rPr>
          <w:rFonts w:eastAsia="Times New Roman"/>
          <w:b/>
          <w:szCs w:val="24"/>
        </w:rPr>
        <w:lastRenderedPageBreak/>
        <w:t xml:space="preserve">ΠΑΝΑΓΙΩΤΗΣ ΚΟΥΡΟΥΜΠΛΗΣ (Υπουργός Εσωτερικών και Διοικητικής Ανασυγκρότησης): </w:t>
      </w:r>
      <w:r>
        <w:rPr>
          <w:rFonts w:eastAsia="Times New Roman"/>
          <w:szCs w:val="24"/>
        </w:rPr>
        <w:t>Κύριε Πρόεδρε, θα μου επιτρέψετε για μισό λεπτό να κάνω μία αναφορά στη σημερινή ημέρα, όπου συμπληρώνονται είκοσι χρόνια από τον θάνατο ενός μεγάλου πολιτικού ηγέτη, του Ανδρέα Παπανδρέου.</w:t>
      </w:r>
    </w:p>
    <w:p w14:paraId="005D10D5" w14:textId="77777777" w:rsidR="003A2C60" w:rsidRDefault="007244B6">
      <w:pPr>
        <w:spacing w:line="600" w:lineRule="auto"/>
        <w:ind w:firstLine="720"/>
        <w:jc w:val="both"/>
        <w:rPr>
          <w:rFonts w:eastAsia="Times New Roman"/>
          <w:szCs w:val="24"/>
        </w:rPr>
      </w:pPr>
      <w:r>
        <w:rPr>
          <w:rFonts w:eastAsia="Times New Roman"/>
          <w:szCs w:val="24"/>
        </w:rPr>
        <w:t>Κύριε Πρόεδρε, θα αναφερθώ τώρα στην ερώτηση του αγαπητού συναδέλφου, τον οποίο ευχαριστώ για την κατανόηση γιατί δεν μπόρεσα την προηγούμενη εβδομάδα να έρθω.</w:t>
      </w:r>
    </w:p>
    <w:p w14:paraId="005D10D6" w14:textId="77777777" w:rsidR="003A2C60" w:rsidRDefault="007244B6">
      <w:pPr>
        <w:spacing w:line="600" w:lineRule="auto"/>
        <w:ind w:firstLine="720"/>
        <w:jc w:val="both"/>
        <w:rPr>
          <w:rFonts w:eastAsia="Times New Roman"/>
          <w:szCs w:val="24"/>
        </w:rPr>
      </w:pPr>
      <w:r>
        <w:rPr>
          <w:rFonts w:eastAsia="Times New Roman"/>
          <w:szCs w:val="24"/>
        </w:rPr>
        <w:t>Κατά πρώτον, ήθελα να ρωτήσω κάτι τον αγαπητό μου συνάδελφο, του οποίου εκτιμώ την πρωτοβουλία για τη συγκεκριμένη ερώτηση, την αγωνία και το ενδιαφέρον, γιατί είναι κρίσιμο σε μία σύγχρονη κοινωνία να έχουμε προτεραιότητες, που να αφορούν εκείνους, που δεν μπορούν λόγω της ηλικίας τους –στη συγκεκριμένη περίπτωση, των παιδιών της προνηπιακής και της νηπιακής ηλικίας- να υπερασπιστούν και να διεκδικήσουν τα δικαιώματά τους. Εκεί, πράγματι, κρίνεται μία κοινωνία. Σ’ αυτές τις προτεραιότητες προσδιορίζονται οι ποιοτικοί δείκτες μίας κοινωνίας.</w:t>
      </w:r>
    </w:p>
    <w:p w14:paraId="005D10D7" w14:textId="77777777" w:rsidR="003A2C60" w:rsidRDefault="007244B6">
      <w:pPr>
        <w:spacing w:line="600" w:lineRule="auto"/>
        <w:ind w:firstLine="720"/>
        <w:jc w:val="both"/>
        <w:rPr>
          <w:rFonts w:eastAsia="Times New Roman"/>
          <w:szCs w:val="24"/>
        </w:rPr>
      </w:pPr>
      <w:r>
        <w:rPr>
          <w:rFonts w:eastAsia="Times New Roman"/>
          <w:szCs w:val="24"/>
        </w:rPr>
        <w:lastRenderedPageBreak/>
        <w:t>Επειδή, λοιπόν, έκανε σχόλιο για την τοποθέτηση της ΚΕΔΕ και των άλλων φορέων που ήταν στη συνάντηση, ήθελα στη δευτερολογία του να μου απαντήσει ποιον άλλον φορέα προτείνει να ήταν και δεν ήταν, διότι όταν τοποθετούμεθα σε μία τέτοια ευαίσθητη περίπτωση, δεν μπορούμε να λέμε ό,τι θέλουμε, κύριε Πρόεδρε, απλώς για να κάνουμε αντιπολίτευση. Εγώ θεωρώ ότι το Κομμουνιστικό Κόμμα Ελλάδας είναι πάντα πολύ προσεκτικό στις τοποθετήσεις του.</w:t>
      </w:r>
    </w:p>
    <w:p w14:paraId="005D10D8" w14:textId="77777777" w:rsidR="003A2C60" w:rsidRDefault="007244B6">
      <w:pPr>
        <w:spacing w:line="600" w:lineRule="auto"/>
        <w:ind w:firstLine="720"/>
        <w:jc w:val="both"/>
        <w:rPr>
          <w:rFonts w:eastAsia="Times New Roman"/>
          <w:szCs w:val="24"/>
        </w:rPr>
      </w:pPr>
      <w:r>
        <w:rPr>
          <w:rFonts w:eastAsia="Times New Roman"/>
          <w:szCs w:val="24"/>
        </w:rPr>
        <w:t>Θέλω, λοιπόν, να μου πει ο αγαπητός μου συνάδελφος αν απεκλείσθη κάποιος φορέας και εγώ ως Υπουργός θα αναγνωρίσω το λάθος μου.</w:t>
      </w:r>
    </w:p>
    <w:p w14:paraId="005D10D9" w14:textId="77777777" w:rsidR="003A2C60" w:rsidRDefault="007244B6">
      <w:pPr>
        <w:spacing w:line="600" w:lineRule="auto"/>
        <w:ind w:firstLine="720"/>
        <w:jc w:val="both"/>
        <w:rPr>
          <w:rFonts w:eastAsia="Times New Roman"/>
          <w:szCs w:val="24"/>
        </w:rPr>
      </w:pPr>
      <w:r>
        <w:rPr>
          <w:rFonts w:eastAsia="Times New Roman"/>
          <w:szCs w:val="24"/>
        </w:rPr>
        <w:t xml:space="preserve">Έγινε μία ανοιχτή διαβούλευση για πρώτη φορά, κύριε συνάδελφε. Για πρώτη φορά κλήθηκαν όλοι οι εμπλεκόμενοι φορείς, είτε ήταν δημόσιοι, είτε ήταν ιδιωτικοί. Τι να κάνω; Δεν την ορίζω εγώ την ΚΕΔΕ. Την ορίζουν οι δήμαρχοι που εκλέγονται από τον ελληνικό λαό. Είτε μας αρέσει, είτε δεν μας αρέσει, έχει </w:t>
      </w:r>
      <w:r>
        <w:rPr>
          <w:rFonts w:eastAsia="Times New Roman"/>
          <w:szCs w:val="24"/>
        </w:rPr>
        <w:lastRenderedPageBreak/>
        <w:t>μία ηγεσία που μπορεί να είναι προσκείμενη πολιτικά ή να μην είναι. Τι σχέση έχει αυτό; Χάνει την αξιοπιστία ή το ενδιαφέρον της για να συμβάλει από τη μεριά της;</w:t>
      </w:r>
    </w:p>
    <w:p w14:paraId="005D10DA" w14:textId="77777777" w:rsidR="003A2C60" w:rsidRDefault="007244B6">
      <w:pPr>
        <w:spacing w:line="600" w:lineRule="auto"/>
        <w:ind w:firstLine="720"/>
        <w:jc w:val="both"/>
        <w:rPr>
          <w:rFonts w:eastAsia="Times New Roman"/>
          <w:szCs w:val="24"/>
        </w:rPr>
      </w:pPr>
      <w:r>
        <w:rPr>
          <w:rFonts w:eastAsia="Times New Roman"/>
          <w:szCs w:val="24"/>
        </w:rPr>
        <w:t>Εγώ νομίζω, λοιπόν, ότι έγινε ένας πολύ χρήσιμος και δημιουργικός διάλογος. Αποτέλεσμα αυτού του διαλόγου ήταν να πάμε σε ένα νέο σύστημα, πιο δίκαιο, πιο δημιουργικό, πιο κοινωνικό, πιο αντιγραφειοκρατικό. Βασανιστήκαμε για να πάρουμε αυτήν την απόφαση. Ήταν ένα εγχείρημα, γιατί πηγαίνουμε σε ένα νέο σύστημα το οποίο πρέπει έγκαιρα, γρήγορα και πρώιμα να μπει σε λειτουργία, για να μπορέσει από τον Σεπτέμβριο να λειτουργήσει.</w:t>
      </w:r>
    </w:p>
    <w:p w14:paraId="005D10DB" w14:textId="77777777" w:rsidR="003A2C60" w:rsidRDefault="007244B6">
      <w:pPr>
        <w:spacing w:line="600" w:lineRule="auto"/>
        <w:ind w:firstLine="720"/>
        <w:jc w:val="both"/>
        <w:rPr>
          <w:rFonts w:eastAsia="Times New Roman" w:cs="Times New Roman"/>
          <w:szCs w:val="28"/>
        </w:rPr>
      </w:pPr>
      <w:r>
        <w:rPr>
          <w:rFonts w:eastAsia="Times New Roman" w:cs="Times New Roman"/>
          <w:szCs w:val="28"/>
        </w:rPr>
        <w:t>(Στο σημείο αυτό κτυπάει το κουδούνι λήξεως του χρόνου ομιλίας του κυρίου Υπουργού)</w:t>
      </w:r>
    </w:p>
    <w:p w14:paraId="005D10DC" w14:textId="77777777" w:rsidR="003A2C60" w:rsidRDefault="007244B6">
      <w:pPr>
        <w:spacing w:line="600" w:lineRule="auto"/>
        <w:ind w:firstLine="720"/>
        <w:jc w:val="both"/>
        <w:rPr>
          <w:rFonts w:eastAsia="Times New Roman" w:cs="Times New Roman"/>
          <w:szCs w:val="28"/>
        </w:rPr>
      </w:pPr>
      <w:r>
        <w:rPr>
          <w:rFonts w:eastAsia="Times New Roman" w:cs="Times New Roman"/>
          <w:szCs w:val="28"/>
        </w:rPr>
        <w:lastRenderedPageBreak/>
        <w:t>Δεύτερον, δεν μειώνεται ούτε κατ’ ελάχιστον ο αριθμός των παιδιών. Αντιθέτως, το σύστημα γίνεται πιο δίκαιο, γιατί ξέρετε πάρα πολύ καλά, κύριε Συντυχάκη, αφού ενδιαφέρεστε για την κοινωνική δικαιοσύνη, ότι σε πολλές περιπτώσεις το παιδί μίας μητέρας που δεν εργαζόταν, δεν μπορούσε να μπει, επειδή δεν εργαζόταν. Ας ήταν και πιο φτωχή από μία εργαζόμενη μητέρα!</w:t>
      </w:r>
    </w:p>
    <w:p w14:paraId="005D10DD" w14:textId="77777777" w:rsidR="003A2C60" w:rsidRDefault="007244B6">
      <w:pPr>
        <w:spacing w:line="600" w:lineRule="auto"/>
        <w:ind w:firstLine="720"/>
        <w:jc w:val="both"/>
        <w:rPr>
          <w:rFonts w:eastAsia="Times New Roman"/>
          <w:szCs w:val="24"/>
        </w:rPr>
      </w:pPr>
      <w:r>
        <w:rPr>
          <w:rFonts w:eastAsia="Times New Roman" w:cs="Times New Roman"/>
          <w:szCs w:val="28"/>
        </w:rPr>
        <w:t>Τρίτον, είπατε για τα χρήματα. Ξέρετε πάρα πολύ καλά πόσο μειώθηκαν οι πιστώσεις του ΕΣΠΑ. Αυτή η Κυβέρνηση συμπλήρωσε από εθνικούς πόρους, κύριε συνάδελφε, για να μην υπάρξει ούτε ένα παιδί που δεν θα είναι στον αριθμό των παιδιών που πηγαίνουν στους παιδικούς σταθμούς. Άρα λοιπόν, δεν μπορεί κανείς να απομειώσει το σοβαρό ενδιαφέρον και την προσπάθεια που έκανε η πολιτική ηγεσία του Υπουργείου Εσωτερικών, για να αντιμετωπίσει ακριβώς αυτήν την πραγματικότητα.</w:t>
      </w:r>
    </w:p>
    <w:p w14:paraId="005D10DE"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Είπατε για τις εκκρεμότητες που υπήρχαν. Πράγματι, δεν σας κρύβω ότι υπήρχαν εκκρεμότητες για το οφειλόμενα στους εργαζόμενους του έτους που τρέχει. Ήδη αυτήν τη στιγμή προωθούνται δύο δόσεις. </w:t>
      </w:r>
      <w:r>
        <w:rPr>
          <w:rFonts w:eastAsia="Times New Roman" w:cs="Times New Roman"/>
          <w:szCs w:val="24"/>
        </w:rPr>
        <w:lastRenderedPageBreak/>
        <w:t xml:space="preserve">Εγώ σας διαβεβαιώνω από αυτό εδώ το Βήμα -και να με καλέσετε και να ασκήσετε την πιο αυστηρή κριτική- ότι μέχρι τον Αύγουστο θα έχουν καλυφθεί όλες αυτές οι οφειλές που υπήρχαν. </w:t>
      </w:r>
    </w:p>
    <w:p w14:paraId="005D10DF"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Με αυτό το σύστημα, όμως τώρα, κύριε συνάδελφε, το οποίο κατακρίνετε, έχω την εντύπωση ότι μάλλον το αντιμετωπίζετε με προκατάληψη. Θα σας ζητούσα ειλικρινά –επειδή ξέρω ότι είστε καλοπροαίρετος άνθρωπος- να το διαβάσετε καλά και να δείτε ότι πραγματικά είναι πιο απλό, πιο λειτουργικό, δίνει περισσότερες δυνατότητες.</w:t>
      </w:r>
    </w:p>
    <w:p w14:paraId="005D10E0"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Θέλετε να επανέλθουμε στο προηγούμενο σύστημα; Να μας το πείτε και αυτό. Το προηγούμενο σύστημα, λοιπόν, έδινε τη δυνατότητα 70% κάλυψης στους βρεφικούς σταθμούς. Αυτό πάει 100%. Το προηγούμενο σύστημα περιόριζε σε πέντε σταθμούς. Εάν οι πέντε σταθμοί είχαν καλυφθεί, δεν μπορούσε ένας γονιός να πάει το παιδί του κάπου αλλού. Τώρα, αυτό το δικαίωμα είναι απεριόριστο. Όλα αυτά χτίζουν μία νέα προσπάθεια που πραγματικά διαμορφώνει ένα νέο περιβάλλον σε αυτό το χώρο. </w:t>
      </w:r>
    </w:p>
    <w:p w14:paraId="005D10E1"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πρέπει να δούμε και τις εκκρεμότητες που υπάρχουν σε ό,τι αφορά τους εργαζόμενους με τις δικαστικές αποφάσεις, που υπάρχει και εκεί ένα ζήτημα. Σας πληροφορώ –και πιστεύω να ψηφίσετε τη διάταξη- έχουμε ετοιμάσει ένα πολυνομοσχέδιο στο οποίο έχουμε προβλέψει τη δυνατότητα των δήμων να μην προσφεύγουν σε παραπάνω διαδικασίες και να αποδέχονται τις πρωτόδικες αποφάσεις. </w:t>
      </w:r>
    </w:p>
    <w:p w14:paraId="005D10E2"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Υπουργέ, αυτά μπορούμε να τα πούμε και στη δευτερολογία σας. </w:t>
      </w:r>
    </w:p>
    <w:p w14:paraId="005D10E3"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 xml:space="preserve">Εντάξει. </w:t>
      </w:r>
    </w:p>
    <w:p w14:paraId="005D10E4"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Σας ευχαριστώ.</w:t>
      </w:r>
    </w:p>
    <w:p w14:paraId="005D10E5"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Βουλευτά, κύριε Συντυχάκη, έχετε τον λόγο για τη δευτερολογία σας.</w:t>
      </w:r>
    </w:p>
    <w:p w14:paraId="005D10E6"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 xml:space="preserve">Κύριε Υπουργέ, είπατε ότι χρειάζεται να δίνουμε προτεραιότητα στις προνηπιακές ηλικίες, για να έχουν τη δυνατότητα οι γονείς τους να διεκδικούν, να φωνάζουν, κ.ο.κ.. </w:t>
      </w:r>
    </w:p>
    <w:p w14:paraId="005D10E7"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Εγώ θα σας πω το εξής. Βέβαια, το κληρονομήσατε, αλλά από ό,τι φαίνεται το συνεχίζετε ακριβώς στην ίδια ρότα που το άφησαν και οι προηγούμενοι. Για να δείτε δηλαδή πόσο κοινωνικά δίκαιες είναι και οι δικές σας επιλογές και αλλαγές, άλλο τόσο κοινωνικά δίκαιες ήταν όσα έκαναν και οι προηγούμενες Κυβερνήσεις. Με βάση τα στοιχεία της ΕΛΣΤΑΤ, οι κρίσιμες ηλικίες έξι μηνών έως πεντέμισι ετών, -μιλάμε για τις γεννήσεις 2010-2014- που θα έπρεπε να ήταν στους παιδικούς-βρεφικούς σταθμούς είναι 508.000. Πόσα παιδιά καλύπτει το κράτος; Καλύπτει 80.000. Οι γεννήσεις ήταν 508.000 για τα έτη 2010-2014, άρα τόσες είναι οι πιο κρίσιμες ηλικίες έξι μηνών έως πεντέμισι ετών! Αντιλαμβάνεστε δηλαδή, ότι το κράτος καλύπτει μόλις το 15% των πραγματικών αναγκών της ελληνικής κοινωνίας.</w:t>
      </w:r>
    </w:p>
    <w:p w14:paraId="005D10E8"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εμείς δεν σας λέμε ότι πατήστε ένα κουμπί και την επόμενη μέρα να καλύψετε και τις 508.000. Αλλά τι κάνετε; Εμείς σας κατηγορήσαμε και σας είπαμε ότι διαχειρίζεστε τη φτώχια. Αυτό κάνετε. </w:t>
      </w:r>
    </w:p>
    <w:p w14:paraId="005D10E9"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Αλλά και τα εισοδηματικά και τα κοινωνικά κριτήρια ισχύουν. Όταν κάποιος είναι άνεργος, το παιδί του δεν έχει την προτεραιότητα, γιατί μπορεί να κάθεται στο σπίτι να το βλέπει. Ισχύουν, λοιπόν, κριτήρια τέτοια που αποκλείουν τη συντριπτική πλειοψηφία των παιδιών. Βεβαίως, δεν θέλουμε να επανέλθει το παλιό σύστημα. Γι’ αυτό και σας είπαμε ότι εμείς διεκδικούμε εντελώς διαφορετικά θέματα και θα σας πω σε λίγο για αυτά. </w:t>
      </w:r>
    </w:p>
    <w:p w14:paraId="005D10EA"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Αλλά θα έλεγα το εξής. Οι ελλείψεις σε προσωπικό έχουν κάνει σκληρές και εξοντωτικές τις συνθήκες εργασίας. Το 2011 η τότε Κυβέρνηση κατήργησε το εξάωρο στους νηπιαγωγούς των παιδικών σταθμών στο όνομα της ισότητας των όρων εργασίας και επέβαλε το οκτάωρο. Στην πορεία επανήλθε το εξάωρο </w:t>
      </w:r>
      <w:r>
        <w:rPr>
          <w:rFonts w:eastAsia="Times New Roman" w:cs="Times New Roman"/>
          <w:szCs w:val="24"/>
        </w:rPr>
        <w:lastRenderedPageBreak/>
        <w:t xml:space="preserve">κάτω από τις διαμαρτυρίες των εργαζομένων, αλλά και το γεγονός ότι η δουλειά του παιδαγωγού απαιτεί διαρκής, οξυμένη προσοχή και εγρήγορση. </w:t>
      </w:r>
    </w:p>
    <w:p w14:paraId="005D10EB" w14:textId="77777777" w:rsidR="003A2C60" w:rsidRDefault="007244B6">
      <w:pPr>
        <w:spacing w:line="600" w:lineRule="auto"/>
        <w:ind w:firstLine="720"/>
        <w:jc w:val="both"/>
        <w:rPr>
          <w:rFonts w:eastAsia="Times New Roman"/>
          <w:szCs w:val="24"/>
        </w:rPr>
      </w:pPr>
      <w:r>
        <w:rPr>
          <w:rFonts w:eastAsia="Times New Roman"/>
          <w:szCs w:val="24"/>
        </w:rPr>
        <w:t>Στην πράξη, όμως, αυτό το πράγμα δεν τηρείται, αφού ελλείψει προσωπικού αναγκάζονται να εργάζονται κυκλικά πέραν του εξαώρου.</w:t>
      </w:r>
    </w:p>
    <w:p w14:paraId="005D10EC" w14:textId="77777777" w:rsidR="003A2C60" w:rsidRDefault="007244B6">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05D10ED" w14:textId="77777777" w:rsidR="003A2C60" w:rsidRDefault="007244B6">
      <w:pPr>
        <w:spacing w:line="600" w:lineRule="auto"/>
        <w:ind w:firstLine="720"/>
        <w:jc w:val="both"/>
        <w:rPr>
          <w:rFonts w:eastAsia="Times New Roman"/>
          <w:szCs w:val="24"/>
        </w:rPr>
      </w:pPr>
      <w:r>
        <w:rPr>
          <w:rFonts w:eastAsia="Times New Roman"/>
          <w:szCs w:val="24"/>
        </w:rPr>
        <w:t>Φέρνουμε το εξής ερώτημα: Θα προσλάβετε το αναγκαίο προσωπικό, παιδαγωγικό, βοηθητικό, με πλήρη εργασιακά, μισθολογικά, συνταξιοδοτικά δικαιώματα, για να σταματήσει αυτή η καταστρατήγηση του σταθερού ημερήσιου χρόνου εργασίας;</w:t>
      </w:r>
    </w:p>
    <w:p w14:paraId="005D10EE" w14:textId="77777777" w:rsidR="003A2C60" w:rsidRDefault="007244B6">
      <w:pPr>
        <w:spacing w:line="600" w:lineRule="auto"/>
        <w:ind w:firstLine="720"/>
        <w:jc w:val="both"/>
        <w:rPr>
          <w:rFonts w:eastAsia="Times New Roman"/>
          <w:szCs w:val="24"/>
        </w:rPr>
      </w:pPr>
      <w:r>
        <w:rPr>
          <w:rFonts w:eastAsia="Times New Roman"/>
          <w:szCs w:val="24"/>
        </w:rPr>
        <w:t xml:space="preserve">Δεύτερον, πολλούς εργαζόμενους στους παιδικούς σταθμούς, στα ΚΔΑΠ και σε άλλες δομές, τους έχετε σε εργασιακή εκκρεμότητα. Αναφερθήκατε προηγουμένως ότι θα φέρετε διάταξη στο επικείμενο νομοσχέδιο για τις νέες ρυθμίσεις στους ΟΤΑ. Αυτοί οι εργαζόμενοι είχαν καταφύγει πρωτόδικα, είχαν </w:t>
      </w:r>
      <w:r>
        <w:rPr>
          <w:rFonts w:eastAsia="Times New Roman"/>
          <w:szCs w:val="24"/>
        </w:rPr>
        <w:lastRenderedPageBreak/>
        <w:t>δικαιωθεί και με βάση την ισχύουσα νομοθεσία υποχρεούται ο δήμος να καταφύγει στο εφετείο και να ακυρώσει μια θετική πρωτόδικη απόφαση.</w:t>
      </w:r>
    </w:p>
    <w:p w14:paraId="005D10EF" w14:textId="77777777" w:rsidR="003A2C60" w:rsidRDefault="007244B6">
      <w:pPr>
        <w:spacing w:line="600" w:lineRule="auto"/>
        <w:ind w:firstLine="720"/>
        <w:jc w:val="both"/>
        <w:rPr>
          <w:rFonts w:eastAsia="Times New Roman"/>
          <w:szCs w:val="24"/>
        </w:rPr>
      </w:pPr>
      <w:r>
        <w:rPr>
          <w:rFonts w:eastAsia="Times New Roman"/>
          <w:szCs w:val="24"/>
        </w:rPr>
        <w:t>Εσείς λέτε ότι θα φέρετε νέα διάταξη. Δεν έχουμε αντίρρηση σε αυτό -το ξέρουμε, το γνωρίζουμε- αλλά, προσέξτε, χωρίς αστερίσκους. Διότι στο επικείμενο νομοσχέδιο, που αναφερθήκατε εσείς, αναφέρει «μόνο στην περίπτωση που οι δήμοι έχουν εξασφαλισμένες πιστώσεις για την κάλυψη της μισθολογικής δαπάνης και με γνωμοδότηση του προϊσταμένου της οικονομικής υπηρεσίας». Τι σημαίνει αυτό; Όταν υποχρηματοδοτείται ο δήμος, όταν δεν έχει «πού την κεφαλήν κλίναι», όταν δεν έχει να πληρώσει τους εργαζόμενους, όταν δεν έχει να τα βγάλει πέρα με τις δομές, τι θα κάνει; Θα τους απολύσει. Θα καταφύγει στο εφετείο; Τι; Πρέπει να μας δώσετε συγκεκριμένη απάντηση και να αλλάξετε, να διορθώσετε αυτά τα κακώς κείμενα.</w:t>
      </w:r>
    </w:p>
    <w:p w14:paraId="005D10F0" w14:textId="77777777" w:rsidR="003A2C60" w:rsidRDefault="007244B6">
      <w:pPr>
        <w:spacing w:line="600" w:lineRule="auto"/>
        <w:ind w:firstLine="720"/>
        <w:jc w:val="both"/>
        <w:rPr>
          <w:rFonts w:eastAsia="Times New Roman"/>
          <w:szCs w:val="24"/>
        </w:rPr>
      </w:pPr>
      <w:r>
        <w:rPr>
          <w:rFonts w:eastAsia="Times New Roman"/>
          <w:szCs w:val="24"/>
        </w:rPr>
        <w:lastRenderedPageBreak/>
        <w:t>Άρα ποταμός προβλημάτων, κύριε Υπουργέ. Αυτά είναι τα αποτελέσματα βέβαια της αποκέντρωσης της επιχειρηματικής και ανταποδοτικής λειτουργίας των δήμων και των δομών, που «γονατίζουν» γονείς, παιδιά, εργαζόμενους στις δομές. Έτσι θα οδηγηθούμε, σε τελική ανάλυση, πού; Στις ΚΟΙΝΣΕΠ και στον εθελοντισμό, για να μπορούν να λειτουργήσουν οι δομές. Αλλά στην πράξη οδηγούνται τα πράγματα στην εμπορευματοποίηση των αναγκών του παιδιού και στην υποβάθμιση των υπηρεσιών βέβαια και στον παιδαγωγικό ρόλο.</w:t>
      </w:r>
    </w:p>
    <w:p w14:paraId="005D10F1" w14:textId="77777777" w:rsidR="003A2C60" w:rsidRDefault="007244B6">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Ολοκληρώστε, παρακαλώ.</w:t>
      </w:r>
    </w:p>
    <w:p w14:paraId="005D10F2" w14:textId="77777777" w:rsidR="003A2C60" w:rsidRDefault="007244B6">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Ολοκληρώνω, κύριε Πρόεδρε, λέγοντας το εξής: Εμείς ως Κομμουνιστικό Κόμμα Ελλάδας ξεκινάμε από μία αφετηρία που λέει ότι η προσχολική αγωγή είναι ανάγκη και δικαίωμα όλων των παιδιών και βρεφών για τη σωστή ψυχοσωματική εξέλιξη. Τα ΕΣΠΑ είναι πολύ επι</w:t>
      </w:r>
      <w:r>
        <w:rPr>
          <w:rFonts w:eastAsia="Times New Roman"/>
          <w:szCs w:val="24"/>
        </w:rPr>
        <w:lastRenderedPageBreak/>
        <w:t>σφαλή προγράμματα, όπως και το Πρόγραμμα Επενδύσεων, που γνωρίζετε πάρα πολύ καλά με αποφάσεις της Κυβέρνησής σας ότι ο κόφτης ανά πάσα στιγμή μπορεί να κόβει τη χρηματοδότηση για τις κοινωνικές δομές. Λέτε ότι μέχρι τον Αύγουστο θα έχουν πληρωθεί οι εργαζόμενοι. Βεβαίως. Να δούμε μέχρι τότε πόσες περικοπές θα γίνουν.</w:t>
      </w:r>
    </w:p>
    <w:p w14:paraId="005D10F3" w14:textId="77777777" w:rsidR="003A2C60" w:rsidRDefault="007244B6">
      <w:pPr>
        <w:spacing w:line="600" w:lineRule="auto"/>
        <w:ind w:firstLine="720"/>
        <w:jc w:val="both"/>
        <w:rPr>
          <w:rFonts w:eastAsia="Times New Roman"/>
          <w:szCs w:val="24"/>
        </w:rPr>
      </w:pPr>
      <w:r>
        <w:rPr>
          <w:rFonts w:eastAsia="Times New Roman"/>
          <w:szCs w:val="24"/>
        </w:rPr>
        <w:t>Γιατί, όμως, τόσους μήνες δεν δίνατε τα χρήματα στους εργαζόμενους; Ή τι είναι αυτό που διασφαλίζει ότι από τους εθνικούς πόρους που λέτε ότι αυξάνεται το ποσό για τους παιδικούς σταθμούς, θα δοθεί ολάκερο και στην ώρα του ή αν δεν θα έρθει ο κόφτης να το κόψει, διότι δεν θα βγαίνουν τα δημοσιονομικά και τα πρωτογενή πλεονάσματα;</w:t>
      </w:r>
    </w:p>
    <w:p w14:paraId="005D10F4" w14:textId="77777777" w:rsidR="003A2C60" w:rsidRDefault="007244B6">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w:t>
      </w:r>
    </w:p>
    <w:p w14:paraId="005D10F5" w14:textId="77777777" w:rsidR="003A2C60" w:rsidRDefault="007244B6">
      <w:pPr>
        <w:spacing w:line="600" w:lineRule="auto"/>
        <w:ind w:firstLine="720"/>
        <w:jc w:val="both"/>
        <w:rPr>
          <w:rFonts w:eastAsia="Times New Roman"/>
          <w:szCs w:val="24"/>
        </w:rPr>
      </w:pPr>
      <w:r>
        <w:rPr>
          <w:rFonts w:eastAsia="Times New Roman"/>
          <w:b/>
          <w:szCs w:val="24"/>
        </w:rPr>
        <w:lastRenderedPageBreak/>
        <w:t>ΕΜΜΑΝΟΥΗΛ ΣΥΝΤΥΧΑΚΗΣ:</w:t>
      </w:r>
      <w:r>
        <w:rPr>
          <w:rFonts w:eastAsia="Times New Roman"/>
          <w:szCs w:val="24"/>
        </w:rPr>
        <w:t xml:space="preserve"> Άρα κατά τη γνώμη μας, οι παιδικοί σταθμοί δεν πρέπει να είναι παιδοφυλακτήρια, αλλά να ικανοποιούν βασικές κοινωνικές ανάγκες και κυρίως, να υπηρετούν τον βασικό στόχο για την προσχολική αγωγή.</w:t>
      </w:r>
    </w:p>
    <w:p w14:paraId="005D10F6" w14:textId="77777777" w:rsidR="003A2C60" w:rsidRDefault="007244B6">
      <w:pPr>
        <w:spacing w:line="600" w:lineRule="auto"/>
        <w:ind w:firstLine="720"/>
        <w:jc w:val="both"/>
        <w:rPr>
          <w:rFonts w:eastAsia="Times New Roman"/>
          <w:szCs w:val="24"/>
        </w:rPr>
      </w:pPr>
      <w:r>
        <w:rPr>
          <w:rFonts w:eastAsia="Times New Roman"/>
          <w:szCs w:val="24"/>
        </w:rPr>
        <w:t>Ευχαριστώ πολύ.</w:t>
      </w:r>
    </w:p>
    <w:p w14:paraId="005D10F7" w14:textId="77777777" w:rsidR="003A2C60" w:rsidRDefault="007244B6">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κι εμείς.</w:t>
      </w:r>
    </w:p>
    <w:p w14:paraId="005D10F8" w14:textId="77777777" w:rsidR="003A2C60" w:rsidRDefault="007244B6">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συμμετείχαν στο καλοκαιρινό εκπαιδευτικό πρόγραμμα «Εργαστήρι Δημοκρατίας» που οργανώνει το Ίδρυμα της Βουλής, είκοσι μαθήτριες και μαθητές και συνοδοί εκπαιδευτικοί από το 8</w:t>
      </w:r>
      <w:r>
        <w:rPr>
          <w:rFonts w:eastAsia="Times New Roman"/>
          <w:szCs w:val="24"/>
          <w:vertAlign w:val="superscript"/>
        </w:rPr>
        <w:t>ο</w:t>
      </w:r>
      <w:r>
        <w:rPr>
          <w:rFonts w:eastAsia="Times New Roman"/>
          <w:szCs w:val="24"/>
        </w:rPr>
        <w:t xml:space="preserve"> και 9</w:t>
      </w:r>
      <w:r>
        <w:rPr>
          <w:rFonts w:eastAsia="Times New Roman"/>
          <w:szCs w:val="24"/>
          <w:vertAlign w:val="superscript"/>
        </w:rPr>
        <w:t>ο</w:t>
      </w:r>
      <w:r>
        <w:rPr>
          <w:rFonts w:eastAsia="Times New Roman"/>
          <w:szCs w:val="24"/>
        </w:rPr>
        <w:t xml:space="preserve"> Γυμνάσιο Ηλείου.</w:t>
      </w:r>
    </w:p>
    <w:p w14:paraId="005D10F9" w14:textId="77777777" w:rsidR="003A2C60" w:rsidRDefault="007244B6">
      <w:pPr>
        <w:spacing w:line="600" w:lineRule="auto"/>
        <w:ind w:firstLine="720"/>
        <w:jc w:val="both"/>
        <w:rPr>
          <w:rFonts w:eastAsia="Times New Roman"/>
          <w:szCs w:val="24"/>
        </w:rPr>
      </w:pPr>
      <w:r>
        <w:rPr>
          <w:rFonts w:eastAsia="Times New Roman"/>
          <w:szCs w:val="24"/>
        </w:rPr>
        <w:t>Η Βουλή σάς καλωσορίζει.</w:t>
      </w:r>
    </w:p>
    <w:p w14:paraId="005D10FA" w14:textId="77777777" w:rsidR="003A2C60" w:rsidRDefault="007244B6">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005D10FB" w14:textId="77777777" w:rsidR="003A2C60" w:rsidRDefault="007244B6">
      <w:pPr>
        <w:spacing w:line="600" w:lineRule="auto"/>
        <w:ind w:firstLine="720"/>
        <w:jc w:val="both"/>
        <w:rPr>
          <w:rFonts w:eastAsia="Times New Roman"/>
          <w:szCs w:val="24"/>
        </w:rPr>
      </w:pPr>
      <w:r>
        <w:rPr>
          <w:rFonts w:eastAsia="Times New Roman"/>
          <w:szCs w:val="24"/>
        </w:rPr>
        <w:lastRenderedPageBreak/>
        <w:t>Να σας πω ότι βρίσκεστε στο μέσο μιας διαδικασίας που λέγεται κοινοβουλευτικός έλεγχος, όπου ρωτούν οι Βουλευτές και απαντούν οι Υπουργοί. Προηγουμένως ρώτησε ο Βουλευτής κ. Συντυχάκης από το Κομμουνιστικό Κόμμα, όσον αφορά τα προβλήματα που υπάρχουν στους βρεφονηπιακούς και παιδικούς σταθμούς και ο αρμόδιος Υπουργός Εσωτερικών και Διοικητικής Ανασυγκρότησης κ. Κουρουμπλής απήντησε. Γίνεται ένας διάλογος. Τώρα είμαστε στο μέσο του διαλόγου, όπου έχει πάρει πάλι τον λόγο ο Βουλευτής και τώρα θα απαντήσει και θα κλείσει με την απάντησή του των τριών λεπτών ο κύριος Υπουργός, ο κ. Κουρουμπλής.</w:t>
      </w:r>
    </w:p>
    <w:p w14:paraId="005D10FC" w14:textId="77777777" w:rsidR="003A2C60" w:rsidRDefault="007244B6">
      <w:pPr>
        <w:spacing w:line="600" w:lineRule="auto"/>
        <w:ind w:firstLine="720"/>
        <w:jc w:val="both"/>
        <w:rPr>
          <w:rFonts w:eastAsia="Times New Roman"/>
          <w:szCs w:val="24"/>
        </w:rPr>
      </w:pPr>
      <w:r>
        <w:rPr>
          <w:rFonts w:eastAsia="Times New Roman"/>
          <w:szCs w:val="24"/>
        </w:rPr>
        <w:t>Κύριε Υπουργέ, έχετε τον λόγο.</w:t>
      </w:r>
    </w:p>
    <w:p w14:paraId="005D10FD" w14:textId="77777777" w:rsidR="003A2C60" w:rsidRDefault="007244B6">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Κύριε Πρόεδρε, με πολλή προσοχή η σημερινή Κυβέρνηση ακούει τις τοποθετήσεις των Βουλευτών όλων των πτερύγων. Ειλικρινά, θέλω να καταθέσω ότι συμμεριζόμαστε την αγωνία, την ειλικρινή αγωνία όλων, </w:t>
      </w:r>
      <w:r>
        <w:rPr>
          <w:rFonts w:eastAsia="Times New Roman"/>
          <w:szCs w:val="24"/>
        </w:rPr>
        <w:lastRenderedPageBreak/>
        <w:t>για τα ζητήματα που έχουν να κάνουν με την κοινωνική συνευθύνη που πρέπει να μας διακατέχει και αφορά την προνηπιακή αγωγή.</w:t>
      </w:r>
    </w:p>
    <w:p w14:paraId="005D10FE" w14:textId="77777777" w:rsidR="003A2C60" w:rsidRDefault="007244B6">
      <w:pPr>
        <w:spacing w:line="600" w:lineRule="auto"/>
        <w:ind w:firstLine="720"/>
        <w:jc w:val="both"/>
        <w:rPr>
          <w:rFonts w:eastAsia="Times New Roman"/>
          <w:szCs w:val="24"/>
        </w:rPr>
      </w:pPr>
      <w:r>
        <w:rPr>
          <w:rFonts w:eastAsia="Times New Roman"/>
          <w:szCs w:val="24"/>
        </w:rPr>
        <w:t xml:space="preserve">Όταν, όμως, μιλάμε στο Κοινοβούλιο, πρέπει να είμαστε απαλλαγμένοι από τη λογική της υπερβολής διότι δεν πείθουμε και χάνει και η προσπάθειά μας την ουσία και την αξία της. </w:t>
      </w:r>
    </w:p>
    <w:p w14:paraId="005D10FF" w14:textId="77777777" w:rsidR="003A2C60" w:rsidRDefault="007244B6">
      <w:pPr>
        <w:spacing w:line="600" w:lineRule="auto"/>
        <w:ind w:firstLine="720"/>
        <w:jc w:val="both"/>
        <w:rPr>
          <w:rFonts w:eastAsia="Times New Roman"/>
          <w:szCs w:val="24"/>
        </w:rPr>
      </w:pPr>
      <w:r>
        <w:rPr>
          <w:rFonts w:eastAsia="Times New Roman"/>
          <w:szCs w:val="24"/>
        </w:rPr>
        <w:t>Πρέπει να ενημερώσω τον αγαπητό συνάδελφο ότι ο αριθμός των αιτούντων για παιδικούς σταθμούς είναι πάρα πολύ χαμηλός σε σχέση με το νούμερο που είπε. Ως εκ τούτου, δεν είναι χρήσιμο να ακούγονται τέτοια πράγματα τα οποία δεν έχουν καμμία σημασία.</w:t>
      </w:r>
    </w:p>
    <w:p w14:paraId="005D1100" w14:textId="77777777" w:rsidR="003A2C60" w:rsidRDefault="007244B6">
      <w:pPr>
        <w:spacing w:line="600" w:lineRule="auto"/>
        <w:ind w:firstLine="720"/>
        <w:jc w:val="both"/>
        <w:rPr>
          <w:rFonts w:eastAsia="Times New Roman"/>
          <w:szCs w:val="24"/>
        </w:rPr>
      </w:pPr>
      <w:r>
        <w:rPr>
          <w:rFonts w:eastAsia="Times New Roman"/>
          <w:szCs w:val="24"/>
        </w:rPr>
        <w:t>Δεύτερον, ο κύριος συνάδελφος στο αίτημά του, στην ανησυχία του ότι αυτοί που χειροκρότησαν το νέο σύστημα κατά κάποιο τρόπο δεν ήταν αυτοί που έπρεπε να ήταν, δεν μου απάντησε ποιοι έπρεπε να ήταν και δεν ήταν. Γιατί εγώ έχω την εκτίμηση ότι όσοι έπρεπε να ήταν, ήταν εκεί. Εμείς δεν έχουμε κανέναν λόγο να αποκλείουμε κανέναν σ’ αυτά τα ζητήματα.</w:t>
      </w:r>
    </w:p>
    <w:p w14:paraId="005D1101" w14:textId="77777777" w:rsidR="003A2C60" w:rsidRDefault="007244B6">
      <w:pPr>
        <w:spacing w:line="600" w:lineRule="auto"/>
        <w:ind w:firstLine="720"/>
        <w:jc w:val="both"/>
        <w:rPr>
          <w:rFonts w:eastAsia="Times New Roman"/>
          <w:szCs w:val="24"/>
        </w:rPr>
      </w:pPr>
      <w:r>
        <w:rPr>
          <w:rFonts w:eastAsia="Times New Roman"/>
          <w:szCs w:val="24"/>
        </w:rPr>
        <w:lastRenderedPageBreak/>
        <w:t>Τρίτον, δεν μου απάντησε επί της ουσίας. Είναι υπέρ του παλαιού συστήματος; Είκοσι επτά γραφειοκρατικές διαδικασίες καταργήσαμε, κύριε Πρόεδρε, για να πάμε στο νέο σύστημα το οποίο πραγματικά είναι πιο απλό –το ξανατονίζω- πιο λειτουργικό, πιο ουσιαστικό και πιο κοινωνικά δίκαιο. Επ’ αυτού πραγματικά δεν υπάρχουν απαντήσεις.</w:t>
      </w:r>
    </w:p>
    <w:p w14:paraId="005D1102" w14:textId="77777777" w:rsidR="003A2C60" w:rsidRDefault="007244B6">
      <w:pPr>
        <w:spacing w:line="600" w:lineRule="auto"/>
        <w:ind w:firstLine="720"/>
        <w:jc w:val="both"/>
        <w:rPr>
          <w:rFonts w:eastAsia="Times New Roman"/>
          <w:szCs w:val="24"/>
        </w:rPr>
      </w:pPr>
      <w:r>
        <w:rPr>
          <w:rFonts w:eastAsia="Times New Roman"/>
          <w:szCs w:val="24"/>
        </w:rPr>
        <w:t xml:space="preserve">Σε ό,τι αφορά τους εργαζόμενους, κι εμείς, κύριε συνάδελφε, συμφωνούμε με την άποψη ότι σ’ αυτά τα κέντρα πρέπει να είναι μόνιμο το προσωπικό. Ήδη επ’ αυτού έχουμε ξεκινήσει διαδικασία και έχουμε ζητήσει από τους δήμους προτεραιότητες, για να δώσουμε δυνατότητα με βάση ό,τι αριθμό εξασφαλίσουμε, να υπάρχει μόνιμο προσωπικό το οποίο, προς επίρρωσιν αυτών που λέτε, να έχει ακόμα μεγαλύτερη επιστημονική διάνθιση. </w:t>
      </w:r>
    </w:p>
    <w:p w14:paraId="005D1103" w14:textId="77777777" w:rsidR="003A2C60" w:rsidRDefault="007244B6">
      <w:pPr>
        <w:spacing w:line="600" w:lineRule="auto"/>
        <w:ind w:firstLine="720"/>
        <w:jc w:val="both"/>
        <w:rPr>
          <w:rFonts w:eastAsia="Times New Roman"/>
          <w:szCs w:val="24"/>
        </w:rPr>
      </w:pPr>
      <w:r>
        <w:rPr>
          <w:rFonts w:eastAsia="Times New Roman"/>
          <w:szCs w:val="24"/>
        </w:rPr>
        <w:t xml:space="preserve">Είναι αναγκαία η παρέμβαση σ’ αυτόν τον χώρο, διότι υπάρχουν έρευνες που δηλώνουν ότι, όταν ένα παιδί πάει σ’ έναν παιδικό σταθμό, διαμορφώνεται σε πολύ μεγάλο ποσοστό ο χαρακτήρας του και </w:t>
      </w:r>
      <w:r>
        <w:rPr>
          <w:rFonts w:eastAsia="Times New Roman"/>
          <w:szCs w:val="24"/>
        </w:rPr>
        <w:lastRenderedPageBreak/>
        <w:t>συμμετέχει πέντε φορές λιγότερο σε εγκληματικές πράξεις απ’ ό,τι ένα παιδί που δεν έχει πάει. Επίσης, μπορεί να έχει μεγαλύτερη επιτυχία το παιδί που έχει πάει σ’ έναν παιδικό σταθμό, με ό,τι πάρει απ’ αυτήν την αγωγή, κι έτσι είναι πολλαπλάσιο το όφελος για την οικονομία. Άρα, λοιπόν, όλοι αντιλαμβανόμαστε την αναγκαιότητα αυτή.</w:t>
      </w:r>
    </w:p>
    <w:p w14:paraId="005D1104" w14:textId="77777777" w:rsidR="003A2C60" w:rsidRDefault="007244B6">
      <w:pPr>
        <w:spacing w:line="600" w:lineRule="auto"/>
        <w:ind w:firstLine="720"/>
        <w:jc w:val="both"/>
        <w:rPr>
          <w:rFonts w:eastAsia="Times New Roman"/>
          <w:szCs w:val="24"/>
        </w:rPr>
      </w:pPr>
      <w:r>
        <w:rPr>
          <w:rFonts w:eastAsia="Times New Roman"/>
          <w:szCs w:val="24"/>
        </w:rPr>
        <w:t xml:space="preserve">Τώρα, σε ό,τι αφορά τους δήμους, θέλω να σας πω, κύριε συνάδελφε, ότι θα πρέπει να παρακολουθούμε τα πράγματα πιο προσεκτικά και όχι γενικώς και αορίστως να λέμε αφορισμούς. Η αυτοδιοίκηση πέρασε πολύ μεγάλη τρικυμία από την οικονομική κρίση. Όταν πέρσι στο συνέδριο της ΚΕΔΕ τους ανακοίνωσα ότι θα πάρουν τους παρακρατηθέντες πόρους, τα διακόσια τρία εκατομμύρια, ούτε ένας δεν πίστευε ότι θα γίνει αυτό. Αυτό που είπε πέρσι η Κυβέρνηση, το έκανε και το ξέρετε πάρα πολύ καλά. Το ομολογούν καθ’ άπασα την επικράτεια όλοι οι δήμαρχοι. Ό,τι δέσμευση ανέλαβε η πολιτική ηγεσία σ’ αυτό το Υπουργείο σε σχέση με τις υποχρεώσεις της πολιτείας στους δήμους, έχει τηρηθεί μέχρι κεραίας, γι’ αυτό και έχουμε το θάρρος να το λέμε δημόσια και σ’ αυτόν τον τόνο. </w:t>
      </w:r>
    </w:p>
    <w:p w14:paraId="005D1105" w14:textId="77777777" w:rsidR="003A2C60" w:rsidRDefault="007244B6">
      <w:pPr>
        <w:spacing w:line="600" w:lineRule="auto"/>
        <w:ind w:firstLine="720"/>
        <w:jc w:val="both"/>
        <w:rPr>
          <w:rFonts w:eastAsia="Times New Roman"/>
          <w:szCs w:val="24"/>
        </w:rPr>
      </w:pPr>
      <w:r>
        <w:rPr>
          <w:rFonts w:eastAsia="Times New Roman"/>
          <w:szCs w:val="24"/>
        </w:rPr>
        <w:lastRenderedPageBreak/>
        <w:t xml:space="preserve">Νομίζω ότι σ’ ένα τέτοιο πνεύμα μπορούμε να κινηθούμε και να συνεργαστούμε. Βεβαίως, η κριτική είναι χρήσιμη, διότι έτσι διορθώνονται πολλά πράγματα και εντοπίζονται αδυναμίες, αλλά πρέπει να σας πω ότι είμαστε αποφασισμένοι ως Υπουργείο και ως Κυβέρνηση να εξαντλήσουμε όλα τα περιθώρια των δυνατοτήτων στα κοινωνικά ζητήματα. </w:t>
      </w:r>
    </w:p>
    <w:p w14:paraId="005D1106" w14:textId="77777777" w:rsidR="003A2C60" w:rsidRDefault="007244B6">
      <w:pPr>
        <w:spacing w:line="600" w:lineRule="auto"/>
        <w:ind w:firstLine="720"/>
        <w:jc w:val="both"/>
        <w:rPr>
          <w:rFonts w:eastAsia="Times New Roman"/>
          <w:szCs w:val="24"/>
        </w:rPr>
      </w:pPr>
      <w:r>
        <w:rPr>
          <w:rFonts w:eastAsia="Times New Roman"/>
          <w:szCs w:val="24"/>
        </w:rPr>
        <w:t>Μετά το κλείσιμο της αξιολόγησης και με το «ανασκούμπωμα» που πρέπει να κάνουμε όλοι, συμπολιτευόμενοι και αντιπολιτευόμενοι, στα πλαίσια ενός δημοκρατικού πατριωτισμού για να βγάλουμε την πατρίδα απ’ αυτήν την βαθύτατη οικονομική, κοινωνική και ηθική κρίση, σ’ ένα πνεύμα συνεννόησης και συνεργασίας αλλά και κριτικής, είμαι βέβαιος ότι ο ελληνισμός θα βγει απ’ αυτό το τούνελ, θα βγει στο ξέφωτο και τότε σ’ ένα πνεύμα δικαιότερης αναδιανομής του παραγόμενου πλούτου θα αντιμετωπίζονται χρόνο με το χρόνο με καλύτερο και δικαιότερο τρόπο αυτά τα πολύ κρίσιμα ζητήματα που αφορούν και την παιδική προστασία και τα πρόσωπα με αναπηρία και τους πολυτέκνους και όλες τις λεγόμενες ευπαθείς ομάδες της κοινωνίας.</w:t>
      </w:r>
    </w:p>
    <w:p w14:paraId="005D1107"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Εμείς θέλουμε να δώσουμε τη δυνατότητα σε όλα τα μέλη της κοινωνίας ώστε να αξιοποιηθούν οι δυνατότητες που υπάρχουν στη χώρα και να υπάρξει ισοπολιτεία σε αυτόν τον τόπο.</w:t>
      </w:r>
    </w:p>
    <w:p w14:paraId="005D1108"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Σας ευχαριστώ.</w:t>
      </w:r>
    </w:p>
    <w:p w14:paraId="005D1109"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14:paraId="005D110A"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Κύριε Πρόεδρε, υπήρξε μία παρανόηση και, αν μου επιτρέπετε, θα ήθελα τον λόγο. </w:t>
      </w:r>
    </w:p>
    <w:p w14:paraId="005D110B"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Ορίστε, κύριε Συντυχάκη, έχετε τον λόγο.</w:t>
      </w:r>
    </w:p>
    <w:p w14:paraId="005D110C"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Κύριε Υπουργέ, εγώ ήθελα να κάνω μία σύγκριση σε σχέση με το πόσες γεννήσεις είχαμε την πενταετία που πέρασε και πόσα παιδιά βρίσκονται στους παιδικούς σταθμούς. Δεν είπα για τις αιτήσεις. Γεννήθηκαν πεντακόσιες οκτώ χιλιάδες παιδιά που πρέπει να είναι στους παιδικούς σταθμούς. Είναι ογδόντα χιλιάδες. Απορρίψατε σαράντα πέντε χιλιάδες αιτήσεις. Είχαν γίνει, </w:t>
      </w:r>
      <w:r>
        <w:rPr>
          <w:rFonts w:eastAsia="Times New Roman" w:cs="Times New Roman"/>
          <w:szCs w:val="24"/>
        </w:rPr>
        <w:lastRenderedPageBreak/>
        <w:t>δηλαδή, εκατόν είκοσι πέντε χιλιάδες αιτήσεις και πήρατε ογδόντα χιλιάδες. Είναι απλά μαθηματικά, είναι απλή αριθμητική.</w:t>
      </w:r>
    </w:p>
    <w:p w14:paraId="005D110D"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Όχι. Ακόμα και αν τις απορρίψαμε…</w:t>
      </w:r>
    </w:p>
    <w:p w14:paraId="005D110E"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Θα απαντήσετε, κύριε Υπουργέ, στη συνέχεια.</w:t>
      </w:r>
    </w:p>
    <w:p w14:paraId="005D110F"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Επιτρέψτε μου, κύριε Υπουργέ. </w:t>
      </w:r>
    </w:p>
    <w:p w14:paraId="005D1110"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Όσον αφορά στην ΚΕΔΕ, εγώ δεν αναφέρθηκα στο ποιοι ήταν στη συζήτησή σας, ποιους καλέσατε.</w:t>
      </w:r>
    </w:p>
    <w:p w14:paraId="005D1111"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Μα, αυτοί είναι οι φορείς…</w:t>
      </w:r>
    </w:p>
    <w:p w14:paraId="005D1112"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 xml:space="preserve">Εγώ είπα ότι αυτές τις αλλαγές τις χειροκρότησαν οι εκπρόσωποι των ιδιωτικών παιδικών σταθμών και η ΚΕΔΕ -αν είναι δυνατόν- οι εκπρόσωποι των δήμων που έπρεπε κανονικά να ενδιαφέρονται περισσότερο, γιατί κάτω από τη λογική αυτών των αλλαγών θα κλείσουν οι παιδικοί σταθμοί. Και είναι στον αέρα αυτήν τη στιγμή με τις αλλαγές τις δικές σας. </w:t>
      </w:r>
    </w:p>
    <w:p w14:paraId="005D1113"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 κύριος Υπουργός έχει τον λόγο για να απαντήσει.</w:t>
      </w:r>
    </w:p>
    <w:p w14:paraId="005D1114"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Παρακαλώ, κύριε Υπουργέ.</w:t>
      </w:r>
    </w:p>
    <w:p w14:paraId="005D1115"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Αγαπητέ συνάδελφε, αυτοί είναι οι θεσμικοί εκπρόσωποι των χώρων αυτών. Αν μου πείτε ότι απέκλεισα κάποιον, θα ζητήσω δημόσια συγγνώμη.</w:t>
      </w:r>
    </w:p>
    <w:p w14:paraId="005D1116"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Ολοκληρώθηκε η ερώτηση αυτή.</w:t>
      </w:r>
    </w:p>
    <w:p w14:paraId="005D1117"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Προχωρούμε στην τρίτη με αριθμό 1005/14-6-2016 επίκαιρη ερώτηση δεύτερου κύκλου του Βουλευτή Λέσβου του Κομμουνιστικού Κόμματος Ελλάδας κ. </w:t>
      </w:r>
      <w:r>
        <w:rPr>
          <w:rFonts w:eastAsia="Times New Roman" w:cs="Times New Roman"/>
          <w:bCs/>
          <w:szCs w:val="24"/>
        </w:rPr>
        <w:t>Σταύρου Τάσσου</w:t>
      </w:r>
      <w:r>
        <w:rPr>
          <w:rFonts w:eastAsia="Times New Roman" w:cs="Times New Roman"/>
          <w:b/>
          <w:bCs/>
          <w:szCs w:val="24"/>
        </w:rPr>
        <w:t xml:space="preserve"> </w:t>
      </w:r>
      <w:r>
        <w:rPr>
          <w:rFonts w:eastAsia="Times New Roman" w:cs="Times New Roman"/>
          <w:szCs w:val="24"/>
        </w:rPr>
        <w:t xml:space="preserve">προς τους Υπουργούς </w:t>
      </w:r>
      <w:r>
        <w:rPr>
          <w:rFonts w:eastAsia="Times New Roman" w:cs="Times New Roman"/>
          <w:bCs/>
          <w:szCs w:val="24"/>
        </w:rPr>
        <w:t>Εσωτερικών και Διοικητικής Ανασυγκρότησης</w:t>
      </w:r>
      <w:r>
        <w:rPr>
          <w:rFonts w:eastAsia="Times New Roman" w:cs="Times New Roman"/>
          <w:b/>
          <w:bCs/>
          <w:szCs w:val="24"/>
        </w:rPr>
        <w:t xml:space="preserve"> </w:t>
      </w:r>
      <w:r>
        <w:rPr>
          <w:rFonts w:eastAsia="Times New Roman" w:cs="Times New Roman"/>
          <w:szCs w:val="24"/>
        </w:rPr>
        <w:t xml:space="preserve">και </w:t>
      </w:r>
      <w:r>
        <w:rPr>
          <w:rFonts w:eastAsia="Times New Roman" w:cs="Times New Roman"/>
          <w:bCs/>
          <w:szCs w:val="24"/>
        </w:rPr>
        <w:t>Εθνικής Άμυνας,</w:t>
      </w:r>
      <w:r>
        <w:rPr>
          <w:rFonts w:eastAsia="Times New Roman" w:cs="Times New Roman"/>
          <w:szCs w:val="24"/>
        </w:rPr>
        <w:t xml:space="preserve"> σχετικά με τη λήψη μέτρων για τους διπλά εγκλωβισμένους πρόσφυγες και μετανάστες στα hot spots των νησιών του Αιγαίου.</w:t>
      </w:r>
    </w:p>
    <w:p w14:paraId="005D1118"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Αναπληρωτής Υπουργός κ. Ιωάννης Μουζάλας.</w:t>
      </w:r>
    </w:p>
    <w:p w14:paraId="005D1119"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Τον λόγο έχει ο Βουλευτής κ. Σταύρος Τάσσος, για να αναπτύξει την ερώτησή του για δύο λεπτά.</w:t>
      </w:r>
    </w:p>
    <w:p w14:paraId="005D111A"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Ευχαριστώ, κύριε Πρόεδρε.</w:t>
      </w:r>
    </w:p>
    <w:p w14:paraId="005D111B"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Κύριε Υπουργέ, οι συνθήκες διαβίωσης των εγκλωβισμένων προσφύγων και μεταναστών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των νησιών του Αιγαίου -ειδικά σε Λέσβο, Χίο, Σάμο, αλλά και στην Κω- είναι απαράδεκτες και απαιτούνται άμεσα μέτρα, για να μην γίνουν εκρηκτικές.</w:t>
      </w:r>
    </w:p>
    <w:p w14:paraId="005D111C"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Οι πρόσφυγες και οι μετανάστες που έφτασαν στα νησιά μετά την 20</w:t>
      </w:r>
      <w:r>
        <w:rPr>
          <w:rFonts w:eastAsia="Times New Roman" w:cs="Times New Roman"/>
          <w:szCs w:val="24"/>
          <w:vertAlign w:val="superscript"/>
        </w:rPr>
        <w:t>η</w:t>
      </w:r>
      <w:r>
        <w:rPr>
          <w:rFonts w:eastAsia="Times New Roman" w:cs="Times New Roman"/>
          <w:szCs w:val="24"/>
        </w:rPr>
        <w:t xml:space="preserve"> Μαρτίου, δηλαδή μετά τη Συμφωνία Ευρωπαϊκής Ένωσης - Τουρκίας, είναι θύματα διπλού εγκλωβισμού: Αφ’ ενός του γενικού εγκλωβισμού όλων των προσφύγων και μεταναστών που βρίσκονται, παρά τη θέλησή τους, στην Ελλάδα και αφ’ ετέρου ενός ειδικού εγκλωβισμού στα όρια του νησιού μέχρι να ολοκληρωθεί η εξέταση των αιτημάτων ασύλου.</w:t>
      </w:r>
    </w:p>
    <w:p w14:paraId="005D111D"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Οι συνθήκες διαβίωσης είναι άθλιες στα συχνά υπερπλήρη -όπως στη Χίο και στη Σάμο- μεικτά κέντρα. Και όταν λέμε «μεικτά» εννοούμε κέντρα κράτησης για όσους βρίσκονται στο στάδιο καταγραφής και ταυτοποίησης και κατ’ όνομα «φιλοξενίας» για τους περισσότερους που συμπλήρωσαν είκοσι πέντε μέρες κράτησης -αυτό βέβαια ισχύει εφόσον δεν έχουν γεμίσει με κρατούμενους- γιατί ουσιαστικά δεν υπάρχει υποχρέωση να παραμένουν στις δομές αυτές. Ο νόμος λέει ότι θα πρέπει να αφήνονται «ελεύθεροι» στα πλαίσια του νησιού. Είναι, όμως, χωρίς στέγη και χωρίς τροφή και στην απελπισία τους προβαίνουν σε διάφορες απελπισμένες πράξεις επιβίωσης. </w:t>
      </w:r>
    </w:p>
    <w:p w14:paraId="005D111E"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 xml:space="preserve">Οι μεγάλες, λοιπόν, καθυστερήσεις στην εξέταση των αιτημάτων ασύλου -στη Σάμο υπάρχει μόνο ένας υπάλληλος- και η απαισιοδοξία που υπάρχει για την τύχη των αιτημάτων ασύλου, ειδικά μετά τις δύο αποφάσεις της Αρχής Προσφύγων που απέρριψαν τα αιτήματα δύο Σύριων προσφύγων, όλα αυτά εντείνουν την απελπισία και οδηγούν συχνά σε εντάσεις και επεισόδια, σε επεμβάσεις των ΜΑΤ, σε τραυματισμούς και ζημιές. Τέτοια έχουν γίνει αλλεπάλληλα στη Λέσβο. Τα ξέρετε και τα ξέρω. </w:t>
      </w:r>
    </w:p>
    <w:p w14:paraId="005D111F"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Δύσκολες και επικίνδυνες έχουν γίνει και οι συνθήκες εργασίας όσων εργάζονται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w:t>
      </w:r>
    </w:p>
    <w:p w14:paraId="005D1120" w14:textId="77777777" w:rsidR="003A2C60" w:rsidRDefault="007244B6">
      <w:pPr>
        <w:spacing w:line="600" w:lineRule="auto"/>
        <w:ind w:firstLine="709"/>
        <w:jc w:val="both"/>
        <w:rPr>
          <w:rFonts w:eastAsia="Times New Roman" w:cs="Times New Roman"/>
          <w:szCs w:val="24"/>
        </w:rPr>
      </w:pPr>
      <w:r>
        <w:rPr>
          <w:rFonts w:eastAsia="Times New Roman" w:cs="Times New Roman"/>
          <w:szCs w:val="24"/>
        </w:rPr>
        <w:t xml:space="preserve">Επίσης, στα νησιά υπάρχουν και οι ασυνόδευτοι ανήλικοι, που είτε είναι κρατούμενοι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είτε έχουν ανατεθεί σε ΜΚΟ. Εδώ θέλω να σας ρωτήσω και να μου διευκρινίσετε το εξής; Πριν από δυο, τρεις μέρες που ήμουν στην Κω, μου ειπώθηκε ότι, για να γίνει επανένωση οικογένειας προσφύγων, την πρόσκληση πρέπει να την κάνει ο ανήλικος. Δεν μπορεί, δηλαδή, ο πατέρας να καλέσει το παιδί και τη </w:t>
      </w:r>
      <w:r>
        <w:rPr>
          <w:rFonts w:eastAsia="Times New Roman" w:cs="Times New Roman"/>
          <w:szCs w:val="24"/>
        </w:rPr>
        <w:lastRenderedPageBreak/>
        <w:t xml:space="preserve">μάνα να πάνε στη Γερμανία, αν ο πατέρας είναι στη Γερμανία. Θα πρέπει το ανήλικο παιδί να έχει πάει στη Γερμανία και το ανήλικο παιδί να προσκαλέσει τον πατέρα και τη μάνα να πάνε στη Γερμανία. </w:t>
      </w:r>
    </w:p>
    <w:p w14:paraId="005D1121"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Πραγματικά, αν ισχύει αυτό, είναι εξωφρενικό. </w:t>
      </w:r>
    </w:p>
    <w:p w14:paraId="005D1122"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Αυτή την κατάσταση, βέβαια, εκμεταλλεύονται οι διάφορες ρατσιστικές και ναζιστικές οργανώσεις, για να διαδώσουν τις αποκρουστικές θεωρίες τους. </w:t>
      </w:r>
    </w:p>
    <w:p w14:paraId="005D1123"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Σας ρωτάμε, λοιπόν, κύριε Υπουργέ, τι μέτρα θα πάρει η Κυβέρνηση, ώστε οι πρόσφυγες, μετά την καταγραφή τους, να προωθηθούν στις χώρες τελικού προορισμού τους, για να αποσυμφορηθούν τα νησιά; </w:t>
      </w:r>
    </w:p>
    <w:p w14:paraId="005D1124"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Επίσης ζητάμε, για όσο διάστημα παραμένουν στα νησιά, να εξασφαλιστούν ανθρώπινες και υγιεινές συνθήκες διαβίωσης σε ανοιχτά κέντρα υποδοχής, με επαρκή και ποιοτική σίτιση, αξιοπρεπής στέγαση </w:t>
      </w:r>
      <w:r>
        <w:rPr>
          <w:rFonts w:eastAsia="Times New Roman" w:cs="Times New Roman"/>
          <w:szCs w:val="24"/>
        </w:rPr>
        <w:lastRenderedPageBreak/>
        <w:t xml:space="preserve">σε οικίσκους, δημόσια υγεία και ειδική πρόνοια για ευάλωτες ομάδες και ασυνόδευτους ανήλικους, άμεση πρόσβαση στις διαδικασίες ασύλου και διεθνούς προστασίας. </w:t>
      </w:r>
    </w:p>
    <w:p w14:paraId="005D1125" w14:textId="77777777" w:rsidR="003A2C60" w:rsidRDefault="007244B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Τάσσο.  </w:t>
      </w:r>
    </w:p>
    <w:p w14:paraId="005D1126" w14:textId="77777777" w:rsidR="003A2C60" w:rsidRDefault="007244B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Τον λόγο έχει ο Αναπληρωτής Υπουργός κ. Ιωάννης Μουζάλας για μια πρώτη απάντηση. </w:t>
      </w:r>
    </w:p>
    <w:p w14:paraId="005D1127" w14:textId="77777777" w:rsidR="003A2C60" w:rsidRDefault="007244B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 xml:space="preserve">Κύριε Τάσσο, κατ’ αρχάς συγγνώμη για την καθυστέρηση. Ήρθα απευθείας. </w:t>
      </w:r>
    </w:p>
    <w:p w14:paraId="005D1128" w14:textId="77777777" w:rsidR="003A2C60" w:rsidRDefault="007244B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Θεωρώ ότι οι παρατηρήσεις σας είναι σωστές. Ενθυμούμενος, όμως, παλαιότερες εποχές, θα ήθελα να σας θυμίσω μια αγαπημένη παροιμία του Χαρίλαου Φλωράκη: «Μην πετάτε μαζί με τα βρώμικα νερά και το παιδί, όταν τελειώνει το μπάνιο». Νομίζω ότι -όχι από πρόθεση- αυτό κάνετε. </w:t>
      </w:r>
    </w:p>
    <w:p w14:paraId="005D1129" w14:textId="77777777" w:rsidR="003A2C60" w:rsidRDefault="007244B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Βρεθήκαμε σε μια πολύ δύσκολη θέση. Έχουμε στα νησιά μας οκτώ χιλιάδες άτομα, τα οποία παραμένουν εκεί μέχρι να διευκρινιστεί εάν δικαιούνται άσυλο ή όχι. Εάν δικαιούνται άσυλο, μεταφέρονται </w:t>
      </w:r>
      <w:r>
        <w:rPr>
          <w:rFonts w:eastAsia="Times New Roman" w:cs="Times New Roman"/>
          <w:szCs w:val="24"/>
        </w:rPr>
        <w:lastRenderedPageBreak/>
        <w:t xml:space="preserve">στην ενδοχώρα, εάν όχι, θα μεταφερθούν, με βάση τη συμφωνία Ευρώπης-Τουρκίας, πίσω στην Τουρκία. Αυτό δεν δημιουργεί υπερπληθυσμό και, όντας Μυτιληνιός, το ξέρετε. </w:t>
      </w:r>
    </w:p>
    <w:p w14:paraId="005D112A" w14:textId="77777777" w:rsidR="003A2C60" w:rsidRDefault="007244B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Μυτιλήνη είχε μέρες που είχε οκτώ, δέκα και δώδεκα χιλιάδες ανθρώπους επάνω. Σήμερα έχει τρεις χιλιάδες επτακόσιους. Όλα τα νησιά μαζί έχουν οκτώ χιλιάδες. Ήταν μέρες που είχαν δεκαπέντε χιλιάδες. Κάθε μέρα, κάθε μέρα, κάθε μέρα! Το ζήσατε. Το έζησα. Ξέρετε ότι ήμουν πάντα στο πεδίο. Αυτό έχει αλλάξει.</w:t>
      </w:r>
    </w:p>
    <w:p w14:paraId="005D112B" w14:textId="77777777" w:rsidR="003A2C60" w:rsidRDefault="007244B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Τώρα πια, λοιπόν, -όχι ότι έχουμε υπερπληθυσμό- έχουμε έναν κόσμο, ο οποίος έχει πια μια διαφορετική ψυχοσύνθεση. Έφτασε να πιει νερό, δηλαδή να πάει στην Ευρώπη, που ήταν το όνειρό του. Στέρεψε η πηγή. Τελειώνουν τα λεφτά του. Νιώθει εγκλωβισμένος, Οι προσδοκίες του έχουν ματαιωθεί. Γίνεται επιθετικός. Θα σας έλεγα, όμως, ότι δικαιούται να είναι και διεκδικητικός. Αυτό προκαλεί διάφορες αψιμαχίες. Δεν είναι σωστό ότι είναι συχνές οι επεμβάσεις των ΜΑΤ. Νομίζω ότι γενικά το χειριζόμαστε </w:t>
      </w:r>
      <w:r>
        <w:rPr>
          <w:rFonts w:eastAsia="Times New Roman" w:cs="Times New Roman"/>
          <w:szCs w:val="24"/>
        </w:rPr>
        <w:lastRenderedPageBreak/>
        <w:t xml:space="preserve">με τη μεγαλύτερη δυνατή δική μας αξιοπρέπεια και σεβόμενοι την αξιοπρέπεια των πολλών καλών ανθρώπων. </w:t>
      </w:r>
    </w:p>
    <w:p w14:paraId="005D112C" w14:textId="77777777" w:rsidR="003A2C60" w:rsidRDefault="007244B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Ξέρετε ότι αυτή η κατάσταση δημιουργεί και μικρομαφίες. Υπάρχουν πάντα μέσα στα μεταναστευτικά ρεύματα. Δεν είναι όλοι τους πολύ καλοί άνθρωποι. Υπάρχουν άνθρωποι οι οποίοι πίνουν. Υπάρχουν άνθρωποι οι οποίοι πάνε να βάλουν ναρκωτικά μέσα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Γίνεται μια μάχη εκεί πέρα και έχουμε αψιμαχίες.</w:t>
      </w:r>
    </w:p>
    <w:p w14:paraId="005D112D" w14:textId="77777777" w:rsidR="003A2C60" w:rsidRDefault="007244B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Εγώ ακούγομαι σαν να είμαι από άλλον πλανήτη, όταν λέω ότι αυτό είναι φυσιολογικό. Και είναι θέμα χειρισμού, πώς θα το χειριστείς, ώστε να «χτυπήσεις» -και δεν εννοώ να δείρεις- το κακοποιό στοιχείο και να σεβαστείς τις οικογένειες αυτών των απελπισμένων ανθρώπων. </w:t>
      </w:r>
    </w:p>
    <w:p w14:paraId="005D112E" w14:textId="77777777" w:rsidR="003A2C60" w:rsidRDefault="007244B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Για μπω στην ουσία, δεν υπάρχουν κλειστά κέντρα. Με βάση τις τελευταίες προσπάθειές μας, μόλις καταγραφούν είναι ελεύθεροι υπό περιορισμό στο νησί. Κάποιοι που έχουν χρήματα μένουν σε ξενοδοχεία. Στη Μυτιλήνη πάρα πολλοί μένουν στο Καρά Τεπέ. </w:t>
      </w:r>
    </w:p>
    <w:p w14:paraId="005D112F" w14:textId="77777777" w:rsidR="003A2C60" w:rsidRDefault="007244B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Ψάχνουμε να βρούμε χώρους, σε συνεργασία με την τοπική αυτοδιοίκηση. Προχωράμε ένα πρόγραμμα, ώστε όσοι δηλώσουν ότι θέλουν, εθελούσια, να επιστρέψουν στις πατρίδες τους, να επιστρέψουν. Όσοι έχουν πάρει ήδη το δικαίωμα του να ζητήσουν άσυλο, προσπαθούμε να τους μεταφέρουμε στην ενδοχώρα. Και προσπαθούμε να επιταχύνουμε τις διαδικασίες ασύλου. Πριν από έναν μήνα ήταν τριάντα την ημέρα. Τώρα έχουν φτάσει τις εβδομήντα. Ο στόχος είναι εκατόν πενήντα. </w:t>
      </w:r>
    </w:p>
    <w:p w14:paraId="005D1130" w14:textId="77777777" w:rsidR="003A2C60" w:rsidRDefault="007244B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Τα ασυνόδευτα παιδιά -το έχω ξαναπεί- είναι η μεγάλη μας πληγή. Θέλω να σας πω, όμως, ότι στη Μυτιλήνη ήδη έχουμε τον Μανταμάδο. Η «Ηλιαχτίδα» άνοιξε και φιλοξενεί ασυνόδευτα παιδιά και ετοιμαζόμαστε να ανοίξουμε και την Αγιάσο.</w:t>
      </w:r>
    </w:p>
    <w:p w14:paraId="005D1131"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 xml:space="preserve">Το πλάνο μας είναι μέσα στον Ιούλιο να έχουμε φτιάξει πεντακόσιες θέσεις για ασυνόδευτα παιδιά και να έχουμε καλύψει το πρόβλημα. </w:t>
      </w:r>
    </w:p>
    <w:p w14:paraId="005D1132"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Θα συμφωνήσω απόλυτα μαζί σας και θα ζητήσω, φυσικά, τη βοήθειά σας στην καταπολέμηση του ρατσισμού και της ακροδεξιάς. Είστε άνθρωπος που είναι στο πρόβλημα και δεν το βλέπει από το γραφείο του. Ξέρετε ότι δεν υπάρχει αθωότητα από την πλευρά της ακροδεξιάς, δεν υπάρχει αθωότητα από την πλευρά του ρατσισμού. Υπάρχει, όμως, από την πλευρά του λαού μας μια αλλαγή. Εκεί που υπήρχε πληθυσμός ο οποίος ήταν σε μετακίνηση, έφερνε κάποια χρήματα, υπήρχαν κάποια οφέλη, αυτή τη στιγμή έχει δυσκολίες. </w:t>
      </w:r>
    </w:p>
    <w:p w14:paraId="005D1133"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Θεωρώ πολύ φυσικό ότι μαζί με το Κομμουνιστικό Κόμμα Ελλάδας θα προσπαθήσουμε να παλέψουμε αυτό το φαινόμενο πολύ σκληρά, βελτιώνοντας μεν τις συνθήκες, αλλά και όντας αμείλικτοι απέναντι σε τέτοιες κινήσεις. </w:t>
      </w:r>
    </w:p>
    <w:p w14:paraId="005D1134"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005D1135"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κύριο Υπουργό.</w:t>
      </w:r>
    </w:p>
    <w:p w14:paraId="005D1136"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Ο Βουλευτής κ. Σταύρος Τάσσος από το Κομμουνιστικό Κόμμα Ελλάδας έχει τον λόγο για τη δευτερολογία του.</w:t>
      </w:r>
    </w:p>
    <w:p w14:paraId="005D1137"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Κύριε Υπουργέ, ακριβώς πριν από μια εβδομάδα, την περασμένη Πέμπτη, ήμουν στο χωριό Μπελογιάννης, στην Ουγγαρία. Μοιραία έκανα τη σύγκριση πώς μεταχειρίστηκε τότε η σοσιαλιστική Ουγγαρία τους πρόσφυγες -στην προκειμένη περίπτωση τους Έλληνες πρόσφυγες- και πώς μεταχειρίζεται σήμερα η καπιταλιστική Ουγγαρία και γενικά η καπιταλιστική Ευρώπη -της Ελλάδας συμπεριλαμβανομένης, βεβαίως- τους πρόσφυγες και τους μετανάστες. Ξέρετε, η σύγκριση είναι καταλυτική. Εκεί ήταν ένα χωριό ανοιχτό, με τις πλατείες του, με τα σπίτια του, με τα διοικητικά του κέντρα. Οι άνθρωποι ζούσαν εκεί απολύτως ισότιμα με τους γηγενείς, μορφώνονταν, πήγαιναν στα πανεπιστήμια, </w:t>
      </w:r>
      <w:r>
        <w:rPr>
          <w:rFonts w:eastAsia="Times New Roman" w:cs="Times New Roman"/>
          <w:szCs w:val="24"/>
        </w:rPr>
        <w:lastRenderedPageBreak/>
        <w:t>είχαν δουλειά, είχαν μισθό ίδιο με αυτόν που έπαιρνε ο Ούγγρος, στην προκειμένη περίπτωση. Ήταν, λοιπόν, απολύτως ισότιμα μέλη της κοινωνίας που τους φιλοξενούσε. Και ήταν τότε χώρες -όχι μόνο η Ουγγαρία, αλλά και οι άλλες σοσιαλιστικές χώρες-, που έβγαιναν καθημαγμένες από έναν πόλεμο.</w:t>
      </w:r>
    </w:p>
    <w:p w14:paraId="005D1138"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Σήμερα, λοιπόν, έχουμε ένα σύστημα. Και τι έχουμε; Βαρβαρότητα, υποκρισία, κυνισμό. Όταν πηγαίνεις στα κέντρα αυτά, βλέπεις τα συρματοπλέγματα και από πάνω τα αγκαθωτά σύρματα. Εκεί που βλέπεις πρασιές και δέντρα στο χωριό Μπελογιάννης, εδώ βλέπεις συρματοπλέγματα και αγκαθωτά σύρματα. </w:t>
      </w:r>
    </w:p>
    <w:p w14:paraId="005D1139"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Δεν ξέρω αν, όπως είπατε, μαζί με τα νερά πετάμε και το παιδί, γιατί το παιδί δεν ξέρω αν πραγματικά θέλουν να το φροντίσουν. Το αντίθετο μάλιστα. Γι’ αυτούς το παιδί, δηλαδή ο εργαζόμενος ή ο πρόσφυγας ή ο μετανάστης, είναι φτηνά εργατικά χέρια. Η «πολιτισμένη» Ευρώπη, αφού πήρε όσους χρειαζόταν σαν φτηνά εργατικά χέρια -περίπου οκτακόσιες χιλιάδες πήρε η Γερμανία-, είπε: «Κλείνουμε τα σύνορα και </w:t>
      </w:r>
      <w:r>
        <w:rPr>
          <w:rFonts w:eastAsia="Times New Roman" w:cs="Times New Roman"/>
          <w:szCs w:val="24"/>
        </w:rPr>
        <w:lastRenderedPageBreak/>
        <w:t xml:space="preserve">όσους είναι εδώ κάντε τους ό,τι θέλετε. Ρίξτε τους στη θάλασσα, γυρίστε τους πίσω. Ό,τι θέλετε κάντε τους. Ποσώς μας ενδιαφέρει.». Αυτή είναι η διαφορά. </w:t>
      </w:r>
    </w:p>
    <w:p w14:paraId="005D113A"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Ειλικρινά, κύριε Υπουργέ, αυτή τη στιγμή βλέπω ότι η χώρα μας και εσείς εκπροσωπείτε αυτό το σύστημα που μεταχειρίζεται με αυτόν τον τρόπο τους ανθρώπους. </w:t>
      </w:r>
    </w:p>
    <w:p w14:paraId="005D113B"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Πέρα απ’ αυτό το γενικό, θα πρέπει να παρθούν άμεσα μέτρα, ώστε να επιλυθεί το πρόβλημα αυτό των ανθρώπων. Στην Ουγγαρία προχθές διάβαζα ότι έπνιξαν τους ανθρώπους. Πήγαν να βγουν από έναν ποταμό, τους πετροβολούσαν και ένας ή δυο σκοτώθηκαν. Και έχουν διατάξει τώρα, υποτίθεται, έρευνα για να βρουν τι έγινε και λοιπά. Δεν είναι δυνατόν να αντιμετωπίζονται μ’ αυτόν τον τρόπο οι άνθρωποι και μάλιστα απ’ αυτούς που προκάλεσαν αυτά τα κύματα των προσφύγων, από αυτούς που </w:t>
      </w:r>
      <w:r>
        <w:rPr>
          <w:rFonts w:eastAsia="Times New Roman" w:cs="Times New Roman"/>
          <w:szCs w:val="24"/>
        </w:rPr>
        <w:lastRenderedPageBreak/>
        <w:t xml:space="preserve">πήγαν και με τις επεμβάσεις τους έδιωξαν τους ανθρώπους από τις εστίες τους, επειδή θέλουν να ελέγχουν τι κυβέρνηση έχουν, ώστε να είναι πειθήνια όργανα, για να μπορούν να ελέγχουν το πετρέλαιο, το φυσικό αέριο και τους δρόμους μεταφοράς. </w:t>
      </w:r>
    </w:p>
    <w:p w14:paraId="005D113C"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 xml:space="preserve">Αυτοί, λοιπόν, που προκάλεσαν τον πόλεμο, γίνονται και τιμητές από πάνω και λένε: «Αυτοί εδώ είναι βάρος. Είναι εγκληματίες. Θα δούμε πόσους θα κρατήσουμε, θα δούμε πόσους θα διώξουμε.». Ξέρετε πολύ καλά ότι μ’ αυτόν τον τρόπο παραβιάζουν το Διεθνές Δίκαιο, γιατί με βάση τη Συμφωνία της Γενεύης έχουν δικαίωμα οι πρόσφυγες να πάνε στις χώρες του τελικού προορισμού τους, να επιλέξουν αυτοί που θέλουν να πάνε. Αυτά, όμως, για την «πολιτισμένη» Ευρώπη είναι </w:t>
      </w:r>
      <w:r w:rsidRPr="000A4BA8">
        <w:rPr>
          <w:rFonts w:eastAsia="Times New Roman" w:cs="Times New Roman"/>
          <w:szCs w:val="24"/>
        </w:rPr>
        <w:t>ψιλά γράμματα</w:t>
      </w:r>
      <w:r>
        <w:rPr>
          <w:rFonts w:eastAsia="Times New Roman" w:cs="Times New Roman"/>
          <w:szCs w:val="24"/>
        </w:rPr>
        <w:t>.</w:t>
      </w:r>
    </w:p>
    <w:p w14:paraId="005D113D" w14:textId="77777777" w:rsidR="003A2C60" w:rsidRDefault="007244B6">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Τάσσο.</w:t>
      </w:r>
    </w:p>
    <w:p w14:paraId="005D113E" w14:textId="77777777" w:rsidR="003A2C60" w:rsidRDefault="007244B6">
      <w:pPr>
        <w:spacing w:line="600" w:lineRule="auto"/>
        <w:ind w:firstLine="720"/>
        <w:jc w:val="both"/>
        <w:rPr>
          <w:rFonts w:eastAsia="Times New Roman"/>
          <w:szCs w:val="24"/>
        </w:rPr>
      </w:pPr>
      <w:r>
        <w:rPr>
          <w:rFonts w:eastAsia="Times New Roman"/>
          <w:szCs w:val="24"/>
        </w:rPr>
        <w:t xml:space="preserve">Κύριε Υπουργέ, έχετε τον λόγο για τη δευτερολογία σας. </w:t>
      </w:r>
    </w:p>
    <w:p w14:paraId="005D113F" w14:textId="77777777" w:rsidR="003A2C60" w:rsidRDefault="007244B6">
      <w:pPr>
        <w:spacing w:line="600" w:lineRule="auto"/>
        <w:ind w:firstLine="720"/>
        <w:jc w:val="both"/>
        <w:rPr>
          <w:rFonts w:eastAsia="Times New Roman"/>
          <w:szCs w:val="24"/>
        </w:rPr>
      </w:pPr>
      <w:r>
        <w:rPr>
          <w:rFonts w:eastAsia="Times New Roman"/>
          <w:b/>
          <w:szCs w:val="24"/>
        </w:rPr>
        <w:lastRenderedPageBreak/>
        <w:t>ΙΩΑΝΝΗΣ ΜΟΥΖΑΛΑΣ (Αναπληρωτής Υπουργός Εσωτερικών και Διοικητικής Ανασυγκρότησης):</w:t>
      </w:r>
      <w:r>
        <w:rPr>
          <w:rFonts w:eastAsia="Times New Roman"/>
          <w:szCs w:val="24"/>
        </w:rPr>
        <w:t xml:space="preserve"> Κύριε Τάσσο, στη θεωρητική σας ανάλυση θα μπορούσα στα περισσότερα να συμφωνήσω. Υπάρχουν, όμως, ζητήματα πρακτικά που πρέπει να διαχειριστεί κανείς. Κάνετε ένα ιστορικό λάθος με το να συγκρίνετε τους συντεταγμένους αγωνιστές του Δημοκρατικού Στρατού Ελλάδας, οι οποίοι φιλοξενήθηκαν στο χωριό «Μπελογιάννης», το οποίο πήρε πάνω από δέκα χρόνια μέχρι να αποκτήσει τα χαρακτηριστικά χωριού, αλλά υπέστησαν τις δυσκολίες γιατί ήταν συντεταγμένοι αγωνιστές…</w:t>
      </w:r>
    </w:p>
    <w:p w14:paraId="005D1140" w14:textId="77777777" w:rsidR="003A2C60" w:rsidRDefault="007244B6">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Κύριε Υπουργέ, σε επτά μήνες…</w:t>
      </w:r>
    </w:p>
    <w:p w14:paraId="005D1141" w14:textId="77777777" w:rsidR="003A2C60" w:rsidRDefault="007244B6">
      <w:pPr>
        <w:spacing w:line="600" w:lineRule="auto"/>
        <w:ind w:firstLine="720"/>
        <w:jc w:val="both"/>
        <w:rPr>
          <w:rFonts w:eastAsia="Times New Roman"/>
          <w:szCs w:val="24"/>
        </w:rPr>
      </w:pPr>
      <w:r>
        <w:rPr>
          <w:rFonts w:eastAsia="Times New Roman"/>
          <w:b/>
          <w:szCs w:val="24"/>
        </w:rPr>
        <w:t>ΙΩΑΝΝΗΣ ΜΟΥΖΑΛΑΣ (Αναπληρωτής Υπουργός Εσωτερικών και Διοικητικής Ανασυγκρότησης):</w:t>
      </w:r>
      <w:r>
        <w:rPr>
          <w:rFonts w:eastAsia="Times New Roman"/>
          <w:szCs w:val="24"/>
        </w:rPr>
        <w:t xml:space="preserve"> Αφήστε με να τελειώσω σας παρακαλώ. Δεν έχω καμμία διάθεση αντιδικίας. Φαντάζομαι αυτό να φαίνεται. Σας μιλάω με πάρα πολύ σεβασμό. </w:t>
      </w:r>
    </w:p>
    <w:p w14:paraId="005D1142" w14:textId="77777777" w:rsidR="003A2C60" w:rsidRDefault="007244B6">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Το ξέρω.</w:t>
      </w:r>
    </w:p>
    <w:p w14:paraId="005D1143" w14:textId="77777777" w:rsidR="003A2C60" w:rsidRDefault="007244B6">
      <w:pPr>
        <w:spacing w:line="600" w:lineRule="auto"/>
        <w:ind w:firstLine="720"/>
        <w:jc w:val="both"/>
        <w:rPr>
          <w:rFonts w:eastAsia="Times New Roman"/>
          <w:szCs w:val="24"/>
        </w:rPr>
      </w:pPr>
      <w:r>
        <w:rPr>
          <w:rFonts w:eastAsia="Times New Roman"/>
          <w:b/>
          <w:szCs w:val="24"/>
        </w:rPr>
        <w:lastRenderedPageBreak/>
        <w:t>ΙΩΑΝΝΗΣ ΜΟΥΖΑΛΑΣ (Αναπληρωτής Υπουργός Εσωτερικών και Διοικητικής Ανασυγκρότησης):</w:t>
      </w:r>
      <w:r>
        <w:rPr>
          <w:rFonts w:eastAsia="Times New Roman"/>
          <w:szCs w:val="24"/>
        </w:rPr>
        <w:t xml:space="preserve"> Το να συγκρίνετε αυτό το πράγμα με τη μεταναστευτική ροή και με την προσφυγική ροή, δηλαδή χιλιάδες συντεταγμένους αγωνιστές του Δημοκρατικού Στρατού Ελλάδας, οι οποίοι πειθαρχημένοι πέρασαν κακουχίες, μέχρις ότου αυτές οι χώρες μπορέσουν να τους αποδώσουν αυτό το οποίο ήθελαν και αυτοί δικαιούντο, είναι ένα λάθος ιστορικά.</w:t>
      </w:r>
    </w:p>
    <w:p w14:paraId="005D1144" w14:textId="77777777" w:rsidR="003A2C60" w:rsidRDefault="007244B6">
      <w:pPr>
        <w:spacing w:line="600" w:lineRule="auto"/>
        <w:ind w:firstLine="720"/>
        <w:jc w:val="both"/>
        <w:rPr>
          <w:rFonts w:eastAsia="Times New Roman"/>
          <w:szCs w:val="24"/>
        </w:rPr>
      </w:pPr>
      <w:r>
        <w:rPr>
          <w:rFonts w:eastAsia="Times New Roman"/>
          <w:szCs w:val="24"/>
        </w:rPr>
        <w:t xml:space="preserve">Δεύτερον, η Συνθήκη της Γενεύης διασφαλίζει τη ζωή. Δεν είναι συνθήκη καριέρας. Δηλαδή, δεν λες εγώ θέλω να πάω στη Ρουμανία και δεν θέλω να πάω στην Πορτογαλία. Η Ευρώπη υποχρεούται να σου διασφαλίσει τη ζωή σου. Επίσης, το 50% από αυτούς που είναι στα νησιά, είναι μετανάστες, οι οποίοι παράνομα έχουν εισέλθει στη χώρα. Υπάρχουν διεθνείς κανονισμοί. Υπάρχουν οι νομικές υποχρεώσεις της χώρας. Και εκείνα τα χρόνια στο χωριό «Μπελογιάννης», εάν δεν ήσουν αγωνιστής του Δημοκρατικού Στρατού Ελλάδας, δεν έμπαινες. Οι περιορισμοί υπάρχουν πάντα. </w:t>
      </w:r>
    </w:p>
    <w:p w14:paraId="005D1145" w14:textId="77777777" w:rsidR="003A2C60" w:rsidRDefault="007244B6">
      <w:pPr>
        <w:spacing w:line="600" w:lineRule="auto"/>
        <w:ind w:firstLine="720"/>
        <w:jc w:val="both"/>
        <w:rPr>
          <w:rFonts w:eastAsia="Times New Roman"/>
          <w:szCs w:val="24"/>
        </w:rPr>
      </w:pPr>
      <w:r>
        <w:rPr>
          <w:rFonts w:eastAsia="Times New Roman"/>
          <w:szCs w:val="24"/>
        </w:rPr>
        <w:lastRenderedPageBreak/>
        <w:t xml:space="preserve">Αποδίδω φόρο τιμής σε αυτές τις χώρες που φιλοξένησαν τους αγωνιστές. Προσπαθώ, όμως, να σας πω ότι το να βλέπει κανείς το χωριό «Μπελογιάννης» σήμερα με το χωριό «Μπελογιάννης» τότε, είναι ένα ιστορικό λάθος. </w:t>
      </w:r>
    </w:p>
    <w:p w14:paraId="005D1146" w14:textId="77777777" w:rsidR="003A2C60" w:rsidRDefault="007244B6">
      <w:pPr>
        <w:spacing w:line="600" w:lineRule="auto"/>
        <w:ind w:firstLine="720"/>
        <w:jc w:val="both"/>
        <w:rPr>
          <w:rFonts w:eastAsia="Times New Roman"/>
          <w:szCs w:val="24"/>
        </w:rPr>
      </w:pPr>
      <w:r>
        <w:rPr>
          <w:rFonts w:eastAsia="Times New Roman"/>
          <w:szCs w:val="24"/>
        </w:rPr>
        <w:t xml:space="preserve">Απλά να σας βεβαιώσω ξανά ότι εμείς δεν είμαστε Ουγγαρία και το ξέρετε. Γι’ αυτόν τον λόγο και δεν έχετε κάποιο παράδειγμα να πείτε, δηλαδή ότι μέσω της ελληνικής Κυβέρνησης πετροβολούνται οι πρόσφυγες, βασανίζονται οι πρόσφυγες ή οτιδήποτε άλλο. Εγώ κρατάω από όλη αυτή την πολύ θετική συζήτηση που έγινε, αυτό που είπα τελευταία: Η φυσική θέση του Κομμουνιστικού Κόμματος Ελλάδας είναι ενάντια στον ρατσισμό, είναι μια σθεναρή θέση, όπως πάντα έδειχνε, για να καταπολεμήσει ακροδεξιά και ρατσιστικά στοιχεία. </w:t>
      </w:r>
    </w:p>
    <w:p w14:paraId="005D1147" w14:textId="77777777" w:rsidR="003A2C60" w:rsidRDefault="007244B6">
      <w:pPr>
        <w:spacing w:line="600" w:lineRule="auto"/>
        <w:ind w:firstLine="720"/>
        <w:jc w:val="both"/>
        <w:rPr>
          <w:rFonts w:eastAsia="Times New Roman"/>
          <w:szCs w:val="24"/>
        </w:rPr>
      </w:pPr>
      <w:r>
        <w:rPr>
          <w:rFonts w:eastAsia="Times New Roman"/>
          <w:szCs w:val="24"/>
        </w:rPr>
        <w:t>Σας ευχαριστώ πολύ. Και σε αυτό τουλάχιστον θέλω να πιστεύω και θέλω να πιστεύετε ότι είμαστε μαζί.</w:t>
      </w:r>
    </w:p>
    <w:p w14:paraId="005D1148" w14:textId="77777777" w:rsidR="003A2C60" w:rsidRDefault="007244B6">
      <w:pPr>
        <w:spacing w:line="600" w:lineRule="auto"/>
        <w:ind w:firstLine="720"/>
        <w:jc w:val="both"/>
        <w:rPr>
          <w:rFonts w:eastAsia="Times New Roman"/>
          <w:b/>
          <w:szCs w:val="24"/>
        </w:rPr>
      </w:pPr>
      <w:r>
        <w:rPr>
          <w:rFonts w:eastAsia="Times New Roman"/>
          <w:b/>
          <w:szCs w:val="24"/>
        </w:rPr>
        <w:lastRenderedPageBreak/>
        <w:t>ΣΤΑΥΡΟΣ ΤΑΣΣΟΣ:</w:t>
      </w:r>
      <w:r>
        <w:rPr>
          <w:rFonts w:eastAsia="Times New Roman"/>
          <w:szCs w:val="24"/>
        </w:rPr>
        <w:t xml:space="preserve"> Κύριε Πρόεδρε, μπορώ να έχω για ένα λεπτό τον λόγο;</w:t>
      </w:r>
    </w:p>
    <w:p w14:paraId="005D1149" w14:textId="77777777" w:rsidR="003A2C60" w:rsidRDefault="007244B6">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Βεβαίως. </w:t>
      </w:r>
    </w:p>
    <w:p w14:paraId="005D114A" w14:textId="77777777" w:rsidR="003A2C60" w:rsidRDefault="007244B6">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Κύριε Μουζάλα, κύριε Υπουργέ, το χωριό «Μπελογιάννης» έγινε σε χρόνο ρεκόρ. Κτίστηκε μέσα σε επτά μήνες. Το χωριό «Μπελογιάννης» κτίστηκε σε επτά μήνες!</w:t>
      </w:r>
    </w:p>
    <w:p w14:paraId="005D114B" w14:textId="77777777" w:rsidR="003A2C60" w:rsidRDefault="007244B6">
      <w:pPr>
        <w:spacing w:line="600" w:lineRule="auto"/>
        <w:ind w:firstLine="720"/>
        <w:jc w:val="both"/>
        <w:rPr>
          <w:rFonts w:eastAsia="Times New Roman"/>
          <w:szCs w:val="24"/>
        </w:rPr>
      </w:pPr>
      <w:r>
        <w:rPr>
          <w:rFonts w:eastAsia="Times New Roman"/>
          <w:szCs w:val="24"/>
        </w:rPr>
        <w:t>Τώρα, όσον αφορά τους συντεταγμένους, μην μας πείτε τώρα ότι οι άνθρωποι αυτοί έρχονται εδώ και είναι κι εγώ δεν ξέρω τι. Άνθρωποι κανονικοί είναι οι περισσότεροι από αυτούς. Τώρα, υπάρχουν και κάποιοι που έχουν παραβατική συμπεριφορά. Σε ποια κοινωνία δεν υπάρχουν κάποιοι που έχουν παραβατική συμπεριφορά;</w:t>
      </w:r>
    </w:p>
    <w:p w14:paraId="005D114C" w14:textId="77777777" w:rsidR="003A2C60" w:rsidRDefault="007244B6">
      <w:pPr>
        <w:spacing w:line="600" w:lineRule="auto"/>
        <w:ind w:firstLine="720"/>
        <w:jc w:val="both"/>
        <w:rPr>
          <w:rFonts w:eastAsia="Times New Roman"/>
          <w:szCs w:val="24"/>
        </w:rPr>
      </w:pPr>
      <w:r>
        <w:rPr>
          <w:rFonts w:eastAsia="Times New Roman"/>
          <w:b/>
          <w:szCs w:val="24"/>
        </w:rPr>
        <w:t>ΙΩΑΝΝΗΣ ΜΟΥΖΑΛΑΣ (Αναπληρωτής Υπουργός Εσωτερικών και Διοικητικής Ανασυγκρότησης):</w:t>
      </w:r>
      <w:r>
        <w:rPr>
          <w:rFonts w:eastAsia="Times New Roman"/>
          <w:szCs w:val="24"/>
        </w:rPr>
        <w:t xml:space="preserve"> Συμφωνώ μαζί σας.</w:t>
      </w:r>
    </w:p>
    <w:p w14:paraId="005D114D" w14:textId="77777777" w:rsidR="003A2C60" w:rsidRDefault="007244B6">
      <w:pPr>
        <w:spacing w:line="600" w:lineRule="auto"/>
        <w:ind w:firstLine="720"/>
        <w:jc w:val="both"/>
        <w:rPr>
          <w:rFonts w:eastAsia="Times New Roman"/>
          <w:szCs w:val="24"/>
        </w:rPr>
      </w:pPr>
      <w:r>
        <w:rPr>
          <w:rFonts w:eastAsia="Times New Roman"/>
          <w:b/>
          <w:szCs w:val="24"/>
        </w:rPr>
        <w:lastRenderedPageBreak/>
        <w:t>ΣΤΑΥΡΟΣ ΤΑΣΣΟΣ:</w:t>
      </w:r>
      <w:r>
        <w:rPr>
          <w:rFonts w:eastAsia="Times New Roman"/>
          <w:szCs w:val="24"/>
        </w:rPr>
        <w:t xml:space="preserve"> Δεν μπορούμε να πούμε ότι οι άνθρωποι αυτοί είναι ασύντακτοι, είναι μπουλούκια. Και να σκεφτούμε το ποιος τους έδιωξε από τις πατρίδες τους. Ποιος; Αυτοί που σήμερα είναι τιμητές. Δεν είναι δυνατόν, δηλαδή, αυτόν ο οποίος έχει φύγει με δική σου υπαιτιότητα, να τον βάζεις στον τοίχο και να του λες, «κοίταξε να δεις, θα πρέπει να έχεις καλή συμπεριφορά». Ας σκεφτούμε τη δική μας συμπεριφορά πρώτα και μετά να τον στήσουμε στον τοίχο και να του πούμε, «εσύ να έχεις καλή συμπεριφορά». </w:t>
      </w:r>
    </w:p>
    <w:p w14:paraId="005D114E" w14:textId="77777777" w:rsidR="003A2C60" w:rsidRDefault="007244B6">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 Νομίζω ότι η συζήτηση ολοκληρώθηκε. </w:t>
      </w:r>
    </w:p>
    <w:p w14:paraId="005D114F"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έχουν διανεμηθεί τα Πρακτικά της Τετάρτης 20</w:t>
      </w:r>
      <w:r>
        <w:rPr>
          <w:rFonts w:eastAsia="Times New Roman" w:cs="Times New Roman"/>
          <w:szCs w:val="24"/>
          <w:vertAlign w:val="superscript"/>
        </w:rPr>
        <w:t xml:space="preserve"> </w:t>
      </w:r>
      <w:r>
        <w:rPr>
          <w:rFonts w:eastAsia="Times New Roman" w:cs="Times New Roman"/>
          <w:szCs w:val="24"/>
        </w:rPr>
        <w:t>Απριλίου, της Πέμπτης 21</w:t>
      </w:r>
      <w:r>
        <w:rPr>
          <w:rFonts w:eastAsia="Times New Roman" w:cs="Times New Roman"/>
          <w:szCs w:val="24"/>
          <w:vertAlign w:val="superscript"/>
        </w:rPr>
        <w:t xml:space="preserve"> </w:t>
      </w:r>
      <w:r>
        <w:rPr>
          <w:rFonts w:eastAsia="Times New Roman" w:cs="Times New Roman"/>
          <w:szCs w:val="24"/>
        </w:rPr>
        <w:t>Απριλίου, της Παρασκευής 22 Απριλίου, της Δευτέρας 25</w:t>
      </w:r>
      <w:r>
        <w:rPr>
          <w:rFonts w:eastAsia="Times New Roman" w:cs="Times New Roman"/>
          <w:szCs w:val="24"/>
          <w:vertAlign w:val="superscript"/>
        </w:rPr>
        <w:t xml:space="preserve"> </w:t>
      </w:r>
      <w:r>
        <w:rPr>
          <w:rFonts w:eastAsia="Times New Roman" w:cs="Times New Roman"/>
          <w:szCs w:val="24"/>
        </w:rPr>
        <w:t xml:space="preserve">Απριλίου και της Πέμπτης 5 Μαΐου 2016 και ερωτάται το Σώμα αν τα επικυρώνει. </w:t>
      </w:r>
    </w:p>
    <w:p w14:paraId="005D1150" w14:textId="77777777" w:rsidR="003A2C60" w:rsidRDefault="007244B6">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005D1151" w14:textId="77777777" w:rsidR="003A2C60" w:rsidRDefault="007244B6">
      <w:pPr>
        <w:spacing w:line="600" w:lineRule="auto"/>
        <w:ind w:firstLine="720"/>
        <w:jc w:val="both"/>
        <w:rPr>
          <w:rFonts w:eastAsia="Times New Roman" w:cs="Times New Roman"/>
          <w:szCs w:val="24"/>
        </w:rPr>
      </w:pPr>
      <w:r>
        <w:rPr>
          <w:rFonts w:eastAsia="Times New Roman"/>
          <w:b/>
          <w:bCs/>
          <w:szCs w:val="24"/>
        </w:rPr>
        <w:lastRenderedPageBreak/>
        <w:t xml:space="preserve">ΠΡΟΕΔΡΕΥΩΝ (Αναστάσιος Κουράκης): </w:t>
      </w:r>
      <w:r>
        <w:rPr>
          <w:rFonts w:eastAsia="Times New Roman" w:cs="Times New Roman"/>
          <w:szCs w:val="24"/>
        </w:rPr>
        <w:t>Συνεπώς τα Πρακτικά της Τετάρτης 20</w:t>
      </w:r>
      <w:r>
        <w:rPr>
          <w:rFonts w:eastAsia="Times New Roman" w:cs="Times New Roman"/>
          <w:szCs w:val="24"/>
          <w:vertAlign w:val="superscript"/>
        </w:rPr>
        <w:t xml:space="preserve"> </w:t>
      </w:r>
      <w:r>
        <w:rPr>
          <w:rFonts w:eastAsia="Times New Roman" w:cs="Times New Roman"/>
          <w:szCs w:val="24"/>
        </w:rPr>
        <w:t>Απριλίου, της Πέμπτης 21</w:t>
      </w:r>
      <w:r>
        <w:rPr>
          <w:rFonts w:eastAsia="Times New Roman" w:cs="Times New Roman"/>
          <w:szCs w:val="24"/>
          <w:vertAlign w:val="superscript"/>
        </w:rPr>
        <w:t xml:space="preserve"> </w:t>
      </w:r>
      <w:r>
        <w:rPr>
          <w:rFonts w:eastAsia="Times New Roman" w:cs="Times New Roman"/>
          <w:szCs w:val="24"/>
        </w:rPr>
        <w:t>Απριλίου, της Παρασκευής 22 Απριλίου, της Δευτέρας 25</w:t>
      </w:r>
      <w:r>
        <w:rPr>
          <w:rFonts w:eastAsia="Times New Roman" w:cs="Times New Roman"/>
          <w:szCs w:val="24"/>
          <w:vertAlign w:val="superscript"/>
        </w:rPr>
        <w:t xml:space="preserve"> </w:t>
      </w:r>
      <w:r>
        <w:rPr>
          <w:rFonts w:eastAsia="Times New Roman" w:cs="Times New Roman"/>
          <w:szCs w:val="24"/>
        </w:rPr>
        <w:t>Απριλίου και της Πέμπτης 5 Μαΐου 2016 επικυρώθηκαν.</w:t>
      </w:r>
    </w:p>
    <w:p w14:paraId="005D1152"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Επίσης, έχω την τιμή να ανακοινώσω στο Σώμα ότι η Διαρκής Επιτροπή Παραγωγής και Εμπορίου, καταθέτει την έκθεσή της στο σχέδιο νόμου του Υπουργείου Οικονομίας, Ανάπτυξης και Τουρισμού «Προσαρμογή της ελληνικής νομοθεσίας στις διατάξεις των άρθρων 19, 20, 29, 30, 33, 35, 40 έως 46 της οδηγίας 2013/34/ΕΕ σχετικά με «τις ετήσιες οικονομικές καταστάσεις, τις ενοποιημένες οικονομικές καταστάσεις και συναφείς εκθέσεις επιχειρήσεων ορισμένων μορφών, την τροποποίηση της οδηγίας 2006/43/ΕΚ του Ευρωπαϊκού Κοινοβουλίου και του Συμβουλίου και την κατάργηση των οδηγιών 78/660/ΕΟΚ και 83/349/ΕΟΚ του Συμβουλίου»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E</w:t>
      </w:r>
      <w:r>
        <w:rPr>
          <w:rFonts w:eastAsia="Times New Roman" w:cs="Times New Roman"/>
          <w:szCs w:val="24"/>
        </w:rPr>
        <w:t xml:space="preserve">. </w:t>
      </w:r>
      <w:r>
        <w:rPr>
          <w:rFonts w:eastAsia="Times New Roman" w:cs="Times New Roman"/>
          <w:szCs w:val="24"/>
          <w:lang w:val="en-US"/>
        </w:rPr>
        <w:t>L</w:t>
      </w:r>
      <w:r>
        <w:rPr>
          <w:rFonts w:eastAsia="Times New Roman" w:cs="Times New Roman"/>
          <w:szCs w:val="24"/>
        </w:rPr>
        <w:t xml:space="preserve"> 189 της 29</w:t>
      </w:r>
      <w:r>
        <w:rPr>
          <w:rFonts w:eastAsia="Times New Roman" w:cs="Times New Roman"/>
          <w:szCs w:val="24"/>
          <w:vertAlign w:val="superscript"/>
        </w:rPr>
        <w:t>ης</w:t>
      </w:r>
      <w:r>
        <w:rPr>
          <w:rFonts w:eastAsia="Times New Roman" w:cs="Times New Roman"/>
          <w:szCs w:val="24"/>
        </w:rPr>
        <w:t xml:space="preserve"> Ιουνίου 2013) και στις διατάξεις της οδηγίας 2014/95/ΕΕ του Ευρωπαϊκού Κοινοβουλίου και του Συμβουλίου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E</w:t>
      </w:r>
      <w:r>
        <w:rPr>
          <w:rFonts w:eastAsia="Times New Roman" w:cs="Times New Roman"/>
          <w:szCs w:val="24"/>
        </w:rPr>
        <w:t xml:space="preserve">. </w:t>
      </w:r>
      <w:r>
        <w:rPr>
          <w:rFonts w:eastAsia="Times New Roman" w:cs="Times New Roman"/>
          <w:szCs w:val="24"/>
          <w:lang w:val="en-US"/>
        </w:rPr>
        <w:t>L</w:t>
      </w:r>
      <w:r>
        <w:rPr>
          <w:rFonts w:eastAsia="Times New Roman" w:cs="Times New Roman"/>
          <w:szCs w:val="24"/>
        </w:rPr>
        <w:t xml:space="preserve"> 330/1 της 15</w:t>
      </w:r>
      <w:r>
        <w:rPr>
          <w:rFonts w:eastAsia="Times New Roman" w:cs="Times New Roman"/>
          <w:szCs w:val="24"/>
          <w:vertAlign w:val="superscript"/>
        </w:rPr>
        <w:t>ης</w:t>
      </w:r>
      <w:r>
        <w:rPr>
          <w:rFonts w:eastAsia="Times New Roman" w:cs="Times New Roman"/>
          <w:szCs w:val="24"/>
        </w:rPr>
        <w:t xml:space="preserve"> Νοεμβρίου </w:t>
      </w:r>
      <w:r>
        <w:rPr>
          <w:rFonts w:eastAsia="Times New Roman" w:cs="Times New Roman"/>
          <w:szCs w:val="24"/>
        </w:rPr>
        <w:lastRenderedPageBreak/>
        <w:t>2014) «για την τροποποίηση της οδηγίας 2013/34/ΕΕ όσον αφορά τη δημοσιοποίηση μη χρηματοοικονομικών πληροφοριών και πληροφοριών για την πολυμορφία από ορισμένες μεγάλες επιχειρήσεις και ομίλους» και άλλες διατάξεις αρμοδιότητας Υπουργείου Οικονομίας, Ανάπτυξης και Τουρισμού.».</w:t>
      </w:r>
    </w:p>
    <w:p w14:paraId="005D1153"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Ολοκληρώθηκε η συζήτηση των επικαίρων ερωτήσεων.</w:t>
      </w:r>
    </w:p>
    <w:p w14:paraId="005D1154" w14:textId="77777777" w:rsidR="003A2C60" w:rsidRDefault="007244B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005D1155" w14:textId="77777777" w:rsidR="003A2C60" w:rsidRDefault="007244B6">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05D1156" w14:textId="77777777" w:rsidR="003A2C60" w:rsidRDefault="007244B6">
      <w:pPr>
        <w:spacing w:line="600" w:lineRule="auto"/>
        <w:ind w:firstLine="720"/>
        <w:jc w:val="both"/>
        <w:rPr>
          <w:rFonts w:eastAsia="Times New Roman" w:cs="Times New Roman"/>
          <w:szCs w:val="24"/>
        </w:rPr>
      </w:pPr>
      <w:r>
        <w:rPr>
          <w:rFonts w:eastAsia="Times New Roman"/>
          <w:b/>
          <w:bCs/>
          <w:szCs w:val="24"/>
        </w:rPr>
        <w:t xml:space="preserve">ΠΡΟΕΔΡΕΥΩΝ (Αναστάσιος Κουράκης): </w:t>
      </w:r>
      <w:r>
        <w:rPr>
          <w:rFonts w:eastAsia="Times New Roman" w:cs="Times New Roman"/>
          <w:szCs w:val="24"/>
        </w:rPr>
        <w:t>Με τη συναίνεση του Σώματος και ώρα 11.11΄ λύεται η συνεδρίαση για αύριο,</w:t>
      </w:r>
      <w:r>
        <w:rPr>
          <w:rFonts w:eastAsia="Times New Roman" w:cs="Times New Roman"/>
          <w:b/>
          <w:szCs w:val="24"/>
        </w:rPr>
        <w:t xml:space="preserve"> </w:t>
      </w:r>
      <w:r>
        <w:rPr>
          <w:rFonts w:eastAsia="Times New Roman" w:cs="Times New Roman"/>
          <w:szCs w:val="24"/>
        </w:rPr>
        <w:t>ημέρα Παρασκευή 24 Ιουνίου 2016 και ώρα 10.00΄, με αντικείμενο εργασιών του Σώματος: κοινοβουλευτικό έλεγχο, συζήτηση επικαίρων ερωτήσεων.</w:t>
      </w:r>
    </w:p>
    <w:p w14:paraId="005D1157" w14:textId="77777777" w:rsidR="003A2C60" w:rsidRDefault="003A2C60">
      <w:pPr>
        <w:spacing w:line="600" w:lineRule="auto"/>
        <w:ind w:firstLine="720"/>
        <w:jc w:val="both"/>
        <w:rPr>
          <w:rFonts w:eastAsia="Times New Roman" w:cs="Times New Roman"/>
          <w:szCs w:val="24"/>
        </w:rPr>
      </w:pPr>
    </w:p>
    <w:p w14:paraId="005D1158" w14:textId="77777777" w:rsidR="003A2C60" w:rsidRDefault="007244B6">
      <w:pPr>
        <w:spacing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p w14:paraId="005D1159" w14:textId="77777777" w:rsidR="003A2C60" w:rsidRDefault="003A2C60">
      <w:pPr>
        <w:spacing w:line="600" w:lineRule="auto"/>
        <w:ind w:firstLine="720"/>
        <w:jc w:val="both"/>
        <w:rPr>
          <w:rFonts w:eastAsia="Times New Roman" w:cs="Times New Roman"/>
          <w:szCs w:val="24"/>
        </w:rPr>
      </w:pPr>
    </w:p>
    <w:p w14:paraId="005D115A" w14:textId="77777777" w:rsidR="003A2C60" w:rsidRDefault="003A2C60">
      <w:pPr>
        <w:spacing w:line="600" w:lineRule="auto"/>
        <w:ind w:firstLine="720"/>
        <w:jc w:val="both"/>
        <w:rPr>
          <w:rFonts w:eastAsia="Times New Roman" w:cs="Times New Roman"/>
          <w:szCs w:val="24"/>
        </w:rPr>
      </w:pPr>
    </w:p>
    <w:sectPr w:rsidR="003A2C6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ocumentProtection w:edit="trackedChanges" w:enforcement="1" w:cryptProviderType="rsaFull" w:cryptAlgorithmClass="hash" w:cryptAlgorithmType="typeAny" w:cryptAlgorithmSid="4" w:cryptSpinCount="50000" w:hash="T8BmKgC4sVTZfkg/pCllkHwSb/M=" w:salt="It9PXW4ZmVqwoDWfterKG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C60"/>
    <w:rsid w:val="003A2C60"/>
    <w:rsid w:val="007244B6"/>
    <w:rsid w:val="00CD6DC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0FFD"/>
  <w15:docId w15:val="{949F024B-B29A-42A9-907A-1461D12A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61E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261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269</MetadataID>
    <Session xmlns="641f345b-441b-4b81-9152-adc2e73ba5e1">Α´</Session>
    <Date xmlns="641f345b-441b-4b81-9152-adc2e73ba5e1">2016-06-22T21:00:00+00:00</Date>
    <Status xmlns="641f345b-441b-4b81-9152-adc2e73ba5e1">
      <Url>http://srv-sp1/praktika/Lists/Incoming_Metadata/EditForm.aspx?ID=269&amp;Source=/praktika/Recordings_Library/Forms/AllItems.aspx</Url>
      <Description>Δημοσιεύτηκε</Description>
    </Status>
    <Meeting xmlns="641f345b-441b-4b81-9152-adc2e73ba5e1">ΡΜΗ´</Meeting>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593EE5-C901-448D-B10B-4FCB8A046B62}">
  <ds:schemaRefs>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purl.org/dc/dcmitype/"/>
    <ds:schemaRef ds:uri="http://purl.org/dc/terms/"/>
    <ds:schemaRef ds:uri="http://www.w3.org/XML/1998/namespace"/>
    <ds:schemaRef ds:uri="http://schemas.openxmlformats.org/package/2006/metadata/core-properties"/>
    <ds:schemaRef ds:uri="641f345b-441b-4b81-9152-adc2e73ba5e1"/>
  </ds:schemaRefs>
</ds:datastoreItem>
</file>

<file path=customXml/itemProps2.xml><?xml version="1.0" encoding="utf-8"?>
<ds:datastoreItem xmlns:ds="http://schemas.openxmlformats.org/officeDocument/2006/customXml" ds:itemID="{43C6ED1D-1A74-4258-A466-2D23C7759C98}">
  <ds:schemaRefs>
    <ds:schemaRef ds:uri="http://schemas.microsoft.com/sharepoint/v3/contenttype/forms"/>
  </ds:schemaRefs>
</ds:datastoreItem>
</file>

<file path=customXml/itemProps3.xml><?xml version="1.0" encoding="utf-8"?>
<ds:datastoreItem xmlns:ds="http://schemas.openxmlformats.org/officeDocument/2006/customXml" ds:itemID="{156226C7-96B9-428F-A8B7-E916BB4204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13418</Words>
  <Characters>72459</Characters>
  <Application>Microsoft Office Word</Application>
  <DocSecurity>0</DocSecurity>
  <Lines>603</Lines>
  <Paragraphs>171</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85706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2016-07-01T07:49:00Z</dcterms:created>
  <dcterms:modified xsi:type="dcterms:W3CDTF">2016-07-01T07:49:00Z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