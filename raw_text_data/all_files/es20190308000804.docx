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15624" w14:textId="77777777" w:rsidR="00AD072F" w:rsidRPr="00AD072F" w:rsidRDefault="00AD072F" w:rsidP="00AD072F">
      <w:pPr>
        <w:spacing w:after="0" w:line="360" w:lineRule="auto"/>
        <w:rPr>
          <w:ins w:id="0" w:author="Φλούδα Χριστίνα" w:date="2019-03-20T09:57:00Z"/>
          <w:rFonts w:eastAsia="Times New Roman"/>
          <w:szCs w:val="24"/>
          <w:lang w:eastAsia="en-US"/>
        </w:rPr>
      </w:pPr>
      <w:ins w:id="1" w:author="Φλούδα Χριστίνα" w:date="2019-03-20T09:57:00Z">
        <w:r w:rsidRPr="00AD072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528C48" w14:textId="77777777" w:rsidR="00AD072F" w:rsidRPr="00AD072F" w:rsidRDefault="00AD072F" w:rsidP="00AD072F">
      <w:pPr>
        <w:spacing w:after="0" w:line="360" w:lineRule="auto"/>
        <w:rPr>
          <w:ins w:id="2" w:author="Φλούδα Χριστίνα" w:date="2019-03-20T09:57:00Z"/>
          <w:rFonts w:eastAsia="Times New Roman"/>
          <w:szCs w:val="24"/>
          <w:lang w:eastAsia="en-US"/>
        </w:rPr>
      </w:pPr>
    </w:p>
    <w:p w14:paraId="53DC5A88" w14:textId="77777777" w:rsidR="00AD072F" w:rsidRPr="00AD072F" w:rsidRDefault="00AD072F" w:rsidP="00AD072F">
      <w:pPr>
        <w:spacing w:after="0" w:line="360" w:lineRule="auto"/>
        <w:rPr>
          <w:ins w:id="3" w:author="Φλούδα Χριστίνα" w:date="2019-03-20T09:57:00Z"/>
          <w:rFonts w:eastAsia="Times New Roman"/>
          <w:szCs w:val="24"/>
          <w:lang w:eastAsia="en-US"/>
        </w:rPr>
      </w:pPr>
      <w:ins w:id="4" w:author="Φλούδα Χριστίνα" w:date="2019-03-20T09:57:00Z">
        <w:r w:rsidRPr="00AD072F">
          <w:rPr>
            <w:rFonts w:eastAsia="Times New Roman"/>
            <w:szCs w:val="24"/>
            <w:lang w:eastAsia="en-US"/>
          </w:rPr>
          <w:t>ΠΙΝΑΚΑΣ ΠΕΡΙΕΧΟΜΕΝΩΝ</w:t>
        </w:r>
      </w:ins>
    </w:p>
    <w:p w14:paraId="4789EBF9" w14:textId="77777777" w:rsidR="00AD072F" w:rsidRPr="00AD072F" w:rsidRDefault="00AD072F" w:rsidP="00AD072F">
      <w:pPr>
        <w:spacing w:after="0" w:line="360" w:lineRule="auto"/>
        <w:rPr>
          <w:ins w:id="5" w:author="Φλούδα Χριστίνα" w:date="2019-03-20T09:57:00Z"/>
          <w:rFonts w:eastAsia="Times New Roman"/>
          <w:szCs w:val="24"/>
          <w:lang w:eastAsia="en-US"/>
        </w:rPr>
      </w:pPr>
      <w:ins w:id="6" w:author="Φλούδα Χριστίνα" w:date="2019-03-20T09:57:00Z">
        <w:r w:rsidRPr="00AD072F">
          <w:rPr>
            <w:rFonts w:eastAsia="Times New Roman"/>
            <w:szCs w:val="24"/>
            <w:lang w:eastAsia="en-US"/>
          </w:rPr>
          <w:t xml:space="preserve">ΙΖ΄ ΠΕΡΙΟΔΟΣ </w:t>
        </w:r>
      </w:ins>
    </w:p>
    <w:p w14:paraId="112E7DC3" w14:textId="77777777" w:rsidR="00AD072F" w:rsidRPr="00AD072F" w:rsidRDefault="00AD072F" w:rsidP="00AD072F">
      <w:pPr>
        <w:spacing w:after="0" w:line="360" w:lineRule="auto"/>
        <w:rPr>
          <w:ins w:id="7" w:author="Φλούδα Χριστίνα" w:date="2019-03-20T09:57:00Z"/>
          <w:rFonts w:eastAsia="Times New Roman"/>
          <w:szCs w:val="24"/>
          <w:lang w:eastAsia="en-US"/>
        </w:rPr>
      </w:pPr>
      <w:ins w:id="8" w:author="Φλούδα Χριστίνα" w:date="2019-03-20T09:57:00Z">
        <w:r w:rsidRPr="00AD072F">
          <w:rPr>
            <w:rFonts w:eastAsia="Times New Roman"/>
            <w:szCs w:val="24"/>
            <w:lang w:eastAsia="en-US"/>
          </w:rPr>
          <w:t>ΠΡΟΕΔΡΕΥΟΜΕΝΗΣ ΚΟΙΝΟΒΟΥΛΕΥΤΙΚΗΣ ΔΗΜΟΚΡΑΤΙΑΣ</w:t>
        </w:r>
      </w:ins>
    </w:p>
    <w:p w14:paraId="3F9B4E33" w14:textId="77777777" w:rsidR="00AD072F" w:rsidRPr="00AD072F" w:rsidRDefault="00AD072F" w:rsidP="00AD072F">
      <w:pPr>
        <w:spacing w:after="0" w:line="360" w:lineRule="auto"/>
        <w:rPr>
          <w:ins w:id="9" w:author="Φλούδα Χριστίνα" w:date="2019-03-20T09:57:00Z"/>
          <w:rFonts w:eastAsia="Times New Roman"/>
          <w:szCs w:val="24"/>
          <w:lang w:eastAsia="en-US"/>
        </w:rPr>
      </w:pPr>
      <w:ins w:id="10" w:author="Φλούδα Χριστίνα" w:date="2019-03-20T09:57:00Z">
        <w:r w:rsidRPr="00AD072F">
          <w:rPr>
            <w:rFonts w:eastAsia="Times New Roman"/>
            <w:szCs w:val="24"/>
            <w:lang w:eastAsia="en-US"/>
          </w:rPr>
          <w:t>ΣΥΝΟΔΟΣ Δ΄</w:t>
        </w:r>
      </w:ins>
    </w:p>
    <w:p w14:paraId="4413C262" w14:textId="77777777" w:rsidR="00AD072F" w:rsidRPr="00AD072F" w:rsidRDefault="00AD072F" w:rsidP="00AD072F">
      <w:pPr>
        <w:spacing w:after="0" w:line="360" w:lineRule="auto"/>
        <w:rPr>
          <w:ins w:id="11" w:author="Φλούδα Χριστίνα" w:date="2019-03-20T09:57:00Z"/>
          <w:rFonts w:eastAsia="Times New Roman"/>
          <w:szCs w:val="24"/>
          <w:lang w:eastAsia="en-US"/>
        </w:rPr>
      </w:pPr>
    </w:p>
    <w:p w14:paraId="45150ADC" w14:textId="77777777" w:rsidR="00AD072F" w:rsidRPr="00AD072F" w:rsidRDefault="00AD072F" w:rsidP="00AD072F">
      <w:pPr>
        <w:spacing w:after="0" w:line="360" w:lineRule="auto"/>
        <w:rPr>
          <w:ins w:id="12" w:author="Φλούδα Χριστίνα" w:date="2019-03-20T09:57:00Z"/>
          <w:rFonts w:eastAsia="Times New Roman"/>
          <w:szCs w:val="24"/>
          <w:lang w:eastAsia="en-US"/>
        </w:rPr>
      </w:pPr>
      <w:ins w:id="13" w:author="Φλούδα Χριστίνα" w:date="2019-03-20T09:57:00Z">
        <w:r w:rsidRPr="00AD072F">
          <w:rPr>
            <w:rFonts w:eastAsia="Times New Roman"/>
            <w:szCs w:val="24"/>
            <w:lang w:eastAsia="en-US"/>
          </w:rPr>
          <w:t xml:space="preserve">ΣΥΝΕΔΡΙΑΣΗ </w:t>
        </w:r>
        <w:proofErr w:type="spellStart"/>
        <w:r w:rsidRPr="00AD072F">
          <w:rPr>
            <w:rFonts w:eastAsia="Times New Roman"/>
            <w:szCs w:val="24"/>
            <w:shd w:val="clear" w:color="auto" w:fill="FFFFFF"/>
            <w:lang w:eastAsia="en-US"/>
          </w:rPr>
          <w:t>ϟ</w:t>
        </w:r>
        <w:r w:rsidRPr="00AD072F">
          <w:rPr>
            <w:rFonts w:eastAsia="Times New Roman"/>
            <w:szCs w:val="24"/>
            <w:lang w:eastAsia="en-US"/>
          </w:rPr>
          <w:t>Γ</w:t>
        </w:r>
        <w:proofErr w:type="spellEnd"/>
        <w:r w:rsidRPr="00AD072F">
          <w:rPr>
            <w:rFonts w:eastAsia="Times New Roman"/>
            <w:szCs w:val="24"/>
            <w:lang w:eastAsia="en-US"/>
          </w:rPr>
          <w:t>΄</w:t>
        </w:r>
      </w:ins>
    </w:p>
    <w:p w14:paraId="534E6AEB" w14:textId="77777777" w:rsidR="00AD072F" w:rsidRPr="00AD072F" w:rsidRDefault="00AD072F" w:rsidP="00AD072F">
      <w:pPr>
        <w:spacing w:after="0" w:line="360" w:lineRule="auto"/>
        <w:rPr>
          <w:ins w:id="14" w:author="Φλούδα Χριστίνα" w:date="2019-03-20T09:57:00Z"/>
          <w:rFonts w:eastAsia="Times New Roman"/>
          <w:szCs w:val="24"/>
          <w:lang w:eastAsia="en-US"/>
        </w:rPr>
      </w:pPr>
      <w:ins w:id="15" w:author="Φλούδα Χριστίνα" w:date="2019-03-20T09:57:00Z">
        <w:r w:rsidRPr="00AD072F">
          <w:rPr>
            <w:rFonts w:eastAsia="Times New Roman"/>
            <w:szCs w:val="24"/>
            <w:lang w:eastAsia="en-US"/>
          </w:rPr>
          <w:t>Παρασκευή  8 Μαρτίου 2019</w:t>
        </w:r>
      </w:ins>
    </w:p>
    <w:p w14:paraId="0268A0C7" w14:textId="77777777" w:rsidR="00AD072F" w:rsidRPr="00AD072F" w:rsidRDefault="00AD072F" w:rsidP="00AD072F">
      <w:pPr>
        <w:spacing w:after="0" w:line="360" w:lineRule="auto"/>
        <w:rPr>
          <w:ins w:id="16" w:author="Φλούδα Χριστίνα" w:date="2019-03-20T09:57:00Z"/>
          <w:rFonts w:eastAsia="Times New Roman"/>
          <w:szCs w:val="24"/>
          <w:lang w:eastAsia="en-US"/>
        </w:rPr>
      </w:pPr>
    </w:p>
    <w:p w14:paraId="02EC98E3" w14:textId="77777777" w:rsidR="00AD072F" w:rsidRPr="00AD072F" w:rsidRDefault="00AD072F" w:rsidP="00AD072F">
      <w:pPr>
        <w:spacing w:after="0" w:line="360" w:lineRule="auto"/>
        <w:rPr>
          <w:ins w:id="17" w:author="Φλούδα Χριστίνα" w:date="2019-03-20T09:57:00Z"/>
          <w:rFonts w:eastAsia="Times New Roman"/>
          <w:szCs w:val="24"/>
          <w:lang w:eastAsia="en-US"/>
        </w:rPr>
      </w:pPr>
      <w:ins w:id="18" w:author="Φλούδα Χριστίνα" w:date="2019-03-20T09:57:00Z">
        <w:r w:rsidRPr="00AD072F">
          <w:rPr>
            <w:rFonts w:eastAsia="Times New Roman"/>
            <w:szCs w:val="24"/>
            <w:lang w:eastAsia="en-US"/>
          </w:rPr>
          <w:t>ΘΕΜΑΤΑ</w:t>
        </w:r>
      </w:ins>
    </w:p>
    <w:p w14:paraId="49B1DE7C" w14:textId="77777777" w:rsidR="00AD072F" w:rsidRPr="00AD072F" w:rsidRDefault="00AD072F" w:rsidP="00AD072F">
      <w:pPr>
        <w:spacing w:after="0" w:line="360" w:lineRule="auto"/>
        <w:rPr>
          <w:ins w:id="19" w:author="Φλούδα Χριστίνα" w:date="2019-03-20T09:57:00Z"/>
          <w:rFonts w:eastAsia="Times New Roman"/>
          <w:szCs w:val="24"/>
          <w:lang w:eastAsia="en-US"/>
        </w:rPr>
      </w:pPr>
      <w:ins w:id="20" w:author="Φλούδα Χριστίνα" w:date="2019-03-20T09:57:00Z">
        <w:r w:rsidRPr="00AD072F">
          <w:rPr>
            <w:rFonts w:eastAsia="Times New Roman"/>
            <w:szCs w:val="24"/>
            <w:lang w:eastAsia="en-US"/>
          </w:rPr>
          <w:t xml:space="preserve"> </w:t>
        </w:r>
        <w:r w:rsidRPr="00AD072F">
          <w:rPr>
            <w:rFonts w:eastAsia="Times New Roman"/>
            <w:szCs w:val="24"/>
            <w:lang w:eastAsia="en-US"/>
          </w:rPr>
          <w:br/>
          <w:t xml:space="preserve">Α. ΕΙΔΙΚΑ ΘΕΜΑΤΑ </w:t>
        </w:r>
        <w:r w:rsidRPr="00AD072F">
          <w:rPr>
            <w:rFonts w:eastAsia="Times New Roman"/>
            <w:szCs w:val="24"/>
            <w:lang w:eastAsia="en-US"/>
          </w:rPr>
          <w:br/>
          <w:t xml:space="preserve">1. Επικύρωση Πρακτικών, σελ. </w:t>
        </w:r>
        <w:r w:rsidRPr="00AD072F">
          <w:rPr>
            <w:rFonts w:eastAsia="Times New Roman"/>
            <w:szCs w:val="24"/>
            <w:lang w:eastAsia="en-US"/>
          </w:rPr>
          <w:br/>
          <w:t xml:space="preserve">2. Ανακοινώνεται ότι τη συνεδρίαση παρακολουθούν μαθητές από το 4ο Γενικό Λύκειο Κέρκυρας και τα Δημοτικά Σχολεία Αγίας Τριάδας και Περιστεράς Θεσσαλονίκης, σελ. </w:t>
        </w:r>
        <w:r w:rsidRPr="00AD072F">
          <w:rPr>
            <w:rFonts w:eastAsia="Times New Roman"/>
            <w:szCs w:val="24"/>
            <w:lang w:eastAsia="en-US"/>
          </w:rPr>
          <w:br/>
          <w:t xml:space="preserve">3. Ειδική Ημερήσια Διάταξη: </w:t>
        </w:r>
      </w:ins>
    </w:p>
    <w:p w14:paraId="47B1175B" w14:textId="77777777" w:rsidR="00AD072F" w:rsidRPr="00AD072F" w:rsidRDefault="00AD072F" w:rsidP="00AD072F">
      <w:pPr>
        <w:spacing w:after="0" w:line="360" w:lineRule="auto"/>
        <w:rPr>
          <w:ins w:id="21" w:author="Φλούδα Χριστίνα" w:date="2019-03-20T09:57:00Z"/>
          <w:rFonts w:eastAsia="Times New Roman"/>
          <w:szCs w:val="24"/>
          <w:lang w:eastAsia="en-US"/>
        </w:rPr>
      </w:pPr>
      <w:ins w:id="22" w:author="Φλούδα Χριστίνα" w:date="2019-03-20T09:57:00Z">
        <w:r w:rsidRPr="00AD072F">
          <w:rPr>
            <w:rFonts w:eastAsia="Times New Roman"/>
            <w:szCs w:val="24"/>
            <w:lang w:eastAsia="en-US"/>
          </w:rPr>
          <w:t xml:space="preserve">Ειδική συνεδρίαση της Ολομέλειας της Βουλής για την Παγκόσμια Ημέρα της Γυναίκας, σελ. </w:t>
        </w:r>
        <w:r w:rsidRPr="00AD072F">
          <w:rPr>
            <w:rFonts w:eastAsia="Times New Roman"/>
            <w:szCs w:val="24"/>
            <w:lang w:eastAsia="en-US"/>
          </w:rPr>
          <w:br/>
          <w:t xml:space="preserve">4. Επί διαδικαστικού θέματος, σελ. </w:t>
        </w:r>
        <w:r w:rsidRPr="00AD072F">
          <w:rPr>
            <w:rFonts w:eastAsia="Times New Roman"/>
            <w:szCs w:val="24"/>
            <w:lang w:eastAsia="en-US"/>
          </w:rPr>
          <w:br/>
          <w:t xml:space="preserve"> </w:t>
        </w:r>
        <w:r w:rsidRPr="00AD072F">
          <w:rPr>
            <w:rFonts w:eastAsia="Times New Roman"/>
            <w:szCs w:val="24"/>
            <w:lang w:eastAsia="en-US"/>
          </w:rPr>
          <w:br/>
          <w:t xml:space="preserve">Β. ΚΟΙΝΟΒΟΥΛΕΥΤΙΚΟΣ ΕΛΕΓΧΟΣ </w:t>
        </w:r>
        <w:r w:rsidRPr="00AD072F">
          <w:rPr>
            <w:rFonts w:eastAsia="Times New Roman"/>
            <w:szCs w:val="24"/>
            <w:lang w:eastAsia="en-US"/>
          </w:rPr>
          <w:br/>
          <w:t xml:space="preserve">1. Ανακοίνωση αναφορών, σελ. </w:t>
        </w:r>
        <w:r w:rsidRPr="00AD072F">
          <w:rPr>
            <w:rFonts w:eastAsia="Times New Roman"/>
            <w:szCs w:val="24"/>
            <w:lang w:eastAsia="en-US"/>
          </w:rPr>
          <w:br/>
          <w:t>2. Συζήτηση επικαίρων ερωτήσεων:</w:t>
        </w:r>
        <w:r w:rsidRPr="00AD072F">
          <w:rPr>
            <w:rFonts w:eastAsia="Times New Roman"/>
            <w:szCs w:val="24"/>
            <w:lang w:eastAsia="en-US"/>
          </w:rPr>
          <w:br/>
          <w:t xml:space="preserve">    α) Προς τον Υπουργό Περιβάλλοντος και Ενέργειας, με θέμα: «Προβληματισμός στη Δυτική Θεσσαλονίκη για την παρατεταμένη αέρια ρύπανση και την αφόρητη δυσοσμία», σελ. </w:t>
        </w:r>
        <w:r w:rsidRPr="00AD072F">
          <w:rPr>
            <w:rFonts w:eastAsia="Times New Roman"/>
            <w:szCs w:val="24"/>
            <w:lang w:eastAsia="en-US"/>
          </w:rPr>
          <w:br/>
          <w:t xml:space="preserve">    β) Προς τον Υπουργό Ναυτιλίας και Νησιωτικής Πολιτικής, με θέμα: «Δυσκολία εφοδιασμού με το πτυχίο Επιτηρητή της Σχολής Δυτών Καλύμνου του πληρώματος που εργάζεται σε </w:t>
        </w:r>
        <w:proofErr w:type="spellStart"/>
        <w:r w:rsidRPr="00AD072F">
          <w:rPr>
            <w:rFonts w:eastAsia="Times New Roman"/>
            <w:szCs w:val="24"/>
            <w:lang w:eastAsia="en-US"/>
          </w:rPr>
          <w:t>οστρακοαλιευτικά</w:t>
        </w:r>
        <w:proofErr w:type="spellEnd"/>
        <w:r w:rsidRPr="00AD072F">
          <w:rPr>
            <w:rFonts w:eastAsia="Times New Roman"/>
            <w:szCs w:val="24"/>
            <w:lang w:eastAsia="en-US"/>
          </w:rPr>
          <w:t xml:space="preserve"> σκάφη», σελ. </w:t>
        </w:r>
        <w:r w:rsidRPr="00AD072F">
          <w:rPr>
            <w:rFonts w:eastAsia="Times New Roman"/>
            <w:szCs w:val="24"/>
            <w:lang w:eastAsia="en-US"/>
          </w:rPr>
          <w:br/>
          <w:t xml:space="preserve"> </w:t>
        </w:r>
        <w:r w:rsidRPr="00AD072F">
          <w:rPr>
            <w:rFonts w:eastAsia="Times New Roman"/>
            <w:szCs w:val="24"/>
            <w:lang w:eastAsia="en-US"/>
          </w:rPr>
          <w:br/>
          <w:t xml:space="preserve">Γ. ΝΟΜΟΘΕΤΙΚΗ ΕΡΓΑΣΙΑ </w:t>
        </w:r>
        <w:r w:rsidRPr="00AD072F">
          <w:rPr>
            <w:rFonts w:eastAsia="Times New Roman"/>
            <w:szCs w:val="24"/>
            <w:lang w:eastAsia="en-US"/>
          </w:rPr>
          <w:br/>
          <w:t xml:space="preserve">Κατάθεση σχεδίου νόμου:  </w:t>
        </w:r>
      </w:ins>
    </w:p>
    <w:p w14:paraId="6FD9C7DC" w14:textId="77777777" w:rsidR="00AD072F" w:rsidRPr="00AD072F" w:rsidRDefault="00AD072F" w:rsidP="00AD072F">
      <w:pPr>
        <w:spacing w:after="0" w:line="360" w:lineRule="auto"/>
        <w:rPr>
          <w:ins w:id="23" w:author="Φλούδα Χριστίνα" w:date="2019-03-20T09:57:00Z"/>
          <w:rFonts w:eastAsia="Times New Roman"/>
          <w:szCs w:val="24"/>
          <w:lang w:eastAsia="en-US"/>
        </w:rPr>
      </w:pPr>
      <w:ins w:id="24" w:author="Φλούδα Χριστίνα" w:date="2019-03-20T09:57:00Z">
        <w:r w:rsidRPr="00AD072F">
          <w:rPr>
            <w:rFonts w:eastAsia="Times New Roman"/>
            <w:szCs w:val="24"/>
            <w:lang w:eastAsia="en-US"/>
          </w:rPr>
          <w:t xml:space="preserve">Ο Αντιπρόεδρος της Κυβέρνησης και Υπουργός και Οικονομίας και Ανάπτυξης, οι Υπουργοί Εσωτερικών, Παιδείας,  Έρευνας και Θρησκευμάτων, Δικαιοσύνης, Διαφάνειας και Ανθρωπίνων Δικαιωμάτων, Οικονομικών, Διοικητικής Ανασυγκρότησης, Πολιτισμού και Αθλητισμού, Περιβάλλοντος και Ενέργειας, Μεταναστευτικής Πολιτικής, Αγροτικής Ανάπτυξης και Τροφίμων και Τουρισμού, οι Αναπληρωτές Υπουργοί Οικονομίας και Ανάπτυξης, Εξωτερικών, Οικονομικών, καθώς και οι Υφυπουργοί Οικονομίας και Ανάπτυξης και Οικονομικών κατέθεσαν στις 7-3-2019 σχέδιο νόμου: «Εναρμόνιση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15-06-2016)- Μέτρα για την επιτάχυνση του έργου του Υπουργείου Οικονομίας και Ανάπτυξης και άλλες διατάξεις», σελ. </w:t>
        </w:r>
        <w:r w:rsidRPr="00AD072F">
          <w:rPr>
            <w:rFonts w:eastAsia="Times New Roman"/>
            <w:szCs w:val="24"/>
            <w:lang w:eastAsia="en-US"/>
          </w:rPr>
          <w:br/>
          <w:t xml:space="preserve"> </w:t>
        </w:r>
        <w:r w:rsidRPr="00AD072F">
          <w:rPr>
            <w:rFonts w:eastAsia="Times New Roman"/>
            <w:szCs w:val="24"/>
            <w:lang w:eastAsia="en-US"/>
          </w:rPr>
          <w:br/>
          <w:t>ΠΡΟΕΔΡΕΥΟΝΤΕΣ</w:t>
        </w:r>
      </w:ins>
    </w:p>
    <w:p w14:paraId="10D53FE8" w14:textId="77777777" w:rsidR="00AD072F" w:rsidRPr="00AD072F" w:rsidRDefault="00AD072F" w:rsidP="00AD072F">
      <w:pPr>
        <w:spacing w:after="0" w:line="360" w:lineRule="auto"/>
        <w:rPr>
          <w:ins w:id="25" w:author="Φλούδα Χριστίνα" w:date="2019-03-20T09:57:00Z"/>
          <w:rFonts w:eastAsia="Times New Roman"/>
          <w:szCs w:val="24"/>
          <w:lang w:eastAsia="en-US"/>
        </w:rPr>
      </w:pPr>
      <w:ins w:id="26" w:author="Φλούδα Χριστίνα" w:date="2019-03-20T09:57:00Z">
        <w:r w:rsidRPr="00AD072F">
          <w:rPr>
            <w:rFonts w:eastAsia="Times New Roman"/>
            <w:szCs w:val="24"/>
            <w:lang w:eastAsia="en-US"/>
          </w:rPr>
          <w:t>ΓΕΩΡΓΙΑΔΗΣ Μ. , σελ.</w:t>
        </w:r>
        <w:r w:rsidRPr="00AD072F">
          <w:rPr>
            <w:rFonts w:eastAsia="Times New Roman"/>
            <w:szCs w:val="24"/>
            <w:lang w:eastAsia="en-US"/>
          </w:rPr>
          <w:br/>
          <w:t>ΧΡΙΣΤΟΔΟΥΛΟΠΟΥΛΟΥ Α. , σελ.</w:t>
        </w:r>
        <w:r w:rsidRPr="00AD072F">
          <w:rPr>
            <w:rFonts w:eastAsia="Times New Roman"/>
            <w:szCs w:val="24"/>
            <w:lang w:eastAsia="en-US"/>
          </w:rPr>
          <w:br/>
        </w:r>
      </w:ins>
    </w:p>
    <w:p w14:paraId="600159DB" w14:textId="77777777" w:rsidR="00AD072F" w:rsidRPr="00AD072F" w:rsidRDefault="00AD072F" w:rsidP="00AD072F">
      <w:pPr>
        <w:spacing w:after="0" w:line="360" w:lineRule="auto"/>
        <w:rPr>
          <w:ins w:id="27" w:author="Φλούδα Χριστίνα" w:date="2019-03-20T09:57:00Z"/>
          <w:rFonts w:eastAsia="Times New Roman"/>
          <w:szCs w:val="24"/>
          <w:lang w:eastAsia="en-US"/>
        </w:rPr>
      </w:pPr>
    </w:p>
    <w:p w14:paraId="2EE117B4" w14:textId="77777777" w:rsidR="00AD072F" w:rsidRPr="00AD072F" w:rsidRDefault="00AD072F" w:rsidP="00AD072F">
      <w:pPr>
        <w:spacing w:after="0" w:line="360" w:lineRule="auto"/>
        <w:rPr>
          <w:ins w:id="28" w:author="Φλούδα Χριστίνα" w:date="2019-03-20T09:57:00Z"/>
          <w:rFonts w:eastAsia="Times New Roman"/>
          <w:szCs w:val="24"/>
          <w:lang w:eastAsia="en-US"/>
        </w:rPr>
      </w:pPr>
      <w:ins w:id="29" w:author="Φλούδα Χριστίνα" w:date="2019-03-20T09:57:00Z">
        <w:r w:rsidRPr="00AD072F">
          <w:rPr>
            <w:rFonts w:eastAsia="Times New Roman"/>
            <w:szCs w:val="24"/>
            <w:lang w:eastAsia="en-US"/>
          </w:rPr>
          <w:t>ΟΜΙΛΗΤΕΣ</w:t>
        </w:r>
      </w:ins>
    </w:p>
    <w:p w14:paraId="3967F3D0" w14:textId="0C571282" w:rsidR="00AD072F" w:rsidRDefault="00AD072F" w:rsidP="00AD072F">
      <w:pPr>
        <w:spacing w:line="600" w:lineRule="auto"/>
        <w:ind w:firstLine="720"/>
        <w:jc w:val="center"/>
        <w:rPr>
          <w:ins w:id="30" w:author="Φλούδα Χριστίνα" w:date="2019-03-20T09:57:00Z"/>
          <w:rFonts w:eastAsia="Times New Roman" w:cs="Times New Roman"/>
          <w:szCs w:val="24"/>
        </w:rPr>
      </w:pPr>
      <w:ins w:id="31" w:author="Φλούδα Χριστίνα" w:date="2019-03-20T09:57:00Z">
        <w:r w:rsidRPr="00AD072F">
          <w:rPr>
            <w:rFonts w:eastAsia="Times New Roman"/>
            <w:szCs w:val="24"/>
            <w:lang w:eastAsia="en-US"/>
          </w:rPr>
          <w:br/>
          <w:t>Α. Επί της Ειδικής Ημερήσιας Διάταξης:</w:t>
        </w:r>
        <w:r w:rsidRPr="00AD072F">
          <w:rPr>
            <w:rFonts w:eastAsia="Times New Roman"/>
            <w:szCs w:val="24"/>
            <w:lang w:eastAsia="en-US"/>
          </w:rPr>
          <w:br/>
          <w:t>ΒΑΓΕΝΑ  Ά. , σελ.</w:t>
        </w:r>
        <w:r w:rsidRPr="00AD072F">
          <w:rPr>
            <w:rFonts w:eastAsia="Times New Roman"/>
            <w:szCs w:val="24"/>
            <w:lang w:eastAsia="en-US"/>
          </w:rPr>
          <w:br/>
          <w:t>ΒΟΥΛΤΕΨΗ Σ. , σελ.</w:t>
        </w:r>
        <w:r w:rsidRPr="00AD072F">
          <w:rPr>
            <w:rFonts w:eastAsia="Times New Roman"/>
            <w:szCs w:val="24"/>
            <w:lang w:eastAsia="en-US"/>
          </w:rPr>
          <w:br/>
          <w:t>ΒΟΥΤΣΗΣ Ν. , σελ.</w:t>
        </w:r>
        <w:r w:rsidRPr="00AD072F">
          <w:rPr>
            <w:rFonts w:eastAsia="Times New Roman"/>
            <w:szCs w:val="24"/>
            <w:lang w:eastAsia="en-US"/>
          </w:rPr>
          <w:br/>
          <w:t>ΓΕΩΡΓΙΑΔΗΣ Μ. , σελ.</w:t>
        </w:r>
        <w:r w:rsidRPr="00AD072F">
          <w:rPr>
            <w:rFonts w:eastAsia="Times New Roman"/>
            <w:szCs w:val="24"/>
            <w:lang w:eastAsia="en-US"/>
          </w:rPr>
          <w:br/>
          <w:t>ΖΑΡΟΥΛΙΑ Ε. , σελ.</w:t>
        </w:r>
        <w:r w:rsidRPr="00AD072F">
          <w:rPr>
            <w:rFonts w:eastAsia="Times New Roman"/>
            <w:szCs w:val="24"/>
            <w:lang w:eastAsia="en-US"/>
          </w:rPr>
          <w:br/>
          <w:t>ΜΑΝΩΛΑΚΟΥ Δ. , σελ.</w:t>
        </w:r>
        <w:r w:rsidRPr="00AD072F">
          <w:rPr>
            <w:rFonts w:eastAsia="Times New Roman"/>
            <w:szCs w:val="24"/>
            <w:lang w:eastAsia="en-US"/>
          </w:rPr>
          <w:br/>
          <w:t>ΣΚΑΝΔΑΛΙΔΗΣ Κ. , σελ.</w:t>
        </w:r>
        <w:r w:rsidRPr="00AD072F">
          <w:rPr>
            <w:rFonts w:eastAsia="Times New Roman"/>
            <w:szCs w:val="24"/>
            <w:lang w:eastAsia="en-US"/>
          </w:rPr>
          <w:br/>
          <w:t>ΧΑΡΙΤΣΗΣ Α. , σελ.</w:t>
        </w:r>
        <w:r w:rsidRPr="00AD072F">
          <w:rPr>
            <w:rFonts w:eastAsia="Times New Roman"/>
            <w:szCs w:val="24"/>
            <w:lang w:eastAsia="en-US"/>
          </w:rPr>
          <w:br/>
          <w:t>ΧΡΙΣΤΟΔΟΥΛΟΠΟΥΛΟΥ Α. , σελ.</w:t>
        </w:r>
        <w:r w:rsidRPr="00AD072F">
          <w:rPr>
            <w:rFonts w:eastAsia="Times New Roman"/>
            <w:szCs w:val="24"/>
            <w:lang w:eastAsia="en-US"/>
          </w:rPr>
          <w:br/>
          <w:t>ΧΡΥΣΟΒΕΛΩΝΗ Μ. , σελ.</w:t>
        </w:r>
        <w:r w:rsidRPr="00AD072F">
          <w:rPr>
            <w:rFonts w:eastAsia="Times New Roman"/>
            <w:szCs w:val="24"/>
            <w:lang w:eastAsia="en-US"/>
          </w:rPr>
          <w:br/>
        </w:r>
        <w:r w:rsidRPr="00AD072F">
          <w:rPr>
            <w:rFonts w:eastAsia="Times New Roman"/>
            <w:szCs w:val="24"/>
            <w:lang w:eastAsia="en-US"/>
          </w:rPr>
          <w:br/>
          <w:t>Β. Επί των επικαίρων ερωτήσεων:</w:t>
        </w:r>
        <w:r w:rsidRPr="00AD072F">
          <w:rPr>
            <w:rFonts w:eastAsia="Times New Roman"/>
            <w:szCs w:val="24"/>
            <w:lang w:eastAsia="en-US"/>
          </w:rPr>
          <w:br/>
          <w:t>ΒΕΤΤΑΣ Δ. , σελ.</w:t>
        </w:r>
        <w:r w:rsidRPr="00AD072F">
          <w:rPr>
            <w:rFonts w:eastAsia="Times New Roman"/>
            <w:szCs w:val="24"/>
            <w:lang w:eastAsia="en-US"/>
          </w:rPr>
          <w:br/>
          <w:t>ΚΟΥΒΕΛΗΣ Φ. , σελ.</w:t>
        </w:r>
        <w:r w:rsidRPr="00AD072F">
          <w:rPr>
            <w:rFonts w:eastAsia="Times New Roman"/>
            <w:szCs w:val="24"/>
            <w:lang w:eastAsia="en-US"/>
          </w:rPr>
          <w:br/>
          <w:t>ΤΡΙΑΝΤΑΦΥΛΛΙΔΗΣ Α. , σελ.</w:t>
        </w:r>
        <w:r w:rsidRPr="00AD072F">
          <w:rPr>
            <w:rFonts w:eastAsia="Times New Roman"/>
            <w:szCs w:val="24"/>
            <w:lang w:eastAsia="en-US"/>
          </w:rPr>
          <w:br/>
          <w:t>ΦΑΜΕΛΛΟΣ Σ. , σελ.</w:t>
        </w:r>
        <w:r w:rsidRPr="00AD072F">
          <w:rPr>
            <w:rFonts w:eastAsia="Times New Roman"/>
            <w:szCs w:val="24"/>
            <w:lang w:eastAsia="en-US"/>
          </w:rPr>
          <w:br/>
        </w:r>
        <w:r w:rsidRPr="00AD072F">
          <w:rPr>
            <w:rFonts w:eastAsia="Times New Roman"/>
            <w:szCs w:val="24"/>
            <w:lang w:eastAsia="en-US"/>
          </w:rPr>
          <w:br/>
          <w:t>ΠΑΡΕΜΒΑΣΕΙΣ:</w:t>
        </w:r>
        <w:r w:rsidRPr="00AD072F">
          <w:rPr>
            <w:rFonts w:eastAsia="Times New Roman"/>
            <w:szCs w:val="24"/>
            <w:lang w:eastAsia="en-US"/>
          </w:rPr>
          <w:br/>
          <w:t>ΚΑΡΑΚΩΣΤΑ Ε. , σελ.</w:t>
        </w:r>
        <w:r w:rsidRPr="00AD072F">
          <w:rPr>
            <w:rFonts w:eastAsia="Times New Roman"/>
            <w:szCs w:val="24"/>
            <w:lang w:eastAsia="en-US"/>
          </w:rPr>
          <w:br/>
        </w:r>
      </w:ins>
    </w:p>
    <w:p w14:paraId="3AA84D73" w14:textId="159CBF6A" w:rsidR="00AF2C39" w:rsidRDefault="00AD072F">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AA84D74"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3AA84D75"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AA84D76" w14:textId="77777777" w:rsidR="00AF2C39" w:rsidRDefault="00AD072F">
      <w:pPr>
        <w:spacing w:line="600" w:lineRule="auto"/>
        <w:ind w:firstLine="720"/>
        <w:jc w:val="center"/>
        <w:rPr>
          <w:rFonts w:eastAsia="Times New Roman" w:cs="Times New Roman"/>
          <w:szCs w:val="24"/>
        </w:rPr>
      </w:pPr>
      <w:bookmarkStart w:id="32" w:name="_GoBack"/>
      <w:bookmarkEnd w:id="32"/>
      <w:r>
        <w:rPr>
          <w:rFonts w:eastAsia="Times New Roman" w:cs="Times New Roman"/>
          <w:szCs w:val="24"/>
        </w:rPr>
        <w:t>ΣΥΝΟΔΟΣ Δ΄</w:t>
      </w:r>
    </w:p>
    <w:p w14:paraId="3AA84D77"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ϟΓ</w:t>
      </w:r>
      <w:proofErr w:type="spellEnd"/>
      <w:r>
        <w:rPr>
          <w:rFonts w:eastAsia="Times New Roman" w:cs="Times New Roman"/>
          <w:szCs w:val="24"/>
        </w:rPr>
        <w:t>΄</w:t>
      </w:r>
    </w:p>
    <w:p w14:paraId="3AA84D78"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t>Παρασκευή 8 Μαρτίου 2019</w:t>
      </w:r>
    </w:p>
    <w:p w14:paraId="3AA84D7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Αθήνα, σήμερα στις 8 Μαρτίου 2019, ημέρα Παρασκευή και ώρα 10.16</w:t>
      </w:r>
      <w:r w:rsidRPr="00804037">
        <w:rPr>
          <w:rFonts w:eastAsia="Times New Roman" w:cs="Times New Roman"/>
          <w:szCs w:val="24"/>
        </w:rPr>
        <w:t xml:space="preserve">΄, </w:t>
      </w:r>
      <w:r>
        <w:rPr>
          <w:rFonts w:eastAsia="Times New Roman" w:cs="Times New Roman"/>
          <w:szCs w:val="24"/>
        </w:rPr>
        <w:t xml:space="preserve">συνήλθε στην Αίθουσα των συνεδριάσεων του Βουλευτηρίου η Βουλή σε ολομέλεια για να συνεδριάσει υπό την προεδρία της Γ΄ Αντιπροέδρου αυτής κ. </w:t>
      </w:r>
      <w:r w:rsidRPr="00290619">
        <w:rPr>
          <w:rFonts w:eastAsia="Times New Roman" w:cs="Times New Roman"/>
          <w:b/>
          <w:szCs w:val="24"/>
        </w:rPr>
        <w:t>ΑΝΑΣΤΑΣΙΑΣ ΧΡΙΣΤΟΔΟΥΛΟΠΟΥΛΟΥ</w:t>
      </w:r>
      <w:r>
        <w:rPr>
          <w:rFonts w:eastAsia="Times New Roman" w:cs="Times New Roman"/>
          <w:szCs w:val="24"/>
        </w:rPr>
        <w:t>.</w:t>
      </w:r>
    </w:p>
    <w:p w14:paraId="3AA84D7A" w14:textId="77777777" w:rsidR="00AF2C39" w:rsidRDefault="00AD072F">
      <w:pPr>
        <w:spacing w:line="600" w:lineRule="auto"/>
        <w:ind w:firstLine="720"/>
        <w:jc w:val="both"/>
        <w:rPr>
          <w:rFonts w:eastAsia="Times New Roman" w:cs="Times New Roman"/>
          <w:szCs w:val="24"/>
        </w:rPr>
      </w:pPr>
      <w:r w:rsidRPr="000940A8">
        <w:rPr>
          <w:rFonts w:eastAsia="Times New Roman"/>
          <w:b/>
          <w:bCs/>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Κυρίες και κύριοι συνάδελφοι, αρχίζει η σ</w:t>
      </w:r>
      <w:r>
        <w:rPr>
          <w:rFonts w:eastAsia="Times New Roman" w:cs="Times New Roman"/>
          <w:szCs w:val="24"/>
        </w:rPr>
        <w:t>υνεδρίαση.</w:t>
      </w:r>
    </w:p>
    <w:p w14:paraId="3AA84D7B" w14:textId="77777777" w:rsidR="00AF2C39" w:rsidRDefault="00AD072F">
      <w:pPr>
        <w:spacing w:line="600" w:lineRule="auto"/>
        <w:ind w:firstLine="720"/>
        <w:jc w:val="both"/>
        <w:rPr>
          <w:rFonts w:eastAsia="Times New Roman" w:cs="Times New Roman"/>
          <w:szCs w:val="24"/>
        </w:rPr>
      </w:pPr>
      <w:r w:rsidRPr="00257059">
        <w:rPr>
          <w:rFonts w:eastAsia="Times New Roman"/>
          <w:szCs w:val="24"/>
        </w:rPr>
        <w:t>(ΕΠΙΚΥΡΩΣΗ</w:t>
      </w:r>
      <w:r>
        <w:rPr>
          <w:rFonts w:eastAsia="Times New Roman"/>
          <w:szCs w:val="24"/>
        </w:rPr>
        <w:t xml:space="preserve"> ΠΡΑΚΤΙΚΩΝ: Σύμφωνα με την από 7</w:t>
      </w:r>
      <w:r w:rsidRPr="00257059">
        <w:rPr>
          <w:rFonts w:eastAsia="Times New Roman"/>
          <w:szCs w:val="24"/>
        </w:rPr>
        <w:t>-3-2019 εξουσιοδότηση του Σώματος επικυρώθηκαν με ευθύνη τ</w:t>
      </w:r>
      <w:r>
        <w:rPr>
          <w:rFonts w:eastAsia="Times New Roman"/>
          <w:szCs w:val="24"/>
        </w:rPr>
        <w:t xml:space="preserve">ου </w:t>
      </w:r>
      <w:r>
        <w:rPr>
          <w:rFonts w:eastAsia="Times New Roman"/>
          <w:szCs w:val="24"/>
        </w:rPr>
        <w:lastRenderedPageBreak/>
        <w:t xml:space="preserve">Προεδρείου τα Πρακτικά της </w:t>
      </w:r>
      <w:proofErr w:type="spellStart"/>
      <w:r>
        <w:rPr>
          <w:rFonts w:eastAsia="Times New Roman"/>
          <w:szCs w:val="24"/>
        </w:rPr>
        <w:t>ϟΒ</w:t>
      </w:r>
      <w:proofErr w:type="spellEnd"/>
      <w:r w:rsidRPr="00257059">
        <w:rPr>
          <w:rFonts w:eastAsia="Times New Roman"/>
          <w:szCs w:val="24"/>
        </w:rPr>
        <w:t xml:space="preserve">΄ συνεδριάσεώς του, της </w:t>
      </w:r>
      <w:r>
        <w:rPr>
          <w:rFonts w:eastAsia="Times New Roman"/>
          <w:szCs w:val="24"/>
        </w:rPr>
        <w:t>Πέμπτης 7</w:t>
      </w:r>
      <w:r w:rsidRPr="00257059">
        <w:rPr>
          <w:rFonts w:eastAsia="Times New Roman"/>
          <w:szCs w:val="24"/>
        </w:rPr>
        <w:t xml:space="preserve"> Μαρτίου 2019, σε ό,τι</w:t>
      </w:r>
      <w:r>
        <w:rPr>
          <w:rFonts w:eastAsia="Times New Roman"/>
          <w:szCs w:val="24"/>
        </w:rPr>
        <w:t xml:space="preserve"> αφορά την ψήφιση στο σύνολο των σχεδίων νόμ</w:t>
      </w:r>
      <w:r>
        <w:rPr>
          <w:rFonts w:eastAsia="Times New Roman"/>
          <w:szCs w:val="24"/>
        </w:rPr>
        <w:t>ου:</w:t>
      </w:r>
      <w:r w:rsidRPr="00257059">
        <w:rPr>
          <w:rFonts w:eastAsia="Times New Roman"/>
          <w:szCs w:val="24"/>
        </w:rPr>
        <w:t xml:space="preserve"> </w:t>
      </w:r>
      <w:r>
        <w:rPr>
          <w:rFonts w:eastAsia="Times New Roman"/>
          <w:szCs w:val="24"/>
        </w:rPr>
        <w:t>1.</w:t>
      </w:r>
      <w:r w:rsidRPr="000940A8">
        <w:rPr>
          <w:rFonts w:eastAsia="Times New Roman"/>
          <w:szCs w:val="24"/>
        </w:rPr>
        <w:t>«Ε</w:t>
      </w:r>
      <w:r>
        <w:rPr>
          <w:rFonts w:eastAsia="Times New Roman"/>
          <w:szCs w:val="24"/>
        </w:rPr>
        <w:t>κσυγχρ</w:t>
      </w:r>
      <w:r>
        <w:rPr>
          <w:rFonts w:eastAsia="Times New Roman"/>
          <w:szCs w:val="24"/>
        </w:rPr>
        <w:t>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και 2.</w:t>
      </w:r>
      <w:r>
        <w:rPr>
          <w:rFonts w:eastAsia="Times New Roman" w:cs="Times New Roman"/>
          <w:szCs w:val="24"/>
        </w:rPr>
        <w:t>«Έρευνα, εκμετάλλευση και διαχείριση του γεωθερμικού δυναμικού της χώρας, σύσταση Ελ</w:t>
      </w:r>
      <w:r>
        <w:rPr>
          <w:rFonts w:eastAsia="Times New Roman" w:cs="Times New Roman"/>
          <w:szCs w:val="24"/>
        </w:rPr>
        <w:t>ληνικής Αρχής Γεωλογικών και Μεταλλευτικών Ερευνών, ιδιοκτησιακός διαχωρισμός δικτύων διανομής φυσικού αερίου και άλλες διατάξεις»</w:t>
      </w:r>
      <w:r>
        <w:rPr>
          <w:rFonts w:eastAsia="Times New Roman" w:cs="Times New Roman"/>
          <w:szCs w:val="24"/>
        </w:rPr>
        <w:t>.</w:t>
      </w:r>
      <w:r>
        <w:rPr>
          <w:rFonts w:eastAsia="Times New Roman" w:cs="Times New Roman"/>
          <w:szCs w:val="24"/>
        </w:rPr>
        <w:t>)</w:t>
      </w:r>
    </w:p>
    <w:p w14:paraId="3AA84D7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14:paraId="3AA84D7D" w14:textId="77777777" w:rsidR="00AF2C39" w:rsidRDefault="00AD072F">
      <w:pPr>
        <w:spacing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3AA84D7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Ειδική </w:t>
      </w:r>
      <w:r>
        <w:rPr>
          <w:rFonts w:eastAsia="Times New Roman" w:cs="Times New Roman"/>
          <w:szCs w:val="24"/>
        </w:rPr>
        <w:t>σ</w:t>
      </w:r>
      <w:r>
        <w:rPr>
          <w:rFonts w:eastAsia="Times New Roman" w:cs="Times New Roman"/>
          <w:szCs w:val="24"/>
        </w:rPr>
        <w:t>υνεδρίαση της Ολομέλειας της Βουλής για τ</w:t>
      </w:r>
      <w:r>
        <w:rPr>
          <w:rFonts w:eastAsia="Times New Roman" w:cs="Times New Roman"/>
          <w:szCs w:val="24"/>
        </w:rPr>
        <w:t xml:space="preserve">ην Παγκόσμια Ημέρα της Γυναίκας. </w:t>
      </w:r>
    </w:p>
    <w:p w14:paraId="3AA84D7F"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να ευχαριστήσω τις εκλεκτές προσκεκλημένες</w:t>
      </w:r>
      <w:r w:rsidRPr="00965415">
        <w:rPr>
          <w:rFonts w:eastAsia="Times New Roman"/>
          <w:color w:val="222222"/>
          <w:szCs w:val="24"/>
          <w:shd w:val="clear" w:color="auto" w:fill="FFFFFF"/>
        </w:rPr>
        <w:t>,</w:t>
      </w:r>
      <w:r w:rsidRPr="00136E64">
        <w:rPr>
          <w:rFonts w:eastAsia="Times New Roman"/>
          <w:color w:val="222222"/>
          <w:szCs w:val="24"/>
          <w:shd w:val="clear" w:color="auto" w:fill="FFFFFF"/>
        </w:rPr>
        <w:t xml:space="preserve"> που μας κάνουν την τιμή να παρίστα</w:t>
      </w:r>
      <w:r>
        <w:rPr>
          <w:rFonts w:eastAsia="Times New Roman"/>
          <w:color w:val="222222"/>
          <w:szCs w:val="24"/>
          <w:shd w:val="clear" w:color="auto" w:fill="FFFFFF"/>
        </w:rPr>
        <w:t>ν</w:t>
      </w:r>
      <w:r w:rsidRPr="00136E64">
        <w:rPr>
          <w:rFonts w:eastAsia="Times New Roman"/>
          <w:color w:val="222222"/>
          <w:szCs w:val="24"/>
          <w:shd w:val="clear" w:color="auto" w:fill="FFFFFF"/>
        </w:rPr>
        <w:t>ται</w:t>
      </w:r>
      <w:r>
        <w:rPr>
          <w:rFonts w:eastAsia="Times New Roman"/>
          <w:color w:val="222222"/>
          <w:szCs w:val="24"/>
          <w:shd w:val="clear" w:color="auto" w:fill="FFFFFF"/>
        </w:rPr>
        <w:t xml:space="preserve"> εδώ, μεταξύ των οποίων την κ. Θάνου που είναι Π</w:t>
      </w:r>
      <w:r w:rsidRPr="00136E64">
        <w:rPr>
          <w:rFonts w:eastAsia="Times New Roman"/>
          <w:color w:val="222222"/>
          <w:szCs w:val="24"/>
          <w:shd w:val="clear" w:color="auto" w:fill="FFFFFF"/>
        </w:rPr>
        <w:t xml:space="preserve">ρόεδρος της Επιτροπής </w:t>
      </w:r>
      <w:r w:rsidRPr="00136E64">
        <w:rPr>
          <w:rFonts w:eastAsia="Times New Roman"/>
          <w:color w:val="222222"/>
          <w:szCs w:val="24"/>
          <w:shd w:val="clear" w:color="auto" w:fill="FFFFFF"/>
        </w:rPr>
        <w:lastRenderedPageBreak/>
        <w:t>Ανταγωνισμού</w:t>
      </w:r>
      <w:r>
        <w:rPr>
          <w:rFonts w:eastAsia="Times New Roman"/>
          <w:color w:val="222222"/>
          <w:szCs w:val="24"/>
          <w:shd w:val="clear" w:color="auto" w:fill="FFFFFF"/>
        </w:rPr>
        <w:t>, την</w:t>
      </w:r>
      <w:r w:rsidRPr="00136E64">
        <w:rPr>
          <w:rFonts w:eastAsia="Times New Roman"/>
          <w:color w:val="222222"/>
          <w:szCs w:val="24"/>
          <w:shd w:val="clear" w:color="auto" w:fill="FFFFFF"/>
        </w:rPr>
        <w:t xml:space="preserve"> κ</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Παπασπύρου που είναι Επιθεωρήτρια Δημόσιας Διοίκησης</w:t>
      </w:r>
      <w:r>
        <w:rPr>
          <w:rFonts w:eastAsia="Times New Roman"/>
          <w:color w:val="222222"/>
          <w:szCs w:val="24"/>
          <w:shd w:val="clear" w:color="auto" w:fill="FFFFFF"/>
        </w:rPr>
        <w:t xml:space="preserve">, την κ. </w:t>
      </w:r>
      <w:proofErr w:type="spellStart"/>
      <w:r>
        <w:rPr>
          <w:rFonts w:eastAsia="Times New Roman"/>
          <w:color w:val="222222"/>
          <w:szCs w:val="24"/>
          <w:shd w:val="clear" w:color="auto" w:fill="FFFFFF"/>
        </w:rPr>
        <w:t>Κ</w:t>
      </w:r>
      <w:r w:rsidRPr="00136E64">
        <w:rPr>
          <w:rFonts w:eastAsia="Times New Roman"/>
          <w:color w:val="222222"/>
          <w:szCs w:val="24"/>
          <w:shd w:val="clear" w:color="auto" w:fill="FFFFFF"/>
        </w:rPr>
        <w:t>ούνεβα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Ευρωβουλεύτρια</w:t>
      </w:r>
      <w:proofErr w:type="spellEnd"/>
      <w:r w:rsidRPr="00136E64">
        <w:rPr>
          <w:rFonts w:eastAsia="Times New Roman"/>
          <w:color w:val="222222"/>
          <w:szCs w:val="24"/>
          <w:shd w:val="clear" w:color="auto" w:fill="FFFFFF"/>
        </w:rPr>
        <w:t xml:space="preserve"> του ΣΥΡΙΖΑ</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w:t>
      </w:r>
      <w:r>
        <w:rPr>
          <w:rFonts w:eastAsia="Times New Roman"/>
          <w:color w:val="222222"/>
          <w:szCs w:val="24"/>
          <w:shd w:val="clear" w:color="auto" w:fill="FFFFFF"/>
        </w:rPr>
        <w:t xml:space="preserve">τις </w:t>
      </w:r>
      <w:r w:rsidRPr="00136E64">
        <w:rPr>
          <w:rFonts w:eastAsia="Times New Roman"/>
          <w:color w:val="222222"/>
          <w:szCs w:val="24"/>
          <w:shd w:val="clear" w:color="auto" w:fill="FFFFFF"/>
        </w:rPr>
        <w:t xml:space="preserve">πρώην και νυν </w:t>
      </w:r>
      <w:r>
        <w:rPr>
          <w:rFonts w:eastAsia="Times New Roman"/>
          <w:color w:val="222222"/>
          <w:szCs w:val="24"/>
          <w:shd w:val="clear" w:color="auto" w:fill="FFFFFF"/>
        </w:rPr>
        <w:t>εκπροσώπους</w:t>
      </w:r>
      <w:r w:rsidRPr="00136E64">
        <w:rPr>
          <w:rFonts w:eastAsia="Times New Roman"/>
          <w:color w:val="222222"/>
          <w:szCs w:val="24"/>
          <w:shd w:val="clear" w:color="auto" w:fill="FFFFFF"/>
        </w:rPr>
        <w:t xml:space="preserve"> γυναικείων οργανώσεων</w:t>
      </w:r>
      <w:r>
        <w:rPr>
          <w:rFonts w:eastAsia="Times New Roman"/>
          <w:color w:val="222222"/>
          <w:szCs w:val="24"/>
          <w:shd w:val="clear" w:color="auto" w:fill="FFFFFF"/>
        </w:rPr>
        <w:t>, γυναικείων σ</w:t>
      </w:r>
      <w:r w:rsidRPr="00136E64">
        <w:rPr>
          <w:rFonts w:eastAsia="Times New Roman"/>
          <w:color w:val="222222"/>
          <w:szCs w:val="24"/>
          <w:shd w:val="clear" w:color="auto" w:fill="FFFFFF"/>
        </w:rPr>
        <w:t xml:space="preserve">ωματείων και </w:t>
      </w:r>
      <w:r>
        <w:rPr>
          <w:rFonts w:eastAsia="Times New Roman"/>
          <w:color w:val="222222"/>
          <w:szCs w:val="24"/>
          <w:shd w:val="clear" w:color="auto" w:fill="FFFFFF"/>
        </w:rPr>
        <w:t>πρώην Γραμματείς της Ισότητας.</w:t>
      </w:r>
    </w:p>
    <w:p w14:paraId="3AA84D80"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611D67">
        <w:rPr>
          <w:rFonts w:eastAsia="Times New Roman"/>
          <w:color w:val="222222"/>
          <w:szCs w:val="24"/>
          <w:shd w:val="clear" w:color="auto" w:fill="FFFFFF"/>
        </w:rPr>
        <w:t>ευχαριστ</w:t>
      </w:r>
      <w:r>
        <w:rPr>
          <w:rFonts w:eastAsia="Times New Roman"/>
          <w:color w:val="222222"/>
          <w:szCs w:val="24"/>
          <w:shd w:val="clear" w:color="auto" w:fill="FFFFFF"/>
        </w:rPr>
        <w:t>ούμε πάρα πολύ</w:t>
      </w:r>
      <w:r w:rsidRPr="00136E64">
        <w:rPr>
          <w:rFonts w:eastAsia="Times New Roman"/>
          <w:color w:val="222222"/>
          <w:szCs w:val="24"/>
          <w:shd w:val="clear" w:color="auto" w:fill="FFFFFF"/>
        </w:rPr>
        <w:t xml:space="preserve"> για την παρουσία σας εδ</w:t>
      </w:r>
      <w:r w:rsidRPr="00136E64">
        <w:rPr>
          <w:rFonts w:eastAsia="Times New Roman"/>
          <w:color w:val="222222"/>
          <w:szCs w:val="24"/>
          <w:shd w:val="clear" w:color="auto" w:fill="FFFFFF"/>
        </w:rPr>
        <w:t>ώ</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γιατί πάντα γιορτάζουμε τη</w:t>
      </w:r>
      <w:r>
        <w:rPr>
          <w:rFonts w:eastAsia="Times New Roman"/>
          <w:color w:val="222222"/>
          <w:szCs w:val="24"/>
          <w:shd w:val="clear" w:color="auto" w:fill="FFFFFF"/>
        </w:rPr>
        <w:t>ν Ημέρα της Γ</w:t>
      </w:r>
      <w:r w:rsidRPr="00136E64">
        <w:rPr>
          <w:rFonts w:eastAsia="Times New Roman"/>
          <w:color w:val="222222"/>
          <w:szCs w:val="24"/>
          <w:shd w:val="clear" w:color="auto" w:fill="FFFFFF"/>
        </w:rPr>
        <w:t>υναίκας</w:t>
      </w:r>
      <w:r w:rsidRPr="00965415">
        <w:rPr>
          <w:rFonts w:eastAsia="Times New Roman"/>
          <w:color w:val="222222"/>
          <w:szCs w:val="24"/>
          <w:shd w:val="clear" w:color="auto" w:fill="FFFFFF"/>
        </w:rPr>
        <w:t>,</w:t>
      </w:r>
      <w:r w:rsidRPr="00136E64">
        <w:rPr>
          <w:rFonts w:eastAsia="Times New Roman"/>
          <w:color w:val="222222"/>
          <w:szCs w:val="24"/>
          <w:shd w:val="clear" w:color="auto" w:fill="FFFFFF"/>
        </w:rPr>
        <w:t xml:space="preserve"> </w:t>
      </w:r>
      <w:r>
        <w:rPr>
          <w:rFonts w:eastAsia="Times New Roman"/>
          <w:color w:val="222222"/>
          <w:szCs w:val="24"/>
          <w:shd w:val="clear" w:color="auto" w:fill="FFFFFF"/>
        </w:rPr>
        <w:t>ως</w:t>
      </w:r>
      <w:r w:rsidRPr="00136E64">
        <w:rPr>
          <w:rFonts w:eastAsia="Times New Roman"/>
          <w:color w:val="222222"/>
          <w:szCs w:val="24"/>
          <w:shd w:val="clear" w:color="auto" w:fill="FFFFFF"/>
        </w:rPr>
        <w:t xml:space="preserve"> </w:t>
      </w:r>
      <w:r>
        <w:rPr>
          <w:rFonts w:eastAsia="Times New Roman"/>
          <w:color w:val="222222"/>
          <w:szCs w:val="24"/>
          <w:shd w:val="clear" w:color="auto" w:fill="FFFFFF"/>
        </w:rPr>
        <w:t>ε</w:t>
      </w:r>
      <w:r w:rsidRPr="00136E64">
        <w:rPr>
          <w:rFonts w:eastAsia="Times New Roman"/>
          <w:color w:val="222222"/>
          <w:szCs w:val="24"/>
          <w:shd w:val="clear" w:color="auto" w:fill="FFFFFF"/>
        </w:rPr>
        <w:t>λληνικό Κοινοβούλιο</w:t>
      </w:r>
      <w:r>
        <w:rPr>
          <w:rFonts w:eastAsia="Times New Roman"/>
          <w:color w:val="222222"/>
          <w:szCs w:val="24"/>
          <w:shd w:val="clear" w:color="auto" w:fill="FFFFFF"/>
        </w:rPr>
        <w:t>, αλλά σήμερα είναι μ</w:t>
      </w:r>
      <w:r>
        <w:rPr>
          <w:rFonts w:eastAsia="Times New Roman"/>
          <w:color w:val="222222"/>
          <w:szCs w:val="24"/>
          <w:shd w:val="clear" w:color="auto" w:fill="FFFFFF"/>
        </w:rPr>
        <w:t>ί</w:t>
      </w:r>
      <w:r w:rsidRPr="00136E64">
        <w:rPr>
          <w:rFonts w:eastAsia="Times New Roman"/>
          <w:color w:val="222222"/>
          <w:szCs w:val="24"/>
          <w:shd w:val="clear" w:color="auto" w:fill="FFFFFF"/>
        </w:rPr>
        <w:t>α τομή στη συνέχεια</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γιατί για πρώτη φορά η χώρα μας συμμετέχει </w:t>
      </w:r>
      <w:r>
        <w:rPr>
          <w:rFonts w:eastAsia="Times New Roman"/>
          <w:color w:val="222222"/>
          <w:szCs w:val="24"/>
          <w:shd w:val="clear" w:color="auto" w:fill="FFFFFF"/>
        </w:rPr>
        <w:t>στ</w:t>
      </w:r>
      <w:r w:rsidRPr="00136E64">
        <w:rPr>
          <w:rFonts w:eastAsia="Times New Roman"/>
          <w:color w:val="222222"/>
          <w:szCs w:val="24"/>
          <w:shd w:val="clear" w:color="auto" w:fill="FFFFFF"/>
        </w:rPr>
        <w:t>η</w:t>
      </w:r>
      <w:r>
        <w:rPr>
          <w:rFonts w:eastAsia="Times New Roman"/>
          <w:color w:val="222222"/>
          <w:szCs w:val="24"/>
          <w:shd w:val="clear" w:color="auto" w:fill="FFFFFF"/>
        </w:rPr>
        <w:t>ν παγκόσμια απεργία των</w:t>
      </w:r>
      <w:r w:rsidRPr="00136E64">
        <w:rPr>
          <w:rFonts w:eastAsia="Times New Roman"/>
          <w:color w:val="222222"/>
          <w:szCs w:val="24"/>
          <w:shd w:val="clear" w:color="auto" w:fill="FFFFFF"/>
        </w:rPr>
        <w:t xml:space="preserve"> γυναικών από τη δουλειά και το σπίτι</w:t>
      </w:r>
      <w:r>
        <w:rPr>
          <w:rFonts w:eastAsia="Times New Roman"/>
          <w:color w:val="222222"/>
          <w:szCs w:val="24"/>
          <w:shd w:val="clear" w:color="auto" w:fill="FFFFFF"/>
        </w:rPr>
        <w:t>.</w:t>
      </w:r>
    </w:p>
    <w:p w14:paraId="3AA84D81"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αυτός ο θεσμός ξ</w:t>
      </w:r>
      <w:r w:rsidRPr="00136E64">
        <w:rPr>
          <w:rFonts w:eastAsia="Times New Roman"/>
          <w:color w:val="222222"/>
          <w:szCs w:val="24"/>
          <w:shd w:val="clear" w:color="auto" w:fill="FFFFFF"/>
        </w:rPr>
        <w:t>εκίνησε</w:t>
      </w:r>
      <w:r w:rsidRPr="00136E64">
        <w:rPr>
          <w:rFonts w:eastAsia="Times New Roman"/>
          <w:color w:val="222222"/>
          <w:szCs w:val="24"/>
          <w:shd w:val="clear" w:color="auto" w:fill="FFFFFF"/>
        </w:rPr>
        <w:t xml:space="preserve"> από το 2016</w:t>
      </w:r>
      <w:r>
        <w:rPr>
          <w:rFonts w:eastAsia="Times New Roman"/>
          <w:color w:val="222222"/>
          <w:szCs w:val="24"/>
          <w:shd w:val="clear" w:color="auto" w:fill="FFFFFF"/>
        </w:rPr>
        <w:t xml:space="preserve"> και</w:t>
      </w:r>
      <w:r w:rsidRPr="00136E64">
        <w:rPr>
          <w:rFonts w:eastAsia="Times New Roman"/>
          <w:color w:val="222222"/>
          <w:szCs w:val="24"/>
          <w:shd w:val="clear" w:color="auto" w:fill="FFFFFF"/>
        </w:rPr>
        <w:t xml:space="preserve"> έχει καθιερωθεί</w:t>
      </w:r>
      <w:r>
        <w:rPr>
          <w:rFonts w:eastAsia="Times New Roman"/>
          <w:color w:val="222222"/>
          <w:szCs w:val="24"/>
          <w:shd w:val="clear" w:color="auto" w:fill="FFFFFF"/>
        </w:rPr>
        <w:t xml:space="preserve">. </w:t>
      </w:r>
      <w:r>
        <w:rPr>
          <w:rFonts w:eastAsia="Times New Roman"/>
          <w:color w:val="222222"/>
          <w:szCs w:val="24"/>
          <w:shd w:val="clear" w:color="auto" w:fill="FFFFFF"/>
        </w:rPr>
        <w:t>Τ</w:t>
      </w:r>
      <w:r>
        <w:rPr>
          <w:rFonts w:eastAsia="Times New Roman"/>
          <w:color w:val="222222"/>
          <w:szCs w:val="24"/>
          <w:shd w:val="clear" w:color="auto" w:fill="FFFFFF"/>
        </w:rPr>
        <w:t>α προηγούμεν</w:t>
      </w:r>
      <w:r>
        <w:rPr>
          <w:rFonts w:eastAsia="Times New Roman"/>
          <w:color w:val="222222"/>
          <w:szCs w:val="24"/>
          <w:shd w:val="clear" w:color="auto" w:fill="FFFFFF"/>
        </w:rPr>
        <w:t>α</w:t>
      </w:r>
      <w:r>
        <w:rPr>
          <w:rFonts w:eastAsia="Times New Roman"/>
          <w:color w:val="222222"/>
          <w:szCs w:val="24"/>
          <w:shd w:val="clear" w:color="auto" w:fill="FFFFFF"/>
        </w:rPr>
        <w:t xml:space="preserve"> χρόνια έχουν</w:t>
      </w:r>
      <w:r w:rsidRPr="00136E64">
        <w:rPr>
          <w:rFonts w:eastAsia="Times New Roman"/>
          <w:color w:val="222222"/>
          <w:szCs w:val="24"/>
          <w:shd w:val="clear" w:color="auto" w:fill="FFFFFF"/>
        </w:rPr>
        <w:t xml:space="preserve"> συμμετάσχει </w:t>
      </w:r>
      <w:r>
        <w:rPr>
          <w:rFonts w:eastAsia="Times New Roman"/>
          <w:color w:val="222222"/>
          <w:szCs w:val="24"/>
          <w:shd w:val="clear" w:color="auto" w:fill="FFFFFF"/>
        </w:rPr>
        <w:t>πάρα πολλές χώρες σε όλο τον κόσμο. Ήταν δε εντυπωσιακή η συμμετοχή των γυναικών στη γενική απεργία της Ισπανίας το 2018</w:t>
      </w:r>
      <w:r>
        <w:rPr>
          <w:rFonts w:eastAsia="Times New Roman"/>
          <w:color w:val="222222"/>
          <w:szCs w:val="24"/>
          <w:shd w:val="clear" w:color="auto" w:fill="FFFFFF"/>
        </w:rPr>
        <w:t>, στην οποία</w:t>
      </w:r>
      <w:r>
        <w:rPr>
          <w:rFonts w:eastAsia="Times New Roman"/>
          <w:color w:val="222222"/>
          <w:szCs w:val="24"/>
          <w:shd w:val="clear" w:color="auto" w:fill="FFFFFF"/>
        </w:rPr>
        <w:t xml:space="preserve"> είχαν συμμετάσχει πέντε εκατο</w:t>
      </w:r>
      <w:r w:rsidRPr="00136E64">
        <w:rPr>
          <w:rFonts w:eastAsia="Times New Roman"/>
          <w:color w:val="222222"/>
          <w:szCs w:val="24"/>
          <w:shd w:val="clear" w:color="auto" w:fill="FFFFFF"/>
        </w:rPr>
        <w:t>μμύρια γυναίκες</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w:t>
      </w:r>
    </w:p>
    <w:p w14:paraId="3AA84D82"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136E64">
        <w:rPr>
          <w:rFonts w:eastAsia="Times New Roman"/>
          <w:color w:val="222222"/>
          <w:szCs w:val="24"/>
          <w:shd w:val="clear" w:color="auto" w:fill="FFFFFF"/>
        </w:rPr>
        <w:t>ι</w:t>
      </w:r>
      <w:r w:rsidRPr="00136E64">
        <w:rPr>
          <w:rFonts w:eastAsia="Times New Roman"/>
          <w:color w:val="222222"/>
          <w:szCs w:val="24"/>
          <w:shd w:val="clear" w:color="auto" w:fill="FFFFFF"/>
        </w:rPr>
        <w:t>α πρώτη φορά</w:t>
      </w:r>
      <w:r>
        <w:rPr>
          <w:rFonts w:eastAsia="Times New Roman"/>
          <w:color w:val="222222"/>
          <w:szCs w:val="24"/>
          <w:shd w:val="clear" w:color="auto" w:fill="FFFFFF"/>
        </w:rPr>
        <w:t xml:space="preserve">, </w:t>
      </w:r>
      <w:r w:rsidRPr="00611D67">
        <w:rPr>
          <w:rFonts w:eastAsia="Times New Roman"/>
          <w:color w:val="222222"/>
          <w:szCs w:val="24"/>
          <w:shd w:val="clear" w:color="auto" w:fill="FFFFFF"/>
        </w:rPr>
        <w:t>λοιπόν</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φέτος αυτός ο θεσμός τιμάται και στη χώρα </w:t>
      </w:r>
      <w:r>
        <w:rPr>
          <w:rFonts w:eastAsia="Times New Roman"/>
          <w:color w:val="222222"/>
          <w:szCs w:val="24"/>
          <w:shd w:val="clear" w:color="auto" w:fill="FFFFFF"/>
        </w:rPr>
        <w:t>μας,</w:t>
      </w:r>
      <w:r w:rsidRPr="00136E64">
        <w:rPr>
          <w:rFonts w:eastAsia="Times New Roman"/>
          <w:color w:val="222222"/>
          <w:szCs w:val="24"/>
          <w:shd w:val="clear" w:color="auto" w:fill="FFFFFF"/>
        </w:rPr>
        <w:t xml:space="preserve"> γιατί μας συνδέει με τους αγώνες που είχαν κάνει οι γυναίκες στη Νέα Υόρκη</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οι </w:t>
      </w:r>
      <w:r>
        <w:rPr>
          <w:rFonts w:eastAsia="Times New Roman"/>
          <w:color w:val="222222"/>
          <w:szCs w:val="24"/>
          <w:shd w:val="clear" w:color="auto" w:fill="FFFFFF"/>
        </w:rPr>
        <w:t>εργάτριες της κλωστοϋφαντουργίες</w:t>
      </w:r>
      <w:r w:rsidRPr="00136E64">
        <w:rPr>
          <w:rFonts w:eastAsia="Times New Roman"/>
          <w:color w:val="222222"/>
          <w:szCs w:val="24"/>
          <w:shd w:val="clear" w:color="auto" w:fill="FFFFFF"/>
        </w:rPr>
        <w:t xml:space="preserve"> το 1857</w:t>
      </w:r>
      <w:r>
        <w:rPr>
          <w:rFonts w:eastAsia="Times New Roman"/>
          <w:color w:val="222222"/>
          <w:szCs w:val="24"/>
          <w:shd w:val="clear" w:color="auto" w:fill="FFFFFF"/>
        </w:rPr>
        <w:t>. Μ</w:t>
      </w:r>
      <w:r>
        <w:rPr>
          <w:rFonts w:eastAsia="Times New Roman"/>
          <w:color w:val="222222"/>
          <w:szCs w:val="24"/>
          <w:shd w:val="clear" w:color="auto" w:fill="FFFFFF"/>
        </w:rPr>
        <w:t>ί</w:t>
      </w:r>
      <w:r w:rsidRPr="00136E64">
        <w:rPr>
          <w:rFonts w:eastAsia="Times New Roman"/>
          <w:color w:val="222222"/>
          <w:szCs w:val="24"/>
          <w:shd w:val="clear" w:color="auto" w:fill="FFFFFF"/>
        </w:rPr>
        <w:t>α μαζική</w:t>
      </w:r>
      <w:r>
        <w:rPr>
          <w:rFonts w:eastAsia="Times New Roman"/>
          <w:color w:val="222222"/>
          <w:szCs w:val="24"/>
          <w:shd w:val="clear" w:color="auto" w:fill="FFFFFF"/>
        </w:rPr>
        <w:t xml:space="preserve"> και εμβληματική</w:t>
      </w:r>
      <w:r w:rsidRPr="00136E64">
        <w:rPr>
          <w:rFonts w:eastAsia="Times New Roman"/>
          <w:color w:val="222222"/>
          <w:szCs w:val="24"/>
          <w:shd w:val="clear" w:color="auto" w:fill="FFFFFF"/>
        </w:rPr>
        <w:t xml:space="preserve"> διαδήλωση </w:t>
      </w:r>
      <w:r>
        <w:rPr>
          <w:rFonts w:eastAsia="Times New Roman"/>
          <w:color w:val="222222"/>
          <w:szCs w:val="24"/>
          <w:shd w:val="clear" w:color="auto" w:fill="FFFFFF"/>
        </w:rPr>
        <w:t xml:space="preserve">που </w:t>
      </w:r>
      <w:r w:rsidRPr="00136E64">
        <w:rPr>
          <w:rFonts w:eastAsia="Times New Roman"/>
          <w:color w:val="222222"/>
          <w:szCs w:val="24"/>
          <w:shd w:val="clear" w:color="auto" w:fill="FFFFFF"/>
        </w:rPr>
        <w:lastRenderedPageBreak/>
        <w:t>χτυπήθηκε ανελέητα από το</w:t>
      </w:r>
      <w:r w:rsidRPr="00136E64">
        <w:rPr>
          <w:rFonts w:eastAsia="Times New Roman"/>
          <w:color w:val="222222"/>
          <w:szCs w:val="24"/>
          <w:shd w:val="clear" w:color="auto" w:fill="FFFFFF"/>
        </w:rPr>
        <w:t>υς μηχανισμούς καταστολής</w:t>
      </w:r>
      <w:r>
        <w:rPr>
          <w:rFonts w:eastAsia="Times New Roman"/>
          <w:color w:val="222222"/>
          <w:szCs w:val="24"/>
          <w:shd w:val="clear" w:color="auto" w:fill="FFFFFF"/>
        </w:rPr>
        <w:t xml:space="preserve"> κ</w:t>
      </w:r>
      <w:r w:rsidRPr="00136E64">
        <w:rPr>
          <w:rFonts w:eastAsia="Times New Roman"/>
          <w:color w:val="222222"/>
          <w:szCs w:val="24"/>
          <w:shd w:val="clear" w:color="auto" w:fill="FFFFFF"/>
        </w:rPr>
        <w:t xml:space="preserve">αι από τότε θεωρήθηκε αναγκαίο να τιμάται η γυναίκα και οι αγώνες </w:t>
      </w:r>
      <w:r>
        <w:rPr>
          <w:rFonts w:eastAsia="Times New Roman"/>
          <w:color w:val="222222"/>
          <w:szCs w:val="24"/>
          <w:shd w:val="clear" w:color="auto" w:fill="FFFFFF"/>
        </w:rPr>
        <w:t>της, π</w:t>
      </w:r>
      <w:r w:rsidRPr="00136E64">
        <w:rPr>
          <w:rFonts w:eastAsia="Times New Roman"/>
          <w:color w:val="222222"/>
          <w:szCs w:val="24"/>
          <w:shd w:val="clear" w:color="auto" w:fill="FFFFFF"/>
        </w:rPr>
        <w:t>αρ</w:t>
      </w:r>
      <w:r>
        <w:rPr>
          <w:rFonts w:eastAsia="Times New Roman"/>
          <w:color w:val="222222"/>
          <w:szCs w:val="24"/>
          <w:shd w:val="clear" w:color="auto" w:fill="FFFFFF"/>
        </w:rPr>
        <w:t xml:space="preserve">’ </w:t>
      </w:r>
      <w:r w:rsidRPr="00136E64">
        <w:rPr>
          <w:rFonts w:eastAsia="Times New Roman"/>
          <w:color w:val="222222"/>
          <w:szCs w:val="24"/>
          <w:shd w:val="clear" w:color="auto" w:fill="FFFFFF"/>
        </w:rPr>
        <w:t>όλο που ξεκίνησε</w:t>
      </w:r>
      <w:r>
        <w:rPr>
          <w:rFonts w:eastAsia="Times New Roman"/>
          <w:color w:val="222222"/>
          <w:szCs w:val="24"/>
          <w:shd w:val="clear" w:color="auto" w:fill="FFFFFF"/>
        </w:rPr>
        <w:t xml:space="preserve"> μετά το 1910 να γιορτάζεται σαν επέτειος.</w:t>
      </w:r>
    </w:p>
    <w:p w14:paraId="3AA84D83" w14:textId="77777777" w:rsidR="00AF2C39" w:rsidRDefault="00AD072F">
      <w:pPr>
        <w:spacing w:line="600" w:lineRule="auto"/>
        <w:ind w:firstLine="720"/>
        <w:jc w:val="both"/>
        <w:rPr>
          <w:rFonts w:eastAsia="Times New Roman"/>
          <w:szCs w:val="24"/>
        </w:rPr>
      </w:pPr>
      <w:r w:rsidRPr="00136E64">
        <w:rPr>
          <w:rFonts w:eastAsia="Times New Roman"/>
          <w:color w:val="222222"/>
          <w:szCs w:val="24"/>
          <w:shd w:val="clear" w:color="auto" w:fill="FFFFFF"/>
        </w:rPr>
        <w:t>Σε κάθε περίπτωση</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νομίζω ότι η δήλωση συμμετοχής </w:t>
      </w:r>
      <w:r>
        <w:rPr>
          <w:rFonts w:eastAsia="Times New Roman"/>
          <w:color w:val="222222"/>
          <w:szCs w:val="24"/>
          <w:shd w:val="clear" w:color="auto" w:fill="FFFFFF"/>
        </w:rPr>
        <w:t>σε αυτή</w:t>
      </w:r>
      <w:r w:rsidRPr="00136E64">
        <w:rPr>
          <w:rFonts w:eastAsia="Times New Roman"/>
          <w:color w:val="222222"/>
          <w:szCs w:val="24"/>
          <w:shd w:val="clear" w:color="auto" w:fill="FFFFFF"/>
        </w:rPr>
        <w:t xml:space="preserve"> την παγκόσμια απεργία από κόμματα </w:t>
      </w:r>
      <w:r>
        <w:rPr>
          <w:rFonts w:eastAsia="Times New Roman"/>
          <w:color w:val="222222"/>
          <w:szCs w:val="24"/>
          <w:shd w:val="clear" w:color="auto" w:fill="FFFFFF"/>
        </w:rPr>
        <w:t>-</w:t>
      </w:r>
      <w:r w:rsidRPr="00136E64">
        <w:rPr>
          <w:rFonts w:eastAsia="Times New Roman"/>
          <w:color w:val="222222"/>
          <w:szCs w:val="24"/>
          <w:shd w:val="clear" w:color="auto" w:fill="FFFFFF"/>
        </w:rPr>
        <w:t>όπως το τμήμα γυναικών του ΣΥΡΙΖΑ</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το τμήμα γυναικών </w:t>
      </w:r>
      <w:r>
        <w:rPr>
          <w:rFonts w:eastAsia="Times New Roman"/>
          <w:color w:val="222222"/>
          <w:szCs w:val="24"/>
          <w:shd w:val="clear" w:color="auto" w:fill="FFFFFF"/>
        </w:rPr>
        <w:t>του ΚΙΝΑΛ,</w:t>
      </w:r>
      <w:r w:rsidRPr="00136E64">
        <w:rPr>
          <w:rFonts w:eastAsia="Times New Roman"/>
          <w:color w:val="222222"/>
          <w:szCs w:val="24"/>
          <w:shd w:val="clear" w:color="auto" w:fill="FFFFFF"/>
        </w:rPr>
        <w:t xml:space="preserve"> το τμήμα γυναικών</w:t>
      </w:r>
      <w:r>
        <w:rPr>
          <w:rFonts w:eastAsia="Times New Roman"/>
          <w:color w:val="222222"/>
          <w:szCs w:val="24"/>
          <w:shd w:val="clear" w:color="auto" w:fill="FFFFFF"/>
        </w:rPr>
        <w:t xml:space="preserve"> του ΚΟΔΗΣΟ, </w:t>
      </w:r>
      <w:r w:rsidRPr="00136E64">
        <w:rPr>
          <w:rFonts w:eastAsia="Times New Roman"/>
          <w:color w:val="222222"/>
          <w:szCs w:val="24"/>
          <w:shd w:val="clear" w:color="auto" w:fill="FFFFFF"/>
        </w:rPr>
        <w:t xml:space="preserve">το τμήμα γυναικών των </w:t>
      </w:r>
      <w:r>
        <w:rPr>
          <w:rFonts w:eastAsia="Times New Roman"/>
          <w:color w:val="222222"/>
          <w:szCs w:val="24"/>
          <w:shd w:val="clear" w:color="auto" w:fill="FFFFFF"/>
        </w:rPr>
        <w:t>Ο</w:t>
      </w:r>
      <w:r w:rsidRPr="00136E64">
        <w:rPr>
          <w:rFonts w:eastAsia="Times New Roman"/>
          <w:color w:val="222222"/>
          <w:szCs w:val="24"/>
          <w:shd w:val="clear" w:color="auto" w:fill="FFFFFF"/>
        </w:rPr>
        <w:t>ικολόγων</w:t>
      </w:r>
      <w:r>
        <w:rPr>
          <w:rFonts w:eastAsia="Times New Roman"/>
          <w:color w:val="222222"/>
          <w:szCs w:val="24"/>
          <w:shd w:val="clear" w:color="auto" w:fill="FFFFFF"/>
        </w:rPr>
        <w:t xml:space="preserve"> Εναλλακτικών- και</w:t>
      </w:r>
      <w:r w:rsidRPr="00136E64">
        <w:rPr>
          <w:rFonts w:eastAsia="Times New Roman"/>
          <w:color w:val="222222"/>
          <w:szCs w:val="24"/>
          <w:shd w:val="clear" w:color="auto" w:fill="FFFFFF"/>
        </w:rPr>
        <w:t xml:space="preserve"> η έκπληξη για την </w:t>
      </w:r>
      <w:r>
        <w:rPr>
          <w:rFonts w:eastAsia="Times New Roman"/>
          <w:color w:val="222222"/>
          <w:szCs w:val="24"/>
          <w:shd w:val="clear" w:color="auto" w:fill="FFFFFF"/>
        </w:rPr>
        <w:t>ε</w:t>
      </w:r>
      <w:r w:rsidRPr="00136E64">
        <w:rPr>
          <w:rFonts w:eastAsia="Times New Roman"/>
          <w:color w:val="222222"/>
          <w:szCs w:val="24"/>
          <w:shd w:val="clear" w:color="auto" w:fill="FFFFFF"/>
        </w:rPr>
        <w:t>λληνική κοινωνία θα είναι ίσως η απαρχή αυτός ο θεσμός να τιμάται κάθε χρόνο</w:t>
      </w:r>
      <w:r>
        <w:rPr>
          <w:rFonts w:eastAsia="Times New Roman"/>
          <w:color w:val="222222"/>
          <w:szCs w:val="24"/>
          <w:shd w:val="clear" w:color="auto" w:fill="FFFFFF"/>
        </w:rPr>
        <w:t>.</w:t>
      </w:r>
      <w:r w:rsidRPr="00136E64">
        <w:rPr>
          <w:rFonts w:eastAsia="Times New Roman"/>
          <w:color w:val="222222"/>
          <w:szCs w:val="24"/>
          <w:shd w:val="clear" w:color="auto" w:fill="FFFFFF"/>
        </w:rPr>
        <w:t xml:space="preserve"> </w:t>
      </w:r>
    </w:p>
    <w:p w14:paraId="3AA84D8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Ήδη συμμετέχει</w:t>
      </w:r>
      <w:r>
        <w:rPr>
          <w:rFonts w:eastAsia="Times New Roman" w:cs="Times New Roman"/>
          <w:szCs w:val="24"/>
        </w:rPr>
        <w:t xml:space="preserve"> η ΓΣΕΕ και η ΑΔΕΔΥ και σωματεία που ανήκουν στη δύναμή της και στις 14.00΄ η ώρα </w:t>
      </w:r>
      <w:r>
        <w:rPr>
          <w:rFonts w:eastAsia="Times New Roman" w:cs="Times New Roman"/>
          <w:szCs w:val="24"/>
        </w:rPr>
        <w:t>γίνεται</w:t>
      </w:r>
      <w:r>
        <w:rPr>
          <w:rFonts w:eastAsia="Times New Roman" w:cs="Times New Roman"/>
          <w:szCs w:val="24"/>
        </w:rPr>
        <w:t xml:space="preserve"> διαδήλωση στα Προπύλαια, προκειμένου και</w:t>
      </w:r>
      <w:r>
        <w:rPr>
          <w:rFonts w:eastAsia="Times New Roman" w:cs="Times New Roman"/>
          <w:szCs w:val="24"/>
        </w:rPr>
        <w:t>,</w:t>
      </w:r>
      <w:r>
        <w:rPr>
          <w:rFonts w:eastAsia="Times New Roman" w:cs="Times New Roman"/>
          <w:szCs w:val="24"/>
        </w:rPr>
        <w:t xml:space="preserve"> με δημόσιο τρόπο</w:t>
      </w:r>
      <w:r>
        <w:rPr>
          <w:rFonts w:eastAsia="Times New Roman" w:cs="Times New Roman"/>
          <w:szCs w:val="24"/>
        </w:rPr>
        <w:t>,</w:t>
      </w:r>
      <w:r>
        <w:rPr>
          <w:rFonts w:eastAsia="Times New Roman" w:cs="Times New Roman"/>
          <w:szCs w:val="24"/>
        </w:rPr>
        <w:t xml:space="preserve"> να δηλωθεί αυτή η ειδική ημέρα προς την κοινωνία και ειδικά προς τις γυναίκες.</w:t>
      </w:r>
    </w:p>
    <w:p w14:paraId="3AA84D8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Κάθε χρόνο, όπως ξέρετε, το</w:t>
      </w:r>
      <w:r>
        <w:rPr>
          <w:rFonts w:eastAsia="Times New Roman" w:cs="Times New Roman"/>
          <w:szCs w:val="24"/>
        </w:rPr>
        <w:t xml:space="preserve"> ελληνικό Κοινοβούλιο τιμά την ημέρα της γυναίκας. Δεν την τιμά τυπικά, αλλά ουσιαστικά, αναδεικνύοντας κάθε φορά το διαφορετικό περιεχόμενο και την αιχμή που έχει κάθε χρόνο η 8</w:t>
      </w:r>
      <w:r w:rsidRPr="00B1493F">
        <w:rPr>
          <w:rFonts w:eastAsia="Times New Roman" w:cs="Times New Roman"/>
          <w:szCs w:val="24"/>
          <w:vertAlign w:val="superscript"/>
        </w:rPr>
        <w:t>η</w:t>
      </w:r>
      <w:r>
        <w:rPr>
          <w:rFonts w:eastAsia="Times New Roman" w:cs="Times New Roman"/>
          <w:szCs w:val="24"/>
        </w:rPr>
        <w:t xml:space="preserve"> Μαρτίου.</w:t>
      </w:r>
    </w:p>
    <w:p w14:paraId="3AA84D8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Θέλοντας να κάνω έναν απολογισμό, ανέτρεξα στα Πρακτικά για να δω τ</w:t>
      </w:r>
      <w:r>
        <w:rPr>
          <w:rFonts w:eastAsia="Times New Roman" w:cs="Times New Roman"/>
          <w:szCs w:val="24"/>
        </w:rPr>
        <w:t xml:space="preserve">ι απασχόλησε το ελληνικό Κοινοβούλιο στις επετείους από το 2015 μέχρι σήμερα. Το 2015, λοιπόν, που ήταν στον δεύτερο μήνα διακυβέρνησης ο ΣΥΡΙΖΑ, </w:t>
      </w:r>
      <w:r>
        <w:rPr>
          <w:rFonts w:eastAsia="Times New Roman" w:cs="Times New Roman"/>
          <w:szCs w:val="24"/>
        </w:rPr>
        <w:t>όταν</w:t>
      </w:r>
      <w:r>
        <w:rPr>
          <w:rFonts w:eastAsia="Times New Roman" w:cs="Times New Roman"/>
          <w:szCs w:val="24"/>
        </w:rPr>
        <w:t xml:space="preserve"> εορτάστηκε στο Κοινοβούλιο η ημέρα αυτή, η έμφαση δόθηκε στις γυναίκες που συμμετείχαν στους αγώνες, στην</w:t>
      </w:r>
      <w:r>
        <w:rPr>
          <w:rFonts w:eastAsia="Times New Roman" w:cs="Times New Roman"/>
          <w:szCs w:val="24"/>
        </w:rPr>
        <w:t xml:space="preserve"> πολιτική, στις γυναίκες που ήταν ενεργοί πολίτες και που στα χρόνια του μνημονίου είχαν συμμετάσχει μαζικά στους αγώνες που δόθηκαν όλη εκείνη την περίοδο. Μάλιστα, σε εκείνη τη συνεδρίαση βραβεύτηκαν μ</w:t>
      </w:r>
      <w:r>
        <w:rPr>
          <w:rFonts w:eastAsia="Times New Roman" w:cs="Times New Roman"/>
          <w:szCs w:val="24"/>
        </w:rPr>
        <w:t>ί</w:t>
      </w:r>
      <w:r>
        <w:rPr>
          <w:rFonts w:eastAsia="Times New Roman" w:cs="Times New Roman"/>
          <w:szCs w:val="24"/>
        </w:rPr>
        <w:t>α σειρά από γυναίκες, αλλά και εκπρόσωποι των καθαρι</w:t>
      </w:r>
      <w:r>
        <w:rPr>
          <w:rFonts w:eastAsia="Times New Roman" w:cs="Times New Roman"/>
          <w:szCs w:val="24"/>
        </w:rPr>
        <w:t>στριών του Υπουργείου Οικονομικών που επί χρόνια διαμαρτύρονταν και διέμεναν στον δρόμο</w:t>
      </w:r>
      <w:r>
        <w:rPr>
          <w:rFonts w:eastAsia="Times New Roman" w:cs="Times New Roman"/>
          <w:szCs w:val="24"/>
        </w:rPr>
        <w:t>,</w:t>
      </w:r>
      <w:r>
        <w:rPr>
          <w:rFonts w:eastAsia="Times New Roman" w:cs="Times New Roman"/>
          <w:szCs w:val="24"/>
        </w:rPr>
        <w:t xml:space="preserve"> σε σκηνές</w:t>
      </w:r>
      <w:r>
        <w:rPr>
          <w:rFonts w:eastAsia="Times New Roman" w:cs="Times New Roman"/>
          <w:szCs w:val="24"/>
        </w:rPr>
        <w:t>,</w:t>
      </w:r>
      <w:r>
        <w:rPr>
          <w:rFonts w:eastAsia="Times New Roman" w:cs="Times New Roman"/>
          <w:szCs w:val="24"/>
        </w:rPr>
        <w:t xml:space="preserve"> έξω από το Υπουργείο Οικονομικών.</w:t>
      </w:r>
    </w:p>
    <w:p w14:paraId="3AA84D8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Το 2016, στις 8 Μάρτη, σαν σήμερα, γιορτάστηκε αυτή η ημέρα και δόθηκε έμφαση στη γυναίκα πρόσφυγα. Ήταν τότε το μεγάλο πρ</w:t>
      </w:r>
      <w:r>
        <w:rPr>
          <w:rFonts w:eastAsia="Times New Roman" w:cs="Times New Roman"/>
          <w:szCs w:val="24"/>
        </w:rPr>
        <w:t xml:space="preserve">οσφυγικό ρεύμα προς τη χώρα μας, όπου βλέπαμε έκπληκτοι γυναίκες με μωρά παιδιά στην αγκαλιά ή </w:t>
      </w:r>
      <w:proofErr w:type="spellStart"/>
      <w:r>
        <w:rPr>
          <w:rFonts w:eastAsia="Times New Roman" w:cs="Times New Roman"/>
          <w:szCs w:val="24"/>
        </w:rPr>
        <w:t>έγκυες</w:t>
      </w:r>
      <w:proofErr w:type="spellEnd"/>
      <w:r>
        <w:rPr>
          <w:rFonts w:eastAsia="Times New Roman" w:cs="Times New Roman"/>
          <w:szCs w:val="24"/>
        </w:rPr>
        <w:t xml:space="preserve"> να χρησιμοποιούν βάρκες και να διασχίζουν θάλασσες και φουρτούνες, προκειμένου να αναζητήσουν ένα ασφαλές καταφύγιο, </w:t>
      </w:r>
      <w:r>
        <w:rPr>
          <w:rFonts w:eastAsia="Times New Roman" w:cs="Times New Roman"/>
          <w:szCs w:val="24"/>
        </w:rPr>
        <w:lastRenderedPageBreak/>
        <w:t>ένα καταφύγιο ελευθερίας και αλληλεγγ</w:t>
      </w:r>
      <w:r>
        <w:rPr>
          <w:rFonts w:eastAsia="Times New Roman" w:cs="Times New Roman"/>
          <w:szCs w:val="24"/>
        </w:rPr>
        <w:t xml:space="preserve">ύης. Έτσι, δώσαμε έμφαση το 2016 σ' αυτές τις </w:t>
      </w:r>
      <w:proofErr w:type="spellStart"/>
      <w:r>
        <w:rPr>
          <w:rFonts w:eastAsia="Times New Roman" w:cs="Times New Roman"/>
          <w:szCs w:val="24"/>
        </w:rPr>
        <w:t>ηρωίδες</w:t>
      </w:r>
      <w:proofErr w:type="spellEnd"/>
      <w:r>
        <w:rPr>
          <w:rFonts w:eastAsia="Times New Roman" w:cs="Times New Roman"/>
          <w:szCs w:val="24"/>
        </w:rPr>
        <w:t xml:space="preserve"> γυναίκες, τις πρόσφυγες πολέμου.</w:t>
      </w:r>
    </w:p>
    <w:p w14:paraId="3AA84D8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Το 2017 ήταν μ</w:t>
      </w:r>
      <w:r>
        <w:rPr>
          <w:rFonts w:eastAsia="Times New Roman" w:cs="Times New Roman"/>
          <w:szCs w:val="24"/>
        </w:rPr>
        <w:t>ί</w:t>
      </w:r>
      <w:r>
        <w:rPr>
          <w:rFonts w:eastAsia="Times New Roman" w:cs="Times New Roman"/>
          <w:szCs w:val="24"/>
        </w:rPr>
        <w:t>α ημέρα που αφιερώθηκε κυρίως</w:t>
      </w:r>
      <w:r>
        <w:rPr>
          <w:rFonts w:eastAsia="Times New Roman" w:cs="Times New Roman"/>
          <w:szCs w:val="24"/>
        </w:rPr>
        <w:t>,</w:t>
      </w:r>
      <w:r>
        <w:rPr>
          <w:rFonts w:eastAsia="Times New Roman" w:cs="Times New Roman"/>
          <w:szCs w:val="24"/>
        </w:rPr>
        <w:t xml:space="preserve"> από όλους τους ομιλητές και τις ομιλήτριες</w:t>
      </w:r>
      <w:r>
        <w:rPr>
          <w:rFonts w:eastAsia="Times New Roman" w:cs="Times New Roman"/>
          <w:szCs w:val="24"/>
        </w:rPr>
        <w:t>,</w:t>
      </w:r>
      <w:r>
        <w:rPr>
          <w:rFonts w:eastAsia="Times New Roman" w:cs="Times New Roman"/>
          <w:szCs w:val="24"/>
        </w:rPr>
        <w:t xml:space="preserve"> στην </w:t>
      </w:r>
      <w:proofErr w:type="spellStart"/>
      <w:r>
        <w:rPr>
          <w:rFonts w:eastAsia="Times New Roman" w:cs="Times New Roman"/>
          <w:szCs w:val="24"/>
        </w:rPr>
        <w:t>έμφυλη</w:t>
      </w:r>
      <w:proofErr w:type="spellEnd"/>
      <w:r>
        <w:rPr>
          <w:rFonts w:eastAsia="Times New Roman" w:cs="Times New Roman"/>
          <w:szCs w:val="24"/>
        </w:rPr>
        <w:t xml:space="preserve"> βία. Ήταν πολλά τα περιστατικά βιασμών, επιθέσεων, κακοποιήσεων γυν</w:t>
      </w:r>
      <w:r>
        <w:rPr>
          <w:rFonts w:eastAsia="Times New Roman" w:cs="Times New Roman"/>
          <w:szCs w:val="24"/>
        </w:rPr>
        <w:t>αικών. Μάλιστα, υπήρχε και το «</w:t>
      </w:r>
      <w:r>
        <w:rPr>
          <w:rFonts w:eastAsia="Times New Roman" w:cs="Times New Roman"/>
          <w:szCs w:val="24"/>
          <w:lang w:val="en-US"/>
        </w:rPr>
        <w:t>moto</w:t>
      </w:r>
      <w:r>
        <w:rPr>
          <w:rFonts w:eastAsia="Times New Roman" w:cs="Times New Roman"/>
          <w:szCs w:val="24"/>
        </w:rPr>
        <w:t xml:space="preserve">» ότι σήμερα </w:t>
      </w:r>
      <w:r>
        <w:rPr>
          <w:rFonts w:eastAsia="Times New Roman" w:cs="Times New Roman"/>
          <w:szCs w:val="24"/>
        </w:rPr>
        <w:t>«</w:t>
      </w:r>
      <w:r>
        <w:rPr>
          <w:rFonts w:eastAsia="Times New Roman" w:cs="Times New Roman"/>
          <w:szCs w:val="24"/>
        </w:rPr>
        <w:t>δεν γιορτάζουμε ούτε δεχόμαστε επισκέψεις</w:t>
      </w:r>
      <w:r>
        <w:rPr>
          <w:rFonts w:eastAsia="Times New Roman" w:cs="Times New Roman"/>
          <w:szCs w:val="24"/>
        </w:rPr>
        <w:t>»</w:t>
      </w:r>
      <w:r>
        <w:rPr>
          <w:rFonts w:eastAsia="Times New Roman" w:cs="Times New Roman"/>
          <w:szCs w:val="24"/>
        </w:rPr>
        <w:t>.</w:t>
      </w:r>
    </w:p>
    <w:p w14:paraId="3AA84D8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Το 2018, η έμφαση ήταν στην απαίτηση να επικυρώσει η χώρα μας τη σύμβαση της Κωνσταντινούπολης. Πράγματι, αυτό έγινε έναν μήνα αργότερα –ούτε καν έναν μήνα, ήταν </w:t>
      </w:r>
      <w:r>
        <w:rPr>
          <w:rFonts w:eastAsia="Times New Roman" w:cs="Times New Roman"/>
          <w:szCs w:val="24"/>
        </w:rPr>
        <w:t>στις 5 Απριλίου 2018- όπου έγινε νόμος του κράτους και έτσι έχουμε και αυτό το όπλο στη φαρέτρα μας ως γυναίκες στη διεκδίκηση των δικαιωμάτων μας και της αυτοάμυνάς μας.</w:t>
      </w:r>
    </w:p>
    <w:p w14:paraId="3AA84D8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Πριν μπούμε καν στο 2019, δηλαδή τον Νοέμβριο του 2018, δολοφονήθηκε στη Ρόδο η Ελένη</w:t>
      </w:r>
      <w:r>
        <w:rPr>
          <w:rFonts w:eastAsia="Times New Roman" w:cs="Times New Roman"/>
          <w:szCs w:val="24"/>
        </w:rPr>
        <w:t xml:space="preserve"> </w:t>
      </w:r>
      <w:proofErr w:type="spellStart"/>
      <w:r>
        <w:rPr>
          <w:rFonts w:eastAsia="Times New Roman" w:cs="Times New Roman"/>
          <w:szCs w:val="24"/>
        </w:rPr>
        <w:t>Τοπαλούδη</w:t>
      </w:r>
      <w:proofErr w:type="spellEnd"/>
      <w:r>
        <w:rPr>
          <w:rFonts w:eastAsia="Times New Roman" w:cs="Times New Roman"/>
          <w:szCs w:val="24"/>
        </w:rPr>
        <w:t xml:space="preserve"> από επίδοξους βιαστές, πράγμα το οποίο προκάλεσε ένα πανελλήνιο σοκ και λίγες μέρες αργότερα, στις 2 Ιανουαρίου δολοφονήθηκε στην </w:t>
      </w:r>
      <w:r>
        <w:rPr>
          <w:rFonts w:eastAsia="Times New Roman" w:cs="Times New Roman"/>
          <w:szCs w:val="24"/>
        </w:rPr>
        <w:lastRenderedPageBreak/>
        <w:t>Κέρκυρα μία γυναίκα από τα χέρια του πατέρα της γιατί δεν ενέκρινε την ερωτική της σχέση με τον σύντροφό της. Μόλις</w:t>
      </w:r>
      <w:r>
        <w:rPr>
          <w:rFonts w:eastAsia="Times New Roman" w:cs="Times New Roman"/>
          <w:szCs w:val="24"/>
        </w:rPr>
        <w:t xml:space="preserve"> προχθές, στην Κρήτη, μία άλλη νεαρή γυναίκα, μητέρα δύο παιδιών, δολοφονήθηκε από τον εν διαστάσει σύζυγό της.</w:t>
      </w:r>
    </w:p>
    <w:p w14:paraId="3AA84D8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Οι γυναικείες οργανώσεις, οι γυναίκες, ανησυχούν μήπως αυτό τείνει να γίνει κοινωνικό φαινόμενο και έτσι μιλάνε τώρα για «</w:t>
      </w:r>
      <w:proofErr w:type="spellStart"/>
      <w:r>
        <w:rPr>
          <w:rFonts w:eastAsia="Times New Roman" w:cs="Times New Roman"/>
          <w:szCs w:val="24"/>
        </w:rPr>
        <w:t>γυναικοκτονία</w:t>
      </w:r>
      <w:proofErr w:type="spellEnd"/>
      <w:r>
        <w:rPr>
          <w:rFonts w:eastAsia="Times New Roman" w:cs="Times New Roman"/>
          <w:szCs w:val="24"/>
        </w:rPr>
        <w:t xml:space="preserve">», διότι </w:t>
      </w:r>
      <w:r>
        <w:rPr>
          <w:rFonts w:eastAsia="Times New Roman" w:cs="Times New Roman"/>
          <w:szCs w:val="24"/>
        </w:rPr>
        <w:t>δεν μπορεί συνεχώς να παράγονται τέτοια φαινόμενα, πέραν των άλλων κακοποιήσεων και επιθέσεων που δέχεται η γυναίκα στο σπίτι, στην οικογένεια, στη δουλειά.</w:t>
      </w:r>
    </w:p>
    <w:p w14:paraId="3AA84D8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Έτσι, λοιπόν, σήμερα, μέσα από αυτή τη διαχρονικότητα των τελευταίων χρόνων θέλουμε να αναδείξουμε </w:t>
      </w:r>
      <w:r>
        <w:rPr>
          <w:rFonts w:eastAsia="Times New Roman" w:cs="Times New Roman"/>
          <w:szCs w:val="24"/>
        </w:rPr>
        <w:t xml:space="preserve">ότι τα προβλήματα της γυναίκας είναι διαχρονικά, όπως είναι διαχρονικοί και οι αγώνες που δίνει για να υπερασπιστεί τα δικαιώματά της. Αυτό είναι πάρα πολύ σημαντικό. </w:t>
      </w:r>
    </w:p>
    <w:p w14:paraId="3AA84D8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Μάλιστα, ήθελα να τονίσω ότι και η Βουλή των Ελλήνων ασχολείται συστηματικά με τις </w:t>
      </w:r>
      <w:r>
        <w:rPr>
          <w:rFonts w:eastAsia="Times New Roman" w:cs="Times New Roman"/>
          <w:szCs w:val="24"/>
        </w:rPr>
        <w:t>γυναίκες. Έχει οργανώσει</w:t>
      </w:r>
      <w:r>
        <w:rPr>
          <w:rFonts w:eastAsia="Times New Roman" w:cs="Times New Roman"/>
          <w:szCs w:val="24"/>
        </w:rPr>
        <w:t xml:space="preserve"> συζητήσεις-</w:t>
      </w:r>
      <w:r>
        <w:rPr>
          <w:rFonts w:eastAsia="Times New Roman" w:cs="Times New Roman"/>
          <w:szCs w:val="24"/>
        </w:rPr>
        <w:t>ομιλίες και το Ίδρυμα της Βουλής, αλλά και εκθέσεις γύρω από το γυναικείο κίνημα στη χώρα μας.</w:t>
      </w:r>
    </w:p>
    <w:p w14:paraId="3AA84D8E" w14:textId="77777777" w:rsidR="00AF2C39" w:rsidRDefault="00AD072F">
      <w:pPr>
        <w:spacing w:line="600" w:lineRule="auto"/>
        <w:ind w:firstLine="720"/>
        <w:jc w:val="both"/>
        <w:rPr>
          <w:rFonts w:eastAsia="Times New Roman" w:cs="Times New Roman"/>
          <w:szCs w:val="24"/>
        </w:rPr>
      </w:pPr>
      <w:r w:rsidRPr="00B7361E">
        <w:rPr>
          <w:rFonts w:eastAsia="Times New Roman" w:cs="Times New Roman"/>
          <w:szCs w:val="24"/>
        </w:rPr>
        <w:lastRenderedPageBreak/>
        <w:t xml:space="preserve">Επίσης, η </w:t>
      </w:r>
      <w:r>
        <w:rPr>
          <w:rFonts w:eastAsia="Times New Roman" w:cs="Times New Roman"/>
          <w:szCs w:val="24"/>
        </w:rPr>
        <w:t>τ</w:t>
      </w:r>
      <w:r>
        <w:rPr>
          <w:rFonts w:eastAsia="Times New Roman" w:cs="Times New Roman"/>
          <w:szCs w:val="24"/>
        </w:rPr>
        <w:t>ηλεόραση</w:t>
      </w:r>
      <w:r w:rsidRPr="00B7361E">
        <w:rPr>
          <w:rFonts w:eastAsia="Times New Roman" w:cs="Times New Roman"/>
          <w:szCs w:val="24"/>
        </w:rPr>
        <w:t xml:space="preserve"> της Βουλής αφιερώνει πολλές εκπομπές στη γυναίκα</w:t>
      </w:r>
      <w:r>
        <w:rPr>
          <w:rFonts w:eastAsia="Times New Roman" w:cs="Times New Roman"/>
          <w:szCs w:val="24"/>
        </w:rPr>
        <w:t>,</w:t>
      </w:r>
      <w:r w:rsidRPr="00B7361E">
        <w:rPr>
          <w:rFonts w:eastAsia="Times New Roman" w:cs="Times New Roman"/>
          <w:szCs w:val="24"/>
        </w:rPr>
        <w:t xml:space="preserve"> για να την τιμήσει</w:t>
      </w:r>
      <w:r>
        <w:rPr>
          <w:rFonts w:eastAsia="Times New Roman" w:cs="Times New Roman"/>
          <w:szCs w:val="24"/>
        </w:rPr>
        <w:t>,</w:t>
      </w:r>
      <w:r w:rsidRPr="00B7361E">
        <w:rPr>
          <w:rFonts w:eastAsia="Times New Roman" w:cs="Times New Roman"/>
          <w:szCs w:val="24"/>
        </w:rPr>
        <w:t xml:space="preserve"> και έχουμε τη χαρά σήμερα να </w:t>
      </w:r>
      <w:r>
        <w:rPr>
          <w:rFonts w:eastAsia="Times New Roman" w:cs="Times New Roman"/>
          <w:szCs w:val="24"/>
        </w:rPr>
        <w:t>έ</w:t>
      </w:r>
      <w:r w:rsidRPr="00B7361E">
        <w:rPr>
          <w:rFonts w:eastAsia="Times New Roman" w:cs="Times New Roman"/>
          <w:szCs w:val="24"/>
        </w:rPr>
        <w:t>χει κ</w:t>
      </w:r>
      <w:r w:rsidRPr="00B7361E">
        <w:rPr>
          <w:rFonts w:eastAsia="Times New Roman" w:cs="Times New Roman"/>
          <w:szCs w:val="24"/>
        </w:rPr>
        <w:t>ατατεθεί ένα νέο νομοσχέδιο για την ουσιαστική ισότητα</w:t>
      </w:r>
      <w:r>
        <w:rPr>
          <w:rFonts w:eastAsia="Times New Roman" w:cs="Times New Roman"/>
          <w:szCs w:val="24"/>
        </w:rPr>
        <w:t>,</w:t>
      </w:r>
      <w:r w:rsidRPr="00B7361E">
        <w:rPr>
          <w:rFonts w:eastAsia="Times New Roman" w:cs="Times New Roman"/>
          <w:szCs w:val="24"/>
        </w:rPr>
        <w:t xml:space="preserve"> ενάντια στην </w:t>
      </w:r>
      <w:proofErr w:type="spellStart"/>
      <w:r w:rsidRPr="00B7361E">
        <w:rPr>
          <w:rFonts w:eastAsia="Times New Roman" w:cs="Times New Roman"/>
          <w:szCs w:val="24"/>
        </w:rPr>
        <w:t>έμφυλη</w:t>
      </w:r>
      <w:proofErr w:type="spellEnd"/>
      <w:r w:rsidRPr="00B7361E">
        <w:rPr>
          <w:rFonts w:eastAsia="Times New Roman" w:cs="Times New Roman"/>
          <w:szCs w:val="24"/>
        </w:rPr>
        <w:t xml:space="preserve"> βία</w:t>
      </w:r>
      <w:r>
        <w:rPr>
          <w:rFonts w:eastAsia="Times New Roman" w:cs="Times New Roman"/>
          <w:szCs w:val="24"/>
        </w:rPr>
        <w:t>,</w:t>
      </w:r>
      <w:r w:rsidRPr="00B7361E">
        <w:rPr>
          <w:rFonts w:eastAsia="Times New Roman" w:cs="Times New Roman"/>
          <w:szCs w:val="24"/>
        </w:rPr>
        <w:t xml:space="preserve"> το οποίο σε λίγες μέρες θα γίνει νόμος του </w:t>
      </w:r>
      <w:r>
        <w:rPr>
          <w:rFonts w:eastAsia="Times New Roman" w:cs="Times New Roman"/>
          <w:szCs w:val="24"/>
        </w:rPr>
        <w:t>κ</w:t>
      </w:r>
      <w:r w:rsidRPr="00B7361E">
        <w:rPr>
          <w:rFonts w:eastAsia="Times New Roman" w:cs="Times New Roman"/>
          <w:szCs w:val="24"/>
        </w:rPr>
        <w:t>ράτους</w:t>
      </w:r>
      <w:r>
        <w:rPr>
          <w:rFonts w:eastAsia="Times New Roman" w:cs="Times New Roman"/>
          <w:szCs w:val="24"/>
        </w:rPr>
        <w:t>.</w:t>
      </w:r>
    </w:p>
    <w:p w14:paraId="3AA84D8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Όμως,</w:t>
      </w:r>
      <w:r w:rsidRPr="00B7361E">
        <w:rPr>
          <w:rFonts w:eastAsia="Times New Roman" w:cs="Times New Roman"/>
          <w:szCs w:val="24"/>
        </w:rPr>
        <w:t xml:space="preserve"> </w:t>
      </w:r>
      <w:r>
        <w:rPr>
          <w:rFonts w:eastAsia="Times New Roman" w:cs="Times New Roman"/>
          <w:szCs w:val="24"/>
        </w:rPr>
        <w:t>μαζί</w:t>
      </w:r>
      <w:r w:rsidRPr="00B7361E">
        <w:rPr>
          <w:rFonts w:eastAsia="Times New Roman" w:cs="Times New Roman"/>
          <w:szCs w:val="24"/>
        </w:rPr>
        <w:t xml:space="preserve"> με το θεσμικό</w:t>
      </w:r>
      <w:r>
        <w:rPr>
          <w:rFonts w:eastAsia="Times New Roman" w:cs="Times New Roman"/>
          <w:szCs w:val="24"/>
        </w:rPr>
        <w:t>,</w:t>
      </w:r>
      <w:r w:rsidRPr="00B7361E">
        <w:rPr>
          <w:rFonts w:eastAsia="Times New Roman" w:cs="Times New Roman"/>
          <w:szCs w:val="24"/>
        </w:rPr>
        <w:t xml:space="preserve"> και οι αγώνες των γυναικών έχουν προχωρήσει τόσο πολύ</w:t>
      </w:r>
      <w:r>
        <w:rPr>
          <w:rFonts w:eastAsia="Times New Roman" w:cs="Times New Roman"/>
          <w:szCs w:val="24"/>
        </w:rPr>
        <w:t>,</w:t>
      </w:r>
      <w:r w:rsidRPr="00B7361E">
        <w:rPr>
          <w:rFonts w:eastAsia="Times New Roman" w:cs="Times New Roman"/>
          <w:szCs w:val="24"/>
        </w:rPr>
        <w:t xml:space="preserve"> ώστε να δημιουργούνται συνεχώς κατακτήσεις</w:t>
      </w:r>
      <w:r w:rsidRPr="00B7361E">
        <w:rPr>
          <w:rFonts w:eastAsia="Times New Roman" w:cs="Times New Roman"/>
          <w:szCs w:val="24"/>
        </w:rPr>
        <w:t xml:space="preserve"> και να αφυπνίζεται η μεγάλη πλειοψηφία των γυναικών</w:t>
      </w:r>
      <w:r>
        <w:rPr>
          <w:rFonts w:eastAsia="Times New Roman" w:cs="Times New Roman"/>
          <w:szCs w:val="24"/>
        </w:rPr>
        <w:t>.</w:t>
      </w:r>
      <w:r w:rsidRPr="00B7361E">
        <w:rPr>
          <w:rFonts w:eastAsia="Times New Roman" w:cs="Times New Roman"/>
          <w:szCs w:val="24"/>
        </w:rPr>
        <w:t xml:space="preserve"> Παρά ταύτα</w:t>
      </w:r>
      <w:r>
        <w:rPr>
          <w:rFonts w:eastAsia="Times New Roman" w:cs="Times New Roman"/>
          <w:szCs w:val="24"/>
        </w:rPr>
        <w:t>,</w:t>
      </w:r>
      <w:r w:rsidRPr="00B7361E">
        <w:rPr>
          <w:rFonts w:eastAsia="Times New Roman" w:cs="Times New Roman"/>
          <w:szCs w:val="24"/>
        </w:rPr>
        <w:t xml:space="preserve"> όλοι καταλαβαίνουμε ότι δεν επαρκούν ούτε οι θεσμοί</w:t>
      </w:r>
      <w:r>
        <w:rPr>
          <w:rFonts w:eastAsia="Times New Roman" w:cs="Times New Roman"/>
          <w:szCs w:val="24"/>
        </w:rPr>
        <w:t>,</w:t>
      </w:r>
      <w:r w:rsidRPr="00B7361E">
        <w:rPr>
          <w:rFonts w:eastAsia="Times New Roman" w:cs="Times New Roman"/>
          <w:szCs w:val="24"/>
        </w:rPr>
        <w:t xml:space="preserve"> </w:t>
      </w:r>
      <w:r>
        <w:rPr>
          <w:rFonts w:eastAsia="Times New Roman" w:cs="Times New Roman"/>
          <w:szCs w:val="24"/>
        </w:rPr>
        <w:t>ούτε ο</w:t>
      </w:r>
      <w:r w:rsidRPr="00B7361E">
        <w:rPr>
          <w:rFonts w:eastAsia="Times New Roman" w:cs="Times New Roman"/>
          <w:szCs w:val="24"/>
        </w:rPr>
        <w:t>ι διεθνείς συμβάσεις</w:t>
      </w:r>
      <w:r>
        <w:rPr>
          <w:rFonts w:eastAsia="Times New Roman" w:cs="Times New Roman"/>
          <w:szCs w:val="24"/>
        </w:rPr>
        <w:t>,</w:t>
      </w:r>
      <w:r w:rsidRPr="00B7361E">
        <w:rPr>
          <w:rFonts w:eastAsia="Times New Roman" w:cs="Times New Roman"/>
          <w:szCs w:val="24"/>
        </w:rPr>
        <w:t xml:space="preserve"> ούτε οι νόμοι που ψηφίζονται</w:t>
      </w:r>
      <w:r>
        <w:rPr>
          <w:rFonts w:eastAsia="Times New Roman" w:cs="Times New Roman"/>
          <w:szCs w:val="24"/>
        </w:rPr>
        <w:t>,</w:t>
      </w:r>
      <w:r w:rsidRPr="00B7361E">
        <w:rPr>
          <w:rFonts w:eastAsia="Times New Roman" w:cs="Times New Roman"/>
          <w:szCs w:val="24"/>
        </w:rPr>
        <w:t xml:space="preserve"> </w:t>
      </w:r>
      <w:r>
        <w:rPr>
          <w:rFonts w:eastAsia="Times New Roman" w:cs="Times New Roman"/>
          <w:szCs w:val="24"/>
        </w:rPr>
        <w:t>γ</w:t>
      </w:r>
      <w:r w:rsidRPr="00B7361E">
        <w:rPr>
          <w:rFonts w:eastAsia="Times New Roman" w:cs="Times New Roman"/>
          <w:szCs w:val="24"/>
        </w:rPr>
        <w:t>ιατί</w:t>
      </w:r>
      <w:r>
        <w:rPr>
          <w:rFonts w:eastAsia="Times New Roman" w:cs="Times New Roman"/>
          <w:szCs w:val="24"/>
        </w:rPr>
        <w:t>,</w:t>
      </w:r>
      <w:r w:rsidRPr="00B7361E">
        <w:rPr>
          <w:rFonts w:eastAsia="Times New Roman" w:cs="Times New Roman"/>
          <w:szCs w:val="24"/>
        </w:rPr>
        <w:t xml:space="preserve"> δυστυχώς</w:t>
      </w:r>
      <w:r>
        <w:rPr>
          <w:rFonts w:eastAsia="Times New Roman" w:cs="Times New Roman"/>
          <w:szCs w:val="24"/>
        </w:rPr>
        <w:t>,</w:t>
      </w:r>
      <w:r w:rsidRPr="00B7361E">
        <w:rPr>
          <w:rFonts w:eastAsia="Times New Roman" w:cs="Times New Roman"/>
          <w:szCs w:val="24"/>
        </w:rPr>
        <w:t xml:space="preserve"> οι προκαταλήψεις</w:t>
      </w:r>
      <w:r>
        <w:rPr>
          <w:rFonts w:eastAsia="Times New Roman" w:cs="Times New Roman"/>
          <w:szCs w:val="24"/>
        </w:rPr>
        <w:t>,</w:t>
      </w:r>
      <w:r w:rsidRPr="00B7361E">
        <w:rPr>
          <w:rFonts w:eastAsia="Times New Roman" w:cs="Times New Roman"/>
          <w:szCs w:val="24"/>
        </w:rPr>
        <w:t xml:space="preserve"> τα στερεότυπα είναι πολύ πιο ισχυρά στην κοι</w:t>
      </w:r>
      <w:r w:rsidRPr="00B7361E">
        <w:rPr>
          <w:rFonts w:eastAsia="Times New Roman" w:cs="Times New Roman"/>
          <w:szCs w:val="24"/>
        </w:rPr>
        <w:t xml:space="preserve">νωνία </w:t>
      </w:r>
      <w:r>
        <w:rPr>
          <w:rFonts w:eastAsia="Times New Roman" w:cs="Times New Roman"/>
          <w:szCs w:val="24"/>
        </w:rPr>
        <w:t>κ</w:t>
      </w:r>
      <w:r w:rsidRPr="00B7361E">
        <w:rPr>
          <w:rFonts w:eastAsia="Times New Roman" w:cs="Times New Roman"/>
          <w:szCs w:val="24"/>
        </w:rPr>
        <w:t>αι κυριαρχούν έναντι όλων αυτών των κατακτήσεων που έχουν σημειωθεί τα τελευταία χρόνια</w:t>
      </w:r>
      <w:r>
        <w:rPr>
          <w:rFonts w:eastAsia="Times New Roman" w:cs="Times New Roman"/>
          <w:szCs w:val="24"/>
        </w:rPr>
        <w:t>. Γι’ αυτό</w:t>
      </w:r>
      <w:r>
        <w:rPr>
          <w:rFonts w:eastAsia="Times New Roman" w:cs="Times New Roman"/>
          <w:szCs w:val="24"/>
        </w:rPr>
        <w:t>,</w:t>
      </w:r>
      <w:r>
        <w:rPr>
          <w:rFonts w:eastAsia="Times New Roman" w:cs="Times New Roman"/>
          <w:szCs w:val="24"/>
        </w:rPr>
        <w:t xml:space="preserve"> νομίζω ότι πρέπει</w:t>
      </w:r>
      <w:r w:rsidRPr="00B7361E">
        <w:rPr>
          <w:rFonts w:eastAsia="Times New Roman" w:cs="Times New Roman"/>
          <w:szCs w:val="24"/>
        </w:rPr>
        <w:t xml:space="preserve"> οι γυναίκες να πάρουν την υπόθεση στα χέρια </w:t>
      </w:r>
      <w:r>
        <w:rPr>
          <w:rFonts w:eastAsia="Times New Roman" w:cs="Times New Roman"/>
          <w:szCs w:val="24"/>
        </w:rPr>
        <w:t>τους,</w:t>
      </w:r>
      <w:r w:rsidRPr="00B7361E">
        <w:rPr>
          <w:rFonts w:eastAsia="Times New Roman" w:cs="Times New Roman"/>
          <w:szCs w:val="24"/>
        </w:rPr>
        <w:t xml:space="preserve"> ώστε πραγματικά να μπορούν να διεκδικήσουν περισσότερα δικαιώματα</w:t>
      </w:r>
      <w:r>
        <w:rPr>
          <w:rFonts w:eastAsia="Times New Roman" w:cs="Times New Roman"/>
          <w:szCs w:val="24"/>
        </w:rPr>
        <w:t>.</w:t>
      </w:r>
    </w:p>
    <w:p w14:paraId="3AA84D9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Εύχομαι, λ</w:t>
      </w:r>
      <w:r w:rsidRPr="00B7361E">
        <w:rPr>
          <w:rFonts w:eastAsia="Times New Roman" w:cs="Times New Roman"/>
          <w:szCs w:val="24"/>
        </w:rPr>
        <w:t>οιπόν</w:t>
      </w:r>
      <w:r>
        <w:rPr>
          <w:rFonts w:eastAsia="Times New Roman" w:cs="Times New Roman"/>
          <w:szCs w:val="24"/>
        </w:rPr>
        <w:t>,</w:t>
      </w:r>
      <w:r w:rsidRPr="00B7361E">
        <w:rPr>
          <w:rFonts w:eastAsia="Times New Roman" w:cs="Times New Roman"/>
          <w:szCs w:val="24"/>
        </w:rPr>
        <w:t xml:space="preserve"> στο επόμενο </w:t>
      </w:r>
      <w:r>
        <w:rPr>
          <w:rFonts w:eastAsia="Times New Roman" w:cs="Times New Roman"/>
          <w:szCs w:val="24"/>
        </w:rPr>
        <w:t>Κ</w:t>
      </w:r>
      <w:r w:rsidRPr="00B7361E">
        <w:rPr>
          <w:rFonts w:eastAsia="Times New Roman" w:cs="Times New Roman"/>
          <w:szCs w:val="24"/>
        </w:rPr>
        <w:t xml:space="preserve">οινοβούλιο να </w:t>
      </w:r>
      <w:r>
        <w:rPr>
          <w:rFonts w:eastAsia="Times New Roman" w:cs="Times New Roman"/>
          <w:szCs w:val="24"/>
        </w:rPr>
        <w:t>ε</w:t>
      </w:r>
      <w:r w:rsidRPr="00B7361E">
        <w:rPr>
          <w:rFonts w:eastAsia="Times New Roman" w:cs="Times New Roman"/>
          <w:szCs w:val="24"/>
        </w:rPr>
        <w:t xml:space="preserve">ίναι περισσότερες οι γυναίκες </w:t>
      </w:r>
      <w:r>
        <w:rPr>
          <w:rFonts w:eastAsia="Times New Roman" w:cs="Times New Roman"/>
          <w:szCs w:val="24"/>
        </w:rPr>
        <w:t>Β</w:t>
      </w:r>
      <w:r w:rsidRPr="00B7361E">
        <w:rPr>
          <w:rFonts w:eastAsia="Times New Roman" w:cs="Times New Roman"/>
          <w:szCs w:val="24"/>
        </w:rPr>
        <w:t>ουλευτές</w:t>
      </w:r>
      <w:r>
        <w:rPr>
          <w:rFonts w:eastAsia="Times New Roman" w:cs="Times New Roman"/>
          <w:szCs w:val="24"/>
        </w:rPr>
        <w:t>,</w:t>
      </w:r>
      <w:r w:rsidRPr="00B7361E">
        <w:rPr>
          <w:rFonts w:eastAsia="Times New Roman" w:cs="Times New Roman"/>
          <w:szCs w:val="24"/>
        </w:rPr>
        <w:t xml:space="preserve"> να είναι </w:t>
      </w:r>
      <w:r>
        <w:rPr>
          <w:rFonts w:eastAsia="Times New Roman" w:cs="Times New Roman"/>
          <w:szCs w:val="24"/>
        </w:rPr>
        <w:t xml:space="preserve">πολιτικοί που να σκύψουν στην ανώνυμη γυναίκα, στην πλειοψηφία των </w:t>
      </w:r>
      <w:r w:rsidRPr="00B7361E">
        <w:rPr>
          <w:rFonts w:eastAsia="Times New Roman" w:cs="Times New Roman"/>
          <w:szCs w:val="24"/>
        </w:rPr>
        <w:t>γυναικών</w:t>
      </w:r>
      <w:r>
        <w:rPr>
          <w:rFonts w:eastAsia="Times New Roman" w:cs="Times New Roman"/>
          <w:szCs w:val="24"/>
        </w:rPr>
        <w:t>,</w:t>
      </w:r>
      <w:r w:rsidRPr="00B7361E">
        <w:rPr>
          <w:rFonts w:eastAsia="Times New Roman" w:cs="Times New Roman"/>
          <w:szCs w:val="24"/>
        </w:rPr>
        <w:t xml:space="preserve"> </w:t>
      </w:r>
      <w:r w:rsidRPr="00B7361E">
        <w:rPr>
          <w:rFonts w:eastAsia="Times New Roman" w:cs="Times New Roman"/>
          <w:szCs w:val="24"/>
        </w:rPr>
        <w:lastRenderedPageBreak/>
        <w:t>να μιλάνε για τις γυναίκες που δεν έχουν φωνή</w:t>
      </w:r>
      <w:r>
        <w:rPr>
          <w:rFonts w:eastAsia="Times New Roman" w:cs="Times New Roman"/>
          <w:szCs w:val="24"/>
        </w:rPr>
        <w:t>,</w:t>
      </w:r>
      <w:r w:rsidRPr="00B7361E">
        <w:rPr>
          <w:rFonts w:eastAsia="Times New Roman" w:cs="Times New Roman"/>
          <w:szCs w:val="24"/>
        </w:rPr>
        <w:t xml:space="preserve"> να αγωνίζονται για τις γυναίκες που δεν έχουν τη δύναμη να αγωνιστούν και έτσι να καταξιώνουν και το</w:t>
      </w:r>
      <w:r>
        <w:rPr>
          <w:rFonts w:eastAsia="Times New Roman" w:cs="Times New Roman"/>
          <w:szCs w:val="24"/>
        </w:rPr>
        <w:t>ν</w:t>
      </w:r>
      <w:r w:rsidRPr="00B7361E">
        <w:rPr>
          <w:rFonts w:eastAsia="Times New Roman" w:cs="Times New Roman"/>
          <w:szCs w:val="24"/>
        </w:rPr>
        <w:t xml:space="preserve"> ρόλο </w:t>
      </w:r>
      <w:r>
        <w:rPr>
          <w:rFonts w:eastAsia="Times New Roman" w:cs="Times New Roman"/>
          <w:szCs w:val="24"/>
        </w:rPr>
        <w:t xml:space="preserve">τους. </w:t>
      </w:r>
    </w:p>
    <w:p w14:paraId="3AA84D9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Π</w:t>
      </w:r>
      <w:r w:rsidRPr="00B7361E">
        <w:rPr>
          <w:rFonts w:eastAsia="Times New Roman" w:cs="Times New Roman"/>
          <w:szCs w:val="24"/>
        </w:rPr>
        <w:t xml:space="preserve">ιστεύω </w:t>
      </w:r>
      <w:r>
        <w:rPr>
          <w:rFonts w:eastAsia="Times New Roman" w:cs="Times New Roman"/>
          <w:szCs w:val="24"/>
        </w:rPr>
        <w:t xml:space="preserve">και εύχομαι και οι γυναίκες πολιτικοί </w:t>
      </w:r>
      <w:r w:rsidRPr="00B7361E">
        <w:rPr>
          <w:rFonts w:eastAsia="Times New Roman" w:cs="Times New Roman"/>
          <w:szCs w:val="24"/>
        </w:rPr>
        <w:t>να δημιουργήσου</w:t>
      </w:r>
      <w:r>
        <w:rPr>
          <w:rFonts w:eastAsia="Times New Roman" w:cs="Times New Roman"/>
          <w:szCs w:val="24"/>
        </w:rPr>
        <w:t>ν</w:t>
      </w:r>
      <w:r w:rsidRPr="00B7361E">
        <w:rPr>
          <w:rFonts w:eastAsia="Times New Roman" w:cs="Times New Roman"/>
          <w:szCs w:val="24"/>
        </w:rPr>
        <w:t xml:space="preserve"> ένα</w:t>
      </w:r>
      <w:r>
        <w:rPr>
          <w:rFonts w:eastAsia="Times New Roman" w:cs="Times New Roman"/>
          <w:szCs w:val="24"/>
        </w:rPr>
        <w:t>ν</w:t>
      </w:r>
      <w:r w:rsidRPr="00B7361E">
        <w:rPr>
          <w:rFonts w:eastAsia="Times New Roman" w:cs="Times New Roman"/>
          <w:szCs w:val="24"/>
        </w:rPr>
        <w:t xml:space="preserve"> γυναικείο πολιτικό λόγο</w:t>
      </w:r>
      <w:r>
        <w:rPr>
          <w:rFonts w:eastAsia="Times New Roman" w:cs="Times New Roman"/>
          <w:szCs w:val="24"/>
        </w:rPr>
        <w:t>,</w:t>
      </w:r>
      <w:r w:rsidRPr="00B7361E">
        <w:rPr>
          <w:rFonts w:eastAsia="Times New Roman" w:cs="Times New Roman"/>
          <w:szCs w:val="24"/>
        </w:rPr>
        <w:t xml:space="preserve"> μ</w:t>
      </w:r>
      <w:r>
        <w:rPr>
          <w:rFonts w:eastAsia="Times New Roman" w:cs="Times New Roman"/>
          <w:szCs w:val="24"/>
        </w:rPr>
        <w:t>ί</w:t>
      </w:r>
      <w:r w:rsidRPr="00B7361E">
        <w:rPr>
          <w:rFonts w:eastAsia="Times New Roman" w:cs="Times New Roman"/>
          <w:szCs w:val="24"/>
        </w:rPr>
        <w:t>α γυναικεία πολιτική στάση και να μην αντιγράφ</w:t>
      </w:r>
      <w:r w:rsidRPr="00B7361E">
        <w:rPr>
          <w:rFonts w:eastAsia="Times New Roman" w:cs="Times New Roman"/>
          <w:szCs w:val="24"/>
        </w:rPr>
        <w:t>ουν τα ανδρικά πρότυπα</w:t>
      </w:r>
      <w:r>
        <w:rPr>
          <w:rFonts w:eastAsia="Times New Roman" w:cs="Times New Roman"/>
          <w:szCs w:val="24"/>
        </w:rPr>
        <w:t>.</w:t>
      </w:r>
      <w:r w:rsidRPr="00B7361E">
        <w:rPr>
          <w:rFonts w:eastAsia="Times New Roman" w:cs="Times New Roman"/>
          <w:szCs w:val="24"/>
        </w:rPr>
        <w:t xml:space="preserve"> Γιατί αυτό το οποίο είναι ξεχωριστό μπορεί να συγκινήσει και να στρ</w:t>
      </w:r>
      <w:r>
        <w:rPr>
          <w:rFonts w:eastAsia="Times New Roman" w:cs="Times New Roman"/>
          <w:szCs w:val="24"/>
        </w:rPr>
        <w:t>ατεύσει</w:t>
      </w:r>
      <w:r w:rsidRPr="00B7361E">
        <w:rPr>
          <w:rFonts w:eastAsia="Times New Roman" w:cs="Times New Roman"/>
          <w:szCs w:val="24"/>
        </w:rPr>
        <w:t xml:space="preserve"> και γυναίκες στην πολιτική</w:t>
      </w:r>
      <w:r>
        <w:rPr>
          <w:rFonts w:eastAsia="Times New Roman" w:cs="Times New Roman"/>
          <w:szCs w:val="24"/>
        </w:rPr>
        <w:t>,</w:t>
      </w:r>
      <w:r w:rsidRPr="00B7361E">
        <w:rPr>
          <w:rFonts w:eastAsia="Times New Roman" w:cs="Times New Roman"/>
          <w:szCs w:val="24"/>
        </w:rPr>
        <w:t xml:space="preserve"> να γίνει η πολιτική </w:t>
      </w:r>
      <w:r>
        <w:rPr>
          <w:rFonts w:eastAsia="Times New Roman" w:cs="Times New Roman"/>
          <w:szCs w:val="24"/>
        </w:rPr>
        <w:t xml:space="preserve">ελκτική </w:t>
      </w:r>
      <w:r w:rsidRPr="00B7361E">
        <w:rPr>
          <w:rFonts w:eastAsia="Times New Roman" w:cs="Times New Roman"/>
          <w:szCs w:val="24"/>
        </w:rPr>
        <w:t>για τα νέα κορίτσια</w:t>
      </w:r>
      <w:r>
        <w:rPr>
          <w:rFonts w:eastAsia="Times New Roman" w:cs="Times New Roman"/>
          <w:szCs w:val="24"/>
        </w:rPr>
        <w:t>,</w:t>
      </w:r>
      <w:r w:rsidRPr="00B7361E">
        <w:rPr>
          <w:rFonts w:eastAsia="Times New Roman" w:cs="Times New Roman"/>
          <w:szCs w:val="24"/>
        </w:rPr>
        <w:t xml:space="preserve"> για τις φοιτήτριες</w:t>
      </w:r>
      <w:r>
        <w:rPr>
          <w:rFonts w:eastAsia="Times New Roman" w:cs="Times New Roman"/>
          <w:szCs w:val="24"/>
        </w:rPr>
        <w:t>,</w:t>
      </w:r>
      <w:r w:rsidRPr="00B7361E">
        <w:rPr>
          <w:rFonts w:eastAsia="Times New Roman" w:cs="Times New Roman"/>
          <w:szCs w:val="24"/>
        </w:rPr>
        <w:t xml:space="preserve"> τις μαθήτριες</w:t>
      </w:r>
      <w:r>
        <w:rPr>
          <w:rFonts w:eastAsia="Times New Roman" w:cs="Times New Roman"/>
          <w:szCs w:val="24"/>
        </w:rPr>
        <w:t>,</w:t>
      </w:r>
      <w:r w:rsidRPr="00B7361E">
        <w:rPr>
          <w:rFonts w:eastAsia="Times New Roman" w:cs="Times New Roman"/>
          <w:szCs w:val="24"/>
        </w:rPr>
        <w:t xml:space="preserve"> τις γυναίκες νοικοκυρές</w:t>
      </w:r>
      <w:r>
        <w:rPr>
          <w:rFonts w:eastAsia="Times New Roman" w:cs="Times New Roman"/>
          <w:szCs w:val="24"/>
        </w:rPr>
        <w:t>,</w:t>
      </w:r>
      <w:r w:rsidRPr="00B7361E">
        <w:rPr>
          <w:rFonts w:eastAsia="Times New Roman" w:cs="Times New Roman"/>
          <w:szCs w:val="24"/>
        </w:rPr>
        <w:t xml:space="preserve"> αυτές που </w:t>
      </w:r>
      <w:r>
        <w:rPr>
          <w:rFonts w:eastAsia="Times New Roman" w:cs="Times New Roman"/>
          <w:szCs w:val="24"/>
        </w:rPr>
        <w:t xml:space="preserve">όλη </w:t>
      </w:r>
      <w:r w:rsidRPr="00B7361E">
        <w:rPr>
          <w:rFonts w:eastAsia="Times New Roman" w:cs="Times New Roman"/>
          <w:szCs w:val="24"/>
        </w:rPr>
        <w:t>αυτή τ</w:t>
      </w:r>
      <w:r w:rsidRPr="00B7361E">
        <w:rPr>
          <w:rFonts w:eastAsia="Times New Roman" w:cs="Times New Roman"/>
          <w:szCs w:val="24"/>
        </w:rPr>
        <w:t>ην εποχή των μνημονίων ήταν οι στυλοβάτες της οικογένειας</w:t>
      </w:r>
      <w:r>
        <w:rPr>
          <w:rFonts w:eastAsia="Times New Roman" w:cs="Times New Roman"/>
          <w:szCs w:val="24"/>
        </w:rPr>
        <w:t>, γ</w:t>
      </w:r>
      <w:r w:rsidRPr="00B7361E">
        <w:rPr>
          <w:rFonts w:eastAsia="Times New Roman" w:cs="Times New Roman"/>
          <w:szCs w:val="24"/>
        </w:rPr>
        <w:t xml:space="preserve">ιατί με τη διάλυση του κοινωνικού κράτους ανέλαβαν όλα τα καθήκοντα οι </w:t>
      </w:r>
      <w:r>
        <w:rPr>
          <w:rFonts w:eastAsia="Times New Roman" w:cs="Times New Roman"/>
          <w:szCs w:val="24"/>
        </w:rPr>
        <w:t>ίδιες:</w:t>
      </w:r>
      <w:r w:rsidRPr="00B7361E">
        <w:rPr>
          <w:rFonts w:eastAsia="Times New Roman" w:cs="Times New Roman"/>
          <w:szCs w:val="24"/>
        </w:rPr>
        <w:t xml:space="preserve"> να τονώσουν τον άνεργο σύζυγο </w:t>
      </w:r>
      <w:r>
        <w:rPr>
          <w:rFonts w:eastAsia="Times New Roman" w:cs="Times New Roman"/>
          <w:szCs w:val="24"/>
        </w:rPr>
        <w:t>και</w:t>
      </w:r>
      <w:r w:rsidRPr="00B7361E">
        <w:rPr>
          <w:rFonts w:eastAsia="Times New Roman" w:cs="Times New Roman"/>
          <w:szCs w:val="24"/>
        </w:rPr>
        <w:t xml:space="preserve"> τα άνεργα παιδιά</w:t>
      </w:r>
      <w:r>
        <w:rPr>
          <w:rFonts w:eastAsia="Times New Roman" w:cs="Times New Roman"/>
          <w:szCs w:val="24"/>
        </w:rPr>
        <w:t>,</w:t>
      </w:r>
      <w:r w:rsidRPr="00B7361E">
        <w:rPr>
          <w:rFonts w:eastAsia="Times New Roman" w:cs="Times New Roman"/>
          <w:szCs w:val="24"/>
        </w:rPr>
        <w:t xml:space="preserve"> να φυλάνε τα παιδιά</w:t>
      </w:r>
      <w:r>
        <w:rPr>
          <w:rFonts w:eastAsia="Times New Roman" w:cs="Times New Roman"/>
          <w:szCs w:val="24"/>
        </w:rPr>
        <w:t>,</w:t>
      </w:r>
      <w:r w:rsidRPr="00B7361E">
        <w:rPr>
          <w:rFonts w:eastAsia="Times New Roman" w:cs="Times New Roman"/>
          <w:szCs w:val="24"/>
        </w:rPr>
        <w:t xml:space="preserve"> τους ηλικιωμένους</w:t>
      </w:r>
      <w:r>
        <w:rPr>
          <w:rFonts w:eastAsia="Times New Roman" w:cs="Times New Roman"/>
          <w:szCs w:val="24"/>
        </w:rPr>
        <w:t>.</w:t>
      </w:r>
    </w:p>
    <w:p w14:paraId="3AA84D92"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Για ό</w:t>
      </w:r>
      <w:r w:rsidRPr="00B7361E">
        <w:rPr>
          <w:rFonts w:eastAsia="Times New Roman" w:cs="Times New Roman"/>
          <w:szCs w:val="24"/>
        </w:rPr>
        <w:t xml:space="preserve">λα αυτά τα οποία </w:t>
      </w:r>
      <w:r>
        <w:rPr>
          <w:rFonts w:eastAsia="Times New Roman" w:cs="Times New Roman"/>
          <w:szCs w:val="24"/>
        </w:rPr>
        <w:t>η</w:t>
      </w:r>
      <w:r w:rsidRPr="00B7361E">
        <w:rPr>
          <w:rFonts w:eastAsia="Times New Roman" w:cs="Times New Roman"/>
          <w:szCs w:val="24"/>
        </w:rPr>
        <w:t xml:space="preserve"> Ελ</w:t>
      </w:r>
      <w:r w:rsidRPr="00B7361E">
        <w:rPr>
          <w:rFonts w:eastAsia="Times New Roman" w:cs="Times New Roman"/>
          <w:szCs w:val="24"/>
        </w:rPr>
        <w:t>ληνίδα γυναίκα</w:t>
      </w:r>
      <w:r>
        <w:rPr>
          <w:rFonts w:eastAsia="Times New Roman" w:cs="Times New Roman"/>
          <w:szCs w:val="24"/>
        </w:rPr>
        <w:t>,</w:t>
      </w:r>
      <w:r w:rsidRPr="00B7361E">
        <w:rPr>
          <w:rFonts w:eastAsia="Times New Roman" w:cs="Times New Roman"/>
          <w:szCs w:val="24"/>
        </w:rPr>
        <w:t xml:space="preserve"> αυτή η </w:t>
      </w:r>
      <w:proofErr w:type="spellStart"/>
      <w:r w:rsidRPr="00B7361E">
        <w:rPr>
          <w:rFonts w:eastAsia="Times New Roman" w:cs="Times New Roman"/>
          <w:szCs w:val="24"/>
        </w:rPr>
        <w:t>ηρωίδα</w:t>
      </w:r>
      <w:proofErr w:type="spellEnd"/>
      <w:r w:rsidRPr="00B7361E">
        <w:rPr>
          <w:rFonts w:eastAsia="Times New Roman" w:cs="Times New Roman"/>
          <w:szCs w:val="24"/>
        </w:rPr>
        <w:t xml:space="preserve"> γυναίκα κατάφερε όλα αυτά τα χρόνια πρέπει να τ</w:t>
      </w:r>
      <w:r>
        <w:rPr>
          <w:rFonts w:eastAsia="Times New Roman" w:cs="Times New Roman"/>
          <w:szCs w:val="24"/>
        </w:rPr>
        <w:t>ην</w:t>
      </w:r>
      <w:r w:rsidRPr="00B7361E">
        <w:rPr>
          <w:rFonts w:eastAsia="Times New Roman" w:cs="Times New Roman"/>
          <w:szCs w:val="24"/>
        </w:rPr>
        <w:t xml:space="preserve"> τιμήσουμε ιδιαίτερα και να ευχηθούμε</w:t>
      </w:r>
      <w:r>
        <w:rPr>
          <w:rFonts w:eastAsia="Times New Roman" w:cs="Times New Roman"/>
          <w:szCs w:val="24"/>
        </w:rPr>
        <w:t>,</w:t>
      </w:r>
      <w:r w:rsidRPr="00B7361E">
        <w:rPr>
          <w:rFonts w:eastAsia="Times New Roman" w:cs="Times New Roman"/>
          <w:szCs w:val="24"/>
        </w:rPr>
        <w:t xml:space="preserve"> μέσα από τους θεσμούς και μέσα από τους αγώνες του γυναικείου κινήματος</w:t>
      </w:r>
      <w:r>
        <w:rPr>
          <w:rFonts w:eastAsia="Times New Roman" w:cs="Times New Roman"/>
          <w:szCs w:val="24"/>
        </w:rPr>
        <w:t>,</w:t>
      </w:r>
      <w:r w:rsidRPr="00B7361E">
        <w:rPr>
          <w:rFonts w:eastAsia="Times New Roman" w:cs="Times New Roman"/>
          <w:szCs w:val="24"/>
        </w:rPr>
        <w:t xml:space="preserve"> </w:t>
      </w:r>
      <w:r>
        <w:rPr>
          <w:rFonts w:eastAsia="Times New Roman" w:cs="Times New Roman"/>
          <w:szCs w:val="24"/>
        </w:rPr>
        <w:t>ν</w:t>
      </w:r>
      <w:r w:rsidRPr="00B7361E">
        <w:rPr>
          <w:rFonts w:eastAsia="Times New Roman" w:cs="Times New Roman"/>
          <w:szCs w:val="24"/>
        </w:rPr>
        <w:t>α μπορέσει πραγ</w:t>
      </w:r>
      <w:r w:rsidRPr="00B7361E">
        <w:rPr>
          <w:rFonts w:eastAsia="Times New Roman" w:cs="Times New Roman"/>
          <w:szCs w:val="24"/>
        </w:rPr>
        <w:lastRenderedPageBreak/>
        <w:t xml:space="preserve">ματικά </w:t>
      </w:r>
      <w:r>
        <w:rPr>
          <w:rFonts w:eastAsia="Times New Roman" w:cs="Times New Roman"/>
          <w:szCs w:val="24"/>
        </w:rPr>
        <w:t>και να συμμετέχει στην πολιτική και να ανα</w:t>
      </w:r>
      <w:r>
        <w:rPr>
          <w:rFonts w:eastAsia="Times New Roman" w:cs="Times New Roman"/>
          <w:szCs w:val="24"/>
        </w:rPr>
        <w:t xml:space="preserve">σταλεί η γενικευμένη βία, η κακοποίηση και η </w:t>
      </w:r>
      <w:r>
        <w:rPr>
          <w:rFonts w:eastAsia="Times New Roman" w:cs="Times New Roman"/>
          <w:szCs w:val="24"/>
        </w:rPr>
        <w:t>βία κατά</w:t>
      </w:r>
      <w:r>
        <w:rPr>
          <w:rFonts w:eastAsia="Times New Roman" w:cs="Times New Roman"/>
          <w:szCs w:val="24"/>
        </w:rPr>
        <w:t xml:space="preserve"> των γυναικών</w:t>
      </w:r>
      <w:r>
        <w:rPr>
          <w:rFonts w:eastAsia="Times New Roman" w:cs="Times New Roman"/>
          <w:szCs w:val="24"/>
        </w:rPr>
        <w:t>,</w:t>
      </w:r>
      <w:r>
        <w:rPr>
          <w:rFonts w:eastAsia="Times New Roman" w:cs="Times New Roman"/>
          <w:szCs w:val="24"/>
        </w:rPr>
        <w:t xml:space="preserve"> και τα δικαιώματά τους να διευρυνθούν. Γιατί ας μην ξεχνάμε ποτέ ότι μ</w:t>
      </w:r>
      <w:r>
        <w:rPr>
          <w:rFonts w:eastAsia="Times New Roman" w:cs="Times New Roman"/>
          <w:szCs w:val="24"/>
        </w:rPr>
        <w:t>ί</w:t>
      </w:r>
      <w:r>
        <w:rPr>
          <w:rFonts w:eastAsia="Times New Roman" w:cs="Times New Roman"/>
          <w:szCs w:val="24"/>
        </w:rPr>
        <w:t>α κοινωνία κρίνεται ως δημοκρατική, αλληλέγγυα, ανοικτή, πολύχρωμη, πλουραλιστική, με βάση τι θέση έχει η γυναίκα στο</w:t>
      </w:r>
      <w:r>
        <w:rPr>
          <w:rFonts w:eastAsia="Times New Roman" w:cs="Times New Roman"/>
          <w:szCs w:val="24"/>
        </w:rPr>
        <w:t xml:space="preserve"> πλαίσιο της κοινωνίας. </w:t>
      </w:r>
    </w:p>
    <w:p w14:paraId="3AA84D93"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w:t>
      </w:r>
      <w:r w:rsidRPr="00B7361E">
        <w:rPr>
          <w:rFonts w:eastAsia="Times New Roman" w:cs="Times New Roman"/>
          <w:szCs w:val="24"/>
        </w:rPr>
        <w:t xml:space="preserve">προσοχή </w:t>
      </w:r>
      <w:r>
        <w:rPr>
          <w:rFonts w:eastAsia="Times New Roman" w:cs="Times New Roman"/>
          <w:szCs w:val="24"/>
        </w:rPr>
        <w:t>σας.</w:t>
      </w:r>
    </w:p>
    <w:p w14:paraId="3AA84D9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Α</w:t>
      </w:r>
      <w:r w:rsidRPr="00B7361E">
        <w:rPr>
          <w:rFonts w:eastAsia="Times New Roman" w:cs="Times New Roman"/>
          <w:szCs w:val="24"/>
        </w:rPr>
        <w:t>μέσως τώρα θα καλέσω</w:t>
      </w:r>
      <w:r>
        <w:rPr>
          <w:rFonts w:eastAsia="Times New Roman" w:cs="Times New Roman"/>
          <w:szCs w:val="24"/>
        </w:rPr>
        <w:t xml:space="preserve"> στο Βήμα την Υφυπουργό Εσωτερικών κ. Μαρίνα </w:t>
      </w:r>
      <w:proofErr w:type="spellStart"/>
      <w:r>
        <w:rPr>
          <w:rFonts w:eastAsia="Times New Roman" w:cs="Times New Roman"/>
          <w:szCs w:val="24"/>
        </w:rPr>
        <w:t>Χρυσοβελώνη</w:t>
      </w:r>
      <w:proofErr w:type="spellEnd"/>
      <w:r w:rsidRPr="00B7361E">
        <w:rPr>
          <w:rFonts w:eastAsia="Times New Roman" w:cs="Times New Roman"/>
          <w:szCs w:val="24"/>
        </w:rPr>
        <w:t xml:space="preserve"> να χαιρετ</w:t>
      </w:r>
      <w:r>
        <w:rPr>
          <w:rFonts w:eastAsia="Times New Roman" w:cs="Times New Roman"/>
          <w:szCs w:val="24"/>
        </w:rPr>
        <w:t>ί</w:t>
      </w:r>
      <w:r w:rsidRPr="00B7361E">
        <w:rPr>
          <w:rFonts w:eastAsia="Times New Roman" w:cs="Times New Roman"/>
          <w:szCs w:val="24"/>
        </w:rPr>
        <w:t xml:space="preserve">σει εκ μέρους της </w:t>
      </w:r>
      <w:r>
        <w:rPr>
          <w:rFonts w:eastAsia="Times New Roman" w:cs="Times New Roman"/>
          <w:szCs w:val="24"/>
        </w:rPr>
        <w:t>Κ</w:t>
      </w:r>
      <w:r w:rsidRPr="00B7361E">
        <w:rPr>
          <w:rFonts w:eastAsia="Times New Roman" w:cs="Times New Roman"/>
          <w:szCs w:val="24"/>
        </w:rPr>
        <w:t xml:space="preserve">υβέρνησης για </w:t>
      </w:r>
      <w:r>
        <w:rPr>
          <w:rFonts w:eastAsia="Times New Roman" w:cs="Times New Roman"/>
          <w:szCs w:val="24"/>
        </w:rPr>
        <w:t>δέκα λεπτά.</w:t>
      </w:r>
      <w:r w:rsidRPr="00B7361E">
        <w:rPr>
          <w:rFonts w:eastAsia="Times New Roman" w:cs="Times New Roman"/>
          <w:szCs w:val="24"/>
        </w:rPr>
        <w:t xml:space="preserve"> </w:t>
      </w:r>
    </w:p>
    <w:p w14:paraId="3AA84D9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Χρυσοβελώνη</w:t>
      </w:r>
      <w:proofErr w:type="spellEnd"/>
      <w:r>
        <w:rPr>
          <w:rFonts w:eastAsia="Times New Roman" w:cs="Times New Roman"/>
          <w:szCs w:val="24"/>
        </w:rPr>
        <w:t xml:space="preserve">. </w:t>
      </w:r>
    </w:p>
    <w:p w14:paraId="3AA84D96"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Εσωτερικών): </w:t>
      </w:r>
      <w:r>
        <w:rPr>
          <w:rFonts w:eastAsia="Times New Roman" w:cs="Times New Roman"/>
          <w:szCs w:val="24"/>
        </w:rPr>
        <w:t xml:space="preserve">Ευχαριστώ, κυρία Πρόεδρε. </w:t>
      </w:r>
    </w:p>
    <w:p w14:paraId="3AA84D9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Αξιότιμες κυρίες </w:t>
      </w:r>
      <w:proofErr w:type="spellStart"/>
      <w:r>
        <w:rPr>
          <w:rFonts w:eastAsia="Times New Roman" w:cs="Times New Roman"/>
          <w:szCs w:val="24"/>
        </w:rPr>
        <w:t>Βουλεύτριες</w:t>
      </w:r>
      <w:proofErr w:type="spellEnd"/>
      <w:r>
        <w:rPr>
          <w:rFonts w:eastAsia="Times New Roman" w:cs="Times New Roman"/>
          <w:szCs w:val="24"/>
        </w:rPr>
        <w:t>, αξιότιμοι κύριοι Βουλευτές, αξιότιμη Πρόεδρε κ</w:t>
      </w:r>
      <w:r>
        <w:rPr>
          <w:rFonts w:eastAsia="Times New Roman" w:cs="Times New Roman"/>
          <w:szCs w:val="24"/>
        </w:rPr>
        <w:t>.</w:t>
      </w:r>
      <w:r>
        <w:rPr>
          <w:rFonts w:eastAsia="Times New Roman" w:cs="Times New Roman"/>
          <w:szCs w:val="24"/>
        </w:rPr>
        <w:t xml:space="preserve"> Αγγελική Θάνου, </w:t>
      </w:r>
      <w:r w:rsidRPr="00B7361E">
        <w:rPr>
          <w:rFonts w:eastAsia="Times New Roman" w:cs="Times New Roman"/>
          <w:szCs w:val="24"/>
        </w:rPr>
        <w:t>εκλεκτές προσκεκλημένες και προσκεκλημένοι</w:t>
      </w:r>
      <w:r>
        <w:rPr>
          <w:rFonts w:eastAsia="Times New Roman" w:cs="Times New Roman"/>
          <w:szCs w:val="24"/>
        </w:rPr>
        <w:t>,</w:t>
      </w:r>
      <w:r w:rsidRPr="00B7361E">
        <w:rPr>
          <w:rFonts w:eastAsia="Times New Roman" w:cs="Times New Roman"/>
          <w:szCs w:val="24"/>
        </w:rPr>
        <w:t xml:space="preserve"> είναι πολύ μεγάλη τιμή και μεγάλη ευθύνη για μέ</w:t>
      </w:r>
      <w:r w:rsidRPr="00B7361E">
        <w:rPr>
          <w:rFonts w:eastAsia="Times New Roman" w:cs="Times New Roman"/>
          <w:szCs w:val="24"/>
        </w:rPr>
        <w:t xml:space="preserve">να να απευθύνομαι στην Εθνική </w:t>
      </w:r>
      <w:r>
        <w:rPr>
          <w:rFonts w:eastAsia="Times New Roman" w:cs="Times New Roman"/>
          <w:szCs w:val="24"/>
        </w:rPr>
        <w:t>Α</w:t>
      </w:r>
      <w:r w:rsidRPr="00B7361E">
        <w:rPr>
          <w:rFonts w:eastAsia="Times New Roman" w:cs="Times New Roman"/>
          <w:szCs w:val="24"/>
        </w:rPr>
        <w:t>ντιπροσωπεία σήμερα 8 Μαρτίου</w:t>
      </w:r>
      <w:r>
        <w:rPr>
          <w:rFonts w:eastAsia="Times New Roman" w:cs="Times New Roman"/>
          <w:szCs w:val="24"/>
        </w:rPr>
        <w:t>,</w:t>
      </w:r>
      <w:r w:rsidRPr="00B7361E">
        <w:rPr>
          <w:rFonts w:eastAsia="Times New Roman" w:cs="Times New Roman"/>
          <w:szCs w:val="24"/>
        </w:rPr>
        <w:t xml:space="preserve"> ημέρα αφιερωμένη στους αγώνες των γυναικών σε όλο </w:t>
      </w:r>
      <w:r w:rsidRPr="00B7361E">
        <w:rPr>
          <w:rFonts w:eastAsia="Times New Roman" w:cs="Times New Roman"/>
          <w:szCs w:val="24"/>
        </w:rPr>
        <w:lastRenderedPageBreak/>
        <w:t>τον κόσμο για ισότητα</w:t>
      </w:r>
      <w:r>
        <w:rPr>
          <w:rFonts w:eastAsia="Times New Roman" w:cs="Times New Roman"/>
          <w:szCs w:val="24"/>
        </w:rPr>
        <w:t>,</w:t>
      </w:r>
      <w:r w:rsidRPr="00B7361E">
        <w:rPr>
          <w:rFonts w:eastAsia="Times New Roman" w:cs="Times New Roman"/>
          <w:szCs w:val="24"/>
        </w:rPr>
        <w:t xml:space="preserve"> δικαιώματα</w:t>
      </w:r>
      <w:r>
        <w:rPr>
          <w:rFonts w:eastAsia="Times New Roman" w:cs="Times New Roman"/>
          <w:szCs w:val="24"/>
        </w:rPr>
        <w:t>,</w:t>
      </w:r>
      <w:r w:rsidRPr="00B7361E">
        <w:rPr>
          <w:rFonts w:eastAsia="Times New Roman" w:cs="Times New Roman"/>
          <w:szCs w:val="24"/>
        </w:rPr>
        <w:t xml:space="preserve"> δικαιοσύνη</w:t>
      </w:r>
      <w:r>
        <w:rPr>
          <w:rFonts w:eastAsia="Times New Roman" w:cs="Times New Roman"/>
          <w:szCs w:val="24"/>
        </w:rPr>
        <w:t>,</w:t>
      </w:r>
      <w:r w:rsidRPr="00B7361E">
        <w:rPr>
          <w:rFonts w:eastAsia="Times New Roman" w:cs="Times New Roman"/>
          <w:szCs w:val="24"/>
        </w:rPr>
        <w:t xml:space="preserve"> κάποιες φορές για τα στοιχειώδη και αυτονόητα</w:t>
      </w:r>
      <w:r>
        <w:rPr>
          <w:rFonts w:eastAsia="Times New Roman" w:cs="Times New Roman"/>
          <w:szCs w:val="24"/>
        </w:rPr>
        <w:t>, πλην ζητούμενα,</w:t>
      </w:r>
      <w:r w:rsidRPr="00B7361E">
        <w:rPr>
          <w:rFonts w:eastAsia="Times New Roman" w:cs="Times New Roman"/>
          <w:szCs w:val="24"/>
        </w:rPr>
        <w:t xml:space="preserve"> σε εμάς τους πολίτες της Ευρώπης</w:t>
      </w:r>
      <w:r>
        <w:rPr>
          <w:rFonts w:eastAsia="Times New Roman" w:cs="Times New Roman"/>
          <w:szCs w:val="24"/>
        </w:rPr>
        <w:t xml:space="preserve"> –</w:t>
      </w:r>
      <w:r>
        <w:rPr>
          <w:rFonts w:eastAsia="Times New Roman" w:cs="Times New Roman"/>
          <w:szCs w:val="24"/>
        </w:rPr>
        <w:t>δ</w:t>
      </w:r>
      <w:r w:rsidRPr="00B7361E">
        <w:rPr>
          <w:rFonts w:eastAsia="Times New Roman" w:cs="Times New Roman"/>
          <w:szCs w:val="24"/>
        </w:rPr>
        <w:t>υστυχώς</w:t>
      </w:r>
      <w:r>
        <w:rPr>
          <w:rFonts w:eastAsia="Times New Roman" w:cs="Times New Roman"/>
          <w:szCs w:val="24"/>
        </w:rPr>
        <w:t>,</w:t>
      </w:r>
      <w:r w:rsidRPr="00B7361E">
        <w:rPr>
          <w:rFonts w:eastAsia="Times New Roman" w:cs="Times New Roman"/>
          <w:szCs w:val="24"/>
        </w:rPr>
        <w:t xml:space="preserve"> ακόμα συμβαίνει αυτό</w:t>
      </w:r>
      <w:r>
        <w:rPr>
          <w:rFonts w:eastAsia="Times New Roman" w:cs="Times New Roman"/>
          <w:szCs w:val="24"/>
        </w:rPr>
        <w:t>-,</w:t>
      </w:r>
      <w:r w:rsidRPr="00B7361E">
        <w:rPr>
          <w:rFonts w:eastAsia="Times New Roman" w:cs="Times New Roman"/>
          <w:szCs w:val="24"/>
        </w:rPr>
        <w:t xml:space="preserve"> δυσεύρετα και σπάνια σε πολλές γωνιές της γης τον </w:t>
      </w:r>
      <w:r>
        <w:rPr>
          <w:rFonts w:eastAsia="Times New Roman" w:cs="Times New Roman"/>
          <w:szCs w:val="24"/>
        </w:rPr>
        <w:t>εικοστό πρώτο</w:t>
      </w:r>
      <w:r w:rsidRPr="00B7361E">
        <w:rPr>
          <w:rFonts w:eastAsia="Times New Roman" w:cs="Times New Roman"/>
          <w:szCs w:val="24"/>
        </w:rPr>
        <w:t xml:space="preserve"> αιώνα</w:t>
      </w:r>
      <w:r>
        <w:rPr>
          <w:rFonts w:eastAsia="Times New Roman" w:cs="Times New Roman"/>
          <w:szCs w:val="24"/>
        </w:rPr>
        <w:t>,</w:t>
      </w:r>
      <w:r w:rsidRPr="00B7361E">
        <w:rPr>
          <w:rFonts w:eastAsia="Times New Roman" w:cs="Times New Roman"/>
          <w:szCs w:val="24"/>
        </w:rPr>
        <w:t xml:space="preserve"> όπως το δικαίωμα των κοριτσιών για πρόσβαση στην εκπαίδευση</w:t>
      </w:r>
      <w:r>
        <w:rPr>
          <w:rFonts w:eastAsia="Times New Roman" w:cs="Times New Roman"/>
          <w:szCs w:val="24"/>
        </w:rPr>
        <w:t>,</w:t>
      </w:r>
      <w:r w:rsidRPr="00B7361E">
        <w:rPr>
          <w:rFonts w:eastAsia="Times New Roman" w:cs="Times New Roman"/>
          <w:szCs w:val="24"/>
        </w:rPr>
        <w:t xml:space="preserve"> το αίτημα των γυναικών να συμμετέχουν και να απολαμβάνουν ισότιμα το προϊόν του μόχθου της </w:t>
      </w:r>
      <w:r w:rsidRPr="00B7361E">
        <w:rPr>
          <w:rFonts w:eastAsia="Times New Roman" w:cs="Times New Roman"/>
          <w:szCs w:val="24"/>
        </w:rPr>
        <w:t xml:space="preserve">εργασίας </w:t>
      </w:r>
      <w:r>
        <w:rPr>
          <w:rFonts w:eastAsia="Times New Roman" w:cs="Times New Roman"/>
          <w:szCs w:val="24"/>
        </w:rPr>
        <w:t>τους,</w:t>
      </w:r>
      <w:r w:rsidRPr="00B7361E">
        <w:rPr>
          <w:rFonts w:eastAsia="Times New Roman" w:cs="Times New Roman"/>
          <w:szCs w:val="24"/>
        </w:rPr>
        <w:t xml:space="preserve"> μιας εργασίας συχνά αδήλωτης</w:t>
      </w:r>
      <w:r>
        <w:rPr>
          <w:rFonts w:eastAsia="Times New Roman" w:cs="Times New Roman"/>
          <w:szCs w:val="24"/>
        </w:rPr>
        <w:t>,</w:t>
      </w:r>
      <w:r w:rsidRPr="00B7361E">
        <w:rPr>
          <w:rFonts w:eastAsia="Times New Roman" w:cs="Times New Roman"/>
          <w:szCs w:val="24"/>
        </w:rPr>
        <w:t xml:space="preserve"> αφανούς </w:t>
      </w:r>
      <w:r>
        <w:rPr>
          <w:rFonts w:eastAsia="Times New Roman" w:cs="Times New Roman"/>
          <w:szCs w:val="24"/>
        </w:rPr>
        <w:t>ή</w:t>
      </w:r>
      <w:r w:rsidRPr="00B7361E">
        <w:rPr>
          <w:rFonts w:eastAsia="Times New Roman" w:cs="Times New Roman"/>
          <w:szCs w:val="24"/>
        </w:rPr>
        <w:t xml:space="preserve"> εμφανούς</w:t>
      </w:r>
      <w:r>
        <w:rPr>
          <w:rFonts w:eastAsia="Times New Roman" w:cs="Times New Roman"/>
          <w:szCs w:val="24"/>
        </w:rPr>
        <w:t>,</w:t>
      </w:r>
      <w:r w:rsidRPr="00B7361E">
        <w:rPr>
          <w:rFonts w:eastAsia="Times New Roman" w:cs="Times New Roman"/>
          <w:szCs w:val="24"/>
        </w:rPr>
        <w:t xml:space="preserve"> αλλά </w:t>
      </w:r>
      <w:r>
        <w:rPr>
          <w:rFonts w:eastAsia="Times New Roman" w:cs="Times New Roman"/>
          <w:szCs w:val="24"/>
        </w:rPr>
        <w:t>άνισης,</w:t>
      </w:r>
      <w:r w:rsidRPr="00B7361E">
        <w:rPr>
          <w:rFonts w:eastAsia="Times New Roman" w:cs="Times New Roman"/>
          <w:szCs w:val="24"/>
        </w:rPr>
        <w:t xml:space="preserve"> </w:t>
      </w:r>
      <w:proofErr w:type="spellStart"/>
      <w:r>
        <w:rPr>
          <w:rFonts w:eastAsia="Times New Roman" w:cs="Times New Roman"/>
          <w:szCs w:val="24"/>
        </w:rPr>
        <w:t>υποαμειβόμενης</w:t>
      </w:r>
      <w:proofErr w:type="spellEnd"/>
      <w:r>
        <w:rPr>
          <w:rFonts w:eastAsia="Times New Roman" w:cs="Times New Roman"/>
          <w:szCs w:val="24"/>
        </w:rPr>
        <w:t>,</w:t>
      </w:r>
      <w:r w:rsidRPr="00B7361E">
        <w:rPr>
          <w:rFonts w:eastAsia="Times New Roman" w:cs="Times New Roman"/>
          <w:szCs w:val="24"/>
        </w:rPr>
        <w:t xml:space="preserve"> συχνά σε συνθήκες απάνθρωπ</w:t>
      </w:r>
      <w:r>
        <w:rPr>
          <w:rFonts w:eastAsia="Times New Roman" w:cs="Times New Roman"/>
          <w:szCs w:val="24"/>
        </w:rPr>
        <w:t>ε</w:t>
      </w:r>
      <w:r w:rsidRPr="00B7361E">
        <w:rPr>
          <w:rFonts w:eastAsia="Times New Roman" w:cs="Times New Roman"/>
          <w:szCs w:val="24"/>
        </w:rPr>
        <w:t>ς και εξευτελιστικ</w:t>
      </w:r>
      <w:r>
        <w:rPr>
          <w:rFonts w:eastAsia="Times New Roman" w:cs="Times New Roman"/>
          <w:szCs w:val="24"/>
        </w:rPr>
        <w:t>έ</w:t>
      </w:r>
      <w:r w:rsidRPr="00B7361E">
        <w:rPr>
          <w:rFonts w:eastAsia="Times New Roman" w:cs="Times New Roman"/>
          <w:szCs w:val="24"/>
        </w:rPr>
        <w:t>ς</w:t>
      </w:r>
      <w:r>
        <w:rPr>
          <w:rFonts w:eastAsia="Times New Roman" w:cs="Times New Roman"/>
          <w:szCs w:val="24"/>
        </w:rPr>
        <w:t xml:space="preserve">. </w:t>
      </w:r>
    </w:p>
    <w:p w14:paraId="3AA84D9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Β</w:t>
      </w:r>
      <w:r w:rsidRPr="00B7361E">
        <w:rPr>
          <w:rFonts w:eastAsia="Times New Roman" w:cs="Times New Roman"/>
          <w:szCs w:val="24"/>
        </w:rPr>
        <w:t>εβαίως</w:t>
      </w:r>
      <w:r>
        <w:rPr>
          <w:rFonts w:eastAsia="Times New Roman" w:cs="Times New Roman"/>
          <w:szCs w:val="24"/>
        </w:rPr>
        <w:t>,</w:t>
      </w:r>
      <w:r w:rsidRPr="00B7361E">
        <w:rPr>
          <w:rFonts w:eastAsia="Times New Roman" w:cs="Times New Roman"/>
          <w:szCs w:val="24"/>
        </w:rPr>
        <w:t xml:space="preserve"> εκτός από αυτές τις περιπτώσεις υπάρχει και η ανεργία</w:t>
      </w:r>
      <w:r>
        <w:rPr>
          <w:rFonts w:eastAsia="Times New Roman" w:cs="Times New Roman"/>
          <w:szCs w:val="24"/>
        </w:rPr>
        <w:t>,</w:t>
      </w:r>
      <w:r w:rsidRPr="00B7361E">
        <w:rPr>
          <w:rFonts w:eastAsia="Times New Roman" w:cs="Times New Roman"/>
          <w:szCs w:val="24"/>
        </w:rPr>
        <w:t xml:space="preserve"> στην οποία </w:t>
      </w:r>
      <w:r>
        <w:rPr>
          <w:rFonts w:eastAsia="Times New Roman" w:cs="Times New Roman"/>
          <w:szCs w:val="24"/>
        </w:rPr>
        <w:t>ε</w:t>
      </w:r>
      <w:r w:rsidRPr="00B7361E">
        <w:rPr>
          <w:rFonts w:eastAsia="Times New Roman" w:cs="Times New Roman"/>
          <w:szCs w:val="24"/>
        </w:rPr>
        <w:t>πίσης εμφανίζονται διακρίσεις</w:t>
      </w:r>
      <w:r>
        <w:rPr>
          <w:rFonts w:eastAsia="Times New Roman" w:cs="Times New Roman"/>
          <w:szCs w:val="24"/>
        </w:rPr>
        <w:t>,</w:t>
      </w:r>
      <w:r w:rsidRPr="00B7361E">
        <w:rPr>
          <w:rFonts w:eastAsia="Times New Roman" w:cs="Times New Roman"/>
          <w:szCs w:val="24"/>
        </w:rPr>
        <w:t xml:space="preserve"> δηλαδ</w:t>
      </w:r>
      <w:r w:rsidRPr="00B7361E">
        <w:rPr>
          <w:rFonts w:eastAsia="Times New Roman" w:cs="Times New Roman"/>
          <w:szCs w:val="24"/>
        </w:rPr>
        <w:t>ή οι άνεργες γυναίκες να είναι σημαντικά περισσότερες από τους άντρες</w:t>
      </w:r>
      <w:r>
        <w:rPr>
          <w:rFonts w:eastAsia="Times New Roman" w:cs="Times New Roman"/>
          <w:szCs w:val="24"/>
        </w:rPr>
        <w:t>. Όμως, δεν εργαζόμαστε</w:t>
      </w:r>
      <w:r w:rsidRPr="00B7361E">
        <w:rPr>
          <w:rFonts w:eastAsia="Times New Roman" w:cs="Times New Roman"/>
          <w:szCs w:val="24"/>
        </w:rPr>
        <w:t xml:space="preserve"> ούτε διεκδικούμε την ισότητα στην ανεργία</w:t>
      </w:r>
      <w:r>
        <w:rPr>
          <w:rFonts w:eastAsia="Times New Roman" w:cs="Times New Roman"/>
          <w:szCs w:val="24"/>
        </w:rPr>
        <w:t>,</w:t>
      </w:r>
      <w:r w:rsidRPr="00B7361E">
        <w:rPr>
          <w:rFonts w:eastAsia="Times New Roman" w:cs="Times New Roman"/>
          <w:szCs w:val="24"/>
        </w:rPr>
        <w:t xml:space="preserve"> αλλά την ισότητα στην εργασία</w:t>
      </w:r>
      <w:r>
        <w:rPr>
          <w:rFonts w:eastAsia="Times New Roman" w:cs="Times New Roman"/>
          <w:szCs w:val="24"/>
        </w:rPr>
        <w:t>.</w:t>
      </w:r>
    </w:p>
    <w:p w14:paraId="3AA84D99" w14:textId="77777777" w:rsidR="00AF2C39" w:rsidRDefault="00AD072F">
      <w:pPr>
        <w:spacing w:line="600" w:lineRule="auto"/>
        <w:ind w:firstLine="720"/>
        <w:jc w:val="both"/>
        <w:rPr>
          <w:rFonts w:eastAsia="Times New Roman"/>
          <w:szCs w:val="24"/>
        </w:rPr>
      </w:pPr>
      <w:r>
        <w:rPr>
          <w:rFonts w:eastAsia="Times New Roman"/>
          <w:szCs w:val="24"/>
        </w:rPr>
        <w:t>Σ</w:t>
      </w:r>
      <w:r w:rsidRPr="001731A1">
        <w:rPr>
          <w:rFonts w:eastAsia="Times New Roman"/>
          <w:szCs w:val="24"/>
        </w:rPr>
        <w:t xml:space="preserve">ήμερα 8 Μαρτίου το μυαλό </w:t>
      </w:r>
      <w:r>
        <w:rPr>
          <w:rFonts w:eastAsia="Times New Roman"/>
          <w:szCs w:val="24"/>
        </w:rPr>
        <w:t>μας,</w:t>
      </w:r>
      <w:r w:rsidRPr="001731A1">
        <w:rPr>
          <w:rFonts w:eastAsia="Times New Roman"/>
          <w:szCs w:val="24"/>
        </w:rPr>
        <w:t xml:space="preserve"> η σκέψη </w:t>
      </w:r>
      <w:r>
        <w:rPr>
          <w:rFonts w:eastAsia="Times New Roman"/>
          <w:szCs w:val="24"/>
        </w:rPr>
        <w:t>μας,</w:t>
      </w:r>
      <w:r w:rsidRPr="001731A1">
        <w:rPr>
          <w:rFonts w:eastAsia="Times New Roman"/>
          <w:szCs w:val="24"/>
        </w:rPr>
        <w:t xml:space="preserve"> το ενδιαφέρον </w:t>
      </w:r>
      <w:r>
        <w:rPr>
          <w:rFonts w:eastAsia="Times New Roman"/>
          <w:szCs w:val="24"/>
        </w:rPr>
        <w:t>μας,</w:t>
      </w:r>
      <w:r w:rsidRPr="001731A1">
        <w:rPr>
          <w:rFonts w:eastAsia="Times New Roman"/>
          <w:szCs w:val="24"/>
        </w:rPr>
        <w:t xml:space="preserve"> η καρδιά μας στρέφεται στις γυναίκες κάθε ηλικίας</w:t>
      </w:r>
      <w:r>
        <w:rPr>
          <w:rFonts w:eastAsia="Times New Roman"/>
          <w:szCs w:val="24"/>
        </w:rPr>
        <w:t>,</w:t>
      </w:r>
      <w:r w:rsidRPr="001731A1">
        <w:rPr>
          <w:rFonts w:eastAsia="Times New Roman"/>
          <w:szCs w:val="24"/>
        </w:rPr>
        <w:t xml:space="preserve"> κάθε χώρας</w:t>
      </w:r>
      <w:r>
        <w:rPr>
          <w:rFonts w:eastAsia="Times New Roman"/>
          <w:szCs w:val="24"/>
        </w:rPr>
        <w:t>,</w:t>
      </w:r>
      <w:r w:rsidRPr="001731A1">
        <w:rPr>
          <w:rFonts w:eastAsia="Times New Roman"/>
          <w:szCs w:val="24"/>
        </w:rPr>
        <w:t xml:space="preserve"> κάθε βιοτικού επιπέδου</w:t>
      </w:r>
      <w:r>
        <w:rPr>
          <w:rFonts w:eastAsia="Times New Roman"/>
          <w:szCs w:val="24"/>
        </w:rPr>
        <w:t>,</w:t>
      </w:r>
      <w:r w:rsidRPr="001731A1">
        <w:rPr>
          <w:rFonts w:eastAsia="Times New Roman"/>
          <w:szCs w:val="24"/>
        </w:rPr>
        <w:t xml:space="preserve"> κοινωνικής προέλευσης</w:t>
      </w:r>
      <w:r>
        <w:rPr>
          <w:rFonts w:eastAsia="Times New Roman"/>
          <w:szCs w:val="24"/>
        </w:rPr>
        <w:t>,</w:t>
      </w:r>
      <w:r w:rsidRPr="001731A1">
        <w:rPr>
          <w:rFonts w:eastAsia="Times New Roman"/>
          <w:szCs w:val="24"/>
        </w:rPr>
        <w:t xml:space="preserve"> </w:t>
      </w:r>
      <w:r w:rsidRPr="001731A1">
        <w:rPr>
          <w:rFonts w:eastAsia="Times New Roman"/>
          <w:szCs w:val="24"/>
        </w:rPr>
        <w:lastRenderedPageBreak/>
        <w:t>εκπαίδευσης</w:t>
      </w:r>
      <w:r>
        <w:rPr>
          <w:rFonts w:eastAsia="Times New Roman"/>
          <w:szCs w:val="24"/>
        </w:rPr>
        <w:t>,</w:t>
      </w:r>
      <w:r w:rsidRPr="001731A1">
        <w:rPr>
          <w:rFonts w:eastAsia="Times New Roman"/>
          <w:szCs w:val="24"/>
        </w:rPr>
        <w:t xml:space="preserve"> θρησκεύματος</w:t>
      </w:r>
      <w:r>
        <w:rPr>
          <w:rFonts w:eastAsia="Times New Roman"/>
          <w:szCs w:val="24"/>
        </w:rPr>
        <w:t xml:space="preserve"> ή</w:t>
      </w:r>
      <w:r w:rsidRPr="001731A1">
        <w:rPr>
          <w:rFonts w:eastAsia="Times New Roman"/>
          <w:szCs w:val="24"/>
        </w:rPr>
        <w:t xml:space="preserve"> γλώσσας</w:t>
      </w:r>
      <w:r>
        <w:rPr>
          <w:rFonts w:eastAsia="Times New Roman"/>
          <w:szCs w:val="24"/>
        </w:rPr>
        <w:t>,</w:t>
      </w:r>
      <w:r w:rsidRPr="001731A1">
        <w:rPr>
          <w:rFonts w:eastAsia="Times New Roman"/>
          <w:szCs w:val="24"/>
        </w:rPr>
        <w:t xml:space="preserve"> σεξουαλικού προσανατολισμού και οποιο</w:t>
      </w:r>
      <w:r>
        <w:rPr>
          <w:rFonts w:eastAsia="Times New Roman"/>
          <w:szCs w:val="24"/>
        </w:rPr>
        <w:t>υ</w:t>
      </w:r>
      <w:r w:rsidRPr="001731A1">
        <w:rPr>
          <w:rFonts w:eastAsia="Times New Roman"/>
          <w:szCs w:val="24"/>
        </w:rPr>
        <w:t>δήποτε άλλο</w:t>
      </w:r>
      <w:r>
        <w:rPr>
          <w:rFonts w:eastAsia="Times New Roman"/>
          <w:szCs w:val="24"/>
        </w:rPr>
        <w:t>υ</w:t>
      </w:r>
      <w:r w:rsidRPr="001731A1">
        <w:rPr>
          <w:rFonts w:eastAsia="Times New Roman"/>
          <w:szCs w:val="24"/>
        </w:rPr>
        <w:t xml:space="preserve"> χαρακτηριστικ</w:t>
      </w:r>
      <w:r>
        <w:rPr>
          <w:rFonts w:eastAsia="Times New Roman"/>
          <w:szCs w:val="24"/>
        </w:rPr>
        <w:t>ού</w:t>
      </w:r>
      <w:r w:rsidRPr="001731A1">
        <w:rPr>
          <w:rFonts w:eastAsia="Times New Roman"/>
          <w:szCs w:val="24"/>
        </w:rPr>
        <w:t xml:space="preserve"> και δυνατότητ</w:t>
      </w:r>
      <w:r>
        <w:rPr>
          <w:rFonts w:eastAsia="Times New Roman"/>
          <w:szCs w:val="24"/>
        </w:rPr>
        <w:t>α</w:t>
      </w:r>
      <w:r w:rsidRPr="001731A1">
        <w:rPr>
          <w:rFonts w:eastAsia="Times New Roman"/>
          <w:szCs w:val="24"/>
        </w:rPr>
        <w:t>ς σε εκείνες που στερούνται</w:t>
      </w:r>
      <w:r w:rsidRPr="001731A1">
        <w:rPr>
          <w:rFonts w:eastAsia="Times New Roman"/>
          <w:szCs w:val="24"/>
        </w:rPr>
        <w:t xml:space="preserve"> δικαιωμάτων όλο και συχνότερα</w:t>
      </w:r>
      <w:r>
        <w:rPr>
          <w:rFonts w:eastAsia="Times New Roman"/>
          <w:szCs w:val="24"/>
        </w:rPr>
        <w:t>,</w:t>
      </w:r>
      <w:r w:rsidRPr="001731A1">
        <w:rPr>
          <w:rFonts w:eastAsia="Times New Roman"/>
          <w:szCs w:val="24"/>
        </w:rPr>
        <w:t xml:space="preserve"> ακόμα και το δικαίωμα της ίδιας της ζωής</w:t>
      </w:r>
      <w:r>
        <w:rPr>
          <w:rFonts w:eastAsia="Times New Roman"/>
          <w:szCs w:val="24"/>
        </w:rPr>
        <w:t>,</w:t>
      </w:r>
      <w:r w:rsidRPr="001731A1">
        <w:rPr>
          <w:rFonts w:eastAsia="Times New Roman"/>
          <w:szCs w:val="24"/>
        </w:rPr>
        <w:t xml:space="preserve"> λόγω φύλου</w:t>
      </w:r>
      <w:r>
        <w:rPr>
          <w:rFonts w:eastAsia="Times New Roman"/>
          <w:szCs w:val="24"/>
        </w:rPr>
        <w:t>.</w:t>
      </w:r>
    </w:p>
    <w:p w14:paraId="3AA84D9A" w14:textId="77777777" w:rsidR="00AF2C39" w:rsidRDefault="00AD072F">
      <w:pPr>
        <w:spacing w:line="600" w:lineRule="auto"/>
        <w:ind w:firstLine="720"/>
        <w:jc w:val="both"/>
        <w:rPr>
          <w:rFonts w:eastAsia="Times New Roman"/>
          <w:szCs w:val="24"/>
        </w:rPr>
      </w:pPr>
      <w:r>
        <w:rPr>
          <w:rFonts w:eastAsia="Times New Roman"/>
          <w:szCs w:val="24"/>
        </w:rPr>
        <w:t>Χ</w:t>
      </w:r>
      <w:r w:rsidRPr="001731A1">
        <w:rPr>
          <w:rFonts w:eastAsia="Times New Roman"/>
          <w:szCs w:val="24"/>
        </w:rPr>
        <w:t>αιρετί</w:t>
      </w:r>
      <w:r>
        <w:rPr>
          <w:rFonts w:eastAsia="Times New Roman"/>
          <w:szCs w:val="24"/>
        </w:rPr>
        <w:t>ζ</w:t>
      </w:r>
      <w:r w:rsidRPr="001731A1">
        <w:rPr>
          <w:rFonts w:eastAsia="Times New Roman"/>
          <w:szCs w:val="24"/>
        </w:rPr>
        <w:t xml:space="preserve">ουμε και στρέφουμε τις ενέργειές μας </w:t>
      </w:r>
      <w:r>
        <w:rPr>
          <w:rFonts w:eastAsia="Times New Roman"/>
          <w:szCs w:val="24"/>
        </w:rPr>
        <w:t>σ</w:t>
      </w:r>
      <w:r w:rsidRPr="001731A1">
        <w:rPr>
          <w:rFonts w:eastAsia="Times New Roman"/>
          <w:szCs w:val="24"/>
        </w:rPr>
        <w:t>τις γυναίκες που αγωνίζονται καθημερινά να ανταποκριθούν στους πολλαπλούς τους ρόλους</w:t>
      </w:r>
      <w:r>
        <w:rPr>
          <w:rFonts w:eastAsia="Times New Roman"/>
          <w:szCs w:val="24"/>
        </w:rPr>
        <w:t>. Κυρίως</w:t>
      </w:r>
      <w:r w:rsidRPr="001731A1">
        <w:rPr>
          <w:rFonts w:eastAsia="Times New Roman"/>
          <w:szCs w:val="24"/>
        </w:rPr>
        <w:t xml:space="preserve"> χαιρετίζουμε τις γυναίκες που </w:t>
      </w:r>
      <w:r w:rsidRPr="001731A1">
        <w:rPr>
          <w:rFonts w:eastAsia="Times New Roman"/>
          <w:szCs w:val="24"/>
        </w:rPr>
        <w:t xml:space="preserve">στερούνται της </w:t>
      </w:r>
      <w:r>
        <w:rPr>
          <w:rFonts w:eastAsia="Times New Roman"/>
          <w:szCs w:val="24"/>
        </w:rPr>
        <w:t>δυνατότητος</w:t>
      </w:r>
      <w:r w:rsidRPr="001731A1">
        <w:rPr>
          <w:rFonts w:eastAsia="Times New Roman"/>
          <w:szCs w:val="24"/>
        </w:rPr>
        <w:t xml:space="preserve"> να μιλήσουν</w:t>
      </w:r>
      <w:r>
        <w:rPr>
          <w:rFonts w:eastAsia="Times New Roman"/>
          <w:szCs w:val="24"/>
        </w:rPr>
        <w:t>,</w:t>
      </w:r>
      <w:r w:rsidRPr="001731A1">
        <w:rPr>
          <w:rFonts w:eastAsia="Times New Roman"/>
          <w:szCs w:val="24"/>
        </w:rPr>
        <w:t xml:space="preserve"> να ακουστούν</w:t>
      </w:r>
      <w:r>
        <w:rPr>
          <w:rFonts w:eastAsia="Times New Roman"/>
          <w:szCs w:val="24"/>
        </w:rPr>
        <w:t>,</w:t>
      </w:r>
      <w:r w:rsidRPr="001731A1">
        <w:rPr>
          <w:rFonts w:eastAsia="Times New Roman"/>
          <w:szCs w:val="24"/>
        </w:rPr>
        <w:t xml:space="preserve"> να φανούν</w:t>
      </w:r>
      <w:r>
        <w:rPr>
          <w:rFonts w:eastAsia="Times New Roman"/>
          <w:szCs w:val="24"/>
        </w:rPr>
        <w:t>,</w:t>
      </w:r>
      <w:r w:rsidRPr="001731A1">
        <w:rPr>
          <w:rFonts w:eastAsia="Times New Roman"/>
          <w:szCs w:val="24"/>
        </w:rPr>
        <w:t xml:space="preserve"> αλλά είναι εδώ</w:t>
      </w:r>
      <w:r>
        <w:rPr>
          <w:rFonts w:eastAsia="Times New Roman"/>
          <w:szCs w:val="24"/>
        </w:rPr>
        <w:t>,</w:t>
      </w:r>
      <w:r w:rsidRPr="001731A1">
        <w:rPr>
          <w:rFonts w:eastAsia="Times New Roman"/>
          <w:szCs w:val="24"/>
        </w:rPr>
        <w:t xml:space="preserve"> υπάρχουν</w:t>
      </w:r>
      <w:r>
        <w:rPr>
          <w:rFonts w:eastAsia="Times New Roman"/>
          <w:szCs w:val="24"/>
        </w:rPr>
        <w:t>,</w:t>
      </w:r>
      <w:r w:rsidRPr="001731A1">
        <w:rPr>
          <w:rFonts w:eastAsia="Times New Roman"/>
          <w:szCs w:val="24"/>
        </w:rPr>
        <w:t xml:space="preserve"> μοχθούν</w:t>
      </w:r>
      <w:r>
        <w:rPr>
          <w:rFonts w:eastAsia="Times New Roman"/>
          <w:szCs w:val="24"/>
        </w:rPr>
        <w:t>,</w:t>
      </w:r>
      <w:r w:rsidRPr="001731A1">
        <w:rPr>
          <w:rFonts w:eastAsia="Times New Roman"/>
          <w:szCs w:val="24"/>
        </w:rPr>
        <w:t xml:space="preserve"> αγωνίζονται</w:t>
      </w:r>
      <w:r>
        <w:rPr>
          <w:rFonts w:eastAsia="Times New Roman"/>
          <w:szCs w:val="24"/>
        </w:rPr>
        <w:t>,</w:t>
      </w:r>
      <w:r w:rsidRPr="001731A1">
        <w:rPr>
          <w:rFonts w:eastAsia="Times New Roman"/>
          <w:szCs w:val="24"/>
        </w:rPr>
        <w:t xml:space="preserve"> έχουν υπόσταση και ελπίζουν σε ένα καλύτερο μέλλον που δεν θα τις εξαιρεί</w:t>
      </w:r>
      <w:r>
        <w:rPr>
          <w:rFonts w:eastAsia="Times New Roman"/>
          <w:szCs w:val="24"/>
        </w:rPr>
        <w:t>.</w:t>
      </w:r>
    </w:p>
    <w:p w14:paraId="3AA84D9B" w14:textId="77777777" w:rsidR="00AF2C39" w:rsidRDefault="00AD072F">
      <w:pPr>
        <w:spacing w:line="600" w:lineRule="auto"/>
        <w:ind w:firstLine="720"/>
        <w:jc w:val="both"/>
        <w:rPr>
          <w:rFonts w:eastAsia="Times New Roman"/>
          <w:szCs w:val="24"/>
        </w:rPr>
      </w:pPr>
      <w:r>
        <w:rPr>
          <w:rFonts w:eastAsia="Times New Roman"/>
          <w:szCs w:val="24"/>
        </w:rPr>
        <w:t>Τ</w:t>
      </w:r>
      <w:r w:rsidRPr="001731A1">
        <w:rPr>
          <w:rFonts w:eastAsia="Times New Roman"/>
          <w:szCs w:val="24"/>
        </w:rPr>
        <w:t>ιμούμε τις αγωνίστριες γυναίκες της ιστορίας</w:t>
      </w:r>
      <w:r>
        <w:rPr>
          <w:rFonts w:eastAsia="Times New Roman"/>
          <w:szCs w:val="24"/>
        </w:rPr>
        <w:t>,</w:t>
      </w:r>
      <w:r w:rsidRPr="001731A1">
        <w:rPr>
          <w:rFonts w:eastAsia="Times New Roman"/>
          <w:szCs w:val="24"/>
        </w:rPr>
        <w:t xml:space="preserve"> όπως εκείν</w:t>
      </w:r>
      <w:r>
        <w:rPr>
          <w:rFonts w:eastAsia="Times New Roman"/>
          <w:szCs w:val="24"/>
        </w:rPr>
        <w:t>ες</w:t>
      </w:r>
      <w:r w:rsidRPr="001731A1">
        <w:rPr>
          <w:rFonts w:eastAsia="Times New Roman"/>
          <w:szCs w:val="24"/>
        </w:rPr>
        <w:t xml:space="preserve"> στα τέλη</w:t>
      </w:r>
      <w:r w:rsidRPr="001731A1">
        <w:rPr>
          <w:rFonts w:eastAsia="Times New Roman"/>
          <w:szCs w:val="24"/>
        </w:rPr>
        <w:t xml:space="preserve"> του </w:t>
      </w:r>
      <w:r>
        <w:rPr>
          <w:rFonts w:eastAsia="Times New Roman"/>
          <w:szCs w:val="24"/>
        </w:rPr>
        <w:t>19</w:t>
      </w:r>
      <w:r w:rsidRPr="0054522E">
        <w:rPr>
          <w:rFonts w:eastAsia="Times New Roman"/>
          <w:szCs w:val="24"/>
          <w:vertAlign w:val="superscript"/>
        </w:rPr>
        <w:t>ου</w:t>
      </w:r>
      <w:r>
        <w:rPr>
          <w:rFonts w:eastAsia="Times New Roman"/>
          <w:szCs w:val="24"/>
        </w:rPr>
        <w:t xml:space="preserve"> αιώνα, α</w:t>
      </w:r>
      <w:r w:rsidRPr="001731A1">
        <w:rPr>
          <w:rFonts w:eastAsia="Times New Roman"/>
          <w:szCs w:val="24"/>
        </w:rPr>
        <w:t xml:space="preserve">λλά και τις αρχές του </w:t>
      </w:r>
      <w:r>
        <w:rPr>
          <w:rFonts w:eastAsia="Times New Roman"/>
          <w:szCs w:val="24"/>
        </w:rPr>
        <w:t>20</w:t>
      </w:r>
      <w:r w:rsidRPr="0054522E">
        <w:rPr>
          <w:rFonts w:eastAsia="Times New Roman"/>
          <w:szCs w:val="24"/>
          <w:vertAlign w:val="superscript"/>
        </w:rPr>
        <w:t>ου</w:t>
      </w:r>
      <w:r>
        <w:rPr>
          <w:rFonts w:eastAsia="Times New Roman"/>
          <w:szCs w:val="24"/>
        </w:rPr>
        <w:t xml:space="preserve"> </w:t>
      </w:r>
      <w:r w:rsidRPr="001731A1">
        <w:rPr>
          <w:rFonts w:eastAsia="Times New Roman"/>
          <w:szCs w:val="24"/>
        </w:rPr>
        <w:t>που αξίωσ</w:t>
      </w:r>
      <w:r>
        <w:rPr>
          <w:rFonts w:eastAsia="Times New Roman"/>
          <w:szCs w:val="24"/>
        </w:rPr>
        <w:t>αν</w:t>
      </w:r>
      <w:r w:rsidRPr="001731A1">
        <w:rPr>
          <w:rFonts w:eastAsia="Times New Roman"/>
          <w:szCs w:val="24"/>
        </w:rPr>
        <w:t xml:space="preserve"> μέσα από διαδηλώσεις</w:t>
      </w:r>
      <w:r>
        <w:rPr>
          <w:rFonts w:eastAsia="Times New Roman"/>
          <w:szCs w:val="24"/>
        </w:rPr>
        <w:t>,</w:t>
      </w:r>
      <w:r w:rsidRPr="001731A1">
        <w:rPr>
          <w:rFonts w:eastAsia="Times New Roman"/>
          <w:szCs w:val="24"/>
        </w:rPr>
        <w:t xml:space="preserve"> φυλ</w:t>
      </w:r>
      <w:r>
        <w:rPr>
          <w:rFonts w:eastAsia="Times New Roman"/>
          <w:szCs w:val="24"/>
        </w:rPr>
        <w:t>ακίσεις,</w:t>
      </w:r>
      <w:r w:rsidRPr="001731A1">
        <w:rPr>
          <w:rFonts w:eastAsia="Times New Roman"/>
          <w:szCs w:val="24"/>
        </w:rPr>
        <w:t xml:space="preserve"> θυσίες με θανάτους</w:t>
      </w:r>
      <w:r>
        <w:rPr>
          <w:rFonts w:eastAsia="Times New Roman"/>
          <w:szCs w:val="24"/>
        </w:rPr>
        <w:t>,</w:t>
      </w:r>
      <w:r w:rsidRPr="001731A1">
        <w:rPr>
          <w:rFonts w:eastAsia="Times New Roman"/>
          <w:szCs w:val="24"/>
        </w:rPr>
        <w:t xml:space="preserve"> ακόμα και επαν</w:t>
      </w:r>
      <w:r>
        <w:rPr>
          <w:rFonts w:eastAsia="Times New Roman"/>
          <w:szCs w:val="24"/>
        </w:rPr>
        <w:t>αστάσεις</w:t>
      </w:r>
      <w:r w:rsidRPr="001731A1">
        <w:rPr>
          <w:rFonts w:eastAsia="Times New Roman"/>
          <w:szCs w:val="24"/>
        </w:rPr>
        <w:t xml:space="preserve"> να γίνουν διακριτές</w:t>
      </w:r>
      <w:r>
        <w:rPr>
          <w:rFonts w:eastAsia="Times New Roman"/>
          <w:szCs w:val="24"/>
        </w:rPr>
        <w:t>, να επιβάλ</w:t>
      </w:r>
      <w:r w:rsidRPr="001731A1">
        <w:rPr>
          <w:rFonts w:eastAsia="Times New Roman"/>
          <w:szCs w:val="24"/>
        </w:rPr>
        <w:t>ουν την καθιέρωση έστω για μία μέρα το</w:t>
      </w:r>
      <w:r>
        <w:rPr>
          <w:rFonts w:eastAsia="Times New Roman"/>
          <w:szCs w:val="24"/>
        </w:rPr>
        <w:t>ν</w:t>
      </w:r>
      <w:r w:rsidRPr="001731A1">
        <w:rPr>
          <w:rFonts w:eastAsia="Times New Roman"/>
          <w:szCs w:val="24"/>
        </w:rPr>
        <w:t xml:space="preserve"> χρόνο να </w:t>
      </w:r>
      <w:proofErr w:type="spellStart"/>
      <w:r>
        <w:rPr>
          <w:rFonts w:eastAsia="Times New Roman"/>
          <w:szCs w:val="24"/>
        </w:rPr>
        <w:t>ανα</w:t>
      </w:r>
      <w:r w:rsidRPr="001731A1">
        <w:rPr>
          <w:rFonts w:eastAsia="Times New Roman"/>
          <w:szCs w:val="24"/>
        </w:rPr>
        <w:t>στοχαζόμαστε</w:t>
      </w:r>
      <w:proofErr w:type="spellEnd"/>
      <w:r w:rsidRPr="001731A1">
        <w:rPr>
          <w:rFonts w:eastAsia="Times New Roman"/>
          <w:szCs w:val="24"/>
        </w:rPr>
        <w:t xml:space="preserve"> τη θέση της γυναίκας στην </w:t>
      </w:r>
      <w:r w:rsidRPr="001731A1">
        <w:rPr>
          <w:rFonts w:eastAsia="Times New Roman"/>
          <w:szCs w:val="24"/>
        </w:rPr>
        <w:t>κοινωνία</w:t>
      </w:r>
      <w:r>
        <w:rPr>
          <w:rFonts w:eastAsia="Times New Roman"/>
          <w:szCs w:val="24"/>
        </w:rPr>
        <w:t>.</w:t>
      </w:r>
    </w:p>
    <w:p w14:paraId="3AA84D9C" w14:textId="77777777" w:rsidR="00AF2C39" w:rsidRDefault="00AD072F">
      <w:pPr>
        <w:spacing w:line="600" w:lineRule="auto"/>
        <w:ind w:firstLine="720"/>
        <w:jc w:val="both"/>
        <w:rPr>
          <w:rFonts w:eastAsia="Times New Roman"/>
          <w:szCs w:val="24"/>
        </w:rPr>
      </w:pPr>
      <w:r>
        <w:rPr>
          <w:rFonts w:eastAsia="Times New Roman"/>
          <w:szCs w:val="24"/>
        </w:rPr>
        <w:lastRenderedPageBreak/>
        <w:t>Χ</w:t>
      </w:r>
      <w:r w:rsidRPr="001731A1">
        <w:rPr>
          <w:rFonts w:eastAsia="Times New Roman"/>
          <w:szCs w:val="24"/>
        </w:rPr>
        <w:t>αιρετί</w:t>
      </w:r>
      <w:r>
        <w:rPr>
          <w:rFonts w:eastAsia="Times New Roman"/>
          <w:szCs w:val="24"/>
        </w:rPr>
        <w:t>ζ</w:t>
      </w:r>
      <w:r w:rsidRPr="001731A1">
        <w:rPr>
          <w:rFonts w:eastAsia="Times New Roman"/>
          <w:szCs w:val="24"/>
        </w:rPr>
        <w:t xml:space="preserve">ουμε την </w:t>
      </w:r>
      <w:r>
        <w:rPr>
          <w:rFonts w:eastAsia="Times New Roman"/>
          <w:szCs w:val="24"/>
        </w:rPr>
        <w:t>Π</w:t>
      </w:r>
      <w:r w:rsidRPr="001731A1">
        <w:rPr>
          <w:rFonts w:eastAsia="Times New Roman"/>
          <w:szCs w:val="24"/>
        </w:rPr>
        <w:t xml:space="preserve">αγκόσμια </w:t>
      </w:r>
      <w:r>
        <w:rPr>
          <w:rFonts w:eastAsia="Times New Roman"/>
          <w:szCs w:val="24"/>
        </w:rPr>
        <w:t>Α</w:t>
      </w:r>
      <w:r w:rsidRPr="001731A1">
        <w:rPr>
          <w:rFonts w:eastAsia="Times New Roman"/>
          <w:szCs w:val="24"/>
        </w:rPr>
        <w:t>περγία που ξεκίνησε από το 2016 με πρωτοβουλία φεμινιστικών και γυναικείων οργανώσεων και τη συμμετοχή εκατομμυρίων γυναικών σε όλο τον κόσμο σε αυτήν κάθε 8 Μάρτη</w:t>
      </w:r>
      <w:r>
        <w:rPr>
          <w:rFonts w:eastAsia="Times New Roman"/>
          <w:szCs w:val="24"/>
        </w:rPr>
        <w:t>. Παροτρύνουμε τις εργαζόμενες στις χώρες μας να συμμετ</w:t>
      </w:r>
      <w:r>
        <w:rPr>
          <w:rFonts w:eastAsia="Times New Roman"/>
          <w:szCs w:val="24"/>
        </w:rPr>
        <w:t xml:space="preserve">έχουν σήμερα, αφού </w:t>
      </w:r>
      <w:r w:rsidRPr="001731A1">
        <w:rPr>
          <w:rFonts w:eastAsia="Times New Roman"/>
          <w:szCs w:val="24"/>
        </w:rPr>
        <w:t>οργανώσεις και σωματεία της χώρας μας υιοθέτησαν την πρωτοβουλία αυτή για πρώτη φορά</w:t>
      </w:r>
      <w:r>
        <w:rPr>
          <w:rFonts w:eastAsia="Times New Roman"/>
          <w:szCs w:val="24"/>
        </w:rPr>
        <w:t>.</w:t>
      </w:r>
    </w:p>
    <w:p w14:paraId="3AA84D9D" w14:textId="77777777" w:rsidR="00AF2C39" w:rsidRDefault="00AD072F">
      <w:pPr>
        <w:spacing w:line="600" w:lineRule="auto"/>
        <w:ind w:firstLine="720"/>
        <w:jc w:val="both"/>
        <w:rPr>
          <w:rFonts w:eastAsia="Times New Roman"/>
          <w:szCs w:val="24"/>
        </w:rPr>
      </w:pPr>
      <w:r>
        <w:rPr>
          <w:rFonts w:eastAsia="Times New Roman"/>
          <w:szCs w:val="24"/>
        </w:rPr>
        <w:t>Τα προβλήματα είναι κοινά, α</w:t>
      </w:r>
      <w:r w:rsidRPr="001731A1">
        <w:rPr>
          <w:rFonts w:eastAsia="Times New Roman"/>
          <w:szCs w:val="24"/>
        </w:rPr>
        <w:t>ν και δεν είναι πάντοτε τα ίδια</w:t>
      </w:r>
      <w:r>
        <w:rPr>
          <w:rFonts w:eastAsia="Times New Roman"/>
          <w:szCs w:val="24"/>
        </w:rPr>
        <w:t>,</w:t>
      </w:r>
      <w:r w:rsidRPr="001731A1">
        <w:rPr>
          <w:rFonts w:eastAsia="Times New Roman"/>
          <w:szCs w:val="24"/>
        </w:rPr>
        <w:t xml:space="preserve"> αλλά οι διεκδικήσεις πρέπει να είναι </w:t>
      </w:r>
      <w:r>
        <w:rPr>
          <w:rFonts w:eastAsia="Times New Roman"/>
          <w:szCs w:val="24"/>
        </w:rPr>
        <w:t>κοινές</w:t>
      </w:r>
      <w:r w:rsidRPr="001731A1">
        <w:rPr>
          <w:rFonts w:eastAsia="Times New Roman"/>
          <w:szCs w:val="24"/>
        </w:rPr>
        <w:t xml:space="preserve"> και δυναμικές</w:t>
      </w:r>
      <w:r>
        <w:rPr>
          <w:rFonts w:eastAsia="Times New Roman"/>
          <w:szCs w:val="24"/>
        </w:rPr>
        <w:t>,</w:t>
      </w:r>
      <w:r w:rsidRPr="001731A1">
        <w:rPr>
          <w:rFonts w:eastAsia="Times New Roman"/>
          <w:szCs w:val="24"/>
        </w:rPr>
        <w:t xml:space="preserve"> για να μπει ένα τέλος στις διακ</w:t>
      </w:r>
      <w:r w:rsidRPr="001731A1">
        <w:rPr>
          <w:rFonts w:eastAsia="Times New Roman"/>
          <w:szCs w:val="24"/>
        </w:rPr>
        <w:t>ρίσεις</w:t>
      </w:r>
      <w:r>
        <w:rPr>
          <w:rFonts w:eastAsia="Times New Roman"/>
          <w:szCs w:val="24"/>
        </w:rPr>
        <w:t>,</w:t>
      </w:r>
      <w:r w:rsidRPr="001731A1">
        <w:rPr>
          <w:rFonts w:eastAsia="Times New Roman"/>
          <w:szCs w:val="24"/>
        </w:rPr>
        <w:t xml:space="preserve"> στους αποκλεισμούς</w:t>
      </w:r>
      <w:r>
        <w:rPr>
          <w:rFonts w:eastAsia="Times New Roman"/>
          <w:szCs w:val="24"/>
        </w:rPr>
        <w:t>,</w:t>
      </w:r>
      <w:r w:rsidRPr="001731A1">
        <w:rPr>
          <w:rFonts w:eastAsia="Times New Roman"/>
          <w:szCs w:val="24"/>
        </w:rPr>
        <w:t xml:space="preserve"> στις ανισότητες</w:t>
      </w:r>
      <w:r>
        <w:rPr>
          <w:rFonts w:eastAsia="Times New Roman"/>
          <w:szCs w:val="24"/>
        </w:rPr>
        <w:t>,</w:t>
      </w:r>
      <w:r w:rsidRPr="001731A1">
        <w:rPr>
          <w:rFonts w:eastAsia="Times New Roman"/>
          <w:szCs w:val="24"/>
        </w:rPr>
        <w:t xml:space="preserve"> </w:t>
      </w:r>
      <w:r>
        <w:rPr>
          <w:rFonts w:eastAsia="Times New Roman"/>
          <w:szCs w:val="24"/>
        </w:rPr>
        <w:t>στη βία και στις δολοφονίες</w:t>
      </w:r>
      <w:r w:rsidRPr="001731A1">
        <w:rPr>
          <w:rFonts w:eastAsia="Times New Roman"/>
          <w:szCs w:val="24"/>
        </w:rPr>
        <w:t xml:space="preserve"> λόγω φύλου</w:t>
      </w:r>
      <w:r>
        <w:rPr>
          <w:rFonts w:eastAsia="Times New Roman"/>
          <w:szCs w:val="24"/>
        </w:rPr>
        <w:t>. Κ</w:t>
      </w:r>
      <w:r w:rsidRPr="001731A1">
        <w:rPr>
          <w:rFonts w:eastAsia="Times New Roman"/>
          <w:szCs w:val="24"/>
        </w:rPr>
        <w:t xml:space="preserve">αθημερινά γινόμαστε μάρτυρες περιστατικών </w:t>
      </w:r>
      <w:proofErr w:type="spellStart"/>
      <w:r w:rsidRPr="001731A1">
        <w:rPr>
          <w:rFonts w:eastAsia="Times New Roman"/>
          <w:szCs w:val="24"/>
        </w:rPr>
        <w:t>έμφυλης</w:t>
      </w:r>
      <w:proofErr w:type="spellEnd"/>
      <w:r w:rsidRPr="001731A1">
        <w:rPr>
          <w:rFonts w:eastAsia="Times New Roman"/>
          <w:szCs w:val="24"/>
        </w:rPr>
        <w:t xml:space="preserve"> βίας</w:t>
      </w:r>
      <w:r>
        <w:rPr>
          <w:rFonts w:eastAsia="Times New Roman"/>
          <w:szCs w:val="24"/>
        </w:rPr>
        <w:t>,</w:t>
      </w:r>
      <w:r w:rsidRPr="001731A1">
        <w:rPr>
          <w:rFonts w:eastAsia="Times New Roman"/>
          <w:szCs w:val="24"/>
        </w:rPr>
        <w:t xml:space="preserve"> κακοποίησης</w:t>
      </w:r>
      <w:r>
        <w:rPr>
          <w:rFonts w:eastAsia="Times New Roman"/>
          <w:szCs w:val="24"/>
        </w:rPr>
        <w:t>,</w:t>
      </w:r>
      <w:r w:rsidRPr="001731A1">
        <w:rPr>
          <w:rFonts w:eastAsia="Times New Roman"/>
          <w:szCs w:val="24"/>
        </w:rPr>
        <w:t xml:space="preserve"> εκμετάλλευσης</w:t>
      </w:r>
      <w:r>
        <w:rPr>
          <w:rFonts w:eastAsia="Times New Roman"/>
          <w:szCs w:val="24"/>
        </w:rPr>
        <w:t>,</w:t>
      </w:r>
      <w:r w:rsidRPr="001731A1">
        <w:rPr>
          <w:rFonts w:eastAsia="Times New Roman"/>
          <w:szCs w:val="24"/>
        </w:rPr>
        <w:t xml:space="preserve"> </w:t>
      </w:r>
      <w:r>
        <w:rPr>
          <w:rFonts w:eastAsia="Times New Roman"/>
          <w:szCs w:val="24"/>
          <w:lang w:val="en-US"/>
        </w:rPr>
        <w:t>trafficking</w:t>
      </w:r>
      <w:r>
        <w:rPr>
          <w:rFonts w:eastAsia="Times New Roman"/>
          <w:szCs w:val="24"/>
        </w:rPr>
        <w:t>,</w:t>
      </w:r>
      <w:r w:rsidRPr="001731A1">
        <w:rPr>
          <w:rFonts w:eastAsia="Times New Roman"/>
          <w:szCs w:val="24"/>
        </w:rPr>
        <w:t xml:space="preserve"> </w:t>
      </w:r>
      <w:proofErr w:type="spellStart"/>
      <w:r w:rsidRPr="001731A1">
        <w:rPr>
          <w:rFonts w:eastAsia="Times New Roman"/>
          <w:szCs w:val="24"/>
        </w:rPr>
        <w:t>bullying</w:t>
      </w:r>
      <w:proofErr w:type="spellEnd"/>
      <w:r>
        <w:rPr>
          <w:rFonts w:eastAsia="Times New Roman"/>
          <w:szCs w:val="24"/>
        </w:rPr>
        <w:t>,</w:t>
      </w:r>
      <w:r w:rsidRPr="001731A1">
        <w:rPr>
          <w:rFonts w:eastAsia="Times New Roman"/>
          <w:szCs w:val="24"/>
        </w:rPr>
        <w:t xml:space="preserve"> διακρίσεων και δολοφονιών με θύματα γυναίκες</w:t>
      </w:r>
      <w:r>
        <w:rPr>
          <w:rFonts w:eastAsia="Times New Roman"/>
          <w:szCs w:val="24"/>
        </w:rPr>
        <w:t>,</w:t>
      </w:r>
      <w:r w:rsidRPr="001731A1">
        <w:rPr>
          <w:rFonts w:eastAsia="Times New Roman"/>
          <w:szCs w:val="24"/>
        </w:rPr>
        <w:t xml:space="preserve"> εξαιτίας μιας άθλ</w:t>
      </w:r>
      <w:r w:rsidRPr="001731A1">
        <w:rPr>
          <w:rFonts w:eastAsia="Times New Roman"/>
          <w:szCs w:val="24"/>
        </w:rPr>
        <w:t>ιας νοοτροπίας και στερεοτύπων που θέλουν τη γυναίκα υποδεέστερη</w:t>
      </w:r>
      <w:r>
        <w:rPr>
          <w:rFonts w:eastAsia="Times New Roman"/>
          <w:szCs w:val="24"/>
        </w:rPr>
        <w:t>,</w:t>
      </w:r>
      <w:r w:rsidRPr="001731A1">
        <w:rPr>
          <w:rFonts w:eastAsia="Times New Roman"/>
          <w:szCs w:val="24"/>
        </w:rPr>
        <w:t xml:space="preserve"> αμελητέα</w:t>
      </w:r>
      <w:r>
        <w:rPr>
          <w:rFonts w:eastAsia="Times New Roman"/>
          <w:szCs w:val="24"/>
        </w:rPr>
        <w:t>,</w:t>
      </w:r>
      <w:r w:rsidRPr="001731A1">
        <w:rPr>
          <w:rFonts w:eastAsia="Times New Roman"/>
          <w:szCs w:val="24"/>
        </w:rPr>
        <w:t xml:space="preserve"> πάντοτε </w:t>
      </w:r>
      <w:proofErr w:type="spellStart"/>
      <w:r w:rsidRPr="001731A1">
        <w:rPr>
          <w:rFonts w:eastAsia="Times New Roman"/>
          <w:szCs w:val="24"/>
        </w:rPr>
        <w:t>υπόλογ</w:t>
      </w:r>
      <w:r>
        <w:rPr>
          <w:rFonts w:eastAsia="Times New Roman"/>
          <w:szCs w:val="24"/>
        </w:rPr>
        <w:t>η</w:t>
      </w:r>
      <w:proofErr w:type="spellEnd"/>
      <w:r>
        <w:rPr>
          <w:rFonts w:eastAsia="Times New Roman"/>
          <w:szCs w:val="24"/>
        </w:rPr>
        <w:t>,</w:t>
      </w:r>
      <w:r w:rsidRPr="001731A1">
        <w:rPr>
          <w:rFonts w:eastAsia="Times New Roman"/>
          <w:szCs w:val="24"/>
        </w:rPr>
        <w:t xml:space="preserve"> υπόδουλ</w:t>
      </w:r>
      <w:r>
        <w:rPr>
          <w:rFonts w:eastAsia="Times New Roman"/>
          <w:szCs w:val="24"/>
        </w:rPr>
        <w:t>η,</w:t>
      </w:r>
      <w:r w:rsidRPr="001731A1">
        <w:rPr>
          <w:rFonts w:eastAsia="Times New Roman"/>
          <w:szCs w:val="24"/>
        </w:rPr>
        <w:t xml:space="preserve"> ετερόφωτη</w:t>
      </w:r>
      <w:r>
        <w:rPr>
          <w:rFonts w:eastAsia="Times New Roman"/>
          <w:szCs w:val="24"/>
        </w:rPr>
        <w:t>,</w:t>
      </w:r>
      <w:r w:rsidRPr="001731A1">
        <w:rPr>
          <w:rFonts w:eastAsia="Times New Roman"/>
          <w:szCs w:val="24"/>
        </w:rPr>
        <w:t xml:space="preserve"> αντικείμενο εκμετάλλευσης και ιδιοκτησίας</w:t>
      </w:r>
      <w:r>
        <w:rPr>
          <w:rFonts w:eastAsia="Times New Roman"/>
          <w:szCs w:val="24"/>
        </w:rPr>
        <w:t>, π</w:t>
      </w:r>
      <w:r w:rsidRPr="001731A1">
        <w:rPr>
          <w:rFonts w:eastAsia="Times New Roman"/>
          <w:szCs w:val="24"/>
        </w:rPr>
        <w:t>ολίτη δεύτερης κατηγορίας και πότε αυθύπαρκτη</w:t>
      </w:r>
      <w:r>
        <w:rPr>
          <w:rFonts w:eastAsia="Times New Roman"/>
          <w:szCs w:val="24"/>
        </w:rPr>
        <w:t>,</w:t>
      </w:r>
      <w:r w:rsidRPr="001731A1">
        <w:rPr>
          <w:rFonts w:eastAsia="Times New Roman"/>
          <w:szCs w:val="24"/>
        </w:rPr>
        <w:t xml:space="preserve"> αυτόφωτη</w:t>
      </w:r>
      <w:r>
        <w:rPr>
          <w:rFonts w:eastAsia="Times New Roman"/>
          <w:szCs w:val="24"/>
        </w:rPr>
        <w:t>,</w:t>
      </w:r>
      <w:r w:rsidRPr="001731A1">
        <w:rPr>
          <w:rFonts w:eastAsia="Times New Roman"/>
          <w:szCs w:val="24"/>
        </w:rPr>
        <w:t xml:space="preserve"> ισότιμη και ελεύθερη</w:t>
      </w:r>
      <w:r>
        <w:rPr>
          <w:rFonts w:eastAsia="Times New Roman"/>
          <w:szCs w:val="24"/>
        </w:rPr>
        <w:t>.</w:t>
      </w:r>
    </w:p>
    <w:p w14:paraId="3AA84D9E" w14:textId="77777777" w:rsidR="00AF2C39" w:rsidRDefault="00AD072F">
      <w:pPr>
        <w:spacing w:line="600" w:lineRule="auto"/>
        <w:ind w:firstLine="720"/>
        <w:jc w:val="both"/>
        <w:rPr>
          <w:rFonts w:eastAsia="Times New Roman"/>
          <w:szCs w:val="24"/>
        </w:rPr>
      </w:pPr>
      <w:r>
        <w:rPr>
          <w:rFonts w:eastAsia="Times New Roman"/>
          <w:szCs w:val="24"/>
        </w:rPr>
        <w:lastRenderedPageBreak/>
        <w:t>Στη χώρα</w:t>
      </w:r>
      <w:r w:rsidRPr="001731A1">
        <w:rPr>
          <w:rFonts w:eastAsia="Times New Roman"/>
          <w:szCs w:val="24"/>
        </w:rPr>
        <w:t xml:space="preserve"> μας δεν λε</w:t>
      </w:r>
      <w:r w:rsidRPr="001731A1">
        <w:rPr>
          <w:rFonts w:eastAsia="Times New Roman"/>
          <w:szCs w:val="24"/>
        </w:rPr>
        <w:t xml:space="preserve">ίπουν τα περιστατικά </w:t>
      </w:r>
      <w:proofErr w:type="spellStart"/>
      <w:r>
        <w:rPr>
          <w:rFonts w:eastAsia="Times New Roman"/>
          <w:szCs w:val="24"/>
        </w:rPr>
        <w:t>έμφυλης</w:t>
      </w:r>
      <w:proofErr w:type="spellEnd"/>
      <w:r w:rsidRPr="001731A1">
        <w:rPr>
          <w:rFonts w:eastAsia="Times New Roman"/>
          <w:szCs w:val="24"/>
        </w:rPr>
        <w:t xml:space="preserve"> βίας</w:t>
      </w:r>
      <w:r>
        <w:rPr>
          <w:rFonts w:eastAsia="Times New Roman"/>
          <w:szCs w:val="24"/>
        </w:rPr>
        <w:t>,</w:t>
      </w:r>
      <w:r w:rsidRPr="001731A1">
        <w:rPr>
          <w:rFonts w:eastAsia="Times New Roman"/>
          <w:szCs w:val="24"/>
        </w:rPr>
        <w:t xml:space="preserve"> εκμετάλλευσης</w:t>
      </w:r>
      <w:r>
        <w:rPr>
          <w:rFonts w:eastAsia="Times New Roman"/>
          <w:szCs w:val="24"/>
        </w:rPr>
        <w:t>,</w:t>
      </w:r>
      <w:r w:rsidRPr="001731A1">
        <w:rPr>
          <w:rFonts w:eastAsia="Times New Roman"/>
          <w:szCs w:val="24"/>
        </w:rPr>
        <w:t xml:space="preserve"> διακρίσεων</w:t>
      </w:r>
      <w:r>
        <w:rPr>
          <w:rFonts w:eastAsia="Times New Roman"/>
          <w:szCs w:val="24"/>
        </w:rPr>
        <w:t>,</w:t>
      </w:r>
      <w:r w:rsidRPr="001731A1">
        <w:rPr>
          <w:rFonts w:eastAsia="Times New Roman"/>
          <w:szCs w:val="24"/>
        </w:rPr>
        <w:t xml:space="preserve"> ακόμα και δολοφονιών</w:t>
      </w:r>
      <w:r>
        <w:rPr>
          <w:rFonts w:eastAsia="Times New Roman"/>
          <w:szCs w:val="24"/>
        </w:rPr>
        <w:t>. Η</w:t>
      </w:r>
      <w:r w:rsidRPr="001731A1">
        <w:rPr>
          <w:rFonts w:eastAsia="Times New Roman"/>
          <w:szCs w:val="24"/>
        </w:rPr>
        <w:t xml:space="preserve"> Ελένη στη Ρόδο</w:t>
      </w:r>
      <w:r>
        <w:rPr>
          <w:rFonts w:eastAsia="Times New Roman"/>
          <w:szCs w:val="24"/>
        </w:rPr>
        <w:t>, η</w:t>
      </w:r>
      <w:r w:rsidRPr="001731A1">
        <w:rPr>
          <w:rFonts w:eastAsia="Times New Roman"/>
          <w:szCs w:val="24"/>
        </w:rPr>
        <w:t xml:space="preserve"> Λίνα στη Θεσσαλονίκη</w:t>
      </w:r>
      <w:r>
        <w:rPr>
          <w:rFonts w:eastAsia="Times New Roman"/>
          <w:szCs w:val="24"/>
        </w:rPr>
        <w:t>, η</w:t>
      </w:r>
      <w:r w:rsidRPr="001731A1">
        <w:rPr>
          <w:rFonts w:eastAsia="Times New Roman"/>
          <w:szCs w:val="24"/>
        </w:rPr>
        <w:t xml:space="preserve"> Μυρτώ στην Πάρο</w:t>
      </w:r>
      <w:r>
        <w:rPr>
          <w:rFonts w:eastAsia="Times New Roman"/>
          <w:szCs w:val="24"/>
        </w:rPr>
        <w:t>,</w:t>
      </w:r>
      <w:r w:rsidRPr="001731A1">
        <w:rPr>
          <w:rFonts w:eastAsia="Times New Roman"/>
          <w:szCs w:val="24"/>
        </w:rPr>
        <w:t xml:space="preserve"> η Αγγελική στην Κέρκυρα και μόλις προχθές η Κατερίνα στη Σητεία είναι μόνο</w:t>
      </w:r>
      <w:r>
        <w:rPr>
          <w:rFonts w:eastAsia="Times New Roman"/>
          <w:szCs w:val="24"/>
        </w:rPr>
        <w:t>ν</w:t>
      </w:r>
      <w:r w:rsidRPr="001731A1">
        <w:rPr>
          <w:rFonts w:eastAsia="Times New Roman"/>
          <w:szCs w:val="24"/>
        </w:rPr>
        <w:t xml:space="preserve"> κάποιες από τις πρόσφατες υποθέσεις</w:t>
      </w:r>
      <w:r w:rsidRPr="001731A1">
        <w:rPr>
          <w:rFonts w:eastAsia="Times New Roman"/>
          <w:szCs w:val="24"/>
        </w:rPr>
        <w:t xml:space="preserve"> που μας συγκλόνισαν </w:t>
      </w:r>
      <w:r>
        <w:rPr>
          <w:rFonts w:eastAsia="Times New Roman"/>
          <w:szCs w:val="24"/>
        </w:rPr>
        <w:t>ως</w:t>
      </w:r>
      <w:r w:rsidRPr="001731A1">
        <w:rPr>
          <w:rFonts w:eastAsia="Times New Roman"/>
          <w:szCs w:val="24"/>
        </w:rPr>
        <w:t xml:space="preserve"> άτομα και κοινωνία</w:t>
      </w:r>
      <w:r>
        <w:rPr>
          <w:rFonts w:eastAsia="Times New Roman"/>
          <w:szCs w:val="24"/>
        </w:rPr>
        <w:t>. Π</w:t>
      </w:r>
      <w:r w:rsidRPr="001731A1">
        <w:rPr>
          <w:rFonts w:eastAsia="Times New Roman"/>
          <w:szCs w:val="24"/>
        </w:rPr>
        <w:t>ολλές άλλες διαδραματίζονται πίσω από κλειστές πόρτες</w:t>
      </w:r>
      <w:r>
        <w:rPr>
          <w:rFonts w:eastAsia="Times New Roman"/>
          <w:szCs w:val="24"/>
        </w:rPr>
        <w:t>, ί</w:t>
      </w:r>
      <w:r w:rsidRPr="001731A1">
        <w:rPr>
          <w:rFonts w:eastAsia="Times New Roman"/>
          <w:szCs w:val="24"/>
        </w:rPr>
        <w:t>σως και αυτή</w:t>
      </w:r>
      <w:r>
        <w:rPr>
          <w:rFonts w:eastAsia="Times New Roman"/>
          <w:szCs w:val="24"/>
        </w:rPr>
        <w:t>ν</w:t>
      </w:r>
      <w:r w:rsidRPr="001731A1">
        <w:rPr>
          <w:rFonts w:eastAsia="Times New Roman"/>
          <w:szCs w:val="24"/>
        </w:rPr>
        <w:t xml:space="preserve"> τη στιγμή που μιλάμε</w:t>
      </w:r>
      <w:r>
        <w:rPr>
          <w:rFonts w:eastAsia="Times New Roman"/>
          <w:szCs w:val="24"/>
        </w:rPr>
        <w:t>. Κ</w:t>
      </w:r>
      <w:r w:rsidRPr="001731A1">
        <w:rPr>
          <w:rFonts w:eastAsia="Times New Roman"/>
          <w:szCs w:val="24"/>
        </w:rPr>
        <w:t>αθημερινά</w:t>
      </w:r>
      <w:r>
        <w:rPr>
          <w:rFonts w:eastAsia="Times New Roman"/>
          <w:szCs w:val="24"/>
        </w:rPr>
        <w:t>,</w:t>
      </w:r>
      <w:r w:rsidRPr="001731A1">
        <w:rPr>
          <w:rFonts w:eastAsia="Times New Roman"/>
          <w:szCs w:val="24"/>
        </w:rPr>
        <w:t xml:space="preserve"> σιωπηρά εγκλήματα που εμείς </w:t>
      </w:r>
      <w:r>
        <w:rPr>
          <w:rFonts w:eastAsia="Times New Roman"/>
          <w:szCs w:val="24"/>
        </w:rPr>
        <w:t>τ</w:t>
      </w:r>
      <w:r w:rsidRPr="001731A1">
        <w:rPr>
          <w:rFonts w:eastAsia="Times New Roman"/>
          <w:szCs w:val="24"/>
        </w:rPr>
        <w:t>α αντιλαμβανόμαστε ως κοινωνικά και πρέπει να μας αφορούν όλες και όλους</w:t>
      </w:r>
      <w:r>
        <w:rPr>
          <w:rFonts w:eastAsia="Times New Roman"/>
          <w:szCs w:val="24"/>
        </w:rPr>
        <w:t>,</w:t>
      </w:r>
      <w:r w:rsidRPr="001731A1">
        <w:rPr>
          <w:rFonts w:eastAsia="Times New Roman"/>
          <w:szCs w:val="24"/>
        </w:rPr>
        <w:t xml:space="preserve"> </w:t>
      </w:r>
      <w:proofErr w:type="spellStart"/>
      <w:r w:rsidRPr="001731A1">
        <w:rPr>
          <w:rFonts w:eastAsia="Times New Roman"/>
          <w:szCs w:val="24"/>
        </w:rPr>
        <w:t>έμφυλα</w:t>
      </w:r>
      <w:proofErr w:type="spellEnd"/>
      <w:r w:rsidRPr="001731A1">
        <w:rPr>
          <w:rFonts w:eastAsia="Times New Roman"/>
          <w:szCs w:val="24"/>
        </w:rPr>
        <w:t xml:space="preserve"> εγκλήματα που τα εισπράττουμε ως εγκλήματα κατά της κοινωνικής συνοχής και </w:t>
      </w:r>
      <w:r>
        <w:rPr>
          <w:rFonts w:eastAsia="Times New Roman"/>
          <w:szCs w:val="24"/>
        </w:rPr>
        <w:t>ε</w:t>
      </w:r>
      <w:r w:rsidRPr="001731A1">
        <w:rPr>
          <w:rFonts w:eastAsia="Times New Roman"/>
          <w:szCs w:val="24"/>
        </w:rPr>
        <w:t>ιρήνης</w:t>
      </w:r>
      <w:r>
        <w:rPr>
          <w:rFonts w:eastAsia="Times New Roman"/>
          <w:szCs w:val="24"/>
        </w:rPr>
        <w:t>,</w:t>
      </w:r>
      <w:r w:rsidRPr="001731A1">
        <w:rPr>
          <w:rFonts w:eastAsia="Times New Roman"/>
          <w:szCs w:val="24"/>
        </w:rPr>
        <w:t xml:space="preserve"> κατά της ευημερίας και της ανάπτυξης</w:t>
      </w:r>
      <w:r>
        <w:rPr>
          <w:rFonts w:eastAsia="Times New Roman"/>
          <w:szCs w:val="24"/>
        </w:rPr>
        <w:t>,</w:t>
      </w:r>
      <w:r w:rsidRPr="001731A1">
        <w:rPr>
          <w:rFonts w:eastAsia="Times New Roman"/>
          <w:szCs w:val="24"/>
        </w:rPr>
        <w:t xml:space="preserve"> κατά θεμελιωδών δικαιωμάτων και πανανθρώπινων αξιών</w:t>
      </w:r>
      <w:r>
        <w:rPr>
          <w:rFonts w:eastAsia="Times New Roman"/>
          <w:szCs w:val="24"/>
        </w:rPr>
        <w:t>,</w:t>
      </w:r>
      <w:r w:rsidRPr="001731A1">
        <w:rPr>
          <w:rFonts w:eastAsia="Times New Roman"/>
          <w:szCs w:val="24"/>
        </w:rPr>
        <w:t xml:space="preserve"> εν τέλει κατά της ίδιας της δημοκρατίας</w:t>
      </w:r>
      <w:r>
        <w:rPr>
          <w:rFonts w:eastAsia="Times New Roman"/>
          <w:szCs w:val="24"/>
        </w:rPr>
        <w:t>,</w:t>
      </w:r>
    </w:p>
    <w:p w14:paraId="3AA84D9F" w14:textId="77777777" w:rsidR="00AF2C39" w:rsidRDefault="00AD072F">
      <w:pPr>
        <w:spacing w:line="600" w:lineRule="auto"/>
        <w:ind w:firstLine="720"/>
        <w:jc w:val="both"/>
        <w:rPr>
          <w:rFonts w:eastAsia="Times New Roman"/>
          <w:szCs w:val="24"/>
        </w:rPr>
      </w:pPr>
      <w:r>
        <w:rPr>
          <w:rFonts w:eastAsia="Times New Roman"/>
          <w:szCs w:val="24"/>
        </w:rPr>
        <w:t>Όμως, υπάρχει ελπίδα και κόπος</w:t>
      </w:r>
      <w:r w:rsidRPr="001731A1">
        <w:rPr>
          <w:rFonts w:eastAsia="Times New Roman"/>
          <w:szCs w:val="24"/>
        </w:rPr>
        <w:t xml:space="preserve"> π</w:t>
      </w:r>
      <w:r w:rsidRPr="001731A1">
        <w:rPr>
          <w:rFonts w:eastAsia="Times New Roman"/>
          <w:szCs w:val="24"/>
        </w:rPr>
        <w:t>ου καταβάλλεται για να αντ</w:t>
      </w:r>
      <w:r>
        <w:rPr>
          <w:rFonts w:eastAsia="Times New Roman"/>
          <w:szCs w:val="24"/>
        </w:rPr>
        <w:t>ιμετωπιστούν αυτά τα φαινόμενα. Κ</w:t>
      </w:r>
      <w:r w:rsidRPr="001731A1">
        <w:rPr>
          <w:rFonts w:eastAsia="Times New Roman"/>
          <w:szCs w:val="24"/>
        </w:rPr>
        <w:t xml:space="preserve">αθημερινά είναι πολλές εκείνες οι περιπτώσεις </w:t>
      </w:r>
      <w:proofErr w:type="spellStart"/>
      <w:r w:rsidRPr="001731A1">
        <w:rPr>
          <w:rFonts w:eastAsia="Times New Roman"/>
          <w:szCs w:val="24"/>
        </w:rPr>
        <w:t>έμφυλης</w:t>
      </w:r>
      <w:proofErr w:type="spellEnd"/>
      <w:r w:rsidRPr="001731A1">
        <w:rPr>
          <w:rFonts w:eastAsia="Times New Roman"/>
          <w:szCs w:val="24"/>
        </w:rPr>
        <w:t xml:space="preserve"> βίας που χειρίζονται απολύτως επιτυχημένα τα στελέχη των δομών μας στα συμβουλευτικά κέντρα γυναικών</w:t>
      </w:r>
      <w:r>
        <w:rPr>
          <w:rFonts w:eastAsia="Times New Roman"/>
          <w:szCs w:val="24"/>
        </w:rPr>
        <w:t>,</w:t>
      </w:r>
      <w:r w:rsidRPr="001731A1">
        <w:rPr>
          <w:rFonts w:eastAsia="Times New Roman"/>
          <w:szCs w:val="24"/>
        </w:rPr>
        <w:t xml:space="preserve"> στους ξενώνες φιλοξενίας</w:t>
      </w:r>
      <w:r>
        <w:rPr>
          <w:rFonts w:eastAsia="Times New Roman"/>
          <w:szCs w:val="24"/>
        </w:rPr>
        <w:t>,</w:t>
      </w:r>
      <w:r w:rsidRPr="001731A1">
        <w:rPr>
          <w:rFonts w:eastAsia="Times New Roman"/>
          <w:szCs w:val="24"/>
        </w:rPr>
        <w:t xml:space="preserve"> στην τηλεφωνική</w:t>
      </w:r>
      <w:r w:rsidRPr="001731A1">
        <w:rPr>
          <w:rFonts w:eastAsia="Times New Roman"/>
          <w:szCs w:val="24"/>
        </w:rPr>
        <w:t xml:space="preserve"> </w:t>
      </w:r>
      <w:r w:rsidRPr="001731A1">
        <w:rPr>
          <w:rFonts w:eastAsia="Times New Roman"/>
          <w:szCs w:val="24"/>
        </w:rPr>
        <w:lastRenderedPageBreak/>
        <w:t>γραμμή SOS 15900</w:t>
      </w:r>
      <w:r>
        <w:rPr>
          <w:rFonts w:eastAsia="Times New Roman"/>
          <w:szCs w:val="24"/>
        </w:rPr>
        <w:t>. Κ</w:t>
      </w:r>
      <w:r w:rsidRPr="001731A1">
        <w:rPr>
          <w:rFonts w:eastAsia="Times New Roman"/>
          <w:szCs w:val="24"/>
        </w:rPr>
        <w:t>αθημερινά είναι τα ραντεβού γυναικών θυμάτων βίας</w:t>
      </w:r>
      <w:r>
        <w:rPr>
          <w:rFonts w:eastAsia="Times New Roman"/>
          <w:szCs w:val="24"/>
        </w:rPr>
        <w:t>,</w:t>
      </w:r>
      <w:r w:rsidRPr="001731A1">
        <w:rPr>
          <w:rFonts w:eastAsia="Times New Roman"/>
          <w:szCs w:val="24"/>
        </w:rPr>
        <w:t xml:space="preserve"> διακρίσεων</w:t>
      </w:r>
      <w:r>
        <w:rPr>
          <w:rFonts w:eastAsia="Times New Roman"/>
          <w:szCs w:val="24"/>
        </w:rPr>
        <w:t>,</w:t>
      </w:r>
      <w:r w:rsidRPr="001731A1">
        <w:rPr>
          <w:rFonts w:eastAsia="Times New Roman"/>
          <w:szCs w:val="24"/>
        </w:rPr>
        <w:t xml:space="preserve"> ανισοτήτων με τους επιστήμονες </w:t>
      </w:r>
      <w:r>
        <w:rPr>
          <w:rFonts w:eastAsia="Times New Roman"/>
          <w:szCs w:val="24"/>
        </w:rPr>
        <w:t>των δομών</w:t>
      </w:r>
      <w:r w:rsidRPr="001731A1">
        <w:rPr>
          <w:rFonts w:eastAsia="Times New Roman"/>
          <w:szCs w:val="24"/>
        </w:rPr>
        <w:t xml:space="preserve"> της Γενικής Γραμματείας </w:t>
      </w:r>
      <w:r>
        <w:rPr>
          <w:rFonts w:eastAsia="Times New Roman"/>
          <w:szCs w:val="24"/>
        </w:rPr>
        <w:t>Ι</w:t>
      </w:r>
      <w:r w:rsidRPr="001731A1">
        <w:rPr>
          <w:rFonts w:eastAsia="Times New Roman"/>
          <w:szCs w:val="24"/>
        </w:rPr>
        <w:t xml:space="preserve">σότητας των φύλων και του </w:t>
      </w:r>
      <w:r>
        <w:rPr>
          <w:rFonts w:eastAsia="Times New Roman"/>
          <w:szCs w:val="24"/>
        </w:rPr>
        <w:t>Κ</w:t>
      </w:r>
      <w:r w:rsidRPr="001731A1">
        <w:rPr>
          <w:rFonts w:eastAsia="Times New Roman"/>
          <w:szCs w:val="24"/>
        </w:rPr>
        <w:t xml:space="preserve">έντρου </w:t>
      </w:r>
      <w:r>
        <w:rPr>
          <w:rFonts w:eastAsia="Times New Roman"/>
          <w:szCs w:val="24"/>
        </w:rPr>
        <w:t>Έ</w:t>
      </w:r>
      <w:r w:rsidRPr="001731A1">
        <w:rPr>
          <w:rFonts w:eastAsia="Times New Roman"/>
          <w:szCs w:val="24"/>
        </w:rPr>
        <w:t xml:space="preserve">ρευνας για </w:t>
      </w:r>
      <w:r>
        <w:rPr>
          <w:rFonts w:eastAsia="Times New Roman"/>
          <w:szCs w:val="24"/>
        </w:rPr>
        <w:t>Θ</w:t>
      </w:r>
      <w:r w:rsidRPr="001731A1">
        <w:rPr>
          <w:rFonts w:eastAsia="Times New Roman"/>
          <w:szCs w:val="24"/>
        </w:rPr>
        <w:t xml:space="preserve">έματα </w:t>
      </w:r>
      <w:r>
        <w:rPr>
          <w:rFonts w:eastAsia="Times New Roman"/>
          <w:szCs w:val="24"/>
        </w:rPr>
        <w:t>Ι</w:t>
      </w:r>
      <w:r w:rsidRPr="001731A1">
        <w:rPr>
          <w:rFonts w:eastAsia="Times New Roman"/>
          <w:szCs w:val="24"/>
        </w:rPr>
        <w:t>σότητας</w:t>
      </w:r>
      <w:r>
        <w:rPr>
          <w:rFonts w:eastAsia="Times New Roman"/>
          <w:szCs w:val="24"/>
        </w:rPr>
        <w:t>,</w:t>
      </w:r>
      <w:r w:rsidRPr="001731A1">
        <w:rPr>
          <w:rFonts w:eastAsia="Times New Roman"/>
          <w:szCs w:val="24"/>
        </w:rPr>
        <w:t xml:space="preserve"> τους δύο πυλώνες άσκησης κρατικής πολιτικής </w:t>
      </w:r>
      <w:r w:rsidRPr="001731A1">
        <w:rPr>
          <w:rFonts w:eastAsia="Times New Roman"/>
          <w:szCs w:val="24"/>
        </w:rPr>
        <w:t>που εποπτεύει το Υπουργείο Εσωτερικών</w:t>
      </w:r>
      <w:r>
        <w:rPr>
          <w:rFonts w:eastAsia="Times New Roman"/>
          <w:szCs w:val="24"/>
        </w:rPr>
        <w:t>. Ε</w:t>
      </w:r>
      <w:r w:rsidRPr="001731A1">
        <w:rPr>
          <w:rFonts w:eastAsia="Times New Roman"/>
          <w:szCs w:val="24"/>
        </w:rPr>
        <w:t>κεί</w:t>
      </w:r>
      <w:r>
        <w:rPr>
          <w:rFonts w:eastAsia="Times New Roman"/>
          <w:szCs w:val="24"/>
        </w:rPr>
        <w:t>,</w:t>
      </w:r>
      <w:r w:rsidRPr="001731A1">
        <w:rPr>
          <w:rFonts w:eastAsia="Times New Roman"/>
          <w:szCs w:val="24"/>
        </w:rPr>
        <w:t xml:space="preserve"> σε συνεργασία με δήμους και περιφέρειες</w:t>
      </w:r>
      <w:r>
        <w:rPr>
          <w:rFonts w:eastAsia="Times New Roman"/>
          <w:szCs w:val="24"/>
        </w:rPr>
        <w:t>,</w:t>
      </w:r>
      <w:r w:rsidRPr="001731A1">
        <w:rPr>
          <w:rFonts w:eastAsia="Times New Roman"/>
          <w:szCs w:val="24"/>
        </w:rPr>
        <w:t xml:space="preserve"> δίνεται η πραγματική μάχη που ενθαρρύνει και προστατεύει τις γυναίκες να </w:t>
      </w:r>
      <w:proofErr w:type="spellStart"/>
      <w:r w:rsidRPr="001731A1">
        <w:rPr>
          <w:rFonts w:eastAsia="Times New Roman"/>
          <w:szCs w:val="24"/>
        </w:rPr>
        <w:t>αποδράσουν</w:t>
      </w:r>
      <w:proofErr w:type="spellEnd"/>
      <w:r w:rsidRPr="001731A1">
        <w:rPr>
          <w:rFonts w:eastAsia="Times New Roman"/>
          <w:szCs w:val="24"/>
        </w:rPr>
        <w:t xml:space="preserve"> από τη σιωπή</w:t>
      </w:r>
      <w:r>
        <w:rPr>
          <w:rFonts w:eastAsia="Times New Roman"/>
          <w:szCs w:val="24"/>
        </w:rPr>
        <w:t>,</w:t>
      </w:r>
      <w:r w:rsidRPr="001731A1">
        <w:rPr>
          <w:rFonts w:eastAsia="Times New Roman"/>
          <w:szCs w:val="24"/>
        </w:rPr>
        <w:t xml:space="preserve"> να σπάσουν τον κύκλο της βίας</w:t>
      </w:r>
      <w:r>
        <w:rPr>
          <w:rFonts w:eastAsia="Times New Roman"/>
          <w:szCs w:val="24"/>
        </w:rPr>
        <w:t>,</w:t>
      </w:r>
      <w:r w:rsidRPr="001731A1">
        <w:rPr>
          <w:rFonts w:eastAsia="Times New Roman"/>
          <w:szCs w:val="24"/>
        </w:rPr>
        <w:t xml:space="preserve"> να πιστέψουν ξανά στον εαυτό </w:t>
      </w:r>
      <w:r>
        <w:rPr>
          <w:rFonts w:eastAsia="Times New Roman"/>
          <w:szCs w:val="24"/>
        </w:rPr>
        <w:t>τους,</w:t>
      </w:r>
      <w:r w:rsidRPr="001731A1">
        <w:rPr>
          <w:rFonts w:eastAsia="Times New Roman"/>
          <w:szCs w:val="24"/>
        </w:rPr>
        <w:t xml:space="preserve"> να αλλ</w:t>
      </w:r>
      <w:r w:rsidRPr="001731A1">
        <w:rPr>
          <w:rFonts w:eastAsia="Times New Roman"/>
          <w:szCs w:val="24"/>
        </w:rPr>
        <w:t xml:space="preserve">άξουν τη ζωή </w:t>
      </w:r>
      <w:r>
        <w:rPr>
          <w:rFonts w:eastAsia="Times New Roman"/>
          <w:szCs w:val="24"/>
        </w:rPr>
        <w:t>τους,</w:t>
      </w:r>
      <w:r w:rsidRPr="001731A1">
        <w:rPr>
          <w:rFonts w:eastAsia="Times New Roman"/>
          <w:szCs w:val="24"/>
        </w:rPr>
        <w:t xml:space="preserve"> να νιώσουν ασφαλείς οι </w:t>
      </w:r>
      <w:r>
        <w:rPr>
          <w:rFonts w:eastAsia="Times New Roman"/>
          <w:szCs w:val="24"/>
        </w:rPr>
        <w:t>ίδιες,</w:t>
      </w:r>
      <w:r w:rsidRPr="001731A1">
        <w:rPr>
          <w:rFonts w:eastAsia="Times New Roman"/>
          <w:szCs w:val="24"/>
        </w:rPr>
        <w:t xml:space="preserve"> συχνά και τα παιδιά </w:t>
      </w:r>
      <w:r>
        <w:rPr>
          <w:rFonts w:eastAsia="Times New Roman"/>
          <w:szCs w:val="24"/>
        </w:rPr>
        <w:t>τους,</w:t>
      </w:r>
      <w:r w:rsidRPr="001731A1">
        <w:rPr>
          <w:rFonts w:eastAsia="Times New Roman"/>
          <w:szCs w:val="24"/>
        </w:rPr>
        <w:t xml:space="preserve"> να γίνουν ό</w:t>
      </w:r>
      <w:r>
        <w:rPr>
          <w:rFonts w:eastAsia="Times New Roman"/>
          <w:szCs w:val="24"/>
        </w:rPr>
        <w:t>,</w:t>
      </w:r>
      <w:r w:rsidRPr="001731A1">
        <w:rPr>
          <w:rFonts w:eastAsia="Times New Roman"/>
          <w:szCs w:val="24"/>
        </w:rPr>
        <w:t>τι ονειρεύονται και να πραγματώσουν ό</w:t>
      </w:r>
      <w:r>
        <w:rPr>
          <w:rFonts w:eastAsia="Times New Roman"/>
          <w:szCs w:val="24"/>
        </w:rPr>
        <w:t>,</w:t>
      </w:r>
      <w:r w:rsidRPr="001731A1">
        <w:rPr>
          <w:rFonts w:eastAsia="Times New Roman"/>
          <w:szCs w:val="24"/>
        </w:rPr>
        <w:t>τι επιθυμούν</w:t>
      </w:r>
      <w:r>
        <w:rPr>
          <w:rFonts w:eastAsia="Times New Roman"/>
          <w:szCs w:val="24"/>
        </w:rPr>
        <w:t>.</w:t>
      </w:r>
    </w:p>
    <w:p w14:paraId="3AA84DA0" w14:textId="77777777" w:rsidR="00AF2C39" w:rsidRDefault="00AD072F">
      <w:pPr>
        <w:spacing w:line="600" w:lineRule="auto"/>
        <w:ind w:firstLine="720"/>
        <w:jc w:val="both"/>
        <w:rPr>
          <w:rFonts w:eastAsia="Times New Roman"/>
          <w:szCs w:val="24"/>
        </w:rPr>
      </w:pPr>
      <w:r>
        <w:rPr>
          <w:rFonts w:eastAsia="Times New Roman"/>
          <w:szCs w:val="24"/>
        </w:rPr>
        <w:t>Γ</w:t>
      </w:r>
      <w:r w:rsidRPr="001731A1">
        <w:rPr>
          <w:rFonts w:eastAsia="Times New Roman"/>
          <w:szCs w:val="24"/>
        </w:rPr>
        <w:t xml:space="preserve">ια πρώτη φορά μετά από δεκαετίες στην Ελλάδα </w:t>
      </w:r>
      <w:r>
        <w:rPr>
          <w:rFonts w:eastAsia="Times New Roman"/>
          <w:szCs w:val="24"/>
        </w:rPr>
        <w:t>έ</w:t>
      </w:r>
      <w:r w:rsidRPr="001731A1">
        <w:rPr>
          <w:rFonts w:eastAsia="Times New Roman"/>
          <w:szCs w:val="24"/>
        </w:rPr>
        <w:t xml:space="preserve">χει κατατεθεί και εισάγεται στη </w:t>
      </w:r>
      <w:r>
        <w:rPr>
          <w:rFonts w:eastAsia="Times New Roman"/>
          <w:szCs w:val="24"/>
        </w:rPr>
        <w:t>Β</w:t>
      </w:r>
      <w:r w:rsidRPr="001731A1">
        <w:rPr>
          <w:rFonts w:eastAsia="Times New Roman"/>
          <w:szCs w:val="24"/>
        </w:rPr>
        <w:t>ουλή</w:t>
      </w:r>
      <w:r>
        <w:rPr>
          <w:rFonts w:eastAsia="Times New Roman"/>
          <w:szCs w:val="24"/>
        </w:rPr>
        <w:t>,</w:t>
      </w:r>
      <w:r w:rsidRPr="001731A1">
        <w:rPr>
          <w:rFonts w:eastAsia="Times New Roman"/>
          <w:szCs w:val="24"/>
        </w:rPr>
        <w:t xml:space="preserve"> για να νομοθετηθεί</w:t>
      </w:r>
      <w:r>
        <w:rPr>
          <w:rFonts w:eastAsia="Times New Roman"/>
          <w:szCs w:val="24"/>
        </w:rPr>
        <w:t>,</w:t>
      </w:r>
      <w:r w:rsidRPr="001731A1">
        <w:rPr>
          <w:rFonts w:eastAsia="Times New Roman"/>
          <w:szCs w:val="24"/>
        </w:rPr>
        <w:t xml:space="preserve"> ένα </w:t>
      </w:r>
      <w:r>
        <w:rPr>
          <w:rFonts w:eastAsia="Times New Roman"/>
          <w:szCs w:val="24"/>
        </w:rPr>
        <w:t>π</w:t>
      </w:r>
      <w:r w:rsidRPr="001731A1">
        <w:rPr>
          <w:rFonts w:eastAsia="Times New Roman"/>
          <w:szCs w:val="24"/>
        </w:rPr>
        <w:t>λαίσιο</w:t>
      </w:r>
      <w:r w:rsidRPr="001731A1">
        <w:rPr>
          <w:rFonts w:eastAsia="Times New Roman"/>
          <w:szCs w:val="24"/>
        </w:rPr>
        <w:t xml:space="preserve"> όρων που προβλέπει εκείνα που πρέπει να γίνονται σε κάθε </w:t>
      </w:r>
      <w:r>
        <w:rPr>
          <w:rFonts w:eastAsia="Times New Roman"/>
          <w:szCs w:val="24"/>
        </w:rPr>
        <w:t>Υ</w:t>
      </w:r>
      <w:r w:rsidRPr="001731A1">
        <w:rPr>
          <w:rFonts w:eastAsia="Times New Roman"/>
          <w:szCs w:val="24"/>
        </w:rPr>
        <w:t>πουργείο</w:t>
      </w:r>
      <w:r>
        <w:rPr>
          <w:rFonts w:eastAsia="Times New Roman"/>
          <w:szCs w:val="24"/>
        </w:rPr>
        <w:t>,</w:t>
      </w:r>
      <w:r w:rsidRPr="001731A1">
        <w:rPr>
          <w:rFonts w:eastAsia="Times New Roman"/>
          <w:szCs w:val="24"/>
        </w:rPr>
        <w:t xml:space="preserve"> σε κάθε οργανισμό</w:t>
      </w:r>
      <w:r>
        <w:rPr>
          <w:rFonts w:eastAsia="Times New Roman"/>
          <w:szCs w:val="24"/>
        </w:rPr>
        <w:t>,</w:t>
      </w:r>
      <w:r w:rsidRPr="001731A1">
        <w:rPr>
          <w:rFonts w:eastAsia="Times New Roman"/>
          <w:szCs w:val="24"/>
        </w:rPr>
        <w:t xml:space="preserve"> σε </w:t>
      </w:r>
      <w:r>
        <w:rPr>
          <w:rFonts w:eastAsia="Times New Roman"/>
          <w:szCs w:val="24"/>
        </w:rPr>
        <w:t>κάθε εταιρεία</w:t>
      </w:r>
      <w:r>
        <w:rPr>
          <w:rFonts w:eastAsia="Times New Roman"/>
          <w:szCs w:val="24"/>
        </w:rPr>
        <w:t>,</w:t>
      </w:r>
      <w:r w:rsidRPr="001731A1">
        <w:rPr>
          <w:rFonts w:eastAsia="Times New Roman"/>
          <w:szCs w:val="24"/>
        </w:rPr>
        <w:t xml:space="preserve"> για να πραγματοποιηθεί </w:t>
      </w:r>
      <w:r>
        <w:rPr>
          <w:rFonts w:eastAsia="Times New Roman"/>
          <w:szCs w:val="24"/>
        </w:rPr>
        <w:t>η</w:t>
      </w:r>
      <w:r w:rsidRPr="001731A1">
        <w:rPr>
          <w:rFonts w:eastAsia="Times New Roman"/>
          <w:szCs w:val="24"/>
        </w:rPr>
        <w:t xml:space="preserve"> ισότητα των φύλων σε κάθε τομέα της σύγχρονης κοινωνικής δραστηριότητας στην Ελλάδα</w:t>
      </w:r>
      <w:r>
        <w:rPr>
          <w:rFonts w:eastAsia="Times New Roman"/>
          <w:szCs w:val="24"/>
        </w:rPr>
        <w:t>. Ε</w:t>
      </w:r>
      <w:r w:rsidRPr="001731A1">
        <w:rPr>
          <w:rFonts w:eastAsia="Times New Roman"/>
          <w:szCs w:val="24"/>
        </w:rPr>
        <w:t>ίναι ένα σημαντικό βήμα προόδου</w:t>
      </w:r>
      <w:r>
        <w:rPr>
          <w:rFonts w:eastAsia="Times New Roman"/>
          <w:szCs w:val="24"/>
        </w:rPr>
        <w:t>,</w:t>
      </w:r>
      <w:r w:rsidRPr="001731A1">
        <w:rPr>
          <w:rFonts w:eastAsia="Times New Roman"/>
          <w:szCs w:val="24"/>
        </w:rPr>
        <w:t xml:space="preserve"> που οι </w:t>
      </w:r>
      <w:proofErr w:type="spellStart"/>
      <w:r>
        <w:rPr>
          <w:rFonts w:eastAsia="Times New Roman"/>
          <w:szCs w:val="24"/>
        </w:rPr>
        <w:t>Βουλεύτριες</w:t>
      </w:r>
      <w:proofErr w:type="spellEnd"/>
      <w:r>
        <w:rPr>
          <w:rFonts w:eastAsia="Times New Roman"/>
          <w:szCs w:val="24"/>
        </w:rPr>
        <w:t xml:space="preserve"> και οι Βουλευτές, τουλάχι</w:t>
      </w:r>
      <w:r>
        <w:rPr>
          <w:rFonts w:eastAsia="Times New Roman"/>
          <w:szCs w:val="24"/>
        </w:rPr>
        <w:lastRenderedPageBreak/>
        <w:t>στον</w:t>
      </w:r>
      <w:r w:rsidRPr="001731A1">
        <w:rPr>
          <w:rFonts w:eastAsia="Times New Roman"/>
          <w:szCs w:val="24"/>
        </w:rPr>
        <w:t xml:space="preserve"> του δημοκρατικού τόξου</w:t>
      </w:r>
      <w:r>
        <w:rPr>
          <w:rFonts w:eastAsia="Times New Roman"/>
          <w:szCs w:val="24"/>
        </w:rPr>
        <w:t>,</w:t>
      </w:r>
      <w:r w:rsidRPr="001731A1">
        <w:rPr>
          <w:rFonts w:eastAsia="Times New Roman"/>
          <w:szCs w:val="24"/>
        </w:rPr>
        <w:t xml:space="preserve"> πρέπει να ψηφίσουν </w:t>
      </w:r>
      <w:r>
        <w:rPr>
          <w:rFonts w:eastAsia="Times New Roman"/>
          <w:szCs w:val="24"/>
        </w:rPr>
        <w:t>κ</w:t>
      </w:r>
      <w:r w:rsidRPr="001731A1">
        <w:rPr>
          <w:rFonts w:eastAsia="Times New Roman"/>
          <w:szCs w:val="24"/>
        </w:rPr>
        <w:t>αι να στηρίξουν</w:t>
      </w:r>
      <w:r>
        <w:rPr>
          <w:rFonts w:eastAsia="Times New Roman"/>
          <w:szCs w:val="24"/>
        </w:rPr>
        <w:t>,</w:t>
      </w:r>
      <w:r w:rsidRPr="001731A1">
        <w:rPr>
          <w:rFonts w:eastAsia="Times New Roman"/>
          <w:szCs w:val="24"/>
        </w:rPr>
        <w:t xml:space="preserve"> δίνοντας μήνυμα ισότητ</w:t>
      </w:r>
      <w:r>
        <w:rPr>
          <w:rFonts w:eastAsia="Times New Roman"/>
          <w:szCs w:val="24"/>
        </w:rPr>
        <w:t>α</w:t>
      </w:r>
      <w:r w:rsidRPr="001731A1">
        <w:rPr>
          <w:rFonts w:eastAsia="Times New Roman"/>
          <w:szCs w:val="24"/>
        </w:rPr>
        <w:t xml:space="preserve">ς </w:t>
      </w:r>
      <w:r>
        <w:rPr>
          <w:rFonts w:eastAsia="Times New Roman"/>
          <w:szCs w:val="24"/>
        </w:rPr>
        <w:t>σ</w:t>
      </w:r>
      <w:r w:rsidRPr="001731A1">
        <w:rPr>
          <w:rFonts w:eastAsia="Times New Roman"/>
          <w:szCs w:val="24"/>
        </w:rPr>
        <w:t>τα θέματα της ισότητας</w:t>
      </w:r>
      <w:r>
        <w:rPr>
          <w:rFonts w:eastAsia="Times New Roman"/>
          <w:szCs w:val="24"/>
        </w:rPr>
        <w:t>.</w:t>
      </w:r>
      <w:r w:rsidRPr="001731A1">
        <w:rPr>
          <w:rFonts w:eastAsia="Times New Roman"/>
          <w:szCs w:val="24"/>
        </w:rPr>
        <w:t xml:space="preserve"> Βεβαίως</w:t>
      </w:r>
      <w:r>
        <w:rPr>
          <w:rFonts w:eastAsia="Times New Roman"/>
          <w:szCs w:val="24"/>
        </w:rPr>
        <w:t>,</w:t>
      </w:r>
      <w:r w:rsidRPr="001731A1">
        <w:rPr>
          <w:rFonts w:eastAsia="Times New Roman"/>
          <w:szCs w:val="24"/>
        </w:rPr>
        <w:t xml:space="preserve"> θα δεχτούμε και προτάσεις βελτίωσης</w:t>
      </w:r>
      <w:r>
        <w:rPr>
          <w:rFonts w:eastAsia="Times New Roman"/>
          <w:szCs w:val="24"/>
        </w:rPr>
        <w:t>.</w:t>
      </w:r>
    </w:p>
    <w:p w14:paraId="3AA84DA1" w14:textId="77777777" w:rsidR="00AF2C39" w:rsidRDefault="00AD072F">
      <w:pPr>
        <w:spacing w:line="600" w:lineRule="auto"/>
        <w:ind w:firstLine="720"/>
        <w:jc w:val="both"/>
        <w:rPr>
          <w:rFonts w:eastAsia="Times New Roman"/>
          <w:szCs w:val="24"/>
        </w:rPr>
      </w:pPr>
      <w:r>
        <w:rPr>
          <w:rFonts w:eastAsia="Times New Roman"/>
          <w:szCs w:val="24"/>
        </w:rPr>
        <w:t>Σ</w:t>
      </w:r>
      <w:r w:rsidRPr="001731A1">
        <w:rPr>
          <w:rFonts w:eastAsia="Times New Roman"/>
          <w:szCs w:val="24"/>
        </w:rPr>
        <w:t xml:space="preserve">τη θητεία αυτής της </w:t>
      </w:r>
      <w:r>
        <w:rPr>
          <w:rFonts w:eastAsia="Times New Roman"/>
          <w:szCs w:val="24"/>
        </w:rPr>
        <w:t>Κ</w:t>
      </w:r>
      <w:r w:rsidRPr="001731A1">
        <w:rPr>
          <w:rFonts w:eastAsia="Times New Roman"/>
          <w:szCs w:val="24"/>
        </w:rPr>
        <w:t xml:space="preserve">υβέρνησης εκπονήθηκε το </w:t>
      </w:r>
      <w:r>
        <w:rPr>
          <w:rFonts w:eastAsia="Times New Roman"/>
          <w:szCs w:val="24"/>
        </w:rPr>
        <w:t>Ε</w:t>
      </w:r>
      <w:r w:rsidRPr="001731A1">
        <w:rPr>
          <w:rFonts w:eastAsia="Times New Roman"/>
          <w:szCs w:val="24"/>
        </w:rPr>
        <w:t>θν</w:t>
      </w:r>
      <w:r w:rsidRPr="001731A1">
        <w:rPr>
          <w:rFonts w:eastAsia="Times New Roman"/>
          <w:szCs w:val="24"/>
        </w:rPr>
        <w:t xml:space="preserve">ικό </w:t>
      </w:r>
      <w:r>
        <w:rPr>
          <w:rFonts w:eastAsia="Times New Roman"/>
          <w:szCs w:val="24"/>
        </w:rPr>
        <w:t>Σ</w:t>
      </w:r>
      <w:r w:rsidRPr="001731A1">
        <w:rPr>
          <w:rFonts w:eastAsia="Times New Roman"/>
          <w:szCs w:val="24"/>
        </w:rPr>
        <w:t xml:space="preserve">χέδιο </w:t>
      </w:r>
      <w:r>
        <w:rPr>
          <w:rFonts w:eastAsia="Times New Roman"/>
          <w:szCs w:val="24"/>
        </w:rPr>
        <w:t>Δ</w:t>
      </w:r>
      <w:r w:rsidRPr="001731A1">
        <w:rPr>
          <w:rFonts w:eastAsia="Times New Roman"/>
          <w:szCs w:val="24"/>
        </w:rPr>
        <w:t xml:space="preserve">ράσης για την </w:t>
      </w:r>
      <w:r>
        <w:rPr>
          <w:rFonts w:eastAsia="Times New Roman"/>
          <w:szCs w:val="24"/>
        </w:rPr>
        <w:t>Ι</w:t>
      </w:r>
      <w:r w:rsidRPr="001731A1">
        <w:rPr>
          <w:rFonts w:eastAsia="Times New Roman"/>
          <w:szCs w:val="24"/>
        </w:rPr>
        <w:t xml:space="preserve">σότητα των </w:t>
      </w:r>
      <w:r>
        <w:rPr>
          <w:rFonts w:eastAsia="Times New Roman"/>
          <w:szCs w:val="24"/>
        </w:rPr>
        <w:t>Φ</w:t>
      </w:r>
      <w:r w:rsidRPr="001731A1">
        <w:rPr>
          <w:rFonts w:eastAsia="Times New Roman"/>
          <w:szCs w:val="24"/>
        </w:rPr>
        <w:t>ύλων 2016</w:t>
      </w:r>
      <w:r>
        <w:rPr>
          <w:rFonts w:eastAsia="Times New Roman"/>
          <w:szCs w:val="24"/>
        </w:rPr>
        <w:t xml:space="preserve"> </w:t>
      </w:r>
      <w:r w:rsidRPr="001731A1">
        <w:rPr>
          <w:rFonts w:eastAsia="Times New Roman"/>
          <w:szCs w:val="24"/>
        </w:rPr>
        <w:t>-</w:t>
      </w:r>
      <w:r>
        <w:rPr>
          <w:rFonts w:eastAsia="Times New Roman"/>
          <w:szCs w:val="24"/>
        </w:rPr>
        <w:t xml:space="preserve"> </w:t>
      </w:r>
      <w:r w:rsidRPr="001731A1">
        <w:rPr>
          <w:rFonts w:eastAsia="Times New Roman"/>
          <w:szCs w:val="24"/>
        </w:rPr>
        <w:t>2020 με το</w:t>
      </w:r>
      <w:r>
        <w:rPr>
          <w:rFonts w:eastAsia="Times New Roman"/>
          <w:szCs w:val="24"/>
        </w:rPr>
        <w:t>ν</w:t>
      </w:r>
      <w:r w:rsidRPr="001731A1">
        <w:rPr>
          <w:rFonts w:eastAsia="Times New Roman"/>
          <w:szCs w:val="24"/>
        </w:rPr>
        <w:t xml:space="preserve"> συντονισμό της Γενικής Γραμματείας </w:t>
      </w:r>
      <w:r>
        <w:rPr>
          <w:rFonts w:eastAsia="Times New Roman"/>
          <w:szCs w:val="24"/>
        </w:rPr>
        <w:t xml:space="preserve">Ισότητας των </w:t>
      </w:r>
      <w:r>
        <w:rPr>
          <w:rFonts w:eastAsia="Times New Roman"/>
          <w:szCs w:val="24"/>
        </w:rPr>
        <w:t>Φ</w:t>
      </w:r>
      <w:r>
        <w:rPr>
          <w:rFonts w:eastAsia="Times New Roman"/>
          <w:szCs w:val="24"/>
        </w:rPr>
        <w:t>ύλων.</w:t>
      </w:r>
    </w:p>
    <w:p w14:paraId="3AA84DA2" w14:textId="77777777" w:rsidR="00AF2C39" w:rsidRDefault="00AD072F">
      <w:pPr>
        <w:spacing w:line="600" w:lineRule="auto"/>
        <w:ind w:firstLine="720"/>
        <w:jc w:val="both"/>
        <w:rPr>
          <w:rFonts w:eastAsia="Times New Roman"/>
          <w:szCs w:val="24"/>
        </w:rPr>
      </w:pPr>
      <w:r>
        <w:rPr>
          <w:rFonts w:eastAsia="Times New Roman"/>
          <w:szCs w:val="24"/>
        </w:rPr>
        <w:t>Α</w:t>
      </w:r>
      <w:r w:rsidRPr="00936523">
        <w:rPr>
          <w:rFonts w:eastAsia="Times New Roman"/>
          <w:szCs w:val="24"/>
        </w:rPr>
        <w:t>πό αυτό το σχέδιο εκπορεύονται καθημερινά δράσεις και πολιτικές για να υποστηριχθούν οι γυναίκες στην οικογένεια</w:t>
      </w:r>
      <w:r>
        <w:rPr>
          <w:rFonts w:eastAsia="Times New Roman"/>
          <w:szCs w:val="24"/>
        </w:rPr>
        <w:t>,</w:t>
      </w:r>
      <w:r w:rsidRPr="00936523">
        <w:rPr>
          <w:rFonts w:eastAsia="Times New Roman"/>
          <w:szCs w:val="24"/>
        </w:rPr>
        <w:t xml:space="preserve"> στη δουλειά</w:t>
      </w:r>
      <w:r>
        <w:rPr>
          <w:rFonts w:eastAsia="Times New Roman"/>
          <w:szCs w:val="24"/>
        </w:rPr>
        <w:t>,</w:t>
      </w:r>
      <w:r w:rsidRPr="00936523">
        <w:rPr>
          <w:rFonts w:eastAsia="Times New Roman"/>
          <w:szCs w:val="24"/>
        </w:rPr>
        <w:t xml:space="preserve"> στην </w:t>
      </w:r>
      <w:r>
        <w:rPr>
          <w:rFonts w:eastAsia="Times New Roman"/>
          <w:szCs w:val="24"/>
        </w:rPr>
        <w:t>α</w:t>
      </w:r>
      <w:r w:rsidRPr="00936523">
        <w:rPr>
          <w:rFonts w:eastAsia="Times New Roman"/>
          <w:szCs w:val="24"/>
        </w:rPr>
        <w:t>γροτ</w:t>
      </w:r>
      <w:r w:rsidRPr="00936523">
        <w:rPr>
          <w:rFonts w:eastAsia="Times New Roman"/>
          <w:szCs w:val="24"/>
        </w:rPr>
        <w:t>ική οικονομία</w:t>
      </w:r>
      <w:r>
        <w:rPr>
          <w:rFonts w:eastAsia="Times New Roman"/>
          <w:szCs w:val="24"/>
        </w:rPr>
        <w:t>,</w:t>
      </w:r>
      <w:r w:rsidRPr="00936523">
        <w:rPr>
          <w:rFonts w:eastAsia="Times New Roman"/>
          <w:szCs w:val="24"/>
        </w:rPr>
        <w:t xml:space="preserve"> στην ανεργία και στην εξειδίκευση</w:t>
      </w:r>
      <w:r>
        <w:rPr>
          <w:rFonts w:eastAsia="Times New Roman"/>
          <w:szCs w:val="24"/>
        </w:rPr>
        <w:t>.</w:t>
      </w:r>
      <w:r w:rsidRPr="00936523">
        <w:rPr>
          <w:rFonts w:eastAsia="Times New Roman"/>
          <w:szCs w:val="24"/>
        </w:rPr>
        <w:t xml:space="preserve"> </w:t>
      </w:r>
    </w:p>
    <w:p w14:paraId="3AA84DA3" w14:textId="77777777" w:rsidR="00AF2C39" w:rsidRDefault="00AD072F">
      <w:pPr>
        <w:spacing w:line="600" w:lineRule="auto"/>
        <w:ind w:firstLine="720"/>
        <w:jc w:val="both"/>
        <w:rPr>
          <w:rFonts w:eastAsia="Times New Roman"/>
          <w:szCs w:val="24"/>
        </w:rPr>
      </w:pPr>
      <w:r>
        <w:rPr>
          <w:rFonts w:eastAsia="Times New Roman"/>
          <w:szCs w:val="24"/>
        </w:rPr>
        <w:t>Σ</w:t>
      </w:r>
      <w:r w:rsidRPr="00936523">
        <w:rPr>
          <w:rFonts w:eastAsia="Times New Roman"/>
          <w:szCs w:val="24"/>
        </w:rPr>
        <w:t>τη θητεία αυτής της Κυβέρνησης</w:t>
      </w:r>
      <w:r>
        <w:rPr>
          <w:rFonts w:eastAsia="Times New Roman"/>
          <w:szCs w:val="24"/>
        </w:rPr>
        <w:t>,</w:t>
      </w:r>
      <w:r w:rsidRPr="00936523">
        <w:rPr>
          <w:rFonts w:eastAsia="Times New Roman"/>
          <w:szCs w:val="24"/>
        </w:rPr>
        <w:t xml:space="preserve"> </w:t>
      </w:r>
      <w:r>
        <w:rPr>
          <w:rFonts w:eastAsia="Times New Roman"/>
          <w:szCs w:val="24"/>
        </w:rPr>
        <w:t>επίσης,</w:t>
      </w:r>
      <w:r w:rsidRPr="00936523">
        <w:rPr>
          <w:rFonts w:eastAsia="Times New Roman"/>
          <w:szCs w:val="24"/>
        </w:rPr>
        <w:t xml:space="preserve"> κυρώθηκε με νόμο η </w:t>
      </w:r>
      <w:r>
        <w:rPr>
          <w:rFonts w:eastAsia="Times New Roman"/>
          <w:szCs w:val="24"/>
        </w:rPr>
        <w:t>Σ</w:t>
      </w:r>
      <w:r w:rsidRPr="00936523">
        <w:rPr>
          <w:rFonts w:eastAsia="Times New Roman"/>
          <w:szCs w:val="24"/>
        </w:rPr>
        <w:t>ύμβαση της Κωνσταντινούπολης</w:t>
      </w:r>
      <w:r>
        <w:rPr>
          <w:rFonts w:eastAsia="Times New Roman"/>
          <w:szCs w:val="24"/>
        </w:rPr>
        <w:t>,</w:t>
      </w:r>
      <w:r w:rsidRPr="00936523">
        <w:rPr>
          <w:rFonts w:eastAsia="Times New Roman"/>
          <w:szCs w:val="24"/>
        </w:rPr>
        <w:t xml:space="preserve"> δηλαδή η σύμβαση του Συμβουλίου της Ευρώπης που μας ορίζει τον κώδικα και τις πολιτικές για την πρόληψη και την κα</w:t>
      </w:r>
      <w:r w:rsidRPr="00936523">
        <w:rPr>
          <w:rFonts w:eastAsia="Times New Roman"/>
          <w:szCs w:val="24"/>
        </w:rPr>
        <w:t>ταπολέμηση της βίας κατά των γυναικών και της ενδοοικογενειακής βίας</w:t>
      </w:r>
      <w:r>
        <w:rPr>
          <w:rFonts w:eastAsia="Times New Roman"/>
          <w:szCs w:val="24"/>
        </w:rPr>
        <w:t>.</w:t>
      </w:r>
      <w:r w:rsidRPr="00936523">
        <w:rPr>
          <w:rFonts w:eastAsia="Times New Roman"/>
          <w:szCs w:val="24"/>
        </w:rPr>
        <w:t xml:space="preserve"> </w:t>
      </w:r>
      <w:r>
        <w:rPr>
          <w:rFonts w:eastAsia="Times New Roman"/>
          <w:szCs w:val="24"/>
        </w:rPr>
        <w:t>Σ</w:t>
      </w:r>
      <w:r w:rsidRPr="00936523">
        <w:rPr>
          <w:rFonts w:eastAsia="Times New Roman"/>
          <w:szCs w:val="24"/>
        </w:rPr>
        <w:t xml:space="preserve">ημειώνω ότι η </w:t>
      </w:r>
      <w:r>
        <w:rPr>
          <w:rFonts w:eastAsia="Times New Roman"/>
          <w:szCs w:val="24"/>
        </w:rPr>
        <w:t>σ</w:t>
      </w:r>
      <w:r w:rsidRPr="00936523">
        <w:rPr>
          <w:rFonts w:eastAsia="Times New Roman"/>
          <w:szCs w:val="24"/>
        </w:rPr>
        <w:t xml:space="preserve">ύμβαση αυτή υπογράφηκε από το Συμβούλιο Υπουργών του Συμβουλίου της Ευρώπης στις 11 </w:t>
      </w:r>
      <w:r>
        <w:rPr>
          <w:rFonts w:eastAsia="Times New Roman"/>
          <w:szCs w:val="24"/>
        </w:rPr>
        <w:t xml:space="preserve">Μαΐου </w:t>
      </w:r>
      <w:r w:rsidRPr="00936523">
        <w:rPr>
          <w:rFonts w:eastAsia="Times New Roman"/>
          <w:szCs w:val="24"/>
        </w:rPr>
        <w:t>του 2011</w:t>
      </w:r>
      <w:r>
        <w:rPr>
          <w:rFonts w:eastAsia="Times New Roman"/>
          <w:szCs w:val="24"/>
        </w:rPr>
        <w:t>,</w:t>
      </w:r>
      <w:r w:rsidRPr="00936523">
        <w:rPr>
          <w:rFonts w:eastAsia="Times New Roman"/>
          <w:szCs w:val="24"/>
        </w:rPr>
        <w:t xml:space="preserve"> κατά την ε</w:t>
      </w:r>
      <w:r w:rsidRPr="00936523">
        <w:rPr>
          <w:rFonts w:eastAsia="Times New Roman"/>
          <w:szCs w:val="24"/>
        </w:rPr>
        <w:lastRenderedPageBreak/>
        <w:t>κατοστή εικοστή πρώτη συνεδρίασ</w:t>
      </w:r>
      <w:r>
        <w:rPr>
          <w:rFonts w:eastAsia="Times New Roman"/>
          <w:szCs w:val="24"/>
        </w:rPr>
        <w:t>ή</w:t>
      </w:r>
      <w:r w:rsidRPr="00936523">
        <w:rPr>
          <w:rFonts w:eastAsia="Times New Roman"/>
          <w:szCs w:val="24"/>
        </w:rPr>
        <w:t xml:space="preserve"> του στην Κωνσταντινούπολη</w:t>
      </w:r>
      <w:r>
        <w:rPr>
          <w:rFonts w:eastAsia="Times New Roman"/>
          <w:szCs w:val="24"/>
        </w:rPr>
        <w:t>,</w:t>
      </w:r>
      <w:r w:rsidRPr="00936523">
        <w:rPr>
          <w:rFonts w:eastAsia="Times New Roman"/>
          <w:szCs w:val="24"/>
        </w:rPr>
        <w:t xml:space="preserve"> αλλά στη </w:t>
      </w:r>
      <w:proofErr w:type="spellStart"/>
      <w:r w:rsidRPr="00936523">
        <w:rPr>
          <w:rFonts w:eastAsia="Times New Roman"/>
          <w:szCs w:val="24"/>
        </w:rPr>
        <w:t>μνημονιακή</w:t>
      </w:r>
      <w:proofErr w:type="spellEnd"/>
      <w:r w:rsidRPr="00936523">
        <w:rPr>
          <w:rFonts w:eastAsia="Times New Roman"/>
          <w:szCs w:val="24"/>
        </w:rPr>
        <w:t xml:space="preserve"> Ελλάδα της κρίσης και της εφαρμογής νεοφιλελεύθερων πολιτικών</w:t>
      </w:r>
      <w:r>
        <w:rPr>
          <w:rFonts w:eastAsia="Times New Roman"/>
          <w:szCs w:val="24"/>
        </w:rPr>
        <w:t xml:space="preserve"> -ό</w:t>
      </w:r>
      <w:r w:rsidRPr="00936523">
        <w:rPr>
          <w:rFonts w:eastAsia="Times New Roman"/>
          <w:szCs w:val="24"/>
        </w:rPr>
        <w:t>χι τυχαία</w:t>
      </w:r>
      <w:r>
        <w:rPr>
          <w:rFonts w:eastAsia="Times New Roman"/>
          <w:szCs w:val="24"/>
        </w:rPr>
        <w:t>,</w:t>
      </w:r>
      <w:r w:rsidRPr="00936523">
        <w:rPr>
          <w:rFonts w:eastAsia="Times New Roman"/>
          <w:szCs w:val="24"/>
        </w:rPr>
        <w:t xml:space="preserve"> </w:t>
      </w:r>
      <w:r>
        <w:rPr>
          <w:rFonts w:eastAsia="Times New Roman"/>
          <w:szCs w:val="24"/>
        </w:rPr>
        <w:t>κ</w:t>
      </w:r>
      <w:r w:rsidRPr="00936523">
        <w:rPr>
          <w:rFonts w:eastAsia="Times New Roman"/>
          <w:szCs w:val="24"/>
        </w:rPr>
        <w:t>ατά</w:t>
      </w:r>
      <w:r>
        <w:rPr>
          <w:rFonts w:eastAsia="Times New Roman"/>
          <w:szCs w:val="24"/>
        </w:rPr>
        <w:t xml:space="preserve"> την άποψή μου-</w:t>
      </w:r>
      <w:r w:rsidRPr="00936523">
        <w:rPr>
          <w:rFonts w:eastAsia="Times New Roman"/>
          <w:szCs w:val="24"/>
        </w:rPr>
        <w:t xml:space="preserve"> είχε μείνει στο ράφι</w:t>
      </w:r>
      <w:r>
        <w:rPr>
          <w:rFonts w:eastAsia="Times New Roman"/>
          <w:szCs w:val="24"/>
        </w:rPr>
        <w:t>,</w:t>
      </w:r>
      <w:r w:rsidRPr="00936523">
        <w:rPr>
          <w:rFonts w:eastAsia="Times New Roman"/>
          <w:szCs w:val="24"/>
        </w:rPr>
        <w:t xml:space="preserve"> μέχρι να κυρωθεί από αυτή την </w:t>
      </w:r>
      <w:r>
        <w:rPr>
          <w:rFonts w:eastAsia="Times New Roman"/>
          <w:szCs w:val="24"/>
        </w:rPr>
        <w:t>Κ</w:t>
      </w:r>
      <w:r w:rsidRPr="00936523">
        <w:rPr>
          <w:rFonts w:eastAsia="Times New Roman"/>
          <w:szCs w:val="24"/>
        </w:rPr>
        <w:t>υβέρνηση</w:t>
      </w:r>
      <w:r>
        <w:rPr>
          <w:rFonts w:eastAsia="Times New Roman"/>
          <w:szCs w:val="24"/>
        </w:rPr>
        <w:t>.</w:t>
      </w:r>
      <w:r w:rsidRPr="00936523">
        <w:rPr>
          <w:rFonts w:eastAsia="Times New Roman"/>
          <w:szCs w:val="24"/>
        </w:rPr>
        <w:t xml:space="preserve"> </w:t>
      </w:r>
    </w:p>
    <w:p w14:paraId="3AA84DA4" w14:textId="77777777" w:rsidR="00AF2C39" w:rsidRDefault="00AD072F">
      <w:pPr>
        <w:spacing w:line="600" w:lineRule="auto"/>
        <w:ind w:firstLine="720"/>
        <w:jc w:val="both"/>
        <w:rPr>
          <w:rFonts w:eastAsia="Times New Roman"/>
          <w:szCs w:val="24"/>
        </w:rPr>
      </w:pPr>
      <w:r>
        <w:rPr>
          <w:rFonts w:eastAsia="Times New Roman"/>
          <w:szCs w:val="24"/>
        </w:rPr>
        <w:t>Τ</w:t>
      </w:r>
      <w:r w:rsidRPr="00936523">
        <w:rPr>
          <w:rFonts w:eastAsia="Times New Roman"/>
          <w:szCs w:val="24"/>
        </w:rPr>
        <w:t>ις επόμενες μέρες</w:t>
      </w:r>
      <w:r>
        <w:rPr>
          <w:rFonts w:eastAsia="Times New Roman"/>
          <w:szCs w:val="24"/>
        </w:rPr>
        <w:t>,</w:t>
      </w:r>
      <w:r w:rsidRPr="00936523">
        <w:rPr>
          <w:rFonts w:eastAsia="Times New Roman"/>
          <w:szCs w:val="24"/>
        </w:rPr>
        <w:t xml:space="preserve"> για μία ακόμα φορά</w:t>
      </w:r>
      <w:r>
        <w:rPr>
          <w:rFonts w:eastAsia="Times New Roman"/>
          <w:szCs w:val="24"/>
        </w:rPr>
        <w:t>,</w:t>
      </w:r>
      <w:r w:rsidRPr="00936523">
        <w:rPr>
          <w:rFonts w:eastAsia="Times New Roman"/>
          <w:szCs w:val="24"/>
        </w:rPr>
        <w:t xml:space="preserve"> θα έχω την τιμή να εκ</w:t>
      </w:r>
      <w:r>
        <w:rPr>
          <w:rFonts w:eastAsia="Times New Roman"/>
          <w:szCs w:val="24"/>
        </w:rPr>
        <w:t>προσωπήσω τη χώ</w:t>
      </w:r>
      <w:r>
        <w:rPr>
          <w:rFonts w:eastAsia="Times New Roman"/>
          <w:szCs w:val="24"/>
        </w:rPr>
        <w:t>ρα μας και τη</w:t>
      </w:r>
      <w:r w:rsidRPr="00936523">
        <w:rPr>
          <w:rFonts w:eastAsia="Times New Roman"/>
          <w:szCs w:val="24"/>
        </w:rPr>
        <w:t xml:space="preserve"> φωνή αντίδρασ</w:t>
      </w:r>
      <w:r>
        <w:rPr>
          <w:rFonts w:eastAsia="Times New Roman"/>
          <w:szCs w:val="24"/>
        </w:rPr>
        <w:t>ή</w:t>
      </w:r>
      <w:r w:rsidRPr="00936523">
        <w:rPr>
          <w:rFonts w:eastAsia="Times New Roman"/>
          <w:szCs w:val="24"/>
        </w:rPr>
        <w:t>ς της για τα θέματα ισότητας των φύλων στη σημαντικότερη ετήσια σύνοδο σε επίπεδο Υπουργών</w:t>
      </w:r>
      <w:r>
        <w:rPr>
          <w:rFonts w:eastAsia="Times New Roman"/>
          <w:szCs w:val="24"/>
        </w:rPr>
        <w:t>,</w:t>
      </w:r>
      <w:r w:rsidRPr="00936523">
        <w:rPr>
          <w:rFonts w:eastAsia="Times New Roman"/>
          <w:szCs w:val="24"/>
        </w:rPr>
        <w:t xml:space="preserve"> Υφυπουργών που πραγματοποιείται στην έδρα του ΟΗΕ</w:t>
      </w:r>
      <w:r>
        <w:rPr>
          <w:rFonts w:eastAsia="Times New Roman"/>
          <w:szCs w:val="24"/>
        </w:rPr>
        <w:t>.</w:t>
      </w:r>
      <w:r w:rsidRPr="00936523">
        <w:rPr>
          <w:rFonts w:eastAsia="Times New Roman"/>
          <w:szCs w:val="24"/>
        </w:rPr>
        <w:t xml:space="preserve"> </w:t>
      </w:r>
      <w:r>
        <w:rPr>
          <w:rFonts w:eastAsia="Times New Roman"/>
          <w:szCs w:val="24"/>
        </w:rPr>
        <w:t>Ε</w:t>
      </w:r>
      <w:r w:rsidRPr="00936523">
        <w:rPr>
          <w:rFonts w:eastAsia="Times New Roman"/>
          <w:szCs w:val="24"/>
        </w:rPr>
        <w:t>κεί έχουμε προετοιμαστεί τους τελευταίους μήνες για να προωθήσουμε το</w:t>
      </w:r>
      <w:r>
        <w:rPr>
          <w:rFonts w:eastAsia="Times New Roman"/>
          <w:szCs w:val="24"/>
        </w:rPr>
        <w:t>ν</w:t>
      </w:r>
      <w:r w:rsidRPr="00936523">
        <w:rPr>
          <w:rFonts w:eastAsia="Times New Roman"/>
          <w:szCs w:val="24"/>
        </w:rPr>
        <w:t xml:space="preserve"> διακρατικό δι</w:t>
      </w:r>
      <w:r w:rsidRPr="00936523">
        <w:rPr>
          <w:rFonts w:eastAsia="Times New Roman"/>
          <w:szCs w:val="24"/>
        </w:rPr>
        <w:t>άλογο για τα θέματα υποστήριξης της γυναίκας και για να αναπτύξουμε συνεργασίες στην Ευρώπη</w:t>
      </w:r>
      <w:r>
        <w:rPr>
          <w:rFonts w:eastAsia="Times New Roman"/>
          <w:szCs w:val="24"/>
        </w:rPr>
        <w:t>,</w:t>
      </w:r>
      <w:r w:rsidRPr="00936523">
        <w:rPr>
          <w:rFonts w:eastAsia="Times New Roman"/>
          <w:szCs w:val="24"/>
        </w:rPr>
        <w:t xml:space="preserve"> αλλά </w:t>
      </w:r>
      <w:r>
        <w:rPr>
          <w:rFonts w:eastAsia="Times New Roman"/>
          <w:szCs w:val="24"/>
        </w:rPr>
        <w:t>κ</w:t>
      </w:r>
      <w:r w:rsidRPr="00936523">
        <w:rPr>
          <w:rFonts w:eastAsia="Times New Roman"/>
          <w:szCs w:val="24"/>
        </w:rPr>
        <w:t>αι ειδικότερα στις χώρες της Μεσογείου</w:t>
      </w:r>
      <w:r>
        <w:rPr>
          <w:rFonts w:eastAsia="Times New Roman"/>
          <w:szCs w:val="24"/>
        </w:rPr>
        <w:t>,</w:t>
      </w:r>
      <w:r w:rsidRPr="00936523">
        <w:rPr>
          <w:rFonts w:eastAsia="Times New Roman"/>
          <w:szCs w:val="24"/>
        </w:rPr>
        <w:t xml:space="preserve"> όπου </w:t>
      </w:r>
      <w:proofErr w:type="spellStart"/>
      <w:r w:rsidRPr="00936523">
        <w:rPr>
          <w:rFonts w:eastAsia="Times New Roman"/>
          <w:szCs w:val="24"/>
        </w:rPr>
        <w:t>αλληλεπιδρά</w:t>
      </w:r>
      <w:proofErr w:type="spellEnd"/>
      <w:r w:rsidRPr="00936523">
        <w:rPr>
          <w:rFonts w:eastAsia="Times New Roman"/>
          <w:szCs w:val="24"/>
        </w:rPr>
        <w:t xml:space="preserve"> το σοβαρό πρόβλημα της προσφυγιάς και της </w:t>
      </w:r>
      <w:r>
        <w:rPr>
          <w:rFonts w:eastAsia="Times New Roman"/>
          <w:szCs w:val="24"/>
        </w:rPr>
        <w:t>μετανάστευσης.</w:t>
      </w:r>
    </w:p>
    <w:p w14:paraId="3AA84DA5" w14:textId="77777777" w:rsidR="00AF2C39" w:rsidRDefault="00AD072F">
      <w:pPr>
        <w:spacing w:line="600" w:lineRule="auto"/>
        <w:ind w:firstLine="720"/>
        <w:jc w:val="both"/>
        <w:rPr>
          <w:rFonts w:eastAsia="Times New Roman"/>
          <w:szCs w:val="24"/>
        </w:rPr>
      </w:pPr>
      <w:r w:rsidRPr="00936523">
        <w:rPr>
          <w:rFonts w:eastAsia="Times New Roman"/>
          <w:szCs w:val="24"/>
        </w:rPr>
        <w:t>Ασφαλώς</w:t>
      </w:r>
      <w:r>
        <w:rPr>
          <w:rFonts w:eastAsia="Times New Roman"/>
          <w:szCs w:val="24"/>
        </w:rPr>
        <w:t>,</w:t>
      </w:r>
      <w:r w:rsidRPr="00936523">
        <w:rPr>
          <w:rFonts w:eastAsia="Times New Roman"/>
          <w:szCs w:val="24"/>
        </w:rPr>
        <w:t xml:space="preserve"> κατά τη γνώμη </w:t>
      </w:r>
      <w:r>
        <w:rPr>
          <w:rFonts w:eastAsia="Times New Roman"/>
          <w:szCs w:val="24"/>
        </w:rPr>
        <w:t xml:space="preserve">μου, η </w:t>
      </w:r>
      <w:r w:rsidRPr="00936523">
        <w:rPr>
          <w:rFonts w:eastAsia="Times New Roman"/>
          <w:szCs w:val="24"/>
        </w:rPr>
        <w:t>ισότητα των φ</w:t>
      </w:r>
      <w:r w:rsidRPr="00936523">
        <w:rPr>
          <w:rFonts w:eastAsia="Times New Roman"/>
          <w:szCs w:val="24"/>
        </w:rPr>
        <w:t>ύλων θα διαβαίνει στενωπούς μέχρις ότου εκδημοκρατιστεί</w:t>
      </w:r>
      <w:r>
        <w:rPr>
          <w:rFonts w:eastAsia="Times New Roman"/>
          <w:szCs w:val="24"/>
        </w:rPr>
        <w:t>,</w:t>
      </w:r>
      <w:r w:rsidRPr="00936523">
        <w:rPr>
          <w:rFonts w:eastAsia="Times New Roman"/>
          <w:szCs w:val="24"/>
        </w:rPr>
        <w:t xml:space="preserve"> στο</w:t>
      </w:r>
      <w:r>
        <w:rPr>
          <w:rFonts w:eastAsia="Times New Roman"/>
          <w:szCs w:val="24"/>
        </w:rPr>
        <w:t>ν</w:t>
      </w:r>
      <w:r w:rsidRPr="00936523">
        <w:rPr>
          <w:rFonts w:eastAsia="Times New Roman"/>
          <w:szCs w:val="24"/>
        </w:rPr>
        <w:t xml:space="preserve"> μεγαλύτερο δυνατό βαθμό</w:t>
      </w:r>
      <w:r>
        <w:rPr>
          <w:rFonts w:eastAsia="Times New Roman"/>
          <w:szCs w:val="24"/>
        </w:rPr>
        <w:t>,</w:t>
      </w:r>
      <w:r w:rsidRPr="00936523">
        <w:rPr>
          <w:rFonts w:eastAsia="Times New Roman"/>
          <w:szCs w:val="24"/>
        </w:rPr>
        <w:t xml:space="preserve"> η λειτουργία της οικονομίας</w:t>
      </w:r>
      <w:r>
        <w:rPr>
          <w:rFonts w:eastAsia="Times New Roman"/>
          <w:szCs w:val="24"/>
        </w:rPr>
        <w:t>.</w:t>
      </w:r>
      <w:r w:rsidRPr="00936523">
        <w:rPr>
          <w:rFonts w:eastAsia="Times New Roman"/>
          <w:szCs w:val="24"/>
        </w:rPr>
        <w:t xml:space="preserve"> </w:t>
      </w:r>
      <w:r>
        <w:rPr>
          <w:rFonts w:eastAsia="Times New Roman"/>
          <w:szCs w:val="24"/>
        </w:rPr>
        <w:t>Μ</w:t>
      </w:r>
      <w:r w:rsidRPr="00936523">
        <w:rPr>
          <w:rFonts w:eastAsia="Times New Roman"/>
          <w:szCs w:val="24"/>
        </w:rPr>
        <w:t xml:space="preserve">ε </w:t>
      </w:r>
      <w:r>
        <w:rPr>
          <w:rFonts w:eastAsia="Times New Roman"/>
          <w:szCs w:val="24"/>
        </w:rPr>
        <w:t>νεο</w:t>
      </w:r>
      <w:r w:rsidRPr="00936523">
        <w:rPr>
          <w:rFonts w:eastAsia="Times New Roman"/>
          <w:szCs w:val="24"/>
        </w:rPr>
        <w:t>φιλελεύθερες</w:t>
      </w:r>
      <w:r>
        <w:rPr>
          <w:rFonts w:eastAsia="Times New Roman"/>
          <w:szCs w:val="24"/>
        </w:rPr>
        <w:t>,</w:t>
      </w:r>
      <w:r w:rsidRPr="00936523">
        <w:rPr>
          <w:rFonts w:eastAsia="Times New Roman"/>
          <w:szCs w:val="24"/>
        </w:rPr>
        <w:t xml:space="preserve"> </w:t>
      </w:r>
      <w:r>
        <w:rPr>
          <w:rFonts w:eastAsia="Times New Roman"/>
          <w:szCs w:val="24"/>
        </w:rPr>
        <w:t>αφοριστικές, άδικες</w:t>
      </w:r>
      <w:r w:rsidRPr="00936523">
        <w:rPr>
          <w:rFonts w:eastAsia="Times New Roman"/>
          <w:szCs w:val="24"/>
        </w:rPr>
        <w:t xml:space="preserve"> οικονομικές πολιτικές</w:t>
      </w:r>
      <w:r>
        <w:rPr>
          <w:rFonts w:eastAsia="Times New Roman"/>
          <w:szCs w:val="24"/>
        </w:rPr>
        <w:t>,</w:t>
      </w:r>
      <w:r w:rsidRPr="00936523">
        <w:rPr>
          <w:rFonts w:eastAsia="Times New Roman"/>
          <w:szCs w:val="24"/>
        </w:rPr>
        <w:t xml:space="preserve"> </w:t>
      </w:r>
      <w:proofErr w:type="spellStart"/>
      <w:r w:rsidRPr="00936523">
        <w:rPr>
          <w:rFonts w:eastAsia="Times New Roman"/>
          <w:szCs w:val="24"/>
        </w:rPr>
        <w:t>πόσ</w:t>
      </w:r>
      <w:r>
        <w:rPr>
          <w:rFonts w:eastAsia="Times New Roman"/>
          <w:szCs w:val="24"/>
        </w:rPr>
        <w:t>ω</w:t>
      </w:r>
      <w:proofErr w:type="spellEnd"/>
      <w:r w:rsidRPr="00936523">
        <w:rPr>
          <w:rFonts w:eastAsia="Times New Roman"/>
          <w:szCs w:val="24"/>
        </w:rPr>
        <w:t xml:space="preserve"> μάλλον </w:t>
      </w:r>
      <w:r>
        <w:rPr>
          <w:rFonts w:eastAsia="Times New Roman"/>
          <w:szCs w:val="24"/>
        </w:rPr>
        <w:lastRenderedPageBreak/>
        <w:t>με εκφασισμό</w:t>
      </w:r>
      <w:r w:rsidRPr="00936523">
        <w:rPr>
          <w:rFonts w:eastAsia="Times New Roman"/>
          <w:szCs w:val="24"/>
        </w:rPr>
        <w:t xml:space="preserve"> της οικονομίας</w:t>
      </w:r>
      <w:r>
        <w:rPr>
          <w:rFonts w:eastAsia="Times New Roman"/>
          <w:szCs w:val="24"/>
        </w:rPr>
        <w:t>,</w:t>
      </w:r>
      <w:r w:rsidRPr="00936523">
        <w:rPr>
          <w:rFonts w:eastAsia="Times New Roman"/>
          <w:szCs w:val="24"/>
        </w:rPr>
        <w:t xml:space="preserve"> ισότητα δεν είναι δυνατόν να υπάρξει</w:t>
      </w:r>
      <w:r>
        <w:rPr>
          <w:rFonts w:eastAsia="Times New Roman"/>
          <w:szCs w:val="24"/>
        </w:rPr>
        <w:t>,</w:t>
      </w:r>
      <w:r w:rsidRPr="00936523">
        <w:rPr>
          <w:rFonts w:eastAsia="Times New Roman"/>
          <w:szCs w:val="24"/>
        </w:rPr>
        <w:t xml:space="preserve"> ούτε των </w:t>
      </w:r>
      <w:r>
        <w:rPr>
          <w:rFonts w:eastAsia="Times New Roman"/>
          <w:szCs w:val="24"/>
        </w:rPr>
        <w:t>φύλων</w:t>
      </w:r>
      <w:r w:rsidRPr="00936523">
        <w:rPr>
          <w:rFonts w:eastAsia="Times New Roman"/>
          <w:szCs w:val="24"/>
        </w:rPr>
        <w:t xml:space="preserve"> αλλά ούτε και κα</w:t>
      </w:r>
      <w:r>
        <w:rPr>
          <w:rFonts w:eastAsia="Times New Roman"/>
          <w:szCs w:val="24"/>
        </w:rPr>
        <w:t>μ</w:t>
      </w:r>
      <w:r w:rsidRPr="00936523">
        <w:rPr>
          <w:rFonts w:eastAsia="Times New Roman"/>
          <w:szCs w:val="24"/>
        </w:rPr>
        <w:t>μία άλλη</w:t>
      </w:r>
      <w:r>
        <w:rPr>
          <w:rFonts w:eastAsia="Times New Roman"/>
          <w:szCs w:val="24"/>
        </w:rPr>
        <w:t>.</w:t>
      </w:r>
    </w:p>
    <w:p w14:paraId="3AA84DA6" w14:textId="77777777" w:rsidR="00AF2C39" w:rsidRDefault="00AD072F">
      <w:pPr>
        <w:spacing w:line="600" w:lineRule="auto"/>
        <w:ind w:firstLine="720"/>
        <w:jc w:val="both"/>
        <w:rPr>
          <w:rFonts w:eastAsia="Times New Roman"/>
          <w:szCs w:val="24"/>
        </w:rPr>
      </w:pPr>
      <w:r>
        <w:rPr>
          <w:rFonts w:eastAsia="Times New Roman"/>
          <w:szCs w:val="24"/>
        </w:rPr>
        <w:t>Σ</w:t>
      </w:r>
      <w:r w:rsidRPr="00936523">
        <w:rPr>
          <w:rFonts w:eastAsia="Times New Roman"/>
          <w:szCs w:val="24"/>
        </w:rPr>
        <w:t xml:space="preserve">υνεπώς το μεγάλο βήμα με την έξοδο από την </w:t>
      </w:r>
      <w:r>
        <w:rPr>
          <w:rFonts w:eastAsia="Times New Roman"/>
          <w:szCs w:val="24"/>
        </w:rPr>
        <w:t xml:space="preserve">εξουθενωτική οικονομική εποπτεία και τη </w:t>
      </w:r>
      <w:r w:rsidRPr="00936523">
        <w:rPr>
          <w:rFonts w:eastAsia="Times New Roman"/>
          <w:szCs w:val="24"/>
        </w:rPr>
        <w:t>λογική των μνημονίων</w:t>
      </w:r>
      <w:r>
        <w:rPr>
          <w:rFonts w:eastAsia="Times New Roman"/>
          <w:szCs w:val="24"/>
        </w:rPr>
        <w:t>,</w:t>
      </w:r>
      <w:r w:rsidRPr="00936523">
        <w:rPr>
          <w:rFonts w:eastAsia="Times New Roman"/>
          <w:szCs w:val="24"/>
        </w:rPr>
        <w:t xml:space="preserve"> που πέτυχε η Κυβέρνηση από τον Αύγουστο του 2018</w:t>
      </w:r>
      <w:r>
        <w:rPr>
          <w:rFonts w:eastAsia="Times New Roman"/>
          <w:szCs w:val="24"/>
        </w:rPr>
        <w:t>,</w:t>
      </w:r>
      <w:r w:rsidRPr="00936523">
        <w:rPr>
          <w:rFonts w:eastAsia="Times New Roman"/>
          <w:szCs w:val="24"/>
        </w:rPr>
        <w:t xml:space="preserve"> δημιουργεί έναν οδικό χάρτη με πολύ καλή προοπτική και για τα θέματα της ισότητας των φύλων και για την υποστήριξη της γυναίκας</w:t>
      </w:r>
      <w:r>
        <w:rPr>
          <w:rFonts w:eastAsia="Times New Roman"/>
          <w:szCs w:val="24"/>
        </w:rPr>
        <w:t>.</w:t>
      </w:r>
      <w:r w:rsidRPr="00936523">
        <w:rPr>
          <w:rFonts w:eastAsia="Times New Roman"/>
          <w:szCs w:val="24"/>
        </w:rPr>
        <w:t xml:space="preserve"> </w:t>
      </w:r>
    </w:p>
    <w:p w14:paraId="3AA84DA7" w14:textId="77777777" w:rsidR="00AF2C39" w:rsidRDefault="00AD072F">
      <w:pPr>
        <w:spacing w:line="600" w:lineRule="auto"/>
        <w:ind w:firstLine="720"/>
        <w:jc w:val="both"/>
        <w:rPr>
          <w:rFonts w:eastAsia="Times New Roman"/>
          <w:szCs w:val="24"/>
        </w:rPr>
      </w:pPr>
      <w:r>
        <w:rPr>
          <w:rFonts w:eastAsia="Times New Roman"/>
          <w:szCs w:val="24"/>
        </w:rPr>
        <w:t xml:space="preserve">Αγαπητές </w:t>
      </w:r>
      <w:r w:rsidRPr="00936523">
        <w:rPr>
          <w:rFonts w:eastAsia="Times New Roman"/>
          <w:szCs w:val="24"/>
        </w:rPr>
        <w:t>κυρίες και αγαπητοί κύριοι</w:t>
      </w:r>
      <w:r>
        <w:rPr>
          <w:rFonts w:eastAsia="Times New Roman"/>
          <w:szCs w:val="24"/>
        </w:rPr>
        <w:t>,</w:t>
      </w:r>
      <w:r w:rsidRPr="00936523">
        <w:rPr>
          <w:rFonts w:eastAsia="Times New Roman"/>
          <w:szCs w:val="24"/>
        </w:rPr>
        <w:t xml:space="preserve"> </w:t>
      </w:r>
      <w:r>
        <w:rPr>
          <w:rFonts w:eastAsia="Times New Roman"/>
          <w:szCs w:val="24"/>
        </w:rPr>
        <w:t>σ</w:t>
      </w:r>
      <w:r w:rsidRPr="00936523">
        <w:rPr>
          <w:rFonts w:eastAsia="Times New Roman"/>
          <w:szCs w:val="24"/>
        </w:rPr>
        <w:t xml:space="preserve">ήμερα έχουμε λόγους </w:t>
      </w:r>
      <w:r>
        <w:rPr>
          <w:rFonts w:eastAsia="Times New Roman"/>
          <w:szCs w:val="24"/>
        </w:rPr>
        <w:t>ό</w:t>
      </w:r>
      <w:r w:rsidRPr="00936523">
        <w:rPr>
          <w:rFonts w:eastAsia="Times New Roman"/>
          <w:szCs w:val="24"/>
        </w:rPr>
        <w:t>χι για να γιορτά</w:t>
      </w:r>
      <w:r>
        <w:rPr>
          <w:rFonts w:eastAsia="Times New Roman"/>
          <w:szCs w:val="24"/>
        </w:rPr>
        <w:t>ζ</w:t>
      </w:r>
      <w:r w:rsidRPr="00936523">
        <w:rPr>
          <w:rFonts w:eastAsia="Times New Roman"/>
          <w:szCs w:val="24"/>
        </w:rPr>
        <w:t>ου</w:t>
      </w:r>
      <w:r>
        <w:rPr>
          <w:rFonts w:eastAsia="Times New Roman"/>
          <w:szCs w:val="24"/>
        </w:rPr>
        <w:t>μ</w:t>
      </w:r>
      <w:r w:rsidRPr="00936523">
        <w:rPr>
          <w:rFonts w:eastAsia="Times New Roman"/>
          <w:szCs w:val="24"/>
        </w:rPr>
        <w:t>ε</w:t>
      </w:r>
      <w:r>
        <w:rPr>
          <w:rFonts w:eastAsia="Times New Roman"/>
          <w:szCs w:val="24"/>
        </w:rPr>
        <w:t>,</w:t>
      </w:r>
      <w:r w:rsidRPr="00936523">
        <w:rPr>
          <w:rFonts w:eastAsia="Times New Roman"/>
          <w:szCs w:val="24"/>
        </w:rPr>
        <w:t xml:space="preserve"> αλλά να </w:t>
      </w:r>
      <w:proofErr w:type="spellStart"/>
      <w:r>
        <w:rPr>
          <w:rFonts w:eastAsia="Times New Roman"/>
          <w:szCs w:val="24"/>
        </w:rPr>
        <w:t>ανα</w:t>
      </w:r>
      <w:r w:rsidRPr="00936523">
        <w:rPr>
          <w:rFonts w:eastAsia="Times New Roman"/>
          <w:szCs w:val="24"/>
        </w:rPr>
        <w:t>στοχαζόμαστε</w:t>
      </w:r>
      <w:proofErr w:type="spellEnd"/>
      <w:r w:rsidRPr="00936523">
        <w:rPr>
          <w:rFonts w:eastAsia="Times New Roman"/>
          <w:szCs w:val="24"/>
        </w:rPr>
        <w:t xml:space="preserve"> για το πού βρισκόμα</w:t>
      </w:r>
      <w:r w:rsidRPr="00936523">
        <w:rPr>
          <w:rFonts w:eastAsia="Times New Roman"/>
          <w:szCs w:val="24"/>
        </w:rPr>
        <w:t>στε</w:t>
      </w:r>
      <w:r>
        <w:rPr>
          <w:rFonts w:eastAsia="Times New Roman"/>
          <w:szCs w:val="24"/>
        </w:rPr>
        <w:t>,</w:t>
      </w:r>
      <w:r w:rsidRPr="00936523">
        <w:rPr>
          <w:rFonts w:eastAsia="Times New Roman"/>
          <w:szCs w:val="24"/>
        </w:rPr>
        <w:t xml:space="preserve"> τι καταφέραμε και πόσα πολλά πρέπει ακόμα να κάνουμε</w:t>
      </w:r>
      <w:r>
        <w:rPr>
          <w:rFonts w:eastAsia="Times New Roman"/>
          <w:szCs w:val="24"/>
        </w:rPr>
        <w:t>.</w:t>
      </w:r>
      <w:r w:rsidRPr="00936523">
        <w:rPr>
          <w:rFonts w:eastAsia="Times New Roman"/>
          <w:szCs w:val="24"/>
        </w:rPr>
        <w:t xml:space="preserve"> Ωστόσο</w:t>
      </w:r>
      <w:r>
        <w:rPr>
          <w:rFonts w:eastAsia="Times New Roman"/>
          <w:szCs w:val="24"/>
        </w:rPr>
        <w:t>,</w:t>
      </w:r>
      <w:r w:rsidRPr="00936523">
        <w:rPr>
          <w:rFonts w:eastAsia="Times New Roman"/>
          <w:szCs w:val="24"/>
        </w:rPr>
        <w:t xml:space="preserve"> έχουμε λόγους να είμαστε ικανοποιημένες και ικανοποιημένοι και να έχουμε ελπίδα</w:t>
      </w:r>
      <w:r>
        <w:rPr>
          <w:rFonts w:eastAsia="Times New Roman"/>
          <w:szCs w:val="24"/>
        </w:rPr>
        <w:t>.</w:t>
      </w:r>
      <w:r w:rsidRPr="00936523">
        <w:rPr>
          <w:rFonts w:eastAsia="Times New Roman"/>
          <w:szCs w:val="24"/>
        </w:rPr>
        <w:t xml:space="preserve"> </w:t>
      </w:r>
      <w:r>
        <w:rPr>
          <w:rFonts w:eastAsia="Times New Roman"/>
          <w:szCs w:val="24"/>
        </w:rPr>
        <w:t>Δ</w:t>
      </w:r>
      <w:r w:rsidRPr="00936523">
        <w:rPr>
          <w:rFonts w:eastAsia="Times New Roman"/>
          <w:szCs w:val="24"/>
        </w:rPr>
        <w:t>εν θεωρούμε ότι πρεσβεύουμε το μοναδικό και το εξαίρετο</w:t>
      </w:r>
      <w:r>
        <w:rPr>
          <w:rFonts w:eastAsia="Times New Roman"/>
          <w:szCs w:val="24"/>
        </w:rPr>
        <w:t>.</w:t>
      </w:r>
      <w:r w:rsidRPr="00936523">
        <w:rPr>
          <w:rFonts w:eastAsia="Times New Roman"/>
          <w:szCs w:val="24"/>
        </w:rPr>
        <w:t xml:space="preserve"> </w:t>
      </w:r>
      <w:r>
        <w:rPr>
          <w:rFonts w:eastAsia="Times New Roman"/>
          <w:szCs w:val="24"/>
        </w:rPr>
        <w:t>Δ</w:t>
      </w:r>
      <w:r w:rsidRPr="00936523">
        <w:rPr>
          <w:rFonts w:eastAsia="Times New Roman"/>
          <w:szCs w:val="24"/>
        </w:rPr>
        <w:t>εν ανακαλύπτουμε την Αμερική</w:t>
      </w:r>
      <w:r>
        <w:rPr>
          <w:rFonts w:eastAsia="Times New Roman"/>
          <w:szCs w:val="24"/>
        </w:rPr>
        <w:t>.</w:t>
      </w:r>
      <w:r w:rsidRPr="00936523">
        <w:rPr>
          <w:rFonts w:eastAsia="Times New Roman"/>
          <w:szCs w:val="24"/>
        </w:rPr>
        <w:t xml:space="preserve"> </w:t>
      </w:r>
      <w:r>
        <w:rPr>
          <w:rFonts w:eastAsia="Times New Roman"/>
          <w:szCs w:val="24"/>
        </w:rPr>
        <w:t>Δ</w:t>
      </w:r>
      <w:r w:rsidRPr="00936523">
        <w:rPr>
          <w:rFonts w:eastAsia="Times New Roman"/>
          <w:szCs w:val="24"/>
        </w:rPr>
        <w:t>ε</w:t>
      </w:r>
      <w:r>
        <w:rPr>
          <w:rFonts w:eastAsia="Times New Roman"/>
          <w:szCs w:val="24"/>
        </w:rPr>
        <w:t>ν</w:t>
      </w:r>
      <w:r w:rsidRPr="00936523">
        <w:rPr>
          <w:rFonts w:eastAsia="Times New Roman"/>
          <w:szCs w:val="24"/>
        </w:rPr>
        <w:t xml:space="preserve"> </w:t>
      </w:r>
      <w:r>
        <w:rPr>
          <w:rFonts w:eastAsia="Times New Roman"/>
          <w:szCs w:val="24"/>
        </w:rPr>
        <w:t xml:space="preserve">κομπάζουμε </w:t>
      </w:r>
      <w:r w:rsidRPr="00936523">
        <w:rPr>
          <w:rFonts w:eastAsia="Times New Roman"/>
          <w:szCs w:val="24"/>
        </w:rPr>
        <w:t xml:space="preserve">για </w:t>
      </w:r>
      <w:r w:rsidRPr="00936523">
        <w:rPr>
          <w:rFonts w:eastAsia="Times New Roman"/>
          <w:szCs w:val="24"/>
        </w:rPr>
        <w:t xml:space="preserve">την ευαισθησία </w:t>
      </w:r>
      <w:r>
        <w:rPr>
          <w:rFonts w:eastAsia="Times New Roman"/>
          <w:szCs w:val="24"/>
        </w:rPr>
        <w:t>μας.</w:t>
      </w:r>
      <w:r w:rsidRPr="00936523">
        <w:rPr>
          <w:rFonts w:eastAsia="Times New Roman"/>
          <w:szCs w:val="24"/>
        </w:rPr>
        <w:t xml:space="preserve"> </w:t>
      </w:r>
      <w:r>
        <w:rPr>
          <w:rFonts w:eastAsia="Times New Roman"/>
          <w:szCs w:val="24"/>
        </w:rPr>
        <w:t>Ε</w:t>
      </w:r>
      <w:r w:rsidRPr="00936523">
        <w:rPr>
          <w:rFonts w:eastAsia="Times New Roman"/>
          <w:szCs w:val="24"/>
        </w:rPr>
        <w:t>ίμαστε κρίκοι μιας μακριάς αλυσίδας που θα συνεχίσει να ενώνει ανθρώπους</w:t>
      </w:r>
      <w:r>
        <w:rPr>
          <w:rFonts w:eastAsia="Times New Roman"/>
          <w:szCs w:val="24"/>
        </w:rPr>
        <w:t>,</w:t>
      </w:r>
      <w:r w:rsidRPr="00936523">
        <w:rPr>
          <w:rFonts w:eastAsia="Times New Roman"/>
          <w:szCs w:val="24"/>
        </w:rPr>
        <w:t xml:space="preserve"> </w:t>
      </w:r>
      <w:r>
        <w:rPr>
          <w:rFonts w:eastAsia="Times New Roman"/>
          <w:szCs w:val="24"/>
        </w:rPr>
        <w:t>β</w:t>
      </w:r>
      <w:r w:rsidRPr="00936523">
        <w:rPr>
          <w:rFonts w:eastAsia="Times New Roman"/>
          <w:szCs w:val="24"/>
        </w:rPr>
        <w:t>ουλήσεις</w:t>
      </w:r>
      <w:r>
        <w:rPr>
          <w:rFonts w:eastAsia="Times New Roman"/>
          <w:szCs w:val="24"/>
        </w:rPr>
        <w:t>,</w:t>
      </w:r>
      <w:r w:rsidRPr="00936523">
        <w:rPr>
          <w:rFonts w:eastAsia="Times New Roman"/>
          <w:szCs w:val="24"/>
        </w:rPr>
        <w:t xml:space="preserve"> οράματα</w:t>
      </w:r>
      <w:r>
        <w:rPr>
          <w:rFonts w:eastAsia="Times New Roman"/>
          <w:szCs w:val="24"/>
        </w:rPr>
        <w:t>,</w:t>
      </w:r>
      <w:r w:rsidRPr="00936523">
        <w:rPr>
          <w:rFonts w:eastAsia="Times New Roman"/>
          <w:szCs w:val="24"/>
        </w:rPr>
        <w:t xml:space="preserve"> στόχους</w:t>
      </w:r>
      <w:r>
        <w:rPr>
          <w:rFonts w:eastAsia="Times New Roman"/>
          <w:szCs w:val="24"/>
        </w:rPr>
        <w:t>, σκοπούς,</w:t>
      </w:r>
      <w:r w:rsidRPr="00936523">
        <w:rPr>
          <w:rFonts w:eastAsia="Times New Roman"/>
          <w:szCs w:val="24"/>
        </w:rPr>
        <w:t xml:space="preserve"> αγώνες</w:t>
      </w:r>
      <w:r>
        <w:rPr>
          <w:rFonts w:eastAsia="Times New Roman"/>
          <w:szCs w:val="24"/>
        </w:rPr>
        <w:t>,</w:t>
      </w:r>
      <w:r w:rsidRPr="00936523">
        <w:rPr>
          <w:rFonts w:eastAsia="Times New Roman"/>
          <w:szCs w:val="24"/>
        </w:rPr>
        <w:t xml:space="preserve"> προσπάθειες για την εδραίωση της ισότητας </w:t>
      </w:r>
      <w:r>
        <w:rPr>
          <w:rFonts w:eastAsia="Times New Roman"/>
          <w:szCs w:val="24"/>
        </w:rPr>
        <w:t>σ</w:t>
      </w:r>
      <w:r w:rsidRPr="00936523">
        <w:rPr>
          <w:rFonts w:eastAsia="Times New Roman"/>
          <w:szCs w:val="24"/>
        </w:rPr>
        <w:t xml:space="preserve">ε </w:t>
      </w:r>
      <w:r>
        <w:rPr>
          <w:rFonts w:eastAsia="Times New Roman"/>
          <w:szCs w:val="24"/>
        </w:rPr>
        <w:t xml:space="preserve">κάθε πτυχή της </w:t>
      </w:r>
      <w:r w:rsidRPr="00936523">
        <w:rPr>
          <w:rFonts w:eastAsia="Times New Roman"/>
          <w:szCs w:val="24"/>
        </w:rPr>
        <w:t>δημόσιας και της ιδιωτικής σφαίρας</w:t>
      </w:r>
      <w:r>
        <w:rPr>
          <w:rFonts w:eastAsia="Times New Roman"/>
          <w:szCs w:val="24"/>
        </w:rPr>
        <w:t>.</w:t>
      </w:r>
      <w:r w:rsidRPr="00936523">
        <w:rPr>
          <w:rFonts w:eastAsia="Times New Roman"/>
          <w:szCs w:val="24"/>
        </w:rPr>
        <w:t xml:space="preserve"> </w:t>
      </w:r>
      <w:r>
        <w:rPr>
          <w:rFonts w:eastAsia="Times New Roman"/>
          <w:szCs w:val="24"/>
        </w:rPr>
        <w:t>Α</w:t>
      </w:r>
      <w:r w:rsidRPr="00936523">
        <w:rPr>
          <w:rFonts w:eastAsia="Times New Roman"/>
          <w:szCs w:val="24"/>
        </w:rPr>
        <w:t>ναγνωρίζουμε και</w:t>
      </w:r>
      <w:r>
        <w:rPr>
          <w:rFonts w:eastAsia="Times New Roman"/>
          <w:szCs w:val="24"/>
        </w:rPr>
        <w:t xml:space="preserve"> σ</w:t>
      </w:r>
      <w:r>
        <w:rPr>
          <w:rFonts w:eastAsia="Times New Roman"/>
          <w:szCs w:val="24"/>
        </w:rPr>
        <w:t xml:space="preserve">εβόμαστε </w:t>
      </w:r>
      <w:r>
        <w:rPr>
          <w:rFonts w:eastAsia="Times New Roman"/>
          <w:szCs w:val="24"/>
        </w:rPr>
        <w:lastRenderedPageBreak/>
        <w:t>όσα έκαναν προκάτοχοι,</w:t>
      </w:r>
      <w:r w:rsidRPr="00936523">
        <w:rPr>
          <w:rFonts w:eastAsia="Times New Roman"/>
          <w:szCs w:val="24"/>
        </w:rPr>
        <w:t xml:space="preserve"> φορείς</w:t>
      </w:r>
      <w:r>
        <w:rPr>
          <w:rFonts w:eastAsia="Times New Roman"/>
          <w:szCs w:val="24"/>
        </w:rPr>
        <w:t>,</w:t>
      </w:r>
      <w:r w:rsidRPr="00936523">
        <w:rPr>
          <w:rFonts w:eastAsia="Times New Roman"/>
          <w:szCs w:val="24"/>
        </w:rPr>
        <w:t xml:space="preserve"> κινήματα</w:t>
      </w:r>
      <w:r>
        <w:rPr>
          <w:rFonts w:eastAsia="Times New Roman"/>
          <w:szCs w:val="24"/>
        </w:rPr>
        <w:t>,</w:t>
      </w:r>
      <w:r w:rsidRPr="00936523">
        <w:rPr>
          <w:rFonts w:eastAsia="Times New Roman"/>
          <w:szCs w:val="24"/>
        </w:rPr>
        <w:t xml:space="preserve"> οργανώσεις</w:t>
      </w:r>
      <w:r>
        <w:rPr>
          <w:rFonts w:eastAsia="Times New Roman"/>
          <w:szCs w:val="24"/>
        </w:rPr>
        <w:t>,</w:t>
      </w:r>
      <w:r w:rsidRPr="00936523">
        <w:rPr>
          <w:rFonts w:eastAsia="Times New Roman"/>
          <w:szCs w:val="24"/>
        </w:rPr>
        <w:t xml:space="preserve"> επιστήμονες</w:t>
      </w:r>
      <w:r>
        <w:rPr>
          <w:rFonts w:eastAsia="Times New Roman"/>
          <w:szCs w:val="24"/>
        </w:rPr>
        <w:t>,</w:t>
      </w:r>
      <w:r w:rsidRPr="00936523">
        <w:rPr>
          <w:rFonts w:eastAsia="Times New Roman"/>
          <w:szCs w:val="24"/>
        </w:rPr>
        <w:t xml:space="preserve"> μεμονωμένοι πολίτες</w:t>
      </w:r>
      <w:r>
        <w:rPr>
          <w:rFonts w:eastAsia="Times New Roman"/>
          <w:szCs w:val="24"/>
        </w:rPr>
        <w:t>,</w:t>
      </w:r>
      <w:r w:rsidRPr="00936523">
        <w:rPr>
          <w:rFonts w:eastAsia="Times New Roman"/>
          <w:szCs w:val="24"/>
        </w:rPr>
        <w:t xml:space="preserve"> άντρες και γυναίκες </w:t>
      </w:r>
      <w:r>
        <w:rPr>
          <w:rFonts w:eastAsia="Times New Roman"/>
          <w:szCs w:val="24"/>
        </w:rPr>
        <w:t xml:space="preserve">για την ισότητα </w:t>
      </w:r>
      <w:r w:rsidRPr="00936523">
        <w:rPr>
          <w:rFonts w:eastAsia="Times New Roman"/>
          <w:szCs w:val="24"/>
        </w:rPr>
        <w:t xml:space="preserve">των </w:t>
      </w:r>
      <w:r>
        <w:rPr>
          <w:rFonts w:eastAsia="Times New Roman"/>
          <w:szCs w:val="24"/>
        </w:rPr>
        <w:t xml:space="preserve">φύλων. </w:t>
      </w:r>
    </w:p>
    <w:p w14:paraId="3AA84DA8" w14:textId="77777777" w:rsidR="00AF2C39" w:rsidRDefault="00AD072F">
      <w:pPr>
        <w:spacing w:line="600" w:lineRule="auto"/>
        <w:ind w:firstLine="720"/>
        <w:jc w:val="both"/>
        <w:rPr>
          <w:rFonts w:eastAsia="Times New Roman"/>
          <w:szCs w:val="24"/>
        </w:rPr>
      </w:pPr>
      <w:r>
        <w:rPr>
          <w:rFonts w:eastAsia="Times New Roman"/>
          <w:szCs w:val="24"/>
        </w:rPr>
        <w:t>Α</w:t>
      </w:r>
      <w:r w:rsidRPr="00936523">
        <w:rPr>
          <w:rFonts w:eastAsia="Times New Roman"/>
          <w:szCs w:val="24"/>
        </w:rPr>
        <w:t>πευθύνουμε ένα μεγάλο</w:t>
      </w:r>
      <w:r>
        <w:rPr>
          <w:rFonts w:eastAsia="Times New Roman"/>
          <w:szCs w:val="24"/>
        </w:rPr>
        <w:t>,</w:t>
      </w:r>
      <w:r w:rsidRPr="00936523">
        <w:rPr>
          <w:rFonts w:eastAsia="Times New Roman"/>
          <w:szCs w:val="24"/>
        </w:rPr>
        <w:t xml:space="preserve"> δημόσιο </w:t>
      </w:r>
      <w:r>
        <w:rPr>
          <w:rFonts w:eastAsia="Times New Roman"/>
          <w:szCs w:val="24"/>
        </w:rPr>
        <w:t>«ε</w:t>
      </w:r>
      <w:r w:rsidRPr="00936523">
        <w:rPr>
          <w:rFonts w:eastAsia="Times New Roman"/>
          <w:szCs w:val="24"/>
        </w:rPr>
        <w:t>υχαριστώ</w:t>
      </w:r>
      <w:r>
        <w:rPr>
          <w:rFonts w:eastAsia="Times New Roman"/>
          <w:szCs w:val="24"/>
        </w:rPr>
        <w:t>»</w:t>
      </w:r>
      <w:r w:rsidRPr="00936523">
        <w:rPr>
          <w:rFonts w:eastAsia="Times New Roman"/>
          <w:szCs w:val="24"/>
        </w:rPr>
        <w:t xml:space="preserve"> σε όσες και όσους εργάστηκαν και εργάζονται</w:t>
      </w:r>
      <w:r>
        <w:rPr>
          <w:rFonts w:eastAsia="Times New Roman"/>
          <w:szCs w:val="24"/>
        </w:rPr>
        <w:t>,</w:t>
      </w:r>
      <w:r w:rsidRPr="00936523">
        <w:rPr>
          <w:rFonts w:eastAsia="Times New Roman"/>
          <w:szCs w:val="24"/>
        </w:rPr>
        <w:t xml:space="preserve"> ώστε να εδραιωθούν κεκτημένα</w:t>
      </w:r>
      <w:r>
        <w:rPr>
          <w:rFonts w:eastAsia="Times New Roman"/>
          <w:szCs w:val="24"/>
        </w:rPr>
        <w:t>,</w:t>
      </w:r>
      <w:r w:rsidRPr="00936523">
        <w:rPr>
          <w:rFonts w:eastAsia="Times New Roman"/>
          <w:szCs w:val="24"/>
        </w:rPr>
        <w:t xml:space="preserve"> να κατακτηθούν δικαιώματα</w:t>
      </w:r>
      <w:r>
        <w:rPr>
          <w:rFonts w:eastAsia="Times New Roman"/>
          <w:szCs w:val="24"/>
        </w:rPr>
        <w:t>,</w:t>
      </w:r>
      <w:r w:rsidRPr="00936523">
        <w:rPr>
          <w:rFonts w:eastAsia="Times New Roman"/>
          <w:szCs w:val="24"/>
        </w:rPr>
        <w:t xml:space="preserve"> να διερευνηθούν και συχνά να εξειδικευτούν</w:t>
      </w:r>
      <w:r>
        <w:rPr>
          <w:rFonts w:eastAsia="Times New Roman"/>
          <w:szCs w:val="24"/>
        </w:rPr>
        <w:t>,</w:t>
      </w:r>
      <w:r w:rsidRPr="00936523">
        <w:rPr>
          <w:rFonts w:eastAsia="Times New Roman"/>
          <w:szCs w:val="24"/>
        </w:rPr>
        <w:t xml:space="preserve"> προστατεύοντας το σύνολο</w:t>
      </w:r>
      <w:r>
        <w:rPr>
          <w:rFonts w:eastAsia="Times New Roman"/>
          <w:szCs w:val="24"/>
        </w:rPr>
        <w:t>,</w:t>
      </w:r>
      <w:r w:rsidRPr="00936523">
        <w:rPr>
          <w:rFonts w:eastAsia="Times New Roman"/>
          <w:szCs w:val="24"/>
        </w:rPr>
        <w:t xml:space="preserve"> το μεγάλο</w:t>
      </w:r>
      <w:r>
        <w:rPr>
          <w:rFonts w:eastAsia="Times New Roman"/>
          <w:szCs w:val="24"/>
        </w:rPr>
        <w:t>,</w:t>
      </w:r>
      <w:r w:rsidRPr="00936523">
        <w:rPr>
          <w:rFonts w:eastAsia="Times New Roman"/>
          <w:szCs w:val="24"/>
        </w:rPr>
        <w:t xml:space="preserve"> το </w:t>
      </w:r>
      <w:r>
        <w:rPr>
          <w:rFonts w:eastAsia="Times New Roman"/>
          <w:szCs w:val="24"/>
        </w:rPr>
        <w:t>κ</w:t>
      </w:r>
      <w:r w:rsidRPr="00936523">
        <w:rPr>
          <w:rFonts w:eastAsia="Times New Roman"/>
          <w:szCs w:val="24"/>
        </w:rPr>
        <w:t>αθολικό</w:t>
      </w:r>
      <w:r>
        <w:rPr>
          <w:rFonts w:eastAsia="Times New Roman"/>
          <w:szCs w:val="24"/>
        </w:rPr>
        <w:t>,</w:t>
      </w:r>
      <w:r w:rsidRPr="00936523">
        <w:rPr>
          <w:rFonts w:eastAsia="Times New Roman"/>
          <w:szCs w:val="24"/>
        </w:rPr>
        <w:t xml:space="preserve"> αλλά συνάμα το μοναδικό</w:t>
      </w:r>
      <w:r>
        <w:rPr>
          <w:rFonts w:eastAsia="Times New Roman"/>
          <w:szCs w:val="24"/>
        </w:rPr>
        <w:t>, το</w:t>
      </w:r>
      <w:r w:rsidRPr="00936523">
        <w:rPr>
          <w:rFonts w:eastAsia="Times New Roman"/>
          <w:szCs w:val="24"/>
        </w:rPr>
        <w:t xml:space="preserve"> εξατομικευμένο</w:t>
      </w:r>
      <w:r>
        <w:rPr>
          <w:rFonts w:eastAsia="Times New Roman"/>
          <w:szCs w:val="24"/>
        </w:rPr>
        <w:t>,</w:t>
      </w:r>
      <w:r w:rsidRPr="00936523">
        <w:rPr>
          <w:rFonts w:eastAsia="Times New Roman"/>
          <w:szCs w:val="24"/>
        </w:rPr>
        <w:t xml:space="preserve"> το μεμονωμένο</w:t>
      </w:r>
      <w:r>
        <w:rPr>
          <w:rFonts w:eastAsia="Times New Roman"/>
          <w:szCs w:val="24"/>
        </w:rPr>
        <w:t>.</w:t>
      </w:r>
      <w:r w:rsidRPr="00936523">
        <w:rPr>
          <w:rFonts w:eastAsia="Times New Roman"/>
          <w:szCs w:val="24"/>
        </w:rPr>
        <w:t xml:space="preserve"> </w:t>
      </w:r>
      <w:r>
        <w:rPr>
          <w:rFonts w:eastAsia="Times New Roman"/>
          <w:szCs w:val="24"/>
        </w:rPr>
        <w:t>Α</w:t>
      </w:r>
      <w:r w:rsidRPr="00936523">
        <w:rPr>
          <w:rFonts w:eastAsia="Times New Roman"/>
          <w:szCs w:val="24"/>
        </w:rPr>
        <w:t xml:space="preserve">πευθύνομαι στην Εθνική Αντιπροσωπεία με την </w:t>
      </w:r>
      <w:r w:rsidRPr="00936523">
        <w:rPr>
          <w:rFonts w:eastAsia="Times New Roman"/>
          <w:szCs w:val="24"/>
        </w:rPr>
        <w:t>ιδιότητα της Υφυπουργού Εσωτ</w:t>
      </w:r>
      <w:r>
        <w:rPr>
          <w:rFonts w:eastAsia="Times New Roman"/>
          <w:szCs w:val="24"/>
        </w:rPr>
        <w:t xml:space="preserve">ερικών με αντικείμενο εργασίας </w:t>
      </w:r>
      <w:r w:rsidRPr="00936523">
        <w:rPr>
          <w:rFonts w:eastAsia="Times New Roman"/>
          <w:szCs w:val="24"/>
        </w:rPr>
        <w:t xml:space="preserve">την ισότητα των φύλων και την εξάλειψη της </w:t>
      </w:r>
      <w:proofErr w:type="spellStart"/>
      <w:r w:rsidRPr="00936523">
        <w:rPr>
          <w:rFonts w:eastAsia="Times New Roman"/>
          <w:szCs w:val="24"/>
        </w:rPr>
        <w:t>έμφυλης</w:t>
      </w:r>
      <w:proofErr w:type="spellEnd"/>
      <w:r w:rsidRPr="00936523">
        <w:rPr>
          <w:rFonts w:eastAsia="Times New Roman"/>
          <w:szCs w:val="24"/>
        </w:rPr>
        <w:t xml:space="preserve"> βίας</w:t>
      </w:r>
      <w:r>
        <w:rPr>
          <w:rFonts w:eastAsia="Times New Roman"/>
          <w:szCs w:val="24"/>
        </w:rPr>
        <w:t xml:space="preserve">, με άλλα λόγια, </w:t>
      </w:r>
      <w:r w:rsidRPr="00936523">
        <w:rPr>
          <w:rFonts w:eastAsia="Times New Roman"/>
          <w:szCs w:val="24"/>
        </w:rPr>
        <w:t xml:space="preserve">υλοποιώντας την απόφαση αυτής της Κυβέρνησης να αναβαθμίσει πολιτικά το θέμα </w:t>
      </w:r>
      <w:proofErr w:type="spellStart"/>
      <w:r>
        <w:rPr>
          <w:rFonts w:eastAsia="Times New Roman"/>
          <w:szCs w:val="24"/>
        </w:rPr>
        <w:t>ισότητος</w:t>
      </w:r>
      <w:proofErr w:type="spellEnd"/>
      <w:r>
        <w:rPr>
          <w:rFonts w:eastAsia="Times New Roman"/>
          <w:szCs w:val="24"/>
        </w:rPr>
        <w:t>,</w:t>
      </w:r>
      <w:r w:rsidRPr="00936523">
        <w:rPr>
          <w:rFonts w:eastAsia="Times New Roman"/>
          <w:szCs w:val="24"/>
        </w:rPr>
        <w:t xml:space="preserve"> για πρώτη φορά σε επίπεδο Υφυπουργού α</w:t>
      </w:r>
      <w:r w:rsidRPr="00936523">
        <w:rPr>
          <w:rFonts w:eastAsia="Times New Roman"/>
          <w:szCs w:val="24"/>
        </w:rPr>
        <w:t>πό τον περασμένο Αύγουστο που ανέλαβα καθήκοντα</w:t>
      </w:r>
      <w:r>
        <w:rPr>
          <w:rFonts w:eastAsia="Times New Roman"/>
          <w:szCs w:val="24"/>
        </w:rPr>
        <w:t xml:space="preserve">. </w:t>
      </w:r>
    </w:p>
    <w:p w14:paraId="3AA84DA9" w14:textId="77777777" w:rsidR="00AF2C39" w:rsidRDefault="00AD072F">
      <w:pPr>
        <w:spacing w:line="600" w:lineRule="auto"/>
        <w:ind w:firstLine="720"/>
        <w:jc w:val="both"/>
        <w:rPr>
          <w:rFonts w:eastAsia="Times New Roman"/>
          <w:szCs w:val="24"/>
        </w:rPr>
      </w:pPr>
      <w:r>
        <w:rPr>
          <w:rFonts w:eastAsia="Times New Roman"/>
          <w:szCs w:val="24"/>
        </w:rPr>
        <w:t>Απευθύνομαι σε εσάς σήμερα,</w:t>
      </w:r>
      <w:r w:rsidRPr="00936523">
        <w:rPr>
          <w:rFonts w:eastAsia="Times New Roman"/>
          <w:szCs w:val="24"/>
        </w:rPr>
        <w:t xml:space="preserve"> </w:t>
      </w:r>
      <w:r>
        <w:rPr>
          <w:rFonts w:eastAsia="Times New Roman"/>
          <w:szCs w:val="24"/>
        </w:rPr>
        <w:t>Π</w:t>
      </w:r>
      <w:r w:rsidRPr="00936523">
        <w:rPr>
          <w:rFonts w:eastAsia="Times New Roman"/>
          <w:szCs w:val="24"/>
        </w:rPr>
        <w:t xml:space="preserve">αγκόσμια </w:t>
      </w:r>
      <w:r>
        <w:rPr>
          <w:rFonts w:eastAsia="Times New Roman"/>
          <w:szCs w:val="24"/>
        </w:rPr>
        <w:t>Η</w:t>
      </w:r>
      <w:r w:rsidRPr="00936523">
        <w:rPr>
          <w:rFonts w:eastAsia="Times New Roman"/>
          <w:szCs w:val="24"/>
        </w:rPr>
        <w:t xml:space="preserve">μέρα της </w:t>
      </w:r>
      <w:r>
        <w:rPr>
          <w:rFonts w:eastAsia="Times New Roman"/>
          <w:szCs w:val="24"/>
        </w:rPr>
        <w:t>Γ</w:t>
      </w:r>
      <w:r w:rsidRPr="00936523">
        <w:rPr>
          <w:rFonts w:eastAsia="Times New Roman"/>
          <w:szCs w:val="24"/>
        </w:rPr>
        <w:t>υναίκας</w:t>
      </w:r>
      <w:r>
        <w:rPr>
          <w:rFonts w:eastAsia="Times New Roman"/>
          <w:szCs w:val="24"/>
        </w:rPr>
        <w:t>,</w:t>
      </w:r>
      <w:r w:rsidRPr="00936523">
        <w:rPr>
          <w:rFonts w:eastAsia="Times New Roman"/>
          <w:szCs w:val="24"/>
        </w:rPr>
        <w:t xml:space="preserve"> σε μία χρονική συγκυρία που εγγράφεται για συζήτηση</w:t>
      </w:r>
      <w:r>
        <w:rPr>
          <w:rFonts w:eastAsia="Times New Roman"/>
          <w:szCs w:val="24"/>
        </w:rPr>
        <w:t>,</w:t>
      </w:r>
      <w:r w:rsidRPr="00936523">
        <w:rPr>
          <w:rFonts w:eastAsia="Times New Roman"/>
          <w:szCs w:val="24"/>
        </w:rPr>
        <w:t xml:space="preserve"> σύμφωνα με την προβλεπόμενη κοινοβουλευτική διαδικασία</w:t>
      </w:r>
      <w:r>
        <w:rPr>
          <w:rFonts w:eastAsia="Times New Roman"/>
          <w:szCs w:val="24"/>
        </w:rPr>
        <w:t>,</w:t>
      </w:r>
      <w:r w:rsidRPr="00936523">
        <w:rPr>
          <w:rFonts w:eastAsia="Times New Roman"/>
          <w:szCs w:val="24"/>
        </w:rPr>
        <w:t xml:space="preserve"> το νέο νομοσχέδιο για την ισότητα των φύλων</w:t>
      </w:r>
      <w:r>
        <w:rPr>
          <w:rFonts w:eastAsia="Times New Roman"/>
          <w:szCs w:val="24"/>
        </w:rPr>
        <w:t>.</w:t>
      </w:r>
      <w:r w:rsidRPr="00936523">
        <w:rPr>
          <w:rFonts w:eastAsia="Times New Roman"/>
          <w:szCs w:val="24"/>
        </w:rPr>
        <w:t xml:space="preserve"> </w:t>
      </w:r>
      <w:r>
        <w:rPr>
          <w:rFonts w:eastAsia="Times New Roman"/>
          <w:szCs w:val="24"/>
        </w:rPr>
        <w:t>Γ</w:t>
      </w:r>
      <w:r w:rsidRPr="00936523">
        <w:rPr>
          <w:rFonts w:eastAsia="Times New Roman"/>
          <w:szCs w:val="24"/>
        </w:rPr>
        <w:t xml:space="preserve">ια πρώτη φορά </w:t>
      </w:r>
      <w:r w:rsidRPr="00936523">
        <w:rPr>
          <w:rFonts w:eastAsia="Times New Roman"/>
          <w:szCs w:val="24"/>
        </w:rPr>
        <w:lastRenderedPageBreak/>
        <w:t>μετά από πολλά χρόνια</w:t>
      </w:r>
      <w:r>
        <w:rPr>
          <w:rFonts w:eastAsia="Times New Roman"/>
          <w:szCs w:val="24"/>
        </w:rPr>
        <w:t>,</w:t>
      </w:r>
      <w:r w:rsidRPr="00936523">
        <w:rPr>
          <w:rFonts w:eastAsia="Times New Roman"/>
          <w:szCs w:val="24"/>
        </w:rPr>
        <w:t xml:space="preserve"> μαζί με διατάξεις για την ιθαγένεια και τη μεταρρύθμιση του </w:t>
      </w:r>
      <w:r>
        <w:rPr>
          <w:rFonts w:eastAsia="Times New Roman"/>
          <w:szCs w:val="24"/>
        </w:rPr>
        <w:t>«</w:t>
      </w:r>
      <w:r w:rsidRPr="00936523">
        <w:rPr>
          <w:rFonts w:eastAsia="Times New Roman"/>
          <w:szCs w:val="24"/>
        </w:rPr>
        <w:t>ΚΛΕΙΣΘΕΝΗ</w:t>
      </w:r>
      <w:r>
        <w:rPr>
          <w:rFonts w:eastAsia="Times New Roman"/>
          <w:szCs w:val="24"/>
        </w:rPr>
        <w:t>»</w:t>
      </w:r>
      <w:r>
        <w:rPr>
          <w:rFonts w:eastAsia="Times New Roman"/>
          <w:szCs w:val="24"/>
        </w:rPr>
        <w:t>,</w:t>
      </w:r>
      <w:r w:rsidRPr="00936523">
        <w:rPr>
          <w:rFonts w:eastAsia="Times New Roman"/>
          <w:szCs w:val="24"/>
        </w:rPr>
        <w:t xml:space="preserve"> μετά από εξαντλητική</w:t>
      </w:r>
      <w:r>
        <w:rPr>
          <w:rFonts w:eastAsia="Times New Roman"/>
          <w:szCs w:val="24"/>
        </w:rPr>
        <w:t>,</w:t>
      </w:r>
      <w:r w:rsidRPr="00936523">
        <w:rPr>
          <w:rFonts w:eastAsia="Times New Roman"/>
          <w:szCs w:val="24"/>
        </w:rPr>
        <w:t xml:space="preserve"> επίπονη συνεργασία</w:t>
      </w:r>
      <w:r>
        <w:rPr>
          <w:rFonts w:eastAsia="Times New Roman"/>
          <w:szCs w:val="24"/>
        </w:rPr>
        <w:t>,</w:t>
      </w:r>
      <w:r w:rsidRPr="00936523">
        <w:rPr>
          <w:rFonts w:eastAsia="Times New Roman"/>
          <w:szCs w:val="24"/>
        </w:rPr>
        <w:t xml:space="preserve"> διαβούλευση και διάλογο με εκπροσώπους</w:t>
      </w:r>
      <w:r>
        <w:rPr>
          <w:rFonts w:eastAsia="Times New Roman"/>
          <w:szCs w:val="24"/>
        </w:rPr>
        <w:t>,</w:t>
      </w:r>
      <w:r w:rsidRPr="00936523">
        <w:rPr>
          <w:rFonts w:eastAsia="Times New Roman"/>
          <w:szCs w:val="24"/>
        </w:rPr>
        <w:t xml:space="preserve"> φορείς</w:t>
      </w:r>
      <w:r>
        <w:rPr>
          <w:rFonts w:eastAsia="Times New Roman"/>
          <w:szCs w:val="24"/>
        </w:rPr>
        <w:t>,</w:t>
      </w:r>
      <w:r w:rsidRPr="00936523">
        <w:rPr>
          <w:rFonts w:eastAsia="Times New Roman"/>
          <w:szCs w:val="24"/>
        </w:rPr>
        <w:t xml:space="preserve"> κινήματα</w:t>
      </w:r>
      <w:r>
        <w:rPr>
          <w:rFonts w:eastAsia="Times New Roman"/>
          <w:szCs w:val="24"/>
        </w:rPr>
        <w:t>,</w:t>
      </w:r>
      <w:r w:rsidRPr="00936523">
        <w:rPr>
          <w:rFonts w:eastAsia="Times New Roman"/>
          <w:szCs w:val="24"/>
        </w:rPr>
        <w:t xml:space="preserve"> οργανώσεις</w:t>
      </w:r>
      <w:r>
        <w:rPr>
          <w:rFonts w:eastAsia="Times New Roman"/>
          <w:szCs w:val="24"/>
        </w:rPr>
        <w:t>,</w:t>
      </w:r>
      <w:r w:rsidRPr="00936523">
        <w:rPr>
          <w:rFonts w:eastAsia="Times New Roman"/>
          <w:szCs w:val="24"/>
        </w:rPr>
        <w:t xml:space="preserve"> πολιτικά κόμματα</w:t>
      </w:r>
      <w:r>
        <w:rPr>
          <w:rFonts w:eastAsia="Times New Roman"/>
          <w:szCs w:val="24"/>
        </w:rPr>
        <w:t>,</w:t>
      </w:r>
      <w:r w:rsidRPr="00936523">
        <w:rPr>
          <w:rFonts w:eastAsia="Times New Roman"/>
          <w:szCs w:val="24"/>
        </w:rPr>
        <w:t xml:space="preserve"> επιστήμονες</w:t>
      </w:r>
      <w:r>
        <w:rPr>
          <w:rFonts w:eastAsia="Times New Roman"/>
          <w:szCs w:val="24"/>
        </w:rPr>
        <w:t>,</w:t>
      </w:r>
      <w:r w:rsidRPr="00936523">
        <w:rPr>
          <w:rFonts w:eastAsia="Times New Roman"/>
          <w:szCs w:val="24"/>
        </w:rPr>
        <w:t xml:space="preserve"> φέρνουμε στη Βουλή νομοσχέδιο που ορίζει το </w:t>
      </w:r>
      <w:r>
        <w:rPr>
          <w:rFonts w:eastAsia="Times New Roman"/>
          <w:szCs w:val="24"/>
        </w:rPr>
        <w:t>π</w:t>
      </w:r>
      <w:r w:rsidRPr="00936523">
        <w:rPr>
          <w:rFonts w:eastAsia="Times New Roman"/>
          <w:szCs w:val="24"/>
        </w:rPr>
        <w:t xml:space="preserve">λαίσιο στη δημόσια και ιδιωτική σφαίρα μέσα στο οποίο θα εφαρμοστούν </w:t>
      </w:r>
      <w:r>
        <w:rPr>
          <w:rFonts w:eastAsia="Times New Roman"/>
          <w:szCs w:val="24"/>
        </w:rPr>
        <w:t>ο</w:t>
      </w:r>
      <w:r w:rsidRPr="00936523">
        <w:rPr>
          <w:rFonts w:eastAsia="Times New Roman"/>
          <w:szCs w:val="24"/>
        </w:rPr>
        <w:t xml:space="preserve">ι πολιτικές </w:t>
      </w:r>
      <w:proofErr w:type="spellStart"/>
      <w:r w:rsidRPr="00936523">
        <w:rPr>
          <w:rFonts w:eastAsia="Times New Roman"/>
          <w:szCs w:val="24"/>
        </w:rPr>
        <w:t>ισότητ</w:t>
      </w:r>
      <w:r>
        <w:rPr>
          <w:rFonts w:eastAsia="Times New Roman"/>
          <w:szCs w:val="24"/>
        </w:rPr>
        <w:t>ο</w:t>
      </w:r>
      <w:r w:rsidRPr="00936523">
        <w:rPr>
          <w:rFonts w:eastAsia="Times New Roman"/>
          <w:szCs w:val="24"/>
        </w:rPr>
        <w:t>ς</w:t>
      </w:r>
      <w:proofErr w:type="spellEnd"/>
      <w:r>
        <w:rPr>
          <w:rFonts w:eastAsia="Times New Roman"/>
          <w:szCs w:val="24"/>
        </w:rPr>
        <w:t>,</w:t>
      </w:r>
      <w:r w:rsidRPr="00936523">
        <w:rPr>
          <w:rFonts w:eastAsia="Times New Roman"/>
          <w:szCs w:val="24"/>
        </w:rPr>
        <w:t xml:space="preserve"> </w:t>
      </w:r>
      <w:r>
        <w:rPr>
          <w:rFonts w:eastAsia="Times New Roman"/>
          <w:szCs w:val="24"/>
        </w:rPr>
        <w:t>ό</w:t>
      </w:r>
      <w:r w:rsidRPr="00936523">
        <w:rPr>
          <w:rFonts w:eastAsia="Times New Roman"/>
          <w:szCs w:val="24"/>
        </w:rPr>
        <w:t>χι προαιρετικά</w:t>
      </w:r>
      <w:r>
        <w:rPr>
          <w:rFonts w:eastAsia="Times New Roman"/>
          <w:szCs w:val="24"/>
        </w:rPr>
        <w:t>,</w:t>
      </w:r>
      <w:r w:rsidRPr="00936523">
        <w:rPr>
          <w:rFonts w:eastAsia="Times New Roman"/>
          <w:szCs w:val="24"/>
        </w:rPr>
        <w:t xml:space="preserve"> </w:t>
      </w:r>
      <w:r>
        <w:rPr>
          <w:rFonts w:eastAsia="Times New Roman"/>
          <w:szCs w:val="24"/>
        </w:rPr>
        <w:t>ό</w:t>
      </w:r>
      <w:r w:rsidRPr="00936523">
        <w:rPr>
          <w:rFonts w:eastAsia="Times New Roman"/>
          <w:szCs w:val="24"/>
        </w:rPr>
        <w:t>χι επιλεκτικά</w:t>
      </w:r>
      <w:r>
        <w:rPr>
          <w:rFonts w:eastAsia="Times New Roman"/>
          <w:szCs w:val="24"/>
        </w:rPr>
        <w:t>,</w:t>
      </w:r>
      <w:r w:rsidRPr="00936523">
        <w:rPr>
          <w:rFonts w:eastAsia="Times New Roman"/>
          <w:szCs w:val="24"/>
        </w:rPr>
        <w:t xml:space="preserve"> όχι τυχαία</w:t>
      </w:r>
      <w:r>
        <w:rPr>
          <w:rFonts w:eastAsia="Times New Roman"/>
          <w:szCs w:val="24"/>
        </w:rPr>
        <w:t>,</w:t>
      </w:r>
      <w:r w:rsidRPr="00936523">
        <w:rPr>
          <w:rFonts w:eastAsia="Times New Roman"/>
          <w:szCs w:val="24"/>
        </w:rPr>
        <w:t xml:space="preserve"> </w:t>
      </w:r>
      <w:r>
        <w:rPr>
          <w:rFonts w:eastAsia="Times New Roman"/>
          <w:szCs w:val="24"/>
        </w:rPr>
        <w:t>ό</w:t>
      </w:r>
      <w:r w:rsidRPr="00936523">
        <w:rPr>
          <w:rFonts w:eastAsia="Times New Roman"/>
          <w:szCs w:val="24"/>
        </w:rPr>
        <w:t>χι εν μέρει</w:t>
      </w:r>
      <w:r>
        <w:rPr>
          <w:rFonts w:eastAsia="Times New Roman"/>
          <w:szCs w:val="24"/>
        </w:rPr>
        <w:t>,</w:t>
      </w:r>
      <w:r w:rsidRPr="00936523">
        <w:rPr>
          <w:rFonts w:eastAsia="Times New Roman"/>
          <w:szCs w:val="24"/>
        </w:rPr>
        <w:t xml:space="preserve"> </w:t>
      </w:r>
      <w:r>
        <w:rPr>
          <w:rFonts w:eastAsia="Times New Roman"/>
          <w:szCs w:val="24"/>
        </w:rPr>
        <w:t>ό</w:t>
      </w:r>
      <w:r w:rsidRPr="00936523">
        <w:rPr>
          <w:rFonts w:eastAsia="Times New Roman"/>
          <w:szCs w:val="24"/>
        </w:rPr>
        <w:t>χι περιστασιακά</w:t>
      </w:r>
      <w:r>
        <w:rPr>
          <w:rFonts w:eastAsia="Times New Roman"/>
          <w:szCs w:val="24"/>
        </w:rPr>
        <w:t>,</w:t>
      </w:r>
      <w:r w:rsidRPr="00936523">
        <w:rPr>
          <w:rFonts w:eastAsia="Times New Roman"/>
          <w:szCs w:val="24"/>
        </w:rPr>
        <w:t xml:space="preserve"> κατά βούληση και εξαίρεση</w:t>
      </w:r>
      <w:r>
        <w:rPr>
          <w:rFonts w:eastAsia="Times New Roman"/>
          <w:szCs w:val="24"/>
        </w:rPr>
        <w:t>.</w:t>
      </w:r>
    </w:p>
    <w:p w14:paraId="3AA84DAA" w14:textId="77777777" w:rsidR="00AF2C39" w:rsidRDefault="00AD072F">
      <w:pPr>
        <w:spacing w:line="600" w:lineRule="auto"/>
        <w:ind w:firstLine="720"/>
        <w:jc w:val="both"/>
        <w:rPr>
          <w:rFonts w:eastAsia="Times New Roman"/>
          <w:szCs w:val="24"/>
        </w:rPr>
      </w:pPr>
      <w:r>
        <w:rPr>
          <w:rFonts w:eastAsia="Times New Roman"/>
          <w:szCs w:val="24"/>
        </w:rPr>
        <w:t>Ε</w:t>
      </w:r>
      <w:r w:rsidRPr="00936523">
        <w:rPr>
          <w:rFonts w:eastAsia="Times New Roman"/>
          <w:szCs w:val="24"/>
        </w:rPr>
        <w:t xml:space="preserve">ισάγουμε διατάξεις που ορίζουν το πλαίσιο μέσα στο οποίο κάθε </w:t>
      </w:r>
      <w:r>
        <w:rPr>
          <w:rFonts w:eastAsia="Times New Roman"/>
          <w:szCs w:val="24"/>
        </w:rPr>
        <w:t>δ</w:t>
      </w:r>
      <w:r w:rsidRPr="00936523">
        <w:rPr>
          <w:rFonts w:eastAsia="Times New Roman"/>
          <w:szCs w:val="24"/>
        </w:rPr>
        <w:t>ήμος και κάθε περιφέρεια</w:t>
      </w:r>
      <w:r>
        <w:rPr>
          <w:rFonts w:eastAsia="Times New Roman"/>
          <w:szCs w:val="24"/>
        </w:rPr>
        <w:t>,</w:t>
      </w:r>
      <w:r w:rsidRPr="00936523">
        <w:rPr>
          <w:rFonts w:eastAsia="Times New Roman"/>
          <w:szCs w:val="24"/>
        </w:rPr>
        <w:t xml:space="preserve"> κάθε Υπουργείο</w:t>
      </w:r>
      <w:r>
        <w:rPr>
          <w:rFonts w:eastAsia="Times New Roman"/>
          <w:szCs w:val="24"/>
        </w:rPr>
        <w:t>,</w:t>
      </w:r>
      <w:r w:rsidRPr="00936523">
        <w:rPr>
          <w:rFonts w:eastAsia="Times New Roman"/>
          <w:szCs w:val="24"/>
        </w:rPr>
        <w:t xml:space="preserve"> κάθε επιχείρηση πλέον των </w:t>
      </w:r>
      <w:r>
        <w:rPr>
          <w:rFonts w:eastAsia="Times New Roman"/>
          <w:szCs w:val="24"/>
        </w:rPr>
        <w:t>πενήντα</w:t>
      </w:r>
      <w:r w:rsidRPr="00936523">
        <w:rPr>
          <w:rFonts w:eastAsia="Times New Roman"/>
          <w:szCs w:val="24"/>
        </w:rPr>
        <w:t xml:space="preserve"> εργαζομένων</w:t>
      </w:r>
      <w:r>
        <w:rPr>
          <w:rFonts w:eastAsia="Times New Roman"/>
          <w:szCs w:val="24"/>
        </w:rPr>
        <w:t>,</w:t>
      </w:r>
      <w:r w:rsidRPr="00936523">
        <w:rPr>
          <w:rFonts w:eastAsia="Times New Roman"/>
          <w:szCs w:val="24"/>
        </w:rPr>
        <w:t xml:space="preserve"> κάθε μέσο ενημέρωσης</w:t>
      </w:r>
      <w:r>
        <w:rPr>
          <w:rFonts w:eastAsia="Times New Roman"/>
          <w:szCs w:val="24"/>
        </w:rPr>
        <w:t>,</w:t>
      </w:r>
      <w:r w:rsidRPr="00936523">
        <w:rPr>
          <w:rFonts w:eastAsia="Times New Roman"/>
          <w:szCs w:val="24"/>
        </w:rPr>
        <w:t xml:space="preserve"> εκπαιδευτική βαθμίδα</w:t>
      </w:r>
      <w:r>
        <w:rPr>
          <w:rFonts w:eastAsia="Times New Roman"/>
          <w:szCs w:val="24"/>
        </w:rPr>
        <w:t>,</w:t>
      </w:r>
      <w:r w:rsidRPr="00936523">
        <w:rPr>
          <w:rFonts w:eastAsia="Times New Roman"/>
          <w:szCs w:val="24"/>
        </w:rPr>
        <w:t xml:space="preserve"> δομή υγείας και οποιοσδήποτε ά</w:t>
      </w:r>
      <w:r w:rsidRPr="00936523">
        <w:rPr>
          <w:rFonts w:eastAsia="Times New Roman"/>
          <w:szCs w:val="24"/>
        </w:rPr>
        <w:t>λλος φορέας</w:t>
      </w:r>
      <w:r>
        <w:rPr>
          <w:rFonts w:eastAsia="Times New Roman"/>
          <w:szCs w:val="24"/>
        </w:rPr>
        <w:t>-</w:t>
      </w:r>
      <w:r w:rsidRPr="00936523">
        <w:rPr>
          <w:rFonts w:eastAsia="Times New Roman"/>
          <w:szCs w:val="24"/>
        </w:rPr>
        <w:t>υπηρεσία θα πρέπει υποχρεωτικά σε μόνιμη βάση</w:t>
      </w:r>
      <w:r>
        <w:rPr>
          <w:rFonts w:eastAsia="Times New Roman"/>
          <w:szCs w:val="24"/>
        </w:rPr>
        <w:t>,</w:t>
      </w:r>
      <w:r w:rsidRPr="00936523">
        <w:rPr>
          <w:rFonts w:eastAsia="Times New Roman"/>
          <w:szCs w:val="24"/>
        </w:rPr>
        <w:t xml:space="preserve"> με ελεγκτικό μηχανισμό και χρηματοδότηση</w:t>
      </w:r>
      <w:r>
        <w:rPr>
          <w:rFonts w:eastAsia="Times New Roman"/>
          <w:szCs w:val="24"/>
        </w:rPr>
        <w:t>,</w:t>
      </w:r>
      <w:r w:rsidRPr="00936523">
        <w:rPr>
          <w:rFonts w:eastAsia="Times New Roman"/>
          <w:szCs w:val="24"/>
        </w:rPr>
        <w:t xml:space="preserve"> να σχεδιάζει και </w:t>
      </w:r>
      <w:r>
        <w:rPr>
          <w:rFonts w:eastAsia="Times New Roman"/>
          <w:szCs w:val="24"/>
        </w:rPr>
        <w:t xml:space="preserve">να </w:t>
      </w:r>
      <w:r w:rsidRPr="00936523">
        <w:rPr>
          <w:rFonts w:eastAsia="Times New Roman"/>
          <w:szCs w:val="24"/>
        </w:rPr>
        <w:t>υλοποιεί πολιτικές ισότητας</w:t>
      </w:r>
      <w:r>
        <w:rPr>
          <w:rFonts w:eastAsia="Times New Roman"/>
          <w:szCs w:val="24"/>
        </w:rPr>
        <w:t>.</w:t>
      </w:r>
    </w:p>
    <w:p w14:paraId="3AA84DA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Εξασφαλίζουμε τη βιωσιμότητα των δομών της Γενικής Γραμματείας Ισότητας των Φύλων και του ΚΕΘΙ</w:t>
      </w:r>
      <w:r>
        <w:rPr>
          <w:rFonts w:eastAsia="Times New Roman" w:cs="Times New Roman"/>
          <w:szCs w:val="24"/>
        </w:rPr>
        <w:t>,</w:t>
      </w:r>
      <w:r>
        <w:rPr>
          <w:rFonts w:eastAsia="Times New Roman" w:cs="Times New Roman"/>
          <w:szCs w:val="24"/>
        </w:rPr>
        <w:t xml:space="preserve"> που μετασχ</w:t>
      </w:r>
      <w:r>
        <w:rPr>
          <w:rFonts w:eastAsia="Times New Roman" w:cs="Times New Roman"/>
          <w:szCs w:val="24"/>
        </w:rPr>
        <w:t xml:space="preserve">ηματίζονται σε </w:t>
      </w:r>
      <w:proofErr w:type="spellStart"/>
      <w:r>
        <w:rPr>
          <w:rFonts w:eastAsia="Times New Roman" w:cs="Times New Roman"/>
          <w:szCs w:val="24"/>
        </w:rPr>
        <w:t>προνοιακές</w:t>
      </w:r>
      <w:proofErr w:type="spellEnd"/>
      <w:r>
        <w:rPr>
          <w:rFonts w:eastAsia="Times New Roman" w:cs="Times New Roman"/>
          <w:szCs w:val="24"/>
        </w:rPr>
        <w:t xml:space="preserve">. Διατηρούμε το ανθρώπινο δυναμικό </w:t>
      </w:r>
      <w:r>
        <w:rPr>
          <w:rFonts w:eastAsia="Times New Roman" w:cs="Times New Roman"/>
          <w:szCs w:val="24"/>
        </w:rPr>
        <w:lastRenderedPageBreak/>
        <w:t xml:space="preserve">τους και την πολύτιμη εμπειρία του με χρηματοδότηση από τον κρατικό προϋπολογισμό. </w:t>
      </w:r>
    </w:p>
    <w:p w14:paraId="3AA84DA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Υιοθετούμε ποσόστωση για τη συμμετοχή των γυναικών στις εθνικές εκλογές από το 30% στο 40% επί του συνόλου των υ</w:t>
      </w:r>
      <w:r>
        <w:rPr>
          <w:rFonts w:eastAsia="Times New Roman" w:cs="Times New Roman"/>
          <w:szCs w:val="24"/>
        </w:rPr>
        <w:t>ποψηφίων κάθε συνδυασμού ανά εκλογική περιφέρεια, όπως έχει νομοθετηθεί με τον «ΚΛΕΙΣΘΕΝΗ» για τους δήμους και τις περιφέρειες, όπως ήδη πλέον θα συμβαίνει για τις διοικήσεις των αγροτικών συνεταιρισμών και των αθλητικών ομοσπονδιών</w:t>
      </w:r>
      <w:r>
        <w:rPr>
          <w:rFonts w:eastAsia="Times New Roman" w:cs="Times New Roman"/>
          <w:szCs w:val="24"/>
        </w:rPr>
        <w:t>,</w:t>
      </w:r>
      <w:r>
        <w:rPr>
          <w:rFonts w:eastAsia="Times New Roman" w:cs="Times New Roman"/>
          <w:szCs w:val="24"/>
        </w:rPr>
        <w:t xml:space="preserve"> μετά από νομοθέτηση τω</w:t>
      </w:r>
      <w:r>
        <w:rPr>
          <w:rFonts w:eastAsia="Times New Roman" w:cs="Times New Roman"/>
          <w:szCs w:val="24"/>
        </w:rPr>
        <w:t xml:space="preserve">ν αρμόδιων </w:t>
      </w:r>
      <w:r>
        <w:rPr>
          <w:rFonts w:eastAsia="Times New Roman" w:cs="Times New Roman"/>
          <w:szCs w:val="24"/>
        </w:rPr>
        <w:t>Υ</w:t>
      </w:r>
      <w:r>
        <w:rPr>
          <w:rFonts w:eastAsia="Times New Roman" w:cs="Times New Roman"/>
          <w:szCs w:val="24"/>
        </w:rPr>
        <w:t>πουργείων</w:t>
      </w:r>
      <w:r>
        <w:rPr>
          <w:rFonts w:eastAsia="Times New Roman" w:cs="Times New Roman"/>
          <w:szCs w:val="24"/>
        </w:rPr>
        <w:t>,</w:t>
      </w:r>
      <w:r>
        <w:rPr>
          <w:rFonts w:eastAsia="Times New Roman" w:cs="Times New Roman"/>
          <w:szCs w:val="24"/>
        </w:rPr>
        <w:t xml:space="preserve"> στην οποία οι συνάδελφοι έχουν προχωρήσει. </w:t>
      </w:r>
    </w:p>
    <w:p w14:paraId="3AA84DA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Θεσπίζουμε αυστηρούς κανόνες δεοντολογίας για την απάλειψη κάθε </w:t>
      </w:r>
      <w:proofErr w:type="spellStart"/>
      <w:r>
        <w:rPr>
          <w:rFonts w:eastAsia="Times New Roman" w:cs="Times New Roman"/>
          <w:szCs w:val="24"/>
        </w:rPr>
        <w:t>έμφυλης</w:t>
      </w:r>
      <w:proofErr w:type="spellEnd"/>
      <w:r>
        <w:rPr>
          <w:rFonts w:eastAsia="Times New Roman" w:cs="Times New Roman"/>
          <w:szCs w:val="24"/>
        </w:rPr>
        <w:t xml:space="preserve"> διάκρισης και την απάλειψη αρνητικών στερεοτύπων από δημόσια έγγραφα, προγράμματα και διαφημίσεις σε μέσα ενημέρωσης.</w:t>
      </w:r>
      <w:r>
        <w:rPr>
          <w:rFonts w:eastAsia="Times New Roman" w:cs="Times New Roman"/>
          <w:szCs w:val="24"/>
        </w:rPr>
        <w:t xml:space="preserve"> </w:t>
      </w:r>
    </w:p>
    <w:p w14:paraId="3AA84DA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Τέλος, χτίζουμε ένα δίχτυ προστασίας για τις γυναίκες θύματα ρατσιστικής, σεξιστικής συμπεριφοράς και διακρίσεων και ενισχύουμε τις συνεργασίες σε όλα τα επίπεδα, όπως ήδη συνέβη με τα σύμφωνα πρόθεσης συνεργασίας που υπογράψαμε </w:t>
      </w:r>
      <w:r>
        <w:rPr>
          <w:rFonts w:eastAsia="Times New Roman" w:cs="Times New Roman"/>
          <w:szCs w:val="24"/>
        </w:rPr>
        <w:lastRenderedPageBreak/>
        <w:t xml:space="preserve">με ΚΕΔΕ και ΕΝΠΕ για τις </w:t>
      </w:r>
      <w:r>
        <w:rPr>
          <w:rFonts w:eastAsia="Times New Roman" w:cs="Times New Roman"/>
          <w:szCs w:val="24"/>
        </w:rPr>
        <w:t xml:space="preserve">πολιτικές ισότητας που θα εφαρμόσουν οι νέοι αιρετοί μετά τις εκλογές του Μαΐου. </w:t>
      </w:r>
    </w:p>
    <w:p w14:paraId="3AA84DA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Είμαστε σε συνεργασία με όλα τα </w:t>
      </w:r>
      <w:r>
        <w:rPr>
          <w:rFonts w:eastAsia="Times New Roman" w:cs="Times New Roman"/>
          <w:szCs w:val="24"/>
        </w:rPr>
        <w:t>Υ</w:t>
      </w:r>
      <w:r>
        <w:rPr>
          <w:rFonts w:eastAsia="Times New Roman" w:cs="Times New Roman"/>
          <w:szCs w:val="24"/>
        </w:rPr>
        <w:t>πουργεία για την εφαρμογή πολιτικών ισότητας, τη συνδρομή τους στην προστασία θυμάτων βίας, την εκπαίδευση δημοσίων λειτουργών, παιδαγωγών απ</w:t>
      </w:r>
      <w:r>
        <w:rPr>
          <w:rFonts w:eastAsia="Times New Roman" w:cs="Times New Roman"/>
          <w:szCs w:val="24"/>
        </w:rPr>
        <w:t xml:space="preserve">ό την προσχολική ηλικία, την ενημέρωση και ευαισθητοποίηση των μαθητών και κάθε πολίτη. </w:t>
      </w:r>
    </w:p>
    <w:p w14:paraId="3AA84DB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Είμαστε πεπεισμένοι ότι η ισότητα των φύλων αποτελεί υποχρέωση στην πολιτική δράση. Μπορεί να μας ενώσει ως πολίτες της Ελλάδας, της Ευρώπης, του κόσμου, να απαντήσει </w:t>
      </w:r>
      <w:r>
        <w:rPr>
          <w:rFonts w:eastAsia="Times New Roman" w:cs="Times New Roman"/>
          <w:szCs w:val="24"/>
        </w:rPr>
        <w:t xml:space="preserve">στη βία, στον διχασμό, στον συντηρητισμό, στον ρατσισμό και στον νέο φασισμό, γιατί απλά η ανθρωπιά, η ευημερία, η ανάπτυξη, η ίδια η δημοκρατία περνούν μέσα από την ισότητα των φύλων. </w:t>
      </w:r>
    </w:p>
    <w:p w14:paraId="3AA84DB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A84DB2"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AA84DB3" w14:textId="77777777" w:rsidR="00AF2C39" w:rsidRDefault="00AD072F">
      <w:pPr>
        <w:spacing w:line="600" w:lineRule="auto"/>
        <w:ind w:firstLine="720"/>
        <w:jc w:val="both"/>
        <w:rPr>
          <w:rFonts w:eastAsia="Times New Roman" w:cs="Times New Roman"/>
          <w:szCs w:val="24"/>
        </w:rPr>
      </w:pPr>
      <w:r w:rsidRPr="001B63DA">
        <w:rPr>
          <w:rFonts w:eastAsia="Times New Roman" w:cs="Times New Roman"/>
          <w:b/>
          <w:szCs w:val="24"/>
        </w:rPr>
        <w:t>ΠΡΟΕΔΡΕΥΟΥΣΑ (Αναστασία Χριστοδουλοπο</w:t>
      </w:r>
      <w:r w:rsidRPr="001B63DA">
        <w:rPr>
          <w:rFonts w:eastAsia="Times New Roman" w:cs="Times New Roman"/>
          <w:b/>
          <w:szCs w:val="24"/>
        </w:rPr>
        <w:t>ύλου):</w:t>
      </w:r>
      <w:r>
        <w:rPr>
          <w:rFonts w:eastAsia="Times New Roman" w:cs="Times New Roman"/>
          <w:szCs w:val="24"/>
        </w:rPr>
        <w:t xml:space="preserve"> Τώρα θα καλέσω τους εκπροσώπους των κομμάτων για πέντε λεπτά να χαιρετ</w:t>
      </w:r>
      <w:r>
        <w:rPr>
          <w:rFonts w:eastAsia="Times New Roman" w:cs="Times New Roman"/>
          <w:szCs w:val="24"/>
        </w:rPr>
        <w:t>ί</w:t>
      </w:r>
      <w:r>
        <w:rPr>
          <w:rFonts w:eastAsia="Times New Roman" w:cs="Times New Roman"/>
          <w:szCs w:val="24"/>
        </w:rPr>
        <w:t xml:space="preserve">σουν. </w:t>
      </w:r>
    </w:p>
    <w:p w14:paraId="3AA84DB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Βαγενά, Βουλευτής Λάρισας, από τον ΣΥΡΙΖΑ. </w:t>
      </w:r>
    </w:p>
    <w:p w14:paraId="3AA84DB5"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 xml:space="preserve">Καλημέρα σας. Ευχαριστώ, κυρία Πρόεδρε. </w:t>
      </w:r>
    </w:p>
    <w:p w14:paraId="3AA84DB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Σπουδαίες γυναίκες καλεσμένες. Καθεμία από εσάς </w:t>
      </w:r>
      <w:r>
        <w:rPr>
          <w:rFonts w:eastAsia="Times New Roman" w:cs="Times New Roman"/>
          <w:szCs w:val="24"/>
        </w:rPr>
        <w:t>αποδεικνύετε κάθε μέρα στην πράξη τη δύναμή μας, την ικανότητά μας. Σας ευχαριστούμε για αυτά που κάνετε, όχι μόνο για τις γυναίκες, αλλά για όλο τον ελληνικό λαό. Σας ευχαριστούμε πολύ.</w:t>
      </w:r>
    </w:p>
    <w:p w14:paraId="3AA84DB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με χαρά βλέπω ότι οι άντρες είναι π</w:t>
      </w:r>
      <w:r>
        <w:rPr>
          <w:rFonts w:eastAsia="Times New Roman" w:cs="Times New Roman"/>
          <w:szCs w:val="24"/>
        </w:rPr>
        <w:t>ερισσότεροι στην Αίθουσα σήμερα, πράγμα που σημαίνει ότι μας αναγνωρίζετε. Θα ασχοληθούμε και με τα δικά σας θέματα</w:t>
      </w:r>
      <w:r>
        <w:rPr>
          <w:rFonts w:eastAsia="Times New Roman" w:cs="Times New Roman"/>
          <w:szCs w:val="24"/>
        </w:rPr>
        <w:t>,</w:t>
      </w:r>
      <w:r>
        <w:rPr>
          <w:rFonts w:eastAsia="Times New Roman" w:cs="Times New Roman"/>
          <w:szCs w:val="24"/>
        </w:rPr>
        <w:t xml:space="preserve"> αφού λύσουμε τα δικά μας. Σας ευχαριστούμε πολύ πάντως για την τιμή. </w:t>
      </w:r>
    </w:p>
    <w:p w14:paraId="3AA84DB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Θα μπορούσα να έλεγα μόνο το τραγούδι του συντρόφου μου, του Λουκιανο</w:t>
      </w:r>
      <w:r>
        <w:rPr>
          <w:rFonts w:eastAsia="Times New Roman" w:cs="Times New Roman"/>
          <w:szCs w:val="24"/>
        </w:rPr>
        <w:t xml:space="preserve">ύ </w:t>
      </w:r>
      <w:proofErr w:type="spellStart"/>
      <w:r>
        <w:rPr>
          <w:rFonts w:eastAsia="Times New Roman" w:cs="Times New Roman"/>
          <w:szCs w:val="24"/>
        </w:rPr>
        <w:t>Κηλαηδόνη</w:t>
      </w:r>
      <w:proofErr w:type="spellEnd"/>
      <w:r>
        <w:rPr>
          <w:rFonts w:eastAsia="Times New Roman" w:cs="Times New Roman"/>
          <w:szCs w:val="24"/>
        </w:rPr>
        <w:t xml:space="preserve"> –θα μου επιτρέψετε την προσωπική αναφορά- τον ύμνο της γυναίκας, τη </w:t>
      </w:r>
      <w:r>
        <w:rPr>
          <w:rFonts w:eastAsia="Times New Roman" w:cs="Times New Roman"/>
          <w:szCs w:val="24"/>
        </w:rPr>
        <w:t>«</w:t>
      </w:r>
      <w:r>
        <w:rPr>
          <w:rFonts w:eastAsia="Times New Roman" w:cs="Times New Roman"/>
          <w:szCs w:val="24"/>
        </w:rPr>
        <w:t xml:space="preserve">Μαίρη </w:t>
      </w:r>
      <w:proofErr w:type="spellStart"/>
      <w:r>
        <w:rPr>
          <w:rFonts w:eastAsia="Times New Roman" w:cs="Times New Roman"/>
          <w:szCs w:val="24"/>
        </w:rPr>
        <w:t>Παναγιωταρά</w:t>
      </w:r>
      <w:proofErr w:type="spellEnd"/>
      <w:r>
        <w:rPr>
          <w:rFonts w:eastAsia="Times New Roman" w:cs="Times New Roman"/>
          <w:szCs w:val="24"/>
        </w:rPr>
        <w:t>»</w:t>
      </w:r>
      <w:r>
        <w:rPr>
          <w:rFonts w:eastAsia="Times New Roman" w:cs="Times New Roman"/>
          <w:szCs w:val="24"/>
        </w:rPr>
        <w:t xml:space="preserve"> και να κατέβω από το Βήμα, αλλά δεν θα πω μόνο αυτό. Θα κάνω κι έναν σύντομο χαιρετισμό.</w:t>
      </w:r>
    </w:p>
    <w:p w14:paraId="3AA84DB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8 Μαρτίου, Παγκόσμια Ημέρα της Γυναίκας, ημέρα μνήμης των αγώνων το</w:t>
      </w:r>
      <w:r>
        <w:rPr>
          <w:rFonts w:eastAsia="Times New Roman" w:cs="Times New Roman"/>
          <w:szCs w:val="24"/>
        </w:rPr>
        <w:t>υ κινήματος για τα δικαιώματα των γυναικών. Χρειάστηκαν πολλές δεκαετίες, πολλοί αγώνες</w:t>
      </w:r>
      <w:r w:rsidRPr="00DB7C6E">
        <w:rPr>
          <w:rFonts w:eastAsia="Times New Roman" w:cs="Times New Roman"/>
          <w:szCs w:val="24"/>
        </w:rPr>
        <w:t>, πολλή</w:t>
      </w:r>
      <w:r>
        <w:rPr>
          <w:rFonts w:eastAsia="Times New Roman" w:cs="Times New Roman"/>
          <w:szCs w:val="24"/>
        </w:rPr>
        <w:t xml:space="preserve"> προσπάθεια για να κερδηθούν τα αυτονόητα, τα ίσα δικαιώματα ανάμεσα στα δύο φύλα, που οι διαφοροποιήσεις ανάμεσά τους στην πραγματικότητα αλληλοσυμπληρώνονται κα</w:t>
      </w:r>
      <w:r>
        <w:rPr>
          <w:rFonts w:eastAsia="Times New Roman" w:cs="Times New Roman"/>
          <w:szCs w:val="24"/>
        </w:rPr>
        <w:t xml:space="preserve">ι αποτελούν από μόνες τους μία πρόσκληση για την ένωση, τη συνεργασία και τη σύμπραξη των δυνάμεών τους. </w:t>
      </w:r>
    </w:p>
    <w:p w14:paraId="3AA84DB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Τα αιτήματα του κινήματος για τα δικαιώματα των γυναικών, όπως το δικαίωμα για σωματική ακεραιότητα και αυτονομία, το δικαίωμα να είναι ελεύθερες από </w:t>
      </w:r>
      <w:r>
        <w:rPr>
          <w:rFonts w:eastAsia="Times New Roman" w:cs="Times New Roman"/>
          <w:szCs w:val="24"/>
        </w:rPr>
        <w:t xml:space="preserve">σεξουαλική βία, να ψηφίζουν, να κατέχουν δημόσια αξιώματα, να συνάπτουν νομικές συμβάσεις, να έχουν ίσα δικαιώματα στο </w:t>
      </w:r>
      <w:r>
        <w:rPr>
          <w:rFonts w:eastAsia="Times New Roman" w:cs="Times New Roman"/>
          <w:szCs w:val="24"/>
        </w:rPr>
        <w:t>Ο</w:t>
      </w:r>
      <w:r>
        <w:rPr>
          <w:rFonts w:eastAsia="Times New Roman" w:cs="Times New Roman"/>
          <w:szCs w:val="24"/>
        </w:rPr>
        <w:t xml:space="preserve">ικογενειακό </w:t>
      </w:r>
      <w:r>
        <w:rPr>
          <w:rFonts w:eastAsia="Times New Roman" w:cs="Times New Roman"/>
          <w:szCs w:val="24"/>
        </w:rPr>
        <w:t>Δ</w:t>
      </w:r>
      <w:r>
        <w:rPr>
          <w:rFonts w:eastAsia="Times New Roman" w:cs="Times New Roman"/>
          <w:szCs w:val="24"/>
        </w:rPr>
        <w:t>ίκαιο, να δουλεύουν, να αμείβονται με δίκαιους μισθούς και ίση αμοιβή, να έχουν αναπαραγωγικό δικαίωμα, να έχουν ιδιοκτησία</w:t>
      </w:r>
      <w:r>
        <w:rPr>
          <w:rFonts w:eastAsia="Times New Roman" w:cs="Times New Roman"/>
          <w:szCs w:val="24"/>
        </w:rPr>
        <w:t xml:space="preserve">, να μορφώνονται, όλα αυτά δικαιώθηκαν, δηλαδή ικανοποιήθηκαν, με την έννοια ότι υπήρξε θεσμική και νομική καταχώρησή τους. Ωραία. Σας ευχαριστούμε πολύ. Τι γίνεται όμως στην πράξη; Στην καθημερινότητα, μέσα στην κοινωνία μας; </w:t>
      </w:r>
    </w:p>
    <w:p w14:paraId="3AA84DBB"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Σήμερα, στις 8 Μαρτίου 2019,</w:t>
      </w:r>
      <w:r>
        <w:rPr>
          <w:rFonts w:eastAsia="Times New Roman"/>
          <w:szCs w:val="24"/>
        </w:rPr>
        <w:t xml:space="preserve"> Παγκόσμια Ημέρα της Γυναίκας, αναρωτιέμαι κατά πόσο οι αγώνες ολοκλήρωσαν τον σκοπό τους, κατά πόσο επετεύχθη το αυτονόητο δικαίωμα των γυναικών στην ισότητα στην πράξη. Ο απολογισμός είναι μάλλον απογοητευτικός. </w:t>
      </w:r>
    </w:p>
    <w:p w14:paraId="3AA84DBC"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Φαίνεται πως η δύναμη του γυναικείου φύλο</w:t>
      </w:r>
      <w:r>
        <w:rPr>
          <w:rFonts w:eastAsia="Times New Roman"/>
          <w:szCs w:val="24"/>
        </w:rPr>
        <w:t xml:space="preserve">υ τρομάζει. Ίσως πάντα τρόμαζε όσους μεγάλωσαν και μεγαλώνουν με στερεοτυπικά πρότυπα, στα οποία καλούνται να ανταποκριθούν. «Να είσαι δυνατός, να είσαι κυνηγός, να μην έχεις ευαισθησίες». Νιώθεις, ας πούμε, τη δύναμη κάποιου άλλου ανθρώπου στο περιβάλλον </w:t>
      </w:r>
      <w:r>
        <w:rPr>
          <w:rFonts w:eastAsia="Times New Roman"/>
          <w:szCs w:val="24"/>
        </w:rPr>
        <w:t xml:space="preserve">σου; Αυτό ισούται με απειλή κι εσύ καλείσαι να την πατάξεις. Είναι ένα πρόβλημα κοινωνικό, ευρύ και βαθιά ριζωμένο και τα επιμέρους περιστατικά αποτελούν μόνο το σύμπτωμα στην κορυφή του παγόβουνου. </w:t>
      </w:r>
    </w:p>
    <w:p w14:paraId="3AA84DBD"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Τα νούμερα μιλούν από μόνα τους. Στον εργασιακό τομέα έχ</w:t>
      </w:r>
      <w:r>
        <w:rPr>
          <w:rFonts w:eastAsia="Times New Roman"/>
          <w:szCs w:val="24"/>
        </w:rPr>
        <w:t xml:space="preserve">ουμε ακόμα πολύ δρόμο για να μπορούμε να μιλάμε για ίσους όρους. Δείτε τα ποσοστά των γυναικών που επιχειρούν, που καταλαμβάνουν υψηλόβαθμες θέσεις και αξιώματα, που διαπρέπουν. Ίσως να είναι πιο πολλές πια, ίσως ο δρόμος να είναι πιο </w:t>
      </w:r>
      <w:r>
        <w:rPr>
          <w:rFonts w:eastAsia="Times New Roman"/>
          <w:szCs w:val="24"/>
        </w:rPr>
        <w:lastRenderedPageBreak/>
        <w:t>ανοικτός από ποτέ, όμ</w:t>
      </w:r>
      <w:r>
        <w:rPr>
          <w:rFonts w:eastAsia="Times New Roman"/>
          <w:szCs w:val="24"/>
        </w:rPr>
        <w:t xml:space="preserve">ως απέχουμε πολύ από το σημείο που θα μπορούσαμε να μιλάμε για ισότητα και για ίσες ευκαιρίες. Ακόμα και η μητρότητα, το ίδιο το θαύμα της φύσης και της ανθρώπινης ύπαρξης, αποτελεί σήμερα για πολλές εργαζόμενες μητέρες αιτία άγχους, φόβου και ανασφάλειας </w:t>
      </w:r>
      <w:r>
        <w:rPr>
          <w:rFonts w:eastAsia="Times New Roman"/>
          <w:szCs w:val="24"/>
        </w:rPr>
        <w:t xml:space="preserve">και γίνεται αιτία να υιοθετούν μια απολογητική στάση για την πιο προσωπική επιλογή της ζωής τους, αυτή της μητρότητας. </w:t>
      </w:r>
    </w:p>
    <w:p w14:paraId="3AA84DBE"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Με λίγα λόγια, η ίδια η δύναμή μας βλέπουμε συχνά να μετατρέπεται μ’ έναν υποχθόνιο και άρρωστο τρόπο σε αδυναμία, σε πόνο, σε υποβιβασμ</w:t>
      </w:r>
      <w:r>
        <w:rPr>
          <w:rFonts w:eastAsia="Times New Roman"/>
          <w:szCs w:val="24"/>
        </w:rPr>
        <w:t>ό, σε έλλειψη ελευθερίας. Η ευθύνη γι’ αυτό το φαινόμενο μ</w:t>
      </w:r>
      <w:r>
        <w:rPr>
          <w:rFonts w:eastAsia="Times New Roman"/>
          <w:szCs w:val="24"/>
        </w:rPr>
        <w:t>α</w:t>
      </w:r>
      <w:r>
        <w:rPr>
          <w:rFonts w:eastAsia="Times New Roman"/>
          <w:szCs w:val="24"/>
        </w:rPr>
        <w:t>ς βαραίνει όλους συνολικά και σαν κοινωνία και σαν άτομα, τον καθένα και την καθεμιά από εμάς, η οποία ξεκινάει από τις μικρές επιλογές της καθημερινότητας.</w:t>
      </w:r>
    </w:p>
    <w:p w14:paraId="3AA84DBF"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Έτσι, οι γυναίκες οφείλουν να ξεπεράσουν</w:t>
      </w:r>
      <w:r>
        <w:rPr>
          <w:rFonts w:eastAsia="Times New Roman"/>
          <w:szCs w:val="24"/>
        </w:rPr>
        <w:t xml:space="preserve"> περισσότερα εμπόδια και να καταβάλουν μεγαλύτερη προσπάθεια για να αποδείξουν την αξία τους, ακριβώς γιατί μεγαλώνουν σε μια κοινωνία που δεν έχει ξεριζώσει στην πραγματικότητα πολύ ισχυρά στερεότυπα. </w:t>
      </w:r>
    </w:p>
    <w:p w14:paraId="3AA84DC0"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Για παράδειγμα, μια όμορφη γυναίκα αποκλείεται να είν</w:t>
      </w:r>
      <w:r>
        <w:rPr>
          <w:rFonts w:eastAsia="Times New Roman"/>
          <w:szCs w:val="24"/>
        </w:rPr>
        <w:t>αι και έξυπνη και όταν μια όμορφη γυναίκα πετυχαίνει σε οποιονδήποτε τομέα, ψάχνουν να βρουν ποιος άντρας κρύβεται πίσω από την επιτυχία αυτής της γυναίκας, σύζυγος, πατέρας ή ακόμα χειρότερα και εραστής. Έτσι, για τη γυναίκα ακόμα και η ομορφιά της θεωρεί</w:t>
      </w:r>
      <w:r>
        <w:rPr>
          <w:rFonts w:eastAsia="Times New Roman"/>
          <w:szCs w:val="24"/>
        </w:rPr>
        <w:t xml:space="preserve">ται ύποπτη και </w:t>
      </w:r>
      <w:proofErr w:type="spellStart"/>
      <w:r>
        <w:rPr>
          <w:rFonts w:eastAsia="Times New Roman"/>
          <w:szCs w:val="24"/>
        </w:rPr>
        <w:t>ποινικοποιείται</w:t>
      </w:r>
      <w:proofErr w:type="spellEnd"/>
      <w:r>
        <w:rPr>
          <w:rFonts w:eastAsia="Times New Roman"/>
          <w:szCs w:val="24"/>
        </w:rPr>
        <w:t>. Αφήστε που</w:t>
      </w:r>
      <w:r>
        <w:rPr>
          <w:rFonts w:eastAsia="Times New Roman"/>
          <w:szCs w:val="24"/>
        </w:rPr>
        <w:t>,</w:t>
      </w:r>
      <w:r>
        <w:rPr>
          <w:rFonts w:eastAsia="Times New Roman"/>
          <w:szCs w:val="24"/>
        </w:rPr>
        <w:t xml:space="preserve"> άμα είναι όμορφη, αυτό σημαίνει αυτόματα ότι προκαλεί τους άντρες. </w:t>
      </w:r>
    </w:p>
    <w:p w14:paraId="3AA84DC1"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Εδώ ερχόμαστε στην πραγματική ελευθερία της γυναίκας να διαχειρίζεται το σώμα και την ερωτική της επιθυμία. Πράγματα που για τον άντρα είναι </w:t>
      </w:r>
      <w:r>
        <w:rPr>
          <w:rFonts w:eastAsia="Times New Roman"/>
          <w:szCs w:val="24"/>
        </w:rPr>
        <w:t>αυτονόητα και πολλές φορές χαρακτηρίζονται ως μαγκιά και ανδρισμός, για τη γυναίκα είναι προκλητική συμπεριφορά και απαξίωση.</w:t>
      </w:r>
    </w:p>
    <w:p w14:paraId="3AA84DC2"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Ερχόμαστε στο θλιβερό φαινόμενο στην Ελλάδα του 2019, όπως είπαν και οι κυρίες που μίλησαν πριν, γυναίκες να κακοποιούνται μέχρι θ</w:t>
      </w:r>
      <w:r>
        <w:rPr>
          <w:rFonts w:eastAsia="Times New Roman"/>
          <w:szCs w:val="24"/>
        </w:rPr>
        <w:t>ανάτου από τον σύζυγο, τον πατέρα, τον φίλο ή τον γνωστό, όπως δείχνουν οι τραγικές δολοφονίες της Ελένης στη Ρόδο, της Αγγελικής από την Κέρκυρα</w:t>
      </w:r>
      <w:r>
        <w:rPr>
          <w:rFonts w:eastAsia="Times New Roman"/>
          <w:szCs w:val="24"/>
        </w:rPr>
        <w:t>,</w:t>
      </w:r>
      <w:r>
        <w:rPr>
          <w:rFonts w:eastAsia="Times New Roman"/>
          <w:szCs w:val="24"/>
        </w:rPr>
        <w:t xml:space="preserve"> που τη σκότωσε ο ίδιος της ο πατέρας, της Κατερίνας από τη Σητεία</w:t>
      </w:r>
      <w:r>
        <w:rPr>
          <w:rFonts w:eastAsia="Times New Roman"/>
          <w:szCs w:val="24"/>
        </w:rPr>
        <w:t>,</w:t>
      </w:r>
      <w:r>
        <w:rPr>
          <w:rFonts w:eastAsia="Times New Roman"/>
          <w:szCs w:val="24"/>
        </w:rPr>
        <w:t xml:space="preserve"> που τη σκότωσε ο άντρας της και –για να φύ</w:t>
      </w:r>
      <w:r>
        <w:rPr>
          <w:rFonts w:eastAsia="Times New Roman"/>
          <w:szCs w:val="24"/>
        </w:rPr>
        <w:t xml:space="preserve">γουμε από την Ελλάδα- </w:t>
      </w:r>
      <w:r>
        <w:rPr>
          <w:rFonts w:eastAsia="Times New Roman"/>
          <w:szCs w:val="24"/>
        </w:rPr>
        <w:lastRenderedPageBreak/>
        <w:t>του δωδεκάχρονου κοριτσιού στην Αργεντινή</w:t>
      </w:r>
      <w:r>
        <w:rPr>
          <w:rFonts w:eastAsia="Times New Roman"/>
          <w:szCs w:val="24"/>
        </w:rPr>
        <w:t>,</w:t>
      </w:r>
      <w:r>
        <w:rPr>
          <w:rFonts w:eastAsia="Times New Roman"/>
          <w:szCs w:val="24"/>
        </w:rPr>
        <w:t xml:space="preserve"> που υποβλήθηκε σε καισαρική –γιατί η έκτρωση δεν επιτρέπεται εκεί λόγω καθολικισμού- για να της αφαιρέσουν από μέσα της το έμβρυο που της φύτεψε ο ίδιος ο παππούς της. </w:t>
      </w:r>
    </w:p>
    <w:p w14:paraId="3AA84DC3"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αυτές τις μαρτυρικέ</w:t>
      </w:r>
      <w:r>
        <w:rPr>
          <w:rFonts w:eastAsia="Times New Roman"/>
          <w:szCs w:val="24"/>
        </w:rPr>
        <w:t xml:space="preserve">ς γυναίκες αφιερώνω από το Βήμα της Βουλής -που για εμένα είναι ο μεγαλύτερος, ο σπουδαιότερος θεσμός της </w:t>
      </w:r>
      <w:r>
        <w:rPr>
          <w:rFonts w:eastAsia="Times New Roman"/>
          <w:szCs w:val="24"/>
        </w:rPr>
        <w:t>δ</w:t>
      </w:r>
      <w:r>
        <w:rPr>
          <w:rFonts w:eastAsia="Times New Roman"/>
          <w:szCs w:val="24"/>
        </w:rPr>
        <w:t xml:space="preserve">ημοκρατίας και που έχω την τιμή να μιλώ σήμερα- την Ημέρα της Γυναίκας. </w:t>
      </w:r>
    </w:p>
    <w:p w14:paraId="3AA84DC4" w14:textId="77777777" w:rsidR="00AF2C39" w:rsidRDefault="00AD072F">
      <w:pPr>
        <w:tabs>
          <w:tab w:val="left" w:pos="709"/>
          <w:tab w:val="center" w:pos="4753"/>
        </w:tabs>
        <w:spacing w:line="600" w:lineRule="auto"/>
        <w:ind w:firstLine="709"/>
        <w:contextualSpacing/>
        <w:jc w:val="both"/>
        <w:rPr>
          <w:rFonts w:eastAsia="Times New Roman"/>
          <w:szCs w:val="24"/>
        </w:rPr>
      </w:pPr>
      <w:r>
        <w:rPr>
          <w:rFonts w:eastAsia="Times New Roman"/>
          <w:szCs w:val="24"/>
        </w:rPr>
        <w:t>Η σημερινή ημέρα, όμως, εκτός από μια σημαντική αφορμή για έναν συνολικό απο</w:t>
      </w:r>
      <w:r>
        <w:rPr>
          <w:rFonts w:eastAsia="Times New Roman"/>
          <w:szCs w:val="24"/>
        </w:rPr>
        <w:t>λογισμό, προσφέρει και μια ευκαιρία για να γιορτάσουμε τη δύναμη και την ομορφιά που έχει μέσα της κάθε γυναίκα, μητέρα, κόρη, αδελφή, σύζυγος, φίλη. Άλλωστε η γυναίκα σημαίνει πολλά περισσότερα απ’ αυτούς τους χαρακτηρισμούς, γιατί πλέον μπορούμε οι ίδιες</w:t>
      </w:r>
      <w:r>
        <w:rPr>
          <w:rFonts w:eastAsia="Times New Roman"/>
          <w:szCs w:val="24"/>
        </w:rPr>
        <w:t xml:space="preserve"> να επιλέγουμε τι θέλουμε και ποιες λέξεις επιθυμούμε να μας χαρακτηρίζουν.</w:t>
      </w:r>
    </w:p>
    <w:p w14:paraId="3AA84DC5"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η σημερινή ημέρα είναι μία ευκαιρία να τιμήσουμε όλες εκείνες τις γυναίκες που με τη ζωή, το έργο τους, τους κοινωνικούς ή και τους προσωπικούς τους αγώνες βοήθησαν να φτάσου</w:t>
      </w:r>
      <w:r>
        <w:rPr>
          <w:rFonts w:eastAsia="Times New Roman"/>
          <w:color w:val="222222"/>
          <w:szCs w:val="24"/>
          <w:shd w:val="clear" w:color="auto" w:fill="FFFFFF"/>
        </w:rPr>
        <w:t>με σε όσα έχουν κατακτηθεί έως σήμερα</w:t>
      </w:r>
      <w:r>
        <w:rPr>
          <w:rFonts w:eastAsia="Times New Roman"/>
          <w:color w:val="222222"/>
          <w:szCs w:val="24"/>
          <w:shd w:val="clear" w:color="auto" w:fill="FFFFFF"/>
        </w:rPr>
        <w:t>,</w:t>
      </w:r>
      <w:r>
        <w:rPr>
          <w:rFonts w:eastAsia="Times New Roman"/>
          <w:color w:val="222222"/>
          <w:szCs w:val="24"/>
          <w:shd w:val="clear" w:color="auto" w:fill="FFFFFF"/>
        </w:rPr>
        <w:t xml:space="preserve"> και ακόμα τις </w:t>
      </w:r>
      <w:r>
        <w:rPr>
          <w:rFonts w:eastAsia="Times New Roman"/>
          <w:color w:val="222222"/>
          <w:szCs w:val="24"/>
          <w:shd w:val="clear" w:color="auto" w:fill="FFFFFF"/>
        </w:rPr>
        <w:lastRenderedPageBreak/>
        <w:t xml:space="preserve">απλές και ταπεινές, πολλές φορές αγράμματες γυναίκες του λαού μας, τις </w:t>
      </w:r>
      <w:proofErr w:type="spellStart"/>
      <w:r>
        <w:rPr>
          <w:rFonts w:eastAsia="Times New Roman"/>
          <w:color w:val="222222"/>
          <w:szCs w:val="24"/>
          <w:shd w:val="clear" w:color="auto" w:fill="FFFFFF"/>
        </w:rPr>
        <w:t>μάνες</w:t>
      </w:r>
      <w:proofErr w:type="spellEnd"/>
      <w:r>
        <w:rPr>
          <w:rFonts w:eastAsia="Times New Roman"/>
          <w:color w:val="222222"/>
          <w:szCs w:val="24"/>
          <w:shd w:val="clear" w:color="auto" w:fill="FFFFFF"/>
        </w:rPr>
        <w:t xml:space="preserve"> μας, τις γιαγιάδες μας, </w:t>
      </w:r>
      <w:r>
        <w:rPr>
          <w:rFonts w:eastAsia="Times New Roman"/>
          <w:color w:val="222222"/>
          <w:szCs w:val="24"/>
          <w:shd w:val="clear" w:color="auto" w:fill="FFFFFF"/>
        </w:rPr>
        <w:t xml:space="preserve">από τις οποίες </w:t>
      </w:r>
      <w:r>
        <w:rPr>
          <w:rFonts w:eastAsia="Times New Roman"/>
          <w:color w:val="222222"/>
          <w:szCs w:val="24"/>
          <w:shd w:val="clear" w:color="auto" w:fill="FFFFFF"/>
        </w:rPr>
        <w:t>προερχόμαστε όλες.</w:t>
      </w:r>
    </w:p>
    <w:p w14:paraId="3AA84DC6"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θέλω να απευθυνθώ σε όλες τις γυναίκες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βρίσκονται εκεί έξω και που για οποιοδήποτε λόγο έχουν χάσει την πίστη στον εαυτό </w:t>
      </w:r>
      <w:r>
        <w:rPr>
          <w:rFonts w:eastAsia="Times New Roman"/>
          <w:color w:val="222222"/>
          <w:szCs w:val="24"/>
          <w:shd w:val="clear" w:color="auto" w:fill="FFFFFF"/>
        </w:rPr>
        <w:t>τους,</w:t>
      </w:r>
      <w:r>
        <w:rPr>
          <w:rFonts w:eastAsia="Times New Roman"/>
          <w:color w:val="222222"/>
          <w:szCs w:val="24"/>
          <w:shd w:val="clear" w:color="auto" w:fill="FFFFFF"/>
        </w:rPr>
        <w:t xml:space="preserve"> και να τους πω: «Δεν είστε μόνες, κοιτάξτε γύρω σας. Είμαστε πολλές. Μην φοβόσαστε τη δύναμή σας. Κατά βάθος η κ</w:t>
      </w:r>
      <w:r>
        <w:rPr>
          <w:rFonts w:eastAsia="Times New Roman"/>
          <w:color w:val="222222"/>
          <w:szCs w:val="24"/>
          <w:shd w:val="clear" w:color="auto" w:fill="FFFFFF"/>
        </w:rPr>
        <w:t xml:space="preserve">άθε </w:t>
      </w:r>
      <w:r>
        <w:rPr>
          <w:rFonts w:eastAsia="Times New Roman"/>
          <w:color w:val="222222"/>
          <w:szCs w:val="24"/>
          <w:shd w:val="clear" w:color="auto" w:fill="FFFFFF"/>
        </w:rPr>
        <w:t>μ</w:t>
      </w:r>
      <w:r>
        <w:rPr>
          <w:rFonts w:eastAsia="Times New Roman"/>
          <w:color w:val="222222"/>
          <w:szCs w:val="24"/>
          <w:shd w:val="clear" w:color="auto" w:fill="FFFFFF"/>
        </w:rPr>
        <w:t>ία</w:t>
      </w:r>
      <w:r>
        <w:rPr>
          <w:rFonts w:eastAsia="Times New Roman"/>
          <w:color w:val="222222"/>
          <w:szCs w:val="24"/>
          <w:shd w:val="clear" w:color="auto" w:fill="FFFFFF"/>
        </w:rPr>
        <w:t xml:space="preserve"> μας ξέρει πολύ καλά τι θέλει και τι μπορεί. </w:t>
      </w:r>
      <w:r>
        <w:rPr>
          <w:rFonts w:eastAsia="Times New Roman"/>
          <w:color w:val="222222"/>
          <w:szCs w:val="24"/>
          <w:shd w:val="clear" w:color="auto" w:fill="FFFFFF"/>
        </w:rPr>
        <w:t>Είμαστε πολλές και είμαστε μαζί».</w:t>
      </w:r>
    </w:p>
    <w:p w14:paraId="3AA84DC7"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3AA84DC8" w14:textId="77777777" w:rsidR="00AF2C39" w:rsidRDefault="00AD072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14:paraId="3AA84DC9" w14:textId="77777777" w:rsidR="00AF2C39" w:rsidRDefault="00AD072F">
      <w:pPr>
        <w:spacing w:line="600" w:lineRule="auto"/>
        <w:ind w:firstLine="720"/>
        <w:jc w:val="both"/>
        <w:rPr>
          <w:rFonts w:eastAsia="Times New Roman"/>
          <w:color w:val="222222"/>
          <w:szCs w:val="24"/>
          <w:shd w:val="clear" w:color="auto" w:fill="FFFFFF"/>
        </w:rPr>
      </w:pPr>
      <w:r w:rsidRPr="00E25724">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Τον λόγο έχει η κ. Σοφία </w:t>
      </w:r>
      <w:proofErr w:type="spellStart"/>
      <w:r>
        <w:rPr>
          <w:rFonts w:eastAsia="Times New Roman"/>
          <w:color w:val="222222"/>
          <w:szCs w:val="24"/>
          <w:shd w:val="clear" w:color="auto" w:fill="FFFFFF"/>
        </w:rPr>
        <w:t>Βούλτεψη</w:t>
      </w:r>
      <w:proofErr w:type="spellEnd"/>
      <w:r>
        <w:rPr>
          <w:rFonts w:eastAsia="Times New Roman"/>
          <w:color w:val="222222"/>
          <w:szCs w:val="24"/>
          <w:shd w:val="clear" w:color="auto" w:fill="FFFFFF"/>
        </w:rPr>
        <w:t>, Βουλευτής Β΄ Αθηνών της Νέας Δημοκρατίας.</w:t>
      </w:r>
    </w:p>
    <w:p w14:paraId="3AA84DCA" w14:textId="77777777" w:rsidR="00AF2C39" w:rsidRDefault="00AD072F">
      <w:pPr>
        <w:spacing w:line="600" w:lineRule="auto"/>
        <w:ind w:firstLine="720"/>
        <w:jc w:val="both"/>
        <w:rPr>
          <w:rFonts w:eastAsia="Times New Roman"/>
          <w:color w:val="222222"/>
          <w:szCs w:val="24"/>
          <w:shd w:val="clear" w:color="auto" w:fill="FFFFFF"/>
        </w:rPr>
      </w:pPr>
      <w:r w:rsidRPr="0081409E">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Καλημέρα και από μένα και χρόνια πολλά σε όλες τις γυ</w:t>
      </w:r>
      <w:r>
        <w:rPr>
          <w:rFonts w:eastAsia="Times New Roman"/>
          <w:color w:val="222222"/>
          <w:szCs w:val="24"/>
          <w:shd w:val="clear" w:color="auto" w:fill="FFFFFF"/>
        </w:rPr>
        <w:t>ναίκες σε όλον τον κόσμο.</w:t>
      </w:r>
    </w:p>
    <w:p w14:paraId="3AA84DCB"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βρισκόμαστε στο 2019 και σίγουρα έχουν πολλά αλλάξει και πολλά βελτιωθεί, ωστόσο σήμερα η ημέρα πρέπει να αφιερωθεί σε ένα πολύ σημαντικό γεγονός, στο γεγονός ότι παρά τις προόδους που έχουν υπάρξει ό</w:t>
      </w:r>
      <w:r>
        <w:rPr>
          <w:rFonts w:eastAsia="Times New Roman"/>
          <w:color w:val="222222"/>
          <w:szCs w:val="24"/>
          <w:shd w:val="clear" w:color="auto" w:fill="FFFFFF"/>
        </w:rPr>
        <w:t>λα αυτά τα χρόνια -ήδη από τις αρχές του περασμένου αιώνα που ξεκίνησε το γυναικείο κίνημα- τα τελευταία χρόνια υπάρχει μία παράδοξη στασιμότητα.</w:t>
      </w:r>
    </w:p>
    <w:p w14:paraId="3AA84DCC"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μας λείπουν οι νόμοι, δεν μας λείπει το Σύνταγμα. Αυτό που μας λείπει είναι ότι δεν αντιμετωπίζουμε κατάμα</w:t>
      </w:r>
      <w:r>
        <w:rPr>
          <w:rFonts w:eastAsia="Times New Roman"/>
          <w:color w:val="222222"/>
          <w:szCs w:val="24"/>
          <w:shd w:val="clear" w:color="auto" w:fill="FFFFFF"/>
        </w:rPr>
        <w:t>τα το πρόβλημα, όσοι νόμοι και αν έρθουν εδώ, ό,τι και αν ψηφίσουμε. Και επειδή δεν έχω μάθει την ξύλινη γλώσσα, όπως άλλωστε όλες οι γυναίκες, να σας πω ότι εμένα δεν μου αρέσει προσωπικά να έρχεται ένας νόμος ο οποίος υποτίθεται ότι προωθεί την ουσιαστικ</w:t>
      </w:r>
      <w:r>
        <w:rPr>
          <w:rFonts w:eastAsia="Times New Roman"/>
          <w:color w:val="222222"/>
          <w:szCs w:val="24"/>
          <w:shd w:val="clear" w:color="auto" w:fill="FFFFFF"/>
        </w:rPr>
        <w:t>ή ισότητα και αυτός να συμπιέζεται ανάμεσα σε τακτοποιήσεις στην τοπική αυτοδιοίκηση και σε θέματα ιθαγένειας, διότι αυτός ο νόμος χάνει την αξία του.</w:t>
      </w:r>
    </w:p>
    <w:p w14:paraId="3AA84DCD"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θέλω να επισημάνω, επειδή εδώ υπάρχουν και Υπουργοί, ότι προχθές η Διεθνής Αμνηστία κατήγγειλε το</w:t>
      </w:r>
      <w:r>
        <w:rPr>
          <w:rFonts w:eastAsia="Times New Roman"/>
          <w:color w:val="222222"/>
          <w:szCs w:val="24"/>
          <w:shd w:val="clear" w:color="auto" w:fill="FFFFFF"/>
        </w:rPr>
        <w:t xml:space="preserve"> γεγονός ότι χειροτερεύει η διάταξη του Ποινικού Κώδικα. Έχετε βάλει </w:t>
      </w:r>
      <w:r>
        <w:rPr>
          <w:rFonts w:eastAsia="Times New Roman"/>
          <w:color w:val="222222"/>
          <w:szCs w:val="24"/>
          <w:shd w:val="clear" w:color="auto" w:fill="FFFFFF"/>
        </w:rPr>
        <w:lastRenderedPageBreak/>
        <w:t>σε διαβούλευση τον νέο Ποινικό Κώδικα. Όσον αφορά στο άρθρο 336 δεν υπάρχει πάλι η πρόβλεψη ο ορισμός του βιασμού να καθορίζεται με βάση την απουσία συναίνεσης. Πηγαίνουμε πάλι στον σπουδ</w:t>
      </w:r>
      <w:r>
        <w:rPr>
          <w:rFonts w:eastAsia="Times New Roman"/>
          <w:color w:val="222222"/>
          <w:szCs w:val="24"/>
          <w:shd w:val="clear" w:color="auto" w:fill="FFFFFF"/>
        </w:rPr>
        <w:t>αίο και άμεσο κίνδυνο, και μάλιστα χειροτερεύει, διότι τώρα γίνεται μόνο όταν υπάρχει απειλή κατά της ζωής ή της σωματικής ακεραιότητας. Άρα, δεν μας λείπουν οι νόμοι και χρειάζεται να βελτιώνουμε και τους νόμους.</w:t>
      </w:r>
    </w:p>
    <w:p w14:paraId="3AA84DCE"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μη πρόοδος, η στασιμότητα για την περίπτ</w:t>
      </w:r>
      <w:r>
        <w:rPr>
          <w:rFonts w:eastAsia="Times New Roman"/>
          <w:color w:val="222222"/>
          <w:szCs w:val="24"/>
          <w:shd w:val="clear" w:color="auto" w:fill="FFFFFF"/>
        </w:rPr>
        <w:t>ωση των γυναικών αποτελεί οπισθοδρόμηση. Η έκθεση της Ευρωπαϊκής Επιτροπής δείχνει ότι υπάρχει απόλυτη στασιμότητα εδώ και πάνω από μία δεκαετία σε όλους τους τομείς, όπως στο μισθολογικό χάσμα, το οποίο παραμένει στάσιμο στο 16% όλα αυτά τα χρόνια και στα</w:t>
      </w:r>
      <w:r>
        <w:rPr>
          <w:rFonts w:eastAsia="Times New Roman"/>
          <w:color w:val="222222"/>
          <w:szCs w:val="24"/>
          <w:shd w:val="clear" w:color="auto" w:fill="FFFFFF"/>
        </w:rPr>
        <w:t xml:space="preserve"> θέματα της εργασίας και της απασχόλησης, που είναι στάσιμο στο 11%. Για αυτό δεν μου αρέσει να συνδέονται αυτά τα θέματα με τις οικονομικές συγκυρίες, τα μνημόνια και τις κρίσεις. Υπάρχει άλλο πρόβλημα και αν δεν το αντιμετωπίσουμε, δεν θα αντιμετωπίσουμε</w:t>
      </w:r>
      <w:r>
        <w:rPr>
          <w:rFonts w:eastAsia="Times New Roman"/>
          <w:color w:val="222222"/>
          <w:szCs w:val="24"/>
          <w:shd w:val="clear" w:color="auto" w:fill="FFFFFF"/>
        </w:rPr>
        <w:t xml:space="preserve"> το πρόβλημα. </w:t>
      </w:r>
    </w:p>
    <w:p w14:paraId="3AA84DCF"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γυναίκες στην Ευρωπαϊκή Ένωση είναι περισσότερες όσον αφορά στη φοίτηση στα ανώτατα εκπαιδευτικά ιδρύματα</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αλλά</w:t>
      </w:r>
      <w:r>
        <w:rPr>
          <w:rFonts w:eastAsia="Times New Roman"/>
          <w:color w:val="222222"/>
          <w:szCs w:val="24"/>
          <w:shd w:val="clear" w:color="auto" w:fill="FFFFFF"/>
        </w:rPr>
        <w:t xml:space="preserve"> είναι λιγότερες</w:t>
      </w:r>
      <w:r>
        <w:rPr>
          <w:rFonts w:eastAsia="Times New Roman"/>
          <w:color w:val="222222"/>
          <w:szCs w:val="24"/>
          <w:shd w:val="clear" w:color="auto" w:fill="FFFFFF"/>
        </w:rPr>
        <w:t xml:space="preserve"> στους υπόλοιπους τομείς</w:t>
      </w:r>
      <w:r>
        <w:rPr>
          <w:rFonts w:eastAsia="Times New Roman"/>
          <w:color w:val="222222"/>
          <w:szCs w:val="24"/>
          <w:shd w:val="clear" w:color="auto" w:fill="FFFFFF"/>
        </w:rPr>
        <w:t>. Η Ελλάδα έχει ένα από τα μικρότερα ποσοστά παντού, και στην πολιτική και στην ψηφιακή</w:t>
      </w:r>
      <w:r>
        <w:rPr>
          <w:rFonts w:eastAsia="Times New Roman"/>
          <w:color w:val="222222"/>
          <w:szCs w:val="24"/>
          <w:shd w:val="clear" w:color="auto" w:fill="FFFFFF"/>
        </w:rPr>
        <w:t xml:space="preserve"> οικονομία και στο πόσοι και ποιοι πρέπει να φροντίζουν το σπίτι και τα παιδιά και στα θέματα της βίας, τα οποία συνεχίζουν να είναι πολύ σημαντικά, στην επιχειρηματικότητα και στον τεχνολογικό τομέα, στα θέματα της ανεργίας και στα θέματα των θέσεων ευθύν</w:t>
      </w:r>
      <w:r>
        <w:rPr>
          <w:rFonts w:eastAsia="Times New Roman"/>
          <w:color w:val="222222"/>
          <w:szCs w:val="24"/>
          <w:shd w:val="clear" w:color="auto" w:fill="FFFFFF"/>
        </w:rPr>
        <w:t xml:space="preserve">ης. Υπήρχε νόμος για τα διοικητικά συμβούλια -ο οποίος δεν εφαρμόστηκε ποτέ- για τη συμμετοχή των γυναικών. Κυρίως παραμένει το μισθολογικό χάσμα. Και βέβαια στην Ελλάδα παρατηρούνται οι μεγαλύτερες διαφορές στην Ευρωπαϊκή Ένωση όσον αφορά στην εναρμόνιση </w:t>
      </w:r>
      <w:r>
        <w:rPr>
          <w:rFonts w:eastAsia="Times New Roman"/>
          <w:color w:val="222222"/>
          <w:szCs w:val="24"/>
          <w:shd w:val="clear" w:color="auto" w:fill="FFFFFF"/>
        </w:rPr>
        <w:t>της επαγγελματικής και της οικογενειακής ζωής.</w:t>
      </w:r>
    </w:p>
    <w:p w14:paraId="3AA84DD0" w14:textId="77777777" w:rsidR="00AF2C39" w:rsidRDefault="00AD072F">
      <w:pPr>
        <w:spacing w:line="600" w:lineRule="auto"/>
        <w:ind w:firstLine="720"/>
        <w:jc w:val="both"/>
        <w:rPr>
          <w:rFonts w:eastAsia="Times New Roman"/>
          <w:szCs w:val="24"/>
        </w:rPr>
      </w:pPr>
      <w:r w:rsidRPr="0077424E">
        <w:rPr>
          <w:rFonts w:eastAsia="Times New Roman"/>
          <w:szCs w:val="24"/>
        </w:rPr>
        <w:t xml:space="preserve">Θέλω να πω με αυτό </w:t>
      </w:r>
      <w:r>
        <w:rPr>
          <w:rFonts w:eastAsia="Times New Roman"/>
          <w:szCs w:val="24"/>
        </w:rPr>
        <w:t>ό</w:t>
      </w:r>
      <w:r w:rsidRPr="0077424E">
        <w:rPr>
          <w:rFonts w:eastAsia="Times New Roman"/>
          <w:szCs w:val="24"/>
        </w:rPr>
        <w:t>τι παραμένει διαφορετικό το σημείο εκκίνησης μεταξύ ανδρών και γυναικών και ο κόσμος και η Ελλάδα εξακολουθούν να προχωρούν χωρίς να είναι αναμμέν</w:t>
      </w:r>
      <w:r>
        <w:rPr>
          <w:rFonts w:eastAsia="Times New Roman"/>
          <w:szCs w:val="24"/>
        </w:rPr>
        <w:t>ες</w:t>
      </w:r>
      <w:r w:rsidRPr="0077424E">
        <w:rPr>
          <w:rFonts w:eastAsia="Times New Roman"/>
          <w:szCs w:val="24"/>
        </w:rPr>
        <w:t xml:space="preserve"> όλες </w:t>
      </w:r>
      <w:r>
        <w:rPr>
          <w:rFonts w:eastAsia="Times New Roman"/>
          <w:szCs w:val="24"/>
        </w:rPr>
        <w:t>οι</w:t>
      </w:r>
      <w:r w:rsidRPr="0077424E">
        <w:rPr>
          <w:rFonts w:eastAsia="Times New Roman"/>
          <w:szCs w:val="24"/>
        </w:rPr>
        <w:t xml:space="preserve"> μηχανές </w:t>
      </w:r>
      <w:r>
        <w:rPr>
          <w:rFonts w:eastAsia="Times New Roman"/>
          <w:szCs w:val="24"/>
        </w:rPr>
        <w:t>τους.</w:t>
      </w:r>
    </w:p>
    <w:p w14:paraId="3AA84DD1" w14:textId="77777777" w:rsidR="00AF2C39" w:rsidRDefault="00AD072F">
      <w:pPr>
        <w:spacing w:line="600" w:lineRule="auto"/>
        <w:ind w:firstLine="720"/>
        <w:jc w:val="both"/>
        <w:rPr>
          <w:rFonts w:eastAsia="Times New Roman"/>
          <w:szCs w:val="24"/>
        </w:rPr>
      </w:pPr>
      <w:r w:rsidRPr="0077424E">
        <w:rPr>
          <w:rFonts w:eastAsia="Times New Roman"/>
          <w:szCs w:val="24"/>
        </w:rPr>
        <w:t>Πρέπει</w:t>
      </w:r>
      <w:r>
        <w:rPr>
          <w:rFonts w:eastAsia="Times New Roman"/>
          <w:szCs w:val="24"/>
        </w:rPr>
        <w:t>,</w:t>
      </w:r>
      <w:r w:rsidRPr="0077424E">
        <w:rPr>
          <w:rFonts w:eastAsia="Times New Roman"/>
          <w:szCs w:val="24"/>
        </w:rPr>
        <w:t xml:space="preserve"> </w:t>
      </w:r>
      <w:r>
        <w:rPr>
          <w:rFonts w:eastAsia="Times New Roman"/>
          <w:szCs w:val="24"/>
        </w:rPr>
        <w:t>όμως,</w:t>
      </w:r>
      <w:r w:rsidRPr="0077424E">
        <w:rPr>
          <w:rFonts w:eastAsia="Times New Roman"/>
          <w:szCs w:val="24"/>
        </w:rPr>
        <w:t xml:space="preserve"> να απαντήσουμε και στο ερώτημα γιατί υπάρχει αυτή η στασιμότητα όλα αυτά τα χρόνια</w:t>
      </w:r>
      <w:r>
        <w:rPr>
          <w:rFonts w:eastAsia="Times New Roman"/>
          <w:szCs w:val="24"/>
        </w:rPr>
        <w:t>.</w:t>
      </w:r>
      <w:r w:rsidRPr="0077424E">
        <w:rPr>
          <w:rFonts w:eastAsia="Times New Roman"/>
          <w:szCs w:val="24"/>
        </w:rPr>
        <w:t xml:space="preserve"> Έχω καταλήξει στο συμπέρασμα ότι η </w:t>
      </w:r>
      <w:r>
        <w:rPr>
          <w:rFonts w:eastAsia="Times New Roman"/>
          <w:szCs w:val="24"/>
        </w:rPr>
        <w:t>ένταξη</w:t>
      </w:r>
      <w:r w:rsidRPr="0077424E">
        <w:rPr>
          <w:rFonts w:eastAsia="Times New Roman"/>
          <w:szCs w:val="24"/>
        </w:rPr>
        <w:t xml:space="preserve"> των δικαιωμάτων των γυναικών </w:t>
      </w:r>
      <w:r w:rsidRPr="0077424E">
        <w:rPr>
          <w:rFonts w:eastAsia="Times New Roman"/>
          <w:szCs w:val="24"/>
        </w:rPr>
        <w:lastRenderedPageBreak/>
        <w:t xml:space="preserve">στο γενικότερο κάδρο των δικαιωμάτων έχει αφαιρέσει δυναμική </w:t>
      </w:r>
      <w:r>
        <w:rPr>
          <w:rFonts w:eastAsia="Times New Roman"/>
          <w:szCs w:val="24"/>
        </w:rPr>
        <w:t xml:space="preserve">από </w:t>
      </w:r>
      <w:r w:rsidRPr="0077424E">
        <w:rPr>
          <w:rFonts w:eastAsia="Times New Roman"/>
          <w:szCs w:val="24"/>
        </w:rPr>
        <w:t>αυτό</w:t>
      </w:r>
      <w:r>
        <w:rPr>
          <w:rFonts w:eastAsia="Times New Roman"/>
          <w:szCs w:val="24"/>
        </w:rPr>
        <w:t>ν</w:t>
      </w:r>
      <w:r w:rsidRPr="0077424E">
        <w:rPr>
          <w:rFonts w:eastAsia="Times New Roman"/>
          <w:szCs w:val="24"/>
        </w:rPr>
        <w:t xml:space="preserve"> τον αγώνα</w:t>
      </w:r>
      <w:r>
        <w:rPr>
          <w:rFonts w:eastAsia="Times New Roman"/>
          <w:szCs w:val="24"/>
        </w:rPr>
        <w:t>.</w:t>
      </w:r>
      <w:r w:rsidRPr="0077424E">
        <w:rPr>
          <w:rFonts w:eastAsia="Times New Roman"/>
          <w:szCs w:val="24"/>
        </w:rPr>
        <w:t xml:space="preserve"> Βεβαίως</w:t>
      </w:r>
      <w:r>
        <w:rPr>
          <w:rFonts w:eastAsia="Times New Roman"/>
          <w:szCs w:val="24"/>
        </w:rPr>
        <w:t>,</w:t>
      </w:r>
      <w:r w:rsidRPr="0077424E">
        <w:rPr>
          <w:rFonts w:eastAsia="Times New Roman"/>
          <w:szCs w:val="24"/>
        </w:rPr>
        <w:t xml:space="preserve"> θα υπερασ</w:t>
      </w:r>
      <w:r w:rsidRPr="0077424E">
        <w:rPr>
          <w:rFonts w:eastAsia="Times New Roman"/>
          <w:szCs w:val="24"/>
        </w:rPr>
        <w:t>πιστούμε τα δικαιώματα όλων</w:t>
      </w:r>
      <w:r>
        <w:rPr>
          <w:rFonts w:eastAsia="Times New Roman"/>
          <w:szCs w:val="24"/>
        </w:rPr>
        <w:t>,</w:t>
      </w:r>
      <w:r w:rsidRPr="0077424E">
        <w:rPr>
          <w:rFonts w:eastAsia="Times New Roman"/>
          <w:szCs w:val="24"/>
        </w:rPr>
        <w:t xml:space="preserve"> όπου κι αν βρίσκονται και </w:t>
      </w:r>
      <w:r>
        <w:rPr>
          <w:rFonts w:eastAsia="Times New Roman"/>
          <w:szCs w:val="24"/>
        </w:rPr>
        <w:t>ό,τι</w:t>
      </w:r>
      <w:r w:rsidRPr="0077424E">
        <w:rPr>
          <w:rFonts w:eastAsia="Times New Roman"/>
          <w:szCs w:val="24"/>
        </w:rPr>
        <w:t xml:space="preserve"> </w:t>
      </w:r>
      <w:r>
        <w:rPr>
          <w:rFonts w:eastAsia="Times New Roman"/>
          <w:szCs w:val="24"/>
        </w:rPr>
        <w:t>ιδιαιτερότητα</w:t>
      </w:r>
      <w:r w:rsidRPr="0077424E">
        <w:rPr>
          <w:rFonts w:eastAsia="Times New Roman"/>
          <w:szCs w:val="24"/>
        </w:rPr>
        <w:t xml:space="preserve"> και αν έχουν</w:t>
      </w:r>
      <w:r>
        <w:rPr>
          <w:rFonts w:eastAsia="Times New Roman"/>
          <w:szCs w:val="24"/>
        </w:rPr>
        <w:t xml:space="preserve">. </w:t>
      </w:r>
      <w:r w:rsidRPr="0077424E">
        <w:rPr>
          <w:rFonts w:eastAsia="Times New Roman"/>
          <w:szCs w:val="24"/>
        </w:rPr>
        <w:t>Ωστόσο</w:t>
      </w:r>
      <w:r>
        <w:rPr>
          <w:rFonts w:eastAsia="Times New Roman"/>
          <w:szCs w:val="24"/>
        </w:rPr>
        <w:t>,</w:t>
      </w:r>
      <w:r w:rsidRPr="0077424E">
        <w:rPr>
          <w:rFonts w:eastAsia="Times New Roman"/>
          <w:szCs w:val="24"/>
        </w:rPr>
        <w:t xml:space="preserve"> το γυναικείο ζήτημα δεν μπορεί να μπαίνει εκεί</w:t>
      </w:r>
      <w:r>
        <w:rPr>
          <w:rFonts w:eastAsia="Times New Roman"/>
          <w:szCs w:val="24"/>
        </w:rPr>
        <w:t>.</w:t>
      </w:r>
      <w:r w:rsidRPr="0077424E">
        <w:rPr>
          <w:rFonts w:eastAsia="Times New Roman"/>
          <w:szCs w:val="24"/>
        </w:rPr>
        <w:t xml:space="preserve"> </w:t>
      </w:r>
    </w:p>
    <w:p w14:paraId="3AA84DD2" w14:textId="77777777" w:rsidR="00AF2C39" w:rsidRDefault="00AD072F">
      <w:pPr>
        <w:spacing w:line="600" w:lineRule="auto"/>
        <w:ind w:firstLine="720"/>
        <w:jc w:val="both"/>
        <w:rPr>
          <w:rFonts w:eastAsia="Times New Roman"/>
          <w:szCs w:val="24"/>
        </w:rPr>
      </w:pPr>
      <w:r w:rsidRPr="0077424E">
        <w:rPr>
          <w:rFonts w:eastAsia="Times New Roman"/>
          <w:szCs w:val="24"/>
        </w:rPr>
        <w:t>Οι γυναίκες αποτελούν πάνω από το μισό του πληθυσμού και πρέπει να ξαναβγεί από αυτό το κάδρο και να μπει</w:t>
      </w:r>
      <w:r>
        <w:rPr>
          <w:rFonts w:eastAsia="Times New Roman"/>
          <w:szCs w:val="24"/>
        </w:rPr>
        <w:t xml:space="preserve"> σκέτο</w:t>
      </w:r>
      <w:r>
        <w:rPr>
          <w:rFonts w:eastAsia="Times New Roman"/>
          <w:szCs w:val="24"/>
        </w:rPr>
        <w:t xml:space="preserve">, </w:t>
      </w:r>
      <w:r w:rsidRPr="0077424E">
        <w:rPr>
          <w:rFonts w:eastAsia="Times New Roman"/>
          <w:szCs w:val="24"/>
        </w:rPr>
        <w:t>μόνο του</w:t>
      </w:r>
      <w:r w:rsidRPr="00711AF0">
        <w:rPr>
          <w:rFonts w:eastAsia="Times New Roman"/>
          <w:szCs w:val="24"/>
        </w:rPr>
        <w:t>:</w:t>
      </w:r>
      <w:r w:rsidRPr="0077424E">
        <w:rPr>
          <w:rFonts w:eastAsia="Times New Roman"/>
          <w:szCs w:val="24"/>
        </w:rPr>
        <w:t xml:space="preserve"> </w:t>
      </w:r>
      <w:r>
        <w:rPr>
          <w:rFonts w:eastAsia="Times New Roman"/>
          <w:szCs w:val="24"/>
        </w:rPr>
        <w:t>«</w:t>
      </w:r>
      <w:r w:rsidRPr="0077424E">
        <w:rPr>
          <w:rFonts w:eastAsia="Times New Roman"/>
          <w:szCs w:val="24"/>
        </w:rPr>
        <w:t>Γυναικεία δικαιώματα</w:t>
      </w:r>
      <w:r>
        <w:rPr>
          <w:rFonts w:eastAsia="Times New Roman"/>
          <w:szCs w:val="24"/>
        </w:rPr>
        <w:t>,</w:t>
      </w:r>
      <w:r w:rsidRPr="0077424E">
        <w:rPr>
          <w:rFonts w:eastAsia="Times New Roman"/>
          <w:szCs w:val="24"/>
        </w:rPr>
        <w:t xml:space="preserve"> ισότητα</w:t>
      </w:r>
      <w:r>
        <w:rPr>
          <w:rFonts w:eastAsia="Times New Roman"/>
          <w:szCs w:val="24"/>
        </w:rPr>
        <w:t>,</w:t>
      </w:r>
      <w:r w:rsidRPr="0077424E">
        <w:rPr>
          <w:rFonts w:eastAsia="Times New Roman"/>
          <w:szCs w:val="24"/>
        </w:rPr>
        <w:t xml:space="preserve"> γυναίκα</w:t>
      </w:r>
      <w:r>
        <w:rPr>
          <w:rFonts w:eastAsia="Times New Roman"/>
          <w:szCs w:val="24"/>
        </w:rPr>
        <w:t>»,</w:t>
      </w:r>
      <w:r w:rsidRPr="0077424E">
        <w:rPr>
          <w:rFonts w:eastAsia="Times New Roman"/>
          <w:szCs w:val="24"/>
        </w:rPr>
        <w:t xml:space="preserve"> διότι δεν έχουμε δικαίωμα να συνεχίζουμε να προχωράμε χωρίς το μισό πληθυσμό σε ικανότητες</w:t>
      </w:r>
      <w:r>
        <w:rPr>
          <w:rFonts w:eastAsia="Times New Roman"/>
          <w:szCs w:val="24"/>
        </w:rPr>
        <w:t>,</w:t>
      </w:r>
      <w:r w:rsidRPr="0077424E">
        <w:rPr>
          <w:rFonts w:eastAsia="Times New Roman"/>
          <w:szCs w:val="24"/>
        </w:rPr>
        <w:t xml:space="preserve"> δεξιότητες και </w:t>
      </w:r>
      <w:r>
        <w:rPr>
          <w:rFonts w:eastAsia="Times New Roman"/>
          <w:szCs w:val="24"/>
        </w:rPr>
        <w:t>ευφυΐα. Κ</w:t>
      </w:r>
      <w:r w:rsidRPr="0077424E">
        <w:rPr>
          <w:rFonts w:eastAsia="Times New Roman"/>
          <w:szCs w:val="24"/>
        </w:rPr>
        <w:t>αι δεν έχουμε δικαίωμα να υποτιμούμε άλλο τις γυναίκες</w:t>
      </w:r>
      <w:r>
        <w:rPr>
          <w:rFonts w:eastAsia="Times New Roman"/>
          <w:szCs w:val="24"/>
        </w:rPr>
        <w:t>.</w:t>
      </w:r>
      <w:r w:rsidRPr="0077424E">
        <w:rPr>
          <w:rFonts w:eastAsia="Times New Roman"/>
          <w:szCs w:val="24"/>
        </w:rPr>
        <w:t xml:space="preserve"> Πρέπει ο αγώνας των γυναικών ν</w:t>
      </w:r>
      <w:r w:rsidRPr="0077424E">
        <w:rPr>
          <w:rFonts w:eastAsia="Times New Roman"/>
          <w:szCs w:val="24"/>
        </w:rPr>
        <w:t>α ξαναβ</w:t>
      </w:r>
      <w:r>
        <w:rPr>
          <w:rFonts w:eastAsia="Times New Roman"/>
          <w:szCs w:val="24"/>
        </w:rPr>
        <w:t>γεί στο προσκήνιο και να ξεχωρίσ</w:t>
      </w:r>
      <w:r w:rsidRPr="0077424E">
        <w:rPr>
          <w:rFonts w:eastAsia="Times New Roman"/>
          <w:szCs w:val="24"/>
        </w:rPr>
        <w:t>ει από όλους τους άλλους αγώνες</w:t>
      </w:r>
      <w:r>
        <w:rPr>
          <w:rFonts w:eastAsia="Times New Roman"/>
          <w:szCs w:val="24"/>
        </w:rPr>
        <w:t>.</w:t>
      </w:r>
    </w:p>
    <w:p w14:paraId="3AA84DD3" w14:textId="77777777" w:rsidR="00AF2C39" w:rsidRDefault="00AD072F">
      <w:pPr>
        <w:spacing w:line="600" w:lineRule="auto"/>
        <w:ind w:firstLine="720"/>
        <w:jc w:val="both"/>
        <w:rPr>
          <w:rFonts w:eastAsia="Times New Roman"/>
          <w:szCs w:val="24"/>
        </w:rPr>
      </w:pPr>
      <w:r w:rsidRPr="0077424E">
        <w:rPr>
          <w:rFonts w:eastAsia="Times New Roman"/>
          <w:szCs w:val="24"/>
        </w:rPr>
        <w:t>Επειδή έχουμε εδώ τις κυρίες που έχουν εκλεγεί</w:t>
      </w:r>
      <w:r>
        <w:rPr>
          <w:rFonts w:eastAsia="Times New Roman"/>
          <w:szCs w:val="24"/>
        </w:rPr>
        <w:t>,</w:t>
      </w:r>
      <w:r w:rsidRPr="0077424E">
        <w:rPr>
          <w:rFonts w:eastAsia="Times New Roman"/>
          <w:szCs w:val="24"/>
        </w:rPr>
        <w:t xml:space="preserve"> και μας εκπροσωπούν σε διάφορους τομείς</w:t>
      </w:r>
      <w:r>
        <w:rPr>
          <w:rFonts w:eastAsia="Times New Roman"/>
          <w:szCs w:val="24"/>
        </w:rPr>
        <w:t>,</w:t>
      </w:r>
      <w:r w:rsidRPr="0077424E">
        <w:rPr>
          <w:rFonts w:eastAsia="Times New Roman"/>
          <w:szCs w:val="24"/>
        </w:rPr>
        <w:t xml:space="preserve"> </w:t>
      </w:r>
      <w:r>
        <w:rPr>
          <w:rFonts w:eastAsia="Times New Roman"/>
          <w:szCs w:val="24"/>
        </w:rPr>
        <w:t xml:space="preserve">θα ήθελα </w:t>
      </w:r>
      <w:r w:rsidRPr="0077424E">
        <w:rPr>
          <w:rFonts w:eastAsia="Times New Roman"/>
          <w:szCs w:val="24"/>
        </w:rPr>
        <w:t>να πω</w:t>
      </w:r>
      <w:r>
        <w:rPr>
          <w:rFonts w:eastAsia="Times New Roman"/>
          <w:szCs w:val="24"/>
        </w:rPr>
        <w:t>,</w:t>
      </w:r>
      <w:r w:rsidRPr="0077424E">
        <w:rPr>
          <w:rFonts w:eastAsia="Times New Roman"/>
          <w:szCs w:val="24"/>
        </w:rPr>
        <w:t xml:space="preserve"> κυρία Πρόεδρε</w:t>
      </w:r>
      <w:r>
        <w:rPr>
          <w:rFonts w:eastAsia="Times New Roman"/>
          <w:szCs w:val="24"/>
        </w:rPr>
        <w:t>,</w:t>
      </w:r>
      <w:r w:rsidRPr="0077424E">
        <w:rPr>
          <w:rFonts w:eastAsia="Times New Roman"/>
          <w:szCs w:val="24"/>
        </w:rPr>
        <w:t xml:space="preserve"> μόνο ένα περιστατικό το οποίο είναι πολύ σημαντικό</w:t>
      </w:r>
      <w:r>
        <w:rPr>
          <w:rFonts w:eastAsia="Times New Roman"/>
          <w:szCs w:val="24"/>
        </w:rPr>
        <w:t>.</w:t>
      </w:r>
      <w:r w:rsidRPr="0077424E">
        <w:rPr>
          <w:rFonts w:eastAsia="Times New Roman"/>
          <w:szCs w:val="24"/>
        </w:rPr>
        <w:t xml:space="preserve"> Όπως ξέρετε </w:t>
      </w:r>
      <w:r w:rsidRPr="0077424E">
        <w:rPr>
          <w:rFonts w:eastAsia="Times New Roman"/>
          <w:szCs w:val="24"/>
        </w:rPr>
        <w:t xml:space="preserve">στην Ελλάδα οι γυναίκες απέκτησαν </w:t>
      </w:r>
      <w:r>
        <w:rPr>
          <w:rFonts w:eastAsia="Times New Roman"/>
          <w:szCs w:val="24"/>
        </w:rPr>
        <w:t xml:space="preserve">το </w:t>
      </w:r>
      <w:r w:rsidRPr="0077424E">
        <w:rPr>
          <w:rFonts w:eastAsia="Times New Roman"/>
          <w:szCs w:val="24"/>
        </w:rPr>
        <w:t xml:space="preserve">δικαίωμα του </w:t>
      </w:r>
      <w:r>
        <w:rPr>
          <w:rFonts w:eastAsia="Times New Roman"/>
          <w:szCs w:val="24"/>
        </w:rPr>
        <w:t>«</w:t>
      </w:r>
      <w:r w:rsidRPr="0077424E">
        <w:rPr>
          <w:rFonts w:eastAsia="Times New Roman"/>
          <w:szCs w:val="24"/>
        </w:rPr>
        <w:t xml:space="preserve">εκλέγειν και του </w:t>
      </w:r>
      <w:proofErr w:type="spellStart"/>
      <w:r w:rsidRPr="0077424E">
        <w:rPr>
          <w:rFonts w:eastAsia="Times New Roman"/>
          <w:szCs w:val="24"/>
        </w:rPr>
        <w:t>εκλέγεσθαι</w:t>
      </w:r>
      <w:proofErr w:type="spellEnd"/>
      <w:r>
        <w:rPr>
          <w:rFonts w:eastAsia="Times New Roman"/>
          <w:szCs w:val="24"/>
        </w:rPr>
        <w:t>»</w:t>
      </w:r>
      <w:r w:rsidRPr="0077424E">
        <w:rPr>
          <w:rFonts w:eastAsia="Times New Roman"/>
          <w:szCs w:val="24"/>
        </w:rPr>
        <w:t xml:space="preserve"> το 1952</w:t>
      </w:r>
      <w:r>
        <w:rPr>
          <w:rFonts w:eastAsia="Times New Roman"/>
          <w:szCs w:val="24"/>
        </w:rPr>
        <w:t>,</w:t>
      </w:r>
      <w:r w:rsidRPr="0077424E">
        <w:rPr>
          <w:rFonts w:eastAsia="Times New Roman"/>
          <w:szCs w:val="24"/>
        </w:rPr>
        <w:t xml:space="preserve"> πλην όμως εκείνη τη χρονιά </w:t>
      </w:r>
      <w:r>
        <w:rPr>
          <w:rFonts w:eastAsia="Times New Roman"/>
          <w:szCs w:val="24"/>
        </w:rPr>
        <w:t>δ</w:t>
      </w:r>
      <w:r w:rsidRPr="0077424E">
        <w:rPr>
          <w:rFonts w:eastAsia="Times New Roman"/>
          <w:szCs w:val="24"/>
        </w:rPr>
        <w:t>εν ψήφισαν</w:t>
      </w:r>
      <w:r>
        <w:rPr>
          <w:rFonts w:eastAsia="Times New Roman"/>
          <w:szCs w:val="24"/>
        </w:rPr>
        <w:t>,</w:t>
      </w:r>
      <w:r w:rsidRPr="0077424E">
        <w:rPr>
          <w:rFonts w:eastAsia="Times New Roman"/>
          <w:szCs w:val="24"/>
        </w:rPr>
        <w:t xml:space="preserve"> διότι </w:t>
      </w:r>
      <w:r>
        <w:rPr>
          <w:rFonts w:eastAsia="Times New Roman"/>
          <w:szCs w:val="24"/>
        </w:rPr>
        <w:t>ό</w:t>
      </w:r>
      <w:r w:rsidRPr="0077424E">
        <w:rPr>
          <w:rFonts w:eastAsia="Times New Roman"/>
          <w:szCs w:val="24"/>
        </w:rPr>
        <w:t>πως τους είπαν δεν είχαν ολοκληρω</w:t>
      </w:r>
      <w:r w:rsidRPr="0077424E">
        <w:rPr>
          <w:rFonts w:eastAsia="Times New Roman"/>
          <w:szCs w:val="24"/>
        </w:rPr>
        <w:lastRenderedPageBreak/>
        <w:t xml:space="preserve">θεί </w:t>
      </w:r>
      <w:r>
        <w:rPr>
          <w:rFonts w:eastAsia="Times New Roman"/>
          <w:szCs w:val="24"/>
        </w:rPr>
        <w:t>ο</w:t>
      </w:r>
      <w:r w:rsidRPr="0077424E">
        <w:rPr>
          <w:rFonts w:eastAsia="Times New Roman"/>
          <w:szCs w:val="24"/>
        </w:rPr>
        <w:t>ι εκλογικοί κατάλογοι</w:t>
      </w:r>
      <w:r>
        <w:rPr>
          <w:rFonts w:eastAsia="Times New Roman"/>
          <w:szCs w:val="24"/>
        </w:rPr>
        <w:t>.</w:t>
      </w:r>
      <w:r w:rsidRPr="0077424E">
        <w:rPr>
          <w:rFonts w:eastAsia="Times New Roman"/>
          <w:szCs w:val="24"/>
        </w:rPr>
        <w:t xml:space="preserve"> Ψήφισαν σε μία αναπληρωματική εκλογή το</w:t>
      </w:r>
      <w:r>
        <w:rPr>
          <w:rFonts w:eastAsia="Times New Roman"/>
          <w:szCs w:val="24"/>
        </w:rPr>
        <w:t xml:space="preserve">ν επόμενο χρόνο στη Θεσσαλονίκη, </w:t>
      </w:r>
      <w:r w:rsidRPr="0077424E">
        <w:rPr>
          <w:rFonts w:eastAsia="Times New Roman"/>
          <w:szCs w:val="24"/>
        </w:rPr>
        <w:t>όταν πέθανε ξαφνικά ένας Βουλευτής Θεσσαλονίκης</w:t>
      </w:r>
      <w:r>
        <w:rPr>
          <w:rFonts w:eastAsia="Times New Roman"/>
          <w:szCs w:val="24"/>
        </w:rPr>
        <w:t>.</w:t>
      </w:r>
      <w:r w:rsidRPr="0077424E">
        <w:rPr>
          <w:rFonts w:eastAsia="Times New Roman"/>
          <w:szCs w:val="24"/>
        </w:rPr>
        <w:t xml:space="preserve"> </w:t>
      </w:r>
    </w:p>
    <w:p w14:paraId="3AA84DD4" w14:textId="77777777" w:rsidR="00AF2C39" w:rsidRDefault="00AD072F">
      <w:pPr>
        <w:spacing w:line="600" w:lineRule="auto"/>
        <w:ind w:firstLine="720"/>
        <w:jc w:val="both"/>
        <w:rPr>
          <w:rFonts w:eastAsia="Times New Roman"/>
          <w:szCs w:val="24"/>
        </w:rPr>
      </w:pPr>
      <w:r w:rsidRPr="0077424E">
        <w:rPr>
          <w:rFonts w:eastAsia="Times New Roman"/>
          <w:szCs w:val="24"/>
        </w:rPr>
        <w:t xml:space="preserve">Και </w:t>
      </w:r>
      <w:r>
        <w:rPr>
          <w:rFonts w:eastAsia="Times New Roman"/>
          <w:szCs w:val="24"/>
        </w:rPr>
        <w:t>εδώ</w:t>
      </w:r>
      <w:r w:rsidRPr="0077424E">
        <w:rPr>
          <w:rFonts w:eastAsia="Times New Roman"/>
          <w:szCs w:val="24"/>
        </w:rPr>
        <w:t xml:space="preserve"> υπάρχει ένα πολύ ενδιαφέρον </w:t>
      </w:r>
      <w:r>
        <w:rPr>
          <w:rFonts w:eastAsia="Times New Roman"/>
          <w:szCs w:val="24"/>
        </w:rPr>
        <w:t>π</w:t>
      </w:r>
      <w:r w:rsidRPr="0077424E">
        <w:rPr>
          <w:rFonts w:eastAsia="Times New Roman"/>
          <w:szCs w:val="24"/>
        </w:rPr>
        <w:t>αρασκήνιο</w:t>
      </w:r>
      <w:r>
        <w:rPr>
          <w:rFonts w:eastAsia="Times New Roman"/>
          <w:szCs w:val="24"/>
        </w:rPr>
        <w:t>.</w:t>
      </w:r>
      <w:r w:rsidRPr="0077424E">
        <w:rPr>
          <w:rFonts w:eastAsia="Times New Roman"/>
          <w:szCs w:val="24"/>
        </w:rPr>
        <w:t xml:space="preserve"> Η αναπληρωματική αυτή εκλογή στη Θεσσαλονίκη έ</w:t>
      </w:r>
      <w:r>
        <w:rPr>
          <w:rFonts w:eastAsia="Times New Roman"/>
          <w:szCs w:val="24"/>
        </w:rPr>
        <w:t xml:space="preserve">γινε στις 7 Δεκεμβρίου του 1952. Σε εκείνες τις </w:t>
      </w:r>
      <w:r w:rsidRPr="0077424E">
        <w:rPr>
          <w:rFonts w:eastAsia="Times New Roman"/>
          <w:szCs w:val="24"/>
        </w:rPr>
        <w:t xml:space="preserve">εκλογές πήραν </w:t>
      </w:r>
      <w:r>
        <w:rPr>
          <w:rFonts w:eastAsia="Times New Roman"/>
          <w:szCs w:val="24"/>
        </w:rPr>
        <w:t xml:space="preserve">για </w:t>
      </w:r>
      <w:r w:rsidRPr="0077424E">
        <w:rPr>
          <w:rFonts w:eastAsia="Times New Roman"/>
          <w:szCs w:val="24"/>
        </w:rPr>
        <w:t>πρώτη φορά μέ</w:t>
      </w:r>
      <w:r w:rsidRPr="0077424E">
        <w:rPr>
          <w:rFonts w:eastAsia="Times New Roman"/>
          <w:szCs w:val="24"/>
        </w:rPr>
        <w:t xml:space="preserve">ρος </w:t>
      </w:r>
      <w:r>
        <w:rPr>
          <w:rFonts w:eastAsia="Times New Roman"/>
          <w:szCs w:val="24"/>
        </w:rPr>
        <w:t>οι</w:t>
      </w:r>
      <w:r w:rsidRPr="0077424E">
        <w:rPr>
          <w:rFonts w:eastAsia="Times New Roman"/>
          <w:szCs w:val="24"/>
        </w:rPr>
        <w:t xml:space="preserve"> γυναίκες και ήταν το 1953</w:t>
      </w:r>
      <w:r>
        <w:rPr>
          <w:rFonts w:eastAsia="Times New Roman"/>
          <w:szCs w:val="24"/>
        </w:rPr>
        <w:t>.</w:t>
      </w:r>
      <w:r w:rsidRPr="0077424E">
        <w:rPr>
          <w:rFonts w:eastAsia="Times New Roman"/>
          <w:szCs w:val="24"/>
        </w:rPr>
        <w:t xml:space="preserve"> Είχε ανοίξει ο δρόμος για την πρώτη γυναικεία υποψηφιότητα και πέντε γυναίκες έσπευσαν να δοκιμάσουν την τύχη </w:t>
      </w:r>
      <w:r>
        <w:rPr>
          <w:rFonts w:eastAsia="Times New Roman"/>
          <w:szCs w:val="24"/>
        </w:rPr>
        <w:t>τους,</w:t>
      </w:r>
      <w:r w:rsidRPr="0077424E">
        <w:rPr>
          <w:rFonts w:eastAsia="Times New Roman"/>
          <w:szCs w:val="24"/>
        </w:rPr>
        <w:t xml:space="preserve"> η Ελένη Σκούρα από το</w:t>
      </w:r>
      <w:r>
        <w:rPr>
          <w:rFonts w:eastAsia="Times New Roman"/>
          <w:szCs w:val="24"/>
        </w:rPr>
        <w:t>ν</w:t>
      </w:r>
      <w:r w:rsidRPr="0077424E">
        <w:rPr>
          <w:rFonts w:eastAsia="Times New Roman"/>
          <w:szCs w:val="24"/>
        </w:rPr>
        <w:t xml:space="preserve"> Συναγερμό</w:t>
      </w:r>
      <w:r>
        <w:rPr>
          <w:rFonts w:eastAsia="Times New Roman"/>
          <w:szCs w:val="24"/>
        </w:rPr>
        <w:t>,</w:t>
      </w:r>
      <w:r w:rsidRPr="0077424E">
        <w:rPr>
          <w:rFonts w:eastAsia="Times New Roman"/>
          <w:szCs w:val="24"/>
        </w:rPr>
        <w:t xml:space="preserve"> η Βιργινία </w:t>
      </w:r>
      <w:proofErr w:type="spellStart"/>
      <w:r w:rsidRPr="0077424E">
        <w:rPr>
          <w:rFonts w:eastAsia="Times New Roman"/>
          <w:szCs w:val="24"/>
        </w:rPr>
        <w:t>Ζάννα</w:t>
      </w:r>
      <w:proofErr w:type="spellEnd"/>
      <w:r w:rsidRPr="0077424E">
        <w:rPr>
          <w:rFonts w:eastAsia="Times New Roman"/>
          <w:szCs w:val="24"/>
        </w:rPr>
        <w:t xml:space="preserve"> από τον Ε</w:t>
      </w:r>
      <w:r>
        <w:rPr>
          <w:rFonts w:eastAsia="Times New Roman"/>
          <w:szCs w:val="24"/>
        </w:rPr>
        <w:t>Π</w:t>
      </w:r>
      <w:r w:rsidRPr="0077424E">
        <w:rPr>
          <w:rFonts w:eastAsia="Times New Roman"/>
          <w:szCs w:val="24"/>
        </w:rPr>
        <w:t>Ε</w:t>
      </w:r>
      <w:r>
        <w:rPr>
          <w:rFonts w:eastAsia="Times New Roman"/>
          <w:szCs w:val="24"/>
        </w:rPr>
        <w:t>Κ</w:t>
      </w:r>
      <w:r w:rsidRPr="0077424E">
        <w:rPr>
          <w:rFonts w:eastAsia="Times New Roman"/>
          <w:szCs w:val="24"/>
        </w:rPr>
        <w:t xml:space="preserve"> και τρεις ανεξάρτητες</w:t>
      </w:r>
      <w:r>
        <w:rPr>
          <w:rFonts w:eastAsia="Times New Roman"/>
          <w:szCs w:val="24"/>
        </w:rPr>
        <w:t>.</w:t>
      </w:r>
      <w:r w:rsidRPr="0077424E">
        <w:rPr>
          <w:rFonts w:eastAsia="Times New Roman"/>
          <w:szCs w:val="24"/>
        </w:rPr>
        <w:t xml:space="preserve"> </w:t>
      </w:r>
    </w:p>
    <w:p w14:paraId="3AA84DD5" w14:textId="77777777" w:rsidR="00AF2C39" w:rsidRDefault="00AD072F">
      <w:pPr>
        <w:spacing w:line="600" w:lineRule="auto"/>
        <w:ind w:firstLine="720"/>
        <w:jc w:val="both"/>
        <w:rPr>
          <w:rFonts w:eastAsia="Times New Roman"/>
          <w:szCs w:val="24"/>
        </w:rPr>
      </w:pPr>
      <w:r w:rsidRPr="0077424E">
        <w:rPr>
          <w:rFonts w:eastAsia="Times New Roman"/>
          <w:szCs w:val="24"/>
        </w:rPr>
        <w:t>Τα δύο μεγάλα κόμμ</w:t>
      </w:r>
      <w:r w:rsidRPr="0077424E">
        <w:rPr>
          <w:rFonts w:eastAsia="Times New Roman"/>
          <w:szCs w:val="24"/>
        </w:rPr>
        <w:t>ατα δύο μεγάλων αντιπάλων</w:t>
      </w:r>
      <w:r>
        <w:rPr>
          <w:rFonts w:eastAsia="Times New Roman"/>
          <w:szCs w:val="24"/>
        </w:rPr>
        <w:t>,</w:t>
      </w:r>
      <w:r w:rsidRPr="0077424E">
        <w:rPr>
          <w:rFonts w:eastAsia="Times New Roman"/>
          <w:szCs w:val="24"/>
        </w:rPr>
        <w:t xml:space="preserve"> δηλα</w:t>
      </w:r>
      <w:r>
        <w:rPr>
          <w:rFonts w:eastAsia="Times New Roman"/>
          <w:szCs w:val="24"/>
        </w:rPr>
        <w:t xml:space="preserve">δή το κόμμα του Παπάγου και το </w:t>
      </w:r>
      <w:r w:rsidRPr="0077424E">
        <w:rPr>
          <w:rFonts w:eastAsia="Times New Roman"/>
          <w:szCs w:val="24"/>
        </w:rPr>
        <w:t>κόμμα του Πλαστήρα</w:t>
      </w:r>
      <w:r>
        <w:rPr>
          <w:rFonts w:eastAsia="Times New Roman"/>
          <w:szCs w:val="24"/>
        </w:rPr>
        <w:t>,</w:t>
      </w:r>
      <w:r w:rsidRPr="0077424E">
        <w:rPr>
          <w:rFonts w:eastAsia="Times New Roman"/>
          <w:szCs w:val="24"/>
        </w:rPr>
        <w:t xml:space="preserve"> αποφάσισαν ότι μία γυναίκα θα έμπαινε στην </w:t>
      </w:r>
      <w:r>
        <w:rPr>
          <w:rFonts w:eastAsia="Times New Roman"/>
          <w:szCs w:val="24"/>
        </w:rPr>
        <w:t>Βουλή -γι’</w:t>
      </w:r>
      <w:r w:rsidRPr="0077424E">
        <w:rPr>
          <w:rFonts w:eastAsia="Times New Roman"/>
          <w:szCs w:val="24"/>
        </w:rPr>
        <w:t xml:space="preserve"> αυτό έβαλαν και υποψήφιες μόνο γυναίκες για </w:t>
      </w:r>
      <w:r>
        <w:rPr>
          <w:rFonts w:eastAsia="Times New Roman"/>
          <w:szCs w:val="24"/>
        </w:rPr>
        <w:t>ε</w:t>
      </w:r>
      <w:r w:rsidRPr="0077424E">
        <w:rPr>
          <w:rFonts w:eastAsia="Times New Roman"/>
          <w:szCs w:val="24"/>
        </w:rPr>
        <w:t>κείνη την αναπληρωματικ</w:t>
      </w:r>
      <w:r>
        <w:rPr>
          <w:rFonts w:eastAsia="Times New Roman"/>
          <w:szCs w:val="24"/>
        </w:rPr>
        <w:t>ή</w:t>
      </w:r>
      <w:r w:rsidRPr="0077424E">
        <w:rPr>
          <w:rFonts w:eastAsia="Times New Roman"/>
          <w:szCs w:val="24"/>
        </w:rPr>
        <w:t xml:space="preserve"> εκλογή</w:t>
      </w:r>
      <w:r>
        <w:rPr>
          <w:rFonts w:eastAsia="Times New Roman"/>
          <w:szCs w:val="24"/>
        </w:rPr>
        <w:t>-</w:t>
      </w:r>
      <w:r w:rsidRPr="0077424E">
        <w:rPr>
          <w:rFonts w:eastAsia="Times New Roman"/>
          <w:szCs w:val="24"/>
        </w:rPr>
        <w:t xml:space="preserve"> ο κόσμος </w:t>
      </w:r>
      <w:r>
        <w:rPr>
          <w:rFonts w:eastAsia="Times New Roman"/>
          <w:szCs w:val="24"/>
        </w:rPr>
        <w:t>να</w:t>
      </w:r>
      <w:r w:rsidRPr="0077424E">
        <w:rPr>
          <w:rFonts w:eastAsia="Times New Roman"/>
          <w:szCs w:val="24"/>
        </w:rPr>
        <w:t xml:space="preserve"> χαλούσε</w:t>
      </w:r>
      <w:r>
        <w:rPr>
          <w:rFonts w:eastAsia="Times New Roman"/>
          <w:szCs w:val="24"/>
        </w:rPr>
        <w:t>.</w:t>
      </w:r>
      <w:r w:rsidRPr="0077424E">
        <w:rPr>
          <w:rFonts w:eastAsia="Times New Roman"/>
          <w:szCs w:val="24"/>
        </w:rPr>
        <w:t xml:space="preserve"> </w:t>
      </w:r>
    </w:p>
    <w:p w14:paraId="3AA84DD6" w14:textId="77777777" w:rsidR="00AF2C39" w:rsidRDefault="00AD072F">
      <w:pPr>
        <w:spacing w:line="600" w:lineRule="auto"/>
        <w:ind w:firstLine="720"/>
        <w:jc w:val="both"/>
        <w:rPr>
          <w:rFonts w:eastAsia="Times New Roman"/>
          <w:szCs w:val="24"/>
        </w:rPr>
      </w:pPr>
      <w:r w:rsidRPr="0077424E">
        <w:rPr>
          <w:rFonts w:eastAsia="Times New Roman"/>
          <w:szCs w:val="24"/>
        </w:rPr>
        <w:lastRenderedPageBreak/>
        <w:t>Πρέπει να σας πω ότι</w:t>
      </w:r>
      <w:r w:rsidRPr="0077424E">
        <w:rPr>
          <w:rFonts w:eastAsia="Times New Roman"/>
          <w:szCs w:val="24"/>
        </w:rPr>
        <w:t xml:space="preserve"> ο κόσμος χάλασε</w:t>
      </w:r>
      <w:r>
        <w:rPr>
          <w:rFonts w:eastAsia="Times New Roman"/>
          <w:szCs w:val="24"/>
        </w:rPr>
        <w:t>.</w:t>
      </w:r>
      <w:r w:rsidRPr="0077424E">
        <w:rPr>
          <w:rFonts w:eastAsia="Times New Roman"/>
          <w:szCs w:val="24"/>
        </w:rPr>
        <w:t xml:space="preserve"> Το ανδρικό κατεστημένο της εποχής εξεγέρθηκε και για πρώτη φορά οι </w:t>
      </w:r>
      <w:r>
        <w:rPr>
          <w:rFonts w:eastAsia="Times New Roman"/>
          <w:szCs w:val="24"/>
        </w:rPr>
        <w:t xml:space="preserve">πολιτικοί </w:t>
      </w:r>
      <w:r w:rsidRPr="0077424E">
        <w:rPr>
          <w:rFonts w:eastAsia="Times New Roman"/>
          <w:szCs w:val="24"/>
        </w:rPr>
        <w:t>δύο αντίπαλων παρατάξεων που έδιναν μεγάλες και σκληρές μάχες</w:t>
      </w:r>
      <w:r>
        <w:rPr>
          <w:rFonts w:eastAsia="Times New Roman"/>
          <w:szCs w:val="24"/>
        </w:rPr>
        <w:t>,</w:t>
      </w:r>
      <w:r w:rsidRPr="0077424E">
        <w:rPr>
          <w:rFonts w:eastAsia="Times New Roman"/>
          <w:szCs w:val="24"/>
        </w:rPr>
        <w:t xml:space="preserve"> ενώθηκαν με ένα κοινό σύνθημα </w:t>
      </w:r>
      <w:r>
        <w:rPr>
          <w:rFonts w:eastAsia="Times New Roman"/>
          <w:szCs w:val="24"/>
        </w:rPr>
        <w:t xml:space="preserve">«Ή </w:t>
      </w:r>
      <w:r w:rsidRPr="0077424E">
        <w:rPr>
          <w:rFonts w:eastAsia="Times New Roman"/>
          <w:szCs w:val="24"/>
        </w:rPr>
        <w:t>η γυναίκα ή εμείς</w:t>
      </w:r>
      <w:r>
        <w:rPr>
          <w:rFonts w:eastAsia="Times New Roman"/>
          <w:szCs w:val="24"/>
        </w:rPr>
        <w:t>».</w:t>
      </w:r>
    </w:p>
    <w:p w14:paraId="3AA84DD7" w14:textId="77777777" w:rsidR="00AF2C39" w:rsidRDefault="00AD072F">
      <w:pPr>
        <w:spacing w:line="600" w:lineRule="auto"/>
        <w:ind w:firstLine="720"/>
        <w:jc w:val="both"/>
        <w:rPr>
          <w:rFonts w:eastAsia="Times New Roman"/>
          <w:szCs w:val="24"/>
        </w:rPr>
      </w:pPr>
      <w:r>
        <w:rPr>
          <w:rFonts w:eastAsia="Times New Roman"/>
          <w:szCs w:val="24"/>
        </w:rPr>
        <w:t>Τι έγινε, όμως, τότε; Ο</w:t>
      </w:r>
      <w:r w:rsidRPr="0077424E">
        <w:rPr>
          <w:rFonts w:eastAsia="Times New Roman"/>
          <w:szCs w:val="24"/>
        </w:rPr>
        <w:t xml:space="preserve"> Στρατάρχης Παπάγος απ</w:t>
      </w:r>
      <w:r w:rsidRPr="0077424E">
        <w:rPr>
          <w:rFonts w:eastAsia="Times New Roman"/>
          <w:szCs w:val="24"/>
        </w:rPr>
        <w:t>οκήρυξε τον αντάρτη Βουλευτή που έβαλε υποψηφιότητα</w:t>
      </w:r>
      <w:r>
        <w:rPr>
          <w:rFonts w:eastAsia="Times New Roman"/>
          <w:szCs w:val="24"/>
        </w:rPr>
        <w:t>,</w:t>
      </w:r>
      <w:r w:rsidRPr="0077424E">
        <w:rPr>
          <w:rFonts w:eastAsia="Times New Roman"/>
          <w:szCs w:val="24"/>
        </w:rPr>
        <w:t xml:space="preserve"> έναν </w:t>
      </w:r>
      <w:proofErr w:type="spellStart"/>
      <w:r w:rsidRPr="0077424E">
        <w:rPr>
          <w:rFonts w:eastAsia="Times New Roman"/>
          <w:szCs w:val="24"/>
        </w:rPr>
        <w:t>Αηδονά</w:t>
      </w:r>
      <w:proofErr w:type="spellEnd"/>
      <w:r w:rsidRPr="0077424E">
        <w:rPr>
          <w:rFonts w:eastAsia="Times New Roman"/>
          <w:szCs w:val="24"/>
        </w:rPr>
        <w:t xml:space="preserve"> και τον διέγραψε από τον Συναγερμό</w:t>
      </w:r>
      <w:r>
        <w:rPr>
          <w:rFonts w:eastAsia="Times New Roman"/>
          <w:szCs w:val="24"/>
        </w:rPr>
        <w:t>.</w:t>
      </w:r>
      <w:r w:rsidRPr="0077424E">
        <w:rPr>
          <w:rFonts w:eastAsia="Times New Roman"/>
          <w:szCs w:val="24"/>
        </w:rPr>
        <w:t xml:space="preserve"> Και ο Πλαστήρας που βρισκόταν στην Αμερική</w:t>
      </w:r>
      <w:r>
        <w:rPr>
          <w:rFonts w:eastAsia="Times New Roman"/>
          <w:szCs w:val="24"/>
        </w:rPr>
        <w:t>,</w:t>
      </w:r>
      <w:r w:rsidRPr="0077424E">
        <w:rPr>
          <w:rFonts w:eastAsia="Times New Roman"/>
          <w:szCs w:val="24"/>
        </w:rPr>
        <w:t xml:space="preserve"> διότι ήταν άρρωστος</w:t>
      </w:r>
      <w:r>
        <w:rPr>
          <w:rFonts w:eastAsia="Times New Roman"/>
          <w:szCs w:val="24"/>
        </w:rPr>
        <w:t>,</w:t>
      </w:r>
      <w:r w:rsidRPr="0077424E">
        <w:rPr>
          <w:rFonts w:eastAsia="Times New Roman"/>
          <w:szCs w:val="24"/>
        </w:rPr>
        <w:t xml:space="preserve"> αποκήρυξε </w:t>
      </w:r>
      <w:r>
        <w:rPr>
          <w:rFonts w:eastAsia="Times New Roman"/>
          <w:szCs w:val="24"/>
        </w:rPr>
        <w:t>και διέγραψε το</w:t>
      </w:r>
      <w:r>
        <w:rPr>
          <w:rFonts w:eastAsia="Times New Roman"/>
          <w:szCs w:val="24"/>
        </w:rPr>
        <w:t>ν</w:t>
      </w:r>
      <w:r w:rsidRPr="0077424E">
        <w:rPr>
          <w:rFonts w:eastAsia="Times New Roman"/>
          <w:szCs w:val="24"/>
        </w:rPr>
        <w:t xml:space="preserve"> δικό του αντάρτη</w:t>
      </w:r>
      <w:r>
        <w:rPr>
          <w:rFonts w:eastAsia="Times New Roman"/>
          <w:szCs w:val="24"/>
        </w:rPr>
        <w:t>,</w:t>
      </w:r>
      <w:r w:rsidRPr="0077424E">
        <w:rPr>
          <w:rFonts w:eastAsia="Times New Roman"/>
          <w:szCs w:val="24"/>
        </w:rPr>
        <w:t xml:space="preserve"> έναν </w:t>
      </w:r>
      <w:proofErr w:type="spellStart"/>
      <w:r w:rsidRPr="0077424E">
        <w:rPr>
          <w:rFonts w:eastAsia="Times New Roman"/>
          <w:szCs w:val="24"/>
        </w:rPr>
        <w:t>Ανωγειανάκη</w:t>
      </w:r>
      <w:proofErr w:type="spellEnd"/>
      <w:r>
        <w:rPr>
          <w:rFonts w:eastAsia="Times New Roman"/>
          <w:szCs w:val="24"/>
        </w:rPr>
        <w:t>.</w:t>
      </w:r>
      <w:r w:rsidRPr="0077424E">
        <w:rPr>
          <w:rFonts w:eastAsia="Times New Roman"/>
          <w:szCs w:val="24"/>
        </w:rPr>
        <w:t xml:space="preserve"> </w:t>
      </w:r>
    </w:p>
    <w:p w14:paraId="3AA84DD8" w14:textId="77777777" w:rsidR="00AF2C39" w:rsidRDefault="00AD072F">
      <w:pPr>
        <w:spacing w:line="600" w:lineRule="auto"/>
        <w:ind w:firstLine="720"/>
        <w:jc w:val="both"/>
        <w:rPr>
          <w:rFonts w:eastAsia="Times New Roman"/>
          <w:szCs w:val="24"/>
        </w:rPr>
      </w:pPr>
      <w:r w:rsidRPr="0077424E">
        <w:rPr>
          <w:rFonts w:eastAsia="Times New Roman"/>
          <w:szCs w:val="24"/>
        </w:rPr>
        <w:t>Μετά</w:t>
      </w:r>
      <w:r>
        <w:rPr>
          <w:rFonts w:eastAsia="Times New Roman"/>
          <w:szCs w:val="24"/>
        </w:rPr>
        <w:t>,</w:t>
      </w:r>
      <w:r w:rsidRPr="0077424E">
        <w:rPr>
          <w:rFonts w:eastAsia="Times New Roman"/>
          <w:szCs w:val="24"/>
        </w:rPr>
        <w:t xml:space="preserve"> λοιπόν</w:t>
      </w:r>
      <w:r>
        <w:rPr>
          <w:rFonts w:eastAsia="Times New Roman"/>
          <w:szCs w:val="24"/>
        </w:rPr>
        <w:t>,</w:t>
      </w:r>
      <w:r w:rsidRPr="0077424E">
        <w:rPr>
          <w:rFonts w:eastAsia="Times New Roman"/>
          <w:szCs w:val="24"/>
        </w:rPr>
        <w:t xml:space="preserve"> από αυτό οι γυναίκες μπήκαν στη Βουλή με το σπαθί </w:t>
      </w:r>
      <w:r>
        <w:rPr>
          <w:rFonts w:eastAsia="Times New Roman"/>
          <w:szCs w:val="24"/>
        </w:rPr>
        <w:t>τους.</w:t>
      </w:r>
      <w:r w:rsidRPr="0077424E">
        <w:rPr>
          <w:rFonts w:eastAsia="Times New Roman"/>
          <w:szCs w:val="24"/>
        </w:rPr>
        <w:t xml:space="preserve"> Χρειάστηκε</w:t>
      </w:r>
      <w:r>
        <w:rPr>
          <w:rFonts w:eastAsia="Times New Roman"/>
          <w:szCs w:val="24"/>
        </w:rPr>
        <w:t>,</w:t>
      </w:r>
      <w:r w:rsidRPr="0077424E">
        <w:rPr>
          <w:rFonts w:eastAsia="Times New Roman"/>
          <w:szCs w:val="24"/>
        </w:rPr>
        <w:t xml:space="preserve"> </w:t>
      </w:r>
      <w:r>
        <w:rPr>
          <w:rFonts w:eastAsia="Times New Roman"/>
          <w:szCs w:val="24"/>
        </w:rPr>
        <w:t>όμως,</w:t>
      </w:r>
      <w:r w:rsidRPr="0077424E">
        <w:rPr>
          <w:rFonts w:eastAsia="Times New Roman"/>
          <w:szCs w:val="24"/>
        </w:rPr>
        <w:t xml:space="preserve"> να περάσουν πολλά χρόνια και να φτάσουμε στο 1974</w:t>
      </w:r>
      <w:r>
        <w:rPr>
          <w:rFonts w:eastAsia="Times New Roman"/>
          <w:szCs w:val="24"/>
        </w:rPr>
        <w:t>,</w:t>
      </w:r>
      <w:r w:rsidRPr="0077424E">
        <w:rPr>
          <w:rFonts w:eastAsia="Times New Roman"/>
          <w:szCs w:val="24"/>
        </w:rPr>
        <w:t xml:space="preserve"> όταν η αείμνηστη Βιργινία Τσουδερού εξελέγη Βουλευτής μετά τη δικτατορία των </w:t>
      </w:r>
      <w:r>
        <w:rPr>
          <w:rFonts w:eastAsia="Times New Roman"/>
          <w:szCs w:val="24"/>
        </w:rPr>
        <w:t>σ</w:t>
      </w:r>
      <w:r w:rsidRPr="0077424E">
        <w:rPr>
          <w:rFonts w:eastAsia="Times New Roman"/>
          <w:szCs w:val="24"/>
        </w:rPr>
        <w:t>υνταγματαρχών</w:t>
      </w:r>
      <w:r>
        <w:rPr>
          <w:rFonts w:eastAsia="Times New Roman"/>
          <w:szCs w:val="24"/>
        </w:rPr>
        <w:t>.</w:t>
      </w:r>
      <w:r w:rsidRPr="0077424E">
        <w:rPr>
          <w:rFonts w:eastAsia="Times New Roman"/>
          <w:szCs w:val="24"/>
        </w:rPr>
        <w:t xml:space="preserve"> Έφτασε εδώ απ</w:t>
      </w:r>
      <w:r>
        <w:rPr>
          <w:rFonts w:eastAsia="Times New Roman"/>
          <w:szCs w:val="24"/>
        </w:rPr>
        <w:t xml:space="preserve">’ </w:t>
      </w:r>
      <w:r w:rsidRPr="0077424E">
        <w:rPr>
          <w:rFonts w:eastAsia="Times New Roman"/>
          <w:szCs w:val="24"/>
        </w:rPr>
        <w:t xml:space="preserve">έξω και προσπάθησε να </w:t>
      </w:r>
      <w:r w:rsidRPr="0077424E">
        <w:rPr>
          <w:rFonts w:eastAsia="Times New Roman"/>
          <w:szCs w:val="24"/>
        </w:rPr>
        <w:t>μπει μέσα και όταν την είδε ο φρουρός</w:t>
      </w:r>
      <w:r>
        <w:rPr>
          <w:rFonts w:eastAsia="Times New Roman"/>
          <w:szCs w:val="24"/>
        </w:rPr>
        <w:t>,</w:t>
      </w:r>
      <w:r w:rsidRPr="0077424E">
        <w:rPr>
          <w:rFonts w:eastAsia="Times New Roman"/>
          <w:szCs w:val="24"/>
        </w:rPr>
        <w:t xml:space="preserve"> της είπε</w:t>
      </w:r>
      <w:r w:rsidRPr="00701A66">
        <w:rPr>
          <w:rFonts w:eastAsia="Times New Roman"/>
          <w:szCs w:val="24"/>
        </w:rPr>
        <w:t>:</w:t>
      </w:r>
      <w:r w:rsidRPr="0077424E">
        <w:rPr>
          <w:rFonts w:eastAsia="Times New Roman"/>
          <w:szCs w:val="24"/>
        </w:rPr>
        <w:t xml:space="preserve"> </w:t>
      </w:r>
      <w:r>
        <w:rPr>
          <w:rFonts w:eastAsia="Times New Roman"/>
          <w:szCs w:val="24"/>
        </w:rPr>
        <w:t>«</w:t>
      </w:r>
      <w:r w:rsidRPr="0077424E">
        <w:rPr>
          <w:rFonts w:eastAsia="Times New Roman"/>
          <w:szCs w:val="24"/>
        </w:rPr>
        <w:t xml:space="preserve">Σύζυγοι </w:t>
      </w:r>
      <w:r>
        <w:rPr>
          <w:rFonts w:eastAsia="Times New Roman"/>
          <w:szCs w:val="24"/>
        </w:rPr>
        <w:t>και λοιποί συγγενείς</w:t>
      </w:r>
      <w:r w:rsidRPr="0077424E">
        <w:rPr>
          <w:rFonts w:eastAsia="Times New Roman"/>
          <w:szCs w:val="24"/>
        </w:rPr>
        <w:t xml:space="preserve"> πάνω στα θεωρ</w:t>
      </w:r>
      <w:r>
        <w:rPr>
          <w:rFonts w:eastAsia="Times New Roman"/>
          <w:szCs w:val="24"/>
        </w:rPr>
        <w:t>ε</w:t>
      </w:r>
      <w:r w:rsidRPr="0077424E">
        <w:rPr>
          <w:rFonts w:eastAsia="Times New Roman"/>
          <w:szCs w:val="24"/>
        </w:rPr>
        <w:t>ία</w:t>
      </w:r>
      <w:r>
        <w:rPr>
          <w:rFonts w:eastAsia="Times New Roman"/>
          <w:szCs w:val="24"/>
        </w:rPr>
        <w:t>». Λ</w:t>
      </w:r>
      <w:r w:rsidRPr="0077424E">
        <w:rPr>
          <w:rFonts w:eastAsia="Times New Roman"/>
          <w:szCs w:val="24"/>
        </w:rPr>
        <w:t>έει η Βιργινία</w:t>
      </w:r>
      <w:r w:rsidRPr="00701A66">
        <w:rPr>
          <w:rFonts w:eastAsia="Times New Roman"/>
          <w:szCs w:val="24"/>
        </w:rPr>
        <w:t>:</w:t>
      </w:r>
      <w:r w:rsidRPr="0077424E">
        <w:rPr>
          <w:rFonts w:eastAsia="Times New Roman"/>
          <w:szCs w:val="24"/>
        </w:rPr>
        <w:t xml:space="preserve"> </w:t>
      </w:r>
      <w:r>
        <w:rPr>
          <w:rFonts w:eastAsia="Times New Roman"/>
          <w:szCs w:val="24"/>
        </w:rPr>
        <w:t>«</w:t>
      </w:r>
      <w:r w:rsidRPr="0077424E">
        <w:rPr>
          <w:rFonts w:eastAsia="Times New Roman"/>
          <w:szCs w:val="24"/>
        </w:rPr>
        <w:t>Μα</w:t>
      </w:r>
      <w:r>
        <w:rPr>
          <w:rFonts w:eastAsia="Times New Roman"/>
          <w:szCs w:val="24"/>
        </w:rPr>
        <w:t>,</w:t>
      </w:r>
      <w:r w:rsidRPr="0077424E">
        <w:rPr>
          <w:rFonts w:eastAsia="Times New Roman"/>
          <w:szCs w:val="24"/>
        </w:rPr>
        <w:t xml:space="preserve"> δεν είμαι σύζυγος</w:t>
      </w:r>
      <w:r>
        <w:rPr>
          <w:rFonts w:eastAsia="Times New Roman"/>
          <w:szCs w:val="24"/>
        </w:rPr>
        <w:t>,</w:t>
      </w:r>
      <w:r w:rsidRPr="0077424E">
        <w:rPr>
          <w:rFonts w:eastAsia="Times New Roman"/>
          <w:szCs w:val="24"/>
        </w:rPr>
        <w:t xml:space="preserve"> είμαι εγώ Βουλευτής</w:t>
      </w:r>
      <w:r>
        <w:rPr>
          <w:rFonts w:eastAsia="Times New Roman"/>
          <w:szCs w:val="24"/>
        </w:rPr>
        <w:t xml:space="preserve">». Και </w:t>
      </w:r>
      <w:r w:rsidRPr="0077424E">
        <w:rPr>
          <w:rFonts w:eastAsia="Times New Roman"/>
          <w:szCs w:val="24"/>
        </w:rPr>
        <w:t>απάντησε τότε ο αστυνομικός</w:t>
      </w:r>
      <w:r w:rsidRPr="00701A66">
        <w:rPr>
          <w:rFonts w:eastAsia="Times New Roman"/>
          <w:szCs w:val="24"/>
        </w:rPr>
        <w:t xml:space="preserve">: </w:t>
      </w:r>
      <w:r>
        <w:rPr>
          <w:rFonts w:eastAsia="Times New Roman"/>
          <w:szCs w:val="24"/>
        </w:rPr>
        <w:t>«Κ</w:t>
      </w:r>
      <w:r w:rsidRPr="0077424E">
        <w:rPr>
          <w:rFonts w:eastAsia="Times New Roman"/>
          <w:szCs w:val="24"/>
        </w:rPr>
        <w:t>υρία μου</w:t>
      </w:r>
      <w:r>
        <w:rPr>
          <w:rFonts w:eastAsia="Times New Roman"/>
          <w:szCs w:val="24"/>
        </w:rPr>
        <w:t>,</w:t>
      </w:r>
      <w:r w:rsidRPr="0077424E">
        <w:rPr>
          <w:rFonts w:eastAsia="Times New Roman"/>
          <w:szCs w:val="24"/>
        </w:rPr>
        <w:t xml:space="preserve"> μη</w:t>
      </w:r>
      <w:r>
        <w:rPr>
          <w:rFonts w:eastAsia="Times New Roman"/>
          <w:szCs w:val="24"/>
        </w:rPr>
        <w:t>ν</w:t>
      </w:r>
      <w:r w:rsidRPr="0077424E">
        <w:rPr>
          <w:rFonts w:eastAsia="Times New Roman"/>
          <w:szCs w:val="24"/>
        </w:rPr>
        <w:t xml:space="preserve"> μας κουράζετε άλλο</w:t>
      </w:r>
      <w:r>
        <w:rPr>
          <w:rFonts w:eastAsia="Times New Roman"/>
          <w:szCs w:val="24"/>
        </w:rPr>
        <w:t>,</w:t>
      </w:r>
      <w:r w:rsidRPr="0077424E">
        <w:rPr>
          <w:rFonts w:eastAsia="Times New Roman"/>
          <w:szCs w:val="24"/>
        </w:rPr>
        <w:t xml:space="preserve"> ανεβείτε στα θεωρεία</w:t>
      </w:r>
      <w:r>
        <w:rPr>
          <w:rFonts w:eastAsia="Times New Roman"/>
          <w:szCs w:val="24"/>
        </w:rPr>
        <w:t>».</w:t>
      </w:r>
    </w:p>
    <w:p w14:paraId="3AA84DD9" w14:textId="77777777" w:rsidR="00AF2C39" w:rsidRDefault="00AD072F">
      <w:pPr>
        <w:spacing w:line="600" w:lineRule="auto"/>
        <w:ind w:firstLine="720"/>
        <w:jc w:val="both"/>
        <w:rPr>
          <w:rFonts w:eastAsia="Times New Roman"/>
          <w:szCs w:val="24"/>
        </w:rPr>
      </w:pPr>
      <w:r>
        <w:rPr>
          <w:rFonts w:eastAsia="Times New Roman"/>
          <w:szCs w:val="24"/>
        </w:rPr>
        <w:lastRenderedPageBreak/>
        <w:t>Η</w:t>
      </w:r>
      <w:r w:rsidRPr="0077424E">
        <w:rPr>
          <w:rFonts w:eastAsia="Times New Roman"/>
          <w:szCs w:val="24"/>
        </w:rPr>
        <w:t xml:space="preserve"> ίδια της </w:t>
      </w:r>
      <w:r>
        <w:rPr>
          <w:rFonts w:eastAsia="Times New Roman"/>
          <w:szCs w:val="24"/>
        </w:rPr>
        <w:t xml:space="preserve">η </w:t>
      </w:r>
      <w:r w:rsidRPr="0077424E">
        <w:rPr>
          <w:rFonts w:eastAsia="Times New Roman"/>
          <w:szCs w:val="24"/>
        </w:rPr>
        <w:t>Κοινοβουλευτική Ομάδα τότε της Βιργινίας την αντιμετώπισ</w:t>
      </w:r>
      <w:r>
        <w:rPr>
          <w:rFonts w:eastAsia="Times New Roman"/>
          <w:szCs w:val="24"/>
        </w:rPr>
        <w:t>ε</w:t>
      </w:r>
      <w:r w:rsidRPr="0077424E">
        <w:rPr>
          <w:rFonts w:eastAsia="Times New Roman"/>
          <w:szCs w:val="24"/>
        </w:rPr>
        <w:t xml:space="preserve"> συγκαταβατικά</w:t>
      </w:r>
      <w:r>
        <w:rPr>
          <w:rFonts w:eastAsia="Times New Roman"/>
          <w:szCs w:val="24"/>
        </w:rPr>
        <w:t>.</w:t>
      </w:r>
      <w:r w:rsidRPr="0077424E">
        <w:rPr>
          <w:rFonts w:eastAsia="Times New Roman"/>
          <w:szCs w:val="24"/>
        </w:rPr>
        <w:t xml:space="preserve"> Της είπαν</w:t>
      </w:r>
      <w:r w:rsidRPr="00701A66">
        <w:rPr>
          <w:rFonts w:eastAsia="Times New Roman"/>
          <w:szCs w:val="24"/>
        </w:rPr>
        <w:t xml:space="preserve">: </w:t>
      </w:r>
      <w:r>
        <w:rPr>
          <w:rFonts w:eastAsia="Times New Roman"/>
          <w:szCs w:val="24"/>
        </w:rPr>
        <w:t>«Θ</w:t>
      </w:r>
      <w:r w:rsidRPr="0077424E">
        <w:rPr>
          <w:rFonts w:eastAsia="Times New Roman"/>
          <w:szCs w:val="24"/>
        </w:rPr>
        <w:t>α στολίσει</w:t>
      </w:r>
      <w:r>
        <w:rPr>
          <w:rFonts w:eastAsia="Times New Roman"/>
          <w:szCs w:val="24"/>
        </w:rPr>
        <w:t xml:space="preserve">ς </w:t>
      </w:r>
      <w:r w:rsidRPr="0077424E">
        <w:rPr>
          <w:rFonts w:eastAsia="Times New Roman"/>
          <w:szCs w:val="24"/>
        </w:rPr>
        <w:t xml:space="preserve">την ομάδα </w:t>
      </w:r>
      <w:r>
        <w:rPr>
          <w:rFonts w:eastAsia="Times New Roman"/>
          <w:szCs w:val="24"/>
        </w:rPr>
        <w:t>μας». Η</w:t>
      </w:r>
      <w:r w:rsidRPr="0077424E">
        <w:rPr>
          <w:rFonts w:eastAsia="Times New Roman"/>
          <w:szCs w:val="24"/>
        </w:rPr>
        <w:t xml:space="preserve"> Βιργινία</w:t>
      </w:r>
      <w:r>
        <w:rPr>
          <w:rFonts w:eastAsia="Times New Roman"/>
          <w:szCs w:val="24"/>
        </w:rPr>
        <w:t>,</w:t>
      </w:r>
      <w:r w:rsidRPr="0077424E">
        <w:rPr>
          <w:rFonts w:eastAsia="Times New Roman"/>
          <w:szCs w:val="24"/>
        </w:rPr>
        <w:t xml:space="preserve"> βέβαια</w:t>
      </w:r>
      <w:r>
        <w:rPr>
          <w:rFonts w:eastAsia="Times New Roman"/>
          <w:szCs w:val="24"/>
        </w:rPr>
        <w:t>,</w:t>
      </w:r>
      <w:r w:rsidRPr="0077424E">
        <w:rPr>
          <w:rFonts w:eastAsia="Times New Roman"/>
          <w:szCs w:val="24"/>
        </w:rPr>
        <w:t xml:space="preserve"> δεν ήθελε να στολίσει την ομάδα </w:t>
      </w:r>
      <w:r>
        <w:rPr>
          <w:rFonts w:eastAsia="Times New Roman"/>
          <w:szCs w:val="24"/>
        </w:rPr>
        <w:t>της,</w:t>
      </w:r>
      <w:r w:rsidRPr="0077424E">
        <w:rPr>
          <w:rFonts w:eastAsia="Times New Roman"/>
          <w:szCs w:val="24"/>
        </w:rPr>
        <w:t xml:space="preserve"> ήθελε να ρίχνει τοίχους</w:t>
      </w:r>
      <w:r>
        <w:rPr>
          <w:rFonts w:eastAsia="Times New Roman"/>
          <w:szCs w:val="24"/>
        </w:rPr>
        <w:t>, γι’</w:t>
      </w:r>
      <w:r w:rsidRPr="0077424E">
        <w:rPr>
          <w:rFonts w:eastAsia="Times New Roman"/>
          <w:szCs w:val="24"/>
        </w:rPr>
        <w:t xml:space="preserve"> αυτό και αυτά τα περιστατικά τα περιέγραψε </w:t>
      </w:r>
      <w:r>
        <w:rPr>
          <w:rFonts w:eastAsia="Times New Roman"/>
          <w:szCs w:val="24"/>
        </w:rPr>
        <w:t>σ</w:t>
      </w:r>
      <w:r w:rsidRPr="0077424E">
        <w:rPr>
          <w:rFonts w:eastAsia="Times New Roman"/>
          <w:szCs w:val="24"/>
        </w:rPr>
        <w:t>το βιβλίο της με τον εύγλωττο τίτλο</w:t>
      </w:r>
      <w:r>
        <w:rPr>
          <w:rFonts w:eastAsia="Times New Roman"/>
          <w:szCs w:val="24"/>
        </w:rPr>
        <w:t xml:space="preserve"> «</w:t>
      </w:r>
      <w:r w:rsidRPr="0077424E">
        <w:rPr>
          <w:rFonts w:eastAsia="Times New Roman"/>
          <w:szCs w:val="24"/>
        </w:rPr>
        <w:t xml:space="preserve">Όταν πέφτουν </w:t>
      </w:r>
      <w:r>
        <w:rPr>
          <w:rFonts w:eastAsia="Times New Roman"/>
          <w:szCs w:val="24"/>
        </w:rPr>
        <w:t>ο</w:t>
      </w:r>
      <w:r w:rsidRPr="0077424E">
        <w:rPr>
          <w:rFonts w:eastAsia="Times New Roman"/>
          <w:szCs w:val="24"/>
        </w:rPr>
        <w:t>ι τοίχοι</w:t>
      </w:r>
      <w:r>
        <w:rPr>
          <w:rFonts w:eastAsia="Times New Roman"/>
          <w:szCs w:val="24"/>
        </w:rPr>
        <w:t>».</w:t>
      </w:r>
    </w:p>
    <w:p w14:paraId="3AA84DDA" w14:textId="77777777" w:rsidR="00AF2C39" w:rsidRDefault="00AD072F">
      <w:pPr>
        <w:spacing w:line="600" w:lineRule="auto"/>
        <w:ind w:firstLine="720"/>
        <w:jc w:val="both"/>
        <w:rPr>
          <w:rFonts w:eastAsia="Times New Roman"/>
          <w:szCs w:val="24"/>
        </w:rPr>
      </w:pPr>
      <w:r w:rsidRPr="0077424E">
        <w:rPr>
          <w:rFonts w:eastAsia="Times New Roman"/>
          <w:szCs w:val="24"/>
        </w:rPr>
        <w:t>Για να πέσουν</w:t>
      </w:r>
      <w:r>
        <w:rPr>
          <w:rFonts w:eastAsia="Times New Roman"/>
          <w:szCs w:val="24"/>
        </w:rPr>
        <w:t>, λοιπόν,</w:t>
      </w:r>
      <w:r w:rsidRPr="0077424E">
        <w:rPr>
          <w:rFonts w:eastAsia="Times New Roman"/>
          <w:szCs w:val="24"/>
        </w:rPr>
        <w:t xml:space="preserve"> οι </w:t>
      </w:r>
      <w:r>
        <w:rPr>
          <w:rFonts w:eastAsia="Times New Roman"/>
          <w:szCs w:val="24"/>
        </w:rPr>
        <w:t xml:space="preserve">τοίχοι -και καταλήγω με αυτό- </w:t>
      </w:r>
      <w:r w:rsidRPr="0077424E">
        <w:rPr>
          <w:rFonts w:eastAsia="Times New Roman"/>
          <w:szCs w:val="24"/>
        </w:rPr>
        <w:t>δεν χρειαζόμαστε μόνο τις γυναίκες</w:t>
      </w:r>
      <w:r>
        <w:rPr>
          <w:rFonts w:eastAsia="Times New Roman"/>
          <w:szCs w:val="24"/>
        </w:rPr>
        <w:t>,</w:t>
      </w:r>
      <w:r w:rsidRPr="0077424E">
        <w:rPr>
          <w:rFonts w:eastAsia="Times New Roman"/>
          <w:szCs w:val="24"/>
        </w:rPr>
        <w:t xml:space="preserve"> χρειαζόμαστε τους άντρες που θα μπουν μπροστά για τα δικαιώματα των γυναικών</w:t>
      </w:r>
      <w:r>
        <w:rPr>
          <w:rFonts w:eastAsia="Times New Roman"/>
          <w:szCs w:val="24"/>
        </w:rPr>
        <w:t>.</w:t>
      </w:r>
      <w:r w:rsidRPr="0077424E">
        <w:rPr>
          <w:rFonts w:eastAsia="Times New Roman"/>
          <w:szCs w:val="24"/>
        </w:rPr>
        <w:t xml:space="preserve"> </w:t>
      </w:r>
      <w:r>
        <w:rPr>
          <w:rFonts w:eastAsia="Times New Roman"/>
          <w:szCs w:val="24"/>
        </w:rPr>
        <w:t xml:space="preserve">Χρειαζόμαστε μόνο τους </w:t>
      </w:r>
      <w:r>
        <w:rPr>
          <w:rFonts w:eastAsia="Times New Roman"/>
          <w:szCs w:val="24"/>
        </w:rPr>
        <w:t>άντρες που θα μπαίνουν</w:t>
      </w:r>
      <w:r w:rsidRPr="0077424E">
        <w:rPr>
          <w:rFonts w:eastAsia="Times New Roman"/>
          <w:szCs w:val="24"/>
        </w:rPr>
        <w:t xml:space="preserve"> μπροστά για τα δικαιώματα των γυναικών</w:t>
      </w:r>
      <w:r>
        <w:rPr>
          <w:rFonts w:eastAsia="Times New Roman"/>
          <w:szCs w:val="24"/>
        </w:rPr>
        <w:t>!</w:t>
      </w:r>
      <w:r w:rsidRPr="0077424E">
        <w:rPr>
          <w:rFonts w:eastAsia="Times New Roman"/>
          <w:szCs w:val="24"/>
        </w:rPr>
        <w:t xml:space="preserve"> Όσο περισσότεροι αυτοί οι άντρες τόσο καλύτερα</w:t>
      </w:r>
      <w:r>
        <w:rPr>
          <w:rFonts w:eastAsia="Times New Roman"/>
          <w:szCs w:val="24"/>
        </w:rPr>
        <w:t>,</w:t>
      </w:r>
      <w:r w:rsidRPr="0077424E">
        <w:rPr>
          <w:rFonts w:eastAsia="Times New Roman"/>
          <w:szCs w:val="24"/>
        </w:rPr>
        <w:t xml:space="preserve"> και αν είναι όλοι οι άντρες μαζί </w:t>
      </w:r>
      <w:r>
        <w:rPr>
          <w:rFonts w:eastAsia="Times New Roman"/>
          <w:szCs w:val="24"/>
        </w:rPr>
        <w:t>μας</w:t>
      </w:r>
      <w:r w:rsidRPr="0077424E">
        <w:rPr>
          <w:rFonts w:eastAsia="Times New Roman"/>
          <w:szCs w:val="24"/>
        </w:rPr>
        <w:t xml:space="preserve"> πάλι τόσο το καλύτερο</w:t>
      </w:r>
      <w:r>
        <w:rPr>
          <w:rFonts w:eastAsia="Times New Roman"/>
          <w:szCs w:val="24"/>
        </w:rPr>
        <w:t>.</w:t>
      </w:r>
    </w:p>
    <w:p w14:paraId="3AA84DDB" w14:textId="77777777" w:rsidR="00AF2C39" w:rsidRDefault="00AD072F">
      <w:pPr>
        <w:spacing w:line="600" w:lineRule="auto"/>
        <w:ind w:firstLine="720"/>
        <w:jc w:val="both"/>
        <w:rPr>
          <w:rFonts w:eastAsia="Times New Roman"/>
          <w:szCs w:val="24"/>
        </w:rPr>
      </w:pPr>
      <w:r w:rsidRPr="0077424E">
        <w:rPr>
          <w:rFonts w:eastAsia="Times New Roman"/>
          <w:szCs w:val="24"/>
        </w:rPr>
        <w:t>Χρόνια πολλά και πάλι</w:t>
      </w:r>
      <w:r>
        <w:rPr>
          <w:rFonts w:eastAsia="Times New Roman"/>
          <w:szCs w:val="24"/>
        </w:rPr>
        <w:t>!.</w:t>
      </w:r>
    </w:p>
    <w:p w14:paraId="3AA84DDC" w14:textId="77777777" w:rsidR="00AF2C39" w:rsidRDefault="00AD072F">
      <w:pPr>
        <w:spacing w:line="600" w:lineRule="auto"/>
        <w:ind w:left="360"/>
        <w:jc w:val="center"/>
        <w:rPr>
          <w:rFonts w:eastAsia="Times New Roman" w:cs="Times New Roman"/>
        </w:rPr>
      </w:pPr>
      <w:r>
        <w:rPr>
          <w:rFonts w:eastAsia="Times New Roman" w:cs="Times New Roman"/>
        </w:rPr>
        <w:t>(Χειροκροτήματα)</w:t>
      </w:r>
    </w:p>
    <w:p w14:paraId="3AA84DDD" w14:textId="77777777" w:rsidR="00AF2C39" w:rsidRDefault="00AD072F">
      <w:pPr>
        <w:spacing w:line="600" w:lineRule="auto"/>
        <w:ind w:firstLine="720"/>
        <w:jc w:val="both"/>
        <w:rPr>
          <w:rFonts w:eastAsia="Times New Roman" w:cs="Times New Roman"/>
          <w:szCs w:val="24"/>
        </w:rPr>
      </w:pPr>
      <w:r w:rsidRPr="00A127B6">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Καλώ στο Βήμα τον κ. Σκανδαλίδη, ο οποίος είναι η εξαίρεση. </w:t>
      </w:r>
      <w:r>
        <w:rPr>
          <w:rFonts w:eastAsia="Times New Roman" w:cs="Times New Roman"/>
          <w:szCs w:val="24"/>
        </w:rPr>
        <w:lastRenderedPageBreak/>
        <w:t xml:space="preserve">Το ΚΙΝΑΛ έχει εκπρόσωπο άνδρα και ελπίζω ότι θα πει τα καλύτερα. </w:t>
      </w:r>
    </w:p>
    <w:p w14:paraId="3AA84DD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Κύριε Σκανδαλίδη, υπάρχει και ισότητα στον χρόνο. Έχετε τον λόγο για πέντε λεπτά κι εσείς. </w:t>
      </w:r>
    </w:p>
    <w:p w14:paraId="3AA84DDF" w14:textId="77777777" w:rsidR="00AF2C39" w:rsidRDefault="00AD072F">
      <w:pPr>
        <w:spacing w:line="600" w:lineRule="auto"/>
        <w:ind w:firstLine="720"/>
        <w:jc w:val="both"/>
        <w:rPr>
          <w:rFonts w:eastAsia="Times New Roman" w:cs="Times New Roman"/>
          <w:szCs w:val="24"/>
        </w:rPr>
      </w:pPr>
      <w:r w:rsidRPr="0052474C">
        <w:rPr>
          <w:rFonts w:eastAsia="Times New Roman" w:cs="Times New Roman"/>
          <w:b/>
          <w:szCs w:val="24"/>
        </w:rPr>
        <w:t xml:space="preserve">ΚΩΝΣΤΑΝΤΙΝΟΣ ΣΚΑΝΔΑΛΙΔΗΣ: </w:t>
      </w:r>
      <w:r>
        <w:rPr>
          <w:rFonts w:eastAsia="Times New Roman" w:cs="Times New Roman"/>
          <w:szCs w:val="24"/>
        </w:rPr>
        <w:t>Απ’ ό,τι κατ</w:t>
      </w:r>
      <w:r>
        <w:rPr>
          <w:rFonts w:eastAsia="Times New Roman" w:cs="Times New Roman"/>
          <w:szCs w:val="24"/>
        </w:rPr>
        <w:t xml:space="preserve">άλαβα έχω τεράστιο προνόμιο σήμερα! </w:t>
      </w:r>
    </w:p>
    <w:p w14:paraId="3AA84DE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Η</w:t>
      </w:r>
      <w:r w:rsidRPr="004C37DA">
        <w:rPr>
          <w:rFonts w:eastAsia="Times New Roman" w:cs="Times New Roman"/>
          <w:szCs w:val="24"/>
        </w:rPr>
        <w:t xml:space="preserve">μέρα της </w:t>
      </w:r>
      <w:r>
        <w:rPr>
          <w:rFonts w:eastAsia="Times New Roman" w:cs="Times New Roman"/>
          <w:szCs w:val="24"/>
        </w:rPr>
        <w:t>Γ</w:t>
      </w:r>
      <w:r w:rsidRPr="004C37DA">
        <w:rPr>
          <w:rFonts w:eastAsia="Times New Roman" w:cs="Times New Roman"/>
          <w:szCs w:val="24"/>
        </w:rPr>
        <w:t xml:space="preserve">υναίκας είναι </w:t>
      </w:r>
      <w:r>
        <w:rPr>
          <w:rFonts w:eastAsia="Times New Roman" w:cs="Times New Roman"/>
          <w:szCs w:val="24"/>
        </w:rPr>
        <w:t>σ</w:t>
      </w:r>
      <w:r w:rsidRPr="004C37DA">
        <w:rPr>
          <w:rFonts w:eastAsia="Times New Roman" w:cs="Times New Roman"/>
          <w:szCs w:val="24"/>
        </w:rPr>
        <w:t>υνήθως μ</w:t>
      </w:r>
      <w:r>
        <w:rPr>
          <w:rFonts w:eastAsia="Times New Roman" w:cs="Times New Roman"/>
          <w:szCs w:val="24"/>
        </w:rPr>
        <w:t>ία</w:t>
      </w:r>
      <w:r w:rsidRPr="004C37DA">
        <w:rPr>
          <w:rFonts w:eastAsia="Times New Roman" w:cs="Times New Roman"/>
          <w:szCs w:val="24"/>
        </w:rPr>
        <w:t xml:space="preserve"> αφορμή </w:t>
      </w:r>
      <w:r>
        <w:rPr>
          <w:rFonts w:eastAsia="Times New Roman" w:cs="Times New Roman"/>
          <w:szCs w:val="24"/>
        </w:rPr>
        <w:t>για</w:t>
      </w:r>
      <w:r w:rsidRPr="004C37DA">
        <w:rPr>
          <w:rFonts w:eastAsia="Times New Roman" w:cs="Times New Roman"/>
          <w:szCs w:val="24"/>
        </w:rPr>
        <w:t xml:space="preserve"> την εξαγγελία μηνυμάτων και διακηρύξεων για την ισότητα και τη θέση της γυναίκας στη σύγχρονη κοινωνία</w:t>
      </w:r>
      <w:r>
        <w:rPr>
          <w:rFonts w:eastAsia="Times New Roman" w:cs="Times New Roman"/>
          <w:szCs w:val="24"/>
        </w:rPr>
        <w:t>,</w:t>
      </w:r>
      <w:r w:rsidRPr="004C37DA">
        <w:rPr>
          <w:rFonts w:eastAsia="Times New Roman" w:cs="Times New Roman"/>
          <w:szCs w:val="24"/>
        </w:rPr>
        <w:t xml:space="preserve"> για την πρέπουσα τιμή στους διαρκεί</w:t>
      </w:r>
      <w:r w:rsidRPr="004C37DA">
        <w:rPr>
          <w:rFonts w:eastAsia="Times New Roman" w:cs="Times New Roman"/>
          <w:szCs w:val="24"/>
        </w:rPr>
        <w:t>ς αγώνες των γυναικών και των γυναικείων κινημάτων</w:t>
      </w:r>
      <w:r>
        <w:rPr>
          <w:rFonts w:eastAsia="Times New Roman" w:cs="Times New Roman"/>
          <w:szCs w:val="24"/>
        </w:rPr>
        <w:t>,</w:t>
      </w:r>
      <w:r w:rsidRPr="004C37DA">
        <w:rPr>
          <w:rFonts w:eastAsia="Times New Roman" w:cs="Times New Roman"/>
          <w:szCs w:val="24"/>
        </w:rPr>
        <w:t xml:space="preserve"> που οδήγησαν σε μεγάλες κατακτήσεις εδώ και πάρα πολλές δεκαετίες</w:t>
      </w:r>
      <w:r>
        <w:rPr>
          <w:rFonts w:eastAsia="Times New Roman" w:cs="Times New Roman"/>
          <w:szCs w:val="24"/>
        </w:rPr>
        <w:t>.</w:t>
      </w:r>
    </w:p>
    <w:p w14:paraId="3AA84DE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Α</w:t>
      </w:r>
      <w:r w:rsidRPr="004C37DA">
        <w:rPr>
          <w:rFonts w:eastAsia="Times New Roman" w:cs="Times New Roman"/>
          <w:szCs w:val="24"/>
        </w:rPr>
        <w:t xml:space="preserve">υτή </w:t>
      </w:r>
      <w:r>
        <w:rPr>
          <w:rFonts w:eastAsia="Times New Roman" w:cs="Times New Roman"/>
          <w:szCs w:val="24"/>
        </w:rPr>
        <w:t>η επετειακή προσέγγιση γίνεται αιτία ενός</w:t>
      </w:r>
      <w:r w:rsidRPr="004C37DA">
        <w:rPr>
          <w:rFonts w:eastAsia="Times New Roman" w:cs="Times New Roman"/>
          <w:szCs w:val="24"/>
        </w:rPr>
        <w:t xml:space="preserve"> απολογισμού</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Ξ</w:t>
      </w:r>
      <w:r w:rsidRPr="004C37DA">
        <w:rPr>
          <w:rFonts w:eastAsia="Times New Roman" w:cs="Times New Roman"/>
          <w:szCs w:val="24"/>
        </w:rPr>
        <w:t>υπνά μνήμες και επισημαίνει νέες υποχρεώσεις της πολιτικής απέναντι στο άλλο</w:t>
      </w:r>
      <w:r w:rsidRPr="004C37DA">
        <w:rPr>
          <w:rFonts w:eastAsia="Times New Roman" w:cs="Times New Roman"/>
          <w:szCs w:val="24"/>
        </w:rPr>
        <w:t xml:space="preserve"> μισό του ουρανού</w:t>
      </w:r>
      <w:r>
        <w:rPr>
          <w:rFonts w:eastAsia="Times New Roman" w:cs="Times New Roman"/>
          <w:szCs w:val="24"/>
        </w:rPr>
        <w:t>,</w:t>
      </w:r>
      <w:r w:rsidRPr="004C37DA">
        <w:rPr>
          <w:rFonts w:eastAsia="Times New Roman" w:cs="Times New Roman"/>
          <w:szCs w:val="24"/>
        </w:rPr>
        <w:t xml:space="preserve"> λόγοι</w:t>
      </w:r>
      <w:r>
        <w:rPr>
          <w:rFonts w:eastAsia="Times New Roman" w:cs="Times New Roman"/>
          <w:szCs w:val="24"/>
        </w:rPr>
        <w:t>,</w:t>
      </w:r>
      <w:r w:rsidRPr="004C37DA">
        <w:rPr>
          <w:rFonts w:eastAsia="Times New Roman" w:cs="Times New Roman"/>
          <w:szCs w:val="24"/>
        </w:rPr>
        <w:t xml:space="preserve"> μέτρα</w:t>
      </w:r>
      <w:r>
        <w:rPr>
          <w:rFonts w:eastAsia="Times New Roman" w:cs="Times New Roman"/>
          <w:szCs w:val="24"/>
        </w:rPr>
        <w:t>,</w:t>
      </w:r>
      <w:r w:rsidRPr="004C37DA">
        <w:rPr>
          <w:rFonts w:eastAsia="Times New Roman" w:cs="Times New Roman"/>
          <w:szCs w:val="24"/>
        </w:rPr>
        <w:t xml:space="preserve"> αντιπαρ</w:t>
      </w:r>
      <w:r>
        <w:rPr>
          <w:rFonts w:eastAsia="Times New Roman" w:cs="Times New Roman"/>
          <w:szCs w:val="24"/>
        </w:rPr>
        <w:t>αθέσεις,</w:t>
      </w:r>
      <w:r w:rsidRPr="004C37DA">
        <w:rPr>
          <w:rFonts w:eastAsia="Times New Roman" w:cs="Times New Roman"/>
          <w:szCs w:val="24"/>
        </w:rPr>
        <w:t xml:space="preserve"> σ</w:t>
      </w:r>
      <w:r>
        <w:rPr>
          <w:rFonts w:eastAsia="Times New Roman" w:cs="Times New Roman"/>
          <w:szCs w:val="24"/>
        </w:rPr>
        <w:t>υγκρίσεις, εξαγγελίες νέων στόχων.</w:t>
      </w:r>
    </w:p>
    <w:p w14:paraId="3AA84DE2"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Έ</w:t>
      </w:r>
      <w:r w:rsidRPr="004C37DA">
        <w:rPr>
          <w:rFonts w:eastAsia="Times New Roman" w:cs="Times New Roman"/>
          <w:szCs w:val="24"/>
        </w:rPr>
        <w:t xml:space="preserve">χω την τιμή να εκπροσωπώ </w:t>
      </w:r>
      <w:r>
        <w:rPr>
          <w:rFonts w:eastAsia="Times New Roman" w:cs="Times New Roman"/>
          <w:szCs w:val="24"/>
        </w:rPr>
        <w:t>σε</w:t>
      </w:r>
      <w:r w:rsidRPr="004C37DA">
        <w:rPr>
          <w:rFonts w:eastAsia="Times New Roman" w:cs="Times New Roman"/>
          <w:szCs w:val="24"/>
        </w:rPr>
        <w:t xml:space="preserve"> αυτό το Βήμα μία παράταξη βαθιά </w:t>
      </w:r>
      <w:r>
        <w:rPr>
          <w:rFonts w:eastAsia="Times New Roman" w:cs="Times New Roman"/>
          <w:szCs w:val="24"/>
        </w:rPr>
        <w:t>π</w:t>
      </w:r>
      <w:r w:rsidRPr="004C37DA">
        <w:rPr>
          <w:rFonts w:eastAsia="Times New Roman" w:cs="Times New Roman"/>
          <w:szCs w:val="24"/>
        </w:rPr>
        <w:t>ροοδευτική σε ό</w:t>
      </w:r>
      <w:r>
        <w:rPr>
          <w:rFonts w:eastAsia="Times New Roman" w:cs="Times New Roman"/>
          <w:szCs w:val="24"/>
        </w:rPr>
        <w:t>,</w:t>
      </w:r>
      <w:r w:rsidRPr="004C37DA">
        <w:rPr>
          <w:rFonts w:eastAsia="Times New Roman" w:cs="Times New Roman"/>
          <w:szCs w:val="24"/>
        </w:rPr>
        <w:t>τι αφορά τα κοινωνικά δικαιώματα</w:t>
      </w:r>
      <w:r>
        <w:rPr>
          <w:rFonts w:eastAsia="Times New Roman" w:cs="Times New Roman"/>
          <w:szCs w:val="24"/>
        </w:rPr>
        <w:t>,</w:t>
      </w:r>
      <w:r w:rsidRPr="004C37DA">
        <w:rPr>
          <w:rFonts w:eastAsia="Times New Roman" w:cs="Times New Roman"/>
          <w:szCs w:val="24"/>
        </w:rPr>
        <w:t xml:space="preserve"> </w:t>
      </w:r>
      <w:r w:rsidRPr="004C37DA">
        <w:rPr>
          <w:rFonts w:eastAsia="Times New Roman" w:cs="Times New Roman"/>
          <w:szCs w:val="24"/>
        </w:rPr>
        <w:lastRenderedPageBreak/>
        <w:t>μία παράταξη που αναβάθμισε έμπρακτα το</w:t>
      </w:r>
      <w:r>
        <w:rPr>
          <w:rFonts w:eastAsia="Times New Roman" w:cs="Times New Roman"/>
          <w:szCs w:val="24"/>
        </w:rPr>
        <w:t>ν</w:t>
      </w:r>
      <w:r w:rsidRPr="004C37DA">
        <w:rPr>
          <w:rFonts w:eastAsia="Times New Roman" w:cs="Times New Roman"/>
          <w:szCs w:val="24"/>
        </w:rPr>
        <w:t xml:space="preserve"> ρόλο της γυναίκας στην οικονομική</w:t>
      </w:r>
      <w:r>
        <w:rPr>
          <w:rFonts w:eastAsia="Times New Roman" w:cs="Times New Roman"/>
          <w:szCs w:val="24"/>
        </w:rPr>
        <w:t>,</w:t>
      </w:r>
      <w:r w:rsidRPr="004C37DA">
        <w:rPr>
          <w:rFonts w:eastAsia="Times New Roman" w:cs="Times New Roman"/>
          <w:szCs w:val="24"/>
        </w:rPr>
        <w:t xml:space="preserve"> πολιτική και κοινωνική ζωή του τόπου</w:t>
      </w:r>
      <w:r>
        <w:rPr>
          <w:rFonts w:eastAsia="Times New Roman" w:cs="Times New Roman"/>
          <w:szCs w:val="24"/>
        </w:rPr>
        <w:t>,</w:t>
      </w:r>
      <w:r w:rsidRPr="004C37DA">
        <w:rPr>
          <w:rFonts w:eastAsia="Times New Roman" w:cs="Times New Roman"/>
          <w:szCs w:val="24"/>
        </w:rPr>
        <w:t xml:space="preserve"> που σεβάστηκε</w:t>
      </w:r>
      <w:r>
        <w:rPr>
          <w:rFonts w:eastAsia="Times New Roman" w:cs="Times New Roman"/>
          <w:szCs w:val="24"/>
        </w:rPr>
        <w:t>,</w:t>
      </w:r>
      <w:r w:rsidRPr="004C37DA">
        <w:rPr>
          <w:rFonts w:eastAsia="Times New Roman" w:cs="Times New Roman"/>
          <w:szCs w:val="24"/>
        </w:rPr>
        <w:t xml:space="preserve"> στήριξ</w:t>
      </w:r>
      <w:r>
        <w:rPr>
          <w:rFonts w:eastAsia="Times New Roman" w:cs="Times New Roman"/>
          <w:szCs w:val="24"/>
        </w:rPr>
        <w:t xml:space="preserve">ε </w:t>
      </w:r>
      <w:r w:rsidRPr="004C37DA">
        <w:rPr>
          <w:rFonts w:eastAsia="Times New Roman" w:cs="Times New Roman"/>
          <w:szCs w:val="24"/>
        </w:rPr>
        <w:t>και υποστήριξ</w:t>
      </w:r>
      <w:r>
        <w:rPr>
          <w:rFonts w:eastAsia="Times New Roman" w:cs="Times New Roman"/>
          <w:szCs w:val="24"/>
        </w:rPr>
        <w:t>ε</w:t>
      </w:r>
      <w:r w:rsidRPr="004C37DA">
        <w:rPr>
          <w:rFonts w:eastAsia="Times New Roman" w:cs="Times New Roman"/>
          <w:szCs w:val="24"/>
        </w:rPr>
        <w:t xml:space="preserve"> τα φεμινιστικά κινήματα σε όλη τη διαδρομή </w:t>
      </w:r>
      <w:r>
        <w:rPr>
          <w:rFonts w:eastAsia="Times New Roman" w:cs="Times New Roman"/>
          <w:szCs w:val="24"/>
        </w:rPr>
        <w:t>της,</w:t>
      </w:r>
      <w:r w:rsidRPr="004C37DA">
        <w:rPr>
          <w:rFonts w:eastAsia="Times New Roman" w:cs="Times New Roman"/>
          <w:szCs w:val="24"/>
        </w:rPr>
        <w:t xml:space="preserve"> ενίσχυσε τους αγώνες τους και υιοθέτησε </w:t>
      </w:r>
      <w:r>
        <w:rPr>
          <w:rFonts w:eastAsia="Times New Roman" w:cs="Times New Roman"/>
          <w:szCs w:val="24"/>
        </w:rPr>
        <w:t>πλήθος</w:t>
      </w:r>
      <w:r w:rsidRPr="004C37DA">
        <w:rPr>
          <w:rFonts w:eastAsia="Times New Roman" w:cs="Times New Roman"/>
          <w:szCs w:val="24"/>
        </w:rPr>
        <w:t xml:space="preserve"> από τις προτάσεις </w:t>
      </w:r>
      <w:r>
        <w:rPr>
          <w:rFonts w:eastAsia="Times New Roman" w:cs="Times New Roman"/>
          <w:szCs w:val="24"/>
        </w:rPr>
        <w:t>τους,</w:t>
      </w:r>
      <w:r w:rsidRPr="004C37DA">
        <w:rPr>
          <w:rFonts w:eastAsia="Times New Roman" w:cs="Times New Roman"/>
          <w:szCs w:val="24"/>
        </w:rPr>
        <w:t xml:space="preserve"> μία παράταξη που συνδέθηκ</w:t>
      </w:r>
      <w:r w:rsidRPr="004C37DA">
        <w:rPr>
          <w:rFonts w:eastAsia="Times New Roman" w:cs="Times New Roman"/>
          <w:szCs w:val="24"/>
        </w:rPr>
        <w:t>ε με την κατάργηση της προίκας</w:t>
      </w:r>
      <w:r>
        <w:rPr>
          <w:rFonts w:eastAsia="Times New Roman" w:cs="Times New Roman"/>
          <w:szCs w:val="24"/>
        </w:rPr>
        <w:t>,</w:t>
      </w:r>
      <w:r w:rsidRPr="004C37DA">
        <w:rPr>
          <w:rFonts w:eastAsia="Times New Roman" w:cs="Times New Roman"/>
          <w:szCs w:val="24"/>
        </w:rPr>
        <w:t xml:space="preserve"> την ίση αμοιβή για ίση εργασία</w:t>
      </w:r>
      <w:r>
        <w:rPr>
          <w:rFonts w:eastAsia="Times New Roman" w:cs="Times New Roman"/>
          <w:szCs w:val="24"/>
        </w:rPr>
        <w:t>,</w:t>
      </w:r>
      <w:r w:rsidRPr="004C37DA">
        <w:rPr>
          <w:rFonts w:eastAsia="Times New Roman" w:cs="Times New Roman"/>
          <w:szCs w:val="24"/>
        </w:rPr>
        <w:t xml:space="preserve"> τον πολιτικό γάμο</w:t>
      </w:r>
      <w:r>
        <w:rPr>
          <w:rFonts w:eastAsia="Times New Roman" w:cs="Times New Roman"/>
          <w:szCs w:val="24"/>
        </w:rPr>
        <w:t>,</w:t>
      </w:r>
      <w:r w:rsidRPr="004C37DA">
        <w:rPr>
          <w:rFonts w:eastAsia="Times New Roman" w:cs="Times New Roman"/>
          <w:szCs w:val="24"/>
        </w:rPr>
        <w:t xml:space="preserve"> την πρόνοια για το παιδί και την </w:t>
      </w:r>
      <w:r>
        <w:rPr>
          <w:rFonts w:eastAsia="Times New Roman" w:cs="Times New Roman"/>
          <w:szCs w:val="24"/>
        </w:rPr>
        <w:t>ε</w:t>
      </w:r>
      <w:r w:rsidRPr="004C37DA">
        <w:rPr>
          <w:rFonts w:eastAsia="Times New Roman" w:cs="Times New Roman"/>
          <w:szCs w:val="24"/>
        </w:rPr>
        <w:t>ργαζόμενη γυναίκα</w:t>
      </w:r>
      <w:r>
        <w:rPr>
          <w:rFonts w:eastAsia="Times New Roman" w:cs="Times New Roman"/>
          <w:szCs w:val="24"/>
        </w:rPr>
        <w:t>,</w:t>
      </w:r>
      <w:r w:rsidRPr="004C37DA">
        <w:rPr>
          <w:rFonts w:eastAsia="Times New Roman" w:cs="Times New Roman"/>
          <w:szCs w:val="24"/>
        </w:rPr>
        <w:t xml:space="preserve"> τη στήριξη της ανύπαντρης μητέρας</w:t>
      </w:r>
      <w:r>
        <w:rPr>
          <w:rFonts w:eastAsia="Times New Roman" w:cs="Times New Roman"/>
          <w:szCs w:val="24"/>
        </w:rPr>
        <w:t xml:space="preserve">, </w:t>
      </w:r>
      <w:r w:rsidRPr="004C37DA">
        <w:rPr>
          <w:rFonts w:eastAsia="Times New Roman" w:cs="Times New Roman"/>
          <w:szCs w:val="24"/>
        </w:rPr>
        <w:t xml:space="preserve">την αποκατάσταση </w:t>
      </w:r>
      <w:r>
        <w:rPr>
          <w:rFonts w:eastAsia="Times New Roman" w:cs="Times New Roman"/>
          <w:szCs w:val="24"/>
        </w:rPr>
        <w:t xml:space="preserve">της </w:t>
      </w:r>
      <w:r w:rsidRPr="004C37DA">
        <w:rPr>
          <w:rFonts w:eastAsia="Times New Roman" w:cs="Times New Roman"/>
          <w:szCs w:val="24"/>
        </w:rPr>
        <w:t xml:space="preserve">ισότητας των φύλων στο </w:t>
      </w:r>
      <w:proofErr w:type="spellStart"/>
      <w:r w:rsidRPr="004C37DA">
        <w:rPr>
          <w:rFonts w:eastAsia="Times New Roman" w:cs="Times New Roman"/>
          <w:szCs w:val="24"/>
        </w:rPr>
        <w:t>δικ</w:t>
      </w:r>
      <w:r>
        <w:rPr>
          <w:rFonts w:eastAsia="Times New Roman" w:cs="Times New Roman"/>
          <w:szCs w:val="24"/>
        </w:rPr>
        <w:t>αιακό</w:t>
      </w:r>
      <w:proofErr w:type="spellEnd"/>
      <w:r>
        <w:rPr>
          <w:rFonts w:eastAsia="Times New Roman" w:cs="Times New Roman"/>
          <w:szCs w:val="24"/>
        </w:rPr>
        <w:t xml:space="preserve"> μας </w:t>
      </w:r>
      <w:r w:rsidRPr="004C37DA">
        <w:rPr>
          <w:rFonts w:eastAsia="Times New Roman" w:cs="Times New Roman"/>
          <w:szCs w:val="24"/>
        </w:rPr>
        <w:t>σύστημα</w:t>
      </w:r>
      <w:r>
        <w:rPr>
          <w:rFonts w:eastAsia="Times New Roman" w:cs="Times New Roman"/>
          <w:szCs w:val="24"/>
        </w:rPr>
        <w:t>,</w:t>
      </w:r>
      <w:r w:rsidRPr="004C37DA">
        <w:rPr>
          <w:rFonts w:eastAsia="Times New Roman" w:cs="Times New Roman"/>
          <w:szCs w:val="24"/>
        </w:rPr>
        <w:t xml:space="preserve"> την ενίσχυση της πο</w:t>
      </w:r>
      <w:r w:rsidRPr="004C37DA">
        <w:rPr>
          <w:rFonts w:eastAsia="Times New Roman" w:cs="Times New Roman"/>
          <w:szCs w:val="24"/>
        </w:rPr>
        <w:t>λιτικής συμμετοχής</w:t>
      </w:r>
      <w:r>
        <w:rPr>
          <w:rFonts w:eastAsia="Times New Roman" w:cs="Times New Roman"/>
          <w:szCs w:val="24"/>
        </w:rPr>
        <w:t>.</w:t>
      </w:r>
    </w:p>
    <w:p w14:paraId="3AA84DE3"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w:t>
      </w:r>
      <w:r w:rsidRPr="004C37DA">
        <w:rPr>
          <w:rFonts w:eastAsia="Times New Roman" w:cs="Times New Roman"/>
          <w:szCs w:val="24"/>
        </w:rPr>
        <w:t xml:space="preserve">ίμαστε περήφανοι γιατί θεσμοθετήσαμε </w:t>
      </w:r>
      <w:r>
        <w:rPr>
          <w:rFonts w:eastAsia="Times New Roman" w:cs="Times New Roman"/>
          <w:szCs w:val="24"/>
        </w:rPr>
        <w:t>έ</w:t>
      </w:r>
      <w:r w:rsidRPr="004C37DA">
        <w:rPr>
          <w:rFonts w:eastAsia="Times New Roman" w:cs="Times New Roman"/>
          <w:szCs w:val="24"/>
        </w:rPr>
        <w:t>να από τα πιο προοδευτικά πλαίσια στην Ευρώπη</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Τ</w:t>
      </w:r>
      <w:r w:rsidRPr="004C37DA">
        <w:rPr>
          <w:rFonts w:eastAsia="Times New Roman" w:cs="Times New Roman"/>
          <w:szCs w:val="24"/>
        </w:rPr>
        <w:t xml:space="preserve">ο </w:t>
      </w:r>
      <w:r>
        <w:rPr>
          <w:rFonts w:eastAsia="Times New Roman" w:cs="Times New Roman"/>
          <w:szCs w:val="24"/>
        </w:rPr>
        <w:t>Ο</w:t>
      </w:r>
      <w:r w:rsidRPr="004C37DA">
        <w:rPr>
          <w:rFonts w:eastAsia="Times New Roman" w:cs="Times New Roman"/>
          <w:szCs w:val="24"/>
        </w:rPr>
        <w:t xml:space="preserve">ικογενειακό </w:t>
      </w:r>
      <w:r>
        <w:rPr>
          <w:rFonts w:eastAsia="Times New Roman" w:cs="Times New Roman"/>
          <w:szCs w:val="24"/>
        </w:rPr>
        <w:t>Δ</w:t>
      </w:r>
      <w:r w:rsidRPr="004C37DA">
        <w:rPr>
          <w:rFonts w:eastAsia="Times New Roman" w:cs="Times New Roman"/>
          <w:szCs w:val="24"/>
        </w:rPr>
        <w:t>ίκαιο</w:t>
      </w:r>
      <w:r>
        <w:rPr>
          <w:rFonts w:eastAsia="Times New Roman" w:cs="Times New Roman"/>
          <w:szCs w:val="24"/>
        </w:rPr>
        <w:t>,</w:t>
      </w:r>
      <w:r w:rsidRPr="004C37DA">
        <w:rPr>
          <w:rFonts w:eastAsia="Times New Roman" w:cs="Times New Roman"/>
          <w:szCs w:val="24"/>
        </w:rPr>
        <w:t xml:space="preserve"> το </w:t>
      </w:r>
      <w:r>
        <w:rPr>
          <w:rFonts w:eastAsia="Times New Roman" w:cs="Times New Roman"/>
          <w:szCs w:val="24"/>
        </w:rPr>
        <w:t>Ε</w:t>
      </w:r>
      <w:r w:rsidRPr="004C37DA">
        <w:rPr>
          <w:rFonts w:eastAsia="Times New Roman" w:cs="Times New Roman"/>
          <w:szCs w:val="24"/>
        </w:rPr>
        <w:t xml:space="preserve">ργατικό </w:t>
      </w:r>
      <w:r>
        <w:rPr>
          <w:rFonts w:eastAsia="Times New Roman" w:cs="Times New Roman"/>
          <w:szCs w:val="24"/>
        </w:rPr>
        <w:t>Δ</w:t>
      </w:r>
      <w:r w:rsidRPr="004C37DA">
        <w:rPr>
          <w:rFonts w:eastAsia="Times New Roman" w:cs="Times New Roman"/>
          <w:szCs w:val="24"/>
        </w:rPr>
        <w:t>ίκαιο</w:t>
      </w:r>
      <w:r>
        <w:rPr>
          <w:rFonts w:eastAsia="Times New Roman" w:cs="Times New Roman"/>
          <w:szCs w:val="24"/>
        </w:rPr>
        <w:t>,</w:t>
      </w:r>
      <w:r w:rsidRPr="004C37DA">
        <w:rPr>
          <w:rFonts w:eastAsia="Times New Roman" w:cs="Times New Roman"/>
          <w:szCs w:val="24"/>
        </w:rPr>
        <w:t xml:space="preserve"> το συνταξιοδοτικό</w:t>
      </w:r>
      <w:r>
        <w:rPr>
          <w:rFonts w:eastAsia="Times New Roman" w:cs="Times New Roman"/>
          <w:szCs w:val="24"/>
        </w:rPr>
        <w:t>,</w:t>
      </w:r>
      <w:r w:rsidRPr="004C37DA">
        <w:rPr>
          <w:rFonts w:eastAsia="Times New Roman" w:cs="Times New Roman"/>
          <w:szCs w:val="24"/>
        </w:rPr>
        <w:t xml:space="preserve"> ιδιαίτερα η κατοχύρωση της σύνταξης αγρότισσας</w:t>
      </w:r>
      <w:r>
        <w:rPr>
          <w:rFonts w:eastAsia="Times New Roman" w:cs="Times New Roman"/>
          <w:szCs w:val="24"/>
        </w:rPr>
        <w:t>,</w:t>
      </w:r>
      <w:r w:rsidRPr="004C37DA">
        <w:rPr>
          <w:rFonts w:eastAsia="Times New Roman" w:cs="Times New Roman"/>
          <w:szCs w:val="24"/>
        </w:rPr>
        <w:t xml:space="preserve"> έχουν αλλάξει </w:t>
      </w:r>
      <w:r>
        <w:rPr>
          <w:rFonts w:eastAsia="Times New Roman" w:cs="Times New Roman"/>
          <w:szCs w:val="24"/>
        </w:rPr>
        <w:t>άρδην</w:t>
      </w:r>
      <w:r w:rsidRPr="004C37DA">
        <w:rPr>
          <w:rFonts w:eastAsia="Times New Roman" w:cs="Times New Roman"/>
          <w:szCs w:val="24"/>
        </w:rPr>
        <w:t xml:space="preserve"> τον τύπο και το γρά</w:t>
      </w:r>
      <w:r w:rsidRPr="004C37DA">
        <w:rPr>
          <w:rFonts w:eastAsia="Times New Roman" w:cs="Times New Roman"/>
          <w:szCs w:val="24"/>
        </w:rPr>
        <w:t xml:space="preserve">μμα της ισότητας των φύλων στη χώρα </w:t>
      </w:r>
      <w:r>
        <w:rPr>
          <w:rFonts w:eastAsia="Times New Roman" w:cs="Times New Roman"/>
          <w:szCs w:val="24"/>
        </w:rPr>
        <w:t>μας,</w:t>
      </w:r>
      <w:r w:rsidRPr="004C37DA">
        <w:rPr>
          <w:rFonts w:eastAsia="Times New Roman" w:cs="Times New Roman"/>
          <w:szCs w:val="24"/>
        </w:rPr>
        <w:t xml:space="preserve"> με κορωνίδα την κύρωση της </w:t>
      </w:r>
      <w:r>
        <w:rPr>
          <w:rFonts w:eastAsia="Times New Roman" w:cs="Times New Roman"/>
          <w:szCs w:val="24"/>
        </w:rPr>
        <w:t>Δ</w:t>
      </w:r>
      <w:r w:rsidRPr="004C37DA">
        <w:rPr>
          <w:rFonts w:eastAsia="Times New Roman" w:cs="Times New Roman"/>
          <w:szCs w:val="24"/>
        </w:rPr>
        <w:t xml:space="preserve">ιεθνούς </w:t>
      </w:r>
      <w:r>
        <w:rPr>
          <w:rFonts w:eastAsia="Times New Roman" w:cs="Times New Roman"/>
          <w:szCs w:val="24"/>
        </w:rPr>
        <w:t>Σ</w:t>
      </w:r>
      <w:r w:rsidRPr="004C37DA">
        <w:rPr>
          <w:rFonts w:eastAsia="Times New Roman" w:cs="Times New Roman"/>
          <w:szCs w:val="24"/>
        </w:rPr>
        <w:t xml:space="preserve">ύμβασης του ΟΗΕ </w:t>
      </w:r>
      <w:r>
        <w:rPr>
          <w:rFonts w:eastAsia="Times New Roman" w:cs="Times New Roman"/>
          <w:szCs w:val="24"/>
        </w:rPr>
        <w:t>Κ</w:t>
      </w:r>
      <w:r w:rsidRPr="004C37DA">
        <w:rPr>
          <w:rFonts w:eastAsia="Times New Roman" w:cs="Times New Roman"/>
          <w:szCs w:val="24"/>
        </w:rPr>
        <w:t xml:space="preserve">ατά </w:t>
      </w:r>
      <w:r>
        <w:rPr>
          <w:rFonts w:eastAsia="Times New Roman" w:cs="Times New Roman"/>
          <w:szCs w:val="24"/>
        </w:rPr>
        <w:t>Τ</w:t>
      </w:r>
      <w:r w:rsidRPr="004C37DA">
        <w:rPr>
          <w:rFonts w:eastAsia="Times New Roman" w:cs="Times New Roman"/>
          <w:szCs w:val="24"/>
        </w:rPr>
        <w:t xml:space="preserve">ων </w:t>
      </w:r>
      <w:r>
        <w:rPr>
          <w:rFonts w:eastAsia="Times New Roman" w:cs="Times New Roman"/>
          <w:szCs w:val="24"/>
        </w:rPr>
        <w:t>Δ</w:t>
      </w:r>
      <w:r w:rsidRPr="004C37DA">
        <w:rPr>
          <w:rFonts w:eastAsia="Times New Roman" w:cs="Times New Roman"/>
          <w:szCs w:val="24"/>
        </w:rPr>
        <w:t>ιακρίσεων σε όλους τους τομείς</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Έ</w:t>
      </w:r>
      <w:r w:rsidRPr="004C37DA">
        <w:rPr>
          <w:rFonts w:eastAsia="Times New Roman" w:cs="Times New Roman"/>
          <w:szCs w:val="24"/>
        </w:rPr>
        <w:t>κτοτε</w:t>
      </w:r>
      <w:r>
        <w:rPr>
          <w:rFonts w:eastAsia="Times New Roman" w:cs="Times New Roman"/>
          <w:szCs w:val="24"/>
        </w:rPr>
        <w:t>,</w:t>
      </w:r>
      <w:r w:rsidRPr="004C37DA">
        <w:rPr>
          <w:rFonts w:eastAsia="Times New Roman" w:cs="Times New Roman"/>
          <w:szCs w:val="24"/>
        </w:rPr>
        <w:t xml:space="preserve"> και πάντοτε μαζί με το φεμινιστικό κίνημα</w:t>
      </w:r>
      <w:r>
        <w:rPr>
          <w:rFonts w:eastAsia="Times New Roman" w:cs="Times New Roman"/>
          <w:szCs w:val="24"/>
        </w:rPr>
        <w:t>,</w:t>
      </w:r>
      <w:r w:rsidRPr="004C37DA">
        <w:rPr>
          <w:rFonts w:eastAsia="Times New Roman" w:cs="Times New Roman"/>
          <w:szCs w:val="24"/>
        </w:rPr>
        <w:t xml:space="preserve"> δώσαμε τη μάχη για τα ίσα δικαιώματα και πήρα</w:t>
      </w:r>
      <w:r>
        <w:rPr>
          <w:rFonts w:eastAsia="Times New Roman" w:cs="Times New Roman"/>
          <w:szCs w:val="24"/>
        </w:rPr>
        <w:t>με</w:t>
      </w:r>
      <w:r w:rsidRPr="004C37DA">
        <w:rPr>
          <w:rFonts w:eastAsia="Times New Roman" w:cs="Times New Roman"/>
          <w:szCs w:val="24"/>
        </w:rPr>
        <w:t xml:space="preserve"> όλες </w:t>
      </w:r>
      <w:r w:rsidRPr="004C37DA">
        <w:rPr>
          <w:rFonts w:eastAsia="Times New Roman" w:cs="Times New Roman"/>
          <w:szCs w:val="24"/>
        </w:rPr>
        <w:lastRenderedPageBreak/>
        <w:t>εκείνες τις πρωτοβουλίες που ενδυναμώνουν την απελευθέρωση των γυναικών</w:t>
      </w:r>
      <w:r>
        <w:rPr>
          <w:rFonts w:eastAsia="Times New Roman" w:cs="Times New Roman"/>
          <w:szCs w:val="24"/>
        </w:rPr>
        <w:t>.</w:t>
      </w:r>
      <w:r w:rsidRPr="004C37DA">
        <w:rPr>
          <w:rFonts w:eastAsia="Times New Roman" w:cs="Times New Roman"/>
          <w:szCs w:val="24"/>
        </w:rPr>
        <w:t xml:space="preserve"> </w:t>
      </w:r>
    </w:p>
    <w:p w14:paraId="3AA84DE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Ω</w:t>
      </w:r>
      <w:r w:rsidRPr="004C37DA">
        <w:rPr>
          <w:rFonts w:eastAsia="Times New Roman" w:cs="Times New Roman"/>
          <w:szCs w:val="24"/>
        </w:rPr>
        <w:t>στόσο</w:t>
      </w:r>
      <w:r>
        <w:rPr>
          <w:rFonts w:eastAsia="Times New Roman" w:cs="Times New Roman"/>
          <w:szCs w:val="24"/>
        </w:rPr>
        <w:t>, κ</w:t>
      </w:r>
      <w:r w:rsidRPr="004C37DA">
        <w:rPr>
          <w:rFonts w:eastAsia="Times New Roman" w:cs="Times New Roman"/>
          <w:szCs w:val="24"/>
        </w:rPr>
        <w:t>υρίες και κύριοι συνάδελφοι</w:t>
      </w:r>
      <w:r>
        <w:rPr>
          <w:rFonts w:eastAsia="Times New Roman" w:cs="Times New Roman"/>
          <w:szCs w:val="24"/>
        </w:rPr>
        <w:t>,</w:t>
      </w:r>
      <w:r w:rsidRPr="004C37DA">
        <w:rPr>
          <w:rFonts w:eastAsia="Times New Roman" w:cs="Times New Roman"/>
          <w:szCs w:val="24"/>
        </w:rPr>
        <w:t xml:space="preserve"> αυτή η </w:t>
      </w:r>
      <w:r>
        <w:rPr>
          <w:rFonts w:eastAsia="Times New Roman" w:cs="Times New Roman"/>
          <w:szCs w:val="24"/>
        </w:rPr>
        <w:t xml:space="preserve">επετειακή </w:t>
      </w:r>
      <w:r w:rsidRPr="004C37DA">
        <w:rPr>
          <w:rFonts w:eastAsia="Times New Roman" w:cs="Times New Roman"/>
          <w:szCs w:val="24"/>
        </w:rPr>
        <w:t>προσέγγιση</w:t>
      </w:r>
      <w:r>
        <w:rPr>
          <w:rFonts w:eastAsia="Times New Roman" w:cs="Times New Roman"/>
          <w:szCs w:val="24"/>
        </w:rPr>
        <w:t>,</w:t>
      </w:r>
      <w:r w:rsidRPr="004C37DA">
        <w:rPr>
          <w:rFonts w:eastAsia="Times New Roman" w:cs="Times New Roman"/>
          <w:szCs w:val="24"/>
        </w:rPr>
        <w:t xml:space="preserve"> η παρουσίαση ενός απολογισμού</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δ</w:t>
      </w:r>
      <w:r w:rsidRPr="004C37DA">
        <w:rPr>
          <w:rFonts w:eastAsia="Times New Roman" w:cs="Times New Roman"/>
          <w:szCs w:val="24"/>
        </w:rPr>
        <w:t>εν νομίζω ότι ταιριάζει στη σημερινή συγκυρία</w:t>
      </w:r>
      <w:r>
        <w:rPr>
          <w:rFonts w:eastAsia="Times New Roman" w:cs="Times New Roman"/>
          <w:szCs w:val="24"/>
        </w:rPr>
        <w:t>,</w:t>
      </w:r>
      <w:r w:rsidRPr="004C37DA">
        <w:rPr>
          <w:rFonts w:eastAsia="Times New Roman" w:cs="Times New Roman"/>
          <w:szCs w:val="24"/>
        </w:rPr>
        <w:t xml:space="preserve"> δεν την εξαντλεί</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Τ</w:t>
      </w:r>
      <w:r w:rsidRPr="004C37DA">
        <w:rPr>
          <w:rFonts w:eastAsia="Times New Roman" w:cs="Times New Roman"/>
          <w:szCs w:val="24"/>
        </w:rPr>
        <w:t>α προβλήματ</w:t>
      </w:r>
      <w:r w:rsidRPr="004C37DA">
        <w:rPr>
          <w:rFonts w:eastAsia="Times New Roman" w:cs="Times New Roman"/>
          <w:szCs w:val="24"/>
        </w:rPr>
        <w:t>α</w:t>
      </w:r>
      <w:r>
        <w:rPr>
          <w:rFonts w:eastAsia="Times New Roman" w:cs="Times New Roman"/>
          <w:szCs w:val="24"/>
        </w:rPr>
        <w:t>,</w:t>
      </w:r>
      <w:r w:rsidRPr="004C37DA">
        <w:rPr>
          <w:rFonts w:eastAsia="Times New Roman" w:cs="Times New Roman"/>
          <w:szCs w:val="24"/>
        </w:rPr>
        <w:t xml:space="preserve"> παλιά και νέα</w:t>
      </w:r>
      <w:r>
        <w:rPr>
          <w:rFonts w:eastAsia="Times New Roman" w:cs="Times New Roman"/>
          <w:szCs w:val="24"/>
        </w:rPr>
        <w:t>,</w:t>
      </w:r>
      <w:r w:rsidRPr="004C37DA">
        <w:rPr>
          <w:rFonts w:eastAsia="Times New Roman" w:cs="Times New Roman"/>
          <w:szCs w:val="24"/>
        </w:rPr>
        <w:t xml:space="preserve"> παραμένουν άλυτα</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Δ</w:t>
      </w:r>
      <w:r w:rsidRPr="004C37DA">
        <w:rPr>
          <w:rFonts w:eastAsia="Times New Roman" w:cs="Times New Roman"/>
          <w:szCs w:val="24"/>
        </w:rPr>
        <w:t>εν λύνονται με ευκαιριακές και προεκλογικ</w:t>
      </w:r>
      <w:r>
        <w:rPr>
          <w:rFonts w:eastAsia="Times New Roman" w:cs="Times New Roman"/>
          <w:szCs w:val="24"/>
        </w:rPr>
        <w:t xml:space="preserve">ές </w:t>
      </w:r>
      <w:r w:rsidRPr="004C37DA">
        <w:rPr>
          <w:rFonts w:eastAsia="Times New Roman" w:cs="Times New Roman"/>
          <w:szCs w:val="24"/>
        </w:rPr>
        <w:t>νομοθετικές ρυθμίσεις</w:t>
      </w:r>
      <w:r>
        <w:rPr>
          <w:rFonts w:eastAsia="Times New Roman" w:cs="Times New Roman"/>
          <w:szCs w:val="24"/>
        </w:rPr>
        <w:t>.</w:t>
      </w:r>
      <w:r w:rsidRPr="004C37DA">
        <w:rPr>
          <w:rFonts w:eastAsia="Times New Roman" w:cs="Times New Roman"/>
          <w:szCs w:val="24"/>
        </w:rPr>
        <w:t xml:space="preserve"> </w:t>
      </w:r>
    </w:p>
    <w:p w14:paraId="3AA84DE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w:t>
      </w:r>
      <w:r w:rsidRPr="004C37DA">
        <w:rPr>
          <w:rFonts w:eastAsia="Times New Roman" w:cs="Times New Roman"/>
          <w:szCs w:val="24"/>
        </w:rPr>
        <w:t>την Ευρώπη του ευρώ και των ίσων ευκαιριών οι γυναίκες εξακολουθούν να αμείβονται λιγότερο από τους άντρες</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Ε</w:t>
      </w:r>
      <w:r w:rsidRPr="004C37DA">
        <w:rPr>
          <w:rFonts w:eastAsia="Times New Roman" w:cs="Times New Roman"/>
          <w:szCs w:val="24"/>
        </w:rPr>
        <w:t>ξακολουθούν να γίνονται θύματα βιασμού κα</w:t>
      </w:r>
      <w:r w:rsidRPr="004C37DA">
        <w:rPr>
          <w:rFonts w:eastAsia="Times New Roman" w:cs="Times New Roman"/>
          <w:szCs w:val="24"/>
        </w:rPr>
        <w:t>ι σεξουαλικής καταπίεσης</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Ε</w:t>
      </w:r>
      <w:r w:rsidRPr="004C37DA">
        <w:rPr>
          <w:rFonts w:eastAsia="Times New Roman" w:cs="Times New Roman"/>
          <w:szCs w:val="24"/>
        </w:rPr>
        <w:t>ξακολουθούν στην εργασία να αντιμετωπίζονται ως πολίτες δεύτερης κατηγορίας</w:t>
      </w:r>
      <w:r>
        <w:rPr>
          <w:rFonts w:eastAsia="Times New Roman" w:cs="Times New Roman"/>
          <w:szCs w:val="24"/>
        </w:rPr>
        <w:t>,</w:t>
      </w:r>
      <w:r w:rsidRPr="004C37DA">
        <w:rPr>
          <w:rFonts w:eastAsia="Times New Roman" w:cs="Times New Roman"/>
          <w:szCs w:val="24"/>
        </w:rPr>
        <w:t xml:space="preserve"> γιατί τυχαίνει να φέρουν στον κόσμο ένα παιδί</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Ε</w:t>
      </w:r>
      <w:r w:rsidRPr="004C37DA">
        <w:rPr>
          <w:rFonts w:eastAsia="Times New Roman" w:cs="Times New Roman"/>
          <w:szCs w:val="24"/>
        </w:rPr>
        <w:t xml:space="preserve">ξακολουθούν να </w:t>
      </w:r>
      <w:r>
        <w:rPr>
          <w:rFonts w:eastAsia="Times New Roman" w:cs="Times New Roman"/>
          <w:szCs w:val="24"/>
        </w:rPr>
        <w:t>φαλκιδεύονται</w:t>
      </w:r>
      <w:r w:rsidRPr="004C37DA">
        <w:rPr>
          <w:rFonts w:eastAsia="Times New Roman" w:cs="Times New Roman"/>
          <w:szCs w:val="24"/>
        </w:rPr>
        <w:t xml:space="preserve"> κατά το δοκούν κατακτημένα εδώ και πολύ καιρό δικαιώματά </w:t>
      </w:r>
      <w:r>
        <w:rPr>
          <w:rFonts w:eastAsia="Times New Roman" w:cs="Times New Roman"/>
          <w:szCs w:val="24"/>
        </w:rPr>
        <w:t>τους.</w:t>
      </w:r>
      <w:r w:rsidRPr="004C37DA">
        <w:rPr>
          <w:rFonts w:eastAsia="Times New Roman" w:cs="Times New Roman"/>
          <w:szCs w:val="24"/>
        </w:rPr>
        <w:t xml:space="preserve"> </w:t>
      </w:r>
      <w:r>
        <w:rPr>
          <w:rFonts w:eastAsia="Times New Roman" w:cs="Times New Roman"/>
          <w:szCs w:val="24"/>
        </w:rPr>
        <w:t>Η γυναίκα-α</w:t>
      </w:r>
      <w:r w:rsidRPr="004C37DA">
        <w:rPr>
          <w:rFonts w:eastAsia="Times New Roman" w:cs="Times New Roman"/>
          <w:szCs w:val="24"/>
        </w:rPr>
        <w:t>ν</w:t>
      </w:r>
      <w:r w:rsidRPr="004C37DA">
        <w:rPr>
          <w:rFonts w:eastAsia="Times New Roman" w:cs="Times New Roman"/>
          <w:szCs w:val="24"/>
        </w:rPr>
        <w:t>τικείμενο</w:t>
      </w:r>
      <w:r>
        <w:rPr>
          <w:rFonts w:eastAsia="Times New Roman" w:cs="Times New Roman"/>
          <w:szCs w:val="24"/>
        </w:rPr>
        <w:t>,</w:t>
      </w:r>
      <w:r w:rsidRPr="004C37DA">
        <w:rPr>
          <w:rFonts w:eastAsia="Times New Roman" w:cs="Times New Roman"/>
          <w:szCs w:val="24"/>
        </w:rPr>
        <w:t xml:space="preserve"> ο ανδρικός ρατσισμός</w:t>
      </w:r>
      <w:r>
        <w:rPr>
          <w:rFonts w:eastAsia="Times New Roman" w:cs="Times New Roman"/>
          <w:szCs w:val="24"/>
        </w:rPr>
        <w:t>,</w:t>
      </w:r>
      <w:r w:rsidRPr="004C37DA">
        <w:rPr>
          <w:rFonts w:eastAsia="Times New Roman" w:cs="Times New Roman"/>
          <w:szCs w:val="24"/>
        </w:rPr>
        <w:t xml:space="preserve"> η βία</w:t>
      </w:r>
      <w:r>
        <w:rPr>
          <w:rFonts w:eastAsia="Times New Roman" w:cs="Times New Roman"/>
          <w:szCs w:val="24"/>
        </w:rPr>
        <w:t>, ο</w:t>
      </w:r>
      <w:r w:rsidRPr="004C37DA">
        <w:rPr>
          <w:rFonts w:eastAsia="Times New Roman" w:cs="Times New Roman"/>
          <w:szCs w:val="24"/>
        </w:rPr>
        <w:t xml:space="preserve"> βιασμός</w:t>
      </w:r>
      <w:r>
        <w:rPr>
          <w:rFonts w:eastAsia="Times New Roman" w:cs="Times New Roman"/>
          <w:szCs w:val="24"/>
        </w:rPr>
        <w:t>,</w:t>
      </w:r>
      <w:r w:rsidRPr="004C37DA">
        <w:rPr>
          <w:rFonts w:eastAsia="Times New Roman" w:cs="Times New Roman"/>
          <w:szCs w:val="24"/>
        </w:rPr>
        <w:t xml:space="preserve"> η πορνεία</w:t>
      </w:r>
      <w:r>
        <w:rPr>
          <w:rFonts w:eastAsia="Times New Roman" w:cs="Times New Roman"/>
          <w:szCs w:val="24"/>
        </w:rPr>
        <w:t>,</w:t>
      </w:r>
      <w:r w:rsidRPr="004C37DA">
        <w:rPr>
          <w:rFonts w:eastAsia="Times New Roman" w:cs="Times New Roman"/>
          <w:szCs w:val="24"/>
        </w:rPr>
        <w:t xml:space="preserve"> η ανασφάλεια της μητρότητας</w:t>
      </w:r>
      <w:r>
        <w:rPr>
          <w:rFonts w:eastAsia="Times New Roman" w:cs="Times New Roman"/>
          <w:szCs w:val="24"/>
        </w:rPr>
        <w:t>,</w:t>
      </w:r>
      <w:r w:rsidRPr="004C37DA">
        <w:rPr>
          <w:rFonts w:eastAsia="Times New Roman" w:cs="Times New Roman"/>
          <w:szCs w:val="24"/>
        </w:rPr>
        <w:t xml:space="preserve"> η τεχνητή γονιμοποίηση</w:t>
      </w:r>
      <w:r>
        <w:rPr>
          <w:rFonts w:eastAsia="Times New Roman" w:cs="Times New Roman"/>
          <w:szCs w:val="24"/>
        </w:rPr>
        <w:t>, η</w:t>
      </w:r>
      <w:r w:rsidRPr="004C37DA">
        <w:rPr>
          <w:rFonts w:eastAsia="Times New Roman" w:cs="Times New Roman"/>
          <w:szCs w:val="24"/>
        </w:rPr>
        <w:t xml:space="preserve"> ανάγκη κοινωνικής αναγνώρισης του διπλού ρόλου</w:t>
      </w:r>
      <w:r>
        <w:rPr>
          <w:rFonts w:eastAsia="Times New Roman" w:cs="Times New Roman"/>
          <w:szCs w:val="24"/>
        </w:rPr>
        <w:t>,</w:t>
      </w:r>
      <w:r w:rsidRPr="004C37DA">
        <w:rPr>
          <w:rFonts w:eastAsia="Times New Roman" w:cs="Times New Roman"/>
          <w:szCs w:val="24"/>
        </w:rPr>
        <w:t xml:space="preserve"> είναι πανταχού παρόντα και </w:t>
      </w:r>
      <w:r>
        <w:rPr>
          <w:rFonts w:eastAsia="Times New Roman" w:cs="Times New Roman"/>
          <w:szCs w:val="24"/>
        </w:rPr>
        <w:t>ζέοντα</w:t>
      </w:r>
      <w:r w:rsidRPr="004C37DA">
        <w:rPr>
          <w:rFonts w:eastAsia="Times New Roman" w:cs="Times New Roman"/>
          <w:szCs w:val="24"/>
        </w:rPr>
        <w:t xml:space="preserve"> προβλήματα</w:t>
      </w:r>
      <w:r>
        <w:rPr>
          <w:rFonts w:eastAsia="Times New Roman" w:cs="Times New Roman"/>
          <w:szCs w:val="24"/>
        </w:rPr>
        <w:t>.</w:t>
      </w:r>
    </w:p>
    <w:p w14:paraId="3AA84DE6" w14:textId="77777777" w:rsidR="00AF2C39" w:rsidRDefault="00AD072F">
      <w:pPr>
        <w:spacing w:line="600" w:lineRule="auto"/>
        <w:ind w:firstLine="720"/>
        <w:jc w:val="both"/>
        <w:rPr>
          <w:rFonts w:eastAsia="Times New Roman" w:cs="Times New Roman"/>
          <w:szCs w:val="24"/>
        </w:rPr>
      </w:pPr>
      <w:r w:rsidRPr="004C37DA">
        <w:rPr>
          <w:rFonts w:eastAsia="Times New Roman" w:cs="Times New Roman"/>
          <w:szCs w:val="24"/>
        </w:rPr>
        <w:lastRenderedPageBreak/>
        <w:t>Αν το</w:t>
      </w:r>
      <w:r>
        <w:rPr>
          <w:rFonts w:eastAsia="Times New Roman" w:cs="Times New Roman"/>
          <w:szCs w:val="24"/>
        </w:rPr>
        <w:t xml:space="preserve"> καρφί στο μάτι</w:t>
      </w:r>
      <w:r w:rsidRPr="004C37DA">
        <w:rPr>
          <w:rFonts w:eastAsia="Times New Roman" w:cs="Times New Roman"/>
          <w:szCs w:val="24"/>
        </w:rPr>
        <w:t xml:space="preserve"> της εποχής </w:t>
      </w:r>
      <w:r>
        <w:rPr>
          <w:rFonts w:eastAsia="Times New Roman" w:cs="Times New Roman"/>
          <w:szCs w:val="24"/>
        </w:rPr>
        <w:t>μας,</w:t>
      </w:r>
      <w:r w:rsidRPr="004C37DA">
        <w:rPr>
          <w:rFonts w:eastAsia="Times New Roman" w:cs="Times New Roman"/>
          <w:szCs w:val="24"/>
        </w:rPr>
        <w:t xml:space="preserve"> στην αυτάρκεια του πολιτισμού της καθημερινότητ</w:t>
      </w:r>
      <w:r>
        <w:rPr>
          <w:rFonts w:eastAsia="Times New Roman" w:cs="Times New Roman"/>
          <w:szCs w:val="24"/>
        </w:rPr>
        <w:t>ά</w:t>
      </w:r>
      <w:r w:rsidRPr="004C37DA">
        <w:rPr>
          <w:rFonts w:eastAsia="Times New Roman" w:cs="Times New Roman"/>
          <w:szCs w:val="24"/>
        </w:rPr>
        <w:t xml:space="preserve">ς </w:t>
      </w:r>
      <w:r>
        <w:rPr>
          <w:rFonts w:eastAsia="Times New Roman" w:cs="Times New Roman"/>
          <w:szCs w:val="24"/>
        </w:rPr>
        <w:t>μας,</w:t>
      </w:r>
      <w:r w:rsidRPr="004C37DA">
        <w:rPr>
          <w:rFonts w:eastAsia="Times New Roman" w:cs="Times New Roman"/>
          <w:szCs w:val="24"/>
        </w:rPr>
        <w:t xml:space="preserve"> είναι ο κοινωνικός αποκλεισμός</w:t>
      </w:r>
      <w:r>
        <w:rPr>
          <w:rFonts w:eastAsia="Times New Roman" w:cs="Times New Roman"/>
          <w:szCs w:val="24"/>
        </w:rPr>
        <w:t>,</w:t>
      </w:r>
      <w:r w:rsidRPr="004C37DA">
        <w:rPr>
          <w:rFonts w:eastAsia="Times New Roman" w:cs="Times New Roman"/>
          <w:szCs w:val="24"/>
        </w:rPr>
        <w:t xml:space="preserve"> η καταδίκη στο περιθώριο</w:t>
      </w:r>
      <w:r>
        <w:rPr>
          <w:rFonts w:eastAsia="Times New Roman" w:cs="Times New Roman"/>
          <w:szCs w:val="24"/>
        </w:rPr>
        <w:t>,</w:t>
      </w:r>
      <w:r w:rsidRPr="004C37DA">
        <w:rPr>
          <w:rFonts w:eastAsia="Times New Roman" w:cs="Times New Roman"/>
          <w:szCs w:val="24"/>
        </w:rPr>
        <w:t xml:space="preserve"> οι εξαθλιωμένες μάζες των μεταναστών</w:t>
      </w:r>
      <w:r>
        <w:rPr>
          <w:rFonts w:eastAsia="Times New Roman" w:cs="Times New Roman"/>
          <w:szCs w:val="24"/>
        </w:rPr>
        <w:t>, τότε η γυναίκα στα σκουπίδια</w:t>
      </w:r>
      <w:r w:rsidRPr="004C37DA">
        <w:rPr>
          <w:rFonts w:eastAsia="Times New Roman" w:cs="Times New Roman"/>
          <w:szCs w:val="24"/>
        </w:rPr>
        <w:t xml:space="preserve"> της ανάπτυξης του πολιτισμού μας έχει τον πρώτο λόγο στην </w:t>
      </w:r>
      <w:r>
        <w:rPr>
          <w:rFonts w:eastAsia="Times New Roman" w:cs="Times New Roman"/>
          <w:szCs w:val="24"/>
        </w:rPr>
        <w:t>ανεργία,</w:t>
      </w:r>
      <w:r w:rsidRPr="004C37DA">
        <w:rPr>
          <w:rFonts w:eastAsia="Times New Roman" w:cs="Times New Roman"/>
          <w:szCs w:val="24"/>
        </w:rPr>
        <w:t xml:space="preserve"> στα ναρκ</w:t>
      </w:r>
      <w:r w:rsidRPr="004C37DA">
        <w:rPr>
          <w:rFonts w:eastAsia="Times New Roman" w:cs="Times New Roman"/>
          <w:szCs w:val="24"/>
        </w:rPr>
        <w:t>ωτικά</w:t>
      </w:r>
      <w:r>
        <w:rPr>
          <w:rFonts w:eastAsia="Times New Roman" w:cs="Times New Roman"/>
          <w:szCs w:val="24"/>
        </w:rPr>
        <w:t>,</w:t>
      </w:r>
      <w:r w:rsidRPr="004C37DA">
        <w:rPr>
          <w:rFonts w:eastAsia="Times New Roman" w:cs="Times New Roman"/>
          <w:szCs w:val="24"/>
        </w:rPr>
        <w:t xml:space="preserve"> στην έλλειψη στέγης</w:t>
      </w:r>
      <w:r>
        <w:rPr>
          <w:rFonts w:eastAsia="Times New Roman" w:cs="Times New Roman"/>
          <w:szCs w:val="24"/>
        </w:rPr>
        <w:t>,</w:t>
      </w:r>
      <w:r w:rsidRPr="004C37DA">
        <w:rPr>
          <w:rFonts w:eastAsia="Times New Roman" w:cs="Times New Roman"/>
          <w:szCs w:val="24"/>
        </w:rPr>
        <w:t xml:space="preserve"> στην καταδίκη στο περιθώριο</w:t>
      </w:r>
      <w:r>
        <w:rPr>
          <w:rFonts w:eastAsia="Times New Roman" w:cs="Times New Roman"/>
          <w:szCs w:val="24"/>
        </w:rPr>
        <w:t>,</w:t>
      </w:r>
      <w:r w:rsidRPr="004C37DA">
        <w:rPr>
          <w:rFonts w:eastAsia="Times New Roman" w:cs="Times New Roman"/>
          <w:szCs w:val="24"/>
        </w:rPr>
        <w:t xml:space="preserve"> σε μία ζωή χωρίς φως και ορίζοντα</w:t>
      </w:r>
      <w:r>
        <w:rPr>
          <w:rFonts w:eastAsia="Times New Roman" w:cs="Times New Roman"/>
          <w:szCs w:val="24"/>
        </w:rPr>
        <w:t>.</w:t>
      </w:r>
      <w:r w:rsidRPr="004C37DA">
        <w:rPr>
          <w:rFonts w:eastAsia="Times New Roman" w:cs="Times New Roman"/>
          <w:szCs w:val="24"/>
        </w:rPr>
        <w:t xml:space="preserve"> Η κοινωνία της αφθονίας συνυπάρχει με την αρρώστια</w:t>
      </w:r>
      <w:r>
        <w:rPr>
          <w:rFonts w:eastAsia="Times New Roman" w:cs="Times New Roman"/>
          <w:szCs w:val="24"/>
        </w:rPr>
        <w:t>,</w:t>
      </w:r>
      <w:r w:rsidRPr="004C37DA">
        <w:rPr>
          <w:rFonts w:eastAsia="Times New Roman" w:cs="Times New Roman"/>
          <w:szCs w:val="24"/>
        </w:rPr>
        <w:t xml:space="preserve"> το</w:t>
      </w:r>
      <w:r>
        <w:rPr>
          <w:rFonts w:eastAsia="Times New Roman" w:cs="Times New Roman"/>
          <w:szCs w:val="24"/>
        </w:rPr>
        <w:t>ν</w:t>
      </w:r>
      <w:r w:rsidRPr="004C37DA">
        <w:rPr>
          <w:rFonts w:eastAsia="Times New Roman" w:cs="Times New Roman"/>
          <w:szCs w:val="24"/>
        </w:rPr>
        <w:t xml:space="preserve"> υποσιτισμ</w:t>
      </w:r>
      <w:r>
        <w:rPr>
          <w:rFonts w:eastAsia="Times New Roman" w:cs="Times New Roman"/>
          <w:szCs w:val="24"/>
        </w:rPr>
        <w:t xml:space="preserve">ό, </w:t>
      </w:r>
      <w:r w:rsidRPr="004C37DA">
        <w:rPr>
          <w:rFonts w:eastAsia="Times New Roman" w:cs="Times New Roman"/>
          <w:szCs w:val="24"/>
        </w:rPr>
        <w:t>την καταπίεση</w:t>
      </w:r>
      <w:r>
        <w:rPr>
          <w:rFonts w:eastAsia="Times New Roman" w:cs="Times New Roman"/>
          <w:szCs w:val="24"/>
        </w:rPr>
        <w:t>,</w:t>
      </w:r>
      <w:r w:rsidRPr="004C37DA">
        <w:rPr>
          <w:rFonts w:eastAsia="Times New Roman" w:cs="Times New Roman"/>
          <w:szCs w:val="24"/>
        </w:rPr>
        <w:t xml:space="preserve"> τους πολιτισμούς που στο όνομα της παράδοσης καταδικάζου</w:t>
      </w:r>
      <w:r>
        <w:rPr>
          <w:rFonts w:eastAsia="Times New Roman" w:cs="Times New Roman"/>
          <w:szCs w:val="24"/>
        </w:rPr>
        <w:t>ν τη γυναίκα</w:t>
      </w:r>
      <w:r w:rsidRPr="004C37DA">
        <w:rPr>
          <w:rFonts w:eastAsia="Times New Roman" w:cs="Times New Roman"/>
          <w:szCs w:val="24"/>
        </w:rPr>
        <w:t xml:space="preserve"> σε αντικείμε</w:t>
      </w:r>
      <w:r w:rsidRPr="004C37DA">
        <w:rPr>
          <w:rFonts w:eastAsia="Times New Roman" w:cs="Times New Roman"/>
          <w:szCs w:val="24"/>
        </w:rPr>
        <w:t>νο εκμετάλλευσης ή μιας χρήσης</w:t>
      </w:r>
      <w:r>
        <w:rPr>
          <w:rFonts w:eastAsia="Times New Roman" w:cs="Times New Roman"/>
          <w:szCs w:val="24"/>
        </w:rPr>
        <w:t>.</w:t>
      </w:r>
      <w:r w:rsidRPr="004C37DA">
        <w:rPr>
          <w:rFonts w:eastAsia="Times New Roman" w:cs="Times New Roman"/>
          <w:szCs w:val="24"/>
        </w:rPr>
        <w:t xml:space="preserve"> </w:t>
      </w:r>
    </w:p>
    <w:p w14:paraId="3AA84DE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Οι ε</w:t>
      </w:r>
      <w:r w:rsidRPr="004C37DA">
        <w:rPr>
          <w:rFonts w:eastAsia="Times New Roman" w:cs="Times New Roman"/>
          <w:szCs w:val="24"/>
        </w:rPr>
        <w:t xml:space="preserve">ικόνες </w:t>
      </w:r>
      <w:r>
        <w:rPr>
          <w:rFonts w:eastAsia="Times New Roman" w:cs="Times New Roman"/>
          <w:szCs w:val="24"/>
        </w:rPr>
        <w:t>κ</w:t>
      </w:r>
      <w:r w:rsidRPr="004C37DA">
        <w:rPr>
          <w:rFonts w:eastAsia="Times New Roman" w:cs="Times New Roman"/>
          <w:szCs w:val="24"/>
        </w:rPr>
        <w:t>άθε άλλο ξέ</w:t>
      </w:r>
      <w:r>
        <w:rPr>
          <w:rFonts w:eastAsia="Times New Roman" w:cs="Times New Roman"/>
          <w:szCs w:val="24"/>
        </w:rPr>
        <w:t>νες</w:t>
      </w:r>
      <w:r w:rsidRPr="004C37DA">
        <w:rPr>
          <w:rFonts w:eastAsia="Times New Roman" w:cs="Times New Roman"/>
          <w:szCs w:val="24"/>
        </w:rPr>
        <w:t xml:space="preserve"> είναι σε </w:t>
      </w:r>
      <w:r>
        <w:rPr>
          <w:rFonts w:eastAsia="Times New Roman" w:cs="Times New Roman"/>
          <w:szCs w:val="24"/>
        </w:rPr>
        <w:t>μας,</w:t>
      </w:r>
      <w:r w:rsidRPr="004C37DA">
        <w:rPr>
          <w:rFonts w:eastAsia="Times New Roman" w:cs="Times New Roman"/>
          <w:szCs w:val="24"/>
        </w:rPr>
        <w:t xml:space="preserve"> που βλέπουμε μία μετανάστρια να πνίγεται </w:t>
      </w:r>
      <w:r>
        <w:rPr>
          <w:rFonts w:eastAsia="Times New Roman" w:cs="Times New Roman"/>
          <w:szCs w:val="24"/>
        </w:rPr>
        <w:t>έχοντας αγκαλιά</w:t>
      </w:r>
      <w:r w:rsidRPr="004C37DA">
        <w:rPr>
          <w:rFonts w:eastAsia="Times New Roman" w:cs="Times New Roman"/>
          <w:szCs w:val="24"/>
        </w:rPr>
        <w:t xml:space="preserve"> το παιδί της καταμεσής του πελάγου</w:t>
      </w:r>
      <w:r>
        <w:rPr>
          <w:rFonts w:eastAsia="Times New Roman" w:cs="Times New Roman"/>
          <w:szCs w:val="24"/>
        </w:rPr>
        <w:t>ς</w:t>
      </w:r>
      <w:r>
        <w:rPr>
          <w:rFonts w:eastAsia="Times New Roman" w:cs="Times New Roman"/>
          <w:szCs w:val="24"/>
        </w:rPr>
        <w:t>,</w:t>
      </w:r>
      <w:r w:rsidRPr="004C37DA">
        <w:rPr>
          <w:rFonts w:eastAsia="Times New Roman" w:cs="Times New Roman"/>
          <w:szCs w:val="24"/>
        </w:rPr>
        <w:t xml:space="preserve"> που βλέπουμε μία νέα κοπέλα να παραπατάει από τη χρήση ναρκωτικών στη Μαιάνδρου</w:t>
      </w:r>
      <w:r>
        <w:rPr>
          <w:rFonts w:eastAsia="Times New Roman" w:cs="Times New Roman"/>
          <w:szCs w:val="24"/>
        </w:rPr>
        <w:t>,</w:t>
      </w:r>
      <w:r w:rsidRPr="004C37DA">
        <w:rPr>
          <w:rFonts w:eastAsia="Times New Roman" w:cs="Times New Roman"/>
          <w:szCs w:val="24"/>
        </w:rPr>
        <w:t xml:space="preserve"> που βλέ</w:t>
      </w:r>
      <w:r w:rsidRPr="004C37DA">
        <w:rPr>
          <w:rFonts w:eastAsia="Times New Roman" w:cs="Times New Roman"/>
          <w:szCs w:val="24"/>
        </w:rPr>
        <w:t xml:space="preserve">πουμε μία εργαζόμενη μητέρα να εκλιπαρεί </w:t>
      </w:r>
      <w:r>
        <w:rPr>
          <w:rFonts w:eastAsia="Times New Roman" w:cs="Times New Roman"/>
          <w:szCs w:val="24"/>
        </w:rPr>
        <w:t>γ</w:t>
      </w:r>
      <w:r w:rsidRPr="004C37DA">
        <w:rPr>
          <w:rFonts w:eastAsia="Times New Roman" w:cs="Times New Roman"/>
          <w:szCs w:val="24"/>
        </w:rPr>
        <w:t>ια μία θέση σε ένα δημόσιο παιδικό σταθμό</w:t>
      </w:r>
      <w:r>
        <w:rPr>
          <w:rFonts w:eastAsia="Times New Roman" w:cs="Times New Roman"/>
          <w:szCs w:val="24"/>
        </w:rPr>
        <w:t>,</w:t>
      </w:r>
      <w:r w:rsidRPr="004C37DA">
        <w:rPr>
          <w:rFonts w:eastAsia="Times New Roman" w:cs="Times New Roman"/>
          <w:szCs w:val="24"/>
        </w:rPr>
        <w:t xml:space="preserve"> σε ένα χωριό </w:t>
      </w:r>
      <w:r>
        <w:rPr>
          <w:rFonts w:eastAsia="Times New Roman" w:cs="Times New Roman"/>
          <w:szCs w:val="24"/>
        </w:rPr>
        <w:t>ή σε</w:t>
      </w:r>
      <w:r w:rsidRPr="004C37DA">
        <w:rPr>
          <w:rFonts w:eastAsia="Times New Roman" w:cs="Times New Roman"/>
          <w:szCs w:val="24"/>
        </w:rPr>
        <w:t xml:space="preserve"> μία </w:t>
      </w:r>
      <w:r>
        <w:rPr>
          <w:rFonts w:eastAsia="Times New Roman" w:cs="Times New Roman"/>
          <w:szCs w:val="24"/>
        </w:rPr>
        <w:t>κ</w:t>
      </w:r>
      <w:r w:rsidRPr="004C37DA">
        <w:rPr>
          <w:rFonts w:eastAsia="Times New Roman" w:cs="Times New Roman"/>
          <w:szCs w:val="24"/>
        </w:rPr>
        <w:t xml:space="preserve">ωμόπολη της πατρίδας </w:t>
      </w:r>
      <w:r>
        <w:rPr>
          <w:rFonts w:eastAsia="Times New Roman" w:cs="Times New Roman"/>
          <w:szCs w:val="24"/>
        </w:rPr>
        <w:t>μας.</w:t>
      </w:r>
      <w:r w:rsidRPr="004C37DA">
        <w:rPr>
          <w:rFonts w:eastAsia="Times New Roman" w:cs="Times New Roman"/>
          <w:szCs w:val="24"/>
        </w:rPr>
        <w:t xml:space="preserve"> </w:t>
      </w:r>
    </w:p>
    <w:p w14:paraId="3AA84DE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Α</w:t>
      </w:r>
      <w:r w:rsidRPr="004C37DA">
        <w:rPr>
          <w:rFonts w:eastAsia="Times New Roman" w:cs="Times New Roman"/>
          <w:szCs w:val="24"/>
        </w:rPr>
        <w:t>ς μη γελιόμαστε</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Ο</w:t>
      </w:r>
      <w:r w:rsidRPr="004C37DA">
        <w:rPr>
          <w:rFonts w:eastAsia="Times New Roman" w:cs="Times New Roman"/>
          <w:szCs w:val="24"/>
        </w:rPr>
        <w:t xml:space="preserve"> φεμινισμός</w:t>
      </w:r>
      <w:r>
        <w:rPr>
          <w:rFonts w:eastAsia="Times New Roman" w:cs="Times New Roman"/>
          <w:szCs w:val="24"/>
        </w:rPr>
        <w:t>,</w:t>
      </w:r>
      <w:r w:rsidRPr="004C37DA">
        <w:rPr>
          <w:rFonts w:eastAsia="Times New Roman" w:cs="Times New Roman"/>
          <w:szCs w:val="24"/>
        </w:rPr>
        <w:t xml:space="preserve"> μία </w:t>
      </w:r>
      <w:r>
        <w:rPr>
          <w:rFonts w:eastAsia="Times New Roman" w:cs="Times New Roman"/>
          <w:szCs w:val="24"/>
        </w:rPr>
        <w:t>π</w:t>
      </w:r>
      <w:r w:rsidRPr="004C37DA">
        <w:rPr>
          <w:rFonts w:eastAsia="Times New Roman" w:cs="Times New Roman"/>
          <w:szCs w:val="24"/>
        </w:rPr>
        <w:t>ροοδευτική ιδέα του προηγούμενου αιώνα</w:t>
      </w:r>
      <w:r>
        <w:rPr>
          <w:rFonts w:eastAsia="Times New Roman" w:cs="Times New Roman"/>
          <w:szCs w:val="24"/>
        </w:rPr>
        <w:t>,</w:t>
      </w:r>
      <w:r w:rsidRPr="004C37DA">
        <w:rPr>
          <w:rFonts w:eastAsia="Times New Roman" w:cs="Times New Roman"/>
          <w:szCs w:val="24"/>
        </w:rPr>
        <w:t xml:space="preserve"> έφερε μία από τις πιο μεγάλες και ευεργετικέ</w:t>
      </w:r>
      <w:r w:rsidRPr="004C37DA">
        <w:rPr>
          <w:rFonts w:eastAsia="Times New Roman" w:cs="Times New Roman"/>
          <w:szCs w:val="24"/>
        </w:rPr>
        <w:t>ς ανατροπές</w:t>
      </w:r>
      <w:r>
        <w:rPr>
          <w:rFonts w:eastAsia="Times New Roman" w:cs="Times New Roman"/>
          <w:szCs w:val="24"/>
        </w:rPr>
        <w:t>, άνοιξε ένα μεγάλο δρόμο, που δεν τον ολοκλήρωσε. Η κοινωνία των ίσων ευκαιριών και των</w:t>
      </w:r>
      <w:r w:rsidRPr="004C37DA">
        <w:rPr>
          <w:rFonts w:eastAsia="Times New Roman" w:cs="Times New Roman"/>
          <w:szCs w:val="24"/>
        </w:rPr>
        <w:t xml:space="preserve"> αξιοκρατικών επιλογών έχει δρόμο μπροστά της ακόμα να διανύσει</w:t>
      </w:r>
      <w:r>
        <w:rPr>
          <w:rFonts w:eastAsia="Times New Roman" w:cs="Times New Roman"/>
          <w:szCs w:val="24"/>
        </w:rPr>
        <w:t>.</w:t>
      </w:r>
      <w:r w:rsidRPr="004C37DA">
        <w:rPr>
          <w:rFonts w:eastAsia="Times New Roman" w:cs="Times New Roman"/>
          <w:szCs w:val="24"/>
        </w:rPr>
        <w:t xml:space="preserve"> </w:t>
      </w:r>
      <w:r>
        <w:rPr>
          <w:rFonts w:eastAsia="Times New Roman" w:cs="Times New Roman"/>
          <w:szCs w:val="24"/>
        </w:rPr>
        <w:t>Τ</w:t>
      </w:r>
      <w:r w:rsidRPr="004C37DA">
        <w:rPr>
          <w:rFonts w:eastAsia="Times New Roman" w:cs="Times New Roman"/>
          <w:szCs w:val="24"/>
        </w:rPr>
        <w:t>ο δικαίωμα στην αξιοπρέπεια</w:t>
      </w:r>
      <w:r>
        <w:rPr>
          <w:rFonts w:eastAsia="Times New Roman" w:cs="Times New Roman"/>
          <w:szCs w:val="24"/>
        </w:rPr>
        <w:t>,</w:t>
      </w:r>
      <w:r w:rsidRPr="004C37DA">
        <w:rPr>
          <w:rFonts w:eastAsia="Times New Roman" w:cs="Times New Roman"/>
          <w:szCs w:val="24"/>
        </w:rPr>
        <w:t xml:space="preserve"> η βάση και το θεμέλιο της πραγματικής ισότητας των φύλων</w:t>
      </w:r>
      <w:r>
        <w:rPr>
          <w:rFonts w:eastAsia="Times New Roman" w:cs="Times New Roman"/>
          <w:szCs w:val="24"/>
        </w:rPr>
        <w:t>,</w:t>
      </w:r>
      <w:r w:rsidRPr="004C37DA">
        <w:rPr>
          <w:rFonts w:eastAsia="Times New Roman" w:cs="Times New Roman"/>
          <w:szCs w:val="24"/>
        </w:rPr>
        <w:t xml:space="preserve"> δεν κατακτήθηκε ακόμη</w:t>
      </w:r>
      <w:r>
        <w:rPr>
          <w:rFonts w:eastAsia="Times New Roman" w:cs="Times New Roman"/>
          <w:szCs w:val="24"/>
        </w:rPr>
        <w:t>.</w:t>
      </w:r>
    </w:p>
    <w:p w14:paraId="3AA84DE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Γι’ αυτό και επαναλαμβάνω: Η επετειακή προσέγγιση δεν μας ταιριάζει. Η Ημέρα της Γυναίκας είναι κάθε μέρα που αγωνιζόμαστε για την κατοχύρωση της ισότητας των ευκαιριών και για την εξάλειψη των διακρίσεων κατά των γυναικών, κάθε μέρ</w:t>
      </w:r>
      <w:r>
        <w:rPr>
          <w:rFonts w:eastAsia="Times New Roman" w:cs="Times New Roman"/>
          <w:szCs w:val="24"/>
        </w:rPr>
        <w:t>α που προσπαθούμε να δημιουργούμε τις συνθήκες και τις προϋποθέσεις εκείνες που επιτρέπουν τη συμμετοχή της γυναίκας στην κοινωνία και την πολιτική, να μην εγκλωβίζεται στα τείχη των προκαταλήψεων των παραδοσιακών δομών, των παραδοσιακών ρόλων.</w:t>
      </w:r>
    </w:p>
    <w:p w14:paraId="3AA84DE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 Ημέρα της</w:t>
      </w:r>
      <w:r>
        <w:rPr>
          <w:rFonts w:eastAsia="Times New Roman" w:cs="Times New Roman"/>
          <w:szCs w:val="24"/>
        </w:rPr>
        <w:t xml:space="preserve"> Γυναίκας είναι κάθε μέρα που μοιραζόμαστε έναν αγώνα για μ</w:t>
      </w:r>
      <w:r>
        <w:rPr>
          <w:rFonts w:eastAsia="Times New Roman" w:cs="Times New Roman"/>
          <w:szCs w:val="24"/>
        </w:rPr>
        <w:t>ί</w:t>
      </w:r>
      <w:r>
        <w:rPr>
          <w:rFonts w:eastAsia="Times New Roman" w:cs="Times New Roman"/>
          <w:szCs w:val="24"/>
        </w:rPr>
        <w:t>α καινούρ</w:t>
      </w:r>
      <w:r>
        <w:rPr>
          <w:rFonts w:eastAsia="Times New Roman" w:cs="Times New Roman"/>
          <w:szCs w:val="24"/>
        </w:rPr>
        <w:t>γ</w:t>
      </w:r>
      <w:r>
        <w:rPr>
          <w:rFonts w:eastAsia="Times New Roman" w:cs="Times New Roman"/>
          <w:szCs w:val="24"/>
        </w:rPr>
        <w:t xml:space="preserve">ια καθημερινότητα που θα αναγνωρίζει την αλλαγή των συνθηκών της ζωής μας, των προσωπικών </w:t>
      </w:r>
      <w:r>
        <w:rPr>
          <w:rFonts w:eastAsia="Times New Roman" w:cs="Times New Roman"/>
          <w:szCs w:val="24"/>
        </w:rPr>
        <w:lastRenderedPageBreak/>
        <w:t>απαιτήσεων, των αναγκών και των υποχρεώσεών μας. Η Ημέρα της Γυναίκας είναι κάθε μέρα ευαισθητοπ</w:t>
      </w:r>
      <w:r>
        <w:rPr>
          <w:rFonts w:eastAsia="Times New Roman" w:cs="Times New Roman"/>
          <w:szCs w:val="24"/>
        </w:rPr>
        <w:t>οίησης της κοινής γνώμη, της συνεργασίας με διεθνούς οργανισμούς κινητοποίησης προστατευτικών μηχανισμών ενάντια στην σεξουαλική εκμετάλλευση, τη φτώχεια, την κακοποίηση, τον κοινωνικό αποκλεισμό της γυναίκας σε κάθε γωνιά του πλανήτη.</w:t>
      </w:r>
    </w:p>
    <w:p w14:paraId="3AA84DE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 ισότητα των δύο φύ</w:t>
      </w:r>
      <w:r>
        <w:rPr>
          <w:rFonts w:eastAsia="Times New Roman" w:cs="Times New Roman"/>
          <w:szCs w:val="24"/>
        </w:rPr>
        <w:t>λων είναι μέτρο και προϋπόθεση της δημοκρατίας, της ανάπτυξης, της συνοχής και της δυναμικής μιας σύγχρονης κοινωνίας. Οι γυναίκες ξέρουν χρόνια τώρα να αξιοποιούν κάθε νέα κατάκτηση. Δεν χρειάζονται προστασία. Χρειάζονται μόνο την ανεμπόδιστη και πλήρη αν</w:t>
      </w:r>
      <w:r>
        <w:rPr>
          <w:rFonts w:eastAsia="Times New Roman" w:cs="Times New Roman"/>
          <w:szCs w:val="24"/>
        </w:rPr>
        <w:t xml:space="preserve">αγνώριση των δικαιωμάτων τους. Φορείς ενός νέου πολιτισμού ισότητας, αλληλεγγύης και ειρηνικής συνύπαρξης οι γυναίκες συμβάλλουν στην οικοδόμηση ενός κόσμου πιο ανθρώπινου. Και εάν η Ευρώπη θα ήθελε να ζήσει μια νέα εποχή αναγέννησης και ανθρωπισμού, καλό </w:t>
      </w:r>
      <w:r>
        <w:rPr>
          <w:rFonts w:eastAsia="Times New Roman" w:cs="Times New Roman"/>
          <w:szCs w:val="24"/>
        </w:rPr>
        <w:t xml:space="preserve">θα είναι να ξεκινήσει από τα ίσα δικαιώματα, την ισονομία και την ισοπολιτεία. </w:t>
      </w:r>
    </w:p>
    <w:p w14:paraId="3AA84DE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εκφράσω μια τελευταία σκέψη ατενίζοντας το μέλλον. Στον κόσμο </w:t>
      </w:r>
      <w:r>
        <w:rPr>
          <w:rFonts w:eastAsia="Times New Roman" w:cs="Times New Roman"/>
          <w:szCs w:val="24"/>
        </w:rPr>
        <w:lastRenderedPageBreak/>
        <w:t>των ανοι</w:t>
      </w:r>
      <w:r>
        <w:rPr>
          <w:rFonts w:eastAsia="Times New Roman" w:cs="Times New Roman"/>
          <w:szCs w:val="24"/>
        </w:rPr>
        <w:t>κ</w:t>
      </w:r>
      <w:r>
        <w:rPr>
          <w:rFonts w:eastAsia="Times New Roman" w:cs="Times New Roman"/>
          <w:szCs w:val="24"/>
        </w:rPr>
        <w:t xml:space="preserve">τών συνόρων, στον κόσμο του </w:t>
      </w:r>
      <w:proofErr w:type="spellStart"/>
      <w:r>
        <w:rPr>
          <w:rFonts w:eastAsia="Times New Roman" w:cs="Times New Roman"/>
          <w:szCs w:val="24"/>
        </w:rPr>
        <w:t>μεταφεμινισμού</w:t>
      </w:r>
      <w:proofErr w:type="spellEnd"/>
      <w:r>
        <w:rPr>
          <w:rFonts w:eastAsia="Times New Roman" w:cs="Times New Roman"/>
          <w:szCs w:val="24"/>
        </w:rPr>
        <w:t xml:space="preserve">, μόνο ένας </w:t>
      </w:r>
      <w:r>
        <w:rPr>
          <w:rFonts w:eastAsia="Times New Roman" w:cs="Times New Roman"/>
          <w:szCs w:val="24"/>
        </w:rPr>
        <w:t>δρόμος υπάρχει. Θα τον διατυπώσω εντελώς συνθηματικά. Όχι στα ισχυρά φύλα, ναι στις ισχυρές, αυθεντικές και ισότιμες σχέσεις. Όχι στην ισοπέδωση των διαφορών, των ειδικών ρόλων, των αναρίθμητων αισθητικών δρόμων, των διαφορετικών επιλογών και βιωμάτων. Ναι</w:t>
      </w:r>
      <w:r>
        <w:rPr>
          <w:rFonts w:eastAsia="Times New Roman" w:cs="Times New Roman"/>
          <w:szCs w:val="24"/>
        </w:rPr>
        <w:t xml:space="preserve"> στην κατοχύρωση της συνύπαρξης μέσα από τις ίσες ευκαιρίες, τα ίσα δικαιώματα, στη συμβίωση μέσα από διαφορετικούς δρόμους, της αυθεντικής σχέσης μέσα από ισότιμους ρόλους. </w:t>
      </w:r>
    </w:p>
    <w:p w14:paraId="3AA84DE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Όπως ο άνδρας δεν νομιμοποιείται να παριστάνει τον πατέρα-αφέντη, έτσι και η γυνα</w:t>
      </w:r>
      <w:r>
        <w:rPr>
          <w:rFonts w:eastAsia="Times New Roman" w:cs="Times New Roman"/>
          <w:szCs w:val="24"/>
        </w:rPr>
        <w:t>ίκα δεν μπορεί και δεν πρέπει και δεν θέλει να τον υποκαταστήσει και να τον αντιγράψει. Υπάρχει πάντοτε ο χώρος, ο τρόπος, η δυνατότητα για μια ζωή μέτρου και αρμονίας, που συνδέει την ισότητα με την ελευθερία, τον σεβασμό με την αξιοπρέπεια, εν</w:t>
      </w:r>
      <w:r>
        <w:rPr>
          <w:rFonts w:eastAsia="Times New Roman" w:cs="Times New Roman"/>
          <w:szCs w:val="24"/>
        </w:rPr>
        <w:t xml:space="preserve"> </w:t>
      </w:r>
      <w:r>
        <w:rPr>
          <w:rFonts w:eastAsia="Times New Roman" w:cs="Times New Roman"/>
          <w:szCs w:val="24"/>
        </w:rPr>
        <w:t>τέλει τη χ</w:t>
      </w:r>
      <w:r>
        <w:rPr>
          <w:rFonts w:eastAsia="Times New Roman" w:cs="Times New Roman"/>
          <w:szCs w:val="24"/>
        </w:rPr>
        <w:t>αρά της δημιουργίας. Και η Ελλάδα έχει απόλυτη ανάγκη τη θηλυκή ενέργεια, την ταχύτητα αντίληψης, τη διαίσθηση και την ευαισθησία των γυναικών της.</w:t>
      </w:r>
    </w:p>
    <w:p w14:paraId="3AA84DEE" w14:textId="77777777" w:rsidR="00AF2C39" w:rsidRDefault="00AD072F">
      <w:pPr>
        <w:spacing w:line="600" w:lineRule="auto"/>
        <w:ind w:firstLine="720"/>
        <w:jc w:val="both"/>
        <w:rPr>
          <w:rFonts w:eastAsia="Times New Roman" w:cs="Times New Roman"/>
          <w:color w:val="000000" w:themeColor="text1"/>
          <w:szCs w:val="24"/>
        </w:rPr>
      </w:pPr>
      <w:r w:rsidRPr="004A0AAB">
        <w:rPr>
          <w:rFonts w:eastAsia="Times New Roman" w:cs="Times New Roman"/>
          <w:color w:val="000000" w:themeColor="text1"/>
          <w:szCs w:val="24"/>
        </w:rPr>
        <w:t>Εάν η όποια ευημερία -όπως όλοι ισχυρίζονται- μπορεί να στηριχθεί μόνο στη γνώση και στους ανθρώπινους πόρου</w:t>
      </w:r>
      <w:r w:rsidRPr="004A0AAB">
        <w:rPr>
          <w:rFonts w:eastAsia="Times New Roman" w:cs="Times New Roman"/>
          <w:color w:val="000000" w:themeColor="text1"/>
          <w:szCs w:val="24"/>
        </w:rPr>
        <w:t xml:space="preserve">ς μας, </w:t>
      </w:r>
      <w:r w:rsidRPr="004A0AAB">
        <w:rPr>
          <w:rFonts w:eastAsia="Times New Roman" w:cs="Times New Roman"/>
          <w:color w:val="000000" w:themeColor="text1"/>
          <w:szCs w:val="24"/>
        </w:rPr>
        <w:lastRenderedPageBreak/>
        <w:t>τότε η Ελληνίδα δεν είναι μόνο το μισό του ουρανού, δεν είναι μια ποσοτική οντότητα, είναι το μέτρο της αρμονίας που το επιτρέπει.</w:t>
      </w:r>
    </w:p>
    <w:p w14:paraId="3AA84DE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Δείτε τις νέες γενιές των γυναικών της πατρίδας μας, τα κορίτσια που παρελαύνουν, αυτά που δουλεύουν, που σπουδάζουν, </w:t>
      </w:r>
      <w:r>
        <w:rPr>
          <w:rFonts w:eastAsia="Times New Roman" w:cs="Times New Roman"/>
          <w:szCs w:val="24"/>
        </w:rPr>
        <w:t>που αναζητούν δρόμους ζωής και αυτά που με το σπαθί τους ήδη πρώιμα κέρδισαν και τη ζωή τους και τη διάκριση εδώ και παντού, σε όλον τον κόσμο. Είδος, μορφή, περιεχόμενο, σμιλεμένα στο πρόσωπο της νέας γενιάς, στο πρόσωπο γυναίκας, από τις καλύτερες ανθρώπ</w:t>
      </w:r>
      <w:r>
        <w:rPr>
          <w:rFonts w:eastAsia="Times New Roman" w:cs="Times New Roman"/>
          <w:szCs w:val="24"/>
        </w:rPr>
        <w:t>ινες, πολιτισμικές και αισθητικές μας παραδόσεις.</w:t>
      </w:r>
    </w:p>
    <w:p w14:paraId="3AA84DF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Στο σκοτάδι των καιρών μπορούμε να κοιτάξουμε ξανά το μέλλον και να παλέψουμε γι’ αυτό.</w:t>
      </w:r>
    </w:p>
    <w:p w14:paraId="3AA84DF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Ευχαριστώ.</w:t>
      </w:r>
    </w:p>
    <w:p w14:paraId="3AA84DF2"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AA84DF3" w14:textId="77777777" w:rsidR="00AF2C39" w:rsidRDefault="00AD072F">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η κ</w:t>
      </w:r>
      <w:r>
        <w:rPr>
          <w:rFonts w:eastAsia="Times New Roman"/>
          <w:bCs/>
          <w:szCs w:val="24"/>
        </w:rPr>
        <w:t>.</w:t>
      </w:r>
      <w:r>
        <w:rPr>
          <w:rFonts w:eastAsia="Times New Roman"/>
          <w:bCs/>
          <w:szCs w:val="24"/>
        </w:rPr>
        <w:t xml:space="preserve"> Ελένη </w:t>
      </w:r>
      <w:proofErr w:type="spellStart"/>
      <w:r>
        <w:rPr>
          <w:rFonts w:eastAsia="Times New Roman"/>
          <w:bCs/>
          <w:szCs w:val="24"/>
        </w:rPr>
        <w:t>Ζαρούλια</w:t>
      </w:r>
      <w:proofErr w:type="spellEnd"/>
      <w:r>
        <w:rPr>
          <w:rFonts w:eastAsia="Times New Roman"/>
          <w:bCs/>
          <w:szCs w:val="24"/>
        </w:rPr>
        <w:t>, Βουλευτής Β΄ Αθηνών της Χρυσής Αυγής.</w:t>
      </w:r>
    </w:p>
    <w:p w14:paraId="3AA84DF4" w14:textId="77777777" w:rsidR="00AF2C39" w:rsidRDefault="00AD072F">
      <w:pPr>
        <w:spacing w:line="600" w:lineRule="auto"/>
        <w:ind w:firstLine="720"/>
        <w:jc w:val="both"/>
        <w:rPr>
          <w:rFonts w:eastAsia="Times New Roman"/>
          <w:bCs/>
          <w:szCs w:val="24"/>
        </w:rPr>
      </w:pPr>
      <w:r w:rsidRPr="008D4D17">
        <w:rPr>
          <w:rFonts w:eastAsia="Times New Roman"/>
          <w:b/>
          <w:bCs/>
          <w:szCs w:val="24"/>
        </w:rPr>
        <w:lastRenderedPageBreak/>
        <w:t xml:space="preserve">ΕΛΕΝΗ ΖΑΡΟΥΛΙΑ: </w:t>
      </w:r>
      <w:r>
        <w:rPr>
          <w:rFonts w:eastAsia="Times New Roman"/>
          <w:bCs/>
          <w:szCs w:val="24"/>
        </w:rPr>
        <w:t xml:space="preserve">Για εμάς τους Έλληνες εθνικιστές η γυναίκα γιορτάζει όλο τον χρόνο και όχι μόνο μία ημέρα που δημιούργησαν κάποιοι για λόγους καταναλωτικούς. </w:t>
      </w:r>
    </w:p>
    <w:p w14:paraId="3AA84DF5" w14:textId="77777777" w:rsidR="00AF2C39" w:rsidRDefault="00AD072F">
      <w:pPr>
        <w:spacing w:line="600" w:lineRule="auto"/>
        <w:ind w:firstLine="720"/>
        <w:jc w:val="both"/>
        <w:rPr>
          <w:rFonts w:eastAsia="Times New Roman"/>
          <w:bCs/>
          <w:szCs w:val="24"/>
        </w:rPr>
      </w:pPr>
      <w:r>
        <w:rPr>
          <w:rFonts w:eastAsia="Times New Roman"/>
          <w:bCs/>
          <w:szCs w:val="24"/>
        </w:rPr>
        <w:t>Η γυναίκα σήμερα βάλλεται από παντού και ε</w:t>
      </w:r>
      <w:r>
        <w:rPr>
          <w:rFonts w:eastAsia="Times New Roman"/>
          <w:bCs/>
          <w:szCs w:val="24"/>
        </w:rPr>
        <w:t>ίναι πιο ευάλωτη από ποτέ</w:t>
      </w:r>
      <w:r>
        <w:rPr>
          <w:rFonts w:eastAsia="Times New Roman"/>
          <w:bCs/>
          <w:szCs w:val="24"/>
        </w:rPr>
        <w:t>,</w:t>
      </w:r>
      <w:r>
        <w:rPr>
          <w:rFonts w:eastAsia="Times New Roman"/>
          <w:bCs/>
          <w:szCs w:val="24"/>
        </w:rPr>
        <w:t xml:space="preserve"> διότι δεν μπορεί παρά και αυτή να ακολουθήσει την παρακμή των μοντέρνων καιρών. Έτσι εκεί που υποτίθεται ότι είχε κερδίσει κάποια κεκτημένα μέσα στο ιστορικό γίγνεσθαι, βλέπει σήμερα, στην εποχή του άκρατου φιλελευθερισμού, όλοι </w:t>
      </w:r>
      <w:r>
        <w:rPr>
          <w:rFonts w:eastAsia="Times New Roman"/>
          <w:bCs/>
          <w:szCs w:val="24"/>
        </w:rPr>
        <w:t>οι αγώνες της να πέφτουν στο κενό και να ακολουθεί την κοινή μοίρα όλων των συνανθρώπων μας με την υποβάθμιση και εκμετάλλευση εις ό,τι αφορά τον τομέα της εργασίας.</w:t>
      </w:r>
    </w:p>
    <w:p w14:paraId="3AA84DF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Ο εξευτελισμός της ηθικά και κοινωνικά είναι ασύλληπτος από την </w:t>
      </w:r>
      <w:proofErr w:type="spellStart"/>
      <w:r>
        <w:rPr>
          <w:rFonts w:eastAsia="Times New Roman" w:cs="Times New Roman"/>
          <w:szCs w:val="24"/>
        </w:rPr>
        <w:t>ψευτοθολοκουλτούρα</w:t>
      </w:r>
      <w:proofErr w:type="spellEnd"/>
      <w:r>
        <w:rPr>
          <w:rFonts w:eastAsia="Times New Roman" w:cs="Times New Roman"/>
          <w:szCs w:val="24"/>
        </w:rPr>
        <w:t xml:space="preserve"> των διε</w:t>
      </w:r>
      <w:r>
        <w:rPr>
          <w:rFonts w:eastAsia="Times New Roman" w:cs="Times New Roman"/>
          <w:szCs w:val="24"/>
        </w:rPr>
        <w:t xml:space="preserve">θνιστών, αυτών που δεν πιστεύουν σε τίποτε. Έτσι βλέπουμε τη γυναίκα, η οποία δίνει τη ζωή, να καταργείται και να μετατρέπεται σε «γονέα 1», «γονέα 2». </w:t>
      </w:r>
    </w:p>
    <w:p w14:paraId="3AA84DF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Μιλώντας σήμερα για τη γυναίκα, επιθυμώ να αναφερθώ σε μία γυναίκα-πρότυπο, γιατί το παράδειγμα μετράει</w:t>
      </w:r>
      <w:r>
        <w:rPr>
          <w:rFonts w:eastAsia="Times New Roman" w:cs="Times New Roman"/>
          <w:szCs w:val="24"/>
        </w:rPr>
        <w:t xml:space="preserve"> πάνω απ’ </w:t>
      </w:r>
      <w:r>
        <w:rPr>
          <w:rFonts w:eastAsia="Times New Roman" w:cs="Times New Roman"/>
          <w:szCs w:val="24"/>
        </w:rPr>
        <w:lastRenderedPageBreak/>
        <w:t xml:space="preserve">όλα. Θα σας μιλήσω για την αδελφή του Παύλου Μελά, του ήρωα που θέλουν οι </w:t>
      </w:r>
      <w:proofErr w:type="spellStart"/>
      <w:r>
        <w:rPr>
          <w:rFonts w:eastAsia="Times New Roman" w:cs="Times New Roman"/>
          <w:szCs w:val="24"/>
        </w:rPr>
        <w:t>εθνομηδενιστές</w:t>
      </w:r>
      <w:proofErr w:type="spellEnd"/>
      <w:r>
        <w:rPr>
          <w:rFonts w:eastAsia="Times New Roman" w:cs="Times New Roman"/>
          <w:szCs w:val="24"/>
        </w:rPr>
        <w:t xml:space="preserve"> να λησμονήσουμε και τον διαγράφουν από τα βιβλία της ιστορίας, την Άννα Μελά </w:t>
      </w:r>
      <w:r>
        <w:rPr>
          <w:rFonts w:eastAsia="Times New Roman" w:cs="Times New Roman"/>
          <w:szCs w:val="24"/>
        </w:rPr>
        <w:t xml:space="preserve">- </w:t>
      </w:r>
      <w:r>
        <w:rPr>
          <w:rFonts w:eastAsia="Times New Roman" w:cs="Times New Roman"/>
          <w:szCs w:val="24"/>
        </w:rPr>
        <w:t>Παπαδοπούλου.</w:t>
      </w:r>
    </w:p>
    <w:p w14:paraId="3AA84DF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Άννα Μελά </w:t>
      </w:r>
      <w:r>
        <w:rPr>
          <w:rFonts w:eastAsia="Times New Roman" w:cs="Times New Roman"/>
          <w:szCs w:val="24"/>
        </w:rPr>
        <w:t>-</w:t>
      </w:r>
      <w:r>
        <w:rPr>
          <w:rFonts w:eastAsia="Times New Roman" w:cs="Times New Roman"/>
          <w:szCs w:val="24"/>
        </w:rPr>
        <w:t xml:space="preserve"> Παπαδοπούλου ήταν το τέταρτο από τα επτά παιδιά </w:t>
      </w:r>
      <w:r>
        <w:rPr>
          <w:rFonts w:eastAsia="Times New Roman" w:cs="Times New Roman"/>
          <w:szCs w:val="24"/>
        </w:rPr>
        <w:t>του Μιχαήλ Μελά και της Ελένης Βουτσινά. Ο θάνατος του αδελφού της Παύλου Μελά στη Μακεδονία στις 13 Οκτωβρίου του 1904 και οι θλιβερές για την οικογένεια περιστάσεις στη συνέχεια επηρέασαν την Άννα βαθιά και καθοριστικά. Μετά τον μαρτυρικό θάνατο του αδελ</w:t>
      </w:r>
      <w:r>
        <w:rPr>
          <w:rFonts w:eastAsia="Times New Roman" w:cs="Times New Roman"/>
          <w:szCs w:val="24"/>
        </w:rPr>
        <w:t>φού της Παύλου κάνει σκοπό της ζωής της την απελευθέρωση της Μακεδονίας.</w:t>
      </w:r>
    </w:p>
    <w:p w14:paraId="3AA84DF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Όταν κηρύχθηκε ο Α΄ Βαλκανικός Πόλεμος στις 11</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1912 άφησε τα δ</w:t>
      </w:r>
      <w:r>
        <w:rPr>
          <w:rFonts w:eastAsia="Times New Roman" w:cs="Times New Roman"/>
          <w:szCs w:val="24"/>
        </w:rPr>
        <w:t>ύ</w:t>
      </w:r>
      <w:r>
        <w:rPr>
          <w:rFonts w:eastAsia="Times New Roman" w:cs="Times New Roman"/>
          <w:szCs w:val="24"/>
        </w:rPr>
        <w:t xml:space="preserve">ο της παιδιά που </w:t>
      </w:r>
      <w:proofErr w:type="spellStart"/>
      <w:r>
        <w:rPr>
          <w:rFonts w:eastAsia="Times New Roman" w:cs="Times New Roman"/>
          <w:szCs w:val="24"/>
        </w:rPr>
        <w:t>ήσαν</w:t>
      </w:r>
      <w:proofErr w:type="spellEnd"/>
      <w:r>
        <w:rPr>
          <w:rFonts w:eastAsia="Times New Roman" w:cs="Times New Roman"/>
          <w:szCs w:val="24"/>
        </w:rPr>
        <w:t xml:space="preserve"> στην εφηβεία με τον πατέρα τους και κατατάχθηκε στον στρατό ως εθελόντρια νοσοκόμα. Υπηρέτησε κα</w:t>
      </w:r>
      <w:r>
        <w:rPr>
          <w:rFonts w:eastAsia="Times New Roman" w:cs="Times New Roman"/>
          <w:szCs w:val="24"/>
        </w:rPr>
        <w:t>θ’ όλη τη δεκαετία 1912 -</w:t>
      </w:r>
      <w:r>
        <w:rPr>
          <w:rFonts w:eastAsia="Times New Roman" w:cs="Times New Roman"/>
          <w:szCs w:val="24"/>
        </w:rPr>
        <w:t xml:space="preserve"> </w:t>
      </w:r>
      <w:r>
        <w:rPr>
          <w:rFonts w:eastAsia="Times New Roman" w:cs="Times New Roman"/>
          <w:szCs w:val="24"/>
        </w:rPr>
        <w:t xml:space="preserve">1922, δηλαδή στους δύο Βαλκανικούς Πολέμους, τον </w:t>
      </w:r>
      <w:r>
        <w:rPr>
          <w:rFonts w:eastAsia="Times New Roman" w:cs="Times New Roman"/>
          <w:szCs w:val="24"/>
        </w:rPr>
        <w:t>Β</w:t>
      </w:r>
      <w:r>
        <w:rPr>
          <w:rFonts w:eastAsia="Times New Roman" w:cs="Times New Roman"/>
          <w:szCs w:val="24"/>
        </w:rPr>
        <w:t xml:space="preserve">ορειοηπειρωτικό </w:t>
      </w:r>
      <w:r>
        <w:rPr>
          <w:rFonts w:eastAsia="Times New Roman" w:cs="Times New Roman"/>
          <w:szCs w:val="24"/>
        </w:rPr>
        <w:t>Α</w:t>
      </w:r>
      <w:r>
        <w:rPr>
          <w:rFonts w:eastAsia="Times New Roman" w:cs="Times New Roman"/>
          <w:szCs w:val="24"/>
        </w:rPr>
        <w:t xml:space="preserve">γώνα, στον Α΄ Παγκόσμιο Πόλεμο και κατά τη Μικρασιατική Εκστρατεία. </w:t>
      </w:r>
    </w:p>
    <w:p w14:paraId="3AA84DF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Η εκπληκτική δράση της, αυτή που την έκανε θρύλο όχι μόνο για τους φαντάρους μας αλλά και </w:t>
      </w:r>
      <w:r>
        <w:rPr>
          <w:rFonts w:eastAsia="Times New Roman" w:cs="Times New Roman"/>
          <w:szCs w:val="24"/>
        </w:rPr>
        <w:t xml:space="preserve">για </w:t>
      </w:r>
      <w:r>
        <w:rPr>
          <w:rFonts w:eastAsia="Times New Roman" w:cs="Times New Roman"/>
          <w:szCs w:val="24"/>
        </w:rPr>
        <w:t>το πανελλήνιο, ξεκίνησε στα 1912 με την έναρξη του Α΄ Βαλκανικού Πολέμου. Ό,τι δεν μπορεί να πραγματοποιήσει σαν στρατιώτης</w:t>
      </w:r>
      <w:r>
        <w:rPr>
          <w:rFonts w:eastAsia="Times New Roman" w:cs="Times New Roman"/>
          <w:szCs w:val="24"/>
        </w:rPr>
        <w:t>,</w:t>
      </w:r>
      <w:r>
        <w:rPr>
          <w:rFonts w:eastAsia="Times New Roman" w:cs="Times New Roman"/>
          <w:szCs w:val="24"/>
        </w:rPr>
        <w:t xml:space="preserve"> το εκπληρώνει ως νοσοκόμα. Πότε στα χειρουργεία, πότε στα νυχτέρια δίπλα στους τραυματισμένους, ακολουθεί ως νοσοκόμα την εκστρατεί</w:t>
      </w:r>
      <w:r>
        <w:rPr>
          <w:rFonts w:eastAsia="Times New Roman" w:cs="Times New Roman"/>
          <w:szCs w:val="24"/>
        </w:rPr>
        <w:t>α στη Μακεδονία και στο ενδιάμεσο των Βαλκανικών Πολέμων μένει εκεί για να βοηθήσει όσους υποφέρουν από λογής μολυσματικές ασθένειες.</w:t>
      </w:r>
    </w:p>
    <w:p w14:paraId="3AA84DF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γυναίκα που έμεινε στην ιστορία και στη συνείδηση του λαού μας ως η </w:t>
      </w:r>
      <w:r>
        <w:rPr>
          <w:rFonts w:eastAsia="Times New Roman" w:cs="Times New Roman"/>
          <w:szCs w:val="24"/>
        </w:rPr>
        <w:t>«</w:t>
      </w:r>
      <w:r>
        <w:rPr>
          <w:rFonts w:eastAsia="Times New Roman" w:cs="Times New Roman"/>
          <w:szCs w:val="24"/>
        </w:rPr>
        <w:t>μάνα του στρατιώτη</w:t>
      </w:r>
      <w:r>
        <w:rPr>
          <w:rFonts w:eastAsia="Times New Roman" w:cs="Times New Roman"/>
          <w:szCs w:val="24"/>
        </w:rPr>
        <w:t>»</w:t>
      </w:r>
      <w:r>
        <w:rPr>
          <w:rFonts w:eastAsia="Times New Roman" w:cs="Times New Roman"/>
          <w:szCs w:val="24"/>
        </w:rPr>
        <w:t xml:space="preserve"> και γλύκανε τον πόνο του τραυμα</w:t>
      </w:r>
      <w:r>
        <w:rPr>
          <w:rFonts w:eastAsia="Times New Roman" w:cs="Times New Roman"/>
          <w:szCs w:val="24"/>
        </w:rPr>
        <w:t>τισμένου, παρηγόρησε τον ακρωτηριασμένο, διάβασε στον εγχειρισμένο το γράμμα της αγαπημένης του</w:t>
      </w:r>
      <w:r>
        <w:rPr>
          <w:rFonts w:eastAsia="Times New Roman" w:cs="Times New Roman"/>
          <w:szCs w:val="24"/>
        </w:rPr>
        <w:t>,</w:t>
      </w:r>
      <w:r>
        <w:rPr>
          <w:rFonts w:eastAsia="Times New Roman" w:cs="Times New Roman"/>
          <w:szCs w:val="24"/>
        </w:rPr>
        <w:t xml:space="preserve"> δεν ήταν άλλη από την αδελφή του Παύλου Μελά, την Άννα Μελά -</w:t>
      </w:r>
      <w:r>
        <w:rPr>
          <w:rFonts w:eastAsia="Times New Roman" w:cs="Times New Roman"/>
          <w:szCs w:val="24"/>
        </w:rPr>
        <w:t xml:space="preserve"> </w:t>
      </w:r>
      <w:r>
        <w:rPr>
          <w:rFonts w:eastAsia="Times New Roman" w:cs="Times New Roman"/>
          <w:szCs w:val="24"/>
        </w:rPr>
        <w:t>Παπαδοπούλου, μια ψυχωμένη, δυναμική αλλά και εξαιρετικά ευαίσθητη και θρησκευόμενη Ελληνίδα.</w:t>
      </w:r>
    </w:p>
    <w:p w14:paraId="3AA84DF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Στι</w:t>
      </w:r>
      <w:r>
        <w:rPr>
          <w:rFonts w:eastAsia="Times New Roman" w:cs="Times New Roman"/>
          <w:szCs w:val="24"/>
        </w:rPr>
        <w:t xml:space="preserve">ς 10 Οκτωβρίου του 1914 το Υπουργείο Στρατιωτικών της Κυβέρνησης της Αυτόνομης Ηπείρου τής απονέμει τον Σιδηρούν Πολεμικόν </w:t>
      </w:r>
      <w:proofErr w:type="spellStart"/>
      <w:r>
        <w:rPr>
          <w:rFonts w:eastAsia="Times New Roman" w:cs="Times New Roman"/>
          <w:szCs w:val="24"/>
        </w:rPr>
        <w:t>Σταυρόν</w:t>
      </w:r>
      <w:proofErr w:type="spellEnd"/>
      <w:r>
        <w:rPr>
          <w:rFonts w:eastAsia="Times New Roman" w:cs="Times New Roman"/>
          <w:szCs w:val="24"/>
        </w:rPr>
        <w:t xml:space="preserve">. Για τη δράση της στη Σερβία κατά τον </w:t>
      </w:r>
      <w:r>
        <w:rPr>
          <w:rFonts w:eastAsia="Times New Roman" w:cs="Times New Roman"/>
          <w:szCs w:val="24"/>
        </w:rPr>
        <w:lastRenderedPageBreak/>
        <w:t>Α΄ Παγκόσμιο Πόλεμο, ως επικεφαλής της ελληνικής αποστολής του Ερυθρού Σταυρού, ο Βασιλ</w:t>
      </w:r>
      <w:r>
        <w:rPr>
          <w:rFonts w:eastAsia="Times New Roman" w:cs="Times New Roman"/>
          <w:szCs w:val="24"/>
        </w:rPr>
        <w:t xml:space="preserve">ιάς Κωνσταντίνος Α΄ της απένειμε τον Αργυρό Σταυρό του </w:t>
      </w:r>
      <w:proofErr w:type="spellStart"/>
      <w:r>
        <w:rPr>
          <w:rFonts w:eastAsia="Times New Roman" w:cs="Times New Roman"/>
          <w:szCs w:val="24"/>
        </w:rPr>
        <w:t>Σωτήρος</w:t>
      </w:r>
      <w:proofErr w:type="spellEnd"/>
      <w:r>
        <w:rPr>
          <w:rFonts w:eastAsia="Times New Roman" w:cs="Times New Roman"/>
          <w:szCs w:val="24"/>
        </w:rPr>
        <w:t xml:space="preserve"> τον Δεκέμβριο του 1914. Την άνοιξη του 1915 έλαβε το Σερβικό Μετάλλιο του Αγίου Ανδρέα και τον Σταυρό της Αυτοκράτειρας Ελισάβετ της Αυστρίας για τις υπηρεσίες της προς τους αιχμαλώτους των Σέρ</w:t>
      </w:r>
      <w:r>
        <w:rPr>
          <w:rFonts w:eastAsia="Times New Roman" w:cs="Times New Roman"/>
          <w:szCs w:val="24"/>
        </w:rPr>
        <w:t xml:space="preserve">βων. Στην Ελλάδα αλλά και στη Σερβία ήταν η πρώτη γυναίκα που της γινόταν αυτή η τιμή. Έλαβε ακόμη και το Αργυρούν </w:t>
      </w:r>
      <w:proofErr w:type="spellStart"/>
      <w:r>
        <w:rPr>
          <w:rFonts w:eastAsia="Times New Roman" w:cs="Times New Roman"/>
          <w:szCs w:val="24"/>
        </w:rPr>
        <w:t>Μετάλλιον</w:t>
      </w:r>
      <w:proofErr w:type="spellEnd"/>
      <w:r>
        <w:rPr>
          <w:rFonts w:eastAsia="Times New Roman" w:cs="Times New Roman"/>
          <w:szCs w:val="24"/>
        </w:rPr>
        <w:t xml:space="preserve"> Αρετής και Αυτοθυσίας υπό της Ακαδημίας Αθηνών.</w:t>
      </w:r>
    </w:p>
    <w:p w14:paraId="3AA84DF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Κατά τη μεταπολεμική περίοδο ασχολήθηκε με τα τεράστια προβλήματα των προσφύγων από</w:t>
      </w:r>
      <w:r>
        <w:rPr>
          <w:rFonts w:eastAsia="Times New Roman" w:cs="Times New Roman"/>
          <w:szCs w:val="24"/>
        </w:rPr>
        <w:t xml:space="preserve"> τη Μικρασιατική Καταστροφή. Αγωνίστηκε για την αντιμετώπιση της φυματίωσης</w:t>
      </w:r>
      <w:r>
        <w:rPr>
          <w:rFonts w:eastAsia="Times New Roman" w:cs="Times New Roman"/>
          <w:szCs w:val="24"/>
        </w:rPr>
        <w:t>,</w:t>
      </w:r>
      <w:r>
        <w:rPr>
          <w:rFonts w:eastAsia="Times New Roman" w:cs="Times New Roman"/>
          <w:szCs w:val="24"/>
        </w:rPr>
        <w:t xml:space="preserve"> που μάστιζε τους πρόσφυγες αλλά και τους απόστρατους μαχητές των πολέμων. Συνέβαλε στην επέκταση του Νοσοκομείου Νοσημάτων Θώρακος «Σωτηρία», οργάνωσε την Πολυκλινική Αθηνών κοντά</w:t>
      </w:r>
      <w:r>
        <w:rPr>
          <w:rFonts w:eastAsia="Times New Roman" w:cs="Times New Roman"/>
          <w:szCs w:val="24"/>
        </w:rPr>
        <w:t xml:space="preserve"> στην Ομόνοια και το Σωματείο «Η Πρόοδος». Για εκείνη και το έργο της έγραψε και η Αγγλίδα περιηγήτρια </w:t>
      </w:r>
      <w:proofErr w:type="spellStart"/>
      <w:r>
        <w:rPr>
          <w:rFonts w:eastAsia="Times New Roman" w:cs="Times New Roman"/>
          <w:szCs w:val="24"/>
        </w:rPr>
        <w:t>Μέιμπελ</w:t>
      </w:r>
      <w:proofErr w:type="spellEnd"/>
      <w:r>
        <w:rPr>
          <w:rFonts w:eastAsia="Times New Roman" w:cs="Times New Roman"/>
          <w:szCs w:val="24"/>
        </w:rPr>
        <w:t xml:space="preserve"> Μουρ.</w:t>
      </w:r>
    </w:p>
    <w:p w14:paraId="3AA84DF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Η Άννα Μελά - Παπαδοπούλου πέθανε στην Αθήνα υποκύπτοντας και εκείνη στη φυματίωση. </w:t>
      </w:r>
    </w:p>
    <w:p w14:paraId="3AA84DF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Στο πρόσωπο της Άννας Μελά - Παπαδοπούλου τιμάται η Ελ</w:t>
      </w:r>
      <w:r>
        <w:rPr>
          <w:rFonts w:eastAsia="Times New Roman" w:cs="Times New Roman"/>
          <w:szCs w:val="24"/>
        </w:rPr>
        <w:t xml:space="preserve">ληνίδα γυναίκα, όπως πρέπει να είναι κάθε πραγματική, ενάρετη γυναίκα. </w:t>
      </w:r>
    </w:p>
    <w:p w14:paraId="3AA84E0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Σήμερα, όμως, στην εποχή της παρακμής, αυτή η γυναίκα έχει παραγκωνιστεί. Αντ’ αυτής, το πρότυπο που κυριαρχεί σήμερα είναι μία ερμαφρόδιτη </w:t>
      </w:r>
      <w:proofErr w:type="spellStart"/>
      <w:r>
        <w:rPr>
          <w:rFonts w:eastAsia="Times New Roman" w:cs="Times New Roman"/>
          <w:szCs w:val="24"/>
        </w:rPr>
        <w:t>ψευτομαγκίτισα</w:t>
      </w:r>
      <w:proofErr w:type="spellEnd"/>
      <w:r>
        <w:rPr>
          <w:rFonts w:eastAsia="Times New Roman" w:cs="Times New Roman"/>
          <w:szCs w:val="24"/>
        </w:rPr>
        <w:t>, που από τη μία παριστάνει «τ</w:t>
      </w:r>
      <w:r>
        <w:rPr>
          <w:rFonts w:eastAsia="Times New Roman" w:cs="Times New Roman"/>
          <w:szCs w:val="24"/>
        </w:rPr>
        <w:t>ο θύμα» και την «καταπιεσμένη» και από την άλλη νομίζει ότι είναι απελευθερωμένη, επειδή της είπαν ότι μπορεί να ξευτιλίζει το γυναικείο είδος και ότι πρέπει να είναι και υπερήφανη και από πάνω για το κατάντημα της γυναικείας φύσης.</w:t>
      </w:r>
    </w:p>
    <w:p w14:paraId="3AA84E0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Εμείς οι </w:t>
      </w:r>
      <w:proofErr w:type="spellStart"/>
      <w:r>
        <w:rPr>
          <w:rFonts w:eastAsia="Times New Roman" w:cs="Times New Roman"/>
          <w:szCs w:val="24"/>
        </w:rPr>
        <w:t>χρυσαυγίτισσες</w:t>
      </w:r>
      <w:proofErr w:type="spellEnd"/>
      <w:r>
        <w:rPr>
          <w:rFonts w:eastAsia="Times New Roman" w:cs="Times New Roman"/>
          <w:szCs w:val="24"/>
        </w:rPr>
        <w:t xml:space="preserve"> έχουμε φωτεινά παραδείγματα γυναίκες σαν την Άννα Μελά - Παπαδοπούλου και προσπαθούμε να διασώσουμε την τιμή της σύγχρονης Ελληνίδας γυναίκας μέσα στα χρόνια της παρακμής που ζούμε.</w:t>
      </w:r>
    </w:p>
    <w:p w14:paraId="3AA84E02" w14:textId="77777777" w:rsidR="00AF2C39" w:rsidRDefault="00AD072F">
      <w:pPr>
        <w:spacing w:line="600" w:lineRule="auto"/>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AA84E03" w14:textId="77777777" w:rsidR="00AF2C39" w:rsidRDefault="00AD072F">
      <w:pPr>
        <w:spacing w:line="600" w:lineRule="auto"/>
        <w:ind w:firstLine="720"/>
        <w:jc w:val="both"/>
        <w:rPr>
          <w:rFonts w:eastAsia="Times New Roman" w:cs="Times New Roman"/>
          <w:szCs w:val="24"/>
        </w:rPr>
      </w:pPr>
      <w:r w:rsidRPr="00536E1D">
        <w:rPr>
          <w:rFonts w:eastAsia="Times New Roman" w:cs="Times New Roman"/>
          <w:b/>
          <w:szCs w:val="24"/>
        </w:rPr>
        <w:lastRenderedPageBreak/>
        <w:t>ΠΡΟΕΔΡΕΥΟΥΣΑ (Αναστασία</w:t>
      </w:r>
      <w:r w:rsidRPr="00536E1D">
        <w:rPr>
          <w:rFonts w:eastAsia="Times New Roman" w:cs="Times New Roman"/>
          <w:b/>
          <w:szCs w:val="24"/>
        </w:rPr>
        <w:t xml:space="preserve"> Χριστοδουλοπούλου)</w:t>
      </w:r>
      <w:r w:rsidRPr="002E1AF7">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 xml:space="preserve">Θα δώσω τον λόγο στην κ. Διαμάντω </w:t>
      </w:r>
      <w:proofErr w:type="spellStart"/>
      <w:r>
        <w:rPr>
          <w:rFonts w:eastAsia="Times New Roman" w:cs="Times New Roman"/>
          <w:szCs w:val="24"/>
        </w:rPr>
        <w:t>Μανωλάκου</w:t>
      </w:r>
      <w:proofErr w:type="spellEnd"/>
      <w:r>
        <w:rPr>
          <w:rFonts w:eastAsia="Times New Roman" w:cs="Times New Roman"/>
          <w:szCs w:val="24"/>
        </w:rPr>
        <w:t>, Βουλευτή Β΄ Πειραι</w:t>
      </w:r>
      <w:r>
        <w:rPr>
          <w:rFonts w:eastAsia="Times New Roman" w:cs="Times New Roman"/>
          <w:szCs w:val="24"/>
        </w:rPr>
        <w:t>ώς</w:t>
      </w:r>
      <w:r>
        <w:rPr>
          <w:rFonts w:eastAsia="Times New Roman" w:cs="Times New Roman"/>
          <w:szCs w:val="24"/>
        </w:rPr>
        <w:t xml:space="preserve"> του Κομμουνιστικού Κόμματος Ελλάδας.</w:t>
      </w:r>
    </w:p>
    <w:p w14:paraId="3AA84E04"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ΔΙΑΜΑΝΤΩ ΜΑΝΩΛΑΚΟΥ</w:t>
      </w:r>
      <w:r w:rsidRPr="002E1AF7">
        <w:rPr>
          <w:rFonts w:eastAsia="Times New Roman" w:cs="Times New Roman"/>
          <w:b/>
          <w:szCs w:val="24"/>
        </w:rPr>
        <w:t>:</w:t>
      </w:r>
      <w:r w:rsidRPr="002E1AF7">
        <w:rPr>
          <w:rFonts w:eastAsia="Times New Roman" w:cs="Times New Roman"/>
          <w:szCs w:val="24"/>
        </w:rPr>
        <w:t xml:space="preserve"> </w:t>
      </w:r>
      <w:r>
        <w:rPr>
          <w:rFonts w:eastAsia="Times New Roman" w:cs="Times New Roman"/>
          <w:szCs w:val="24"/>
        </w:rPr>
        <w:t>Η σημερινή παγκόσμια Ημέρα της Γυναίκας είναι σύμβολο του αγώνα των εργατριών του περασμένου αιώνα, για ένα καλύ</w:t>
      </w:r>
      <w:r>
        <w:rPr>
          <w:rFonts w:eastAsia="Times New Roman" w:cs="Times New Roman"/>
          <w:szCs w:val="24"/>
        </w:rPr>
        <w:t>τερο μεροκάματο, για ανθρώπινες συνθήκες δουλειάς, για μείωση των ωρών εργασίας. Είναι μια παγκόσμια ημέρα διαφορετική από τις άλλες, που καθιερώθηκε για πρώτη φορά το 1910 από το συνέδριο των σοσιαλιστριών, μετά από πρόταση της μεγάλης επαναστάτριας Κλάρα</w:t>
      </w:r>
      <w:r>
        <w:rPr>
          <w:rFonts w:eastAsia="Times New Roman" w:cs="Times New Roman"/>
          <w:szCs w:val="24"/>
        </w:rPr>
        <w:t xml:space="preserve">ς </w:t>
      </w:r>
      <w:proofErr w:type="spellStart"/>
      <w:r>
        <w:rPr>
          <w:rFonts w:eastAsia="Times New Roman" w:cs="Times New Roman"/>
          <w:szCs w:val="24"/>
        </w:rPr>
        <w:t>Τσέτκιν</w:t>
      </w:r>
      <w:proofErr w:type="spellEnd"/>
      <w:r>
        <w:rPr>
          <w:rFonts w:eastAsia="Times New Roman" w:cs="Times New Roman"/>
          <w:szCs w:val="24"/>
        </w:rPr>
        <w:t>.</w:t>
      </w:r>
    </w:p>
    <w:p w14:paraId="3AA84E0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Τιμούμε και σήμερα τις γυναίκες, που με τον αγώνα και την πάλη τους έσπρωξαν προς τα εμπρός τον τροχό της ιστορίας. Τις τιμούμε, αντλώντας από το παράδειγμά τους δύναμη, κουράγιο και αισιοδοξία, για να δώσουμε τους σημερινούς αγώνες για δουλειά </w:t>
      </w:r>
      <w:r>
        <w:rPr>
          <w:rFonts w:eastAsia="Times New Roman" w:cs="Times New Roman"/>
          <w:szCs w:val="24"/>
        </w:rPr>
        <w:t xml:space="preserve">με δικαιώματα, ελεύθερο και δημιουργικό χρόνο, κοινωνική προστασία της μητρότητας, δημόσιες και δωρεάν υποδομές και υπηρεσίες για τις ανάγκες της οικογένειας και των μελών της. </w:t>
      </w:r>
    </w:p>
    <w:p w14:paraId="3AA84E0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Σε αυτόν τον δρόμο των σημερινών και μελλοντικών αγώνων εμείς καλούμε τις γυνα</w:t>
      </w:r>
      <w:r>
        <w:rPr>
          <w:rFonts w:eastAsia="Times New Roman" w:cs="Times New Roman"/>
          <w:szCs w:val="24"/>
        </w:rPr>
        <w:t>ίκες, που με την εργασία τους συμβάλλουν στην παραγωγή όλου του κοινωνικού πλούτου, γιατί μόνο η δική τους συμμετοχή, σκέψη, θέληση και δράση μπορούν να κάνουν την πραγματική διαφορά, να δρομολογήσουν ριζικές αλλαγές στην οικονομία και στην κοινωνία, για ν</w:t>
      </w:r>
      <w:r>
        <w:rPr>
          <w:rFonts w:eastAsia="Times New Roman" w:cs="Times New Roman"/>
          <w:szCs w:val="24"/>
        </w:rPr>
        <w:t>α απαλλαγούμε από τις κοινωνικές διακρίσεις, την εκμετάλλευση και την καταπίεση.</w:t>
      </w:r>
    </w:p>
    <w:p w14:paraId="3AA84E0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Σήμερα, στα τέλη της δεύτερης δεκαετίας του 21</w:t>
      </w:r>
      <w:r w:rsidRPr="0068164E">
        <w:rPr>
          <w:rFonts w:eastAsia="Times New Roman" w:cs="Times New Roman"/>
          <w:szCs w:val="24"/>
          <w:vertAlign w:val="superscript"/>
        </w:rPr>
        <w:t>ου</w:t>
      </w:r>
      <w:r>
        <w:rPr>
          <w:rFonts w:eastAsia="Times New Roman" w:cs="Times New Roman"/>
          <w:szCs w:val="24"/>
        </w:rPr>
        <w:t xml:space="preserve"> αιώνα, οι ανάγκες και τα δικαιώματα των γυναικών θεωρούνται πολυτέλεια από το αστικό κράτος και τις κυβερνήσεις τους. Η προστασία της μητρότητας αποτελεί κόστος για το κράτος και τη </w:t>
      </w:r>
      <w:proofErr w:type="spellStart"/>
      <w:r>
        <w:rPr>
          <w:rFonts w:eastAsia="Times New Roman" w:cs="Times New Roman"/>
          <w:szCs w:val="24"/>
        </w:rPr>
        <w:t>μεγαλοεργοδοσία</w:t>
      </w:r>
      <w:proofErr w:type="spellEnd"/>
      <w:r>
        <w:rPr>
          <w:rFonts w:eastAsia="Times New Roman" w:cs="Times New Roman"/>
          <w:szCs w:val="24"/>
        </w:rPr>
        <w:t>, βαρίδι για την ανταγωνιστικότητα των επιχειρήσεων και τη</w:t>
      </w:r>
      <w:r>
        <w:rPr>
          <w:rFonts w:eastAsia="Times New Roman" w:cs="Times New Roman"/>
          <w:szCs w:val="24"/>
        </w:rPr>
        <w:t>ς οικονομίας.</w:t>
      </w:r>
    </w:p>
    <w:p w14:paraId="3AA84E0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Αυτή την πολιτική σήμερα υπηρετούν και η σημερινή και οι χθεσινές κυβερνήσεις. Χτυπούν κάθε δικαίωμα της εργαζομένης γυναίκας, εξισώνοντας προς τα κάτω μισθούς και συντάξεις, στο όνομα της ισότητας των φύλων.</w:t>
      </w:r>
    </w:p>
    <w:p w14:paraId="3AA84E0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δυνατόν να μιλά κανείς για </w:t>
      </w:r>
      <w:r>
        <w:rPr>
          <w:rFonts w:eastAsia="Times New Roman" w:cs="Times New Roman"/>
          <w:szCs w:val="24"/>
        </w:rPr>
        <w:t xml:space="preserve">μέτρα στοιχειώδους στήριξης και προστασίας της μητρότητας, χωρίς να συγκρουστεί με την Ευρωπαϊκή Ένωση και τις ευέλικτες εργασιακές σχέσεις που αυτή προωθεί, δηλαδή τη μερική και προσωρινή απασχόληση, τις συμβάσεις ορισμένου χρόνου σε ιδιωτικό και δημόσιο </w:t>
      </w:r>
      <w:r>
        <w:rPr>
          <w:rFonts w:eastAsia="Times New Roman" w:cs="Times New Roman"/>
          <w:szCs w:val="24"/>
        </w:rPr>
        <w:t xml:space="preserve">τομέα, το άθλιο καθεστώς της ενοικιαζόμενης εργασίας; Πώς μπορεί να προστατευθεί η μητέρα που δουλεύει με σύμβαση ενός μήνα ή μιας ημέρας, εάν δεν καταργηθούν οι νόμοι που επιτρέπουν στις επιχειρήσεις να τους στερούν άδειες εγκυμοσύνης και τοκετού, να τις </w:t>
      </w:r>
      <w:r>
        <w:rPr>
          <w:rFonts w:eastAsia="Times New Roman" w:cs="Times New Roman"/>
          <w:szCs w:val="24"/>
        </w:rPr>
        <w:t>πετούν στην ανεργία όταν θεωρήσουν ότι η μητρότητα τις καθιστά αντιπαραγωγικές; Όταν η πολιτική της Ευρωπαϊκής Ένωσης, της σημερινής Κυβέρνησης, των χθεσινών, κλείνει την κάνουλα της κρατικής χρηματοδότησης για δημόσιες κοινωνικές υποδομές υγείας, πρόνοιας</w:t>
      </w:r>
      <w:r>
        <w:rPr>
          <w:rFonts w:eastAsia="Times New Roman" w:cs="Times New Roman"/>
          <w:szCs w:val="24"/>
        </w:rPr>
        <w:t>, στήριξης της οικογένειας, προστασίας της ανθρώπινης ζωής και του περιβάλλοντος, για ποια γυναίκα, στ’ αλήθεια, ενδιαφέρονται ό,τι διακηρύξεις και να γίνονται σήμερα;</w:t>
      </w:r>
    </w:p>
    <w:p w14:paraId="3AA84E0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Και όλα αυτά σε μια εποχή που η επιστημονική και τεχνολογική ανάπτυξη μπορούν να εξασφαλ</w:t>
      </w:r>
      <w:r>
        <w:rPr>
          <w:rFonts w:eastAsia="Times New Roman" w:cs="Times New Roman"/>
          <w:szCs w:val="24"/>
        </w:rPr>
        <w:t xml:space="preserve">ίσουν σε όλες και όλους </w:t>
      </w:r>
      <w:r>
        <w:rPr>
          <w:rFonts w:eastAsia="Times New Roman" w:cs="Times New Roman"/>
          <w:szCs w:val="24"/>
        </w:rPr>
        <w:lastRenderedPageBreak/>
        <w:t>σταθερή εργασία, με βάση το αντικείμενο ειδίκευσής τους, με σταθερό ωράριο εργασίας, με λιγότερες ώρες δουλειάς, με αυξήσεις σε μισθούς και συντάξεις, μέσα από μέτρα για την προστασία της μητρότητας, του γυναικείου οργανισμού στον χ</w:t>
      </w:r>
      <w:r>
        <w:rPr>
          <w:rFonts w:eastAsia="Times New Roman" w:cs="Times New Roman"/>
          <w:szCs w:val="24"/>
        </w:rPr>
        <w:t xml:space="preserve">ώρο εργασίας, με όρια ηλικίας συνταξιοδότησης για τις γυναίκες στα πενήντα πέντε και στα πενήντα χρόνια για όσες εργάζονται στα </w:t>
      </w:r>
      <w:proofErr w:type="spellStart"/>
      <w:r>
        <w:rPr>
          <w:rFonts w:eastAsia="Times New Roman" w:cs="Times New Roman"/>
          <w:szCs w:val="24"/>
        </w:rPr>
        <w:t>βαρέα</w:t>
      </w:r>
      <w:proofErr w:type="spellEnd"/>
      <w:r>
        <w:rPr>
          <w:rFonts w:eastAsia="Times New Roman" w:cs="Times New Roman"/>
          <w:szCs w:val="24"/>
        </w:rPr>
        <w:t xml:space="preserve"> και αξιοπρεπείς συντάξεις. </w:t>
      </w:r>
    </w:p>
    <w:p w14:paraId="3AA84E0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Εδώ </w:t>
      </w:r>
      <w:r w:rsidRPr="001C6850">
        <w:rPr>
          <w:rFonts w:eastAsia="Times New Roman" w:cs="Times New Roman"/>
          <w:szCs w:val="24"/>
        </w:rPr>
        <w:t>που τα λέμε</w:t>
      </w:r>
      <w:r>
        <w:rPr>
          <w:rFonts w:eastAsia="Times New Roman" w:cs="Times New Roman"/>
          <w:szCs w:val="24"/>
        </w:rPr>
        <w:t>,</w:t>
      </w:r>
      <w:r w:rsidRPr="001C6850">
        <w:rPr>
          <w:rFonts w:eastAsia="Times New Roman" w:cs="Times New Roman"/>
          <w:szCs w:val="24"/>
        </w:rPr>
        <w:t xml:space="preserve"> ας μην ξεχνάμε και τα δεκάδες εργατικά ατυχήματα εργαζόμενων γυναικών </w:t>
      </w:r>
      <w:r>
        <w:rPr>
          <w:rFonts w:eastAsia="Times New Roman" w:cs="Times New Roman"/>
          <w:szCs w:val="24"/>
        </w:rPr>
        <w:t>στην κα</w:t>
      </w:r>
      <w:r>
        <w:rPr>
          <w:rFonts w:eastAsia="Times New Roman" w:cs="Times New Roman"/>
          <w:szCs w:val="24"/>
        </w:rPr>
        <w:t xml:space="preserve">θαριότητα </w:t>
      </w:r>
      <w:r w:rsidRPr="001C6850">
        <w:rPr>
          <w:rFonts w:eastAsia="Times New Roman" w:cs="Times New Roman"/>
          <w:szCs w:val="24"/>
        </w:rPr>
        <w:t>των δήμων</w:t>
      </w:r>
      <w:r>
        <w:rPr>
          <w:rFonts w:eastAsia="Times New Roman" w:cs="Times New Roman"/>
          <w:szCs w:val="24"/>
        </w:rPr>
        <w:t>,</w:t>
      </w:r>
      <w:r w:rsidRPr="001C6850">
        <w:rPr>
          <w:rFonts w:eastAsia="Times New Roman" w:cs="Times New Roman"/>
          <w:szCs w:val="24"/>
        </w:rPr>
        <w:t xml:space="preserve"> τις απολύσεις εγκύων</w:t>
      </w:r>
      <w:r>
        <w:rPr>
          <w:rFonts w:eastAsia="Times New Roman" w:cs="Times New Roman"/>
          <w:szCs w:val="24"/>
        </w:rPr>
        <w:t>, το αίσχος</w:t>
      </w:r>
      <w:r w:rsidRPr="001C6850">
        <w:rPr>
          <w:rFonts w:eastAsia="Times New Roman" w:cs="Times New Roman"/>
          <w:szCs w:val="24"/>
        </w:rPr>
        <w:t xml:space="preserve"> </w:t>
      </w:r>
      <w:r>
        <w:rPr>
          <w:rFonts w:eastAsia="Times New Roman" w:cs="Times New Roman"/>
          <w:szCs w:val="24"/>
        </w:rPr>
        <w:t xml:space="preserve">τού </w:t>
      </w:r>
      <w:r w:rsidRPr="001C6850">
        <w:rPr>
          <w:rFonts w:eastAsia="Times New Roman" w:cs="Times New Roman"/>
          <w:szCs w:val="24"/>
        </w:rPr>
        <w:t>να σέρνονται στα δικαστήρια</w:t>
      </w:r>
      <w:r>
        <w:rPr>
          <w:rFonts w:eastAsia="Times New Roman" w:cs="Times New Roman"/>
          <w:szCs w:val="24"/>
        </w:rPr>
        <w:t xml:space="preserve"> </w:t>
      </w:r>
      <w:r w:rsidRPr="001C6850">
        <w:rPr>
          <w:rFonts w:eastAsia="Times New Roman" w:cs="Times New Roman"/>
          <w:szCs w:val="24"/>
        </w:rPr>
        <w:t>εργ</w:t>
      </w:r>
      <w:r>
        <w:rPr>
          <w:rFonts w:eastAsia="Times New Roman" w:cs="Times New Roman"/>
          <w:szCs w:val="24"/>
        </w:rPr>
        <w:t>αζόμενες γυναίκες, συνδικαλίστριε</w:t>
      </w:r>
      <w:r w:rsidRPr="001C6850">
        <w:rPr>
          <w:rFonts w:eastAsia="Times New Roman" w:cs="Times New Roman"/>
          <w:szCs w:val="24"/>
        </w:rPr>
        <w:t>ς</w:t>
      </w:r>
      <w:r>
        <w:rPr>
          <w:rFonts w:eastAsia="Times New Roman" w:cs="Times New Roman"/>
          <w:szCs w:val="24"/>
        </w:rPr>
        <w:t>, καθαρίστριε</w:t>
      </w:r>
      <w:r w:rsidRPr="001C6850">
        <w:rPr>
          <w:rFonts w:eastAsia="Times New Roman" w:cs="Times New Roman"/>
          <w:szCs w:val="24"/>
        </w:rPr>
        <w:t>ς</w:t>
      </w:r>
      <w:r>
        <w:rPr>
          <w:rFonts w:eastAsia="Times New Roman" w:cs="Times New Roman"/>
          <w:szCs w:val="24"/>
        </w:rPr>
        <w:t>.</w:t>
      </w:r>
      <w:r w:rsidRPr="001C6850">
        <w:rPr>
          <w:rFonts w:eastAsia="Times New Roman" w:cs="Times New Roman"/>
          <w:szCs w:val="24"/>
        </w:rPr>
        <w:t xml:space="preserve"> </w:t>
      </w:r>
    </w:p>
    <w:p w14:paraId="3AA84E0C" w14:textId="77777777" w:rsidR="00AF2C39" w:rsidRDefault="00AD072F">
      <w:pPr>
        <w:spacing w:line="600" w:lineRule="auto"/>
        <w:ind w:firstLine="720"/>
        <w:jc w:val="both"/>
        <w:rPr>
          <w:rFonts w:eastAsia="Times New Roman" w:cs="Times New Roman"/>
          <w:szCs w:val="24"/>
        </w:rPr>
      </w:pPr>
      <w:r w:rsidRPr="001C6850">
        <w:rPr>
          <w:rFonts w:eastAsia="Times New Roman" w:cs="Times New Roman"/>
          <w:szCs w:val="24"/>
        </w:rPr>
        <w:t xml:space="preserve">Όσο για τη συζήτηση για την ανάδειξη γυναικών </w:t>
      </w:r>
      <w:r>
        <w:rPr>
          <w:rFonts w:eastAsia="Times New Roman" w:cs="Times New Roman"/>
          <w:szCs w:val="24"/>
        </w:rPr>
        <w:t>σ</w:t>
      </w:r>
      <w:r w:rsidRPr="001C6850">
        <w:rPr>
          <w:rFonts w:eastAsia="Times New Roman" w:cs="Times New Roman"/>
          <w:szCs w:val="24"/>
        </w:rPr>
        <w:t>τους θεσμούς διακυβέρνησης και στα όργανα διοίκησης των επιχειρήσεων</w:t>
      </w:r>
      <w:r>
        <w:rPr>
          <w:rFonts w:eastAsia="Times New Roman" w:cs="Times New Roman"/>
          <w:szCs w:val="24"/>
        </w:rPr>
        <w:t>,</w:t>
      </w:r>
      <w:r w:rsidRPr="001C6850">
        <w:rPr>
          <w:rFonts w:eastAsia="Times New Roman" w:cs="Times New Roman"/>
          <w:szCs w:val="24"/>
        </w:rPr>
        <w:t xml:space="preserve"> η </w:t>
      </w:r>
      <w:r>
        <w:rPr>
          <w:rFonts w:eastAsia="Times New Roman" w:cs="Times New Roman"/>
          <w:szCs w:val="24"/>
        </w:rPr>
        <w:t xml:space="preserve">επικαιρότητα είναι διαφωτιστική. </w:t>
      </w:r>
      <w:r w:rsidRPr="001C6850">
        <w:rPr>
          <w:rFonts w:eastAsia="Times New Roman" w:cs="Times New Roman"/>
          <w:szCs w:val="24"/>
        </w:rPr>
        <w:t xml:space="preserve">Ας μην κρυβόμαστε πίσω από το δάχτυλό </w:t>
      </w:r>
      <w:r>
        <w:rPr>
          <w:rFonts w:eastAsia="Times New Roman" w:cs="Times New Roman"/>
          <w:szCs w:val="24"/>
        </w:rPr>
        <w:t>μας. Οι οδηγίες τις εργοδοσίας</w:t>
      </w:r>
      <w:r w:rsidRPr="001C6850">
        <w:rPr>
          <w:rFonts w:eastAsia="Times New Roman" w:cs="Times New Roman"/>
          <w:szCs w:val="24"/>
        </w:rPr>
        <w:t xml:space="preserve"> προς εργαζομένους αλυσίδα</w:t>
      </w:r>
      <w:r>
        <w:rPr>
          <w:rFonts w:eastAsia="Times New Roman" w:cs="Times New Roman"/>
          <w:szCs w:val="24"/>
        </w:rPr>
        <w:t>ς</w:t>
      </w:r>
      <w:r w:rsidRPr="001C6850">
        <w:rPr>
          <w:rFonts w:eastAsia="Times New Roman" w:cs="Times New Roman"/>
          <w:szCs w:val="24"/>
        </w:rPr>
        <w:t xml:space="preserve"> σο</w:t>
      </w:r>
      <w:r>
        <w:rPr>
          <w:rFonts w:eastAsia="Times New Roman" w:cs="Times New Roman"/>
          <w:szCs w:val="24"/>
        </w:rPr>
        <w:t>υπερ</w:t>
      </w:r>
      <w:r w:rsidRPr="001C6850">
        <w:rPr>
          <w:rFonts w:eastAsia="Times New Roman" w:cs="Times New Roman"/>
          <w:szCs w:val="24"/>
        </w:rPr>
        <w:t>μάρκετ να χαμογελούν</w:t>
      </w:r>
      <w:r>
        <w:rPr>
          <w:rFonts w:eastAsia="Times New Roman" w:cs="Times New Roman"/>
          <w:szCs w:val="24"/>
        </w:rPr>
        <w:t>,</w:t>
      </w:r>
      <w:r w:rsidRPr="001C6850">
        <w:rPr>
          <w:rFonts w:eastAsia="Times New Roman" w:cs="Times New Roman"/>
          <w:szCs w:val="24"/>
        </w:rPr>
        <w:t xml:space="preserve"> γιατί έχουν </w:t>
      </w:r>
      <w:r>
        <w:rPr>
          <w:rFonts w:eastAsia="Times New Roman" w:cs="Times New Roman"/>
          <w:szCs w:val="24"/>
        </w:rPr>
        <w:t>-</w:t>
      </w:r>
      <w:r w:rsidRPr="001C6850">
        <w:rPr>
          <w:rFonts w:eastAsia="Times New Roman" w:cs="Times New Roman"/>
          <w:szCs w:val="24"/>
        </w:rPr>
        <w:t>λέει</w:t>
      </w:r>
      <w:r>
        <w:rPr>
          <w:rFonts w:eastAsia="Times New Roman" w:cs="Times New Roman"/>
          <w:szCs w:val="24"/>
        </w:rPr>
        <w:t>-</w:t>
      </w:r>
      <w:r w:rsidRPr="001C6850">
        <w:rPr>
          <w:rFonts w:eastAsia="Times New Roman" w:cs="Times New Roman"/>
          <w:szCs w:val="24"/>
        </w:rPr>
        <w:t xml:space="preserve"> δουλειά και πληρώνονται με 300 ευρώ</w:t>
      </w:r>
      <w:r>
        <w:rPr>
          <w:rFonts w:eastAsia="Times New Roman" w:cs="Times New Roman"/>
          <w:szCs w:val="24"/>
        </w:rPr>
        <w:t>,</w:t>
      </w:r>
      <w:r w:rsidRPr="001C6850">
        <w:rPr>
          <w:rFonts w:eastAsia="Times New Roman" w:cs="Times New Roman"/>
          <w:szCs w:val="24"/>
        </w:rPr>
        <w:t xml:space="preserve"> έχει την υπογραφή διευθύντριας</w:t>
      </w:r>
      <w:r>
        <w:rPr>
          <w:rFonts w:eastAsia="Times New Roman" w:cs="Times New Roman"/>
          <w:szCs w:val="24"/>
        </w:rPr>
        <w:t>.</w:t>
      </w:r>
      <w:r w:rsidRPr="001C6850">
        <w:rPr>
          <w:rFonts w:eastAsia="Times New Roman" w:cs="Times New Roman"/>
          <w:szCs w:val="24"/>
        </w:rPr>
        <w:t xml:space="preserve"> Άρα η επ</w:t>
      </w:r>
      <w:r w:rsidRPr="001C6850">
        <w:rPr>
          <w:rFonts w:eastAsia="Times New Roman" w:cs="Times New Roman"/>
          <w:szCs w:val="24"/>
        </w:rPr>
        <w:t>ίθεση στα δικαιώματα των γυναικών έχει τη</w:t>
      </w:r>
      <w:r>
        <w:rPr>
          <w:rFonts w:eastAsia="Times New Roman" w:cs="Times New Roman"/>
          <w:szCs w:val="24"/>
        </w:rPr>
        <w:t>ν υπογραφή όσων υπερασπίζονται τ</w:t>
      </w:r>
      <w:r w:rsidRPr="001C6850">
        <w:rPr>
          <w:rFonts w:eastAsia="Times New Roman" w:cs="Times New Roman"/>
          <w:szCs w:val="24"/>
        </w:rPr>
        <w:t>ο</w:t>
      </w:r>
      <w:r>
        <w:rPr>
          <w:rFonts w:eastAsia="Times New Roman" w:cs="Times New Roman"/>
          <w:szCs w:val="24"/>
        </w:rPr>
        <w:t>ν</w:t>
      </w:r>
      <w:r w:rsidRPr="001C6850">
        <w:rPr>
          <w:rFonts w:eastAsia="Times New Roman" w:cs="Times New Roman"/>
          <w:szCs w:val="24"/>
        </w:rPr>
        <w:t xml:space="preserve"> ματωμένο δρόμο της </w:t>
      </w:r>
      <w:r w:rsidRPr="001C6850">
        <w:rPr>
          <w:rFonts w:eastAsia="Times New Roman" w:cs="Times New Roman"/>
          <w:szCs w:val="24"/>
        </w:rPr>
        <w:lastRenderedPageBreak/>
        <w:t>καπιταλιστικής ανάπτυξης</w:t>
      </w:r>
      <w:r>
        <w:rPr>
          <w:rFonts w:eastAsia="Times New Roman" w:cs="Times New Roman"/>
          <w:szCs w:val="24"/>
        </w:rPr>
        <w:t>, τις κατευθύνσει</w:t>
      </w:r>
      <w:r w:rsidRPr="001C6850">
        <w:rPr>
          <w:rFonts w:eastAsia="Times New Roman" w:cs="Times New Roman"/>
          <w:szCs w:val="24"/>
        </w:rPr>
        <w:t>ς της Ευρωπαϊκής Ένωσης</w:t>
      </w:r>
      <w:r>
        <w:rPr>
          <w:rFonts w:eastAsia="Times New Roman" w:cs="Times New Roman"/>
          <w:szCs w:val="24"/>
        </w:rPr>
        <w:t>,</w:t>
      </w:r>
      <w:r w:rsidRPr="001C6850">
        <w:rPr>
          <w:rFonts w:eastAsia="Times New Roman" w:cs="Times New Roman"/>
          <w:szCs w:val="24"/>
        </w:rPr>
        <w:t xml:space="preserve"> ανεξάρτητα από το φύλο</w:t>
      </w:r>
      <w:r>
        <w:rPr>
          <w:rFonts w:eastAsia="Times New Roman" w:cs="Times New Roman"/>
          <w:szCs w:val="24"/>
        </w:rPr>
        <w:t>.</w:t>
      </w:r>
      <w:r w:rsidRPr="001C6850">
        <w:rPr>
          <w:rFonts w:eastAsia="Times New Roman" w:cs="Times New Roman"/>
          <w:szCs w:val="24"/>
        </w:rPr>
        <w:t xml:space="preserve"> </w:t>
      </w:r>
    </w:p>
    <w:p w14:paraId="3AA84E0D" w14:textId="77777777" w:rsidR="00AF2C39" w:rsidRDefault="00AD072F">
      <w:pPr>
        <w:spacing w:line="600" w:lineRule="auto"/>
        <w:ind w:firstLine="720"/>
        <w:jc w:val="both"/>
        <w:rPr>
          <w:rFonts w:eastAsia="Times New Roman" w:cs="Times New Roman"/>
          <w:szCs w:val="24"/>
        </w:rPr>
      </w:pPr>
      <w:r w:rsidRPr="001C6850">
        <w:rPr>
          <w:rFonts w:eastAsia="Times New Roman" w:cs="Times New Roman"/>
          <w:szCs w:val="24"/>
        </w:rPr>
        <w:t>Η συμμετοχή των γυναικών παντού</w:t>
      </w:r>
      <w:r>
        <w:rPr>
          <w:rFonts w:eastAsia="Times New Roman" w:cs="Times New Roman"/>
          <w:szCs w:val="24"/>
        </w:rPr>
        <w:t>,</w:t>
      </w:r>
      <w:r w:rsidRPr="001C6850">
        <w:rPr>
          <w:rFonts w:eastAsia="Times New Roman" w:cs="Times New Roman"/>
          <w:szCs w:val="24"/>
        </w:rPr>
        <w:t xml:space="preserve"> στα εργατικά σωματεία</w:t>
      </w:r>
      <w:r>
        <w:rPr>
          <w:rFonts w:eastAsia="Times New Roman" w:cs="Times New Roman"/>
          <w:szCs w:val="24"/>
        </w:rPr>
        <w:t>,</w:t>
      </w:r>
      <w:r w:rsidRPr="001C6850">
        <w:rPr>
          <w:rFonts w:eastAsia="Times New Roman" w:cs="Times New Roman"/>
          <w:szCs w:val="24"/>
        </w:rPr>
        <w:t xml:space="preserve"> στις ενώσεις ε</w:t>
      </w:r>
      <w:r w:rsidRPr="001C6850">
        <w:rPr>
          <w:rFonts w:eastAsia="Times New Roman" w:cs="Times New Roman"/>
          <w:szCs w:val="24"/>
        </w:rPr>
        <w:t>παγγελματιών</w:t>
      </w:r>
      <w:r>
        <w:rPr>
          <w:rFonts w:eastAsia="Times New Roman" w:cs="Times New Roman"/>
          <w:szCs w:val="24"/>
        </w:rPr>
        <w:t>,</w:t>
      </w:r>
      <w:r w:rsidRPr="001C6850">
        <w:rPr>
          <w:rFonts w:eastAsia="Times New Roman" w:cs="Times New Roman"/>
          <w:szCs w:val="24"/>
        </w:rPr>
        <w:t xml:space="preserve"> στους αγροτικούς συλλόγους και στους γυναικείους συλλόγους αλλά και στα δημοτικά</w:t>
      </w:r>
      <w:r>
        <w:rPr>
          <w:rFonts w:eastAsia="Times New Roman" w:cs="Times New Roman"/>
          <w:szCs w:val="24"/>
        </w:rPr>
        <w:t>,</w:t>
      </w:r>
      <w:r w:rsidRPr="001C6850">
        <w:rPr>
          <w:rFonts w:eastAsia="Times New Roman" w:cs="Times New Roman"/>
          <w:szCs w:val="24"/>
        </w:rPr>
        <w:t xml:space="preserve"> περιφερειακά συμβούλια</w:t>
      </w:r>
      <w:r>
        <w:rPr>
          <w:rFonts w:eastAsia="Times New Roman" w:cs="Times New Roman"/>
          <w:szCs w:val="24"/>
        </w:rPr>
        <w:t>, στο Κ</w:t>
      </w:r>
      <w:r w:rsidRPr="001C6850">
        <w:rPr>
          <w:rFonts w:eastAsia="Times New Roman" w:cs="Times New Roman"/>
          <w:szCs w:val="24"/>
        </w:rPr>
        <w:t>οινοβούλιο</w:t>
      </w:r>
      <w:r>
        <w:rPr>
          <w:rFonts w:eastAsia="Times New Roman" w:cs="Times New Roman"/>
          <w:szCs w:val="24"/>
        </w:rPr>
        <w:t>,</w:t>
      </w:r>
      <w:r w:rsidRPr="001C6850">
        <w:rPr>
          <w:rFonts w:eastAsia="Times New Roman" w:cs="Times New Roman"/>
          <w:szCs w:val="24"/>
        </w:rPr>
        <w:t xml:space="preserve"> μπορεί να είναι ουσιαστική</w:t>
      </w:r>
      <w:r>
        <w:rPr>
          <w:rFonts w:eastAsia="Times New Roman" w:cs="Times New Roman"/>
          <w:szCs w:val="24"/>
        </w:rPr>
        <w:t>,</w:t>
      </w:r>
      <w:r w:rsidRPr="001C6850">
        <w:rPr>
          <w:rFonts w:eastAsia="Times New Roman" w:cs="Times New Roman"/>
          <w:szCs w:val="24"/>
        </w:rPr>
        <w:t xml:space="preserve"> να υπηρετήσει τα εργατικά λαϊκά συμφέροντα στις καθημερινές ταξικές μάχες</w:t>
      </w:r>
      <w:r>
        <w:rPr>
          <w:rFonts w:eastAsia="Times New Roman" w:cs="Times New Roman"/>
          <w:szCs w:val="24"/>
        </w:rPr>
        <w:t>.</w:t>
      </w:r>
      <w:r w:rsidRPr="001C6850">
        <w:rPr>
          <w:rFonts w:eastAsia="Times New Roman" w:cs="Times New Roman"/>
          <w:szCs w:val="24"/>
        </w:rPr>
        <w:t xml:space="preserve"> </w:t>
      </w:r>
    </w:p>
    <w:p w14:paraId="3AA84E0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w:t>
      </w:r>
      <w:r w:rsidRPr="001C6850">
        <w:rPr>
          <w:rFonts w:eastAsia="Times New Roman" w:cs="Times New Roman"/>
          <w:szCs w:val="24"/>
        </w:rPr>
        <w:t xml:space="preserve">ύγχρονο και </w:t>
      </w:r>
      <w:r w:rsidRPr="001C6850">
        <w:rPr>
          <w:rFonts w:eastAsia="Times New Roman" w:cs="Times New Roman"/>
          <w:szCs w:val="24"/>
        </w:rPr>
        <w:t>προοδευτικό είναι η κοινή πάλη αντρών και γυναικών για ισότιμα δικαιώματα στην εργασία</w:t>
      </w:r>
      <w:r>
        <w:rPr>
          <w:rFonts w:eastAsia="Times New Roman" w:cs="Times New Roman"/>
          <w:szCs w:val="24"/>
        </w:rPr>
        <w:t>,</w:t>
      </w:r>
      <w:r w:rsidRPr="001C6850">
        <w:rPr>
          <w:rFonts w:eastAsia="Times New Roman" w:cs="Times New Roman"/>
          <w:szCs w:val="24"/>
        </w:rPr>
        <w:t xml:space="preserve"> στην κοινωνική ζωή και δράση</w:t>
      </w:r>
      <w:r>
        <w:rPr>
          <w:rFonts w:eastAsia="Times New Roman" w:cs="Times New Roman"/>
          <w:szCs w:val="24"/>
        </w:rPr>
        <w:t>.</w:t>
      </w:r>
      <w:r w:rsidRPr="001C6850">
        <w:rPr>
          <w:rFonts w:eastAsia="Times New Roman" w:cs="Times New Roman"/>
          <w:szCs w:val="24"/>
        </w:rPr>
        <w:t xml:space="preserve"> Συντήρηση είναι η καλλιέργεια τ</w:t>
      </w:r>
      <w:r>
        <w:rPr>
          <w:rFonts w:eastAsia="Times New Roman" w:cs="Times New Roman"/>
          <w:szCs w:val="24"/>
        </w:rPr>
        <w:t>ου ανταγωνισμού ανάμεσα στα φύλ</w:t>
      </w:r>
      <w:r w:rsidRPr="001C6850">
        <w:rPr>
          <w:rFonts w:eastAsia="Times New Roman" w:cs="Times New Roman"/>
          <w:szCs w:val="24"/>
        </w:rPr>
        <w:t>α</w:t>
      </w:r>
      <w:r>
        <w:rPr>
          <w:rFonts w:eastAsia="Times New Roman" w:cs="Times New Roman"/>
          <w:szCs w:val="24"/>
        </w:rPr>
        <w:t>,</w:t>
      </w:r>
      <w:r w:rsidRPr="001C6850">
        <w:rPr>
          <w:rFonts w:eastAsia="Times New Roman" w:cs="Times New Roman"/>
          <w:szCs w:val="24"/>
        </w:rPr>
        <w:t xml:space="preserve"> σπέρνοντας κάλπικες αξίες που οδηγούν στην εξίσωση προς τα κάτω τα εργασι</w:t>
      </w:r>
      <w:r w:rsidRPr="001C6850">
        <w:rPr>
          <w:rFonts w:eastAsia="Times New Roman" w:cs="Times New Roman"/>
          <w:szCs w:val="24"/>
        </w:rPr>
        <w:t>ακά</w:t>
      </w:r>
      <w:r>
        <w:rPr>
          <w:rFonts w:eastAsia="Times New Roman" w:cs="Times New Roman"/>
          <w:szCs w:val="24"/>
        </w:rPr>
        <w:t>,</w:t>
      </w:r>
      <w:r w:rsidRPr="001C6850">
        <w:rPr>
          <w:rFonts w:eastAsia="Times New Roman" w:cs="Times New Roman"/>
          <w:szCs w:val="24"/>
        </w:rPr>
        <w:t xml:space="preserve"> ασφαλιστικά δικαιώματα των γυναικών και των ανδρών</w:t>
      </w:r>
      <w:r>
        <w:rPr>
          <w:rFonts w:eastAsia="Times New Roman" w:cs="Times New Roman"/>
          <w:szCs w:val="24"/>
        </w:rPr>
        <w:t>.</w:t>
      </w:r>
    </w:p>
    <w:p w14:paraId="3AA84E0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w:t>
      </w:r>
      <w:r w:rsidRPr="001C6850">
        <w:rPr>
          <w:rFonts w:eastAsia="Times New Roman" w:cs="Times New Roman"/>
          <w:szCs w:val="24"/>
        </w:rPr>
        <w:t xml:space="preserve"> ικανοποίηση των σύγχρονων δικαιωμάτων των γυναικών στο σύνολό τους δεν είναι πολυτέλεια</w:t>
      </w:r>
      <w:r>
        <w:rPr>
          <w:rFonts w:eastAsia="Times New Roman" w:cs="Times New Roman"/>
          <w:szCs w:val="24"/>
        </w:rPr>
        <w:t>,</w:t>
      </w:r>
      <w:r w:rsidRPr="001C6850">
        <w:rPr>
          <w:rFonts w:eastAsia="Times New Roman" w:cs="Times New Roman"/>
          <w:szCs w:val="24"/>
        </w:rPr>
        <w:t xml:space="preserve"> αλλά είναι ανάγκη</w:t>
      </w:r>
      <w:r>
        <w:rPr>
          <w:rFonts w:eastAsia="Times New Roman" w:cs="Times New Roman"/>
          <w:szCs w:val="24"/>
        </w:rPr>
        <w:t>.</w:t>
      </w:r>
      <w:r w:rsidRPr="001C6850">
        <w:rPr>
          <w:rFonts w:eastAsia="Times New Roman" w:cs="Times New Roman"/>
          <w:szCs w:val="24"/>
        </w:rPr>
        <w:t xml:space="preserve"> </w:t>
      </w:r>
      <w:r>
        <w:rPr>
          <w:rFonts w:eastAsia="Times New Roman" w:cs="Times New Roman"/>
          <w:szCs w:val="24"/>
        </w:rPr>
        <w:t xml:space="preserve">Κι εμείς, </w:t>
      </w:r>
      <w:r w:rsidRPr="001C6850">
        <w:rPr>
          <w:rFonts w:eastAsia="Times New Roman" w:cs="Times New Roman"/>
          <w:szCs w:val="24"/>
        </w:rPr>
        <w:t>το Κομμουνιστικό Κόμμα Ελλάδ</w:t>
      </w:r>
      <w:r>
        <w:rPr>
          <w:rFonts w:eastAsia="Times New Roman" w:cs="Times New Roman"/>
          <w:szCs w:val="24"/>
        </w:rPr>
        <w:t>α</w:t>
      </w:r>
      <w:r w:rsidRPr="001C6850">
        <w:rPr>
          <w:rFonts w:eastAsia="Times New Roman" w:cs="Times New Roman"/>
          <w:szCs w:val="24"/>
        </w:rPr>
        <w:t>ς</w:t>
      </w:r>
      <w:r>
        <w:rPr>
          <w:rFonts w:eastAsia="Times New Roman" w:cs="Times New Roman"/>
          <w:szCs w:val="24"/>
        </w:rPr>
        <w:t>,</w:t>
      </w:r>
      <w:r w:rsidRPr="001C6850">
        <w:rPr>
          <w:rFonts w:eastAsia="Times New Roman" w:cs="Times New Roman"/>
          <w:szCs w:val="24"/>
        </w:rPr>
        <w:t xml:space="preserve"> τα διεκδικούμε με συνέπεια και σταθερότητα</w:t>
      </w:r>
      <w:r>
        <w:rPr>
          <w:rFonts w:eastAsia="Times New Roman" w:cs="Times New Roman"/>
          <w:szCs w:val="24"/>
        </w:rPr>
        <w:t>.</w:t>
      </w:r>
      <w:r w:rsidRPr="001C6850">
        <w:rPr>
          <w:rFonts w:eastAsia="Times New Roman" w:cs="Times New Roman"/>
          <w:szCs w:val="24"/>
        </w:rPr>
        <w:t xml:space="preserve"> </w:t>
      </w:r>
    </w:p>
    <w:p w14:paraId="3AA84E10" w14:textId="77777777" w:rsidR="00AF2C39" w:rsidRDefault="00AD072F">
      <w:pPr>
        <w:spacing w:line="600" w:lineRule="auto"/>
        <w:ind w:firstLine="720"/>
        <w:jc w:val="center"/>
        <w:rPr>
          <w:rFonts w:eastAsia="Times New Roman" w:cs="Times New Roman"/>
          <w:szCs w:val="24"/>
        </w:rPr>
      </w:pPr>
      <w:r>
        <w:rPr>
          <w:rFonts w:eastAsia="Times New Roman" w:cs="Times New Roman"/>
          <w:szCs w:val="24"/>
        </w:rPr>
        <w:lastRenderedPageBreak/>
        <w:t>(Χ</w:t>
      </w:r>
      <w:r>
        <w:rPr>
          <w:rFonts w:eastAsia="Times New Roman" w:cs="Times New Roman"/>
          <w:szCs w:val="24"/>
        </w:rPr>
        <w:t>ειροκροτήματα)</w:t>
      </w:r>
    </w:p>
    <w:p w14:paraId="3AA84E11" w14:textId="77777777" w:rsidR="00AF2C39" w:rsidRDefault="00AD072F">
      <w:pPr>
        <w:spacing w:line="600" w:lineRule="auto"/>
        <w:ind w:firstLine="720"/>
        <w:jc w:val="both"/>
        <w:rPr>
          <w:rFonts w:eastAsia="Times New Roman" w:cs="Times New Roman"/>
          <w:szCs w:val="24"/>
        </w:rPr>
      </w:pPr>
      <w:r w:rsidRPr="00754399">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w:t>
      </w:r>
      <w:r>
        <w:rPr>
          <w:rFonts w:eastAsia="Times New Roman" w:cs="Times New Roman"/>
          <w:szCs w:val="24"/>
        </w:rPr>
        <w:t>ΕΝΙΖΕΛΟΣ» και ενημερώθηκαν για την ιστορία του κτηρίου και τον τρόπο</w:t>
      </w:r>
      <w:r w:rsidRPr="001C6850">
        <w:rPr>
          <w:rFonts w:eastAsia="Times New Roman" w:cs="Times New Roman"/>
          <w:szCs w:val="24"/>
        </w:rPr>
        <w:t xml:space="preserve"> οργάνωσης και λειτουργίας της </w:t>
      </w:r>
      <w:r>
        <w:rPr>
          <w:rFonts w:eastAsia="Times New Roman" w:cs="Times New Roman"/>
          <w:szCs w:val="24"/>
        </w:rPr>
        <w:t>Βουλής, είκοσι οκτώ</w:t>
      </w:r>
      <w:r w:rsidRPr="001C6850">
        <w:rPr>
          <w:rFonts w:eastAsia="Times New Roman" w:cs="Times New Roman"/>
          <w:szCs w:val="24"/>
        </w:rPr>
        <w:t xml:space="preserve"> μαθήτριες και μαθητές </w:t>
      </w:r>
      <w:r>
        <w:rPr>
          <w:rFonts w:eastAsia="Times New Roman" w:cs="Times New Roman"/>
          <w:szCs w:val="24"/>
        </w:rPr>
        <w:t>και</w:t>
      </w:r>
      <w:r w:rsidRPr="001C6850">
        <w:rPr>
          <w:rFonts w:eastAsia="Times New Roman" w:cs="Times New Roman"/>
          <w:szCs w:val="24"/>
        </w:rPr>
        <w:t xml:space="preserve"> δύο συνοδοί εκπαιδευτικοί α</w:t>
      </w:r>
      <w:r>
        <w:rPr>
          <w:rFonts w:eastAsia="Times New Roman" w:cs="Times New Roman"/>
          <w:szCs w:val="24"/>
        </w:rPr>
        <w:t>πό το 4</w:t>
      </w:r>
      <w:r w:rsidRPr="005B7C58">
        <w:rPr>
          <w:rFonts w:eastAsia="Times New Roman" w:cs="Times New Roman"/>
          <w:szCs w:val="24"/>
          <w:vertAlign w:val="superscript"/>
        </w:rPr>
        <w:t>ο</w:t>
      </w:r>
      <w:r>
        <w:rPr>
          <w:rFonts w:eastAsia="Times New Roman" w:cs="Times New Roman"/>
          <w:szCs w:val="24"/>
        </w:rPr>
        <w:t xml:space="preserve"> Γενικό Λύκειο Κέρκυρας.</w:t>
      </w:r>
    </w:p>
    <w:p w14:paraId="3AA84E12"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3AA84E13" w14:textId="77777777" w:rsidR="00AF2C39" w:rsidRDefault="00AD072F">
      <w:pPr>
        <w:spacing w:line="600" w:lineRule="auto"/>
        <w:ind w:firstLine="709"/>
        <w:jc w:val="center"/>
        <w:rPr>
          <w:rFonts w:eastAsia="Times New Roman" w:cs="Times New Roman"/>
          <w:szCs w:val="24"/>
        </w:rPr>
      </w:pPr>
      <w:r>
        <w:rPr>
          <w:rFonts w:eastAsia="Times New Roman" w:cs="Times New Roman"/>
          <w:szCs w:val="24"/>
        </w:rPr>
        <w:t>(Χειροκροτήματα απ’ όλες τ</w:t>
      </w:r>
      <w:r>
        <w:rPr>
          <w:rFonts w:eastAsia="Times New Roman" w:cs="Times New Roman"/>
          <w:szCs w:val="24"/>
        </w:rPr>
        <w:t>ις πτέρυγες</w:t>
      </w:r>
      <w:r>
        <w:rPr>
          <w:rFonts w:eastAsia="Times New Roman" w:cs="Times New Roman"/>
          <w:szCs w:val="24"/>
        </w:rPr>
        <w:t xml:space="preserve"> της Βουλής</w:t>
      </w:r>
      <w:r>
        <w:rPr>
          <w:rFonts w:eastAsia="Times New Roman" w:cs="Times New Roman"/>
          <w:szCs w:val="24"/>
        </w:rPr>
        <w:t>)</w:t>
      </w:r>
    </w:p>
    <w:p w14:paraId="3AA84E1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Τώρα θ</w:t>
      </w:r>
      <w:r w:rsidRPr="001C6850">
        <w:rPr>
          <w:rFonts w:eastAsia="Times New Roman" w:cs="Times New Roman"/>
          <w:szCs w:val="24"/>
        </w:rPr>
        <w:t>α δώσω το</w:t>
      </w:r>
      <w:r>
        <w:rPr>
          <w:rFonts w:eastAsia="Times New Roman" w:cs="Times New Roman"/>
          <w:szCs w:val="24"/>
        </w:rPr>
        <w:t>ν</w:t>
      </w:r>
      <w:r w:rsidRPr="001C6850">
        <w:rPr>
          <w:rFonts w:eastAsia="Times New Roman" w:cs="Times New Roman"/>
          <w:szCs w:val="24"/>
        </w:rPr>
        <w:t xml:space="preserve"> λόγο στον </w:t>
      </w:r>
      <w:r>
        <w:rPr>
          <w:rFonts w:eastAsia="Times New Roman" w:cs="Times New Roman"/>
          <w:szCs w:val="24"/>
        </w:rPr>
        <w:t>κ.</w:t>
      </w:r>
      <w:r w:rsidRPr="001C6850">
        <w:rPr>
          <w:rFonts w:eastAsia="Times New Roman" w:cs="Times New Roman"/>
          <w:szCs w:val="24"/>
        </w:rPr>
        <w:t xml:space="preserve"> </w:t>
      </w:r>
      <w:r>
        <w:rPr>
          <w:rFonts w:eastAsia="Times New Roman" w:cs="Times New Roman"/>
          <w:szCs w:val="24"/>
        </w:rPr>
        <w:t xml:space="preserve">Μάριο </w:t>
      </w:r>
      <w:r w:rsidRPr="001C6850">
        <w:rPr>
          <w:rFonts w:eastAsia="Times New Roman" w:cs="Times New Roman"/>
          <w:szCs w:val="24"/>
        </w:rPr>
        <w:t>Γεωργιάδη</w:t>
      </w:r>
      <w:r>
        <w:rPr>
          <w:rFonts w:eastAsia="Times New Roman" w:cs="Times New Roman"/>
          <w:szCs w:val="24"/>
        </w:rPr>
        <w:t>, Θ΄</w:t>
      </w:r>
      <w:r w:rsidRPr="001C6850">
        <w:rPr>
          <w:rFonts w:eastAsia="Times New Roman" w:cs="Times New Roman"/>
          <w:szCs w:val="24"/>
        </w:rPr>
        <w:t xml:space="preserve"> Αντιπρόεδρο </w:t>
      </w:r>
      <w:r>
        <w:rPr>
          <w:rFonts w:eastAsia="Times New Roman" w:cs="Times New Roman"/>
          <w:szCs w:val="24"/>
        </w:rPr>
        <w:t xml:space="preserve">της Βουλής και </w:t>
      </w:r>
      <w:r w:rsidRPr="001C6850">
        <w:rPr>
          <w:rFonts w:eastAsia="Times New Roman" w:cs="Times New Roman"/>
          <w:szCs w:val="24"/>
        </w:rPr>
        <w:t xml:space="preserve">Βουλευτή </w:t>
      </w:r>
      <w:r>
        <w:rPr>
          <w:rFonts w:eastAsia="Times New Roman" w:cs="Times New Roman"/>
          <w:szCs w:val="24"/>
        </w:rPr>
        <w:t>Α΄ Αθ</w:t>
      </w:r>
      <w:r>
        <w:rPr>
          <w:rFonts w:eastAsia="Times New Roman" w:cs="Times New Roman"/>
          <w:szCs w:val="24"/>
        </w:rPr>
        <w:t>ηνών</w:t>
      </w:r>
      <w:r>
        <w:rPr>
          <w:rFonts w:eastAsia="Times New Roman" w:cs="Times New Roman"/>
          <w:szCs w:val="24"/>
        </w:rPr>
        <w:t xml:space="preserve"> της Ένωσης Κεντρώων. </w:t>
      </w:r>
      <w:r w:rsidRPr="001C6850">
        <w:rPr>
          <w:rFonts w:eastAsia="Times New Roman" w:cs="Times New Roman"/>
          <w:szCs w:val="24"/>
        </w:rPr>
        <w:t>Μετά θα μιλήσει</w:t>
      </w:r>
      <w:r>
        <w:rPr>
          <w:rFonts w:eastAsia="Times New Roman" w:cs="Times New Roman"/>
          <w:szCs w:val="24"/>
        </w:rPr>
        <w:t>,</w:t>
      </w:r>
      <w:r w:rsidRPr="001C6850">
        <w:rPr>
          <w:rFonts w:eastAsia="Times New Roman" w:cs="Times New Roman"/>
          <w:szCs w:val="24"/>
        </w:rPr>
        <w:t xml:space="preserve"> θα κάνει ένα σύντομο κλείσιμο ο Υπουργός Εσωτερικών </w:t>
      </w:r>
      <w:r>
        <w:rPr>
          <w:rFonts w:eastAsia="Times New Roman" w:cs="Times New Roman"/>
          <w:szCs w:val="24"/>
        </w:rPr>
        <w:t>κ.</w:t>
      </w:r>
      <w:r w:rsidRPr="001C6850">
        <w:rPr>
          <w:rFonts w:eastAsia="Times New Roman" w:cs="Times New Roman"/>
          <w:szCs w:val="24"/>
        </w:rPr>
        <w:t xml:space="preserve"> Αλέξης </w:t>
      </w:r>
      <w:proofErr w:type="spellStart"/>
      <w:r w:rsidRPr="001C6850">
        <w:rPr>
          <w:rFonts w:eastAsia="Times New Roman" w:cs="Times New Roman"/>
          <w:szCs w:val="24"/>
        </w:rPr>
        <w:t>Χαρίτσης</w:t>
      </w:r>
      <w:proofErr w:type="spellEnd"/>
      <w:r w:rsidRPr="001C6850">
        <w:rPr>
          <w:rFonts w:eastAsia="Times New Roman" w:cs="Times New Roman"/>
          <w:szCs w:val="24"/>
        </w:rPr>
        <w:t xml:space="preserve"> και </w:t>
      </w:r>
      <w:r>
        <w:rPr>
          <w:rFonts w:eastAsia="Times New Roman" w:cs="Times New Roman"/>
          <w:szCs w:val="24"/>
        </w:rPr>
        <w:t xml:space="preserve">στη συνέχεια </w:t>
      </w:r>
      <w:r w:rsidRPr="001C6850">
        <w:rPr>
          <w:rFonts w:eastAsia="Times New Roman" w:cs="Times New Roman"/>
          <w:szCs w:val="24"/>
        </w:rPr>
        <w:t xml:space="preserve">θα </w:t>
      </w:r>
      <w:r>
        <w:rPr>
          <w:rFonts w:eastAsia="Times New Roman" w:cs="Times New Roman"/>
          <w:szCs w:val="24"/>
        </w:rPr>
        <w:t>απευθύν</w:t>
      </w:r>
      <w:r>
        <w:rPr>
          <w:rFonts w:eastAsia="Times New Roman" w:cs="Times New Roman"/>
          <w:szCs w:val="24"/>
        </w:rPr>
        <w:t xml:space="preserve">ει έναν </w:t>
      </w:r>
      <w:r w:rsidRPr="001C6850">
        <w:rPr>
          <w:rFonts w:eastAsia="Times New Roman" w:cs="Times New Roman"/>
          <w:szCs w:val="24"/>
        </w:rPr>
        <w:t xml:space="preserve">σύντομο χαιρετισμό ο </w:t>
      </w:r>
      <w:r>
        <w:rPr>
          <w:rFonts w:eastAsia="Times New Roman" w:cs="Times New Roman"/>
          <w:szCs w:val="24"/>
        </w:rPr>
        <w:t xml:space="preserve">κύριος </w:t>
      </w:r>
      <w:r w:rsidRPr="001C6850">
        <w:rPr>
          <w:rFonts w:eastAsia="Times New Roman" w:cs="Times New Roman"/>
          <w:szCs w:val="24"/>
        </w:rPr>
        <w:t xml:space="preserve">Πρόεδρος της </w:t>
      </w:r>
      <w:r>
        <w:rPr>
          <w:rFonts w:eastAsia="Times New Roman" w:cs="Times New Roman"/>
          <w:szCs w:val="24"/>
        </w:rPr>
        <w:t>Βουλής.</w:t>
      </w:r>
    </w:p>
    <w:p w14:paraId="3AA84E1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Ορίστε, </w:t>
      </w:r>
      <w:r w:rsidRPr="001C6850">
        <w:rPr>
          <w:rFonts w:eastAsia="Times New Roman" w:cs="Times New Roman"/>
          <w:szCs w:val="24"/>
        </w:rPr>
        <w:t>κύριε Γεωργιάδη</w:t>
      </w:r>
      <w:r>
        <w:rPr>
          <w:rFonts w:eastAsia="Times New Roman" w:cs="Times New Roman"/>
          <w:szCs w:val="24"/>
        </w:rPr>
        <w:t>, έχετε τον λόγο.</w:t>
      </w:r>
    </w:p>
    <w:p w14:paraId="3AA84E16"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(Θ΄ Αντιπρόεδρος της Βουλής):</w:t>
      </w:r>
      <w:r>
        <w:rPr>
          <w:rFonts w:eastAsia="Times New Roman" w:cs="Times New Roman"/>
          <w:szCs w:val="24"/>
        </w:rPr>
        <w:t xml:space="preserve"> Ευχαριστώ πολύ, κυρία Πρόεδρε, και χρόνια σας πολλά.</w:t>
      </w:r>
    </w:p>
    <w:p w14:paraId="3AA84E1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Κυρίες και κύριοι, νιώθω κι εγώ τυχερός, όπως είπε και</w:t>
      </w:r>
      <w:r w:rsidRPr="001C6850">
        <w:rPr>
          <w:rFonts w:eastAsia="Times New Roman" w:cs="Times New Roman"/>
          <w:szCs w:val="24"/>
        </w:rPr>
        <w:t xml:space="preserve"> ο </w:t>
      </w:r>
      <w:r>
        <w:rPr>
          <w:rFonts w:eastAsia="Times New Roman" w:cs="Times New Roman"/>
          <w:szCs w:val="24"/>
        </w:rPr>
        <w:t xml:space="preserve">κ. </w:t>
      </w:r>
      <w:r w:rsidRPr="001C6850">
        <w:rPr>
          <w:rFonts w:eastAsia="Times New Roman" w:cs="Times New Roman"/>
          <w:szCs w:val="24"/>
        </w:rPr>
        <w:t>Σκανδαλίδης προηγουμένως</w:t>
      </w:r>
      <w:r>
        <w:rPr>
          <w:rFonts w:eastAsia="Times New Roman" w:cs="Times New Roman"/>
          <w:szCs w:val="24"/>
        </w:rPr>
        <w:t>,</w:t>
      </w:r>
      <w:r w:rsidRPr="001C6850">
        <w:rPr>
          <w:rFonts w:eastAsia="Times New Roman" w:cs="Times New Roman"/>
          <w:szCs w:val="24"/>
        </w:rPr>
        <w:t xml:space="preserve"> που θα μιλήσουμε </w:t>
      </w:r>
      <w:r>
        <w:rPr>
          <w:rFonts w:eastAsia="Times New Roman" w:cs="Times New Roman"/>
          <w:szCs w:val="24"/>
        </w:rPr>
        <w:t>ως</w:t>
      </w:r>
      <w:r w:rsidRPr="001C6850">
        <w:rPr>
          <w:rFonts w:eastAsia="Times New Roman" w:cs="Times New Roman"/>
          <w:szCs w:val="24"/>
        </w:rPr>
        <w:t xml:space="preserve"> άντρες για τις γυναίκες παρά οι ίδιες οι γυναίκες για τα δικαιώματά </w:t>
      </w:r>
      <w:r>
        <w:rPr>
          <w:rFonts w:eastAsia="Times New Roman" w:cs="Times New Roman"/>
          <w:szCs w:val="24"/>
        </w:rPr>
        <w:t xml:space="preserve">τους. </w:t>
      </w:r>
    </w:p>
    <w:p w14:paraId="3AA84E1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αξία και η συμβολή της </w:t>
      </w:r>
      <w:r w:rsidRPr="001C6850">
        <w:rPr>
          <w:rFonts w:eastAsia="Times New Roman" w:cs="Times New Roman"/>
          <w:szCs w:val="24"/>
        </w:rPr>
        <w:t>γυναίκας διαχρ</w:t>
      </w:r>
      <w:r>
        <w:rPr>
          <w:rFonts w:eastAsia="Times New Roman" w:cs="Times New Roman"/>
          <w:szCs w:val="24"/>
        </w:rPr>
        <w:t>ονικά από την ανθρώπινη ιστορία, ακ</w:t>
      </w:r>
      <w:r w:rsidRPr="001C6850">
        <w:rPr>
          <w:rFonts w:eastAsia="Times New Roman" w:cs="Times New Roman"/>
          <w:szCs w:val="24"/>
        </w:rPr>
        <w:t>όμη και από την αρχαία ιστορία</w:t>
      </w:r>
      <w:r>
        <w:rPr>
          <w:rFonts w:eastAsia="Times New Roman" w:cs="Times New Roman"/>
          <w:szCs w:val="24"/>
        </w:rPr>
        <w:t>,</w:t>
      </w:r>
      <w:r w:rsidRPr="001C6850">
        <w:rPr>
          <w:rFonts w:eastAsia="Times New Roman" w:cs="Times New Roman"/>
          <w:szCs w:val="24"/>
        </w:rPr>
        <w:t xml:space="preserve"> είναι αναμφισβήτητα σημαντ</w:t>
      </w:r>
      <w:r w:rsidRPr="001C6850">
        <w:rPr>
          <w:rFonts w:eastAsia="Times New Roman" w:cs="Times New Roman"/>
          <w:szCs w:val="24"/>
        </w:rPr>
        <w:t>ική</w:t>
      </w:r>
      <w:r>
        <w:rPr>
          <w:rFonts w:eastAsia="Times New Roman" w:cs="Times New Roman"/>
          <w:szCs w:val="24"/>
        </w:rPr>
        <w:t>.</w:t>
      </w:r>
      <w:r w:rsidRPr="001C6850">
        <w:rPr>
          <w:rFonts w:eastAsia="Times New Roman" w:cs="Times New Roman"/>
          <w:szCs w:val="24"/>
        </w:rPr>
        <w:t xml:space="preserve"> Αυτό μπορεί να το δει και κανείς από την αρχαία ελληνική παράδοση</w:t>
      </w:r>
      <w:r>
        <w:rPr>
          <w:rFonts w:eastAsia="Times New Roman" w:cs="Times New Roman"/>
          <w:szCs w:val="24"/>
        </w:rPr>
        <w:t>,</w:t>
      </w:r>
      <w:r w:rsidRPr="001C6850">
        <w:rPr>
          <w:rFonts w:eastAsia="Times New Roman" w:cs="Times New Roman"/>
          <w:szCs w:val="24"/>
        </w:rPr>
        <w:t xml:space="preserve"> που οι Αθηναίοι έδωσαν στη θεά Αθηνά το όνομα τη</w:t>
      </w:r>
      <w:r>
        <w:rPr>
          <w:rFonts w:eastAsia="Times New Roman" w:cs="Times New Roman"/>
          <w:szCs w:val="24"/>
        </w:rPr>
        <w:t xml:space="preserve">ς πόλης και την αφιέρωσαν στη γυναικεία θεότητα της σοφίας </w:t>
      </w:r>
      <w:r w:rsidRPr="001C6850">
        <w:rPr>
          <w:rFonts w:eastAsia="Times New Roman" w:cs="Times New Roman"/>
          <w:szCs w:val="24"/>
        </w:rPr>
        <w:t>και της παραγωγικότητας και όχι σε αυτή που θα συμβόλιζε την πυγμή και τη δύν</w:t>
      </w:r>
      <w:r w:rsidRPr="001C6850">
        <w:rPr>
          <w:rFonts w:eastAsia="Times New Roman" w:cs="Times New Roman"/>
          <w:szCs w:val="24"/>
        </w:rPr>
        <w:t xml:space="preserve">αμη του </w:t>
      </w:r>
      <w:proofErr w:type="spellStart"/>
      <w:r w:rsidRPr="001C6850">
        <w:rPr>
          <w:rFonts w:eastAsia="Times New Roman" w:cs="Times New Roman"/>
          <w:szCs w:val="24"/>
        </w:rPr>
        <w:t>Ποσειδώνα</w:t>
      </w:r>
      <w:proofErr w:type="spellEnd"/>
      <w:r>
        <w:rPr>
          <w:rFonts w:eastAsia="Times New Roman" w:cs="Times New Roman"/>
          <w:szCs w:val="24"/>
        </w:rPr>
        <w:t>.</w:t>
      </w:r>
      <w:r w:rsidRPr="001C6850">
        <w:rPr>
          <w:rFonts w:eastAsia="Times New Roman" w:cs="Times New Roman"/>
          <w:szCs w:val="24"/>
        </w:rPr>
        <w:t xml:space="preserve"> </w:t>
      </w:r>
    </w:p>
    <w:p w14:paraId="3AA84E19" w14:textId="77777777" w:rsidR="00AF2C39" w:rsidRDefault="00AD072F">
      <w:pPr>
        <w:spacing w:line="600" w:lineRule="auto"/>
        <w:ind w:firstLine="720"/>
        <w:jc w:val="both"/>
        <w:rPr>
          <w:rFonts w:eastAsia="Times New Roman" w:cs="Times New Roman"/>
          <w:color w:val="000000" w:themeColor="text1"/>
          <w:szCs w:val="24"/>
        </w:rPr>
      </w:pPr>
      <w:r w:rsidRPr="004A0AAB">
        <w:rPr>
          <w:rFonts w:eastAsia="Times New Roman" w:cs="Times New Roman"/>
          <w:color w:val="000000" w:themeColor="text1"/>
          <w:szCs w:val="24"/>
        </w:rPr>
        <w:t xml:space="preserve">Ένα άλλο παράδειγμα είναι η Ασπασία που, σύμφωνα με τον Πλάτωνα, ήταν εξαιρετική στο να γράφει ρητορικούς λόγους και ίσως ο Περικλής να εκπαιδεύτηκε δίπλα της. </w:t>
      </w:r>
    </w:p>
    <w:p w14:paraId="3AA84E1A" w14:textId="77777777" w:rsidR="00AF2C39" w:rsidRDefault="00AD072F">
      <w:pPr>
        <w:spacing w:line="600" w:lineRule="auto"/>
        <w:ind w:firstLine="720"/>
        <w:jc w:val="both"/>
        <w:rPr>
          <w:rFonts w:eastAsia="Times New Roman" w:cs="Times New Roman"/>
          <w:color w:val="000000" w:themeColor="text1"/>
          <w:szCs w:val="24"/>
        </w:rPr>
      </w:pPr>
      <w:r w:rsidRPr="004A0AAB">
        <w:rPr>
          <w:rFonts w:eastAsia="Times New Roman" w:cs="Times New Roman"/>
          <w:color w:val="000000" w:themeColor="text1"/>
          <w:szCs w:val="24"/>
        </w:rPr>
        <w:t xml:space="preserve">Η Ωραία Ελένη, η Πηνελόπη, αποτέλεσαν μούσες για τον Όμηρο. </w:t>
      </w:r>
    </w:p>
    <w:p w14:paraId="3AA84E1B" w14:textId="77777777" w:rsidR="00AF2C39" w:rsidRDefault="00AD072F">
      <w:pPr>
        <w:spacing w:line="600" w:lineRule="auto"/>
        <w:ind w:firstLine="720"/>
        <w:jc w:val="both"/>
        <w:rPr>
          <w:rFonts w:eastAsia="Times New Roman" w:cs="Times New Roman"/>
          <w:color w:val="000000" w:themeColor="text1"/>
          <w:szCs w:val="24"/>
        </w:rPr>
      </w:pPr>
      <w:r w:rsidRPr="004A0AAB">
        <w:rPr>
          <w:rFonts w:eastAsia="Times New Roman" w:cs="Times New Roman"/>
          <w:color w:val="000000" w:themeColor="text1"/>
          <w:szCs w:val="24"/>
        </w:rPr>
        <w:lastRenderedPageBreak/>
        <w:t xml:space="preserve">Ο εθνικός μας </w:t>
      </w:r>
      <w:r w:rsidRPr="004A0AAB">
        <w:rPr>
          <w:rFonts w:eastAsia="Times New Roman" w:cs="Times New Roman"/>
          <w:color w:val="000000" w:themeColor="text1"/>
          <w:szCs w:val="24"/>
        </w:rPr>
        <w:t xml:space="preserve">ποιητής Διονύσιος Σολωμός, αν και γνωστός για τον «Ύμνο εις την </w:t>
      </w:r>
      <w:proofErr w:type="spellStart"/>
      <w:r w:rsidRPr="004A0AAB">
        <w:rPr>
          <w:rFonts w:eastAsia="Times New Roman" w:cs="Times New Roman"/>
          <w:color w:val="000000" w:themeColor="text1"/>
          <w:szCs w:val="24"/>
        </w:rPr>
        <w:t>ελευθερία</w:t>
      </w:r>
      <w:r w:rsidRPr="004A0AAB">
        <w:rPr>
          <w:rFonts w:eastAsia="Times New Roman" w:cs="Times New Roman"/>
          <w:color w:val="000000" w:themeColor="text1"/>
          <w:szCs w:val="24"/>
        </w:rPr>
        <w:t>ν</w:t>
      </w:r>
      <w:proofErr w:type="spellEnd"/>
      <w:r w:rsidRPr="004A0AAB">
        <w:rPr>
          <w:rFonts w:eastAsia="Times New Roman" w:cs="Times New Roman"/>
          <w:color w:val="000000" w:themeColor="text1"/>
          <w:szCs w:val="24"/>
        </w:rPr>
        <w:t xml:space="preserve">», έγραψε ένα από τα ωραιότερα ερωτικά ποιήματα για τη </w:t>
      </w:r>
      <w:r w:rsidRPr="004A0AAB">
        <w:rPr>
          <w:rFonts w:eastAsia="Times New Roman" w:cs="Times New Roman"/>
          <w:color w:val="000000" w:themeColor="text1"/>
          <w:szCs w:val="24"/>
        </w:rPr>
        <w:t>«Φ</w:t>
      </w:r>
      <w:r w:rsidRPr="004A0AAB">
        <w:rPr>
          <w:rFonts w:eastAsia="Times New Roman" w:cs="Times New Roman"/>
          <w:color w:val="000000" w:themeColor="text1"/>
          <w:szCs w:val="24"/>
        </w:rPr>
        <w:t>εγγαροντυμένη</w:t>
      </w:r>
      <w:r w:rsidRPr="004A0AAB">
        <w:rPr>
          <w:rFonts w:eastAsia="Times New Roman" w:cs="Times New Roman"/>
          <w:color w:val="000000" w:themeColor="text1"/>
          <w:szCs w:val="24"/>
        </w:rPr>
        <w:t>»</w:t>
      </w:r>
      <w:r w:rsidRPr="004A0AAB">
        <w:rPr>
          <w:rFonts w:eastAsia="Times New Roman" w:cs="Times New Roman"/>
          <w:color w:val="000000" w:themeColor="text1"/>
          <w:szCs w:val="24"/>
        </w:rPr>
        <w:t xml:space="preserve"> θεά του. </w:t>
      </w:r>
    </w:p>
    <w:p w14:paraId="3AA84E1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Υπατία, </w:t>
      </w:r>
      <w:r w:rsidRPr="001C6850">
        <w:rPr>
          <w:rFonts w:eastAsia="Times New Roman" w:cs="Times New Roman"/>
          <w:szCs w:val="24"/>
        </w:rPr>
        <w:t>κάποιους αιώνες αργότερα</w:t>
      </w:r>
      <w:r>
        <w:rPr>
          <w:rFonts w:eastAsia="Times New Roman" w:cs="Times New Roman"/>
          <w:szCs w:val="24"/>
        </w:rPr>
        <w:t>,</w:t>
      </w:r>
      <w:r w:rsidRPr="001C6850">
        <w:rPr>
          <w:rFonts w:eastAsia="Times New Roman" w:cs="Times New Roman"/>
          <w:szCs w:val="24"/>
        </w:rPr>
        <w:t xml:space="preserve"> άλλαξε την οπτική του κόσμου για τα </w:t>
      </w:r>
      <w:r>
        <w:rPr>
          <w:rFonts w:eastAsia="Times New Roman" w:cs="Times New Roman"/>
          <w:szCs w:val="24"/>
        </w:rPr>
        <w:t>Μ</w:t>
      </w:r>
      <w:r w:rsidRPr="001C6850">
        <w:rPr>
          <w:rFonts w:eastAsia="Times New Roman" w:cs="Times New Roman"/>
          <w:szCs w:val="24"/>
        </w:rPr>
        <w:t xml:space="preserve">αθηματικά </w:t>
      </w:r>
      <w:r w:rsidRPr="001C6850">
        <w:rPr>
          <w:rFonts w:eastAsia="Times New Roman" w:cs="Times New Roman"/>
          <w:szCs w:val="24"/>
        </w:rPr>
        <w:t xml:space="preserve">και την </w:t>
      </w:r>
      <w:r>
        <w:rPr>
          <w:rFonts w:eastAsia="Times New Roman" w:cs="Times New Roman"/>
          <w:szCs w:val="24"/>
        </w:rPr>
        <w:t>Α</w:t>
      </w:r>
      <w:r w:rsidRPr="001C6850">
        <w:rPr>
          <w:rFonts w:eastAsia="Times New Roman" w:cs="Times New Roman"/>
          <w:szCs w:val="24"/>
        </w:rPr>
        <w:t>στρονομί</w:t>
      </w:r>
      <w:r w:rsidRPr="001C6850">
        <w:rPr>
          <w:rFonts w:eastAsia="Times New Roman" w:cs="Times New Roman"/>
          <w:szCs w:val="24"/>
        </w:rPr>
        <w:t>α</w:t>
      </w:r>
      <w:r>
        <w:rPr>
          <w:rFonts w:eastAsia="Times New Roman" w:cs="Times New Roman"/>
          <w:szCs w:val="24"/>
        </w:rPr>
        <w:t>, ε</w:t>
      </w:r>
      <w:r w:rsidRPr="001C6850">
        <w:rPr>
          <w:rFonts w:eastAsia="Times New Roman" w:cs="Times New Roman"/>
          <w:szCs w:val="24"/>
        </w:rPr>
        <w:t xml:space="preserve">νώ τον αιώνα που μας πέρασε η </w:t>
      </w:r>
      <w:proofErr w:type="spellStart"/>
      <w:r>
        <w:rPr>
          <w:rFonts w:eastAsia="Times New Roman" w:cs="Times New Roman"/>
          <w:szCs w:val="24"/>
        </w:rPr>
        <w:t>Μάργκαρετ</w:t>
      </w:r>
      <w:proofErr w:type="spellEnd"/>
      <w:r>
        <w:rPr>
          <w:rFonts w:eastAsia="Times New Roman" w:cs="Times New Roman"/>
          <w:szCs w:val="24"/>
        </w:rPr>
        <w:t xml:space="preserve"> Χάμιλτον</w:t>
      </w:r>
      <w:r w:rsidRPr="001C6850">
        <w:rPr>
          <w:rFonts w:eastAsia="Times New Roman" w:cs="Times New Roman"/>
          <w:szCs w:val="24"/>
        </w:rPr>
        <w:t xml:space="preserve"> έγραψε τον κώδικα για να στείλουμε τους πρώτους ανθρώπους </w:t>
      </w:r>
      <w:r>
        <w:rPr>
          <w:rFonts w:eastAsia="Times New Roman" w:cs="Times New Roman"/>
          <w:szCs w:val="24"/>
        </w:rPr>
        <w:t>σ</w:t>
      </w:r>
      <w:r w:rsidRPr="001C6850">
        <w:rPr>
          <w:rFonts w:eastAsia="Times New Roman" w:cs="Times New Roman"/>
          <w:szCs w:val="24"/>
        </w:rPr>
        <w:t>το φεγγάρι</w:t>
      </w:r>
      <w:r>
        <w:rPr>
          <w:rFonts w:eastAsia="Times New Roman" w:cs="Times New Roman"/>
          <w:szCs w:val="24"/>
        </w:rPr>
        <w:t>.</w:t>
      </w:r>
    </w:p>
    <w:p w14:paraId="3AA84E1D" w14:textId="77777777" w:rsidR="00AF2C39" w:rsidRDefault="00AD072F">
      <w:pPr>
        <w:spacing w:line="600" w:lineRule="auto"/>
        <w:ind w:firstLine="720"/>
        <w:jc w:val="both"/>
        <w:rPr>
          <w:rFonts w:eastAsia="Times New Roman" w:cs="Times New Roman"/>
          <w:szCs w:val="24"/>
        </w:rPr>
      </w:pPr>
      <w:r w:rsidRPr="001C6850">
        <w:rPr>
          <w:rFonts w:eastAsia="Times New Roman" w:cs="Times New Roman"/>
          <w:szCs w:val="24"/>
        </w:rPr>
        <w:t>Όποια πέτρα του</w:t>
      </w:r>
      <w:r>
        <w:rPr>
          <w:rFonts w:eastAsia="Times New Roman" w:cs="Times New Roman"/>
          <w:szCs w:val="24"/>
        </w:rPr>
        <w:t xml:space="preserve"> πολιτισμού και της επιστήμης κ</w:t>
      </w:r>
      <w:r w:rsidRPr="001C6850">
        <w:rPr>
          <w:rFonts w:eastAsia="Times New Roman" w:cs="Times New Roman"/>
          <w:szCs w:val="24"/>
        </w:rPr>
        <w:t>ι αν σηκώσεις για τα επιτεύγματα της τέχνης και των γραμμάτων</w:t>
      </w:r>
      <w:r>
        <w:rPr>
          <w:rFonts w:eastAsia="Times New Roman" w:cs="Times New Roman"/>
          <w:szCs w:val="24"/>
        </w:rPr>
        <w:t>, ό,τι και να δεις,</w:t>
      </w:r>
      <w:r w:rsidRPr="001C6850">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 έλεγα από κάτω, αλλά</w:t>
      </w:r>
      <w:r w:rsidRPr="001C6850">
        <w:rPr>
          <w:rFonts w:eastAsia="Times New Roman" w:cs="Times New Roman"/>
          <w:szCs w:val="24"/>
        </w:rPr>
        <w:t xml:space="preserve"> δίπλα και από πίσω υπάρχει μία γυναίκα</w:t>
      </w:r>
      <w:r>
        <w:rPr>
          <w:rFonts w:eastAsia="Times New Roman" w:cs="Times New Roman"/>
          <w:szCs w:val="24"/>
        </w:rPr>
        <w:t>.</w:t>
      </w:r>
    </w:p>
    <w:p w14:paraId="3AA84E1E"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ΕΥΑΓΓΕΛΙΑ </w:t>
      </w:r>
      <w:r>
        <w:rPr>
          <w:rFonts w:eastAsia="Times New Roman"/>
          <w:b/>
          <w:color w:val="212121"/>
          <w:szCs w:val="24"/>
        </w:rPr>
        <w:t xml:space="preserve">(ΕΥΗ) </w:t>
      </w:r>
      <w:r>
        <w:rPr>
          <w:rFonts w:eastAsia="Times New Roman"/>
          <w:b/>
          <w:color w:val="212121"/>
          <w:szCs w:val="24"/>
        </w:rPr>
        <w:t xml:space="preserve">ΚΑΡΑΚΩΣΤΑ: </w:t>
      </w:r>
      <w:r>
        <w:rPr>
          <w:rFonts w:eastAsia="Times New Roman"/>
          <w:color w:val="212121"/>
          <w:szCs w:val="24"/>
        </w:rPr>
        <w:t xml:space="preserve">Ποτέ μπροστά! </w:t>
      </w:r>
    </w:p>
    <w:p w14:paraId="3AA84E1F"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ΜΑΡΙΟΣ ΓΕΩΡΓΙΑΔΗΣ (Θ΄ Αντιπρόεδρος της Βουλής): </w:t>
      </w:r>
      <w:r>
        <w:rPr>
          <w:rFonts w:eastAsia="Times New Roman"/>
          <w:color w:val="212121"/>
          <w:szCs w:val="24"/>
        </w:rPr>
        <w:t xml:space="preserve">Και μπροστά! </w:t>
      </w:r>
    </w:p>
    <w:p w14:paraId="3AA84E20"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Η γυναίκα ανέκαθεν πρωτοπορούσε </w:t>
      </w:r>
      <w:r w:rsidRPr="001D7695">
        <w:rPr>
          <w:rFonts w:eastAsia="Times New Roman"/>
          <w:color w:val="212121"/>
          <w:szCs w:val="24"/>
        </w:rPr>
        <w:t xml:space="preserve">σε όλους τους τομείς της ανθρώπινης δράσης </w:t>
      </w:r>
      <w:r>
        <w:rPr>
          <w:rFonts w:eastAsia="Times New Roman"/>
          <w:color w:val="212121"/>
          <w:szCs w:val="24"/>
        </w:rPr>
        <w:t>-</w:t>
      </w:r>
      <w:r w:rsidRPr="001D7695">
        <w:rPr>
          <w:rFonts w:eastAsia="Times New Roman"/>
          <w:color w:val="212121"/>
          <w:szCs w:val="24"/>
        </w:rPr>
        <w:t>οπότε και μπ</w:t>
      </w:r>
      <w:r w:rsidRPr="001D7695">
        <w:rPr>
          <w:rFonts w:eastAsia="Times New Roman"/>
          <w:color w:val="212121"/>
          <w:szCs w:val="24"/>
        </w:rPr>
        <w:t>ροστά</w:t>
      </w:r>
      <w:r>
        <w:rPr>
          <w:rFonts w:eastAsia="Times New Roman"/>
          <w:color w:val="212121"/>
          <w:szCs w:val="24"/>
        </w:rPr>
        <w:t>- π</w:t>
      </w:r>
      <w:r w:rsidRPr="001D7695">
        <w:rPr>
          <w:rFonts w:eastAsia="Times New Roman"/>
          <w:color w:val="212121"/>
          <w:szCs w:val="24"/>
        </w:rPr>
        <w:t>αρά το γεγονός ότι σε μία ανδροκρατούμενη κοινωνία πολλές φ</w:t>
      </w:r>
      <w:r>
        <w:rPr>
          <w:rFonts w:eastAsia="Times New Roman"/>
          <w:color w:val="212121"/>
          <w:szCs w:val="24"/>
        </w:rPr>
        <w:t>ορές δεν αποδόθηκε η</w:t>
      </w:r>
      <w:r w:rsidRPr="001D7695">
        <w:rPr>
          <w:rFonts w:eastAsia="Times New Roman"/>
          <w:color w:val="212121"/>
          <w:szCs w:val="24"/>
        </w:rPr>
        <w:t xml:space="preserve"> αναγνώριση που της αναλογεί</w:t>
      </w:r>
      <w:r>
        <w:rPr>
          <w:rFonts w:eastAsia="Times New Roman"/>
          <w:color w:val="212121"/>
          <w:szCs w:val="24"/>
        </w:rPr>
        <w:t>.</w:t>
      </w:r>
    </w:p>
    <w:p w14:paraId="3AA84E21"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sidRPr="001D7695">
        <w:rPr>
          <w:rFonts w:eastAsia="Times New Roman"/>
          <w:color w:val="212121"/>
          <w:szCs w:val="24"/>
        </w:rPr>
        <w:lastRenderedPageBreak/>
        <w:t>Δυστυχώς</w:t>
      </w:r>
      <w:r>
        <w:rPr>
          <w:rFonts w:eastAsia="Times New Roman"/>
          <w:color w:val="212121"/>
          <w:szCs w:val="24"/>
        </w:rPr>
        <w:t>,</w:t>
      </w:r>
      <w:r w:rsidRPr="001D7695">
        <w:rPr>
          <w:rFonts w:eastAsia="Times New Roman"/>
          <w:color w:val="212121"/>
          <w:szCs w:val="24"/>
        </w:rPr>
        <w:t xml:space="preserve"> η ανθρωπότητα πέρασε και </w:t>
      </w:r>
      <w:r>
        <w:rPr>
          <w:rFonts w:eastAsia="Times New Roman"/>
          <w:color w:val="212121"/>
          <w:szCs w:val="24"/>
        </w:rPr>
        <w:t xml:space="preserve">σκοτεινές </w:t>
      </w:r>
      <w:r w:rsidRPr="001D7695">
        <w:rPr>
          <w:rFonts w:eastAsia="Times New Roman"/>
          <w:color w:val="212121"/>
          <w:szCs w:val="24"/>
        </w:rPr>
        <w:t xml:space="preserve">εποχές </w:t>
      </w:r>
      <w:r>
        <w:rPr>
          <w:rFonts w:eastAsia="Times New Roman"/>
          <w:color w:val="212121"/>
          <w:szCs w:val="24"/>
        </w:rPr>
        <w:t xml:space="preserve">-και </w:t>
      </w:r>
      <w:r w:rsidRPr="001D7695">
        <w:rPr>
          <w:rFonts w:eastAsia="Times New Roman"/>
          <w:color w:val="212121"/>
          <w:szCs w:val="24"/>
        </w:rPr>
        <w:t>περνάει ακόμη</w:t>
      </w:r>
      <w:r>
        <w:rPr>
          <w:rFonts w:eastAsia="Times New Roman"/>
          <w:color w:val="212121"/>
          <w:szCs w:val="24"/>
        </w:rPr>
        <w:t>-</w:t>
      </w:r>
      <w:r w:rsidRPr="001D7695">
        <w:rPr>
          <w:rFonts w:eastAsia="Times New Roman"/>
          <w:color w:val="212121"/>
          <w:szCs w:val="24"/>
        </w:rPr>
        <w:t xml:space="preserve"> οι οποίες </w:t>
      </w:r>
      <w:r>
        <w:rPr>
          <w:rFonts w:eastAsia="Times New Roman"/>
          <w:color w:val="212121"/>
          <w:szCs w:val="24"/>
        </w:rPr>
        <w:t xml:space="preserve">στιγματίστηκαν </w:t>
      </w:r>
      <w:r w:rsidRPr="001D7695">
        <w:rPr>
          <w:rFonts w:eastAsia="Times New Roman"/>
          <w:color w:val="212121"/>
          <w:szCs w:val="24"/>
        </w:rPr>
        <w:t>για την ανισότητα των φύλων</w:t>
      </w:r>
      <w:r>
        <w:rPr>
          <w:rFonts w:eastAsia="Times New Roman"/>
          <w:color w:val="212121"/>
          <w:szCs w:val="24"/>
        </w:rPr>
        <w:t>.</w:t>
      </w:r>
      <w:r w:rsidRPr="001D7695">
        <w:rPr>
          <w:rFonts w:eastAsia="Times New Roman"/>
          <w:color w:val="212121"/>
          <w:szCs w:val="24"/>
        </w:rPr>
        <w:t xml:space="preserve"> </w:t>
      </w:r>
    </w:p>
    <w:p w14:paraId="3AA84E22"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Χ</w:t>
      </w:r>
      <w:r w:rsidRPr="001D7695">
        <w:rPr>
          <w:rFonts w:eastAsia="Times New Roman"/>
          <w:color w:val="212121"/>
          <w:szCs w:val="24"/>
        </w:rPr>
        <w:t>αρακτηριστι</w:t>
      </w:r>
      <w:r w:rsidRPr="001D7695">
        <w:rPr>
          <w:rFonts w:eastAsia="Times New Roman"/>
          <w:color w:val="212121"/>
          <w:szCs w:val="24"/>
        </w:rPr>
        <w:t xml:space="preserve">κό παράδειγμα </w:t>
      </w:r>
      <w:r>
        <w:rPr>
          <w:rFonts w:eastAsia="Times New Roman"/>
          <w:color w:val="212121"/>
          <w:szCs w:val="24"/>
        </w:rPr>
        <w:t>είναι η αναγνώριση</w:t>
      </w:r>
      <w:r w:rsidRPr="001D7695">
        <w:rPr>
          <w:rFonts w:eastAsia="Times New Roman"/>
          <w:color w:val="212121"/>
          <w:szCs w:val="24"/>
        </w:rPr>
        <w:t xml:space="preserve"> των πολιτικών δικαιωμάτων των </w:t>
      </w:r>
      <w:r>
        <w:rPr>
          <w:rFonts w:eastAsia="Times New Roman"/>
          <w:color w:val="212121"/>
          <w:szCs w:val="24"/>
        </w:rPr>
        <w:t>γυναικών που καθιερώθηκε για πρώτη φορά στη Νέα Ζηλανδία μόλις το 1893. Ακολούθησαν η Ρωσία και ο Καναδάς</w:t>
      </w:r>
      <w:r w:rsidRPr="001D7695">
        <w:rPr>
          <w:rFonts w:eastAsia="Times New Roman"/>
          <w:color w:val="212121"/>
          <w:szCs w:val="24"/>
        </w:rPr>
        <w:t xml:space="preserve"> </w:t>
      </w:r>
      <w:r>
        <w:rPr>
          <w:rFonts w:eastAsia="Times New Roman"/>
          <w:color w:val="212121"/>
          <w:szCs w:val="24"/>
        </w:rPr>
        <w:t>το 1917 και η Αμερική το 1920, ενώ στην Ελλάδα οι γυναίκες απέκτησαν το δικαίωμα του εκ</w:t>
      </w:r>
      <w:r>
        <w:rPr>
          <w:rFonts w:eastAsia="Times New Roman"/>
          <w:color w:val="212121"/>
          <w:szCs w:val="24"/>
        </w:rPr>
        <w:t xml:space="preserve">λέγειν και </w:t>
      </w:r>
      <w:proofErr w:type="spellStart"/>
      <w:r>
        <w:rPr>
          <w:rFonts w:eastAsia="Times New Roman"/>
          <w:color w:val="212121"/>
          <w:szCs w:val="24"/>
        </w:rPr>
        <w:t>εκλέγεσθαι</w:t>
      </w:r>
      <w:proofErr w:type="spellEnd"/>
      <w:r>
        <w:rPr>
          <w:rFonts w:eastAsia="Times New Roman"/>
          <w:color w:val="212121"/>
          <w:szCs w:val="24"/>
        </w:rPr>
        <w:t xml:space="preserve"> τον Μάιο του 1952. </w:t>
      </w:r>
    </w:p>
    <w:p w14:paraId="3AA84E23"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όπως αναφέρθηκε και από </w:t>
      </w:r>
      <w:proofErr w:type="spellStart"/>
      <w:r>
        <w:rPr>
          <w:rFonts w:eastAsia="Times New Roman"/>
          <w:color w:val="212121"/>
          <w:szCs w:val="24"/>
        </w:rPr>
        <w:t>προλαλήσασα</w:t>
      </w:r>
      <w:proofErr w:type="spellEnd"/>
      <w:r>
        <w:rPr>
          <w:rFonts w:eastAsia="Times New Roman"/>
          <w:color w:val="212121"/>
          <w:szCs w:val="24"/>
        </w:rPr>
        <w:t xml:space="preserve"> -η </w:t>
      </w:r>
      <w:r>
        <w:rPr>
          <w:rFonts w:eastAsia="Times New Roman"/>
          <w:color w:val="212121"/>
          <w:szCs w:val="24"/>
        </w:rPr>
        <w:t xml:space="preserve">κ. </w:t>
      </w:r>
      <w:proofErr w:type="spellStart"/>
      <w:r>
        <w:rPr>
          <w:rFonts w:eastAsia="Times New Roman"/>
          <w:color w:val="212121"/>
          <w:szCs w:val="24"/>
        </w:rPr>
        <w:t>Βούλτεψη</w:t>
      </w:r>
      <w:proofErr w:type="spellEnd"/>
      <w:r>
        <w:rPr>
          <w:rFonts w:eastAsia="Times New Roman"/>
          <w:color w:val="212121"/>
          <w:szCs w:val="24"/>
        </w:rPr>
        <w:t>, αν δεν κάνω λάθος, το ανέφερε- η πρώτη Ελληνίδα Βουλευτής, η Βολιώτισσα Ελένη Σκούρα, εξελέγη στη Θεσσαλονίκη με το κόμμα του «Ελληνικού Συναγερμού» και στην πρώτη της κιόλας δήλωση έθεσε θέματα για τα δικαιώματα, που αποδεικνύουν τη διαχρονική ε</w:t>
      </w:r>
      <w:r>
        <w:rPr>
          <w:rFonts w:eastAsia="Times New Roman"/>
          <w:color w:val="212121"/>
          <w:szCs w:val="24"/>
        </w:rPr>
        <w:t xml:space="preserve">υαισθησία των γυναικών στο κοινωνικό γίγνεσθαι και τους πολίτες που βρίσκονται σε ανάγκη. </w:t>
      </w:r>
    </w:p>
    <w:p w14:paraId="3AA84E24"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Δυστυχώς, όμως, ακόμη και σήμερα υπάρχουν χώρες στις οποίες τα κεκτημένα εδώ και αιώνες δικαιώματα των γυναικών στη Δύση φαντάζουν ουτοπικά. Σε πολλές κοινωνίες </w:t>
      </w:r>
      <w:r w:rsidRPr="001D7695">
        <w:rPr>
          <w:rFonts w:eastAsia="Times New Roman"/>
          <w:color w:val="212121"/>
          <w:szCs w:val="24"/>
        </w:rPr>
        <w:t xml:space="preserve">η γυναίκα αντιμετωπίζεται ως πράγμα </w:t>
      </w:r>
      <w:r>
        <w:rPr>
          <w:rFonts w:eastAsia="Times New Roman"/>
          <w:color w:val="212121"/>
          <w:szCs w:val="24"/>
        </w:rPr>
        <w:t xml:space="preserve">ή ως αντικείμενο ή ως αποδέκτης </w:t>
      </w:r>
      <w:r w:rsidRPr="001D7695">
        <w:rPr>
          <w:rFonts w:eastAsia="Times New Roman"/>
          <w:color w:val="212121"/>
          <w:szCs w:val="24"/>
        </w:rPr>
        <w:t>βίας</w:t>
      </w:r>
      <w:r>
        <w:rPr>
          <w:rFonts w:eastAsia="Times New Roman"/>
          <w:color w:val="212121"/>
          <w:szCs w:val="24"/>
        </w:rPr>
        <w:t xml:space="preserve">. </w:t>
      </w:r>
      <w:r w:rsidRPr="001D7695">
        <w:rPr>
          <w:rFonts w:eastAsia="Times New Roman"/>
          <w:color w:val="212121"/>
          <w:szCs w:val="24"/>
        </w:rPr>
        <w:t>Η πολυδιαφημιζόμενη ισότητα των φύλ</w:t>
      </w:r>
      <w:r>
        <w:rPr>
          <w:rFonts w:eastAsia="Times New Roman"/>
          <w:color w:val="212121"/>
          <w:szCs w:val="24"/>
        </w:rPr>
        <w:t>ων δεν αποτελεί πραγματικότητα ο</w:t>
      </w:r>
      <w:r w:rsidRPr="001D7695">
        <w:rPr>
          <w:rFonts w:eastAsia="Times New Roman"/>
          <w:color w:val="212121"/>
          <w:szCs w:val="24"/>
        </w:rPr>
        <w:t>ύτε και για προηγμένες χώρες</w:t>
      </w:r>
      <w:r>
        <w:rPr>
          <w:rFonts w:eastAsia="Times New Roman"/>
          <w:color w:val="212121"/>
          <w:szCs w:val="24"/>
        </w:rPr>
        <w:t>,</w:t>
      </w:r>
      <w:r w:rsidRPr="001D7695">
        <w:rPr>
          <w:rFonts w:eastAsia="Times New Roman"/>
          <w:color w:val="212121"/>
          <w:szCs w:val="24"/>
        </w:rPr>
        <w:t xml:space="preserve"> όπως για παράδειγμα και </w:t>
      </w:r>
      <w:r>
        <w:rPr>
          <w:rFonts w:eastAsia="Times New Roman"/>
          <w:color w:val="212121"/>
          <w:szCs w:val="24"/>
        </w:rPr>
        <w:t>για τη</w:t>
      </w:r>
      <w:r w:rsidRPr="001D7695">
        <w:rPr>
          <w:rFonts w:eastAsia="Times New Roman"/>
          <w:color w:val="212121"/>
          <w:szCs w:val="24"/>
        </w:rPr>
        <w:t xml:space="preserve"> δική </w:t>
      </w:r>
      <w:r>
        <w:rPr>
          <w:rFonts w:eastAsia="Times New Roman"/>
          <w:color w:val="212121"/>
          <w:szCs w:val="24"/>
        </w:rPr>
        <w:t xml:space="preserve">μας. </w:t>
      </w:r>
    </w:p>
    <w:p w14:paraId="3AA84E25"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1D7695">
        <w:rPr>
          <w:rFonts w:eastAsia="Times New Roman"/>
          <w:color w:val="212121"/>
          <w:szCs w:val="24"/>
        </w:rPr>
        <w:t>αι είδαμε πρόσφατα γεγονότα</w:t>
      </w:r>
      <w:r>
        <w:rPr>
          <w:rFonts w:eastAsia="Times New Roman"/>
          <w:color w:val="212121"/>
          <w:szCs w:val="24"/>
        </w:rPr>
        <w:t>,</w:t>
      </w:r>
      <w:r w:rsidRPr="00A66273">
        <w:rPr>
          <w:rFonts w:eastAsia="Times New Roman"/>
          <w:color w:val="212121"/>
          <w:szCs w:val="24"/>
        </w:rPr>
        <w:t xml:space="preserve"> </w:t>
      </w:r>
      <w:r>
        <w:rPr>
          <w:rFonts w:eastAsia="Times New Roman"/>
          <w:color w:val="212121"/>
          <w:szCs w:val="24"/>
        </w:rPr>
        <w:t xml:space="preserve">να σκοτώνουν </w:t>
      </w:r>
      <w:r w:rsidRPr="001D7695">
        <w:rPr>
          <w:rFonts w:eastAsia="Times New Roman"/>
          <w:color w:val="212121"/>
          <w:szCs w:val="24"/>
        </w:rPr>
        <w:t>γυναίκες</w:t>
      </w:r>
      <w:r w:rsidRPr="00A66273">
        <w:rPr>
          <w:rFonts w:eastAsia="Times New Roman"/>
          <w:color w:val="212121"/>
          <w:szCs w:val="24"/>
        </w:rPr>
        <w:t>,</w:t>
      </w:r>
      <w:r>
        <w:rPr>
          <w:rFonts w:eastAsia="Times New Roman"/>
          <w:color w:val="212121"/>
          <w:szCs w:val="24"/>
        </w:rPr>
        <w:t xml:space="preserve"> να τις βιάζουν μέχρι</w:t>
      </w:r>
      <w:r w:rsidRPr="001D7695">
        <w:rPr>
          <w:rFonts w:eastAsia="Times New Roman"/>
          <w:color w:val="212121"/>
          <w:szCs w:val="24"/>
        </w:rPr>
        <w:t xml:space="preserve"> θανάτου ή ακόμη και πρόσφατα</w:t>
      </w:r>
      <w:r w:rsidRPr="00A66273">
        <w:rPr>
          <w:rFonts w:eastAsia="Times New Roman"/>
          <w:color w:val="212121"/>
          <w:szCs w:val="24"/>
        </w:rPr>
        <w:t>,</w:t>
      </w:r>
      <w:r w:rsidRPr="001D7695">
        <w:rPr>
          <w:rFonts w:eastAsia="Times New Roman"/>
          <w:color w:val="212121"/>
          <w:szCs w:val="24"/>
        </w:rPr>
        <w:t xml:space="preserve"> προχθές</w:t>
      </w:r>
      <w:r w:rsidRPr="00A66273">
        <w:rPr>
          <w:rFonts w:eastAsia="Times New Roman"/>
          <w:color w:val="212121"/>
          <w:szCs w:val="24"/>
        </w:rPr>
        <w:t>,</w:t>
      </w:r>
      <w:r w:rsidRPr="001D7695">
        <w:rPr>
          <w:rFonts w:eastAsia="Times New Roman"/>
          <w:color w:val="212121"/>
          <w:szCs w:val="24"/>
        </w:rPr>
        <w:t xml:space="preserve"> πριν από λίγες μέρες</w:t>
      </w:r>
      <w:r w:rsidRPr="00A66273">
        <w:rPr>
          <w:rFonts w:eastAsia="Times New Roman"/>
          <w:color w:val="212121"/>
          <w:szCs w:val="24"/>
        </w:rPr>
        <w:t>,</w:t>
      </w:r>
      <w:r>
        <w:rPr>
          <w:rFonts w:eastAsia="Times New Roman"/>
          <w:color w:val="212121"/>
          <w:szCs w:val="24"/>
        </w:rPr>
        <w:t xml:space="preserve"> υποτιθέμενοι</w:t>
      </w:r>
      <w:r w:rsidRPr="001D7695">
        <w:rPr>
          <w:rFonts w:eastAsia="Times New Roman"/>
          <w:color w:val="212121"/>
          <w:szCs w:val="24"/>
        </w:rPr>
        <w:t xml:space="preserve"> φίλαθλοι να μαχαιρώνουν μία γυναίκα στο</w:t>
      </w:r>
      <w:r>
        <w:rPr>
          <w:rFonts w:eastAsia="Times New Roman"/>
          <w:color w:val="212121"/>
          <w:szCs w:val="24"/>
        </w:rPr>
        <w:t>ν</w:t>
      </w:r>
      <w:r w:rsidRPr="001D7695">
        <w:rPr>
          <w:rFonts w:eastAsia="Times New Roman"/>
          <w:color w:val="212121"/>
          <w:szCs w:val="24"/>
        </w:rPr>
        <w:t xml:space="preserve"> δρόμο</w:t>
      </w:r>
      <w:r>
        <w:rPr>
          <w:rFonts w:eastAsia="Times New Roman"/>
          <w:color w:val="212121"/>
          <w:szCs w:val="24"/>
        </w:rPr>
        <w:t>.</w:t>
      </w:r>
    </w:p>
    <w:p w14:paraId="3AA84E26"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sidRPr="001D7695">
        <w:rPr>
          <w:rFonts w:eastAsia="Times New Roman"/>
          <w:color w:val="212121"/>
          <w:szCs w:val="24"/>
        </w:rPr>
        <w:t>Αυτά είν</w:t>
      </w:r>
      <w:r>
        <w:rPr>
          <w:rFonts w:eastAsia="Times New Roman"/>
          <w:color w:val="212121"/>
          <w:szCs w:val="24"/>
        </w:rPr>
        <w:t>αι απαράδεκτα τη σήμερον ημέρα. Δ</w:t>
      </w:r>
      <w:r w:rsidRPr="001D7695">
        <w:rPr>
          <w:rFonts w:eastAsia="Times New Roman"/>
          <w:color w:val="212121"/>
          <w:szCs w:val="24"/>
        </w:rPr>
        <w:t xml:space="preserve">εν μπορώ να διανοηθώ ότι υπάρχει οποιοσδήποτε </w:t>
      </w:r>
      <w:r>
        <w:rPr>
          <w:rFonts w:eastAsia="Times New Roman"/>
          <w:color w:val="212121"/>
          <w:szCs w:val="24"/>
        </w:rPr>
        <w:t>-</w:t>
      </w:r>
      <w:r w:rsidRPr="001D7695">
        <w:rPr>
          <w:rFonts w:eastAsia="Times New Roman"/>
          <w:color w:val="212121"/>
          <w:szCs w:val="24"/>
        </w:rPr>
        <w:t>είτε άντρας είτ</w:t>
      </w:r>
      <w:r w:rsidRPr="001D7695">
        <w:rPr>
          <w:rFonts w:eastAsia="Times New Roman"/>
          <w:color w:val="212121"/>
          <w:szCs w:val="24"/>
        </w:rPr>
        <w:t>ε γυναίκα</w:t>
      </w:r>
      <w:r>
        <w:rPr>
          <w:rFonts w:eastAsia="Times New Roman"/>
          <w:color w:val="212121"/>
          <w:szCs w:val="24"/>
        </w:rPr>
        <w:t>-</w:t>
      </w:r>
      <w:r w:rsidRPr="001D7695">
        <w:rPr>
          <w:rFonts w:eastAsia="Times New Roman"/>
          <w:color w:val="212121"/>
          <w:szCs w:val="24"/>
        </w:rPr>
        <w:t xml:space="preserve"> ο</w:t>
      </w:r>
      <w:r>
        <w:rPr>
          <w:rFonts w:eastAsia="Times New Roman"/>
          <w:color w:val="212121"/>
          <w:szCs w:val="24"/>
        </w:rPr>
        <w:t>πο</w:t>
      </w:r>
      <w:r w:rsidRPr="001D7695">
        <w:rPr>
          <w:rFonts w:eastAsia="Times New Roman"/>
          <w:color w:val="212121"/>
          <w:szCs w:val="24"/>
        </w:rPr>
        <w:t xml:space="preserve">ιοδήποτε ανθρώπινο ον </w:t>
      </w:r>
      <w:r>
        <w:rPr>
          <w:rFonts w:eastAsia="Times New Roman"/>
          <w:color w:val="212121"/>
          <w:szCs w:val="24"/>
        </w:rPr>
        <w:t>που</w:t>
      </w:r>
      <w:r w:rsidRPr="001D7695">
        <w:rPr>
          <w:rFonts w:eastAsia="Times New Roman"/>
          <w:color w:val="212121"/>
          <w:szCs w:val="24"/>
        </w:rPr>
        <w:t xml:space="preserve"> εγκληματεί ενάντια σε κάποιο άλλο ανθρώπινο ον</w:t>
      </w:r>
      <w:r>
        <w:rPr>
          <w:rFonts w:eastAsia="Times New Roman"/>
          <w:color w:val="212121"/>
          <w:szCs w:val="24"/>
        </w:rPr>
        <w:t xml:space="preserve">, </w:t>
      </w:r>
      <w:proofErr w:type="spellStart"/>
      <w:r>
        <w:rPr>
          <w:rFonts w:eastAsia="Times New Roman"/>
          <w:color w:val="212121"/>
          <w:szCs w:val="24"/>
        </w:rPr>
        <w:t>πόσω</w:t>
      </w:r>
      <w:proofErr w:type="spellEnd"/>
      <w:r w:rsidRPr="001D7695">
        <w:rPr>
          <w:rFonts w:eastAsia="Times New Roman"/>
          <w:color w:val="212121"/>
          <w:szCs w:val="24"/>
        </w:rPr>
        <w:t xml:space="preserve"> μάλλον σε μία γυναίκα</w:t>
      </w:r>
      <w:r>
        <w:rPr>
          <w:rFonts w:eastAsia="Times New Roman"/>
          <w:color w:val="212121"/>
          <w:szCs w:val="24"/>
        </w:rPr>
        <w:t xml:space="preserve">. </w:t>
      </w:r>
    </w:p>
    <w:p w14:paraId="3AA84E27"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1D7695">
        <w:rPr>
          <w:rFonts w:eastAsia="Times New Roman"/>
          <w:color w:val="212121"/>
          <w:szCs w:val="24"/>
        </w:rPr>
        <w:t xml:space="preserve"> επιβίωση και </w:t>
      </w:r>
      <w:r>
        <w:rPr>
          <w:rFonts w:eastAsia="Times New Roman"/>
          <w:color w:val="212121"/>
          <w:szCs w:val="24"/>
        </w:rPr>
        <w:t xml:space="preserve">η </w:t>
      </w:r>
      <w:r w:rsidRPr="001D7695">
        <w:rPr>
          <w:rFonts w:eastAsia="Times New Roman"/>
          <w:color w:val="212121"/>
          <w:szCs w:val="24"/>
        </w:rPr>
        <w:t>εξέλιξη στο</w:t>
      </w:r>
      <w:r>
        <w:rPr>
          <w:rFonts w:eastAsia="Times New Roman"/>
          <w:color w:val="212121"/>
          <w:szCs w:val="24"/>
        </w:rPr>
        <w:t>ν</w:t>
      </w:r>
      <w:r w:rsidRPr="001D7695">
        <w:rPr>
          <w:rFonts w:eastAsia="Times New Roman"/>
          <w:color w:val="212121"/>
          <w:szCs w:val="24"/>
        </w:rPr>
        <w:t xml:space="preserve"> εργασιακό χώρο της γυναίκας δεν εξαρτάται απαραίτητα από τις</w:t>
      </w:r>
      <w:r>
        <w:rPr>
          <w:rFonts w:eastAsia="Times New Roman"/>
          <w:color w:val="212121"/>
          <w:szCs w:val="24"/>
        </w:rPr>
        <w:t xml:space="preserve"> γνωστικές τη</w:t>
      </w:r>
      <w:r w:rsidRPr="001D7695">
        <w:rPr>
          <w:rFonts w:eastAsia="Times New Roman"/>
          <w:color w:val="212121"/>
          <w:szCs w:val="24"/>
        </w:rPr>
        <w:t>ς ικανότητες</w:t>
      </w:r>
      <w:r>
        <w:rPr>
          <w:rFonts w:eastAsia="Times New Roman"/>
          <w:color w:val="212121"/>
          <w:szCs w:val="24"/>
        </w:rPr>
        <w:t>,</w:t>
      </w:r>
      <w:r w:rsidRPr="001D7695">
        <w:rPr>
          <w:rFonts w:eastAsia="Times New Roman"/>
          <w:color w:val="212121"/>
          <w:szCs w:val="24"/>
        </w:rPr>
        <w:t xml:space="preserve"> </w:t>
      </w:r>
      <w:r w:rsidRPr="001D7695">
        <w:rPr>
          <w:rFonts w:eastAsia="Times New Roman"/>
          <w:color w:val="212121"/>
          <w:szCs w:val="24"/>
        </w:rPr>
        <w:lastRenderedPageBreak/>
        <w:t>καθώς θα πρ</w:t>
      </w:r>
      <w:r>
        <w:rPr>
          <w:rFonts w:eastAsia="Times New Roman"/>
          <w:color w:val="212121"/>
          <w:szCs w:val="24"/>
        </w:rPr>
        <w:t>έπει να αγω</w:t>
      </w:r>
      <w:r>
        <w:rPr>
          <w:rFonts w:eastAsia="Times New Roman"/>
          <w:color w:val="212121"/>
          <w:szCs w:val="24"/>
        </w:rPr>
        <w:t xml:space="preserve">νιστεί διπλά από ό,τι ένας άντρας </w:t>
      </w:r>
      <w:r w:rsidRPr="001D7695">
        <w:rPr>
          <w:rFonts w:eastAsia="Times New Roman"/>
          <w:color w:val="212121"/>
          <w:szCs w:val="24"/>
        </w:rPr>
        <w:t>για να αποδείξει το αυταπόδεικτο</w:t>
      </w:r>
      <w:r>
        <w:rPr>
          <w:rFonts w:eastAsia="Times New Roman"/>
          <w:color w:val="212121"/>
          <w:szCs w:val="24"/>
        </w:rPr>
        <w:t>.</w:t>
      </w:r>
    </w:p>
    <w:p w14:paraId="3AA84E28"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Οφείλουμε να ξεφύγουμε, ε</w:t>
      </w:r>
      <w:r w:rsidRPr="001D7695">
        <w:rPr>
          <w:rFonts w:eastAsia="Times New Roman"/>
          <w:color w:val="212121"/>
          <w:szCs w:val="24"/>
        </w:rPr>
        <w:t>πιτέλους</w:t>
      </w:r>
      <w:r>
        <w:rPr>
          <w:rFonts w:eastAsia="Times New Roman"/>
          <w:color w:val="212121"/>
          <w:szCs w:val="24"/>
        </w:rPr>
        <w:t>,</w:t>
      </w:r>
      <w:r w:rsidRPr="001D7695">
        <w:rPr>
          <w:rFonts w:eastAsia="Times New Roman"/>
          <w:color w:val="212121"/>
          <w:szCs w:val="24"/>
        </w:rPr>
        <w:t xml:space="preserve"> από όλα αυτά τα κοινωνικά στερεότυπα κα</w:t>
      </w:r>
      <w:r>
        <w:rPr>
          <w:rFonts w:eastAsia="Times New Roman"/>
          <w:color w:val="212121"/>
          <w:szCs w:val="24"/>
        </w:rPr>
        <w:t>ι να αναγνωρίσουμε στη γυναίκα ό</w:t>
      </w:r>
      <w:r w:rsidRPr="001D7695">
        <w:rPr>
          <w:rFonts w:eastAsia="Times New Roman"/>
          <w:color w:val="212121"/>
          <w:szCs w:val="24"/>
        </w:rPr>
        <w:t>χι απλά την πολλαπλή της υπόσταση</w:t>
      </w:r>
      <w:r>
        <w:rPr>
          <w:rFonts w:eastAsia="Times New Roman"/>
          <w:color w:val="212121"/>
          <w:szCs w:val="24"/>
        </w:rPr>
        <w:t>, α</w:t>
      </w:r>
      <w:r w:rsidRPr="001D7695">
        <w:rPr>
          <w:rFonts w:eastAsia="Times New Roman"/>
          <w:color w:val="212121"/>
          <w:szCs w:val="24"/>
        </w:rPr>
        <w:t xml:space="preserve">λλά και </w:t>
      </w:r>
      <w:r>
        <w:rPr>
          <w:rFonts w:eastAsia="Times New Roman"/>
          <w:color w:val="212121"/>
          <w:szCs w:val="24"/>
        </w:rPr>
        <w:t>τις ιδιαίτερες ικανότητέ</w:t>
      </w:r>
      <w:r w:rsidRPr="001D7695">
        <w:rPr>
          <w:rFonts w:eastAsia="Times New Roman"/>
          <w:color w:val="212121"/>
          <w:szCs w:val="24"/>
        </w:rPr>
        <w:t xml:space="preserve">ς </w:t>
      </w:r>
      <w:r>
        <w:rPr>
          <w:rFonts w:eastAsia="Times New Roman"/>
          <w:color w:val="212121"/>
          <w:szCs w:val="24"/>
        </w:rPr>
        <w:t>της.</w:t>
      </w:r>
    </w:p>
    <w:p w14:paraId="3AA84E29"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Στη χώρ</w:t>
      </w:r>
      <w:r>
        <w:rPr>
          <w:rFonts w:eastAsia="Times New Roman"/>
          <w:color w:val="212121"/>
          <w:szCs w:val="24"/>
        </w:rPr>
        <w:t>α μας η</w:t>
      </w:r>
      <w:r w:rsidRPr="001D7695">
        <w:rPr>
          <w:rFonts w:eastAsia="Times New Roman"/>
          <w:color w:val="212121"/>
          <w:szCs w:val="24"/>
        </w:rPr>
        <w:t xml:space="preserve"> μέση ηλικία κατά την οποία η γυναίκα αποφασίζει να γεννήσει</w:t>
      </w:r>
      <w:r>
        <w:rPr>
          <w:rFonts w:eastAsia="Times New Roman"/>
          <w:color w:val="212121"/>
          <w:szCs w:val="24"/>
        </w:rPr>
        <w:t xml:space="preserve"> αυξάνεται κα</w:t>
      </w:r>
      <w:r w:rsidRPr="001D7695">
        <w:rPr>
          <w:rFonts w:eastAsia="Times New Roman"/>
          <w:color w:val="212121"/>
          <w:szCs w:val="24"/>
        </w:rPr>
        <w:t>ι βλέπουμε τα τελευταία χρόνια από τα 30,5 έτη που ήταν το 2011</w:t>
      </w:r>
      <w:r>
        <w:rPr>
          <w:rFonts w:eastAsia="Times New Roman"/>
          <w:color w:val="212121"/>
          <w:szCs w:val="24"/>
        </w:rPr>
        <w:t xml:space="preserve"> </w:t>
      </w:r>
      <w:r w:rsidRPr="001D7695">
        <w:rPr>
          <w:rFonts w:eastAsia="Times New Roman"/>
          <w:color w:val="212121"/>
          <w:szCs w:val="24"/>
        </w:rPr>
        <w:t>αυτή τη</w:t>
      </w:r>
      <w:r>
        <w:rPr>
          <w:rFonts w:eastAsia="Times New Roman"/>
          <w:color w:val="212121"/>
          <w:szCs w:val="24"/>
        </w:rPr>
        <w:t xml:space="preserve"> στιγμή να έχει φτάσει στα 31,4 έτη </w:t>
      </w:r>
      <w:r w:rsidRPr="001D7695">
        <w:rPr>
          <w:rFonts w:eastAsia="Times New Roman"/>
          <w:color w:val="212121"/>
          <w:szCs w:val="24"/>
        </w:rPr>
        <w:t>το 2017</w:t>
      </w:r>
      <w:r>
        <w:rPr>
          <w:rFonts w:eastAsia="Times New Roman"/>
          <w:color w:val="212121"/>
          <w:szCs w:val="24"/>
        </w:rPr>
        <w:t xml:space="preserve">. Πέρυσι </w:t>
      </w:r>
      <w:r w:rsidRPr="001D7695">
        <w:rPr>
          <w:rFonts w:eastAsia="Times New Roman"/>
          <w:color w:val="212121"/>
          <w:szCs w:val="24"/>
        </w:rPr>
        <w:t xml:space="preserve">μία από τις τέσσερις γυναίκες αφορούσε μητέρα ηλικίας </w:t>
      </w:r>
      <w:r>
        <w:rPr>
          <w:rFonts w:eastAsia="Times New Roman"/>
          <w:color w:val="212121"/>
          <w:szCs w:val="24"/>
        </w:rPr>
        <w:t xml:space="preserve">τριάντα πέντε </w:t>
      </w:r>
      <w:r w:rsidRPr="001D7695">
        <w:rPr>
          <w:rFonts w:eastAsia="Times New Roman"/>
          <w:color w:val="212121"/>
          <w:szCs w:val="24"/>
        </w:rPr>
        <w:t xml:space="preserve">έως </w:t>
      </w:r>
      <w:r>
        <w:rPr>
          <w:rFonts w:eastAsia="Times New Roman"/>
          <w:color w:val="212121"/>
          <w:szCs w:val="24"/>
        </w:rPr>
        <w:t>τριάντα εννέα</w:t>
      </w:r>
      <w:r w:rsidRPr="001D7695">
        <w:rPr>
          <w:rFonts w:eastAsia="Times New Roman"/>
          <w:color w:val="212121"/>
          <w:szCs w:val="24"/>
        </w:rPr>
        <w:t xml:space="preserve"> ετών</w:t>
      </w:r>
      <w:r>
        <w:rPr>
          <w:rFonts w:eastAsia="Times New Roman"/>
          <w:color w:val="212121"/>
          <w:szCs w:val="24"/>
        </w:rPr>
        <w:t xml:space="preserve">. </w:t>
      </w:r>
    </w:p>
    <w:p w14:paraId="3AA84E2A"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1D7695">
        <w:rPr>
          <w:rFonts w:eastAsia="Times New Roman"/>
          <w:color w:val="212121"/>
          <w:szCs w:val="24"/>
        </w:rPr>
        <w:t xml:space="preserve"> πληθυσμός </w:t>
      </w:r>
      <w:r>
        <w:rPr>
          <w:rFonts w:eastAsia="Times New Roman"/>
          <w:color w:val="212121"/>
          <w:szCs w:val="24"/>
        </w:rPr>
        <w:t>μας,</w:t>
      </w:r>
      <w:r w:rsidRPr="001D7695">
        <w:rPr>
          <w:rFonts w:eastAsia="Times New Roman"/>
          <w:color w:val="212121"/>
          <w:szCs w:val="24"/>
        </w:rPr>
        <w:t xml:space="preserve"> δυστυχώς</w:t>
      </w:r>
      <w:r>
        <w:rPr>
          <w:rFonts w:eastAsia="Times New Roman"/>
          <w:color w:val="212121"/>
          <w:szCs w:val="24"/>
        </w:rPr>
        <w:t>,</w:t>
      </w:r>
      <w:r w:rsidRPr="001D7695">
        <w:rPr>
          <w:rFonts w:eastAsia="Times New Roman"/>
          <w:color w:val="212121"/>
          <w:szCs w:val="24"/>
        </w:rPr>
        <w:t xml:space="preserve"> γηράσκει και μειώνεται ολοένα και περισσότερο και το ελληνικό κράτος πρέπει να λάβει σοβαρά μέτρα για το δημογραφικό</w:t>
      </w:r>
      <w:r>
        <w:rPr>
          <w:rFonts w:eastAsia="Times New Roman"/>
          <w:color w:val="212121"/>
          <w:szCs w:val="24"/>
        </w:rPr>
        <w:t>,</w:t>
      </w:r>
      <w:r w:rsidRPr="001D7695">
        <w:rPr>
          <w:rFonts w:eastAsia="Times New Roman"/>
          <w:color w:val="212121"/>
          <w:szCs w:val="24"/>
        </w:rPr>
        <w:t xml:space="preserve"> που θα αποτελέσει </w:t>
      </w:r>
      <w:r w:rsidRPr="001D7695">
        <w:rPr>
          <w:rFonts w:eastAsia="Times New Roman"/>
          <w:color w:val="212121"/>
          <w:szCs w:val="24"/>
        </w:rPr>
        <w:t>ένα από τα μεγαλύτερα προβλήματα της χώρας μας στο άμεσο μέλλον</w:t>
      </w:r>
      <w:r>
        <w:rPr>
          <w:rFonts w:eastAsia="Times New Roman"/>
          <w:color w:val="212121"/>
          <w:szCs w:val="24"/>
        </w:rPr>
        <w:t>.</w:t>
      </w:r>
    </w:p>
    <w:p w14:paraId="3AA84E2B"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Οι </w:t>
      </w:r>
      <w:r w:rsidRPr="001D7695">
        <w:rPr>
          <w:rFonts w:eastAsia="Times New Roman"/>
          <w:color w:val="212121"/>
          <w:szCs w:val="24"/>
        </w:rPr>
        <w:t xml:space="preserve">γυναίκες δίνουν καθημερινά τον αγώνα και η </w:t>
      </w:r>
      <w:r>
        <w:rPr>
          <w:rFonts w:eastAsia="Times New Roman"/>
          <w:color w:val="212121"/>
          <w:szCs w:val="24"/>
        </w:rPr>
        <w:t>π</w:t>
      </w:r>
      <w:r w:rsidRPr="001D7695">
        <w:rPr>
          <w:rFonts w:eastAsia="Times New Roman"/>
          <w:color w:val="212121"/>
          <w:szCs w:val="24"/>
        </w:rPr>
        <w:t xml:space="preserve">ολιτεία </w:t>
      </w:r>
      <w:r>
        <w:rPr>
          <w:rFonts w:eastAsia="Times New Roman"/>
          <w:color w:val="212121"/>
          <w:szCs w:val="24"/>
        </w:rPr>
        <w:t>οφείλει όχι μόνο την Παγκόσμια Ημέρα της Γ</w:t>
      </w:r>
      <w:r w:rsidRPr="001D7695">
        <w:rPr>
          <w:rFonts w:eastAsia="Times New Roman"/>
          <w:color w:val="212121"/>
          <w:szCs w:val="24"/>
        </w:rPr>
        <w:t xml:space="preserve">υναίκας αλλά καθημερινά να θεσμοθετεί μέτρα και να γίνεται αρωγός στο δύσκολο έργο </w:t>
      </w:r>
      <w:r>
        <w:rPr>
          <w:rFonts w:eastAsia="Times New Roman"/>
          <w:color w:val="212121"/>
          <w:szCs w:val="24"/>
        </w:rPr>
        <w:t xml:space="preserve">τους. </w:t>
      </w:r>
    </w:p>
    <w:p w14:paraId="3AA84E2C"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Είνα</w:t>
      </w:r>
      <w:r>
        <w:rPr>
          <w:rFonts w:eastAsia="Times New Roman"/>
          <w:color w:val="212121"/>
          <w:szCs w:val="24"/>
        </w:rPr>
        <w:t>ι πέρα, ό</w:t>
      </w:r>
      <w:r w:rsidRPr="001D7695">
        <w:rPr>
          <w:rFonts w:eastAsia="Times New Roman"/>
          <w:color w:val="212121"/>
          <w:szCs w:val="24"/>
        </w:rPr>
        <w:t>πως είπα</w:t>
      </w:r>
      <w:r>
        <w:rPr>
          <w:rFonts w:eastAsia="Times New Roman"/>
          <w:color w:val="212121"/>
          <w:szCs w:val="24"/>
        </w:rPr>
        <w:t>,</w:t>
      </w:r>
      <w:r w:rsidRPr="001D7695">
        <w:rPr>
          <w:rFonts w:eastAsia="Times New Roman"/>
          <w:color w:val="212121"/>
          <w:szCs w:val="24"/>
        </w:rPr>
        <w:t xml:space="preserve"> από τη δική μου φαντασία να αγγίζουμε μία γυναίκα διαφορετικά από τον τρόπο που θα έπρεπε να </w:t>
      </w:r>
      <w:r>
        <w:rPr>
          <w:rFonts w:eastAsia="Times New Roman"/>
          <w:color w:val="212121"/>
          <w:szCs w:val="24"/>
        </w:rPr>
        <w:t xml:space="preserve">την </w:t>
      </w:r>
      <w:r w:rsidRPr="001D7695">
        <w:rPr>
          <w:rFonts w:eastAsia="Times New Roman"/>
          <w:color w:val="212121"/>
          <w:szCs w:val="24"/>
        </w:rPr>
        <w:t>αγγίζουμε</w:t>
      </w:r>
      <w:r>
        <w:rPr>
          <w:rFonts w:eastAsia="Times New Roman"/>
          <w:color w:val="212121"/>
          <w:szCs w:val="24"/>
        </w:rPr>
        <w:t>.</w:t>
      </w:r>
    </w:p>
    <w:p w14:paraId="3AA84E2D"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sidRPr="001D7695">
        <w:rPr>
          <w:rFonts w:eastAsia="Times New Roman"/>
          <w:color w:val="212121"/>
          <w:szCs w:val="24"/>
        </w:rPr>
        <w:t xml:space="preserve">Εύχομαι σε όλους σας </w:t>
      </w:r>
      <w:r>
        <w:rPr>
          <w:rFonts w:eastAsia="Times New Roman"/>
          <w:color w:val="212121"/>
          <w:szCs w:val="24"/>
        </w:rPr>
        <w:t>-</w:t>
      </w:r>
      <w:r w:rsidRPr="001D7695">
        <w:rPr>
          <w:rFonts w:eastAsia="Times New Roman"/>
          <w:color w:val="212121"/>
          <w:szCs w:val="24"/>
        </w:rPr>
        <w:t>και απευθύνομαι στους άντρες</w:t>
      </w:r>
      <w:r>
        <w:rPr>
          <w:rFonts w:eastAsia="Times New Roman"/>
          <w:color w:val="212121"/>
          <w:szCs w:val="24"/>
        </w:rPr>
        <w:t>-</w:t>
      </w:r>
      <w:r w:rsidRPr="001D7695">
        <w:rPr>
          <w:rFonts w:eastAsia="Times New Roman"/>
          <w:color w:val="212121"/>
          <w:szCs w:val="24"/>
        </w:rPr>
        <w:t xml:space="preserve"> να βρείτε τη δική σας </w:t>
      </w:r>
      <w:r>
        <w:rPr>
          <w:rFonts w:eastAsia="Times New Roman"/>
          <w:color w:val="212121"/>
          <w:szCs w:val="24"/>
        </w:rPr>
        <w:t>«</w:t>
      </w:r>
      <w:r w:rsidRPr="001D7695">
        <w:rPr>
          <w:rFonts w:eastAsia="Times New Roman"/>
          <w:color w:val="212121"/>
          <w:szCs w:val="24"/>
        </w:rPr>
        <w:t>Ωραία Ελένη</w:t>
      </w:r>
      <w:r>
        <w:rPr>
          <w:rFonts w:eastAsia="Times New Roman"/>
          <w:color w:val="212121"/>
          <w:szCs w:val="24"/>
        </w:rPr>
        <w:t>»,</w:t>
      </w:r>
      <w:r w:rsidRPr="001D7695">
        <w:rPr>
          <w:rFonts w:eastAsia="Times New Roman"/>
          <w:color w:val="212121"/>
          <w:szCs w:val="24"/>
        </w:rPr>
        <w:t xml:space="preserve"> να βρείτε τη δική σας </w:t>
      </w:r>
      <w:r>
        <w:rPr>
          <w:rFonts w:eastAsia="Times New Roman"/>
          <w:color w:val="212121"/>
          <w:szCs w:val="24"/>
        </w:rPr>
        <w:t>«</w:t>
      </w:r>
      <w:r w:rsidRPr="001D7695">
        <w:rPr>
          <w:rFonts w:eastAsia="Times New Roman"/>
          <w:color w:val="212121"/>
          <w:szCs w:val="24"/>
        </w:rPr>
        <w:t>Πηνελόπη</w:t>
      </w:r>
      <w:r>
        <w:rPr>
          <w:rFonts w:eastAsia="Times New Roman"/>
          <w:color w:val="212121"/>
          <w:szCs w:val="24"/>
        </w:rPr>
        <w:t>», να βρε</w:t>
      </w:r>
      <w:r>
        <w:rPr>
          <w:rFonts w:eastAsia="Times New Roman"/>
          <w:color w:val="212121"/>
          <w:szCs w:val="24"/>
        </w:rPr>
        <w:t>ίτε το δικό σας λιμάνι. Εγώ τα έχω βρει όλα και θεωρώ τον εαυτό μου τυχερό στη ζ</w:t>
      </w:r>
      <w:r w:rsidRPr="001D7695">
        <w:rPr>
          <w:rFonts w:eastAsia="Times New Roman"/>
          <w:color w:val="212121"/>
          <w:szCs w:val="24"/>
        </w:rPr>
        <w:t>ωή</w:t>
      </w:r>
      <w:r>
        <w:rPr>
          <w:rFonts w:eastAsia="Times New Roman"/>
          <w:color w:val="212121"/>
          <w:szCs w:val="24"/>
        </w:rPr>
        <w:t>,</w:t>
      </w:r>
      <w:r w:rsidRPr="001D7695">
        <w:rPr>
          <w:rFonts w:eastAsia="Times New Roman"/>
          <w:color w:val="212121"/>
          <w:szCs w:val="24"/>
        </w:rPr>
        <w:t xml:space="preserve"> γιατί έχω δίπλα μου και </w:t>
      </w:r>
      <w:r>
        <w:rPr>
          <w:rFonts w:eastAsia="Times New Roman"/>
          <w:color w:val="212121"/>
          <w:szCs w:val="24"/>
        </w:rPr>
        <w:t xml:space="preserve">μάνα, έχω </w:t>
      </w:r>
      <w:r w:rsidRPr="001D7695">
        <w:rPr>
          <w:rFonts w:eastAsia="Times New Roman"/>
          <w:color w:val="212121"/>
          <w:szCs w:val="24"/>
        </w:rPr>
        <w:t>δίπλα μου και κόρη και έχω δίπλα</w:t>
      </w:r>
      <w:r>
        <w:rPr>
          <w:rFonts w:eastAsia="Times New Roman"/>
          <w:color w:val="212121"/>
          <w:szCs w:val="24"/>
        </w:rPr>
        <w:t xml:space="preserve"> μου και σύντροφο και δεν θα τι</w:t>
      </w:r>
      <w:r w:rsidRPr="001D7695">
        <w:rPr>
          <w:rFonts w:eastAsia="Times New Roman"/>
          <w:color w:val="212121"/>
          <w:szCs w:val="24"/>
        </w:rPr>
        <w:t xml:space="preserve">ς </w:t>
      </w:r>
      <w:r>
        <w:rPr>
          <w:rFonts w:eastAsia="Times New Roman"/>
          <w:color w:val="212121"/>
          <w:szCs w:val="24"/>
        </w:rPr>
        <w:t>άλλαζα</w:t>
      </w:r>
      <w:r w:rsidRPr="001D7695">
        <w:rPr>
          <w:rFonts w:eastAsia="Times New Roman"/>
          <w:color w:val="212121"/>
          <w:szCs w:val="24"/>
        </w:rPr>
        <w:t xml:space="preserve"> με καμ</w:t>
      </w:r>
      <w:r>
        <w:rPr>
          <w:rFonts w:eastAsia="Times New Roman"/>
          <w:color w:val="212121"/>
          <w:szCs w:val="24"/>
        </w:rPr>
        <w:t>μία</w:t>
      </w:r>
      <w:r w:rsidRPr="001D7695">
        <w:rPr>
          <w:rFonts w:eastAsia="Times New Roman"/>
          <w:color w:val="212121"/>
          <w:szCs w:val="24"/>
        </w:rPr>
        <w:t xml:space="preserve"> στον κόσμο</w:t>
      </w:r>
      <w:r>
        <w:rPr>
          <w:rFonts w:eastAsia="Times New Roman"/>
          <w:color w:val="212121"/>
          <w:szCs w:val="24"/>
        </w:rPr>
        <w:t>.</w:t>
      </w:r>
    </w:p>
    <w:p w14:paraId="3AA84E2E"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1D7695">
        <w:rPr>
          <w:rFonts w:eastAsia="Times New Roman"/>
          <w:color w:val="212121"/>
          <w:szCs w:val="24"/>
        </w:rPr>
        <w:t>υμπεριφερθείτε στις γυναίκες σαν άνθη</w:t>
      </w:r>
      <w:r>
        <w:rPr>
          <w:rFonts w:eastAsia="Times New Roman"/>
          <w:color w:val="212121"/>
          <w:szCs w:val="24"/>
        </w:rPr>
        <w:t>, φρον</w:t>
      </w:r>
      <w:r>
        <w:rPr>
          <w:rFonts w:eastAsia="Times New Roman"/>
          <w:color w:val="212121"/>
          <w:szCs w:val="24"/>
        </w:rPr>
        <w:t>τίστε τες κ</w:t>
      </w:r>
      <w:r w:rsidRPr="001D7695">
        <w:rPr>
          <w:rFonts w:eastAsia="Times New Roman"/>
          <w:color w:val="212121"/>
          <w:szCs w:val="24"/>
        </w:rPr>
        <w:t xml:space="preserve">αι </w:t>
      </w:r>
      <w:r>
        <w:rPr>
          <w:rFonts w:eastAsia="Times New Roman"/>
          <w:color w:val="212121"/>
          <w:szCs w:val="24"/>
        </w:rPr>
        <w:t>μην τις κακοποιείτε</w:t>
      </w:r>
      <w:r w:rsidRPr="001D7695">
        <w:rPr>
          <w:rFonts w:eastAsia="Times New Roman"/>
          <w:color w:val="212121"/>
          <w:szCs w:val="24"/>
        </w:rPr>
        <w:t xml:space="preserve"> είτε σωματικά είτε λεκτικά </w:t>
      </w:r>
      <w:r>
        <w:rPr>
          <w:rFonts w:eastAsia="Times New Roman"/>
          <w:color w:val="212121"/>
          <w:szCs w:val="24"/>
        </w:rPr>
        <w:t>-</w:t>
      </w:r>
      <w:r w:rsidRPr="001D7695">
        <w:rPr>
          <w:rFonts w:eastAsia="Times New Roman"/>
          <w:color w:val="212121"/>
          <w:szCs w:val="24"/>
        </w:rPr>
        <w:t xml:space="preserve">υπάρχει </w:t>
      </w:r>
      <w:r>
        <w:rPr>
          <w:rFonts w:eastAsia="Times New Roman"/>
          <w:color w:val="212121"/>
          <w:szCs w:val="24"/>
        </w:rPr>
        <w:t xml:space="preserve">και </w:t>
      </w:r>
      <w:r w:rsidRPr="001D7695">
        <w:rPr>
          <w:rFonts w:eastAsia="Times New Roman"/>
          <w:color w:val="212121"/>
          <w:szCs w:val="24"/>
        </w:rPr>
        <w:t>η λεκτική βία</w:t>
      </w:r>
      <w:r>
        <w:rPr>
          <w:rFonts w:eastAsia="Times New Roman"/>
          <w:color w:val="212121"/>
          <w:szCs w:val="24"/>
        </w:rPr>
        <w:t>-</w:t>
      </w:r>
      <w:r w:rsidRPr="001D7695">
        <w:rPr>
          <w:rFonts w:eastAsia="Times New Roman"/>
          <w:color w:val="212121"/>
          <w:szCs w:val="24"/>
        </w:rPr>
        <w:t xml:space="preserve"> και σας προτρέπω να είστε ευγενικοί μαζί </w:t>
      </w:r>
      <w:r>
        <w:rPr>
          <w:rFonts w:eastAsia="Times New Roman"/>
          <w:color w:val="212121"/>
          <w:szCs w:val="24"/>
        </w:rPr>
        <w:t xml:space="preserve">τους, </w:t>
      </w:r>
      <w:r w:rsidRPr="001D7695">
        <w:rPr>
          <w:rFonts w:eastAsia="Times New Roman"/>
          <w:color w:val="212121"/>
          <w:szCs w:val="24"/>
        </w:rPr>
        <w:t>γιατί είναι ό</w:t>
      </w:r>
      <w:r>
        <w:rPr>
          <w:rFonts w:eastAsia="Times New Roman"/>
          <w:color w:val="212121"/>
          <w:szCs w:val="24"/>
        </w:rPr>
        <w:t>,</w:t>
      </w:r>
      <w:r w:rsidRPr="001D7695">
        <w:rPr>
          <w:rFonts w:eastAsia="Times New Roman"/>
          <w:color w:val="212121"/>
          <w:szCs w:val="24"/>
        </w:rPr>
        <w:t>τι πιο όμορφο υπάρχει στη ζωή</w:t>
      </w:r>
      <w:r>
        <w:rPr>
          <w:rFonts w:eastAsia="Times New Roman"/>
          <w:color w:val="212121"/>
          <w:szCs w:val="24"/>
        </w:rPr>
        <w:t>.</w:t>
      </w:r>
    </w:p>
    <w:p w14:paraId="3AA84E2F"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Σας ε</w:t>
      </w:r>
      <w:r w:rsidRPr="001D7695">
        <w:rPr>
          <w:rFonts w:eastAsia="Times New Roman"/>
          <w:color w:val="212121"/>
          <w:szCs w:val="24"/>
        </w:rPr>
        <w:t>υχαριστούμε</w:t>
      </w:r>
      <w:r>
        <w:rPr>
          <w:rFonts w:eastAsia="Times New Roman"/>
          <w:color w:val="212121"/>
          <w:szCs w:val="24"/>
        </w:rPr>
        <w:t>!</w:t>
      </w:r>
      <w:r w:rsidRPr="001D7695">
        <w:rPr>
          <w:rFonts w:eastAsia="Times New Roman"/>
          <w:color w:val="212121"/>
          <w:szCs w:val="24"/>
        </w:rPr>
        <w:t xml:space="preserve"> Σας εύχομαι χρόνια πολλά</w:t>
      </w:r>
      <w:r>
        <w:rPr>
          <w:rFonts w:eastAsia="Times New Roman"/>
          <w:color w:val="212121"/>
          <w:szCs w:val="24"/>
        </w:rPr>
        <w:t>!</w:t>
      </w:r>
    </w:p>
    <w:p w14:paraId="3AA84E30"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 ε</w:t>
      </w:r>
      <w:r w:rsidRPr="001D7695">
        <w:rPr>
          <w:rFonts w:eastAsia="Times New Roman"/>
          <w:color w:val="212121"/>
          <w:szCs w:val="24"/>
        </w:rPr>
        <w:t>υχαριστώ</w:t>
      </w:r>
      <w:r>
        <w:rPr>
          <w:rFonts w:eastAsia="Times New Roman"/>
          <w:color w:val="212121"/>
          <w:szCs w:val="24"/>
        </w:rPr>
        <w:t>, κυρία Π</w:t>
      </w:r>
      <w:r w:rsidRPr="001D7695">
        <w:rPr>
          <w:rFonts w:eastAsia="Times New Roman"/>
          <w:color w:val="212121"/>
          <w:szCs w:val="24"/>
        </w:rPr>
        <w:t>ρόεδρε</w:t>
      </w:r>
      <w:r>
        <w:rPr>
          <w:rFonts w:eastAsia="Times New Roman"/>
          <w:color w:val="212121"/>
          <w:szCs w:val="24"/>
        </w:rPr>
        <w:t>,</w:t>
      </w:r>
      <w:r w:rsidRPr="001D7695">
        <w:rPr>
          <w:rFonts w:eastAsia="Times New Roman"/>
          <w:color w:val="212121"/>
          <w:szCs w:val="24"/>
        </w:rPr>
        <w:t xml:space="preserve"> για την ανοχή </w:t>
      </w:r>
      <w:r>
        <w:rPr>
          <w:rFonts w:eastAsia="Times New Roman"/>
          <w:color w:val="212121"/>
          <w:szCs w:val="24"/>
        </w:rPr>
        <w:t>σας.</w:t>
      </w:r>
    </w:p>
    <w:p w14:paraId="3AA84E31" w14:textId="77777777" w:rsidR="00AF2C39" w:rsidRDefault="00AD072F">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w:t>
      </w:r>
      <w:r>
        <w:rPr>
          <w:rFonts w:eastAsia="Times New Roman"/>
          <w:szCs w:val="24"/>
        </w:rPr>
        <w:t>ήματα</w:t>
      </w:r>
      <w:r w:rsidRPr="00B01A32">
        <w:rPr>
          <w:rFonts w:eastAsia="Times New Roman"/>
          <w:szCs w:val="24"/>
        </w:rPr>
        <w:t>)</w:t>
      </w:r>
    </w:p>
    <w:p w14:paraId="3AA84E32" w14:textId="77777777" w:rsidR="00AF2C39" w:rsidRDefault="00AD072F">
      <w:pPr>
        <w:tabs>
          <w:tab w:val="left" w:pos="2738"/>
          <w:tab w:val="center" w:pos="4753"/>
          <w:tab w:val="left" w:pos="5723"/>
        </w:tabs>
        <w:spacing w:line="600" w:lineRule="auto"/>
        <w:ind w:firstLine="720"/>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Θα δώσω τώρα τον λόγο στον κ. </w:t>
      </w:r>
      <w:proofErr w:type="spellStart"/>
      <w:r>
        <w:rPr>
          <w:rFonts w:eastAsia="Times New Roman"/>
          <w:szCs w:val="24"/>
        </w:rPr>
        <w:t>Χαρίτση</w:t>
      </w:r>
      <w:proofErr w:type="spellEnd"/>
      <w:r>
        <w:rPr>
          <w:rFonts w:eastAsia="Times New Roman"/>
          <w:szCs w:val="24"/>
        </w:rPr>
        <w:t xml:space="preserve">. </w:t>
      </w:r>
    </w:p>
    <w:p w14:paraId="3AA84E33" w14:textId="77777777" w:rsidR="00AF2C39" w:rsidRDefault="00AD072F">
      <w:pPr>
        <w:tabs>
          <w:tab w:val="left" w:pos="2738"/>
          <w:tab w:val="center" w:pos="4753"/>
          <w:tab w:val="left" w:pos="5723"/>
        </w:tabs>
        <w:spacing w:line="600" w:lineRule="auto"/>
        <w:ind w:firstLine="720"/>
        <w:jc w:val="both"/>
        <w:rPr>
          <w:rFonts w:eastAsia="Times New Roman"/>
          <w:color w:val="212121"/>
          <w:szCs w:val="24"/>
        </w:rPr>
      </w:pPr>
      <w:r>
        <w:rPr>
          <w:rFonts w:eastAsia="Times New Roman"/>
          <w:szCs w:val="24"/>
        </w:rPr>
        <w:t xml:space="preserve">Κύριε Υπουργέ, </w:t>
      </w:r>
      <w:r>
        <w:rPr>
          <w:rFonts w:eastAsia="Times New Roman"/>
          <w:szCs w:val="24"/>
        </w:rPr>
        <w:t>καθώς</w:t>
      </w:r>
      <w:r>
        <w:rPr>
          <w:rFonts w:eastAsia="Times New Roman"/>
          <w:szCs w:val="24"/>
        </w:rPr>
        <w:t xml:space="preserve"> είστε σε ένα Υπουργείο </w:t>
      </w:r>
      <w:r w:rsidRPr="001D7695">
        <w:rPr>
          <w:rFonts w:eastAsia="Times New Roman"/>
          <w:color w:val="212121"/>
          <w:szCs w:val="24"/>
        </w:rPr>
        <w:t>που έχει όλες τις δομές και τους θεσμούς της ισότητας και της προστασίας των δικαιωμάτων</w:t>
      </w:r>
      <w:r>
        <w:rPr>
          <w:rFonts w:eastAsia="Times New Roman"/>
          <w:color w:val="212121"/>
          <w:szCs w:val="24"/>
        </w:rPr>
        <w:t xml:space="preserve">, </w:t>
      </w:r>
      <w:r w:rsidRPr="001D7695">
        <w:rPr>
          <w:rFonts w:eastAsia="Times New Roman"/>
          <w:color w:val="212121"/>
          <w:szCs w:val="24"/>
        </w:rPr>
        <w:t>π</w:t>
      </w:r>
      <w:r w:rsidRPr="001D7695">
        <w:rPr>
          <w:rFonts w:eastAsia="Times New Roman"/>
          <w:color w:val="212121"/>
          <w:szCs w:val="24"/>
        </w:rPr>
        <w:t>είτε μας δυο κουβέντες</w:t>
      </w:r>
      <w:r>
        <w:rPr>
          <w:rFonts w:eastAsia="Times New Roman"/>
          <w:color w:val="212121"/>
          <w:szCs w:val="24"/>
        </w:rPr>
        <w:t>.</w:t>
      </w:r>
    </w:p>
    <w:p w14:paraId="3AA84E34" w14:textId="77777777" w:rsidR="00AF2C39" w:rsidRDefault="00AD072F">
      <w:pPr>
        <w:spacing w:line="600" w:lineRule="auto"/>
        <w:ind w:firstLine="720"/>
        <w:jc w:val="both"/>
        <w:rPr>
          <w:rFonts w:eastAsia="Times New Roman"/>
          <w:color w:val="222222"/>
          <w:szCs w:val="24"/>
          <w:shd w:val="clear" w:color="auto" w:fill="FFFFFF"/>
        </w:rPr>
      </w:pPr>
      <w:r w:rsidRPr="00C25E1A">
        <w:rPr>
          <w:rFonts w:eastAsia="Times New Roman"/>
          <w:b/>
          <w:color w:val="222222"/>
          <w:szCs w:val="24"/>
          <w:shd w:val="clear" w:color="auto" w:fill="FFFFFF"/>
        </w:rPr>
        <w:t>ΑΛΕΞ</w:t>
      </w:r>
      <w:r>
        <w:rPr>
          <w:rFonts w:eastAsia="Times New Roman"/>
          <w:b/>
          <w:color w:val="222222"/>
          <w:szCs w:val="24"/>
          <w:shd w:val="clear" w:color="auto" w:fill="FFFFFF"/>
        </w:rPr>
        <w:t>Η</w:t>
      </w:r>
      <w:r w:rsidRPr="00C25E1A">
        <w:rPr>
          <w:rFonts w:eastAsia="Times New Roman"/>
          <w:b/>
          <w:color w:val="222222"/>
          <w:szCs w:val="24"/>
          <w:shd w:val="clear" w:color="auto" w:fill="FFFFFF"/>
        </w:rPr>
        <w:t>Σ ΧΑΡΙΤΣΗΣ (Υπουργός Εσωτερικών):</w:t>
      </w:r>
      <w:r>
        <w:rPr>
          <w:rFonts w:eastAsia="Times New Roman"/>
          <w:color w:val="222222"/>
          <w:szCs w:val="24"/>
          <w:shd w:val="clear" w:color="auto" w:fill="FFFFFF"/>
        </w:rPr>
        <w:t xml:space="preserve"> Ευχαριστώ κυρία Πρόεδρε.</w:t>
      </w:r>
    </w:p>
    <w:p w14:paraId="3AA84E35"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w:t>
      </w:r>
      <w:proofErr w:type="spellStart"/>
      <w:r>
        <w:rPr>
          <w:rFonts w:eastAsia="Times New Roman"/>
          <w:color w:val="222222"/>
          <w:szCs w:val="24"/>
          <w:shd w:val="clear" w:color="auto" w:fill="FFFFFF"/>
        </w:rPr>
        <w:t>Βουλεύτριες</w:t>
      </w:r>
      <w:proofErr w:type="spellEnd"/>
      <w:r>
        <w:rPr>
          <w:rFonts w:eastAsia="Times New Roman"/>
          <w:color w:val="222222"/>
          <w:szCs w:val="24"/>
          <w:shd w:val="clear" w:color="auto" w:fill="FFFFFF"/>
        </w:rPr>
        <w:t xml:space="preserve">, κύριοι Βουλευτές,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εννέα χρόνια από τον πρώτο εορτασμό το 1910 στο Συνέδριο της Σοσιαλιστικής Διεθνούς των Γυναικών και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εξήντα δύο χρόν</w:t>
      </w:r>
      <w:r>
        <w:rPr>
          <w:rFonts w:eastAsia="Times New Roman"/>
          <w:color w:val="222222"/>
          <w:szCs w:val="24"/>
          <w:shd w:val="clear" w:color="auto" w:fill="FFFFFF"/>
        </w:rPr>
        <w:t>ια από την ιστορική απεργία των εργατριών της Νέας Υόρκης που ζητούσαν καλύτερες συνθήκες δουλειάς και ισότητα για τις γυναίκες στο μακρινό 1857, που έδωσε και το έναυσμα για την καθιέρωση της 8ης του Μάρτη ως Παγκόσμιας Ημέρας της Γυναίκας, ο αγώνας για τ</w:t>
      </w:r>
      <w:r>
        <w:rPr>
          <w:rFonts w:eastAsia="Times New Roman"/>
          <w:color w:val="222222"/>
          <w:szCs w:val="24"/>
          <w:shd w:val="clear" w:color="auto" w:fill="FFFFFF"/>
        </w:rPr>
        <w:t xml:space="preserve">ην εξάλειψη των διακρίσεων σε βάρος των </w:t>
      </w:r>
      <w:r>
        <w:rPr>
          <w:rFonts w:eastAsia="Times New Roman"/>
          <w:color w:val="222222"/>
          <w:szCs w:val="24"/>
          <w:shd w:val="clear" w:color="auto" w:fill="FFFFFF"/>
        </w:rPr>
        <w:lastRenderedPageBreak/>
        <w:t xml:space="preserve">γυναικών και την επίτευξη ουσιαστικής ισότητας ανάμεσα στα φύλα παραμένει επίκαιρος. </w:t>
      </w:r>
    </w:p>
    <w:p w14:paraId="3AA84E36"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βλέπουμε σε μια σειρά από τομείς της δημόσιας και ιδιωτικής ζωής όπου οι διακρίσεις επιμένουν και η ισότητα παραμένει ακόμα και</w:t>
      </w:r>
      <w:r>
        <w:rPr>
          <w:rFonts w:eastAsia="Times New Roman"/>
          <w:color w:val="222222"/>
          <w:szCs w:val="24"/>
          <w:shd w:val="clear" w:color="auto" w:fill="FFFFFF"/>
        </w:rPr>
        <w:t xml:space="preserve"> σήμερα ζητούμενο. Το βλέπουμε πολύ περισσότερο σε μια σειρά από ανησυχητικές τάσεις που κάνουν την εμφάνισή τους διεθνώς, οι οποίες αμφισβητούν τα δικαιώματα των γυναικών και απειλούν να μας γυρίσουν πίσω σε ένα ντροπιαστικό παρελθόν, όπου οι γυναίκες ήτα</w:t>
      </w:r>
      <w:r>
        <w:rPr>
          <w:rFonts w:eastAsia="Times New Roman"/>
          <w:color w:val="222222"/>
          <w:szCs w:val="24"/>
          <w:shd w:val="clear" w:color="auto" w:fill="FFFFFF"/>
        </w:rPr>
        <w:t xml:space="preserve">ν στο περιθώριο. </w:t>
      </w:r>
    </w:p>
    <w:p w14:paraId="3AA84E37"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βλέπουμε, επίσης, στην άνοδο ακραίων μισαλλόδοξων πολιτικών δυνάμεων που έχουν κάνει σημαία τους τον απροκάλυπτο σεξισμό, την υποβάθμιση των γυναικών, ακόμη και τη βία σε βάρος τους, μια άκρα Δεξιά που κατηγορεί και τον φεμινισμό και τ</w:t>
      </w:r>
      <w:r>
        <w:rPr>
          <w:rFonts w:eastAsia="Times New Roman"/>
          <w:color w:val="222222"/>
          <w:szCs w:val="24"/>
          <w:shd w:val="clear" w:color="auto" w:fill="FFFFFF"/>
        </w:rPr>
        <w:t>ην ισότητα των φύλων ως υπεύθυνους για την πολύπλευρη κρίση των σύγχρονων κοινωνιών. Αλλά και στη χώρα μας, βεβαίως, έχουμε ακόμη πολύ δρόμο να διανύσουμε, για να μπορούμε να υπερηφανευόμαστε ότι έχουμε αφήσει πίσω μας τις διακρίσεις και την ανισότητα σε β</w:t>
      </w:r>
      <w:r>
        <w:rPr>
          <w:rFonts w:eastAsia="Times New Roman"/>
          <w:color w:val="222222"/>
          <w:szCs w:val="24"/>
          <w:shd w:val="clear" w:color="auto" w:fill="FFFFFF"/>
        </w:rPr>
        <w:t xml:space="preserve">άρος των γυναικών. </w:t>
      </w:r>
    </w:p>
    <w:p w14:paraId="3AA84E38" w14:textId="77777777" w:rsidR="00AF2C39" w:rsidRDefault="00AD072F">
      <w:pPr>
        <w:spacing w:line="600" w:lineRule="auto"/>
        <w:ind w:firstLine="720"/>
        <w:jc w:val="both"/>
        <w:rPr>
          <w:rFonts w:eastAsia="Times New Roman"/>
          <w:color w:val="222222"/>
          <w:szCs w:val="24"/>
          <w:shd w:val="clear" w:color="auto" w:fill="FFFFFF"/>
        </w:rPr>
      </w:pPr>
      <w:r w:rsidRPr="00700676">
        <w:rPr>
          <w:rFonts w:eastAsia="Times New Roman"/>
          <w:color w:val="222222"/>
          <w:szCs w:val="24"/>
          <w:shd w:val="clear" w:color="auto" w:fill="FFFFFF"/>
        </w:rPr>
        <w:lastRenderedPageBreak/>
        <w:t>Γιατί</w:t>
      </w:r>
      <w:r>
        <w:rPr>
          <w:rFonts w:eastAsia="Times New Roman"/>
          <w:color w:val="222222"/>
          <w:szCs w:val="24"/>
          <w:shd w:val="clear" w:color="auto" w:fill="FFFFFF"/>
        </w:rPr>
        <w:t xml:space="preserve">, βεβαίως, είναι απαράδεκτο για μια χώρα </w:t>
      </w:r>
      <w:r>
        <w:rPr>
          <w:rFonts w:eastAsia="Times New Roman"/>
          <w:color w:val="222222"/>
          <w:szCs w:val="24"/>
          <w:shd w:val="clear" w:color="auto" w:fill="FFFFFF"/>
        </w:rPr>
        <w:t>όπως η</w:t>
      </w:r>
      <w:r>
        <w:rPr>
          <w:rFonts w:eastAsia="Times New Roman"/>
          <w:color w:val="222222"/>
          <w:szCs w:val="24"/>
          <w:shd w:val="clear" w:color="auto" w:fill="FFFFFF"/>
        </w:rPr>
        <w:t xml:space="preserve"> Ελλάδα να φιγουράρει στις τελευταίες θέσεις της Ευρωπαϊκής Ένωσης στον δείκτη ισότητας φύλων, με τους άντρες να εμφανίζονται ως οι λιγότεροι πρόθυμοι στην Ευρώπη να συνδράμουν στην ανατροφή των παιδιών και τις δουλειές του σπιτιού, με το ποσοστό της απασχ</w:t>
      </w:r>
      <w:r>
        <w:rPr>
          <w:rFonts w:eastAsia="Times New Roman"/>
          <w:color w:val="222222"/>
          <w:szCs w:val="24"/>
          <w:shd w:val="clear" w:color="auto" w:fill="FFFFFF"/>
        </w:rPr>
        <w:t xml:space="preserve">όλησης των ανδρών στη χώρα μας να είναι 61% και το αντίστοιχο ποσοστό για τις γυναίκες να είναι μόλις 43%. Και επιπλέον, οι γυναίκες να αμείβονται λιγότερο από τους άντρες σε όλες σχεδόν τις επαγγελματικές κατηγορίες, σε ποσοστά που ξεκινούν από το 5% και </w:t>
      </w:r>
      <w:r>
        <w:rPr>
          <w:rFonts w:eastAsia="Times New Roman"/>
          <w:color w:val="222222"/>
          <w:szCs w:val="24"/>
          <w:shd w:val="clear" w:color="auto" w:fill="FFFFFF"/>
        </w:rPr>
        <w:t xml:space="preserve">φτάνουν μέχρι το 20% τουλάχιστον. </w:t>
      </w:r>
    </w:p>
    <w:p w14:paraId="3AA84E39"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μην αναφερθώ, βεβαίως, και σε άλλες διαστάσεις αυτής της ανισότητας, μη </w:t>
      </w:r>
      <w:proofErr w:type="spellStart"/>
      <w:r>
        <w:rPr>
          <w:rFonts w:eastAsia="Times New Roman"/>
          <w:color w:val="222222"/>
          <w:szCs w:val="24"/>
          <w:shd w:val="clear" w:color="auto" w:fill="FFFFFF"/>
        </w:rPr>
        <w:t>ποσοτικοποιημένες</w:t>
      </w:r>
      <w:proofErr w:type="spellEnd"/>
      <w:r>
        <w:rPr>
          <w:rFonts w:eastAsia="Times New Roman"/>
          <w:color w:val="222222"/>
          <w:szCs w:val="24"/>
          <w:shd w:val="clear" w:color="auto" w:fill="FFFFFF"/>
        </w:rPr>
        <w:t xml:space="preserve"> μορφές διακρίσεων και υποβάθμισης των γυναικών, όπως στη σεξιστική αναπαράστασή τους και την προκλητική </w:t>
      </w:r>
      <w:proofErr w:type="spellStart"/>
      <w:r>
        <w:rPr>
          <w:rFonts w:eastAsia="Times New Roman"/>
          <w:color w:val="222222"/>
          <w:szCs w:val="24"/>
          <w:shd w:val="clear" w:color="auto" w:fill="FFFFFF"/>
        </w:rPr>
        <w:t>αντικειμενοποίησή</w:t>
      </w:r>
      <w:proofErr w:type="spellEnd"/>
      <w:r>
        <w:rPr>
          <w:rFonts w:eastAsia="Times New Roman"/>
          <w:color w:val="222222"/>
          <w:szCs w:val="24"/>
          <w:shd w:val="clear" w:color="auto" w:fill="FFFFFF"/>
        </w:rPr>
        <w:t xml:space="preserve"> το</w:t>
      </w:r>
      <w:r>
        <w:rPr>
          <w:rFonts w:eastAsia="Times New Roman"/>
          <w:color w:val="222222"/>
          <w:szCs w:val="24"/>
          <w:shd w:val="clear" w:color="auto" w:fill="FFFFFF"/>
        </w:rPr>
        <w:t xml:space="preserve">υς από μερίδα των μέσων μαζικής ενημέρωσης, στη σεξουαλική παρενόχληση στον χώρο εργασίας και τη βία στο οικογενειακό περιβάλλον και πολλά άλλα. </w:t>
      </w:r>
    </w:p>
    <w:p w14:paraId="3AA84E3A"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Έχουμε, λοιπόν, πολύ δρόμο να διανύσουμε. Ο αγώνας για την πραγματική ισότητα των φύλων δεν αφορά το παρελθόν,</w:t>
      </w:r>
      <w:r>
        <w:rPr>
          <w:rFonts w:eastAsia="Times New Roman"/>
          <w:color w:val="222222"/>
          <w:szCs w:val="24"/>
          <w:shd w:val="clear" w:color="auto" w:fill="FFFFFF"/>
        </w:rPr>
        <w:t xml:space="preserve"> αλλά το σήμερα. Είναι ένας αγώνας που οφείλουμε να δώσουμε σε όλα τα επίπεδα, στο πολιτιστικό, το ιδεολογικό, το κοινωνικό, το πολιτικό και βεβαίως, και το θεσμικό επίπεδο.</w:t>
      </w:r>
    </w:p>
    <w:p w14:paraId="3AA84E3B"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w:t>
      </w:r>
      <w:r>
        <w:rPr>
          <w:rFonts w:eastAsia="Times New Roman"/>
          <w:color w:val="222222"/>
          <w:szCs w:val="24"/>
          <w:shd w:val="clear" w:color="auto" w:fill="FFFFFF"/>
        </w:rPr>
        <w:t>καθώς</w:t>
      </w:r>
      <w:r>
        <w:rPr>
          <w:rFonts w:eastAsia="Times New Roman"/>
          <w:color w:val="222222"/>
          <w:szCs w:val="24"/>
          <w:shd w:val="clear" w:color="auto" w:fill="FFFFFF"/>
        </w:rPr>
        <w:t xml:space="preserve"> μίλησα για το θεσμικό επίπεδο, μετά την πολύ σημαντική </w:t>
      </w:r>
      <w:r>
        <w:rPr>
          <w:rFonts w:eastAsia="Times New Roman"/>
          <w:color w:val="222222"/>
          <w:szCs w:val="24"/>
          <w:shd w:val="clear" w:color="auto" w:fill="FFFFFF"/>
        </w:rPr>
        <w:t xml:space="preserve">κύρωση </w:t>
      </w:r>
      <w:r>
        <w:rPr>
          <w:rFonts w:eastAsia="Times New Roman"/>
          <w:color w:val="222222"/>
          <w:szCs w:val="24"/>
          <w:shd w:val="clear" w:color="auto" w:fill="FFFFFF"/>
        </w:rPr>
        <w:t>τη Σύμβαση</w:t>
      </w:r>
      <w:r>
        <w:rPr>
          <w:rFonts w:eastAsia="Times New Roman"/>
          <w:color w:val="222222"/>
          <w:szCs w:val="24"/>
          <w:shd w:val="clear" w:color="auto" w:fill="FFFFFF"/>
        </w:rPr>
        <w:t>ς της Κωνσταντινούπολης πέρυσι, πριν από έναν χρόνο περίπου, έχουμε καταθέσει ως Υπουργείο Εσωτερικών ένα νομοσχέδιο το οποίο την Τρίτη εισάγεται στις επιτροπές της Βουλής, το οποίο είναι σημαντικό για την προώθηση της ουσιαστικής ισότητας των φύλων και τη</w:t>
      </w:r>
      <w:r>
        <w:rPr>
          <w:rFonts w:eastAsia="Times New Roman"/>
          <w:color w:val="222222"/>
          <w:szCs w:val="24"/>
          <w:shd w:val="clear" w:color="auto" w:fill="FFFFFF"/>
        </w:rPr>
        <w:t xml:space="preserve">ν καταπολέμηση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w:t>
      </w:r>
    </w:p>
    <w:p w14:paraId="3AA84E3C"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sidRPr="006B39C6">
        <w:rPr>
          <w:rFonts w:eastAsia="Times New Roman"/>
          <w:color w:val="222222"/>
          <w:szCs w:val="24"/>
          <w:shd w:val="clear" w:color="auto" w:fill="FFFFFF"/>
        </w:rPr>
        <w:t>νομοσχέδιο</w:t>
      </w:r>
      <w:r>
        <w:rPr>
          <w:rFonts w:eastAsia="Times New Roman"/>
          <w:color w:val="222222"/>
          <w:szCs w:val="24"/>
          <w:shd w:val="clear" w:color="auto" w:fill="FFFFFF"/>
        </w:rPr>
        <w:t xml:space="preserve"> περιλαμβάνει μια σειρά από διατάξεις που ενισχύουν την εκπροσώπηση των γυναικών και στη Βουλή, όπως αντιστοίχως κάναμε πρόσφατα και για τον χώρο της αυτοδιοίκησης, εντάσσει τη διάσταση του φύλου στη σύνταξη τ</w:t>
      </w:r>
      <w:r>
        <w:rPr>
          <w:rFonts w:eastAsia="Times New Roman"/>
          <w:color w:val="222222"/>
          <w:szCs w:val="24"/>
          <w:shd w:val="clear" w:color="auto" w:fill="FFFFFF"/>
        </w:rPr>
        <w:t xml:space="preserve">ων δημοσίων εγγράφων, αλλά και σε όλες τις φάσεις σχεδιασμού, εφαρμογής και αξιολόγησης των δημόσιων πολιτικών, ενώ μεριμνά για την ουσιαστική κατοχύρωση της ισότητας των φύλων και </w:t>
      </w:r>
      <w:r>
        <w:rPr>
          <w:rFonts w:eastAsia="Times New Roman"/>
          <w:color w:val="222222"/>
          <w:szCs w:val="24"/>
          <w:shd w:val="clear" w:color="auto" w:fill="FFFFFF"/>
        </w:rPr>
        <w:lastRenderedPageBreak/>
        <w:t>στην απασχόληση, ορίζοντας ότι οι εργοδότες είναι υποχρεωμένοι να φροντίζου</w:t>
      </w:r>
      <w:r>
        <w:rPr>
          <w:rFonts w:eastAsia="Times New Roman"/>
          <w:color w:val="222222"/>
          <w:szCs w:val="24"/>
          <w:shd w:val="clear" w:color="auto" w:fill="FFFFFF"/>
        </w:rPr>
        <w:t>ν για την εξάλειψη παραγόντων που ευνοούν τις διακρίσεις λόγω φύλου στο εργασιακό περιβάλλον. Περιλαμβάνει επιπλέον μέτρα για την προώθηση της ισότητας των φύλων στα μέσα μαζικής ενημέρωσης, τη διαφήμιση και τις αρμοδιότητες του Εθνικού Συμβουλίου Ραδιοτηλ</w:t>
      </w:r>
      <w:r>
        <w:rPr>
          <w:rFonts w:eastAsia="Times New Roman"/>
          <w:color w:val="222222"/>
          <w:szCs w:val="24"/>
          <w:shd w:val="clear" w:color="auto" w:fill="FFFFFF"/>
        </w:rPr>
        <w:t xml:space="preserve">εόρασης. </w:t>
      </w:r>
    </w:p>
    <w:p w14:paraId="3AA84E3D"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Πιο κρίσιμες, ωστόσο, είναι, κατά τη γνώμη μου, οι ρυθμίσεις σε σχέση με τη λειτουργία ενός ολοκληρωμένου δικτύου τοπικών δομών με στόχο την πρόληψη και την αντιμετώπιση της βίας κατά των γυναικών. Συγκεκριμένα, προβλέπεται η λειτουργία συμβουλευ</w:t>
      </w:r>
      <w:r>
        <w:rPr>
          <w:rFonts w:eastAsia="Times New Roman"/>
          <w:color w:val="222222"/>
          <w:szCs w:val="24"/>
          <w:shd w:val="clear" w:color="auto" w:fill="FFFFFF"/>
        </w:rPr>
        <w:t>τικών κέντρων γυναικών σε όλη τη χώρα, στελεχωμένων με εξειδικευμένο προσωπικό. Τα κέντρα αυτά θα βρίσκονται υπό την ευθύνη του Υπουργείου Εσωτερικών και των δήμων σε όλη τη χώρα και θα παρέχουν βοήθεια σε γυναίκες θύματα καθώς και εξειδικευμένη ψυχοκοινων</w:t>
      </w:r>
      <w:r>
        <w:rPr>
          <w:rFonts w:eastAsia="Times New Roman"/>
          <w:color w:val="222222"/>
          <w:szCs w:val="24"/>
          <w:shd w:val="clear" w:color="auto" w:fill="FFFFFF"/>
        </w:rPr>
        <w:t xml:space="preserve">ική και νομική υποστήριξη. </w:t>
      </w:r>
    </w:p>
    <w:p w14:paraId="3AA84E3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Προφανώς, δεν έχουμε την ψευδαίσθηση, την αυταπάτη ότι δομικές κοινωνικοπολιτικές παθογένειες μπορούν να αντιμε</w:t>
      </w:r>
      <w:r>
        <w:rPr>
          <w:rFonts w:eastAsia="Times New Roman" w:cs="Times New Roman"/>
          <w:szCs w:val="24"/>
        </w:rPr>
        <w:lastRenderedPageBreak/>
        <w:t xml:space="preserve">τωπιστούν με ένα νομοσχέδιο και μόνο. Θεωρώ, όμως, ότι πρόκειται για μια ολοκληρωμένη θεσμική παρέμβαση που καλύπτει </w:t>
      </w:r>
      <w:r>
        <w:rPr>
          <w:rFonts w:eastAsia="Times New Roman" w:cs="Times New Roman"/>
          <w:szCs w:val="24"/>
        </w:rPr>
        <w:t xml:space="preserve">σημαντικά κενά στη νομοθεσία σε ό,τι αφορά την προώθηση της ισότητας για την καταπολέμηση της βίας κατά των γυναικών. </w:t>
      </w:r>
    </w:p>
    <w:p w14:paraId="3AA84E3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Ευελπιστώ, λοιπόν, ότι τις επόμενες ημέρες και στη Βουλή θα γίνει ένας πολύ ουσιαστικός διάλογος γι’ αυτά τα θέματα και ότι όλες οι δημοκ</w:t>
      </w:r>
      <w:r>
        <w:rPr>
          <w:rFonts w:eastAsia="Times New Roman" w:cs="Times New Roman"/>
          <w:szCs w:val="24"/>
        </w:rPr>
        <w:t>ρατικές πτέρυγες της Βουλής θα στηρίξουν αυτή</w:t>
      </w:r>
      <w:r>
        <w:rPr>
          <w:rFonts w:eastAsia="Times New Roman" w:cs="Times New Roman"/>
          <w:szCs w:val="24"/>
        </w:rPr>
        <w:t>ν</w:t>
      </w:r>
      <w:r>
        <w:rPr>
          <w:rFonts w:eastAsia="Times New Roman" w:cs="Times New Roman"/>
          <w:szCs w:val="24"/>
        </w:rPr>
        <w:t xml:space="preserve"> τη σημαντική μεταρρύθμιση.</w:t>
      </w:r>
    </w:p>
    <w:p w14:paraId="3AA84E4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A84E41" w14:textId="77777777" w:rsidR="00AF2C39" w:rsidRDefault="00AD072F">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AA84E42"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κι εμείς, κύριε Υπουργέ.</w:t>
      </w:r>
    </w:p>
    <w:p w14:paraId="3AA84E43"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κλε</w:t>
      </w:r>
      <w:r>
        <w:rPr>
          <w:rFonts w:eastAsia="Times New Roman" w:cs="Times New Roman"/>
          <w:szCs w:val="24"/>
        </w:rPr>
        <w:t>ίσει ο Πρόεδρος της Βουλής με έναν χαιρετισμό.</w:t>
      </w:r>
    </w:p>
    <w:p w14:paraId="3AA84E44" w14:textId="77777777" w:rsidR="00AF2C39" w:rsidRDefault="00AD072F">
      <w:pPr>
        <w:spacing w:line="600" w:lineRule="auto"/>
        <w:ind w:firstLine="720"/>
        <w:jc w:val="both"/>
        <w:rPr>
          <w:rFonts w:eastAsia="Times New Roman" w:cs="Times New Roman"/>
          <w:szCs w:val="24"/>
        </w:rPr>
      </w:pPr>
      <w:r w:rsidRPr="00CA08B2">
        <w:rPr>
          <w:rFonts w:eastAsia="Times New Roman" w:cs="Times New Roman"/>
          <w:b/>
          <w:szCs w:val="24"/>
        </w:rPr>
        <w:t>ΝΙΚΟΛΑΟΣ ΒΟΥΤΣΗΣ (Πρόεδρος της Βουλής):</w:t>
      </w:r>
      <w:r>
        <w:rPr>
          <w:rFonts w:eastAsia="Times New Roman" w:cs="Times New Roman"/>
          <w:szCs w:val="24"/>
        </w:rPr>
        <w:t xml:space="preserve"> Ευχαριστώ πολύ για την παρουσία σας, κυρία πρώην Πρωθυπουργέ, κυρίες πρώην και νυν </w:t>
      </w:r>
      <w:proofErr w:type="spellStart"/>
      <w:r>
        <w:rPr>
          <w:rFonts w:eastAsia="Times New Roman" w:cs="Times New Roman"/>
          <w:szCs w:val="24"/>
        </w:rPr>
        <w:t>Ευρωβουλεύτριες</w:t>
      </w:r>
      <w:proofErr w:type="spellEnd"/>
      <w:r>
        <w:rPr>
          <w:rFonts w:eastAsia="Times New Roman" w:cs="Times New Roman"/>
          <w:szCs w:val="24"/>
        </w:rPr>
        <w:t xml:space="preserve">, Γενικές Γραμματείς σε </w:t>
      </w:r>
      <w:r>
        <w:rPr>
          <w:rFonts w:eastAsia="Times New Roman" w:cs="Times New Roman"/>
          <w:szCs w:val="24"/>
        </w:rPr>
        <w:lastRenderedPageBreak/>
        <w:t>κρίσιμους τομείς όπου διακυβεύονται θέματα για όλη την κοινωνία μας, για άνδρες και γυναίκες και στη Γενική Γραμματεία Ισότητας Φύλων</w:t>
      </w:r>
      <w:r>
        <w:rPr>
          <w:rFonts w:eastAsia="Times New Roman" w:cs="Times New Roman"/>
          <w:szCs w:val="24"/>
        </w:rPr>
        <w:t xml:space="preserve">, καθώς έχετε αφήσει το αποτύπωμά σας και τα προηγούμενα χρόνια με τους αγώνες καθημερινά και από τον πολιτικό σύνδεσμο και από όλες τις άλλες </w:t>
      </w:r>
      <w:r>
        <w:rPr>
          <w:rFonts w:eastAsia="Times New Roman" w:cs="Times New Roman"/>
          <w:szCs w:val="24"/>
        </w:rPr>
        <w:t xml:space="preserve">γυναικείες </w:t>
      </w:r>
      <w:r>
        <w:rPr>
          <w:rFonts w:eastAsia="Times New Roman" w:cs="Times New Roman"/>
          <w:szCs w:val="24"/>
        </w:rPr>
        <w:t>οργανώσεις, με τους αγώνες για τους οποίους μιλάμε σήμερα.</w:t>
      </w:r>
    </w:p>
    <w:p w14:paraId="3AA84E4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ακ</w:t>
      </w:r>
      <w:r>
        <w:rPr>
          <w:rFonts w:eastAsia="Times New Roman" w:cs="Times New Roman"/>
          <w:szCs w:val="24"/>
        </w:rPr>
        <w:t>ούστηκαν από όλες τις πλευρές ζητήματα που συμπυκνώνονται και τεκμηριώνουν ότι έχουν γίνει ή γίνονται σημαντικά βήματα στον τομέα της τυπικής θεσμικής κατοχύρωσης ζητημάτων ισότητας, που έχουν καταγραφεί κατά καιρούς ως μεγάλα προβλήματα. Αυτό είναι πολύ σ</w:t>
      </w:r>
      <w:r>
        <w:rPr>
          <w:rFonts w:eastAsia="Times New Roman" w:cs="Times New Roman"/>
          <w:szCs w:val="24"/>
        </w:rPr>
        <w:t>ημαντικό.</w:t>
      </w:r>
    </w:p>
    <w:p w14:paraId="3AA84E4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Πλην όμως, εγώ θα ήθελα με μεγάλη ευθύτητα να πω ότι με τα εφόδια πλέον αυτών των νομοθετημάτων και των διεθνών συνθηκών, οι οποίες από το ελληνικό Κοινοβούλιο κυρώνονται, διαμορφώνουν δίκαιο, διαμορφώνουν δομές, όπως ακούστηκαν και προηγουμένως,</w:t>
      </w:r>
      <w:r>
        <w:rPr>
          <w:rFonts w:eastAsia="Times New Roman" w:cs="Times New Roman"/>
          <w:szCs w:val="24"/>
        </w:rPr>
        <w:t xml:space="preserve"> θα πρέπει να συνειδητοποιήσουμε όλες και όλοι μας ότι υπάρχει ένα μέτωπο άρνησης του ότι υπάρχει ζήτημα μέσα στην κοινωνία μας, μέσα στον κόσμο διεθνώς και στη </w:t>
      </w:r>
      <w:r>
        <w:rPr>
          <w:rFonts w:eastAsia="Times New Roman" w:cs="Times New Roman"/>
          <w:szCs w:val="24"/>
        </w:rPr>
        <w:lastRenderedPageBreak/>
        <w:t>χώρα. Είναι ένα κοινωνικό και πολιτικό μέτωπο, το οποίο συγκροτεί μία ισχυρή αντίσταση με ανοχέ</w:t>
      </w:r>
      <w:r>
        <w:rPr>
          <w:rFonts w:eastAsia="Times New Roman" w:cs="Times New Roman"/>
          <w:szCs w:val="24"/>
        </w:rPr>
        <w:t xml:space="preserve">ς πάνω στις διακρίσεις, με παρασιωπήσεις πάνω σε όλα τα επίπεδα, ακόμα και όταν έρχονται στην επιφάνεια θέματα, με αστειάκια που περνούν σαν δευτερεύοντα και τριτεύοντα τα ζητήματα τα οποία έρχονται ή που αντί να τα σπουδαιολογήσουν κατά την αξία τους, τα </w:t>
      </w:r>
      <w:r>
        <w:rPr>
          <w:rFonts w:eastAsia="Times New Roman" w:cs="Times New Roman"/>
          <w:szCs w:val="24"/>
        </w:rPr>
        <w:t>απαξιώνουν.</w:t>
      </w:r>
    </w:p>
    <w:p w14:paraId="3AA84E4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Υπάρχει ένα τέτοιο μέτωπο και πρέπει να υπάρχει μία σύγκρουση. Επαναλαμβάνω ότι πρέπει να υπάρχει μία δημοκρατική διακομματική σύγκρουση και μέσα και από τις γυναικείες οργανώσεις. Όμως, είναι καθήκον και δικό μας απέναντι σ' αυτό το μέτωπο. Εί</w:t>
      </w:r>
      <w:r>
        <w:rPr>
          <w:rFonts w:eastAsia="Times New Roman" w:cs="Times New Roman"/>
          <w:szCs w:val="24"/>
        </w:rPr>
        <w:t xml:space="preserve">ναι υπαρκτό, καθημερινό. Το βιώνουμε. Αντανακλάται και συμπυκνώνεται στη σιωπή τοπικών κοινωνιών ή γενικότερα της κοινωνίας και στη σιωπή θεσμών. </w:t>
      </w:r>
    </w:p>
    <w:p w14:paraId="3AA84E48"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Έχει γίνει, για παράδειγμα, μία </w:t>
      </w:r>
      <w:r>
        <w:rPr>
          <w:rFonts w:eastAsia="Times New Roman" w:cs="Times New Roman"/>
          <w:szCs w:val="24"/>
        </w:rPr>
        <w:t xml:space="preserve">έξοχη </w:t>
      </w:r>
      <w:r>
        <w:rPr>
          <w:rFonts w:eastAsia="Times New Roman" w:cs="Times New Roman"/>
          <w:szCs w:val="24"/>
        </w:rPr>
        <w:t>πρωτοβουλία τα τελευταία χρόνια από γυναίκες αστυνομικούς, οι οποίες ξέ</w:t>
      </w:r>
      <w:r>
        <w:rPr>
          <w:rFonts w:eastAsia="Times New Roman" w:cs="Times New Roman"/>
          <w:szCs w:val="24"/>
        </w:rPr>
        <w:t xml:space="preserve">ρουν πάρα πολύ καλά το τι γίνεται στα αστυνομικά τμήματα, όταν σύμφωνα με τον νόμο και τη σύγχρονη νομοθεσία που έχουμε, τελικά φτάνουν στα αστυνομικά τμήματα περιπτώσεις που έχουν </w:t>
      </w:r>
      <w:r>
        <w:rPr>
          <w:rFonts w:eastAsia="Times New Roman" w:cs="Times New Roman"/>
          <w:szCs w:val="24"/>
        </w:rPr>
        <w:lastRenderedPageBreak/>
        <w:t xml:space="preserve">σχέση με βία, σεξουαλική κακοποίηση, λεκτική κακοποίηση, </w:t>
      </w:r>
      <w:proofErr w:type="spellStart"/>
      <w:r>
        <w:rPr>
          <w:rFonts w:eastAsia="Times New Roman" w:cs="Times New Roman"/>
          <w:szCs w:val="24"/>
        </w:rPr>
        <w:t>έμφυλες</w:t>
      </w:r>
      <w:proofErr w:type="spellEnd"/>
      <w:r>
        <w:rPr>
          <w:rFonts w:eastAsia="Times New Roman" w:cs="Times New Roman"/>
          <w:szCs w:val="24"/>
        </w:rPr>
        <w:t xml:space="preserve"> καταστάσει</w:t>
      </w:r>
      <w:r>
        <w:rPr>
          <w:rFonts w:eastAsia="Times New Roman" w:cs="Times New Roman"/>
          <w:szCs w:val="24"/>
        </w:rPr>
        <w:t>ς απαράδεκτες, με όλα τα θέματα. Εάν δούμε το τι γίνεται τελικά μέσα στα αστυνομικά τμήματα –πραγματικά υπάρχουν εκθέσεις πάνω σε αυτά τα ζητήματα-, θα αντιληφθούμε την απόσταση που υπάρχει από την τυπική θεσμική συγκρότηση μιας νομοθεσίας υποστηρικτικής σ</w:t>
      </w:r>
      <w:r>
        <w:rPr>
          <w:rFonts w:eastAsia="Times New Roman" w:cs="Times New Roman"/>
          <w:szCs w:val="24"/>
        </w:rPr>
        <w:t xml:space="preserve">την άρση των διακρίσεων και στην επίτευξη στοιχειωδών όρων ισότητας μέχρι την πραγματική ζωή. </w:t>
      </w:r>
    </w:p>
    <w:p w14:paraId="3AA84E4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Όπως λέμε για «πραγματική οικονομία» εδώ μέσα -και τα έχουμε μάθει καλά-</w:t>
      </w:r>
      <w:r>
        <w:rPr>
          <w:rFonts w:eastAsia="Times New Roman" w:cs="Times New Roman"/>
          <w:szCs w:val="24"/>
        </w:rPr>
        <w:t xml:space="preserve"> </w:t>
      </w:r>
      <w:r>
        <w:rPr>
          <w:rFonts w:eastAsia="Times New Roman" w:cs="Times New Roman"/>
          <w:szCs w:val="24"/>
        </w:rPr>
        <w:t>έτσι εδώ υπάρχει ένα θέμα πραγματικής ζωής, δηλαδή πώς συμπεριφέρονται οι κοινωνίες, πώς</w:t>
      </w:r>
      <w:r>
        <w:rPr>
          <w:rFonts w:eastAsia="Times New Roman" w:cs="Times New Roman"/>
          <w:szCs w:val="24"/>
        </w:rPr>
        <w:t xml:space="preserve"> συμπεριφέρονται κρατικοί θεσμοί, πώς συμπεριφέρονται άτομα</w:t>
      </w:r>
      <w:r>
        <w:rPr>
          <w:rFonts w:eastAsia="Times New Roman" w:cs="Times New Roman"/>
          <w:szCs w:val="24"/>
        </w:rPr>
        <w:t>,</w:t>
      </w:r>
      <w:r>
        <w:rPr>
          <w:rFonts w:eastAsia="Times New Roman" w:cs="Times New Roman"/>
          <w:szCs w:val="24"/>
        </w:rPr>
        <w:t xml:space="preserve"> τα οποία</w:t>
      </w:r>
      <w:r>
        <w:rPr>
          <w:rFonts w:eastAsia="Times New Roman" w:cs="Times New Roman"/>
          <w:szCs w:val="24"/>
        </w:rPr>
        <w:t>,</w:t>
      </w:r>
      <w:r>
        <w:rPr>
          <w:rFonts w:eastAsia="Times New Roman" w:cs="Times New Roman"/>
          <w:szCs w:val="24"/>
        </w:rPr>
        <w:t xml:space="preserve"> για λόγους μόρφωσης, παράδοσης, υποταγής στις πατριαρχικές και πατερναλιστικές νοοτροπίες και δομές</w:t>
      </w:r>
      <w:r>
        <w:rPr>
          <w:rFonts w:eastAsia="Times New Roman" w:cs="Times New Roman"/>
          <w:szCs w:val="24"/>
        </w:rPr>
        <w:t>,</w:t>
      </w:r>
      <w:r>
        <w:rPr>
          <w:rFonts w:eastAsia="Times New Roman" w:cs="Times New Roman"/>
          <w:szCs w:val="24"/>
        </w:rPr>
        <w:t xml:space="preserve"> συμπεριφέρονται με έναν τρόπο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περίπτωση</w:t>
      </w:r>
      <w:r>
        <w:rPr>
          <w:rFonts w:eastAsia="Times New Roman" w:cs="Times New Roman"/>
          <w:szCs w:val="24"/>
        </w:rPr>
        <w:t>,</w:t>
      </w:r>
      <w:r>
        <w:rPr>
          <w:rFonts w:eastAsia="Times New Roman" w:cs="Times New Roman"/>
          <w:szCs w:val="24"/>
        </w:rPr>
        <w:t xml:space="preserve"> δεν υλοποιεί, δεν εκφράζει </w:t>
      </w:r>
      <w:r>
        <w:rPr>
          <w:rFonts w:eastAsia="Times New Roman" w:cs="Times New Roman"/>
          <w:szCs w:val="24"/>
        </w:rPr>
        <w:t>αυτό το καθεστώς εγγυήσεων -και άρα αποτροπής για άλλα συμβάντα- απέναντι στις γυναίκες</w:t>
      </w:r>
      <w:r>
        <w:rPr>
          <w:rFonts w:eastAsia="Times New Roman" w:cs="Times New Roman"/>
          <w:szCs w:val="24"/>
        </w:rPr>
        <w:t>,</w:t>
      </w:r>
      <w:r>
        <w:rPr>
          <w:rFonts w:eastAsia="Times New Roman" w:cs="Times New Roman"/>
          <w:szCs w:val="24"/>
        </w:rPr>
        <w:t xml:space="preserve"> που υφίστανται ό,τι υφίστανται. </w:t>
      </w:r>
    </w:p>
    <w:p w14:paraId="3AA84E4A" w14:textId="77777777" w:rsidR="00AF2C39" w:rsidRDefault="00AD072F">
      <w:pPr>
        <w:spacing w:line="600" w:lineRule="auto"/>
        <w:jc w:val="both"/>
        <w:rPr>
          <w:rFonts w:eastAsia="Times New Roman" w:cs="Times New Roman"/>
          <w:szCs w:val="24"/>
        </w:rPr>
      </w:pPr>
      <w:r>
        <w:rPr>
          <w:rFonts w:eastAsia="Times New Roman" w:cs="Times New Roman"/>
          <w:szCs w:val="24"/>
        </w:rPr>
        <w:lastRenderedPageBreak/>
        <w:t xml:space="preserve">Επίσης, αν κάνουμε τον κόπο </w:t>
      </w:r>
      <w:r>
        <w:rPr>
          <w:rFonts w:eastAsia="Times New Roman" w:cs="Times New Roman"/>
          <w:szCs w:val="24"/>
        </w:rPr>
        <w:t>-</w:t>
      </w:r>
      <w:r>
        <w:rPr>
          <w:rFonts w:eastAsia="Times New Roman" w:cs="Times New Roman"/>
          <w:szCs w:val="24"/>
        </w:rPr>
        <w:t>και θα έπρεπε- να δούμε τις εκθέσεις από τις δομές</w:t>
      </w:r>
      <w:r>
        <w:rPr>
          <w:rFonts w:eastAsia="Times New Roman" w:cs="Times New Roman"/>
          <w:szCs w:val="24"/>
        </w:rPr>
        <w:t>,</w:t>
      </w:r>
      <w:r>
        <w:rPr>
          <w:rFonts w:eastAsia="Times New Roman" w:cs="Times New Roman"/>
          <w:szCs w:val="24"/>
        </w:rPr>
        <w:t xml:space="preserve"> οι οποίες έχουν αναπτυχθεί για τις κακοποιημένες γυνα</w:t>
      </w:r>
      <w:r>
        <w:rPr>
          <w:rFonts w:eastAsia="Times New Roman" w:cs="Times New Roman"/>
          <w:szCs w:val="24"/>
        </w:rPr>
        <w:t xml:space="preserve">ίκες, δηλαδή μετά από πόσα βάσανα, πόσα φίλτρα, πόση προσπάθεια, πόσο αγώνα φθάνουν στην καταγγελία και φθάνουν στη φιλοξενία εκεί, πραγματικά θα αντιληφθούμε πως υπάρχει τεράστια διαφορά ανάμεσα στο τι γίνεται μέσα στην κοινωνία απ’ αυτά που </w:t>
      </w:r>
      <w:r w:rsidRPr="00871A7B">
        <w:rPr>
          <w:rFonts w:eastAsia="Times New Roman" w:cs="Times New Roman"/>
          <w:szCs w:val="24"/>
        </w:rPr>
        <w:t xml:space="preserve">εμείς εδώ </w:t>
      </w:r>
      <w:r>
        <w:rPr>
          <w:rFonts w:eastAsia="Times New Roman" w:cs="Times New Roman"/>
          <w:szCs w:val="24"/>
        </w:rPr>
        <w:t>-</w:t>
      </w:r>
      <w:r w:rsidRPr="00871A7B">
        <w:rPr>
          <w:rFonts w:eastAsia="Times New Roman" w:cs="Times New Roman"/>
          <w:szCs w:val="24"/>
        </w:rPr>
        <w:t>σω</w:t>
      </w:r>
      <w:r w:rsidRPr="00871A7B">
        <w:rPr>
          <w:rFonts w:eastAsia="Times New Roman" w:cs="Times New Roman"/>
          <w:szCs w:val="24"/>
        </w:rPr>
        <w:t>στά</w:t>
      </w:r>
      <w:r>
        <w:rPr>
          <w:rFonts w:eastAsia="Times New Roman" w:cs="Times New Roman"/>
          <w:szCs w:val="24"/>
        </w:rPr>
        <w:t xml:space="preserve">, γιατί είναι στοιχεία που </w:t>
      </w:r>
      <w:r w:rsidRPr="00871A7B">
        <w:rPr>
          <w:rFonts w:eastAsia="Times New Roman" w:cs="Times New Roman"/>
          <w:szCs w:val="24"/>
        </w:rPr>
        <w:t xml:space="preserve">παρέχουν ένα </w:t>
      </w:r>
      <w:r>
        <w:rPr>
          <w:rFonts w:eastAsia="Times New Roman" w:cs="Times New Roman"/>
          <w:szCs w:val="24"/>
        </w:rPr>
        <w:t>π</w:t>
      </w:r>
      <w:r w:rsidRPr="00871A7B">
        <w:rPr>
          <w:rFonts w:eastAsia="Times New Roman" w:cs="Times New Roman"/>
          <w:szCs w:val="24"/>
        </w:rPr>
        <w:t>λαίσιο εγγυήσεων</w:t>
      </w:r>
      <w:r>
        <w:rPr>
          <w:rFonts w:eastAsia="Times New Roman" w:cs="Times New Roman"/>
          <w:szCs w:val="24"/>
        </w:rPr>
        <w:t xml:space="preserve">- νομοθετούμε. </w:t>
      </w:r>
    </w:p>
    <w:p w14:paraId="3AA84E4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w:t>
      </w:r>
      <w:r w:rsidRPr="00871A7B">
        <w:rPr>
          <w:rFonts w:eastAsia="Times New Roman" w:cs="Times New Roman"/>
          <w:szCs w:val="24"/>
        </w:rPr>
        <w:t>υρίες και κύριοι συνάδελφοι</w:t>
      </w:r>
      <w:r>
        <w:rPr>
          <w:rFonts w:eastAsia="Times New Roman" w:cs="Times New Roman"/>
          <w:szCs w:val="24"/>
        </w:rPr>
        <w:t>,</w:t>
      </w:r>
      <w:r w:rsidRPr="00871A7B">
        <w:rPr>
          <w:rFonts w:eastAsia="Times New Roman" w:cs="Times New Roman"/>
          <w:szCs w:val="24"/>
        </w:rPr>
        <w:t xml:space="preserve"> αυτό είναι κάτι πάρα πολύ σημαντικό</w:t>
      </w:r>
      <w:r>
        <w:rPr>
          <w:rFonts w:eastAsia="Times New Roman" w:cs="Times New Roman"/>
          <w:szCs w:val="24"/>
        </w:rPr>
        <w:t>. Α</w:t>
      </w:r>
      <w:r w:rsidRPr="00871A7B">
        <w:rPr>
          <w:rFonts w:eastAsia="Times New Roman" w:cs="Times New Roman"/>
          <w:szCs w:val="24"/>
        </w:rPr>
        <w:t xml:space="preserve">ν δούμε </w:t>
      </w:r>
      <w:r>
        <w:rPr>
          <w:rFonts w:eastAsia="Times New Roman" w:cs="Times New Roman"/>
          <w:szCs w:val="24"/>
        </w:rPr>
        <w:t>τον λόγο</w:t>
      </w:r>
      <w:r w:rsidRPr="00871A7B">
        <w:rPr>
          <w:rFonts w:eastAsia="Times New Roman" w:cs="Times New Roman"/>
          <w:szCs w:val="24"/>
        </w:rPr>
        <w:t xml:space="preserve"> τον δικό </w:t>
      </w:r>
      <w:r>
        <w:rPr>
          <w:rFonts w:eastAsia="Times New Roman" w:cs="Times New Roman"/>
          <w:szCs w:val="24"/>
        </w:rPr>
        <w:t xml:space="preserve">μας, τον λόγο </w:t>
      </w:r>
      <w:r w:rsidRPr="00871A7B">
        <w:rPr>
          <w:rFonts w:eastAsia="Times New Roman" w:cs="Times New Roman"/>
          <w:szCs w:val="24"/>
        </w:rPr>
        <w:t xml:space="preserve">της </w:t>
      </w:r>
      <w:r>
        <w:rPr>
          <w:rFonts w:eastAsia="Times New Roman" w:cs="Times New Roman"/>
          <w:szCs w:val="24"/>
        </w:rPr>
        <w:t>μ</w:t>
      </w:r>
      <w:r w:rsidRPr="00871A7B">
        <w:rPr>
          <w:rFonts w:eastAsia="Times New Roman" w:cs="Times New Roman"/>
          <w:szCs w:val="24"/>
        </w:rPr>
        <w:t>εγάλης πλειοψηφίας των δικών μας συναδέλφων</w:t>
      </w:r>
      <w:r>
        <w:rPr>
          <w:rFonts w:eastAsia="Times New Roman" w:cs="Times New Roman"/>
          <w:szCs w:val="24"/>
        </w:rPr>
        <w:t>,</w:t>
      </w:r>
      <w:r w:rsidRPr="00871A7B">
        <w:rPr>
          <w:rFonts w:eastAsia="Times New Roman" w:cs="Times New Roman"/>
          <w:szCs w:val="24"/>
        </w:rPr>
        <w:t xml:space="preserve"> αν</w:t>
      </w:r>
      <w:r>
        <w:rPr>
          <w:rFonts w:eastAsia="Times New Roman" w:cs="Times New Roman"/>
          <w:szCs w:val="24"/>
        </w:rPr>
        <w:t>δ</w:t>
      </w:r>
      <w:r w:rsidRPr="00871A7B">
        <w:rPr>
          <w:rFonts w:eastAsia="Times New Roman" w:cs="Times New Roman"/>
          <w:szCs w:val="24"/>
        </w:rPr>
        <w:t>ρών και γυναικών</w:t>
      </w:r>
      <w:r>
        <w:rPr>
          <w:rFonts w:eastAsia="Times New Roman" w:cs="Times New Roman"/>
          <w:szCs w:val="24"/>
        </w:rPr>
        <w:t>,</w:t>
      </w:r>
      <w:r w:rsidRPr="00871A7B">
        <w:rPr>
          <w:rFonts w:eastAsia="Times New Roman" w:cs="Times New Roman"/>
          <w:szCs w:val="24"/>
        </w:rPr>
        <w:t xml:space="preserve"> κ</w:t>
      </w:r>
      <w:r w:rsidRPr="00871A7B">
        <w:rPr>
          <w:rFonts w:eastAsia="Times New Roman" w:cs="Times New Roman"/>
          <w:szCs w:val="24"/>
        </w:rPr>
        <w:t>αι γυναικών οι οποίες συμμετέχουν συνειδητά ή ασυνείδητα</w:t>
      </w:r>
      <w:r>
        <w:rPr>
          <w:rFonts w:eastAsia="Times New Roman" w:cs="Times New Roman"/>
          <w:szCs w:val="24"/>
        </w:rPr>
        <w:t>,</w:t>
      </w:r>
      <w:r w:rsidRPr="00871A7B">
        <w:rPr>
          <w:rFonts w:eastAsia="Times New Roman" w:cs="Times New Roman"/>
          <w:szCs w:val="24"/>
        </w:rPr>
        <w:t xml:space="preserve"> ομολογημέν</w:t>
      </w:r>
      <w:r>
        <w:rPr>
          <w:rFonts w:eastAsia="Times New Roman" w:cs="Times New Roman"/>
          <w:szCs w:val="24"/>
        </w:rPr>
        <w:t>α ή α</w:t>
      </w:r>
      <w:r w:rsidRPr="00871A7B">
        <w:rPr>
          <w:rFonts w:eastAsia="Times New Roman" w:cs="Times New Roman"/>
          <w:szCs w:val="24"/>
        </w:rPr>
        <w:t>νομολόγητα σε αυτό το μέτωπο της σιωπής</w:t>
      </w:r>
      <w:r>
        <w:rPr>
          <w:rFonts w:eastAsia="Times New Roman" w:cs="Times New Roman"/>
          <w:szCs w:val="24"/>
        </w:rPr>
        <w:t>,</w:t>
      </w:r>
      <w:r w:rsidRPr="00871A7B">
        <w:rPr>
          <w:rFonts w:eastAsia="Times New Roman" w:cs="Times New Roman"/>
          <w:szCs w:val="24"/>
        </w:rPr>
        <w:t xml:space="preserve"> σε αυτό το μέτωπο της </w:t>
      </w:r>
      <w:r>
        <w:rPr>
          <w:rFonts w:eastAsia="Times New Roman" w:cs="Times New Roman"/>
          <w:szCs w:val="24"/>
        </w:rPr>
        <w:t>μ</w:t>
      </w:r>
      <w:r w:rsidRPr="00871A7B">
        <w:rPr>
          <w:rFonts w:eastAsia="Times New Roman" w:cs="Times New Roman"/>
          <w:szCs w:val="24"/>
        </w:rPr>
        <w:t>η παραδοχή</w:t>
      </w:r>
      <w:r>
        <w:rPr>
          <w:rFonts w:eastAsia="Times New Roman" w:cs="Times New Roman"/>
          <w:szCs w:val="24"/>
        </w:rPr>
        <w:t>ς</w:t>
      </w:r>
      <w:r w:rsidRPr="00871A7B">
        <w:rPr>
          <w:rFonts w:eastAsia="Times New Roman" w:cs="Times New Roman"/>
          <w:szCs w:val="24"/>
        </w:rPr>
        <w:t xml:space="preserve"> του προβλήματος απέναντι στις υπόλοιπες γυναίκες</w:t>
      </w:r>
      <w:r>
        <w:rPr>
          <w:rFonts w:eastAsia="Times New Roman" w:cs="Times New Roman"/>
          <w:szCs w:val="24"/>
        </w:rPr>
        <w:t>,</w:t>
      </w:r>
      <w:r w:rsidRPr="00871A7B">
        <w:rPr>
          <w:rFonts w:eastAsia="Times New Roman" w:cs="Times New Roman"/>
          <w:szCs w:val="24"/>
        </w:rPr>
        <w:t xml:space="preserve"> αν δούμε το</w:t>
      </w:r>
      <w:r>
        <w:rPr>
          <w:rFonts w:eastAsia="Times New Roman" w:cs="Times New Roman"/>
          <w:szCs w:val="24"/>
        </w:rPr>
        <w:t>ν</w:t>
      </w:r>
      <w:r w:rsidRPr="00871A7B">
        <w:rPr>
          <w:rFonts w:eastAsia="Times New Roman" w:cs="Times New Roman"/>
          <w:szCs w:val="24"/>
        </w:rPr>
        <w:t xml:space="preserve"> λόγ</w:t>
      </w:r>
      <w:r>
        <w:rPr>
          <w:rFonts w:eastAsia="Times New Roman" w:cs="Times New Roman"/>
          <w:szCs w:val="24"/>
        </w:rPr>
        <w:t xml:space="preserve">ο μας τον πολιτικό και εδώ μέσα, αλλά και </w:t>
      </w:r>
      <w:r w:rsidRPr="00871A7B">
        <w:rPr>
          <w:rFonts w:eastAsia="Times New Roman" w:cs="Times New Roman"/>
          <w:szCs w:val="24"/>
        </w:rPr>
        <w:t xml:space="preserve">σε πάνελ </w:t>
      </w:r>
      <w:r>
        <w:rPr>
          <w:rFonts w:eastAsia="Times New Roman" w:cs="Times New Roman"/>
          <w:szCs w:val="24"/>
        </w:rPr>
        <w:t xml:space="preserve">και αλλού ως </w:t>
      </w:r>
      <w:r w:rsidRPr="00871A7B">
        <w:rPr>
          <w:rFonts w:eastAsia="Times New Roman" w:cs="Times New Roman"/>
          <w:szCs w:val="24"/>
        </w:rPr>
        <w:t xml:space="preserve"> </w:t>
      </w:r>
      <w:proofErr w:type="spellStart"/>
      <w:r>
        <w:rPr>
          <w:rFonts w:eastAsia="Times New Roman" w:cs="Times New Roman"/>
          <w:szCs w:val="24"/>
        </w:rPr>
        <w:t>δημοσιολογούντες</w:t>
      </w:r>
      <w:proofErr w:type="spellEnd"/>
      <w:r>
        <w:rPr>
          <w:rFonts w:eastAsia="Times New Roman" w:cs="Times New Roman"/>
          <w:szCs w:val="24"/>
        </w:rPr>
        <w:t>,</w:t>
      </w:r>
      <w:r w:rsidRPr="00871A7B">
        <w:rPr>
          <w:rFonts w:eastAsia="Times New Roman" w:cs="Times New Roman"/>
          <w:szCs w:val="24"/>
        </w:rPr>
        <w:t xml:space="preserve"> λέξεις όπως </w:t>
      </w:r>
      <w:r>
        <w:rPr>
          <w:rFonts w:eastAsia="Times New Roman" w:cs="Times New Roman"/>
          <w:szCs w:val="24"/>
        </w:rPr>
        <w:t>«</w:t>
      </w:r>
      <w:r w:rsidRPr="00871A7B">
        <w:rPr>
          <w:rFonts w:eastAsia="Times New Roman" w:cs="Times New Roman"/>
          <w:szCs w:val="24"/>
        </w:rPr>
        <w:t>η ανδροκρατία</w:t>
      </w:r>
      <w:r>
        <w:rPr>
          <w:rFonts w:eastAsia="Times New Roman" w:cs="Times New Roman"/>
          <w:szCs w:val="24"/>
        </w:rPr>
        <w:t>»,</w:t>
      </w:r>
      <w:r w:rsidRPr="00871A7B">
        <w:rPr>
          <w:rFonts w:eastAsia="Times New Roman" w:cs="Times New Roman"/>
          <w:szCs w:val="24"/>
        </w:rPr>
        <w:t xml:space="preserve"> </w:t>
      </w:r>
      <w:r>
        <w:rPr>
          <w:rFonts w:eastAsia="Times New Roman" w:cs="Times New Roman"/>
          <w:szCs w:val="24"/>
        </w:rPr>
        <w:t>«</w:t>
      </w:r>
      <w:r w:rsidRPr="00871A7B">
        <w:rPr>
          <w:rFonts w:eastAsia="Times New Roman" w:cs="Times New Roman"/>
          <w:szCs w:val="24"/>
        </w:rPr>
        <w:t>η πατριαρχική δομή</w:t>
      </w:r>
      <w:r>
        <w:rPr>
          <w:rFonts w:eastAsia="Times New Roman" w:cs="Times New Roman"/>
          <w:szCs w:val="24"/>
        </w:rPr>
        <w:t>»,</w:t>
      </w:r>
      <w:r w:rsidRPr="00871A7B">
        <w:rPr>
          <w:rFonts w:eastAsia="Times New Roman" w:cs="Times New Roman"/>
          <w:szCs w:val="24"/>
        </w:rPr>
        <w:t xml:space="preserve"> </w:t>
      </w:r>
      <w:r>
        <w:rPr>
          <w:rFonts w:eastAsia="Times New Roman" w:cs="Times New Roman"/>
          <w:szCs w:val="24"/>
        </w:rPr>
        <w:t>«</w:t>
      </w:r>
      <w:r w:rsidRPr="00871A7B">
        <w:rPr>
          <w:rFonts w:eastAsia="Times New Roman" w:cs="Times New Roman"/>
          <w:szCs w:val="24"/>
        </w:rPr>
        <w:t>ο σεξισμός</w:t>
      </w:r>
      <w:r>
        <w:rPr>
          <w:rFonts w:eastAsia="Times New Roman" w:cs="Times New Roman"/>
          <w:szCs w:val="24"/>
        </w:rPr>
        <w:t xml:space="preserve">», «οι </w:t>
      </w:r>
      <w:proofErr w:type="spellStart"/>
      <w:r>
        <w:rPr>
          <w:rFonts w:eastAsia="Times New Roman" w:cs="Times New Roman"/>
          <w:szCs w:val="24"/>
        </w:rPr>
        <w:t>γυναικοκτονίες</w:t>
      </w:r>
      <w:proofErr w:type="spellEnd"/>
      <w:r>
        <w:rPr>
          <w:rFonts w:eastAsia="Times New Roman" w:cs="Times New Roman"/>
          <w:szCs w:val="24"/>
        </w:rPr>
        <w:t>»</w:t>
      </w:r>
      <w:r w:rsidRPr="00871A7B">
        <w:rPr>
          <w:rFonts w:eastAsia="Times New Roman" w:cs="Times New Roman"/>
          <w:szCs w:val="24"/>
        </w:rPr>
        <w:t xml:space="preserve"> </w:t>
      </w:r>
      <w:r>
        <w:rPr>
          <w:rFonts w:eastAsia="Times New Roman" w:cs="Times New Roman"/>
          <w:szCs w:val="24"/>
        </w:rPr>
        <w:t xml:space="preserve">δεν έχουν μπει </w:t>
      </w:r>
      <w:r w:rsidRPr="00871A7B">
        <w:rPr>
          <w:rFonts w:eastAsia="Times New Roman" w:cs="Times New Roman"/>
          <w:szCs w:val="24"/>
        </w:rPr>
        <w:t xml:space="preserve">σαν κάτι </w:t>
      </w:r>
      <w:r>
        <w:rPr>
          <w:rFonts w:eastAsia="Times New Roman" w:cs="Times New Roman"/>
          <w:szCs w:val="24"/>
        </w:rPr>
        <w:t xml:space="preserve">αυτονόητο </w:t>
      </w:r>
      <w:r w:rsidRPr="00871A7B">
        <w:rPr>
          <w:rFonts w:eastAsia="Times New Roman" w:cs="Times New Roman"/>
          <w:szCs w:val="24"/>
        </w:rPr>
        <w:t>για να χτυπηθεί</w:t>
      </w:r>
      <w:r>
        <w:rPr>
          <w:rFonts w:eastAsia="Times New Roman" w:cs="Times New Roman"/>
          <w:szCs w:val="24"/>
        </w:rPr>
        <w:t>,</w:t>
      </w:r>
      <w:r w:rsidRPr="00871A7B">
        <w:rPr>
          <w:rFonts w:eastAsia="Times New Roman" w:cs="Times New Roman"/>
          <w:szCs w:val="24"/>
        </w:rPr>
        <w:t xml:space="preserve"> για να επισημανθεί</w:t>
      </w:r>
      <w:r>
        <w:rPr>
          <w:rFonts w:eastAsia="Times New Roman" w:cs="Times New Roman"/>
          <w:szCs w:val="24"/>
        </w:rPr>
        <w:t xml:space="preserve">. </w:t>
      </w:r>
    </w:p>
    <w:p w14:paraId="3AA84E4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Υ</w:t>
      </w:r>
      <w:r w:rsidRPr="00871A7B">
        <w:rPr>
          <w:rFonts w:eastAsia="Times New Roman" w:cs="Times New Roman"/>
          <w:szCs w:val="24"/>
        </w:rPr>
        <w:t>πάρχει και στον</w:t>
      </w:r>
      <w:r w:rsidRPr="00871A7B">
        <w:rPr>
          <w:rFonts w:eastAsia="Times New Roman" w:cs="Times New Roman"/>
          <w:szCs w:val="24"/>
        </w:rPr>
        <w:t xml:space="preserve"> λόγο</w:t>
      </w:r>
      <w:r>
        <w:rPr>
          <w:rFonts w:eastAsia="Times New Roman" w:cs="Times New Roman"/>
          <w:szCs w:val="24"/>
        </w:rPr>
        <w:t>,</w:t>
      </w:r>
      <w:r w:rsidRPr="00871A7B">
        <w:rPr>
          <w:rFonts w:eastAsia="Times New Roman" w:cs="Times New Roman"/>
          <w:szCs w:val="24"/>
        </w:rPr>
        <w:t xml:space="preserve"> στη ρητορική των πολιτικών</w:t>
      </w:r>
      <w:r>
        <w:rPr>
          <w:rFonts w:eastAsia="Times New Roman" w:cs="Times New Roman"/>
          <w:szCs w:val="24"/>
        </w:rPr>
        <w:t>,</w:t>
      </w:r>
      <w:r w:rsidRPr="00871A7B">
        <w:rPr>
          <w:rFonts w:eastAsia="Times New Roman" w:cs="Times New Roman"/>
          <w:szCs w:val="24"/>
        </w:rPr>
        <w:t xml:space="preserve"> μία αυτολογοκρισία</w:t>
      </w:r>
      <w:r>
        <w:rPr>
          <w:rFonts w:eastAsia="Times New Roman" w:cs="Times New Roman"/>
          <w:szCs w:val="24"/>
        </w:rPr>
        <w:t>,</w:t>
      </w:r>
      <w:r w:rsidRPr="00871A7B">
        <w:rPr>
          <w:rFonts w:eastAsia="Times New Roman" w:cs="Times New Roman"/>
          <w:szCs w:val="24"/>
        </w:rPr>
        <w:t xml:space="preserve"> διότι θεωρούνται λέξεις </w:t>
      </w:r>
      <w:r>
        <w:rPr>
          <w:rFonts w:eastAsia="Times New Roman" w:cs="Times New Roman"/>
          <w:szCs w:val="24"/>
        </w:rPr>
        <w:t xml:space="preserve">και </w:t>
      </w:r>
      <w:r w:rsidRPr="00871A7B">
        <w:rPr>
          <w:rFonts w:eastAsia="Times New Roman" w:cs="Times New Roman"/>
          <w:szCs w:val="24"/>
        </w:rPr>
        <w:t>επισημάνσεις</w:t>
      </w:r>
      <w:r>
        <w:rPr>
          <w:rFonts w:eastAsia="Times New Roman" w:cs="Times New Roman"/>
          <w:szCs w:val="24"/>
        </w:rPr>
        <w:t>,</w:t>
      </w:r>
      <w:r w:rsidRPr="00871A7B">
        <w:rPr>
          <w:rFonts w:eastAsia="Times New Roman" w:cs="Times New Roman"/>
          <w:szCs w:val="24"/>
        </w:rPr>
        <w:t xml:space="preserve"> οι οποίες δεν έχουν </w:t>
      </w:r>
      <w:r>
        <w:rPr>
          <w:rFonts w:eastAsia="Times New Roman" w:cs="Times New Roman"/>
          <w:szCs w:val="24"/>
        </w:rPr>
        <w:t>κοινό,</w:t>
      </w:r>
      <w:r w:rsidRPr="00871A7B">
        <w:rPr>
          <w:rFonts w:eastAsia="Times New Roman" w:cs="Times New Roman"/>
          <w:szCs w:val="24"/>
        </w:rPr>
        <w:t xml:space="preserve"> προσκρούουν ενδεχομένως σε </w:t>
      </w:r>
      <w:r>
        <w:rPr>
          <w:rFonts w:eastAsia="Times New Roman" w:cs="Times New Roman"/>
          <w:szCs w:val="24"/>
        </w:rPr>
        <w:t>μία</w:t>
      </w:r>
      <w:r w:rsidRPr="00871A7B">
        <w:rPr>
          <w:rFonts w:eastAsia="Times New Roman" w:cs="Times New Roman"/>
          <w:szCs w:val="24"/>
        </w:rPr>
        <w:t xml:space="preserve"> μέση κατάσταση μιας κοινωνίας</w:t>
      </w:r>
      <w:r>
        <w:rPr>
          <w:rFonts w:eastAsia="Times New Roman" w:cs="Times New Roman"/>
          <w:szCs w:val="24"/>
        </w:rPr>
        <w:t>,</w:t>
      </w:r>
      <w:r w:rsidRPr="00871A7B">
        <w:rPr>
          <w:rFonts w:eastAsia="Times New Roman" w:cs="Times New Roman"/>
          <w:szCs w:val="24"/>
        </w:rPr>
        <w:t xml:space="preserve"> που δεν αποδέχεται αυτή την ορολογία</w:t>
      </w:r>
      <w:r>
        <w:rPr>
          <w:rFonts w:eastAsia="Times New Roman" w:cs="Times New Roman"/>
          <w:szCs w:val="24"/>
        </w:rPr>
        <w:t>,</w:t>
      </w:r>
      <w:r w:rsidRPr="00871A7B">
        <w:rPr>
          <w:rFonts w:eastAsia="Times New Roman" w:cs="Times New Roman"/>
          <w:szCs w:val="24"/>
        </w:rPr>
        <w:t xml:space="preserve"> που είναι απολύτως αυτονόητη</w:t>
      </w:r>
      <w:r>
        <w:rPr>
          <w:rFonts w:eastAsia="Times New Roman" w:cs="Times New Roman"/>
          <w:szCs w:val="24"/>
        </w:rPr>
        <w:t>,</w:t>
      </w:r>
      <w:r w:rsidRPr="00871A7B">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ατί </w:t>
      </w:r>
      <w:r w:rsidRPr="00871A7B">
        <w:rPr>
          <w:rFonts w:eastAsia="Times New Roman" w:cs="Times New Roman"/>
          <w:szCs w:val="24"/>
        </w:rPr>
        <w:t xml:space="preserve">βγαίνει μέσα από όλους τους αρμούς </w:t>
      </w:r>
      <w:r>
        <w:rPr>
          <w:rFonts w:eastAsia="Times New Roman" w:cs="Times New Roman"/>
          <w:szCs w:val="24"/>
        </w:rPr>
        <w:t>των «παραδόσεων»</w:t>
      </w:r>
      <w:r w:rsidRPr="00871A7B">
        <w:rPr>
          <w:rFonts w:eastAsia="Times New Roman" w:cs="Times New Roman"/>
          <w:szCs w:val="24"/>
        </w:rPr>
        <w:t xml:space="preserve"> και </w:t>
      </w:r>
      <w:r>
        <w:rPr>
          <w:rFonts w:eastAsia="Times New Roman" w:cs="Times New Roman"/>
          <w:szCs w:val="24"/>
        </w:rPr>
        <w:t>της δικής μας κοινωνίας,</w:t>
      </w:r>
      <w:r w:rsidRPr="00871A7B">
        <w:rPr>
          <w:rFonts w:eastAsia="Times New Roman" w:cs="Times New Roman"/>
          <w:szCs w:val="24"/>
        </w:rPr>
        <w:t xml:space="preserve"> αλλά και του τι συμβαίνει παγκοσμίως</w:t>
      </w:r>
      <w:r>
        <w:rPr>
          <w:rFonts w:eastAsia="Times New Roman" w:cs="Times New Roman"/>
          <w:szCs w:val="24"/>
        </w:rPr>
        <w:t>,</w:t>
      </w:r>
      <w:r w:rsidRPr="00871A7B">
        <w:rPr>
          <w:rFonts w:eastAsia="Times New Roman" w:cs="Times New Roman"/>
          <w:szCs w:val="24"/>
        </w:rPr>
        <w:t xml:space="preserve"> διεθνώς και στις </w:t>
      </w:r>
      <w:r>
        <w:rPr>
          <w:rFonts w:eastAsia="Times New Roman" w:cs="Times New Roman"/>
          <w:szCs w:val="24"/>
        </w:rPr>
        <w:t>μ</w:t>
      </w:r>
      <w:r w:rsidRPr="00871A7B">
        <w:rPr>
          <w:rFonts w:eastAsia="Times New Roman" w:cs="Times New Roman"/>
          <w:szCs w:val="24"/>
        </w:rPr>
        <w:t xml:space="preserve">ητροπόλεις των </w:t>
      </w:r>
      <w:r>
        <w:rPr>
          <w:rFonts w:eastAsia="Times New Roman" w:cs="Times New Roman"/>
          <w:szCs w:val="24"/>
        </w:rPr>
        <w:t>λεγόμενων «</w:t>
      </w:r>
      <w:r w:rsidRPr="00871A7B">
        <w:rPr>
          <w:rFonts w:eastAsia="Times New Roman" w:cs="Times New Roman"/>
          <w:szCs w:val="24"/>
        </w:rPr>
        <w:t>αναπτυγμένων</w:t>
      </w:r>
      <w:r>
        <w:rPr>
          <w:rFonts w:eastAsia="Times New Roman" w:cs="Times New Roman"/>
          <w:szCs w:val="24"/>
        </w:rPr>
        <w:t>»</w:t>
      </w:r>
      <w:r w:rsidRPr="00871A7B">
        <w:rPr>
          <w:rFonts w:eastAsia="Times New Roman" w:cs="Times New Roman"/>
          <w:szCs w:val="24"/>
        </w:rPr>
        <w:t xml:space="preserve"> χωρών </w:t>
      </w:r>
      <w:r>
        <w:rPr>
          <w:rFonts w:eastAsia="Times New Roman" w:cs="Times New Roman"/>
          <w:szCs w:val="24"/>
        </w:rPr>
        <w:t>-</w:t>
      </w:r>
      <w:r w:rsidRPr="00871A7B">
        <w:rPr>
          <w:rFonts w:eastAsia="Times New Roman" w:cs="Times New Roman"/>
          <w:szCs w:val="24"/>
        </w:rPr>
        <w:t>και έχουμε όλα τα συμβάντα και τα συμπτώματ</w:t>
      </w:r>
      <w:r>
        <w:rPr>
          <w:rFonts w:eastAsia="Times New Roman" w:cs="Times New Roman"/>
          <w:szCs w:val="24"/>
        </w:rPr>
        <w:t xml:space="preserve">α </w:t>
      </w:r>
      <w:r>
        <w:rPr>
          <w:rFonts w:eastAsia="Times New Roman" w:cs="Times New Roman"/>
          <w:szCs w:val="24"/>
        </w:rPr>
        <w:t>π</w:t>
      </w:r>
      <w:r w:rsidRPr="00871A7B">
        <w:rPr>
          <w:rFonts w:eastAsia="Times New Roman" w:cs="Times New Roman"/>
          <w:szCs w:val="24"/>
        </w:rPr>
        <w:t xml:space="preserve">ου </w:t>
      </w:r>
      <w:r>
        <w:rPr>
          <w:rFonts w:eastAsia="Times New Roman" w:cs="Times New Roman"/>
          <w:szCs w:val="24"/>
        </w:rPr>
        <w:t xml:space="preserve">προηγουμένως </w:t>
      </w:r>
      <w:r w:rsidRPr="00871A7B">
        <w:rPr>
          <w:rFonts w:eastAsia="Times New Roman" w:cs="Times New Roman"/>
          <w:szCs w:val="24"/>
        </w:rPr>
        <w:t>αναπτύ</w:t>
      </w:r>
      <w:r w:rsidRPr="00871A7B">
        <w:rPr>
          <w:rFonts w:eastAsia="Times New Roman" w:cs="Times New Roman"/>
          <w:szCs w:val="24"/>
        </w:rPr>
        <w:t>χθηκαν</w:t>
      </w:r>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σε πολύ μεγάλες, σε τεράστιες χ</w:t>
      </w:r>
      <w:r w:rsidRPr="00871A7B">
        <w:rPr>
          <w:rFonts w:eastAsia="Times New Roman" w:cs="Times New Roman"/>
          <w:szCs w:val="24"/>
        </w:rPr>
        <w:t>ώρες</w:t>
      </w:r>
      <w:r>
        <w:rPr>
          <w:rFonts w:eastAsia="Times New Roman" w:cs="Times New Roman"/>
          <w:szCs w:val="24"/>
        </w:rPr>
        <w:t>,</w:t>
      </w:r>
      <w:r w:rsidRPr="00871A7B">
        <w:rPr>
          <w:rFonts w:eastAsia="Times New Roman" w:cs="Times New Roman"/>
          <w:szCs w:val="24"/>
        </w:rPr>
        <w:t xml:space="preserve"> που</w:t>
      </w:r>
      <w:r>
        <w:rPr>
          <w:rFonts w:eastAsia="Times New Roman" w:cs="Times New Roman"/>
          <w:szCs w:val="24"/>
        </w:rPr>
        <w:t>,</w:t>
      </w:r>
      <w:r w:rsidRPr="00871A7B">
        <w:rPr>
          <w:rFonts w:eastAsia="Times New Roman" w:cs="Times New Roman"/>
          <w:szCs w:val="24"/>
        </w:rPr>
        <w:t xml:space="preserve"> λόγω της παρούσας φάσης </w:t>
      </w:r>
      <w:r>
        <w:rPr>
          <w:rFonts w:eastAsia="Times New Roman" w:cs="Times New Roman"/>
          <w:szCs w:val="24"/>
        </w:rPr>
        <w:t xml:space="preserve">της </w:t>
      </w:r>
      <w:r w:rsidRPr="00871A7B">
        <w:rPr>
          <w:rFonts w:eastAsia="Times New Roman" w:cs="Times New Roman"/>
          <w:szCs w:val="24"/>
        </w:rPr>
        <w:t>παγκοσμιοποίησης και του διαδικτύου</w:t>
      </w:r>
      <w:r>
        <w:rPr>
          <w:rFonts w:eastAsia="Times New Roman" w:cs="Times New Roman"/>
          <w:szCs w:val="24"/>
        </w:rPr>
        <w:t>,</w:t>
      </w:r>
      <w:r w:rsidRPr="00871A7B">
        <w:rPr>
          <w:rFonts w:eastAsia="Times New Roman" w:cs="Times New Roman"/>
          <w:szCs w:val="24"/>
        </w:rPr>
        <w:t xml:space="preserve"> έχουν μπει με τον έναν ή τον άλλον τρόπο στο προσκήνιο και έρχονται στην επιφάνεια και γίνονται γνωστά απίστευτα εγκληματικά φαιν</w:t>
      </w:r>
      <w:r w:rsidRPr="00871A7B">
        <w:rPr>
          <w:rFonts w:eastAsia="Times New Roman" w:cs="Times New Roman"/>
          <w:szCs w:val="24"/>
        </w:rPr>
        <w:t>όμενα απέναντι στις γυναίκες</w:t>
      </w:r>
      <w:r>
        <w:rPr>
          <w:rFonts w:eastAsia="Times New Roman" w:cs="Times New Roman"/>
          <w:szCs w:val="24"/>
        </w:rPr>
        <w:t>.</w:t>
      </w:r>
    </w:p>
    <w:p w14:paraId="3AA84E4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Ά</w:t>
      </w:r>
      <w:r w:rsidRPr="00871A7B">
        <w:rPr>
          <w:rFonts w:eastAsia="Times New Roman" w:cs="Times New Roman"/>
          <w:szCs w:val="24"/>
        </w:rPr>
        <w:t>ρα</w:t>
      </w:r>
      <w:r>
        <w:rPr>
          <w:rFonts w:eastAsia="Times New Roman" w:cs="Times New Roman"/>
          <w:szCs w:val="24"/>
        </w:rPr>
        <w:t>,</w:t>
      </w:r>
      <w:r w:rsidRPr="00871A7B">
        <w:rPr>
          <w:rFonts w:eastAsia="Times New Roman" w:cs="Times New Roman"/>
          <w:szCs w:val="24"/>
        </w:rPr>
        <w:t xml:space="preserve"> </w:t>
      </w:r>
      <w:r>
        <w:rPr>
          <w:rFonts w:eastAsia="Times New Roman" w:cs="Times New Roman"/>
          <w:szCs w:val="24"/>
        </w:rPr>
        <w:t>ακόμη και η ορολογία,</w:t>
      </w:r>
      <w:r w:rsidRPr="00871A7B">
        <w:rPr>
          <w:rFonts w:eastAsia="Times New Roman" w:cs="Times New Roman"/>
          <w:szCs w:val="24"/>
        </w:rPr>
        <w:t xml:space="preserve"> η ρητορική δείχνει τη μη συνειδητοποίηση του προβλήματος</w:t>
      </w:r>
      <w:r>
        <w:rPr>
          <w:rFonts w:eastAsia="Times New Roman" w:cs="Times New Roman"/>
          <w:szCs w:val="24"/>
        </w:rPr>
        <w:t>, σίγουρα τη μ</w:t>
      </w:r>
      <w:r w:rsidRPr="00871A7B">
        <w:rPr>
          <w:rFonts w:eastAsia="Times New Roman" w:cs="Times New Roman"/>
          <w:szCs w:val="24"/>
        </w:rPr>
        <w:t>η στράτευση και ότι πρόκειται περί στράτευσης</w:t>
      </w:r>
      <w:r>
        <w:rPr>
          <w:rFonts w:eastAsia="Times New Roman" w:cs="Times New Roman"/>
          <w:szCs w:val="24"/>
        </w:rPr>
        <w:t>,</w:t>
      </w:r>
      <w:r w:rsidRPr="00871A7B">
        <w:rPr>
          <w:rFonts w:eastAsia="Times New Roman" w:cs="Times New Roman"/>
          <w:szCs w:val="24"/>
        </w:rPr>
        <w:t xml:space="preserve"> περί αγώνα</w:t>
      </w:r>
      <w:r>
        <w:rPr>
          <w:rFonts w:eastAsia="Times New Roman" w:cs="Times New Roman"/>
          <w:szCs w:val="24"/>
        </w:rPr>
        <w:t>,</w:t>
      </w:r>
      <w:r w:rsidRPr="00871A7B">
        <w:rPr>
          <w:rFonts w:eastAsia="Times New Roman" w:cs="Times New Roman"/>
          <w:szCs w:val="24"/>
        </w:rPr>
        <w:t xml:space="preserve"> περί πολέμου</w:t>
      </w:r>
      <w:r>
        <w:rPr>
          <w:rFonts w:eastAsia="Times New Roman" w:cs="Times New Roman"/>
          <w:szCs w:val="24"/>
        </w:rPr>
        <w:t>,</w:t>
      </w:r>
      <w:r w:rsidRPr="00871A7B">
        <w:rPr>
          <w:rFonts w:eastAsia="Times New Roman" w:cs="Times New Roman"/>
          <w:szCs w:val="24"/>
        </w:rPr>
        <w:t xml:space="preserve"> </w:t>
      </w:r>
      <w:r>
        <w:rPr>
          <w:rFonts w:eastAsia="Times New Roman" w:cs="Times New Roman"/>
          <w:szCs w:val="24"/>
        </w:rPr>
        <w:t xml:space="preserve">ο </w:t>
      </w:r>
      <w:r w:rsidRPr="00871A7B">
        <w:rPr>
          <w:rFonts w:eastAsia="Times New Roman" w:cs="Times New Roman"/>
          <w:szCs w:val="24"/>
        </w:rPr>
        <w:t>οποίος γίνετ</w:t>
      </w:r>
      <w:r>
        <w:rPr>
          <w:rFonts w:eastAsia="Times New Roman" w:cs="Times New Roman"/>
          <w:szCs w:val="24"/>
        </w:rPr>
        <w:t>αι ανάμεσα στα μέτωπα</w:t>
      </w:r>
      <w:r>
        <w:rPr>
          <w:rFonts w:eastAsia="Times New Roman" w:cs="Times New Roman"/>
          <w:szCs w:val="24"/>
        </w:rPr>
        <w:t>,</w:t>
      </w:r>
      <w:r>
        <w:rPr>
          <w:rFonts w:eastAsia="Times New Roman" w:cs="Times New Roman"/>
          <w:szCs w:val="24"/>
        </w:rPr>
        <w:t xml:space="preserve"> που έχουν </w:t>
      </w:r>
      <w:r w:rsidRPr="00871A7B">
        <w:rPr>
          <w:rFonts w:eastAsia="Times New Roman" w:cs="Times New Roman"/>
          <w:szCs w:val="24"/>
        </w:rPr>
        <w:t>συνειδητοποιήσει ή δεν έχουν συνειδητοποιήσει αυτή την κατάσταση</w:t>
      </w:r>
      <w:r>
        <w:rPr>
          <w:rFonts w:eastAsia="Times New Roman" w:cs="Times New Roman"/>
          <w:szCs w:val="24"/>
        </w:rPr>
        <w:t xml:space="preserve">. </w:t>
      </w:r>
    </w:p>
    <w:p w14:paraId="3AA84E4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Γι’ αυτό</w:t>
      </w:r>
      <w:r>
        <w:rPr>
          <w:rFonts w:eastAsia="Times New Roman" w:cs="Times New Roman"/>
          <w:szCs w:val="24"/>
        </w:rPr>
        <w:t>,</w:t>
      </w:r>
      <w:r w:rsidRPr="00871A7B">
        <w:rPr>
          <w:rFonts w:eastAsia="Times New Roman" w:cs="Times New Roman"/>
          <w:szCs w:val="24"/>
        </w:rPr>
        <w:t xml:space="preserve"> νομίζω ότι τέτοιες συζητήσεις </w:t>
      </w:r>
      <w:r>
        <w:rPr>
          <w:rFonts w:eastAsia="Times New Roman" w:cs="Times New Roman"/>
          <w:szCs w:val="24"/>
        </w:rPr>
        <w:t>-</w:t>
      </w:r>
      <w:r w:rsidRPr="00871A7B">
        <w:rPr>
          <w:rFonts w:eastAsia="Times New Roman" w:cs="Times New Roman"/>
          <w:szCs w:val="24"/>
        </w:rPr>
        <w:t xml:space="preserve">και με χαρά προσωπικά άκουσα και από σειρά εκπροσώπων </w:t>
      </w:r>
      <w:r>
        <w:rPr>
          <w:rFonts w:eastAsia="Times New Roman" w:cs="Times New Roman"/>
          <w:szCs w:val="24"/>
        </w:rPr>
        <w:t>κ</w:t>
      </w:r>
      <w:r w:rsidRPr="00871A7B">
        <w:rPr>
          <w:rFonts w:eastAsia="Times New Roman" w:cs="Times New Roman"/>
          <w:szCs w:val="24"/>
        </w:rPr>
        <w:t>ομμάτων πολύ σωστές και σοβαρές επισημάνσεις</w:t>
      </w:r>
      <w:r>
        <w:rPr>
          <w:rFonts w:eastAsia="Times New Roman" w:cs="Times New Roman"/>
          <w:szCs w:val="24"/>
        </w:rPr>
        <w:t>-</w:t>
      </w:r>
      <w:r w:rsidRPr="00871A7B">
        <w:rPr>
          <w:rFonts w:eastAsia="Times New Roman" w:cs="Times New Roman"/>
          <w:szCs w:val="24"/>
        </w:rPr>
        <w:t xml:space="preserve"> θα πρέπει να </w:t>
      </w:r>
      <w:proofErr w:type="spellStart"/>
      <w:r w:rsidRPr="00871A7B">
        <w:rPr>
          <w:rFonts w:eastAsia="Times New Roman" w:cs="Times New Roman"/>
          <w:szCs w:val="24"/>
        </w:rPr>
        <w:t>νοηματοδοτήσ</w:t>
      </w:r>
      <w:r>
        <w:rPr>
          <w:rFonts w:eastAsia="Times New Roman" w:cs="Times New Roman"/>
          <w:szCs w:val="24"/>
        </w:rPr>
        <w:t>ουν</w:t>
      </w:r>
      <w:proofErr w:type="spellEnd"/>
      <w:r>
        <w:rPr>
          <w:rFonts w:eastAsia="Times New Roman" w:cs="Times New Roman"/>
          <w:szCs w:val="24"/>
        </w:rPr>
        <w:t>,</w:t>
      </w:r>
      <w:r w:rsidRPr="00871A7B">
        <w:rPr>
          <w:rFonts w:eastAsia="Times New Roman" w:cs="Times New Roman"/>
          <w:szCs w:val="24"/>
        </w:rPr>
        <w:t xml:space="preserve"> να γονιμοποιήσουν</w:t>
      </w:r>
      <w:r w:rsidRPr="00871A7B">
        <w:rPr>
          <w:rFonts w:eastAsia="Times New Roman" w:cs="Times New Roman"/>
          <w:szCs w:val="24"/>
        </w:rPr>
        <w:t xml:space="preserve"> μ</w:t>
      </w:r>
      <w:r>
        <w:rPr>
          <w:rFonts w:eastAsia="Times New Roman" w:cs="Times New Roman"/>
          <w:szCs w:val="24"/>
        </w:rPr>
        <w:t>ι</w:t>
      </w:r>
      <w:r w:rsidRPr="00871A7B">
        <w:rPr>
          <w:rFonts w:eastAsia="Times New Roman" w:cs="Times New Roman"/>
          <w:szCs w:val="24"/>
        </w:rPr>
        <w:t>α παρουσία μέσα στο γυναικείο κίνημα</w:t>
      </w:r>
      <w:r>
        <w:rPr>
          <w:rFonts w:eastAsia="Times New Roman" w:cs="Times New Roman"/>
          <w:szCs w:val="24"/>
        </w:rPr>
        <w:t>,</w:t>
      </w:r>
      <w:r w:rsidRPr="00871A7B">
        <w:rPr>
          <w:rFonts w:eastAsia="Times New Roman" w:cs="Times New Roman"/>
          <w:szCs w:val="24"/>
        </w:rPr>
        <w:t xml:space="preserve"> που είναι εξαιρετικά πολύμορφο</w:t>
      </w:r>
      <w:r>
        <w:rPr>
          <w:rFonts w:eastAsia="Times New Roman" w:cs="Times New Roman"/>
          <w:szCs w:val="24"/>
        </w:rPr>
        <w:t>. Έ</w:t>
      </w:r>
      <w:r w:rsidRPr="00871A7B">
        <w:rPr>
          <w:rFonts w:eastAsia="Times New Roman" w:cs="Times New Roman"/>
          <w:szCs w:val="24"/>
        </w:rPr>
        <w:t xml:space="preserve">χει </w:t>
      </w:r>
      <w:r>
        <w:rPr>
          <w:rFonts w:eastAsia="Times New Roman" w:cs="Times New Roman"/>
          <w:szCs w:val="24"/>
        </w:rPr>
        <w:t>από διακομματικές συγκροτήσεις</w:t>
      </w:r>
      <w:r w:rsidRPr="00871A7B">
        <w:rPr>
          <w:rFonts w:eastAsia="Times New Roman" w:cs="Times New Roman"/>
          <w:szCs w:val="24"/>
        </w:rPr>
        <w:t xml:space="preserve"> μέχρι </w:t>
      </w:r>
      <w:proofErr w:type="spellStart"/>
      <w:r>
        <w:rPr>
          <w:rFonts w:eastAsia="Times New Roman" w:cs="Times New Roman"/>
          <w:szCs w:val="24"/>
        </w:rPr>
        <w:t>μονοτασικές</w:t>
      </w:r>
      <w:proofErr w:type="spellEnd"/>
      <w:r>
        <w:rPr>
          <w:rFonts w:eastAsia="Times New Roman" w:cs="Times New Roman"/>
          <w:szCs w:val="24"/>
        </w:rPr>
        <w:t xml:space="preserve"> και </w:t>
      </w:r>
      <w:proofErr w:type="spellStart"/>
      <w:r>
        <w:rPr>
          <w:rFonts w:eastAsia="Times New Roman" w:cs="Times New Roman"/>
          <w:szCs w:val="24"/>
        </w:rPr>
        <w:t>μονο</w:t>
      </w:r>
      <w:r w:rsidRPr="00871A7B">
        <w:rPr>
          <w:rFonts w:eastAsia="Times New Roman" w:cs="Times New Roman"/>
          <w:szCs w:val="24"/>
        </w:rPr>
        <w:t>θεματικές</w:t>
      </w:r>
      <w:proofErr w:type="spellEnd"/>
      <w:r w:rsidRPr="00871A7B">
        <w:rPr>
          <w:rFonts w:eastAsia="Times New Roman" w:cs="Times New Roman"/>
          <w:szCs w:val="24"/>
        </w:rPr>
        <w:t xml:space="preserve"> εκφάνσεις</w:t>
      </w:r>
      <w:r>
        <w:rPr>
          <w:rFonts w:eastAsia="Times New Roman" w:cs="Times New Roman"/>
          <w:szCs w:val="24"/>
        </w:rPr>
        <w:t>,</w:t>
      </w:r>
      <w:r w:rsidRPr="00871A7B">
        <w:rPr>
          <w:rFonts w:eastAsia="Times New Roman" w:cs="Times New Roman"/>
          <w:szCs w:val="24"/>
        </w:rPr>
        <w:t xml:space="preserve"> έχει παραδόσεις με πολλούς φεμινισμ</w:t>
      </w:r>
      <w:r>
        <w:rPr>
          <w:rFonts w:eastAsia="Times New Roman" w:cs="Times New Roman"/>
          <w:szCs w:val="24"/>
        </w:rPr>
        <w:t>ού</w:t>
      </w:r>
      <w:r w:rsidRPr="00871A7B">
        <w:rPr>
          <w:rFonts w:eastAsia="Times New Roman" w:cs="Times New Roman"/>
          <w:szCs w:val="24"/>
        </w:rPr>
        <w:t>ς</w:t>
      </w:r>
      <w:r>
        <w:rPr>
          <w:rFonts w:eastAsia="Times New Roman" w:cs="Times New Roman"/>
          <w:szCs w:val="24"/>
        </w:rPr>
        <w:t>,</w:t>
      </w:r>
      <w:r w:rsidRPr="00871A7B">
        <w:rPr>
          <w:rFonts w:eastAsia="Times New Roman" w:cs="Times New Roman"/>
          <w:szCs w:val="24"/>
        </w:rPr>
        <w:t xml:space="preserve"> έχει παραδόσεις μέσα στο εργατικό κίνημα και στην ταξική και</w:t>
      </w:r>
      <w:r w:rsidRPr="00871A7B">
        <w:rPr>
          <w:rFonts w:eastAsia="Times New Roman" w:cs="Times New Roman"/>
          <w:szCs w:val="24"/>
        </w:rPr>
        <w:t xml:space="preserve"> </w:t>
      </w:r>
      <w:proofErr w:type="spellStart"/>
      <w:r w:rsidRPr="00871A7B">
        <w:rPr>
          <w:rFonts w:eastAsia="Times New Roman" w:cs="Times New Roman"/>
          <w:szCs w:val="24"/>
        </w:rPr>
        <w:t>διαταξική</w:t>
      </w:r>
      <w:proofErr w:type="spellEnd"/>
      <w:r w:rsidRPr="00871A7B">
        <w:rPr>
          <w:rFonts w:eastAsia="Times New Roman" w:cs="Times New Roman"/>
          <w:szCs w:val="24"/>
        </w:rPr>
        <w:t xml:space="preserve"> του συγκρότηση</w:t>
      </w:r>
      <w:r>
        <w:rPr>
          <w:rFonts w:eastAsia="Times New Roman" w:cs="Times New Roman"/>
          <w:szCs w:val="24"/>
        </w:rPr>
        <w:t xml:space="preserve">. </w:t>
      </w:r>
    </w:p>
    <w:p w14:paraId="3AA84E4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Μ</w:t>
      </w:r>
      <w:r w:rsidRPr="00871A7B">
        <w:rPr>
          <w:rFonts w:eastAsia="Times New Roman" w:cs="Times New Roman"/>
          <w:szCs w:val="24"/>
        </w:rPr>
        <w:t xml:space="preserve">έσα από αυτή την πολυμορφία </w:t>
      </w:r>
      <w:r>
        <w:rPr>
          <w:rFonts w:eastAsia="Times New Roman" w:cs="Times New Roman"/>
          <w:szCs w:val="24"/>
        </w:rPr>
        <w:t>-</w:t>
      </w:r>
      <w:r w:rsidRPr="00871A7B">
        <w:rPr>
          <w:rFonts w:eastAsia="Times New Roman" w:cs="Times New Roman"/>
          <w:szCs w:val="24"/>
        </w:rPr>
        <w:t xml:space="preserve">δεν </w:t>
      </w:r>
      <w:r>
        <w:rPr>
          <w:rFonts w:eastAsia="Times New Roman" w:cs="Times New Roman"/>
          <w:szCs w:val="24"/>
        </w:rPr>
        <w:t>είναι ανάγκη</w:t>
      </w:r>
      <w:r w:rsidRPr="00871A7B">
        <w:rPr>
          <w:rFonts w:eastAsia="Times New Roman" w:cs="Times New Roman"/>
          <w:szCs w:val="24"/>
        </w:rPr>
        <w:t xml:space="preserve"> τα κινήματα να έχουν μία μορφή</w:t>
      </w:r>
      <w:r>
        <w:rPr>
          <w:rFonts w:eastAsia="Times New Roman" w:cs="Times New Roman"/>
          <w:szCs w:val="24"/>
        </w:rPr>
        <w:t>-,</w:t>
      </w:r>
      <w:r w:rsidRPr="00871A7B">
        <w:rPr>
          <w:rFonts w:eastAsia="Times New Roman" w:cs="Times New Roman"/>
          <w:szCs w:val="24"/>
        </w:rPr>
        <w:t xml:space="preserve"> μέσα από την ένταση αυτών των κινημάτων</w:t>
      </w:r>
      <w:r>
        <w:rPr>
          <w:rFonts w:eastAsia="Times New Roman" w:cs="Times New Roman"/>
          <w:szCs w:val="24"/>
        </w:rPr>
        <w:t>,</w:t>
      </w:r>
      <w:r w:rsidRPr="00871A7B">
        <w:rPr>
          <w:rFonts w:eastAsia="Times New Roman" w:cs="Times New Roman"/>
          <w:szCs w:val="24"/>
        </w:rPr>
        <w:t xml:space="preserve"> με τις πολιτικές δυνάμεις</w:t>
      </w:r>
      <w:r>
        <w:rPr>
          <w:rFonts w:eastAsia="Times New Roman" w:cs="Times New Roman"/>
          <w:szCs w:val="24"/>
        </w:rPr>
        <w:t>,</w:t>
      </w:r>
      <w:r w:rsidRPr="00871A7B">
        <w:rPr>
          <w:rFonts w:eastAsia="Times New Roman" w:cs="Times New Roman"/>
          <w:szCs w:val="24"/>
        </w:rPr>
        <w:t xml:space="preserve"> με την εξουσία</w:t>
      </w:r>
      <w:r>
        <w:rPr>
          <w:rFonts w:eastAsia="Times New Roman" w:cs="Times New Roman"/>
          <w:szCs w:val="24"/>
        </w:rPr>
        <w:t>,</w:t>
      </w:r>
      <w:r w:rsidRPr="00871A7B">
        <w:rPr>
          <w:rFonts w:eastAsia="Times New Roman" w:cs="Times New Roman"/>
          <w:szCs w:val="24"/>
        </w:rPr>
        <w:t xml:space="preserve"> με αυτές τις πατριαρχικές και εξουσιαστικές δομές</w:t>
      </w:r>
      <w:r>
        <w:rPr>
          <w:rFonts w:eastAsia="Times New Roman" w:cs="Times New Roman"/>
          <w:szCs w:val="24"/>
        </w:rPr>
        <w:t>,</w:t>
      </w:r>
      <w:r w:rsidRPr="00871A7B">
        <w:rPr>
          <w:rFonts w:eastAsia="Times New Roman" w:cs="Times New Roman"/>
          <w:szCs w:val="24"/>
        </w:rPr>
        <w:t xml:space="preserve"> να ενισχύουμε</w:t>
      </w:r>
      <w:r>
        <w:rPr>
          <w:rFonts w:eastAsia="Times New Roman" w:cs="Times New Roman"/>
          <w:szCs w:val="24"/>
        </w:rPr>
        <w:t>, να στηρίζ</w:t>
      </w:r>
      <w:r w:rsidRPr="00871A7B">
        <w:rPr>
          <w:rFonts w:eastAsia="Times New Roman" w:cs="Times New Roman"/>
          <w:szCs w:val="24"/>
        </w:rPr>
        <w:t>ουμε</w:t>
      </w:r>
      <w:r>
        <w:rPr>
          <w:rFonts w:eastAsia="Times New Roman" w:cs="Times New Roman"/>
          <w:szCs w:val="24"/>
        </w:rPr>
        <w:t>,</w:t>
      </w:r>
      <w:r w:rsidRPr="00871A7B">
        <w:rPr>
          <w:rFonts w:eastAsia="Times New Roman" w:cs="Times New Roman"/>
          <w:szCs w:val="24"/>
        </w:rPr>
        <w:t xml:space="preserve"> να ενθαρρύνουμε αυτό τον αγώνα</w:t>
      </w:r>
      <w:r>
        <w:rPr>
          <w:rFonts w:eastAsia="Times New Roman" w:cs="Times New Roman"/>
          <w:szCs w:val="24"/>
        </w:rPr>
        <w:t>,</w:t>
      </w:r>
      <w:r w:rsidRPr="00871A7B">
        <w:rPr>
          <w:rFonts w:eastAsia="Times New Roman" w:cs="Times New Roman"/>
          <w:szCs w:val="24"/>
        </w:rPr>
        <w:t xml:space="preserve"> έτσι ώστε να έχουμε τη συναίσθηση</w:t>
      </w:r>
      <w:r>
        <w:rPr>
          <w:rFonts w:eastAsia="Times New Roman" w:cs="Times New Roman"/>
          <w:szCs w:val="24"/>
        </w:rPr>
        <w:t>, τη συνείδηση</w:t>
      </w:r>
      <w:r w:rsidRPr="00871A7B">
        <w:rPr>
          <w:rFonts w:eastAsia="Times New Roman" w:cs="Times New Roman"/>
          <w:szCs w:val="24"/>
        </w:rPr>
        <w:t xml:space="preserve"> για τα παιδιά </w:t>
      </w:r>
      <w:r>
        <w:rPr>
          <w:rFonts w:eastAsia="Times New Roman" w:cs="Times New Roman"/>
          <w:szCs w:val="24"/>
        </w:rPr>
        <w:t>μας,</w:t>
      </w:r>
      <w:r w:rsidRPr="00871A7B">
        <w:rPr>
          <w:rFonts w:eastAsia="Times New Roman" w:cs="Times New Roman"/>
          <w:szCs w:val="24"/>
        </w:rPr>
        <w:t xml:space="preserve"> για τα κορίτσια </w:t>
      </w:r>
      <w:r>
        <w:rPr>
          <w:rFonts w:eastAsia="Times New Roman" w:cs="Times New Roman"/>
          <w:szCs w:val="24"/>
        </w:rPr>
        <w:t>μας,</w:t>
      </w:r>
      <w:r w:rsidRPr="00871A7B">
        <w:rPr>
          <w:rFonts w:eastAsia="Times New Roman" w:cs="Times New Roman"/>
          <w:szCs w:val="24"/>
        </w:rPr>
        <w:t xml:space="preserve"> για τις γυναίκες </w:t>
      </w:r>
      <w:r>
        <w:rPr>
          <w:rFonts w:eastAsia="Times New Roman" w:cs="Times New Roman"/>
          <w:szCs w:val="24"/>
        </w:rPr>
        <w:t>μας,</w:t>
      </w:r>
      <w:r w:rsidRPr="00871A7B">
        <w:rPr>
          <w:rFonts w:eastAsia="Times New Roman" w:cs="Times New Roman"/>
          <w:szCs w:val="24"/>
        </w:rPr>
        <w:t xml:space="preserve"> για </w:t>
      </w:r>
      <w:r>
        <w:rPr>
          <w:rFonts w:eastAsia="Times New Roman" w:cs="Times New Roman"/>
          <w:szCs w:val="24"/>
        </w:rPr>
        <w:t>τις μητέρες</w:t>
      </w:r>
      <w:r w:rsidRPr="00871A7B">
        <w:rPr>
          <w:rFonts w:eastAsia="Times New Roman" w:cs="Times New Roman"/>
          <w:szCs w:val="24"/>
        </w:rPr>
        <w:t xml:space="preserve"> </w:t>
      </w:r>
      <w:r>
        <w:rPr>
          <w:rFonts w:eastAsia="Times New Roman" w:cs="Times New Roman"/>
          <w:szCs w:val="24"/>
        </w:rPr>
        <w:t>μας,</w:t>
      </w:r>
      <w:r w:rsidRPr="00871A7B">
        <w:rPr>
          <w:rFonts w:eastAsia="Times New Roman" w:cs="Times New Roman"/>
          <w:szCs w:val="24"/>
        </w:rPr>
        <w:t xml:space="preserve"> κυρίως όμως για όλες τις άλλες γυναίκες</w:t>
      </w:r>
      <w:r>
        <w:rPr>
          <w:rFonts w:eastAsia="Times New Roman" w:cs="Times New Roman"/>
          <w:szCs w:val="24"/>
        </w:rPr>
        <w:t xml:space="preserve"> -</w:t>
      </w:r>
      <w:r w:rsidRPr="00871A7B">
        <w:rPr>
          <w:rFonts w:eastAsia="Times New Roman" w:cs="Times New Roman"/>
          <w:szCs w:val="24"/>
        </w:rPr>
        <w:t xml:space="preserve">είτε είναι </w:t>
      </w:r>
      <w:r>
        <w:rPr>
          <w:rFonts w:eastAsia="Times New Roman" w:cs="Times New Roman"/>
          <w:szCs w:val="24"/>
        </w:rPr>
        <w:t>πρόσφυγες και μετανάστρι</w:t>
      </w:r>
      <w:r>
        <w:rPr>
          <w:rFonts w:eastAsia="Times New Roman" w:cs="Times New Roman"/>
          <w:szCs w:val="24"/>
        </w:rPr>
        <w:t xml:space="preserve">ες είτε είναι </w:t>
      </w:r>
      <w:r w:rsidRPr="00871A7B">
        <w:rPr>
          <w:rFonts w:eastAsia="Times New Roman" w:cs="Times New Roman"/>
          <w:szCs w:val="24"/>
        </w:rPr>
        <w:t>στην περιφέρεια είτε είναι εδώ</w:t>
      </w:r>
      <w:r>
        <w:rPr>
          <w:rFonts w:eastAsia="Times New Roman" w:cs="Times New Roman"/>
          <w:szCs w:val="24"/>
        </w:rPr>
        <w:t>-</w:t>
      </w:r>
      <w:r w:rsidRPr="00871A7B">
        <w:rPr>
          <w:rFonts w:eastAsia="Times New Roman" w:cs="Times New Roman"/>
          <w:szCs w:val="24"/>
        </w:rPr>
        <w:t xml:space="preserve"> που εξαναγκάζονται σε </w:t>
      </w:r>
      <w:r w:rsidRPr="00871A7B">
        <w:rPr>
          <w:rFonts w:eastAsia="Times New Roman" w:cs="Times New Roman"/>
          <w:szCs w:val="24"/>
        </w:rPr>
        <w:lastRenderedPageBreak/>
        <w:t xml:space="preserve">σιωπή και </w:t>
      </w:r>
      <w:r>
        <w:rPr>
          <w:rFonts w:eastAsia="Times New Roman" w:cs="Times New Roman"/>
          <w:szCs w:val="24"/>
        </w:rPr>
        <w:t>είναι</w:t>
      </w:r>
      <w:r w:rsidRPr="00871A7B">
        <w:rPr>
          <w:rFonts w:eastAsia="Times New Roman" w:cs="Times New Roman"/>
          <w:szCs w:val="24"/>
        </w:rPr>
        <w:t xml:space="preserve"> περιθωριοποιημένες από τους τόπους εργασίας μέχρι μέσα στην οικογένεια</w:t>
      </w:r>
      <w:r>
        <w:rPr>
          <w:rFonts w:eastAsia="Times New Roman" w:cs="Times New Roman"/>
          <w:szCs w:val="24"/>
        </w:rPr>
        <w:t>,</w:t>
      </w:r>
      <w:r w:rsidRPr="00871A7B">
        <w:rPr>
          <w:rFonts w:eastAsia="Times New Roman" w:cs="Times New Roman"/>
          <w:szCs w:val="24"/>
        </w:rPr>
        <w:t xml:space="preserve"> για να βγάλουν το πρόβλημά </w:t>
      </w:r>
      <w:r>
        <w:rPr>
          <w:rFonts w:eastAsia="Times New Roman" w:cs="Times New Roman"/>
          <w:szCs w:val="24"/>
        </w:rPr>
        <w:t>τους.</w:t>
      </w:r>
    </w:p>
    <w:p w14:paraId="3AA84E50" w14:textId="77777777" w:rsidR="00AF2C39" w:rsidRDefault="00AD072F">
      <w:pPr>
        <w:spacing w:line="600" w:lineRule="auto"/>
        <w:ind w:firstLine="720"/>
        <w:jc w:val="both"/>
        <w:rPr>
          <w:rFonts w:eastAsia="Times New Roman"/>
          <w:szCs w:val="24"/>
        </w:rPr>
      </w:pPr>
      <w:r>
        <w:rPr>
          <w:rFonts w:eastAsia="Times New Roman"/>
          <w:szCs w:val="24"/>
        </w:rPr>
        <w:t xml:space="preserve">Αυτή η αλληλεγγύη θέλει στράτευση, θέλει συνειδητοποίηση, θέλει μέτρα νομοθετικά, θέλει η κοινωνία, το κράτος μέσα από όλες του τις δομές </w:t>
      </w:r>
      <w:r w:rsidRPr="00A07C0F">
        <w:rPr>
          <w:rFonts w:eastAsia="Times New Roman"/>
          <w:szCs w:val="24"/>
        </w:rPr>
        <w:t>να ενισχύει</w:t>
      </w:r>
      <w:r>
        <w:rPr>
          <w:rFonts w:eastAsia="Times New Roman"/>
          <w:szCs w:val="24"/>
        </w:rPr>
        <w:t>,</w:t>
      </w:r>
      <w:r w:rsidRPr="00A07C0F">
        <w:rPr>
          <w:rFonts w:eastAsia="Times New Roman"/>
          <w:szCs w:val="24"/>
        </w:rPr>
        <w:t xml:space="preserve"> να στηρίζει αυ</w:t>
      </w:r>
      <w:r>
        <w:rPr>
          <w:rFonts w:eastAsia="Times New Roman"/>
          <w:szCs w:val="24"/>
        </w:rPr>
        <w:t>τόν</w:t>
      </w:r>
      <w:r w:rsidRPr="00A07C0F">
        <w:rPr>
          <w:rFonts w:eastAsia="Times New Roman"/>
          <w:szCs w:val="24"/>
        </w:rPr>
        <w:t xml:space="preserve"> τον αγώνα και κυρίως</w:t>
      </w:r>
      <w:r>
        <w:rPr>
          <w:rFonts w:eastAsia="Times New Roman"/>
          <w:szCs w:val="24"/>
        </w:rPr>
        <w:t>,</w:t>
      </w:r>
      <w:r w:rsidRPr="00A07C0F">
        <w:rPr>
          <w:rFonts w:eastAsia="Times New Roman"/>
          <w:szCs w:val="24"/>
        </w:rPr>
        <w:t xml:space="preserve"> θέλει μ</w:t>
      </w:r>
      <w:r>
        <w:rPr>
          <w:rFonts w:eastAsia="Times New Roman"/>
          <w:szCs w:val="24"/>
        </w:rPr>
        <w:t>ι</w:t>
      </w:r>
      <w:r w:rsidRPr="00A07C0F">
        <w:rPr>
          <w:rFonts w:eastAsia="Times New Roman"/>
          <w:szCs w:val="24"/>
        </w:rPr>
        <w:t>α κουλτούρα</w:t>
      </w:r>
      <w:r>
        <w:rPr>
          <w:rFonts w:eastAsia="Times New Roman"/>
          <w:szCs w:val="24"/>
        </w:rPr>
        <w:t>,</w:t>
      </w:r>
      <w:r w:rsidRPr="00A07C0F">
        <w:rPr>
          <w:rFonts w:eastAsia="Times New Roman"/>
          <w:szCs w:val="24"/>
        </w:rPr>
        <w:t xml:space="preserve"> για όλη την κοινωνία </w:t>
      </w:r>
      <w:r>
        <w:rPr>
          <w:rFonts w:eastAsia="Times New Roman"/>
          <w:szCs w:val="24"/>
        </w:rPr>
        <w:t>μας,</w:t>
      </w:r>
      <w:r w:rsidRPr="00A07C0F">
        <w:rPr>
          <w:rFonts w:eastAsia="Times New Roman"/>
          <w:szCs w:val="24"/>
        </w:rPr>
        <w:t xml:space="preserve"> </w:t>
      </w:r>
      <w:r>
        <w:rPr>
          <w:rFonts w:eastAsia="Times New Roman"/>
          <w:szCs w:val="24"/>
        </w:rPr>
        <w:t>μια</w:t>
      </w:r>
      <w:r w:rsidRPr="00A07C0F">
        <w:rPr>
          <w:rFonts w:eastAsia="Times New Roman"/>
          <w:szCs w:val="24"/>
        </w:rPr>
        <w:t xml:space="preserve"> κουλτούρα συμβ</w:t>
      </w:r>
      <w:r w:rsidRPr="00A07C0F">
        <w:rPr>
          <w:rFonts w:eastAsia="Times New Roman"/>
          <w:szCs w:val="24"/>
        </w:rPr>
        <w:t>ίωσης</w:t>
      </w:r>
      <w:r>
        <w:rPr>
          <w:rFonts w:eastAsia="Times New Roman"/>
          <w:szCs w:val="24"/>
        </w:rPr>
        <w:t>,</w:t>
      </w:r>
      <w:r w:rsidRPr="00A07C0F">
        <w:rPr>
          <w:rFonts w:eastAsia="Times New Roman"/>
          <w:szCs w:val="24"/>
        </w:rPr>
        <w:t xml:space="preserve"> επικοινωνίας</w:t>
      </w:r>
      <w:r>
        <w:rPr>
          <w:rFonts w:eastAsia="Times New Roman"/>
          <w:szCs w:val="24"/>
        </w:rPr>
        <w:t>,</w:t>
      </w:r>
      <w:r w:rsidRPr="00A07C0F">
        <w:rPr>
          <w:rFonts w:eastAsia="Times New Roman"/>
          <w:szCs w:val="24"/>
        </w:rPr>
        <w:t xml:space="preserve"> ουσιαστικής ισότητας</w:t>
      </w:r>
      <w:r>
        <w:rPr>
          <w:rFonts w:eastAsia="Times New Roman"/>
          <w:szCs w:val="24"/>
        </w:rPr>
        <w:t>,</w:t>
      </w:r>
      <w:r w:rsidRPr="00A07C0F">
        <w:rPr>
          <w:rFonts w:eastAsia="Times New Roman"/>
          <w:szCs w:val="24"/>
        </w:rPr>
        <w:t xml:space="preserve"> έτσι ώστε σιγά-σιγά </w:t>
      </w:r>
      <w:r>
        <w:rPr>
          <w:rFonts w:eastAsia="Times New Roman"/>
          <w:szCs w:val="24"/>
        </w:rPr>
        <w:t xml:space="preserve">ή </w:t>
      </w:r>
      <w:r w:rsidRPr="00A07C0F">
        <w:rPr>
          <w:rFonts w:eastAsia="Times New Roman"/>
          <w:szCs w:val="24"/>
        </w:rPr>
        <w:t>και γρήγορα</w:t>
      </w:r>
      <w:r>
        <w:rPr>
          <w:rFonts w:eastAsia="Times New Roman"/>
          <w:szCs w:val="24"/>
        </w:rPr>
        <w:t>,</w:t>
      </w:r>
      <w:r w:rsidRPr="00A07C0F">
        <w:rPr>
          <w:rFonts w:eastAsia="Times New Roman"/>
          <w:szCs w:val="24"/>
        </w:rPr>
        <w:t xml:space="preserve"> πράγματα τα οποία θεωρούνται </w:t>
      </w:r>
      <w:r>
        <w:rPr>
          <w:rFonts w:eastAsia="Times New Roman"/>
          <w:szCs w:val="24"/>
        </w:rPr>
        <w:t>λυμένα</w:t>
      </w:r>
      <w:r w:rsidRPr="00A07C0F">
        <w:rPr>
          <w:rFonts w:eastAsia="Times New Roman"/>
          <w:szCs w:val="24"/>
        </w:rPr>
        <w:t xml:space="preserve"> για κάποιους</w:t>
      </w:r>
      <w:r>
        <w:rPr>
          <w:rFonts w:eastAsia="Times New Roman"/>
          <w:szCs w:val="24"/>
        </w:rPr>
        <w:t>,</w:t>
      </w:r>
      <w:r w:rsidRPr="00A07C0F">
        <w:rPr>
          <w:rFonts w:eastAsia="Times New Roman"/>
          <w:szCs w:val="24"/>
        </w:rPr>
        <w:t xml:space="preserve"> να λυθούν</w:t>
      </w:r>
      <w:r>
        <w:rPr>
          <w:rFonts w:eastAsia="Times New Roman"/>
          <w:szCs w:val="24"/>
        </w:rPr>
        <w:t xml:space="preserve"> και ν</w:t>
      </w:r>
      <w:r w:rsidRPr="00A07C0F">
        <w:rPr>
          <w:rFonts w:eastAsia="Times New Roman"/>
          <w:szCs w:val="24"/>
        </w:rPr>
        <w:t>α λυθούν</w:t>
      </w:r>
      <w:r>
        <w:rPr>
          <w:rFonts w:eastAsia="Times New Roman"/>
          <w:szCs w:val="24"/>
        </w:rPr>
        <w:t>,</w:t>
      </w:r>
      <w:r w:rsidRPr="00A07C0F">
        <w:rPr>
          <w:rFonts w:eastAsia="Times New Roman"/>
          <w:szCs w:val="24"/>
        </w:rPr>
        <w:t xml:space="preserve"> επί της ουσίας</w:t>
      </w:r>
      <w:r>
        <w:rPr>
          <w:rFonts w:eastAsia="Times New Roman"/>
          <w:szCs w:val="24"/>
        </w:rPr>
        <w:t>,</w:t>
      </w:r>
      <w:r w:rsidRPr="00A07C0F">
        <w:rPr>
          <w:rFonts w:eastAsia="Times New Roman"/>
          <w:szCs w:val="24"/>
        </w:rPr>
        <w:t xml:space="preserve"> μέσα στην κοινωνία</w:t>
      </w:r>
      <w:r>
        <w:rPr>
          <w:rFonts w:eastAsia="Times New Roman"/>
          <w:szCs w:val="24"/>
        </w:rPr>
        <w:t>.</w:t>
      </w:r>
    </w:p>
    <w:p w14:paraId="3AA84E51" w14:textId="77777777" w:rsidR="00AF2C39" w:rsidRDefault="00AD072F">
      <w:pPr>
        <w:spacing w:line="600" w:lineRule="auto"/>
        <w:ind w:firstLine="720"/>
        <w:jc w:val="both"/>
        <w:rPr>
          <w:rFonts w:eastAsia="Times New Roman"/>
          <w:szCs w:val="24"/>
        </w:rPr>
      </w:pPr>
      <w:r>
        <w:rPr>
          <w:rFonts w:eastAsia="Times New Roman"/>
          <w:szCs w:val="24"/>
        </w:rPr>
        <w:t>Λυπάμαι</w:t>
      </w:r>
      <w:r w:rsidRPr="00A07C0F">
        <w:rPr>
          <w:rFonts w:eastAsia="Times New Roman"/>
          <w:szCs w:val="24"/>
        </w:rPr>
        <w:t xml:space="preserve"> να πω </w:t>
      </w:r>
      <w:r>
        <w:rPr>
          <w:rFonts w:eastAsia="Times New Roman"/>
          <w:szCs w:val="24"/>
        </w:rPr>
        <w:t>-</w:t>
      </w:r>
      <w:r w:rsidRPr="00A07C0F">
        <w:rPr>
          <w:rFonts w:eastAsia="Times New Roman"/>
          <w:szCs w:val="24"/>
        </w:rPr>
        <w:t>και</w:t>
      </w:r>
      <w:r>
        <w:rPr>
          <w:rFonts w:eastAsia="Times New Roman"/>
          <w:szCs w:val="24"/>
        </w:rPr>
        <w:t xml:space="preserve"> </w:t>
      </w:r>
      <w:r w:rsidRPr="00A07C0F">
        <w:rPr>
          <w:rFonts w:eastAsia="Times New Roman"/>
          <w:szCs w:val="24"/>
        </w:rPr>
        <w:t>με αυτό κλείνω</w:t>
      </w:r>
      <w:r>
        <w:rPr>
          <w:rFonts w:eastAsia="Times New Roman"/>
          <w:szCs w:val="24"/>
        </w:rPr>
        <w:t>- ότι υπάρχουν</w:t>
      </w:r>
      <w:r w:rsidRPr="00A07C0F">
        <w:rPr>
          <w:rFonts w:eastAsia="Times New Roman"/>
          <w:szCs w:val="24"/>
        </w:rPr>
        <w:t xml:space="preserve"> πάρα πολλές γυναίκε</w:t>
      </w:r>
      <w:r w:rsidRPr="00A07C0F">
        <w:rPr>
          <w:rFonts w:eastAsia="Times New Roman"/>
          <w:szCs w:val="24"/>
        </w:rPr>
        <w:t>ς</w:t>
      </w:r>
      <w:r>
        <w:rPr>
          <w:rFonts w:eastAsia="Times New Roman"/>
          <w:szCs w:val="24"/>
        </w:rPr>
        <w:t>,</w:t>
      </w:r>
      <w:r w:rsidRPr="00A07C0F">
        <w:rPr>
          <w:rFonts w:eastAsia="Times New Roman"/>
          <w:szCs w:val="24"/>
        </w:rPr>
        <w:t xml:space="preserve"> ακόμα και </w:t>
      </w:r>
      <w:r>
        <w:rPr>
          <w:rFonts w:eastAsia="Times New Roman"/>
          <w:szCs w:val="24"/>
        </w:rPr>
        <w:t xml:space="preserve">πολιτικοί </w:t>
      </w:r>
      <w:r w:rsidRPr="00A07C0F">
        <w:rPr>
          <w:rFonts w:eastAsia="Times New Roman"/>
          <w:szCs w:val="24"/>
        </w:rPr>
        <w:t>γυναίκες</w:t>
      </w:r>
      <w:r>
        <w:rPr>
          <w:rFonts w:eastAsia="Times New Roman"/>
          <w:szCs w:val="24"/>
        </w:rPr>
        <w:t>,</w:t>
      </w:r>
      <w:r w:rsidRPr="00A07C0F">
        <w:rPr>
          <w:rFonts w:eastAsia="Times New Roman"/>
          <w:szCs w:val="24"/>
        </w:rPr>
        <w:t xml:space="preserve"> σε αντιδιαστολή με τις κυρίες που σήμερα μίλησαν και βιωματικά και γνωρίζουν τα ζητήματα </w:t>
      </w:r>
      <w:r>
        <w:rPr>
          <w:rFonts w:eastAsia="Times New Roman"/>
          <w:szCs w:val="24"/>
        </w:rPr>
        <w:t>-ε</w:t>
      </w:r>
      <w:r w:rsidRPr="00A07C0F">
        <w:rPr>
          <w:rFonts w:eastAsia="Times New Roman"/>
          <w:szCs w:val="24"/>
        </w:rPr>
        <w:t>ννοώ τις κυρίες των κομμάτων του δημοκρατικού τόξου</w:t>
      </w:r>
      <w:r>
        <w:rPr>
          <w:rFonts w:eastAsia="Times New Roman"/>
          <w:szCs w:val="24"/>
        </w:rPr>
        <w:t>- οι οποίες</w:t>
      </w:r>
      <w:r>
        <w:rPr>
          <w:rFonts w:eastAsia="Times New Roman"/>
          <w:szCs w:val="24"/>
        </w:rPr>
        <w:t>,</w:t>
      </w:r>
      <w:r w:rsidRPr="00A07C0F">
        <w:rPr>
          <w:rFonts w:eastAsia="Times New Roman"/>
          <w:szCs w:val="24"/>
        </w:rPr>
        <w:t xml:space="preserve"> επειδή </w:t>
      </w:r>
      <w:r>
        <w:rPr>
          <w:rFonts w:eastAsia="Times New Roman"/>
          <w:szCs w:val="24"/>
        </w:rPr>
        <w:t>έφτασαν</w:t>
      </w:r>
      <w:r>
        <w:rPr>
          <w:rFonts w:eastAsia="Times New Roman"/>
          <w:szCs w:val="24"/>
        </w:rPr>
        <w:t>,</w:t>
      </w:r>
      <w:r w:rsidRPr="00A07C0F">
        <w:rPr>
          <w:rFonts w:eastAsia="Times New Roman"/>
          <w:szCs w:val="24"/>
        </w:rPr>
        <w:t xml:space="preserve"> με τον έναν ή τον άλλον τρόπο</w:t>
      </w:r>
      <w:r>
        <w:rPr>
          <w:rFonts w:eastAsia="Times New Roman"/>
          <w:szCs w:val="24"/>
        </w:rPr>
        <w:t>,</w:t>
      </w:r>
      <w:r w:rsidRPr="00A07C0F">
        <w:rPr>
          <w:rFonts w:eastAsia="Times New Roman"/>
          <w:szCs w:val="24"/>
        </w:rPr>
        <w:t xml:space="preserve"> σίγουρα αξιοκρατικά</w:t>
      </w:r>
      <w:r>
        <w:rPr>
          <w:rFonts w:eastAsia="Times New Roman"/>
          <w:szCs w:val="24"/>
        </w:rPr>
        <w:t>,</w:t>
      </w:r>
      <w:r w:rsidRPr="00A07C0F">
        <w:rPr>
          <w:rFonts w:eastAsia="Times New Roman"/>
          <w:szCs w:val="24"/>
        </w:rPr>
        <w:t xml:space="preserve"> </w:t>
      </w:r>
      <w:r w:rsidRPr="00A07C0F">
        <w:rPr>
          <w:rFonts w:eastAsia="Times New Roman"/>
          <w:szCs w:val="24"/>
        </w:rPr>
        <w:t>σε ένα επίπεδο είτε ως πολιτικ</w:t>
      </w:r>
      <w:r>
        <w:rPr>
          <w:rFonts w:eastAsia="Times New Roman"/>
          <w:szCs w:val="24"/>
        </w:rPr>
        <w:t xml:space="preserve">οί είτε </w:t>
      </w:r>
      <w:r w:rsidRPr="00A07C0F">
        <w:rPr>
          <w:rFonts w:eastAsia="Times New Roman"/>
          <w:szCs w:val="24"/>
        </w:rPr>
        <w:t xml:space="preserve">ως επιχειρηματίες </w:t>
      </w:r>
      <w:r>
        <w:rPr>
          <w:rFonts w:eastAsia="Times New Roman"/>
          <w:szCs w:val="24"/>
        </w:rPr>
        <w:t>είτε ως</w:t>
      </w:r>
      <w:r w:rsidRPr="00A07C0F">
        <w:rPr>
          <w:rFonts w:eastAsia="Times New Roman"/>
          <w:szCs w:val="24"/>
        </w:rPr>
        <w:t xml:space="preserve"> καλλιτέχνες </w:t>
      </w:r>
      <w:r>
        <w:rPr>
          <w:rFonts w:eastAsia="Times New Roman"/>
          <w:szCs w:val="24"/>
        </w:rPr>
        <w:t>κ.λπ.,</w:t>
      </w:r>
      <w:r w:rsidRPr="00A07C0F">
        <w:rPr>
          <w:rFonts w:eastAsia="Times New Roman"/>
          <w:szCs w:val="24"/>
        </w:rPr>
        <w:t xml:space="preserve"> </w:t>
      </w:r>
      <w:r>
        <w:rPr>
          <w:rFonts w:eastAsia="Times New Roman"/>
          <w:szCs w:val="24"/>
        </w:rPr>
        <w:t xml:space="preserve">όχι </w:t>
      </w:r>
      <w:r w:rsidRPr="00A07C0F">
        <w:rPr>
          <w:rFonts w:eastAsia="Times New Roman"/>
          <w:szCs w:val="24"/>
        </w:rPr>
        <w:t>απλά απαξιώνουν</w:t>
      </w:r>
      <w:r>
        <w:rPr>
          <w:rFonts w:eastAsia="Times New Roman"/>
          <w:szCs w:val="24"/>
        </w:rPr>
        <w:t>,</w:t>
      </w:r>
      <w:r w:rsidRPr="00A07C0F">
        <w:rPr>
          <w:rFonts w:eastAsia="Times New Roman"/>
          <w:szCs w:val="24"/>
        </w:rPr>
        <w:t xml:space="preserve"> αλλά στρατεύονται εναντίον των φεμινιστικών γυναι</w:t>
      </w:r>
      <w:r w:rsidRPr="00A07C0F">
        <w:rPr>
          <w:rFonts w:eastAsia="Times New Roman"/>
          <w:szCs w:val="24"/>
        </w:rPr>
        <w:lastRenderedPageBreak/>
        <w:t>κείων απαιτήσεων</w:t>
      </w:r>
      <w:r>
        <w:rPr>
          <w:rFonts w:eastAsia="Times New Roman"/>
          <w:szCs w:val="24"/>
        </w:rPr>
        <w:t>,</w:t>
      </w:r>
      <w:r w:rsidRPr="00A07C0F">
        <w:rPr>
          <w:rFonts w:eastAsia="Times New Roman"/>
          <w:szCs w:val="24"/>
        </w:rPr>
        <w:t xml:space="preserve"> σαν να είναι κάτι</w:t>
      </w:r>
      <w:r>
        <w:rPr>
          <w:rFonts w:eastAsia="Times New Roman"/>
          <w:szCs w:val="24"/>
        </w:rPr>
        <w:t>,</w:t>
      </w:r>
      <w:r w:rsidRPr="00A07C0F">
        <w:rPr>
          <w:rFonts w:eastAsia="Times New Roman"/>
          <w:szCs w:val="24"/>
        </w:rPr>
        <w:t xml:space="preserve"> το οποίο είναι </w:t>
      </w:r>
      <w:proofErr w:type="spellStart"/>
      <w:r>
        <w:rPr>
          <w:rFonts w:eastAsia="Times New Roman"/>
          <w:szCs w:val="24"/>
        </w:rPr>
        <w:t>εξωκλιματικό</w:t>
      </w:r>
      <w:proofErr w:type="spellEnd"/>
      <w:r>
        <w:rPr>
          <w:rFonts w:eastAsia="Times New Roman"/>
          <w:szCs w:val="24"/>
        </w:rPr>
        <w:t>,</w:t>
      </w:r>
      <w:r w:rsidRPr="00A07C0F">
        <w:rPr>
          <w:rFonts w:eastAsia="Times New Roman"/>
          <w:szCs w:val="24"/>
        </w:rPr>
        <w:t xml:space="preserve"> σαν να είναι κάτι</w:t>
      </w:r>
      <w:r>
        <w:rPr>
          <w:rFonts w:eastAsia="Times New Roman"/>
          <w:szCs w:val="24"/>
        </w:rPr>
        <w:t>,</w:t>
      </w:r>
      <w:r w:rsidRPr="00A07C0F">
        <w:rPr>
          <w:rFonts w:eastAsia="Times New Roman"/>
          <w:szCs w:val="24"/>
        </w:rPr>
        <w:t xml:space="preserve"> που δεν ανταποκρίνεται σε πραγματικές ανάγκες της κοινωνίας</w:t>
      </w:r>
      <w:r>
        <w:rPr>
          <w:rFonts w:eastAsia="Times New Roman"/>
          <w:szCs w:val="24"/>
        </w:rPr>
        <w:t>,</w:t>
      </w:r>
      <w:r w:rsidRPr="00A07C0F">
        <w:rPr>
          <w:rFonts w:eastAsia="Times New Roman"/>
          <w:szCs w:val="24"/>
        </w:rPr>
        <w:t xml:space="preserve"> αλλά </w:t>
      </w:r>
      <w:r>
        <w:rPr>
          <w:rFonts w:eastAsia="Times New Roman"/>
          <w:szCs w:val="24"/>
        </w:rPr>
        <w:t>τάχα</w:t>
      </w:r>
      <w:r>
        <w:rPr>
          <w:rFonts w:eastAsia="Times New Roman"/>
          <w:szCs w:val="24"/>
        </w:rPr>
        <w:t>,</w:t>
      </w:r>
      <w:r>
        <w:rPr>
          <w:rFonts w:eastAsia="Times New Roman"/>
          <w:szCs w:val="24"/>
        </w:rPr>
        <w:t xml:space="preserve"> </w:t>
      </w:r>
      <w:r w:rsidRPr="00A07C0F">
        <w:rPr>
          <w:rFonts w:eastAsia="Times New Roman"/>
          <w:szCs w:val="24"/>
        </w:rPr>
        <w:t xml:space="preserve">είναι </w:t>
      </w:r>
      <w:r>
        <w:rPr>
          <w:rFonts w:eastAsia="Times New Roman"/>
          <w:szCs w:val="24"/>
        </w:rPr>
        <w:t>έ</w:t>
      </w:r>
      <w:r w:rsidRPr="00A07C0F">
        <w:rPr>
          <w:rFonts w:eastAsia="Times New Roman"/>
          <w:szCs w:val="24"/>
        </w:rPr>
        <w:t>νας ανοιχτός δρόμος με ίσες ευκαιρίες</w:t>
      </w:r>
      <w:r>
        <w:rPr>
          <w:rFonts w:eastAsia="Times New Roman"/>
          <w:szCs w:val="24"/>
        </w:rPr>
        <w:t>,</w:t>
      </w:r>
      <w:r w:rsidRPr="00A07C0F">
        <w:rPr>
          <w:rFonts w:eastAsia="Times New Roman"/>
          <w:szCs w:val="24"/>
        </w:rPr>
        <w:t xml:space="preserve"> χωρίς διακρίσεις για άντρες και γυναίκες</w:t>
      </w:r>
      <w:r>
        <w:rPr>
          <w:rFonts w:eastAsia="Times New Roman"/>
          <w:szCs w:val="24"/>
        </w:rPr>
        <w:t>,</w:t>
      </w:r>
      <w:r w:rsidRPr="00A07C0F">
        <w:rPr>
          <w:rFonts w:eastAsia="Times New Roman"/>
          <w:szCs w:val="24"/>
        </w:rPr>
        <w:t xml:space="preserve"> που μπορούν </w:t>
      </w:r>
      <w:r>
        <w:rPr>
          <w:rFonts w:eastAsia="Times New Roman"/>
          <w:szCs w:val="24"/>
        </w:rPr>
        <w:t>να φτάσουν οπουδήποτε</w:t>
      </w:r>
      <w:r>
        <w:rPr>
          <w:rFonts w:eastAsia="Times New Roman"/>
          <w:szCs w:val="24"/>
        </w:rPr>
        <w:t>,</w:t>
      </w:r>
      <w:r>
        <w:rPr>
          <w:rFonts w:eastAsia="Times New Roman"/>
          <w:szCs w:val="24"/>
        </w:rPr>
        <w:t xml:space="preserve"> χωρίς καν</w:t>
      </w:r>
      <w:r w:rsidRPr="00A07C0F">
        <w:rPr>
          <w:rFonts w:eastAsia="Times New Roman"/>
          <w:szCs w:val="24"/>
        </w:rPr>
        <w:t>ένα εμπόδιο</w:t>
      </w:r>
      <w:r>
        <w:rPr>
          <w:rFonts w:eastAsia="Times New Roman"/>
          <w:szCs w:val="24"/>
        </w:rPr>
        <w:t>.</w:t>
      </w:r>
    </w:p>
    <w:p w14:paraId="3AA84E52" w14:textId="77777777" w:rsidR="00AF2C39" w:rsidRDefault="00AD072F">
      <w:pPr>
        <w:spacing w:line="600" w:lineRule="auto"/>
        <w:ind w:firstLine="720"/>
        <w:jc w:val="both"/>
        <w:rPr>
          <w:rFonts w:eastAsia="Times New Roman"/>
          <w:szCs w:val="24"/>
        </w:rPr>
      </w:pPr>
      <w:r>
        <w:rPr>
          <w:rFonts w:eastAsia="Times New Roman"/>
          <w:szCs w:val="24"/>
        </w:rPr>
        <w:t>Α</w:t>
      </w:r>
      <w:r w:rsidRPr="00A07C0F">
        <w:rPr>
          <w:rFonts w:eastAsia="Times New Roman"/>
          <w:szCs w:val="24"/>
        </w:rPr>
        <w:t>υτή η ανομολόγητη κατά</w:t>
      </w:r>
      <w:r>
        <w:rPr>
          <w:rFonts w:eastAsia="Times New Roman"/>
          <w:szCs w:val="24"/>
        </w:rPr>
        <w:t>φ</w:t>
      </w:r>
      <w:r w:rsidRPr="00A07C0F">
        <w:rPr>
          <w:rFonts w:eastAsia="Times New Roman"/>
          <w:szCs w:val="24"/>
        </w:rPr>
        <w:t xml:space="preserve">αση </w:t>
      </w:r>
      <w:r>
        <w:rPr>
          <w:rFonts w:eastAsia="Times New Roman"/>
          <w:szCs w:val="24"/>
        </w:rPr>
        <w:t>στην πατρι</w:t>
      </w:r>
      <w:r>
        <w:rPr>
          <w:rFonts w:eastAsia="Times New Roman"/>
          <w:szCs w:val="24"/>
        </w:rPr>
        <w:t xml:space="preserve">αρχική δομή, </w:t>
      </w:r>
      <w:r w:rsidRPr="00A07C0F">
        <w:rPr>
          <w:rFonts w:eastAsia="Times New Roman"/>
          <w:szCs w:val="24"/>
        </w:rPr>
        <w:t>στις πατερναλιστικ</w:t>
      </w:r>
      <w:r>
        <w:rPr>
          <w:rFonts w:eastAsia="Times New Roman"/>
          <w:szCs w:val="24"/>
        </w:rPr>
        <w:t>έ</w:t>
      </w:r>
      <w:r w:rsidRPr="00A07C0F">
        <w:rPr>
          <w:rFonts w:eastAsia="Times New Roman"/>
          <w:szCs w:val="24"/>
        </w:rPr>
        <w:t>ς δομές</w:t>
      </w:r>
      <w:r>
        <w:rPr>
          <w:rFonts w:eastAsia="Times New Roman"/>
          <w:szCs w:val="24"/>
        </w:rPr>
        <w:t>,</w:t>
      </w:r>
      <w:r w:rsidRPr="00A07C0F">
        <w:rPr>
          <w:rFonts w:eastAsia="Times New Roman"/>
          <w:szCs w:val="24"/>
        </w:rPr>
        <w:t xml:space="preserve"> στα στερεότυπα</w:t>
      </w:r>
      <w:r>
        <w:rPr>
          <w:rFonts w:eastAsia="Times New Roman"/>
          <w:szCs w:val="24"/>
        </w:rPr>
        <w:t>,</w:t>
      </w:r>
      <w:r w:rsidRPr="00A07C0F">
        <w:rPr>
          <w:rFonts w:eastAsia="Times New Roman"/>
          <w:szCs w:val="24"/>
        </w:rPr>
        <w:t xml:space="preserve"> που παράγουν και αναπαράγουν τις διακρίσεις</w:t>
      </w:r>
      <w:r>
        <w:rPr>
          <w:rFonts w:eastAsia="Times New Roman"/>
          <w:szCs w:val="24"/>
        </w:rPr>
        <w:t>, τη βία, τ</w:t>
      </w:r>
      <w:r w:rsidRPr="00A07C0F">
        <w:rPr>
          <w:rFonts w:eastAsia="Times New Roman"/>
          <w:szCs w:val="24"/>
        </w:rPr>
        <w:t xml:space="preserve">ις </w:t>
      </w:r>
      <w:proofErr w:type="spellStart"/>
      <w:r w:rsidRPr="00A07C0F">
        <w:rPr>
          <w:rFonts w:eastAsia="Times New Roman"/>
          <w:szCs w:val="24"/>
        </w:rPr>
        <w:t>έμφυλες</w:t>
      </w:r>
      <w:proofErr w:type="spellEnd"/>
      <w:r w:rsidRPr="00A07C0F">
        <w:rPr>
          <w:rFonts w:eastAsia="Times New Roman"/>
          <w:szCs w:val="24"/>
        </w:rPr>
        <w:t xml:space="preserve"> καταστάσεις καταπίεσης </w:t>
      </w:r>
      <w:r>
        <w:rPr>
          <w:rFonts w:eastAsia="Times New Roman"/>
          <w:szCs w:val="24"/>
        </w:rPr>
        <w:t>και τη σιωπή μέσα στο σπίτι, π</w:t>
      </w:r>
      <w:r w:rsidRPr="00A07C0F">
        <w:rPr>
          <w:rFonts w:eastAsia="Times New Roman"/>
          <w:szCs w:val="24"/>
        </w:rPr>
        <w:t>ρέπει να σπάσει</w:t>
      </w:r>
      <w:r>
        <w:rPr>
          <w:rFonts w:eastAsia="Times New Roman"/>
          <w:szCs w:val="24"/>
        </w:rPr>
        <w:t>. Κ</w:t>
      </w:r>
      <w:r w:rsidRPr="00A07C0F">
        <w:rPr>
          <w:rFonts w:eastAsia="Times New Roman"/>
          <w:szCs w:val="24"/>
        </w:rPr>
        <w:t>αι θα σπάσει</w:t>
      </w:r>
      <w:r>
        <w:rPr>
          <w:rFonts w:eastAsia="Times New Roman"/>
          <w:szCs w:val="24"/>
        </w:rPr>
        <w:t>,</w:t>
      </w:r>
      <w:r w:rsidRPr="00A07C0F">
        <w:rPr>
          <w:rFonts w:eastAsia="Times New Roman"/>
          <w:szCs w:val="24"/>
        </w:rPr>
        <w:t xml:space="preserve"> μόνο με αγώνα</w:t>
      </w:r>
      <w:r>
        <w:rPr>
          <w:rFonts w:eastAsia="Times New Roman"/>
          <w:szCs w:val="24"/>
        </w:rPr>
        <w:t>.</w:t>
      </w:r>
    </w:p>
    <w:p w14:paraId="3AA84E53" w14:textId="77777777" w:rsidR="00AF2C39" w:rsidRDefault="00AD072F">
      <w:pPr>
        <w:spacing w:line="600" w:lineRule="auto"/>
        <w:ind w:firstLine="720"/>
        <w:jc w:val="both"/>
        <w:rPr>
          <w:rFonts w:eastAsia="Times New Roman"/>
          <w:szCs w:val="24"/>
        </w:rPr>
      </w:pPr>
      <w:r w:rsidRPr="00A07C0F">
        <w:rPr>
          <w:rFonts w:eastAsia="Times New Roman"/>
          <w:szCs w:val="24"/>
        </w:rPr>
        <w:t>Ευχαριστώ</w:t>
      </w:r>
      <w:r>
        <w:rPr>
          <w:rFonts w:eastAsia="Times New Roman"/>
          <w:szCs w:val="24"/>
        </w:rPr>
        <w:t>.</w:t>
      </w:r>
    </w:p>
    <w:p w14:paraId="3AA84E54" w14:textId="77777777" w:rsidR="00AF2C39" w:rsidRDefault="00AD072F">
      <w:pPr>
        <w:spacing w:line="600" w:lineRule="auto"/>
        <w:ind w:firstLine="720"/>
        <w:jc w:val="center"/>
        <w:rPr>
          <w:rFonts w:eastAsia="Times New Roman"/>
          <w:szCs w:val="24"/>
        </w:rPr>
      </w:pPr>
      <w:r>
        <w:rPr>
          <w:rFonts w:eastAsia="Times New Roman"/>
          <w:szCs w:val="24"/>
        </w:rPr>
        <w:t>(Χειροκροτήματα)</w:t>
      </w:r>
    </w:p>
    <w:p w14:paraId="3AA84E55" w14:textId="77777777" w:rsidR="00AF2C39" w:rsidRDefault="00AD072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τον κύριο Πρόεδρο.</w:t>
      </w:r>
    </w:p>
    <w:p w14:paraId="3AA84E56" w14:textId="77777777" w:rsidR="00AF2C39" w:rsidRDefault="00AD072F">
      <w:pPr>
        <w:spacing w:line="600" w:lineRule="auto"/>
        <w:ind w:firstLine="720"/>
        <w:jc w:val="both"/>
        <w:rPr>
          <w:rFonts w:eastAsia="Times New Roman"/>
          <w:szCs w:val="24"/>
        </w:rPr>
      </w:pPr>
      <w:r>
        <w:rPr>
          <w:rFonts w:eastAsia="Times New Roman"/>
          <w:szCs w:val="24"/>
        </w:rPr>
        <w:t>Σε αυτό το σημείο, κυρίες και κύριοι συνάδελφοι, εκλεκτές προσκεκλημένες, ολοκληρώθηκε η ειδική συνεδρίαση</w:t>
      </w:r>
      <w:r>
        <w:rPr>
          <w:rFonts w:eastAsia="Times New Roman"/>
          <w:szCs w:val="24"/>
        </w:rPr>
        <w:t>,</w:t>
      </w:r>
      <w:r>
        <w:rPr>
          <w:rFonts w:eastAsia="Times New Roman"/>
          <w:szCs w:val="24"/>
        </w:rPr>
        <w:t xml:space="preserve"> που ήταν αφιερωμένη στην Παγκόσμια Ημέρα της Γυναίκας.</w:t>
      </w:r>
    </w:p>
    <w:p w14:paraId="3AA84E57" w14:textId="77777777" w:rsidR="00AF2C39" w:rsidRDefault="00AD072F">
      <w:pPr>
        <w:spacing w:line="600" w:lineRule="auto"/>
        <w:ind w:firstLine="720"/>
        <w:jc w:val="both"/>
        <w:rPr>
          <w:rFonts w:eastAsia="Times New Roman"/>
          <w:szCs w:val="24"/>
        </w:rPr>
      </w:pPr>
      <w:r>
        <w:rPr>
          <w:rFonts w:eastAsia="Times New Roman"/>
          <w:szCs w:val="24"/>
        </w:rPr>
        <w:lastRenderedPageBreak/>
        <w:t xml:space="preserve">Σας ευχαριστούμε </w:t>
      </w:r>
      <w:r>
        <w:rPr>
          <w:rFonts w:eastAsia="Times New Roman"/>
          <w:szCs w:val="24"/>
        </w:rPr>
        <w:t>πάρα πολύ για τη συμμετοχή σας και για την τιμή</w:t>
      </w:r>
      <w:r>
        <w:rPr>
          <w:rFonts w:eastAsia="Times New Roman"/>
          <w:szCs w:val="24"/>
        </w:rPr>
        <w:t>,</w:t>
      </w:r>
      <w:r>
        <w:rPr>
          <w:rFonts w:eastAsia="Times New Roman"/>
          <w:szCs w:val="24"/>
        </w:rPr>
        <w:t xml:space="preserve"> που μας κάνετε και ελπίζουμε ότι κάθε χρόνο</w:t>
      </w:r>
      <w:r>
        <w:rPr>
          <w:rFonts w:eastAsia="Times New Roman"/>
          <w:szCs w:val="24"/>
        </w:rPr>
        <w:t>,</w:t>
      </w:r>
      <w:r>
        <w:rPr>
          <w:rFonts w:eastAsia="Times New Roman"/>
          <w:szCs w:val="24"/>
        </w:rPr>
        <w:t xml:space="preserve"> θα είναι όλο και πιο αισιόδοξα τα πράγματα.</w:t>
      </w:r>
    </w:p>
    <w:p w14:paraId="3AA84E58" w14:textId="77777777" w:rsidR="00AF2C39" w:rsidRDefault="00AD072F">
      <w:pPr>
        <w:spacing w:line="600" w:lineRule="auto"/>
        <w:ind w:firstLine="720"/>
        <w:jc w:val="both"/>
        <w:rPr>
          <w:rFonts w:eastAsia="Times New Roman"/>
          <w:szCs w:val="24"/>
        </w:rPr>
      </w:pPr>
      <w:r>
        <w:rPr>
          <w:rFonts w:eastAsia="Times New Roman"/>
          <w:szCs w:val="24"/>
        </w:rPr>
        <w:t xml:space="preserve">Κυρίες και κύριοι συνάδελφοι, γίνεται γνωστό στο Σώμα ότι </w:t>
      </w:r>
      <w:r>
        <w:rPr>
          <w:rFonts w:eastAsia="Times New Roman"/>
          <w:szCs w:val="24"/>
        </w:rPr>
        <w:t xml:space="preserve">τη συνεδρίασή μας παρακολουθούν </w:t>
      </w:r>
      <w:r>
        <w:rPr>
          <w:rFonts w:eastAsia="Times New Roman"/>
          <w:szCs w:val="24"/>
        </w:rPr>
        <w:t>από τα άνω δυτικά θεωρεία, α</w:t>
      </w:r>
      <w:r>
        <w:rPr>
          <w:rFonts w:eastAsia="Times New Roman"/>
          <w:szCs w:val="24"/>
        </w:rPr>
        <w:t xml:space="preserve">φού </w:t>
      </w:r>
      <w:proofErr w:type="spellStart"/>
      <w:r>
        <w:rPr>
          <w:rFonts w:eastAsia="Times New Roman"/>
          <w:szCs w:val="24"/>
        </w:rPr>
        <w:t>πρηγουμένως</w:t>
      </w:r>
      <w:proofErr w:type="spellEnd"/>
      <w:r>
        <w:rPr>
          <w:rFonts w:eastAsia="Times New Roman"/>
          <w:szCs w:val="24"/>
        </w:rPr>
        <w:t xml:space="preserve"> </w:t>
      </w:r>
      <w:r>
        <w:rPr>
          <w:rFonts w:eastAsia="Times New Roman"/>
          <w:szCs w:val="24"/>
        </w:rPr>
        <w:t>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οκτώ μαθήτριες και μαθητές και έξι συνοδοί εκπαιδευτικοί από τα Δημοτικά Σχο</w:t>
      </w:r>
      <w:r>
        <w:rPr>
          <w:rFonts w:eastAsia="Times New Roman"/>
          <w:szCs w:val="24"/>
        </w:rPr>
        <w:t>λεία Αγίας Τριάδας και Περιστεράς Θεσσαλονίκης.</w:t>
      </w:r>
    </w:p>
    <w:p w14:paraId="3AA84E59" w14:textId="77777777" w:rsidR="00AF2C39" w:rsidRDefault="00AD072F">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 στη Βουλή.</w:t>
      </w:r>
    </w:p>
    <w:p w14:paraId="3AA84E5A" w14:textId="77777777" w:rsidR="00AF2C39" w:rsidRDefault="00AD072F">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AA84E5B" w14:textId="77777777" w:rsidR="00AF2C39" w:rsidRDefault="00AD072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Θ΄ Αντιπρόεδρος της Βουλής κ. </w:t>
      </w:r>
      <w:r w:rsidRPr="00890E44">
        <w:rPr>
          <w:rFonts w:eastAsia="Times New Roman"/>
          <w:b/>
          <w:szCs w:val="24"/>
        </w:rPr>
        <w:t>ΜΑΡΙΟΣ ΓΕΩΡΓΙΑΔΗΣ</w:t>
      </w:r>
      <w:r>
        <w:rPr>
          <w:rFonts w:eastAsia="Times New Roman"/>
          <w:szCs w:val="24"/>
        </w:rPr>
        <w:t>)</w:t>
      </w:r>
    </w:p>
    <w:p w14:paraId="3AA84E5C" w14:textId="77777777" w:rsidR="00AF2C39" w:rsidRDefault="00AD072F">
      <w:pPr>
        <w:spacing w:line="600" w:lineRule="auto"/>
        <w:ind w:firstLine="720"/>
        <w:jc w:val="both"/>
        <w:rPr>
          <w:rFonts w:eastAsia="Times New Roman"/>
          <w:szCs w:val="24"/>
        </w:rPr>
      </w:pPr>
      <w:r>
        <w:rPr>
          <w:rFonts w:eastAsia="Times New Roman"/>
          <w:b/>
          <w:szCs w:val="24"/>
        </w:rPr>
        <w:t xml:space="preserve">ΠΡΟΕΔΡΕΥΩΝ (Μάριος </w:t>
      </w:r>
      <w:r>
        <w:rPr>
          <w:rFonts w:eastAsia="Times New Roman"/>
          <w:b/>
          <w:szCs w:val="24"/>
        </w:rPr>
        <w:t>Γεωργιάδης):</w:t>
      </w:r>
      <w:r>
        <w:rPr>
          <w:rFonts w:eastAsia="Times New Roman"/>
          <w:szCs w:val="24"/>
        </w:rPr>
        <w:t xml:space="preserve"> Κυρίες και κύριοι συνάδελφοι, εισερχόμ</w:t>
      </w:r>
      <w:r>
        <w:rPr>
          <w:rFonts w:eastAsia="Times New Roman"/>
          <w:szCs w:val="24"/>
        </w:rPr>
        <w:t>αστε</w:t>
      </w:r>
      <w:r>
        <w:rPr>
          <w:rFonts w:eastAsia="Times New Roman"/>
          <w:szCs w:val="24"/>
        </w:rPr>
        <w:t xml:space="preserve"> στην ανάγνωση των αναφορών. </w:t>
      </w:r>
    </w:p>
    <w:p w14:paraId="3AA84E5D" w14:textId="77777777" w:rsidR="00AF2C39" w:rsidRDefault="00AD072F">
      <w:pPr>
        <w:spacing w:line="600" w:lineRule="auto"/>
        <w:ind w:firstLine="720"/>
        <w:jc w:val="both"/>
        <w:rPr>
          <w:rFonts w:eastAsia="Times New Roman"/>
          <w:szCs w:val="24"/>
        </w:rPr>
      </w:pPr>
      <w:r>
        <w:rPr>
          <w:rFonts w:eastAsia="Times New Roman"/>
          <w:szCs w:val="24"/>
        </w:rPr>
        <w:lastRenderedPageBreak/>
        <w:t xml:space="preserve">Παρακαλείται ο </w:t>
      </w:r>
      <w:r>
        <w:rPr>
          <w:rFonts w:eastAsia="Times New Roman"/>
          <w:szCs w:val="24"/>
        </w:rPr>
        <w:t xml:space="preserve">κύριος Γραμματέας </w:t>
      </w:r>
      <w:r>
        <w:rPr>
          <w:rFonts w:eastAsia="Times New Roman"/>
          <w:szCs w:val="24"/>
        </w:rPr>
        <w:t>να ανακοινώσει τις αναφορές προς το Σώμα.</w:t>
      </w:r>
    </w:p>
    <w:p w14:paraId="3AA84E5E" w14:textId="77777777" w:rsidR="00AF2C39" w:rsidRDefault="00AD072F">
      <w:pPr>
        <w:spacing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Βουλευτή Νομού Θεσπρωτ</w:t>
      </w:r>
      <w:r>
        <w:rPr>
          <w:rFonts w:eastAsia="Times New Roman"/>
          <w:szCs w:val="24"/>
        </w:rPr>
        <w:t>ίας, τα ακόλουθα:</w:t>
      </w:r>
    </w:p>
    <w:p w14:paraId="3AA84E5F" w14:textId="77777777" w:rsidR="00AF2C39" w:rsidRDefault="00AD072F">
      <w:pPr>
        <w:spacing w:line="600" w:lineRule="auto"/>
        <w:ind w:firstLine="720"/>
        <w:jc w:val="both"/>
        <w:rPr>
          <w:rFonts w:eastAsia="Times New Roman"/>
          <w:szCs w:val="24"/>
        </w:rPr>
      </w:pPr>
      <w:r>
        <w:rPr>
          <w:rFonts w:eastAsia="Times New Roman"/>
          <w:szCs w:val="24"/>
        </w:rPr>
        <w:t>Α. ΚΑΤΑΘΕΣΗ ΑΝΑΦΟΡΩΝ</w:t>
      </w:r>
    </w:p>
    <w:p w14:paraId="3AA84E60" w14:textId="77777777" w:rsidR="00AF2C39" w:rsidRDefault="00AD072F">
      <w:pPr>
        <w:spacing w:line="600" w:lineRule="auto"/>
        <w:ind w:firstLine="720"/>
        <w:jc w:val="center"/>
        <w:rPr>
          <w:rFonts w:eastAsia="Times New Roman"/>
          <w:color w:val="FF0000"/>
          <w:szCs w:val="24"/>
        </w:rPr>
      </w:pPr>
      <w:r w:rsidRPr="002D5FAF">
        <w:rPr>
          <w:rFonts w:eastAsia="Times New Roman"/>
          <w:color w:val="FF0000"/>
          <w:szCs w:val="24"/>
        </w:rPr>
        <w:t>(ΝΑ ΜΠΕΙ Η ΣΕΛ. 66Α</w:t>
      </w:r>
      <w:r w:rsidRPr="002D5FAF">
        <w:rPr>
          <w:rFonts w:eastAsia="Times New Roman"/>
          <w:color w:val="FF0000"/>
          <w:szCs w:val="24"/>
        </w:rPr>
        <w:t>)</w:t>
      </w:r>
    </w:p>
    <w:p w14:paraId="3AA84E6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3AA84E62" w14:textId="77777777" w:rsidR="00AF2C39" w:rsidRDefault="00AD072F">
      <w:pPr>
        <w:spacing w:line="600" w:lineRule="auto"/>
        <w:ind w:firstLine="720"/>
        <w:jc w:val="center"/>
        <w:rPr>
          <w:rFonts w:eastAsia="Times New Roman" w:cs="Times New Roman"/>
          <w:color w:val="FF0000"/>
          <w:szCs w:val="24"/>
        </w:rPr>
      </w:pPr>
      <w:r w:rsidRPr="002D5FAF">
        <w:rPr>
          <w:rFonts w:eastAsia="Times New Roman" w:cs="Times New Roman"/>
          <w:color w:val="FF0000"/>
          <w:szCs w:val="24"/>
        </w:rPr>
        <w:t>(ΝΑ ΜΠΕΙ Η ΣΕΛ.</w:t>
      </w:r>
      <w:r w:rsidRPr="002D5FAF">
        <w:rPr>
          <w:rFonts w:eastAsia="Times New Roman" w:cs="Times New Roman"/>
          <w:color w:val="FF0000"/>
          <w:szCs w:val="24"/>
        </w:rPr>
        <w:t>66 Β</w:t>
      </w:r>
      <w:r w:rsidRPr="002D5FAF">
        <w:rPr>
          <w:rFonts w:eastAsia="Times New Roman" w:cs="Times New Roman"/>
          <w:color w:val="FF0000"/>
          <w:szCs w:val="24"/>
        </w:rPr>
        <w:t>)</w:t>
      </w:r>
    </w:p>
    <w:p w14:paraId="3AA84E63" w14:textId="77777777" w:rsidR="00AF2C39" w:rsidRDefault="00AF2C39">
      <w:pPr>
        <w:spacing w:line="600" w:lineRule="auto"/>
        <w:ind w:firstLine="720"/>
        <w:jc w:val="both"/>
        <w:rPr>
          <w:rFonts w:eastAsia="Times New Roman" w:cs="Times New Roman"/>
          <w:szCs w:val="24"/>
        </w:rPr>
      </w:pPr>
    </w:p>
    <w:p w14:paraId="3AA84E64" w14:textId="77777777" w:rsidR="00AF2C39" w:rsidRDefault="00AD072F">
      <w:pPr>
        <w:spacing w:line="600" w:lineRule="auto"/>
        <w:ind w:firstLine="720"/>
        <w:jc w:val="both"/>
        <w:rPr>
          <w:rFonts w:eastAsia="Times New Roman" w:cs="Times New Roman"/>
          <w:szCs w:val="24"/>
        </w:rPr>
      </w:pPr>
      <w:r w:rsidRPr="00D64AC9">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w:t>
      </w:r>
      <w:r>
        <w:rPr>
          <w:rFonts w:eastAsia="Times New Roman" w:cs="Times New Roman"/>
          <w:szCs w:val="24"/>
        </w:rPr>
        <w:t>ε</w:t>
      </w:r>
      <w:r>
        <w:rPr>
          <w:rFonts w:eastAsia="Times New Roman" w:cs="Times New Roman"/>
          <w:szCs w:val="24"/>
        </w:rPr>
        <w:t xml:space="preserve">ισερχόμαστε στη συζήτηση των </w:t>
      </w:r>
    </w:p>
    <w:p w14:paraId="3AA84E65" w14:textId="77777777" w:rsidR="00AF2C39" w:rsidRDefault="00AD072F">
      <w:pPr>
        <w:spacing w:line="600" w:lineRule="auto"/>
        <w:ind w:firstLine="720"/>
        <w:jc w:val="center"/>
        <w:rPr>
          <w:rFonts w:eastAsia="Times New Roman" w:cs="Times New Roman"/>
          <w:b/>
          <w:szCs w:val="24"/>
        </w:rPr>
      </w:pPr>
      <w:r w:rsidRPr="00D64AC9">
        <w:rPr>
          <w:rFonts w:eastAsia="Times New Roman" w:cs="Times New Roman"/>
          <w:b/>
          <w:szCs w:val="24"/>
        </w:rPr>
        <w:t>ΕΠΙΚΑΙΡΩΝ ΕΡΩΤΗΣΕΩΝ</w:t>
      </w:r>
      <w:r>
        <w:rPr>
          <w:rFonts w:eastAsia="Times New Roman" w:cs="Times New Roman"/>
          <w:b/>
          <w:szCs w:val="24"/>
        </w:rPr>
        <w:t xml:space="preserve"> </w:t>
      </w:r>
    </w:p>
    <w:p w14:paraId="3AA84E6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Ξεκινούμε με </w:t>
      </w:r>
      <w:r>
        <w:rPr>
          <w:rFonts w:eastAsia="Times New Roman" w:cs="Times New Roman"/>
          <w:szCs w:val="24"/>
        </w:rPr>
        <w:t>τη συζήτηση της τρίτης</w:t>
      </w:r>
      <w:r>
        <w:rPr>
          <w:rFonts w:eastAsia="Times New Roman" w:cs="Times New Roman"/>
          <w:szCs w:val="24"/>
        </w:rPr>
        <w:t xml:space="preserve"> με αριθμό 406/4-3-2019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Α΄ </w:t>
      </w:r>
      <w:r>
        <w:rPr>
          <w:rFonts w:eastAsia="Times New Roman" w:cs="Times New Roman"/>
          <w:szCs w:val="24"/>
        </w:rPr>
        <w:lastRenderedPageBreak/>
        <w:t>Θεσσαλονίκης του Συνασπισμού Ριζοσπαστικής Αριστεράς κ. Αλέξανδρου Τριανταφυλλίδη προς τον Υπουργό Περιβάλλοντος και Ενέργειας, με θέμα</w:t>
      </w:r>
      <w:r w:rsidRPr="00D64AC9">
        <w:rPr>
          <w:rFonts w:eastAsia="Times New Roman" w:cs="Times New Roman"/>
          <w:szCs w:val="24"/>
        </w:rPr>
        <w:t>:</w:t>
      </w:r>
      <w:r>
        <w:rPr>
          <w:rFonts w:eastAsia="Times New Roman" w:cs="Times New Roman"/>
          <w:szCs w:val="24"/>
        </w:rPr>
        <w:t xml:space="preserve"> «Προβληματισμός στη </w:t>
      </w:r>
      <w:r>
        <w:rPr>
          <w:rFonts w:eastAsia="Times New Roman" w:cs="Times New Roman"/>
          <w:szCs w:val="24"/>
        </w:rPr>
        <w:t>δ</w:t>
      </w:r>
      <w:r>
        <w:rPr>
          <w:rFonts w:eastAsia="Times New Roman" w:cs="Times New Roman"/>
          <w:szCs w:val="24"/>
        </w:rPr>
        <w:t>υ</w:t>
      </w:r>
      <w:r>
        <w:rPr>
          <w:rFonts w:eastAsia="Times New Roman" w:cs="Times New Roman"/>
          <w:szCs w:val="24"/>
        </w:rPr>
        <w:t>τική Θεσσαλονίκη για την παρατεταμένη αέρια ρύπανση και την αφόρητη δυσοσμία».</w:t>
      </w:r>
    </w:p>
    <w:p w14:paraId="3AA84E6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κυρίου συναδέλφου θα απαντήσει ο Αναπληρωτής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3AA84E68" w14:textId="77777777" w:rsidR="00AF2C39" w:rsidRDefault="00AD072F">
      <w:pPr>
        <w:spacing w:line="600" w:lineRule="auto"/>
        <w:ind w:firstLine="720"/>
        <w:jc w:val="both"/>
        <w:rPr>
          <w:rFonts w:eastAsia="Times New Roman"/>
          <w:szCs w:val="24"/>
        </w:rPr>
      </w:pPr>
      <w:r>
        <w:rPr>
          <w:rFonts w:eastAsia="Times New Roman" w:cs="Times New Roman"/>
          <w:szCs w:val="24"/>
        </w:rPr>
        <w:t>Κύριε Τριανταφυλλίδη, έχετε τον λόγο.</w:t>
      </w:r>
    </w:p>
    <w:p w14:paraId="3AA84E69"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ΑΛΕΞΑΝΔΡΟΣ ΤΡΙΑΝΤΑ</w:t>
      </w:r>
      <w:r>
        <w:rPr>
          <w:rFonts w:eastAsia="Times New Roman" w:cs="Times New Roman"/>
          <w:b/>
          <w:szCs w:val="24"/>
        </w:rPr>
        <w:t xml:space="preserve">ΦΥΛΛΙΔΗΣ: </w:t>
      </w:r>
      <w:r>
        <w:rPr>
          <w:rFonts w:eastAsia="Times New Roman" w:cs="Times New Roman"/>
          <w:szCs w:val="24"/>
        </w:rPr>
        <w:t xml:space="preserve">Ευχαριστώ κύριε </w:t>
      </w:r>
      <w:r>
        <w:rPr>
          <w:rFonts w:eastAsia="Times New Roman" w:cs="Times New Roman"/>
          <w:szCs w:val="24"/>
        </w:rPr>
        <w:t>Π</w:t>
      </w:r>
      <w:r>
        <w:rPr>
          <w:rFonts w:eastAsia="Times New Roman" w:cs="Times New Roman"/>
          <w:szCs w:val="24"/>
        </w:rPr>
        <w:t xml:space="preserve">ρόεδρε. </w:t>
      </w:r>
    </w:p>
    <w:p w14:paraId="3AA84E6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Κύριε Υπουργέ, η </w:t>
      </w:r>
      <w:r>
        <w:rPr>
          <w:rFonts w:eastAsia="Times New Roman" w:cs="Times New Roman"/>
          <w:szCs w:val="24"/>
        </w:rPr>
        <w:t>δ</w:t>
      </w:r>
      <w:r>
        <w:rPr>
          <w:rFonts w:eastAsia="Times New Roman" w:cs="Times New Roman"/>
          <w:szCs w:val="24"/>
        </w:rPr>
        <w:t>υτική Θεσσαλονίκη</w:t>
      </w:r>
      <w:r w:rsidRPr="000668C2">
        <w:rPr>
          <w:rFonts w:eastAsia="Times New Roman" w:cs="Times New Roman"/>
          <w:szCs w:val="24"/>
        </w:rPr>
        <w:t>,</w:t>
      </w:r>
      <w:r>
        <w:rPr>
          <w:rFonts w:eastAsia="Times New Roman" w:cs="Times New Roman"/>
          <w:szCs w:val="24"/>
        </w:rPr>
        <w:t xml:space="preserve"> αγωνιζόμαστε και διεκδικούμε</w:t>
      </w:r>
      <w:r w:rsidRPr="000668C2">
        <w:rPr>
          <w:rFonts w:eastAsia="Times New Roman" w:cs="Times New Roman"/>
          <w:szCs w:val="24"/>
        </w:rPr>
        <w:t>,</w:t>
      </w:r>
      <w:r>
        <w:rPr>
          <w:rFonts w:eastAsia="Times New Roman" w:cs="Times New Roman"/>
          <w:szCs w:val="24"/>
        </w:rPr>
        <w:t xml:space="preserve"> να πάψει να είναι η πίσω αυλή της Θεσσαλονίκης. Η Θεσσαλονίκη για μας δεν αρχίζει και δεν τελειώνει στο κέντρο της πόλης</w:t>
      </w:r>
      <w:r w:rsidRPr="000668C2">
        <w:rPr>
          <w:rFonts w:eastAsia="Times New Roman" w:cs="Times New Roman"/>
          <w:szCs w:val="24"/>
        </w:rPr>
        <w:t>,</w:t>
      </w:r>
      <w:r>
        <w:rPr>
          <w:rFonts w:eastAsia="Times New Roman" w:cs="Times New Roman"/>
          <w:szCs w:val="24"/>
        </w:rPr>
        <w:t xml:space="preserve"> στην </w:t>
      </w:r>
      <w:proofErr w:type="spellStart"/>
      <w:r>
        <w:rPr>
          <w:rFonts w:eastAsia="Times New Roman" w:cs="Times New Roman"/>
          <w:szCs w:val="24"/>
        </w:rPr>
        <w:t>Τσιμισκή</w:t>
      </w:r>
      <w:proofErr w:type="spellEnd"/>
      <w:r>
        <w:rPr>
          <w:rFonts w:eastAsia="Times New Roman" w:cs="Times New Roman"/>
          <w:szCs w:val="24"/>
        </w:rPr>
        <w:t>, στη ΧΑΝΘ και στη</w:t>
      </w:r>
      <w:r>
        <w:rPr>
          <w:rFonts w:eastAsia="Times New Roman" w:cs="Times New Roman"/>
          <w:szCs w:val="24"/>
        </w:rPr>
        <w:t xml:space="preserve"> Διεθνή Έκθεση. Δικαιούμαστε να το λέμε γιατί μαζί με τους πολίτες, μαζί με τις συλλογικότητες, μαζί με τους δήμους, μαζί με την Εκκλησία σχε</w:t>
      </w:r>
      <w:r>
        <w:rPr>
          <w:rFonts w:eastAsia="Times New Roman" w:cs="Times New Roman"/>
          <w:szCs w:val="24"/>
        </w:rPr>
        <w:lastRenderedPageBreak/>
        <w:t>διάσαμε, υλοποιήσαμε και υλοποιούμε παρεμβάσεις που λίμναζαν, καθυστερούσαν για δεκαετίες, πάντα σε σχέση με την δυ</w:t>
      </w:r>
      <w:r>
        <w:rPr>
          <w:rFonts w:eastAsia="Times New Roman" w:cs="Times New Roman"/>
          <w:szCs w:val="24"/>
        </w:rPr>
        <w:t>τική πλευρά της πόλης. Αυτές τις υποθέσεις τις φέραμε και τις διεκδικήσουμε και μέσα από το Κοινοβούλιο και ειδικότερα ως Βουλευτές της Συμπολίτευσης και όχι της Αντιπολίτευσης, δηλαδή του –εντός εισαγωγικών- «τεκμηρίου» της αντιδικίας και της αντιπαράθεση</w:t>
      </w:r>
      <w:r>
        <w:rPr>
          <w:rFonts w:eastAsia="Times New Roman" w:cs="Times New Roman"/>
          <w:szCs w:val="24"/>
        </w:rPr>
        <w:t xml:space="preserve">ς με την Κυβέρνηση. </w:t>
      </w:r>
    </w:p>
    <w:p w14:paraId="3AA84E6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Αυτό το κάναμε ως εξής: Με ερώτηση για το </w:t>
      </w:r>
      <w:proofErr w:type="spellStart"/>
      <w:r>
        <w:rPr>
          <w:rFonts w:eastAsia="Times New Roman" w:cs="Times New Roman"/>
          <w:szCs w:val="24"/>
        </w:rPr>
        <w:t>υπερτοπικό</w:t>
      </w:r>
      <w:proofErr w:type="spellEnd"/>
      <w:r>
        <w:rPr>
          <w:rFonts w:eastAsia="Times New Roman" w:cs="Times New Roman"/>
          <w:szCs w:val="24"/>
        </w:rPr>
        <w:t xml:space="preserve"> πάρκο του πρώην στρατοπέδου του Παύλου Μελά με τη συμβολή του πρώην Υπουργού Άμυνας Πάνου Καμμένου. Με ερώτηση για τα μεγάλα κενά στις σχολικές υποδομές, τη σχολική στέγη και τα ακόλ</w:t>
      </w:r>
      <w:r>
        <w:rPr>
          <w:rFonts w:eastAsia="Times New Roman" w:cs="Times New Roman"/>
          <w:szCs w:val="24"/>
        </w:rPr>
        <w:t xml:space="preserve">ουθα και η δέσμευση του Υπουργού Υποδομών και Μεταφορών Χρήστου </w:t>
      </w:r>
      <w:proofErr w:type="spellStart"/>
      <w:r>
        <w:rPr>
          <w:rFonts w:eastAsia="Times New Roman" w:cs="Times New Roman"/>
          <w:szCs w:val="24"/>
        </w:rPr>
        <w:t>Σπίρτζη</w:t>
      </w:r>
      <w:proofErr w:type="spellEnd"/>
      <w:r>
        <w:rPr>
          <w:rFonts w:eastAsia="Times New Roman" w:cs="Times New Roman"/>
          <w:szCs w:val="24"/>
        </w:rPr>
        <w:t xml:space="preserve"> για προγραμματισμό τριετίας κατασκευής νέων σχολικών αιθουσών ειδικά στον Δήμο Ευόσμου-Κορδελιού. Με δύο ερωτήσεις για να ενώσουμε δυνάμεις για να προστατεύσουμε και να ξαναδώσουμε ζωή</w:t>
      </w:r>
      <w:r>
        <w:rPr>
          <w:rFonts w:eastAsia="Times New Roman" w:cs="Times New Roman"/>
          <w:szCs w:val="24"/>
        </w:rPr>
        <w:t xml:space="preserve"> στο Θερμαϊκό Κόλπο, τη υγρή αυλή της Θεσσαλονίκης με τη δημιουργία του Οργανισμού Προστασίας Θερμαϊκού κόλπου. Με ερώτηση για το </w:t>
      </w:r>
      <w:r>
        <w:rPr>
          <w:rFonts w:eastAsia="Times New Roman" w:cs="Times New Roman"/>
          <w:szCs w:val="24"/>
        </w:rPr>
        <w:lastRenderedPageBreak/>
        <w:t>παιδιατρικό νοσοκομείο στη Δυτική Θεσσαλονίκη και την πρόταση να ανεγερθεί στο πρώην στρατόπεδο Καρατάσιου, την οποία η κυβέρν</w:t>
      </w:r>
      <w:r>
        <w:rPr>
          <w:rFonts w:eastAsia="Times New Roman" w:cs="Times New Roman"/>
          <w:szCs w:val="24"/>
        </w:rPr>
        <w:t xml:space="preserve">ηση δεν έκανε αποδεκτή επιλέγοντας το </w:t>
      </w:r>
      <w:proofErr w:type="spellStart"/>
      <w:r>
        <w:rPr>
          <w:rFonts w:eastAsia="Times New Roman" w:cs="Times New Roman"/>
          <w:szCs w:val="24"/>
        </w:rPr>
        <w:t>Φίλυρο</w:t>
      </w:r>
      <w:proofErr w:type="spellEnd"/>
      <w:r>
        <w:rPr>
          <w:rFonts w:eastAsia="Times New Roman" w:cs="Times New Roman"/>
          <w:szCs w:val="24"/>
        </w:rPr>
        <w:t xml:space="preserve"> ως χώρο κατασκευής. </w:t>
      </w:r>
    </w:p>
    <w:p w14:paraId="3AA84E6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AA84E6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Έρχομαι τώρα στην επίκαιρη ερώτηση στις 17 Οκτωβρίου του 2016 για τη δυσοσμία στον Εύοσμο και στο Κορδελιό</w:t>
      </w:r>
      <w:r>
        <w:rPr>
          <w:rFonts w:eastAsia="Times New Roman" w:cs="Times New Roman"/>
          <w:szCs w:val="24"/>
        </w:rPr>
        <w:t>. Αναφέρω τον ανύποπτο χρόνο του 2016, για να μην ειπωθεί ότι παραμονές των εκλογών σάς έπιασε η ευαισθησία για τη δυσοσμία. Η σημερινή μου δεύτερη ερώτηση για το ίδιο θέμα, δύο χρόνια και τέσσερις μήνες μετά, με ερωτώμενο τον προκάτοχό σας τότε Γιάννη Τσι</w:t>
      </w:r>
      <w:r>
        <w:rPr>
          <w:rFonts w:eastAsia="Times New Roman" w:cs="Times New Roman"/>
          <w:szCs w:val="24"/>
        </w:rPr>
        <w:t xml:space="preserve">ρώνη είναι ευκαιρία για προβληματισμό, απολογισμό, εγρήγορση και κινητοποίηση. Ο παραθαλάσσιος άξονας μέχρι τη λιμνοθάλασσα του </w:t>
      </w:r>
      <w:proofErr w:type="spellStart"/>
      <w:r>
        <w:rPr>
          <w:rFonts w:eastAsia="Times New Roman" w:cs="Times New Roman"/>
          <w:szCs w:val="24"/>
        </w:rPr>
        <w:t>Καλοχωρίου</w:t>
      </w:r>
      <w:proofErr w:type="spellEnd"/>
      <w:r>
        <w:rPr>
          <w:rFonts w:eastAsia="Times New Roman" w:cs="Times New Roman"/>
          <w:szCs w:val="24"/>
        </w:rPr>
        <w:t>, ο οδικός άξονας από την εκκλησία των Αγίων Πάντων μέχρι τη ΣΙΔΕΝΟΡ, από τη Μενεμένη και τους Αμπελόκηπους, από τον Ε</w:t>
      </w:r>
      <w:r>
        <w:rPr>
          <w:rFonts w:eastAsia="Times New Roman" w:cs="Times New Roman"/>
          <w:szCs w:val="24"/>
        </w:rPr>
        <w:t xml:space="preserve">ύοσμο και το Κορδελιό, από την Ευκαρπία και τα Μετέωρα, τη Σταυρούπολη και την Πολίχνη, </w:t>
      </w:r>
      <w:r>
        <w:rPr>
          <w:rFonts w:eastAsia="Times New Roman" w:cs="Times New Roman"/>
          <w:szCs w:val="24"/>
        </w:rPr>
        <w:lastRenderedPageBreak/>
        <w:t>τις Συκιές και τη Νεάπολη διεκδικούν το δικαίωμα στη ζωή να ζουν με όρους και συνθήκες ευρωπαϊκής χώρας.</w:t>
      </w:r>
    </w:p>
    <w:p w14:paraId="3AA84E6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πολυετής, έντονη, αφόρητη δυσοσμία είναι καθημερινό πρόβλημα για τη </w:t>
      </w:r>
      <w:r>
        <w:rPr>
          <w:rFonts w:eastAsia="Times New Roman" w:cs="Times New Roman"/>
          <w:szCs w:val="24"/>
        </w:rPr>
        <w:t>δ</w:t>
      </w:r>
      <w:r>
        <w:rPr>
          <w:rFonts w:eastAsia="Times New Roman" w:cs="Times New Roman"/>
          <w:szCs w:val="24"/>
        </w:rPr>
        <w:t xml:space="preserve">υτική Θεσσαλονίκη. Η αναπνοή που για όλους είναι αυτονόητο δικαίωμα, για τους πολίτες της </w:t>
      </w:r>
      <w:r>
        <w:rPr>
          <w:rFonts w:eastAsia="Times New Roman" w:cs="Times New Roman"/>
          <w:szCs w:val="24"/>
        </w:rPr>
        <w:t>δ</w:t>
      </w:r>
      <w:r>
        <w:rPr>
          <w:rFonts w:eastAsia="Times New Roman" w:cs="Times New Roman"/>
          <w:szCs w:val="24"/>
        </w:rPr>
        <w:t>υτικής Θεσσαλονίκης είναι καθημερινό μαρτύριο. Δεν γνωρίζουν τις ακριβείς αιτίες της δυσοσμίας</w:t>
      </w:r>
      <w:r>
        <w:rPr>
          <w:rFonts w:eastAsia="Times New Roman" w:cs="Times New Roman"/>
          <w:szCs w:val="24"/>
        </w:rPr>
        <w:t>, αλλά αντιμετωπίζουν τις συνέπει</w:t>
      </w:r>
      <w:r>
        <w:rPr>
          <w:rFonts w:eastAsia="Times New Roman" w:cs="Times New Roman"/>
          <w:szCs w:val="24"/>
        </w:rPr>
        <w:t>έ</w:t>
      </w:r>
      <w:r>
        <w:rPr>
          <w:rFonts w:eastAsia="Times New Roman" w:cs="Times New Roman"/>
          <w:szCs w:val="24"/>
        </w:rPr>
        <w:t xml:space="preserve">ς της, όπως τα μάτια που τσούζουν, τα κλειστά παράθυρα και την αδυναμία να βγουν στα μπαλκόνια τους, που καθιστούν την καθημερινότητά τους απελπιστική. </w:t>
      </w:r>
    </w:p>
    <w:p w14:paraId="3AA84E6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Υποψιάζονται τα διυλιστήρια, υποψιάζονται τα ΕΛΠΕ. Προς τα εκεί δείχν</w:t>
      </w:r>
      <w:r>
        <w:rPr>
          <w:rFonts w:eastAsia="Times New Roman" w:cs="Times New Roman"/>
          <w:szCs w:val="24"/>
        </w:rPr>
        <w:t xml:space="preserve">ουν. Οι πολίτες συνδέουν το κοκτέιλ της ρύπανσης στις περιοχές όπου ζουν με τη δυσοσμία και τους ρύπους από τη λειτουργία διυλιστηρίων, μεγάλων αποθηκών πετρελαιοειδών και από άλλες βιομηχανικές δραστηριότητες. Υπάρχουν καταγγελίες που έχουν κινητοποιήσει </w:t>
      </w:r>
      <w:r>
        <w:rPr>
          <w:rFonts w:eastAsia="Times New Roman" w:cs="Times New Roman"/>
          <w:szCs w:val="24"/>
        </w:rPr>
        <w:t xml:space="preserve">τη </w:t>
      </w:r>
      <w:r>
        <w:rPr>
          <w:rFonts w:eastAsia="Times New Roman" w:cs="Times New Roman"/>
          <w:szCs w:val="24"/>
        </w:rPr>
        <w:t>δ</w:t>
      </w:r>
      <w:r>
        <w:rPr>
          <w:rFonts w:eastAsia="Times New Roman" w:cs="Times New Roman"/>
          <w:szCs w:val="24"/>
        </w:rPr>
        <w:t xml:space="preserve">ικαιοσύνη. Υπήρξε μάλιστα άμεση παρέμβαση της Εισαγγελίας Θεσσαλονίκης για το συγκεκριμένο θέμα. </w:t>
      </w:r>
    </w:p>
    <w:p w14:paraId="3AA84E7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σαφές ότι από 1999 η συγκεκριμένη αρμοδιότητα ελέγχου της μέτρησης περιβαλλοντικής, ατμοσφαιρικής ρύπανσης είναι ευθύνη της περιφερειακής διοίκησης </w:t>
      </w:r>
      <w:r>
        <w:rPr>
          <w:rFonts w:eastAsia="Times New Roman" w:cs="Times New Roman"/>
          <w:szCs w:val="24"/>
        </w:rPr>
        <w:t xml:space="preserve">τότε και στη συνέχεια της περιφερειακής αυτοδιοίκησης. Όμως από το 1999 φτάσαμε στον Απρίλιο του 2018 για να μετρούν και να καταγράφουν την αέρια ρύπανση στη δυτική Θεσσαλονίκη εννιά συνολικά δειγματολήπτες ρύπων. Πρόσφατα η καθηγήτρια κ. </w:t>
      </w:r>
      <w:proofErr w:type="spellStart"/>
      <w:r>
        <w:rPr>
          <w:rFonts w:eastAsia="Times New Roman" w:cs="Times New Roman"/>
          <w:szCs w:val="24"/>
        </w:rPr>
        <w:t>Κωνσταντινή</w:t>
      </w:r>
      <w:proofErr w:type="spellEnd"/>
      <w:r>
        <w:rPr>
          <w:rFonts w:eastAsia="Times New Roman" w:cs="Times New Roman"/>
          <w:szCs w:val="24"/>
        </w:rPr>
        <w:t xml:space="preserve"> Σαμαρ</w:t>
      </w:r>
      <w:r>
        <w:rPr>
          <w:rFonts w:eastAsia="Times New Roman" w:cs="Times New Roman"/>
          <w:szCs w:val="24"/>
        </w:rPr>
        <w:t xml:space="preserve">ά παρουσίασε την ενδιάμεση έκθεση για τα αποτελέσματα των μετρήσεων. </w:t>
      </w:r>
    </w:p>
    <w:p w14:paraId="3AA84E71" w14:textId="77777777" w:rsidR="00AF2C39" w:rsidRDefault="00AD072F">
      <w:pPr>
        <w:spacing w:line="600" w:lineRule="auto"/>
        <w:ind w:firstLine="720"/>
        <w:jc w:val="both"/>
        <w:rPr>
          <w:rFonts w:eastAsia="Times New Roman"/>
          <w:szCs w:val="24"/>
        </w:rPr>
      </w:pPr>
      <w:r>
        <w:rPr>
          <w:rFonts w:eastAsia="Times New Roman" w:cs="Times New Roman"/>
          <w:szCs w:val="24"/>
        </w:rPr>
        <w:t xml:space="preserve">Ξεχωρίζω τέσσερα από τα δώδεκα γιατί δεν έχουμε χρόνο. Δύο </w:t>
      </w:r>
      <w:proofErr w:type="spellStart"/>
      <w:r>
        <w:rPr>
          <w:rFonts w:eastAsia="Times New Roman" w:cs="Times New Roman"/>
          <w:szCs w:val="24"/>
        </w:rPr>
        <w:t>μερκαπτάνες</w:t>
      </w:r>
      <w:proofErr w:type="spellEnd"/>
      <w:r>
        <w:rPr>
          <w:rFonts w:eastAsia="Times New Roman" w:cs="Times New Roman"/>
          <w:szCs w:val="24"/>
        </w:rPr>
        <w:t xml:space="preserve"> μετρήθηκαν σε πολύ ψηλά επίπεδα, οι οποίες είναι άμεσα αισθητές στην οσμή. Η συγκέντρωσή τους είναι σημαντικά υψηλό</w:t>
      </w:r>
      <w:r>
        <w:rPr>
          <w:rFonts w:eastAsia="Times New Roman" w:cs="Times New Roman"/>
          <w:szCs w:val="24"/>
        </w:rPr>
        <w:t xml:space="preserve">τερη στο Κορδελιό συγκριτικά με την υπόλοιπη Θεσσαλονίκη. </w:t>
      </w:r>
    </w:p>
    <w:p w14:paraId="3AA84E72"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Οι υψηλότερες συγκεντρώσεις </w:t>
      </w:r>
      <w:proofErr w:type="spellStart"/>
      <w:r w:rsidRPr="004F49EA">
        <w:rPr>
          <w:rFonts w:eastAsia="Times New Roman" w:cs="Times New Roman"/>
          <w:szCs w:val="24"/>
        </w:rPr>
        <w:t>μερκαπταν</w:t>
      </w:r>
      <w:r>
        <w:rPr>
          <w:rFonts w:eastAsia="Times New Roman" w:cs="Times New Roman"/>
          <w:szCs w:val="24"/>
        </w:rPr>
        <w:t>ών</w:t>
      </w:r>
      <w:proofErr w:type="spellEnd"/>
      <w:r w:rsidRPr="004F49EA">
        <w:rPr>
          <w:rFonts w:eastAsia="Times New Roman" w:cs="Times New Roman"/>
          <w:szCs w:val="24"/>
        </w:rPr>
        <w:t xml:space="preserve"> καταγράφηκαν στις έκτακτες δειγματοληψίες</w:t>
      </w:r>
      <w:r>
        <w:rPr>
          <w:rFonts w:eastAsia="Times New Roman" w:cs="Times New Roman"/>
          <w:szCs w:val="24"/>
        </w:rPr>
        <w:t xml:space="preserve"> κι έχουμε</w:t>
      </w:r>
      <w:r w:rsidRPr="004F49EA">
        <w:rPr>
          <w:rFonts w:eastAsia="Times New Roman" w:cs="Times New Roman"/>
          <w:szCs w:val="24"/>
        </w:rPr>
        <w:t xml:space="preserve"> καταγγελλόμενα επεισόδια </w:t>
      </w:r>
      <w:r>
        <w:rPr>
          <w:rFonts w:eastAsia="Times New Roman" w:cs="Times New Roman"/>
          <w:szCs w:val="24"/>
        </w:rPr>
        <w:t>δυσοσμίας.</w:t>
      </w:r>
      <w:r w:rsidRPr="004F49EA">
        <w:rPr>
          <w:rFonts w:eastAsia="Times New Roman" w:cs="Times New Roman"/>
          <w:szCs w:val="24"/>
        </w:rPr>
        <w:t xml:space="preserve"> </w:t>
      </w:r>
    </w:p>
    <w:p w14:paraId="3AA84E73"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Γ΄ Αντιπρόεδρος της Βουλής κ. </w:t>
      </w:r>
      <w:r w:rsidRPr="00F25153">
        <w:rPr>
          <w:rFonts w:eastAsia="Times New Roman" w:cs="Times New Roman"/>
          <w:b/>
          <w:szCs w:val="24"/>
        </w:rPr>
        <w:t>ΑΝΑΣΤΑΣΙΑ ΧΡΙΣΤΟΔΟΥΛΟΠΟΥΛΟΥ</w:t>
      </w:r>
      <w:r>
        <w:rPr>
          <w:rFonts w:eastAsia="Times New Roman" w:cs="Times New Roman"/>
          <w:szCs w:val="24"/>
        </w:rPr>
        <w:t xml:space="preserve">) </w:t>
      </w:r>
    </w:p>
    <w:p w14:paraId="3AA84E74"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Και τέταρτο</w:t>
      </w:r>
      <w:r>
        <w:rPr>
          <w:rFonts w:eastAsia="Times New Roman" w:cs="Times New Roman"/>
          <w:szCs w:val="24"/>
        </w:rPr>
        <w:t>ν,</w:t>
      </w:r>
      <w:r w:rsidRPr="004F49EA">
        <w:rPr>
          <w:rFonts w:eastAsia="Times New Roman" w:cs="Times New Roman"/>
          <w:szCs w:val="24"/>
        </w:rPr>
        <w:t xml:space="preserve"> καταγράφηκαν υψηλές συγκεντρώσεις εντός των ΕΛΠΕ με τις πιο υψηλές στη </w:t>
      </w:r>
      <w:r>
        <w:rPr>
          <w:rFonts w:eastAsia="Times New Roman" w:cs="Times New Roman"/>
          <w:szCs w:val="24"/>
        </w:rPr>
        <w:t>δ</w:t>
      </w:r>
      <w:r w:rsidRPr="004F49EA">
        <w:rPr>
          <w:rFonts w:eastAsia="Times New Roman" w:cs="Times New Roman"/>
          <w:szCs w:val="24"/>
        </w:rPr>
        <w:t xml:space="preserve">εξαμενή και στη μονάδα ξήρανσης </w:t>
      </w:r>
      <w:r>
        <w:rPr>
          <w:rFonts w:eastAsia="Times New Roman" w:cs="Times New Roman"/>
          <w:szCs w:val="24"/>
        </w:rPr>
        <w:t xml:space="preserve">της </w:t>
      </w:r>
      <w:r w:rsidRPr="004F49EA">
        <w:rPr>
          <w:rFonts w:eastAsia="Times New Roman" w:cs="Times New Roman"/>
          <w:szCs w:val="24"/>
        </w:rPr>
        <w:t>λάσπης</w:t>
      </w:r>
      <w:r>
        <w:rPr>
          <w:rFonts w:eastAsia="Times New Roman" w:cs="Times New Roman"/>
          <w:szCs w:val="24"/>
        </w:rPr>
        <w:t>.</w:t>
      </w:r>
      <w:r w:rsidRPr="004F49EA">
        <w:rPr>
          <w:rFonts w:eastAsia="Times New Roman" w:cs="Times New Roman"/>
          <w:szCs w:val="24"/>
        </w:rPr>
        <w:t xml:space="preserve"> </w:t>
      </w:r>
      <w:r>
        <w:rPr>
          <w:rFonts w:eastAsia="Times New Roman" w:cs="Times New Roman"/>
          <w:szCs w:val="24"/>
        </w:rPr>
        <w:t>Οι</w:t>
      </w:r>
      <w:r w:rsidRPr="004F49EA">
        <w:rPr>
          <w:rFonts w:eastAsia="Times New Roman" w:cs="Times New Roman"/>
          <w:szCs w:val="24"/>
        </w:rPr>
        <w:t xml:space="preserve"> συγκεντρώσ</w:t>
      </w:r>
      <w:r>
        <w:rPr>
          <w:rFonts w:eastAsia="Times New Roman" w:cs="Times New Roman"/>
          <w:szCs w:val="24"/>
        </w:rPr>
        <w:t>ει</w:t>
      </w:r>
      <w:r>
        <w:rPr>
          <w:rFonts w:eastAsia="Times New Roman" w:cs="Times New Roman"/>
          <w:szCs w:val="24"/>
        </w:rPr>
        <w:t>ς</w:t>
      </w:r>
      <w:r w:rsidRPr="004F49EA">
        <w:rPr>
          <w:rFonts w:eastAsia="Times New Roman" w:cs="Times New Roman"/>
          <w:szCs w:val="24"/>
        </w:rPr>
        <w:t xml:space="preserve"> εκεί ήταν </w:t>
      </w:r>
      <w:proofErr w:type="spellStart"/>
      <w:r w:rsidRPr="004F49EA">
        <w:rPr>
          <w:rFonts w:eastAsia="Times New Roman" w:cs="Times New Roman"/>
          <w:szCs w:val="24"/>
        </w:rPr>
        <w:t>υπ</w:t>
      </w:r>
      <w:r>
        <w:rPr>
          <w:rFonts w:eastAsia="Times New Roman" w:cs="Times New Roman"/>
          <w:szCs w:val="24"/>
        </w:rPr>
        <w:t>ερ</w:t>
      </w:r>
      <w:r w:rsidRPr="004F49EA">
        <w:rPr>
          <w:rFonts w:eastAsia="Times New Roman" w:cs="Times New Roman"/>
          <w:szCs w:val="24"/>
        </w:rPr>
        <w:t>δεκαπλάσιες</w:t>
      </w:r>
      <w:proofErr w:type="spellEnd"/>
      <w:r w:rsidRPr="004F49EA">
        <w:rPr>
          <w:rFonts w:eastAsia="Times New Roman" w:cs="Times New Roman"/>
          <w:szCs w:val="24"/>
        </w:rPr>
        <w:t xml:space="preserve"> του Κορδελιού</w:t>
      </w:r>
      <w:r>
        <w:rPr>
          <w:rFonts w:eastAsia="Times New Roman" w:cs="Times New Roman"/>
          <w:szCs w:val="24"/>
        </w:rPr>
        <w:t>.</w:t>
      </w:r>
      <w:r w:rsidRPr="004F49EA">
        <w:rPr>
          <w:rFonts w:eastAsia="Times New Roman" w:cs="Times New Roman"/>
          <w:szCs w:val="24"/>
        </w:rPr>
        <w:t xml:space="preserve"> </w:t>
      </w:r>
    </w:p>
    <w:p w14:paraId="3AA84E75"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Καταλήγει στο συμπέρασμα η </w:t>
      </w:r>
      <w:r>
        <w:rPr>
          <w:rFonts w:eastAsia="Times New Roman" w:cs="Times New Roman"/>
          <w:szCs w:val="24"/>
        </w:rPr>
        <w:t>πανεπιστημιακή</w:t>
      </w:r>
      <w:r w:rsidRPr="004F49EA">
        <w:rPr>
          <w:rFonts w:eastAsia="Times New Roman" w:cs="Times New Roman"/>
          <w:szCs w:val="24"/>
        </w:rPr>
        <w:t xml:space="preserve"> δάσκαλος</w:t>
      </w:r>
      <w:r>
        <w:rPr>
          <w:rFonts w:eastAsia="Times New Roman" w:cs="Times New Roman"/>
          <w:szCs w:val="24"/>
        </w:rPr>
        <w:t>:</w:t>
      </w:r>
      <w:r w:rsidRPr="004F49EA">
        <w:rPr>
          <w:rFonts w:eastAsia="Times New Roman" w:cs="Times New Roman"/>
          <w:szCs w:val="24"/>
        </w:rPr>
        <w:t xml:space="preserve"> </w:t>
      </w:r>
      <w:r>
        <w:rPr>
          <w:rFonts w:eastAsia="Times New Roman" w:cs="Times New Roman"/>
          <w:szCs w:val="24"/>
        </w:rPr>
        <w:t>«</w:t>
      </w:r>
      <w:r w:rsidRPr="004F49EA">
        <w:rPr>
          <w:rFonts w:eastAsia="Times New Roman" w:cs="Times New Roman"/>
          <w:szCs w:val="24"/>
        </w:rPr>
        <w:t>Όλα αυτά οδηγούν στο συμπέρασμα ότι η δυσοσμία προέρχεται από τη μονάδα αφυδάτωσης της λάσπης και τη μονάδα επεξεργασίας των λυμάτων των ΕΛΠΕ</w:t>
      </w:r>
      <w:r>
        <w:rPr>
          <w:rFonts w:eastAsia="Times New Roman" w:cs="Times New Roman"/>
          <w:szCs w:val="24"/>
        </w:rPr>
        <w:t>».</w:t>
      </w:r>
      <w:r w:rsidRPr="004F49EA">
        <w:rPr>
          <w:rFonts w:eastAsia="Times New Roman" w:cs="Times New Roman"/>
          <w:szCs w:val="24"/>
        </w:rPr>
        <w:t xml:space="preserve"> </w:t>
      </w:r>
    </w:p>
    <w:p w14:paraId="3AA84E76"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Δύο χρόνια και</w:t>
      </w:r>
      <w:r w:rsidRPr="004F49EA">
        <w:rPr>
          <w:rFonts w:eastAsia="Times New Roman" w:cs="Times New Roman"/>
          <w:szCs w:val="24"/>
        </w:rPr>
        <w:t xml:space="preserve"> τέσσερις μήνες μετά</w:t>
      </w:r>
      <w:r>
        <w:rPr>
          <w:rFonts w:eastAsia="Times New Roman" w:cs="Times New Roman"/>
          <w:szCs w:val="24"/>
        </w:rPr>
        <w:t xml:space="preserve"> την πρώτη επίκαιρη ερώτησ</w:t>
      </w:r>
      <w:r>
        <w:rPr>
          <w:rFonts w:eastAsia="Times New Roman" w:cs="Times New Roman"/>
          <w:szCs w:val="24"/>
        </w:rPr>
        <w:t>ή μου</w:t>
      </w:r>
      <w:r>
        <w:rPr>
          <w:rFonts w:eastAsia="Times New Roman" w:cs="Times New Roman"/>
          <w:szCs w:val="24"/>
        </w:rPr>
        <w:t>, ρωτώ, κ</w:t>
      </w:r>
      <w:r w:rsidRPr="004F49EA">
        <w:rPr>
          <w:rFonts w:eastAsia="Times New Roman" w:cs="Times New Roman"/>
          <w:szCs w:val="24"/>
        </w:rPr>
        <w:t>ύριε Υπουργέ</w:t>
      </w:r>
      <w:r>
        <w:rPr>
          <w:rFonts w:eastAsia="Times New Roman" w:cs="Times New Roman"/>
          <w:szCs w:val="24"/>
        </w:rPr>
        <w:t>,</w:t>
      </w:r>
      <w:r w:rsidRPr="004F49EA">
        <w:rPr>
          <w:rFonts w:eastAsia="Times New Roman" w:cs="Times New Roman"/>
          <w:szCs w:val="24"/>
        </w:rPr>
        <w:t xml:space="preserve"> τι κάν</w:t>
      </w:r>
      <w:r>
        <w:rPr>
          <w:rFonts w:eastAsia="Times New Roman" w:cs="Times New Roman"/>
          <w:szCs w:val="24"/>
        </w:rPr>
        <w:t>αμε, τ</w:t>
      </w:r>
      <w:r w:rsidRPr="004F49EA">
        <w:rPr>
          <w:rFonts w:eastAsia="Times New Roman" w:cs="Times New Roman"/>
          <w:szCs w:val="24"/>
        </w:rPr>
        <w:t>ι καταγράψαμε</w:t>
      </w:r>
      <w:r>
        <w:rPr>
          <w:rFonts w:eastAsia="Times New Roman" w:cs="Times New Roman"/>
          <w:szCs w:val="24"/>
        </w:rPr>
        <w:t>, τι</w:t>
      </w:r>
      <w:r w:rsidRPr="004F49EA">
        <w:rPr>
          <w:rFonts w:eastAsia="Times New Roman" w:cs="Times New Roman"/>
          <w:szCs w:val="24"/>
        </w:rPr>
        <w:t xml:space="preserve"> κινητοποιήσ</w:t>
      </w:r>
      <w:r>
        <w:rPr>
          <w:rFonts w:eastAsia="Times New Roman" w:cs="Times New Roman"/>
          <w:szCs w:val="24"/>
        </w:rPr>
        <w:t xml:space="preserve">αμε; </w:t>
      </w:r>
      <w:r w:rsidRPr="004F49EA">
        <w:rPr>
          <w:rFonts w:eastAsia="Times New Roman" w:cs="Times New Roman"/>
          <w:szCs w:val="24"/>
        </w:rPr>
        <w:t>Γιατί οι πολίτες έχουν χορτάσει από λόγια</w:t>
      </w:r>
      <w:r>
        <w:rPr>
          <w:rFonts w:eastAsia="Times New Roman" w:cs="Times New Roman"/>
          <w:szCs w:val="24"/>
        </w:rPr>
        <w:t>.</w:t>
      </w:r>
      <w:r w:rsidRPr="004F49EA">
        <w:rPr>
          <w:rFonts w:eastAsia="Times New Roman" w:cs="Times New Roman"/>
          <w:szCs w:val="24"/>
        </w:rPr>
        <w:t xml:space="preserve"> Θέλουν συγκεκριμένα μέτρα με μετρήσιμα αποτελέσματα</w:t>
      </w:r>
      <w:r>
        <w:rPr>
          <w:rFonts w:eastAsia="Times New Roman" w:cs="Times New Roman"/>
          <w:szCs w:val="24"/>
        </w:rPr>
        <w:t xml:space="preserve">. </w:t>
      </w:r>
    </w:p>
    <w:p w14:paraId="3AA84E77"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Ευχαριστώ</w:t>
      </w:r>
      <w:r>
        <w:rPr>
          <w:rFonts w:eastAsia="Times New Roman" w:cs="Times New Roman"/>
          <w:szCs w:val="24"/>
        </w:rPr>
        <w:t>.</w:t>
      </w:r>
    </w:p>
    <w:p w14:paraId="3AA84E78" w14:textId="77777777" w:rsidR="00AF2C39" w:rsidRDefault="00AD072F">
      <w:pPr>
        <w:spacing w:line="600" w:lineRule="auto"/>
        <w:ind w:firstLine="720"/>
        <w:jc w:val="both"/>
        <w:rPr>
          <w:rFonts w:eastAsia="Times New Roman" w:cs="Times New Roman"/>
          <w:szCs w:val="24"/>
        </w:rPr>
      </w:pPr>
      <w:r w:rsidRPr="00F228AD">
        <w:rPr>
          <w:rFonts w:eastAsia="Times New Roman" w:cs="Times New Roman"/>
          <w:b/>
          <w:szCs w:val="24"/>
        </w:rPr>
        <w:t>ΠΡΟΕΔΡΕΥΟΥΣΑ (Αναστασία Χρισ</w:t>
      </w:r>
      <w:r w:rsidRPr="00F228AD">
        <w:rPr>
          <w:rFonts w:eastAsia="Times New Roman" w:cs="Times New Roman"/>
          <w:b/>
          <w:szCs w:val="24"/>
        </w:rPr>
        <w:t>τοδουλοπούλου):</w:t>
      </w:r>
      <w:r>
        <w:rPr>
          <w:rFonts w:eastAsia="Times New Roman" w:cs="Times New Roman"/>
          <w:szCs w:val="24"/>
        </w:rPr>
        <w:t xml:space="preserve"> Ορίστε, κύριε Υπουργέ, έχετε τον λόγο για τρία λεπτά.</w:t>
      </w:r>
    </w:p>
    <w:p w14:paraId="3AA84E79" w14:textId="77777777" w:rsidR="00AF2C39" w:rsidRDefault="00AD072F">
      <w:pPr>
        <w:spacing w:line="600" w:lineRule="auto"/>
        <w:ind w:firstLine="720"/>
        <w:jc w:val="both"/>
        <w:rPr>
          <w:rFonts w:eastAsia="Times New Roman" w:cs="Times New Roman"/>
          <w:szCs w:val="24"/>
        </w:rPr>
      </w:pPr>
      <w:r w:rsidRPr="00056936">
        <w:rPr>
          <w:rFonts w:eastAsia="Times New Roman"/>
          <w:b/>
          <w:szCs w:val="24"/>
        </w:rPr>
        <w:lastRenderedPageBreak/>
        <w:t>ΣΩΚΡΑΤΗΣ ΦΑΜΕΛΛΟΣ (Αναπληρωτής Υπουργός Περιβάλλοντος και Ενέργειας):</w:t>
      </w:r>
      <w:r w:rsidRPr="00056936">
        <w:rPr>
          <w:rFonts w:eastAsia="Times New Roman"/>
          <w:szCs w:val="24"/>
        </w:rPr>
        <w:t xml:space="preserve"> </w:t>
      </w:r>
      <w:r>
        <w:rPr>
          <w:rFonts w:eastAsia="Times New Roman" w:cs="Times New Roman"/>
          <w:szCs w:val="24"/>
        </w:rPr>
        <w:t xml:space="preserve">Ευχαριστώ, </w:t>
      </w:r>
      <w:r w:rsidRPr="004F49EA">
        <w:rPr>
          <w:rFonts w:eastAsia="Times New Roman" w:cs="Times New Roman"/>
          <w:szCs w:val="24"/>
        </w:rPr>
        <w:t>κυρία Πρόεδρε</w:t>
      </w:r>
      <w:r>
        <w:rPr>
          <w:rFonts w:eastAsia="Times New Roman" w:cs="Times New Roman"/>
          <w:szCs w:val="24"/>
        </w:rPr>
        <w:t>.</w:t>
      </w:r>
    </w:p>
    <w:p w14:paraId="3AA84E7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Θα ήθελα</w:t>
      </w:r>
      <w:r w:rsidRPr="004F49EA">
        <w:rPr>
          <w:rFonts w:eastAsia="Times New Roman" w:cs="Times New Roman"/>
          <w:szCs w:val="24"/>
        </w:rPr>
        <w:t xml:space="preserve"> να πω</w:t>
      </w:r>
      <w:r>
        <w:rPr>
          <w:rFonts w:eastAsia="Times New Roman" w:cs="Times New Roman"/>
          <w:szCs w:val="24"/>
        </w:rPr>
        <w:t>, κύριε Τριανταφυλλίδη,</w:t>
      </w:r>
      <w:r w:rsidRPr="004F49EA">
        <w:rPr>
          <w:rFonts w:eastAsia="Times New Roman" w:cs="Times New Roman"/>
          <w:szCs w:val="24"/>
        </w:rPr>
        <w:t xml:space="preserve"> ότι μας δίνε</w:t>
      </w:r>
      <w:r>
        <w:rPr>
          <w:rFonts w:eastAsia="Times New Roman" w:cs="Times New Roman"/>
          <w:szCs w:val="24"/>
        </w:rPr>
        <w:t>τε</w:t>
      </w:r>
      <w:r w:rsidRPr="004F49EA">
        <w:rPr>
          <w:rFonts w:eastAsia="Times New Roman" w:cs="Times New Roman"/>
          <w:szCs w:val="24"/>
        </w:rPr>
        <w:t xml:space="preserve"> την ευκαιρία να συζητήσουμε ένα πολύ </w:t>
      </w:r>
      <w:r w:rsidRPr="004F49EA">
        <w:rPr>
          <w:rFonts w:eastAsia="Times New Roman" w:cs="Times New Roman"/>
          <w:szCs w:val="24"/>
        </w:rPr>
        <w:t>σοβαρό θέμα</w:t>
      </w:r>
      <w:r>
        <w:rPr>
          <w:rFonts w:eastAsia="Times New Roman" w:cs="Times New Roman"/>
          <w:szCs w:val="24"/>
        </w:rPr>
        <w:t>,</w:t>
      </w:r>
      <w:r w:rsidRPr="004F49EA">
        <w:rPr>
          <w:rFonts w:eastAsia="Times New Roman" w:cs="Times New Roman"/>
          <w:szCs w:val="24"/>
        </w:rPr>
        <w:t xml:space="preserve"> μία πολύ σημαντική μέρα για όλους</w:t>
      </w:r>
      <w:r>
        <w:rPr>
          <w:rFonts w:eastAsia="Times New Roman" w:cs="Times New Roman"/>
          <w:szCs w:val="24"/>
        </w:rPr>
        <w:t>,</w:t>
      </w:r>
      <w:r w:rsidRPr="004F49EA">
        <w:rPr>
          <w:rFonts w:eastAsia="Times New Roman" w:cs="Times New Roman"/>
          <w:szCs w:val="24"/>
        </w:rPr>
        <w:t xml:space="preserve"> </w:t>
      </w:r>
      <w:r>
        <w:rPr>
          <w:rFonts w:eastAsia="Times New Roman" w:cs="Times New Roman"/>
          <w:szCs w:val="24"/>
        </w:rPr>
        <w:t xml:space="preserve">που ξεκινά από τις γυναίκες, αλλά αφορά όλους μας </w:t>
      </w:r>
      <w:r w:rsidRPr="004F49EA">
        <w:rPr>
          <w:rFonts w:eastAsia="Times New Roman" w:cs="Times New Roman"/>
          <w:szCs w:val="24"/>
        </w:rPr>
        <w:t>και μάλιστα με την ευτυχή συγκυρία να έχουμε νέους και νέες και εκπαιδευτικούς από Θεσσαλονίκη να ακούν</w:t>
      </w:r>
      <w:r>
        <w:rPr>
          <w:rFonts w:eastAsia="Times New Roman" w:cs="Times New Roman"/>
          <w:szCs w:val="24"/>
        </w:rPr>
        <w:t>ε</w:t>
      </w:r>
      <w:r w:rsidRPr="004F49EA">
        <w:rPr>
          <w:rFonts w:eastAsia="Times New Roman" w:cs="Times New Roman"/>
          <w:szCs w:val="24"/>
        </w:rPr>
        <w:t xml:space="preserve"> </w:t>
      </w:r>
      <w:r>
        <w:rPr>
          <w:rFonts w:eastAsia="Times New Roman" w:cs="Times New Roman"/>
          <w:szCs w:val="24"/>
        </w:rPr>
        <w:t>την ερώτηση</w:t>
      </w:r>
      <w:r w:rsidRPr="004F49EA">
        <w:rPr>
          <w:rFonts w:eastAsia="Times New Roman" w:cs="Times New Roman"/>
          <w:szCs w:val="24"/>
        </w:rPr>
        <w:t xml:space="preserve"> και την απάντηση</w:t>
      </w:r>
      <w:r>
        <w:rPr>
          <w:rFonts w:eastAsia="Times New Roman" w:cs="Times New Roman"/>
          <w:szCs w:val="24"/>
        </w:rPr>
        <w:t>.</w:t>
      </w:r>
      <w:r w:rsidRPr="004F49EA">
        <w:rPr>
          <w:rFonts w:eastAsia="Times New Roman" w:cs="Times New Roman"/>
          <w:szCs w:val="24"/>
        </w:rPr>
        <w:t xml:space="preserve"> </w:t>
      </w:r>
    </w:p>
    <w:p w14:paraId="3AA84E7B"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Το θέμα είναι πολύ σοβ</w:t>
      </w:r>
      <w:r w:rsidRPr="004F49EA">
        <w:rPr>
          <w:rFonts w:eastAsia="Times New Roman" w:cs="Times New Roman"/>
          <w:szCs w:val="24"/>
        </w:rPr>
        <w:t>αρό</w:t>
      </w:r>
      <w:r>
        <w:rPr>
          <w:rFonts w:eastAsia="Times New Roman" w:cs="Times New Roman"/>
          <w:szCs w:val="24"/>
        </w:rPr>
        <w:t>.</w:t>
      </w:r>
      <w:r w:rsidRPr="004F49EA">
        <w:rPr>
          <w:rFonts w:eastAsia="Times New Roman" w:cs="Times New Roman"/>
          <w:szCs w:val="24"/>
        </w:rPr>
        <w:t xml:space="preserve"> Αφορά τα θέματα της υγείας και της ατμόσφαιρας και πρέπει να πω ότι </w:t>
      </w:r>
      <w:r>
        <w:rPr>
          <w:rFonts w:eastAsia="Times New Roman" w:cs="Times New Roman"/>
          <w:szCs w:val="24"/>
        </w:rPr>
        <w:t>σ</w:t>
      </w:r>
      <w:r w:rsidRPr="004F49EA">
        <w:rPr>
          <w:rFonts w:eastAsia="Times New Roman" w:cs="Times New Roman"/>
          <w:szCs w:val="24"/>
        </w:rPr>
        <w:t>ήμερα πολύς κόσμος</w:t>
      </w:r>
      <w:r>
        <w:rPr>
          <w:rFonts w:eastAsia="Times New Roman" w:cs="Times New Roman"/>
          <w:szCs w:val="24"/>
        </w:rPr>
        <w:t>,</w:t>
      </w:r>
      <w:r w:rsidRPr="004F49EA">
        <w:rPr>
          <w:rFonts w:eastAsia="Times New Roman" w:cs="Times New Roman"/>
          <w:szCs w:val="24"/>
        </w:rPr>
        <w:t xml:space="preserve"> μάλλον </w:t>
      </w:r>
      <w:r>
        <w:rPr>
          <w:rFonts w:eastAsia="Times New Roman" w:cs="Times New Roman"/>
          <w:szCs w:val="24"/>
        </w:rPr>
        <w:t xml:space="preserve">από </w:t>
      </w:r>
      <w:r w:rsidRPr="004F49EA">
        <w:rPr>
          <w:rFonts w:eastAsia="Times New Roman" w:cs="Times New Roman"/>
          <w:szCs w:val="24"/>
        </w:rPr>
        <w:t xml:space="preserve">τη </w:t>
      </w:r>
      <w:r>
        <w:rPr>
          <w:rFonts w:eastAsia="Times New Roman" w:cs="Times New Roman"/>
          <w:szCs w:val="24"/>
        </w:rPr>
        <w:t>δ</w:t>
      </w:r>
      <w:r w:rsidRPr="004F49EA">
        <w:rPr>
          <w:rFonts w:eastAsia="Times New Roman" w:cs="Times New Roman"/>
          <w:szCs w:val="24"/>
        </w:rPr>
        <w:t>υτική Θεσσαλονίκη</w:t>
      </w:r>
      <w:r>
        <w:rPr>
          <w:rFonts w:eastAsia="Times New Roman" w:cs="Times New Roman"/>
          <w:szCs w:val="24"/>
        </w:rPr>
        <w:t>,</w:t>
      </w:r>
      <w:r w:rsidRPr="004F49EA">
        <w:rPr>
          <w:rFonts w:eastAsia="Times New Roman" w:cs="Times New Roman"/>
          <w:szCs w:val="24"/>
        </w:rPr>
        <w:t xml:space="preserve"> περιμένει να ενημερωθεί για τα ζητήματα αυτά</w:t>
      </w:r>
      <w:r>
        <w:rPr>
          <w:rFonts w:eastAsia="Times New Roman" w:cs="Times New Roman"/>
          <w:szCs w:val="24"/>
        </w:rPr>
        <w:t>, μ</w:t>
      </w:r>
      <w:r w:rsidRPr="004F49EA">
        <w:rPr>
          <w:rFonts w:eastAsia="Times New Roman" w:cs="Times New Roman"/>
          <w:szCs w:val="24"/>
        </w:rPr>
        <w:t xml:space="preserve">ιας και το θέμα είναι έντονα </w:t>
      </w:r>
      <w:r>
        <w:rPr>
          <w:rFonts w:eastAsia="Times New Roman" w:cs="Times New Roman"/>
          <w:szCs w:val="24"/>
        </w:rPr>
        <w:t>σ</w:t>
      </w:r>
      <w:r w:rsidRPr="004F49EA">
        <w:rPr>
          <w:rFonts w:eastAsia="Times New Roman" w:cs="Times New Roman"/>
          <w:szCs w:val="24"/>
        </w:rPr>
        <w:t>την επικαιρότητα τις τελευταίες δύο εβδομάδες</w:t>
      </w:r>
      <w:r>
        <w:rPr>
          <w:rFonts w:eastAsia="Times New Roman" w:cs="Times New Roman"/>
          <w:szCs w:val="24"/>
        </w:rPr>
        <w:t>. Όμως</w:t>
      </w:r>
      <w:r w:rsidRPr="004F49EA">
        <w:rPr>
          <w:rFonts w:eastAsia="Times New Roman" w:cs="Times New Roman"/>
          <w:szCs w:val="24"/>
        </w:rPr>
        <w:t xml:space="preserve"> για τους πολίτες του Κορδελιού</w:t>
      </w:r>
      <w:r>
        <w:rPr>
          <w:rFonts w:eastAsia="Times New Roman" w:cs="Times New Roman"/>
          <w:szCs w:val="24"/>
        </w:rPr>
        <w:t xml:space="preserve"> και</w:t>
      </w:r>
      <w:r w:rsidRPr="004F49EA">
        <w:rPr>
          <w:rFonts w:eastAsia="Times New Roman" w:cs="Times New Roman"/>
          <w:szCs w:val="24"/>
        </w:rPr>
        <w:t xml:space="preserve"> του Ευόσμου είναι κάθε μέρα </w:t>
      </w:r>
      <w:r>
        <w:rPr>
          <w:rFonts w:eastAsia="Times New Roman" w:cs="Times New Roman"/>
          <w:szCs w:val="24"/>
        </w:rPr>
        <w:t>σ</w:t>
      </w:r>
      <w:r w:rsidRPr="004F49EA">
        <w:rPr>
          <w:rFonts w:eastAsia="Times New Roman" w:cs="Times New Roman"/>
          <w:szCs w:val="24"/>
        </w:rPr>
        <w:t>την επικαιρότητ</w:t>
      </w:r>
      <w:r>
        <w:rPr>
          <w:rFonts w:eastAsia="Times New Roman" w:cs="Times New Roman"/>
          <w:szCs w:val="24"/>
        </w:rPr>
        <w:t>α, γ</w:t>
      </w:r>
      <w:r w:rsidRPr="004F49EA">
        <w:rPr>
          <w:rFonts w:eastAsia="Times New Roman" w:cs="Times New Roman"/>
          <w:szCs w:val="24"/>
        </w:rPr>
        <w:t>ιατί και εγώ έχω λάβει πολλές φορές πάρα πολλά τηλ</w:t>
      </w:r>
      <w:r>
        <w:rPr>
          <w:rFonts w:eastAsia="Times New Roman" w:cs="Times New Roman"/>
          <w:szCs w:val="24"/>
        </w:rPr>
        <w:t>εφωνήματα</w:t>
      </w:r>
      <w:r w:rsidRPr="004F49EA">
        <w:rPr>
          <w:rFonts w:eastAsia="Times New Roman" w:cs="Times New Roman"/>
          <w:szCs w:val="24"/>
        </w:rPr>
        <w:t xml:space="preserve"> και διαμαρτυρίες για την έντονη δυσοσμία και τη δυσφορία και την αδυναμία</w:t>
      </w:r>
      <w:r>
        <w:rPr>
          <w:rFonts w:eastAsia="Times New Roman" w:cs="Times New Roman"/>
          <w:szCs w:val="24"/>
        </w:rPr>
        <w:t>,</w:t>
      </w:r>
      <w:r w:rsidRPr="004F49EA">
        <w:rPr>
          <w:rFonts w:eastAsia="Times New Roman" w:cs="Times New Roman"/>
          <w:szCs w:val="24"/>
        </w:rPr>
        <w:t xml:space="preserve"> αν θέλετε</w:t>
      </w:r>
      <w:r>
        <w:rPr>
          <w:rFonts w:eastAsia="Times New Roman" w:cs="Times New Roman"/>
          <w:szCs w:val="24"/>
        </w:rPr>
        <w:t>,</w:t>
      </w:r>
      <w:r w:rsidRPr="004F49EA">
        <w:rPr>
          <w:rFonts w:eastAsia="Times New Roman" w:cs="Times New Roman"/>
          <w:szCs w:val="24"/>
        </w:rPr>
        <w:t xml:space="preserve"> σχεδόν διαβίωση</w:t>
      </w:r>
      <w:r>
        <w:rPr>
          <w:rFonts w:eastAsia="Times New Roman" w:cs="Times New Roman"/>
          <w:szCs w:val="24"/>
        </w:rPr>
        <w:t>ς</w:t>
      </w:r>
      <w:r w:rsidRPr="004F49EA">
        <w:rPr>
          <w:rFonts w:eastAsia="Times New Roman" w:cs="Times New Roman"/>
          <w:szCs w:val="24"/>
        </w:rPr>
        <w:t xml:space="preserve"> </w:t>
      </w:r>
      <w:r>
        <w:rPr>
          <w:rFonts w:eastAsia="Times New Roman" w:cs="Times New Roman"/>
          <w:szCs w:val="24"/>
        </w:rPr>
        <w:t>σ</w:t>
      </w:r>
      <w:r w:rsidRPr="004F49EA">
        <w:rPr>
          <w:rFonts w:eastAsia="Times New Roman" w:cs="Times New Roman"/>
          <w:szCs w:val="24"/>
        </w:rPr>
        <w:t>την περι</w:t>
      </w:r>
      <w:r w:rsidRPr="004F49EA">
        <w:rPr>
          <w:rFonts w:eastAsia="Times New Roman" w:cs="Times New Roman"/>
          <w:szCs w:val="24"/>
        </w:rPr>
        <w:t>οχή</w:t>
      </w:r>
      <w:r>
        <w:rPr>
          <w:rFonts w:eastAsia="Times New Roman" w:cs="Times New Roman"/>
          <w:szCs w:val="24"/>
        </w:rPr>
        <w:t>.</w:t>
      </w:r>
    </w:p>
    <w:p w14:paraId="3AA84E7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Θέλουμε ν</w:t>
      </w:r>
      <w:r w:rsidRPr="004F49EA">
        <w:rPr>
          <w:rFonts w:eastAsia="Times New Roman" w:cs="Times New Roman"/>
          <w:szCs w:val="24"/>
        </w:rPr>
        <w:t>α ενημερώσουμε</w:t>
      </w:r>
      <w:r>
        <w:rPr>
          <w:rFonts w:eastAsia="Times New Roman" w:cs="Times New Roman"/>
          <w:szCs w:val="24"/>
        </w:rPr>
        <w:t>, λ</w:t>
      </w:r>
      <w:r w:rsidRPr="004F49EA">
        <w:rPr>
          <w:rFonts w:eastAsia="Times New Roman" w:cs="Times New Roman"/>
          <w:szCs w:val="24"/>
        </w:rPr>
        <w:t>οιπόν</w:t>
      </w:r>
      <w:r>
        <w:rPr>
          <w:rFonts w:eastAsia="Times New Roman" w:cs="Times New Roman"/>
          <w:szCs w:val="24"/>
        </w:rPr>
        <w:t>,</w:t>
      </w:r>
      <w:r w:rsidRPr="004F49EA">
        <w:rPr>
          <w:rFonts w:eastAsia="Times New Roman" w:cs="Times New Roman"/>
          <w:szCs w:val="24"/>
        </w:rPr>
        <w:t xml:space="preserve"> για όλες </w:t>
      </w:r>
      <w:r>
        <w:rPr>
          <w:rFonts w:eastAsia="Times New Roman" w:cs="Times New Roman"/>
          <w:szCs w:val="24"/>
        </w:rPr>
        <w:t>τ</w:t>
      </w:r>
      <w:r w:rsidRPr="004F49EA">
        <w:rPr>
          <w:rFonts w:eastAsia="Times New Roman" w:cs="Times New Roman"/>
          <w:szCs w:val="24"/>
        </w:rPr>
        <w:t>ι</w:t>
      </w:r>
      <w:r>
        <w:rPr>
          <w:rFonts w:eastAsia="Times New Roman" w:cs="Times New Roman"/>
          <w:szCs w:val="24"/>
        </w:rPr>
        <w:t>ς</w:t>
      </w:r>
      <w:r w:rsidRPr="004F49EA">
        <w:rPr>
          <w:rFonts w:eastAsia="Times New Roman" w:cs="Times New Roman"/>
          <w:szCs w:val="24"/>
        </w:rPr>
        <w:t xml:space="preserve"> διαδικασίες οι οποίες έχουν ληφθεί από το 2016</w:t>
      </w:r>
      <w:r>
        <w:rPr>
          <w:rFonts w:eastAsia="Times New Roman" w:cs="Times New Roman"/>
          <w:szCs w:val="24"/>
        </w:rPr>
        <w:t>,</w:t>
      </w:r>
      <w:r w:rsidRPr="004F49EA">
        <w:rPr>
          <w:rFonts w:eastAsia="Times New Roman" w:cs="Times New Roman"/>
          <w:szCs w:val="24"/>
        </w:rPr>
        <w:t xml:space="preserve"> γιατί τότε</w:t>
      </w:r>
      <w:r>
        <w:rPr>
          <w:rFonts w:eastAsia="Times New Roman" w:cs="Times New Roman"/>
          <w:szCs w:val="24"/>
        </w:rPr>
        <w:t>,</w:t>
      </w:r>
      <w:r w:rsidRPr="004F49EA">
        <w:rPr>
          <w:rFonts w:eastAsia="Times New Roman" w:cs="Times New Roman"/>
          <w:szCs w:val="24"/>
        </w:rPr>
        <w:t xml:space="preserve"> με τη δικιά μας παρότρυνση</w:t>
      </w:r>
      <w:r>
        <w:rPr>
          <w:rFonts w:eastAsia="Times New Roman" w:cs="Times New Roman"/>
          <w:szCs w:val="24"/>
        </w:rPr>
        <w:t>,</w:t>
      </w:r>
      <w:r w:rsidRPr="004F49EA">
        <w:rPr>
          <w:rFonts w:eastAsia="Times New Roman" w:cs="Times New Roman"/>
          <w:szCs w:val="24"/>
        </w:rPr>
        <w:t xml:space="preserve"> της πολιτείας</w:t>
      </w:r>
      <w:r>
        <w:rPr>
          <w:rFonts w:eastAsia="Times New Roman" w:cs="Times New Roman"/>
          <w:szCs w:val="24"/>
        </w:rPr>
        <w:t>,</w:t>
      </w:r>
      <w:r w:rsidRPr="004F49EA">
        <w:rPr>
          <w:rFonts w:eastAsia="Times New Roman" w:cs="Times New Roman"/>
          <w:szCs w:val="24"/>
        </w:rPr>
        <w:t xml:space="preserve"> της Κυβέρνησης</w:t>
      </w:r>
      <w:r>
        <w:rPr>
          <w:rFonts w:eastAsia="Times New Roman" w:cs="Times New Roman"/>
          <w:szCs w:val="24"/>
        </w:rPr>
        <w:t>,</w:t>
      </w:r>
      <w:r w:rsidRPr="004F49EA">
        <w:rPr>
          <w:rFonts w:eastAsia="Times New Roman" w:cs="Times New Roman"/>
          <w:szCs w:val="24"/>
        </w:rPr>
        <w:t xml:space="preserve"> του </w:t>
      </w:r>
      <w:r>
        <w:rPr>
          <w:rFonts w:eastAsia="Times New Roman" w:cs="Times New Roman"/>
          <w:szCs w:val="24"/>
        </w:rPr>
        <w:t>Υπουργείου</w:t>
      </w:r>
      <w:r w:rsidRPr="004F49EA">
        <w:rPr>
          <w:rFonts w:eastAsia="Times New Roman" w:cs="Times New Roman"/>
          <w:szCs w:val="24"/>
        </w:rPr>
        <w:t xml:space="preserve"> Περιβάλλοντος και Ενέργειας</w:t>
      </w:r>
      <w:r>
        <w:rPr>
          <w:rFonts w:eastAsia="Times New Roman" w:cs="Times New Roman"/>
          <w:szCs w:val="24"/>
        </w:rPr>
        <w:t>, ξ</w:t>
      </w:r>
      <w:r w:rsidRPr="004F49EA">
        <w:rPr>
          <w:rFonts w:eastAsia="Times New Roman" w:cs="Times New Roman"/>
          <w:szCs w:val="24"/>
        </w:rPr>
        <w:t xml:space="preserve">εκίνησε </w:t>
      </w:r>
      <w:r>
        <w:rPr>
          <w:rFonts w:eastAsia="Times New Roman" w:cs="Times New Roman"/>
          <w:szCs w:val="24"/>
        </w:rPr>
        <w:t>ε</w:t>
      </w:r>
      <w:r w:rsidRPr="004F49EA">
        <w:rPr>
          <w:rFonts w:eastAsia="Times New Roman" w:cs="Times New Roman"/>
          <w:szCs w:val="24"/>
        </w:rPr>
        <w:t xml:space="preserve">πιτέλους μία σοβαρή παρέμβαση </w:t>
      </w:r>
      <w:r>
        <w:rPr>
          <w:rFonts w:eastAsia="Times New Roman" w:cs="Times New Roman"/>
          <w:szCs w:val="24"/>
        </w:rPr>
        <w:t>στ</w:t>
      </w:r>
      <w:r>
        <w:rPr>
          <w:rFonts w:eastAsia="Times New Roman" w:cs="Times New Roman"/>
          <w:szCs w:val="24"/>
        </w:rPr>
        <w:t xml:space="preserve">η </w:t>
      </w:r>
      <w:r>
        <w:rPr>
          <w:rFonts w:eastAsia="Times New Roman" w:cs="Times New Roman"/>
          <w:szCs w:val="24"/>
        </w:rPr>
        <w:t>δ</w:t>
      </w:r>
      <w:r w:rsidRPr="004F49EA">
        <w:rPr>
          <w:rFonts w:eastAsia="Times New Roman" w:cs="Times New Roman"/>
          <w:szCs w:val="24"/>
        </w:rPr>
        <w:t xml:space="preserve">υτική Θεσσαλονίκη και </w:t>
      </w:r>
      <w:r>
        <w:rPr>
          <w:rFonts w:eastAsia="Times New Roman" w:cs="Times New Roman"/>
          <w:szCs w:val="24"/>
        </w:rPr>
        <w:t>στο επίπεδο</w:t>
      </w:r>
      <w:r w:rsidRPr="004F49EA">
        <w:rPr>
          <w:rFonts w:eastAsia="Times New Roman" w:cs="Times New Roman"/>
          <w:szCs w:val="24"/>
        </w:rPr>
        <w:t xml:space="preserve"> των μετρήσεων και στο </w:t>
      </w:r>
      <w:r>
        <w:rPr>
          <w:rFonts w:eastAsia="Times New Roman" w:cs="Times New Roman"/>
          <w:szCs w:val="24"/>
        </w:rPr>
        <w:t>επίπεδο</w:t>
      </w:r>
      <w:r w:rsidRPr="004F49EA">
        <w:rPr>
          <w:rFonts w:eastAsia="Times New Roman" w:cs="Times New Roman"/>
          <w:szCs w:val="24"/>
        </w:rPr>
        <w:t xml:space="preserve"> των έργων</w:t>
      </w:r>
      <w:r>
        <w:rPr>
          <w:rFonts w:eastAsia="Times New Roman" w:cs="Times New Roman"/>
          <w:szCs w:val="24"/>
        </w:rPr>
        <w:t>. Διότι</w:t>
      </w:r>
      <w:r w:rsidRPr="004F49EA">
        <w:rPr>
          <w:rFonts w:eastAsia="Times New Roman" w:cs="Times New Roman"/>
          <w:szCs w:val="24"/>
        </w:rPr>
        <w:t xml:space="preserve"> δεν είναι μόνο </w:t>
      </w:r>
      <w:r>
        <w:rPr>
          <w:rFonts w:eastAsia="Times New Roman" w:cs="Times New Roman"/>
          <w:szCs w:val="24"/>
        </w:rPr>
        <w:t>ο</w:t>
      </w:r>
      <w:r w:rsidRPr="004F49EA">
        <w:rPr>
          <w:rFonts w:eastAsia="Times New Roman" w:cs="Times New Roman"/>
          <w:szCs w:val="24"/>
        </w:rPr>
        <w:t xml:space="preserve">ι μετρήσεις και η παρακολούθηση </w:t>
      </w:r>
      <w:r>
        <w:rPr>
          <w:rFonts w:eastAsia="Times New Roman" w:cs="Times New Roman"/>
          <w:szCs w:val="24"/>
        </w:rPr>
        <w:t xml:space="preserve">του </w:t>
      </w:r>
      <w:r>
        <w:rPr>
          <w:rFonts w:eastAsia="Times New Roman" w:cs="Times New Roman"/>
          <w:szCs w:val="24"/>
        </w:rPr>
        <w:t>π</w:t>
      </w:r>
      <w:r w:rsidRPr="004F49EA">
        <w:rPr>
          <w:rFonts w:eastAsia="Times New Roman" w:cs="Times New Roman"/>
          <w:szCs w:val="24"/>
        </w:rPr>
        <w:t>εριβάλλοντος</w:t>
      </w:r>
      <w:r>
        <w:rPr>
          <w:rFonts w:eastAsia="Times New Roman" w:cs="Times New Roman"/>
          <w:szCs w:val="24"/>
        </w:rPr>
        <w:t>,</w:t>
      </w:r>
      <w:r w:rsidRPr="004F49EA">
        <w:rPr>
          <w:rFonts w:eastAsia="Times New Roman" w:cs="Times New Roman"/>
          <w:szCs w:val="24"/>
        </w:rPr>
        <w:t xml:space="preserve"> αλλά και η αναστολή των λόγων </w:t>
      </w:r>
      <w:r>
        <w:rPr>
          <w:rFonts w:eastAsia="Times New Roman" w:cs="Times New Roman"/>
          <w:szCs w:val="24"/>
        </w:rPr>
        <w:t>για</w:t>
      </w:r>
      <w:r w:rsidRPr="004F49EA">
        <w:rPr>
          <w:rFonts w:eastAsia="Times New Roman" w:cs="Times New Roman"/>
          <w:szCs w:val="24"/>
        </w:rPr>
        <w:t xml:space="preserve"> τους οποίους αυτή στιγμή δημιουργείται </w:t>
      </w:r>
      <w:r>
        <w:rPr>
          <w:rFonts w:eastAsia="Times New Roman" w:cs="Times New Roman"/>
          <w:szCs w:val="24"/>
        </w:rPr>
        <w:t xml:space="preserve">η </w:t>
      </w:r>
      <w:r w:rsidRPr="004F49EA">
        <w:rPr>
          <w:rFonts w:eastAsia="Times New Roman" w:cs="Times New Roman"/>
          <w:szCs w:val="24"/>
        </w:rPr>
        <w:t>δυσοσμία</w:t>
      </w:r>
      <w:r>
        <w:rPr>
          <w:rFonts w:eastAsia="Times New Roman" w:cs="Times New Roman"/>
          <w:szCs w:val="24"/>
        </w:rPr>
        <w:t>.</w:t>
      </w:r>
      <w:r w:rsidRPr="004F49EA">
        <w:rPr>
          <w:rFonts w:eastAsia="Times New Roman" w:cs="Times New Roman"/>
          <w:szCs w:val="24"/>
        </w:rPr>
        <w:t xml:space="preserve"> </w:t>
      </w:r>
    </w:p>
    <w:p w14:paraId="3AA84E7D"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Υπήρχε τότε </w:t>
      </w:r>
      <w:r>
        <w:rPr>
          <w:rFonts w:eastAsia="Times New Roman" w:cs="Times New Roman"/>
          <w:szCs w:val="24"/>
        </w:rPr>
        <w:t>μ</w:t>
      </w:r>
      <w:r w:rsidRPr="004F49EA">
        <w:rPr>
          <w:rFonts w:eastAsia="Times New Roman" w:cs="Times New Roman"/>
          <w:szCs w:val="24"/>
        </w:rPr>
        <w:t xml:space="preserve">ία </w:t>
      </w:r>
      <w:r w:rsidRPr="004F49EA">
        <w:rPr>
          <w:rFonts w:eastAsia="Times New Roman" w:cs="Times New Roman"/>
          <w:szCs w:val="24"/>
        </w:rPr>
        <w:t>πρώτη συνάντηση με τον προκάτοχό μου</w:t>
      </w:r>
      <w:r>
        <w:rPr>
          <w:rFonts w:eastAsia="Times New Roman" w:cs="Times New Roman"/>
          <w:szCs w:val="24"/>
        </w:rPr>
        <w:t>,</w:t>
      </w:r>
      <w:r w:rsidRPr="004F49EA">
        <w:rPr>
          <w:rFonts w:eastAsia="Times New Roman" w:cs="Times New Roman"/>
          <w:szCs w:val="24"/>
        </w:rPr>
        <w:t xml:space="preserve"> τον </w:t>
      </w:r>
      <w:r>
        <w:rPr>
          <w:rFonts w:eastAsia="Times New Roman" w:cs="Times New Roman"/>
          <w:szCs w:val="24"/>
        </w:rPr>
        <w:t>κ.</w:t>
      </w:r>
      <w:r w:rsidRPr="004F49EA">
        <w:rPr>
          <w:rFonts w:eastAsia="Times New Roman" w:cs="Times New Roman"/>
          <w:szCs w:val="24"/>
        </w:rPr>
        <w:t xml:space="preserve"> Τσιρώνη</w:t>
      </w:r>
      <w:r>
        <w:rPr>
          <w:rFonts w:eastAsia="Times New Roman" w:cs="Times New Roman"/>
          <w:szCs w:val="24"/>
        </w:rPr>
        <w:t>,</w:t>
      </w:r>
      <w:r w:rsidRPr="004F49EA">
        <w:rPr>
          <w:rFonts w:eastAsia="Times New Roman" w:cs="Times New Roman"/>
          <w:szCs w:val="24"/>
        </w:rPr>
        <w:t xml:space="preserve"> με τους φορείς της περιοχής</w:t>
      </w:r>
      <w:r>
        <w:rPr>
          <w:rFonts w:eastAsia="Times New Roman" w:cs="Times New Roman"/>
          <w:szCs w:val="24"/>
        </w:rPr>
        <w:t>,</w:t>
      </w:r>
      <w:r w:rsidRPr="004F49EA">
        <w:rPr>
          <w:rFonts w:eastAsia="Times New Roman" w:cs="Times New Roman"/>
          <w:szCs w:val="24"/>
        </w:rPr>
        <w:t xml:space="preserve"> του</w:t>
      </w:r>
      <w:r>
        <w:rPr>
          <w:rFonts w:eastAsia="Times New Roman" w:cs="Times New Roman"/>
          <w:szCs w:val="24"/>
        </w:rPr>
        <w:t>ς</w:t>
      </w:r>
      <w:r w:rsidRPr="004F49EA">
        <w:rPr>
          <w:rFonts w:eastAsia="Times New Roman" w:cs="Times New Roman"/>
          <w:szCs w:val="24"/>
        </w:rPr>
        <w:t xml:space="preserve"> πολίτες</w:t>
      </w:r>
      <w:r>
        <w:rPr>
          <w:rFonts w:eastAsia="Times New Roman" w:cs="Times New Roman"/>
          <w:szCs w:val="24"/>
        </w:rPr>
        <w:t>,</w:t>
      </w:r>
      <w:r w:rsidRPr="004F49EA">
        <w:rPr>
          <w:rFonts w:eastAsia="Times New Roman" w:cs="Times New Roman"/>
          <w:szCs w:val="24"/>
        </w:rPr>
        <w:t xml:space="preserve"> μετά από έντονο επεισόδιο δυσοσμίας και τότε αποφασίστηκε με τη δική μας </w:t>
      </w:r>
      <w:r>
        <w:rPr>
          <w:rFonts w:eastAsia="Times New Roman" w:cs="Times New Roman"/>
          <w:szCs w:val="24"/>
        </w:rPr>
        <w:t>στήριξη</w:t>
      </w:r>
      <w:r w:rsidRPr="004F49EA">
        <w:rPr>
          <w:rFonts w:eastAsia="Times New Roman" w:cs="Times New Roman"/>
          <w:szCs w:val="24"/>
        </w:rPr>
        <w:t xml:space="preserve"> να ληφθούν δύο</w:t>
      </w:r>
      <w:r>
        <w:rPr>
          <w:rFonts w:eastAsia="Times New Roman" w:cs="Times New Roman"/>
          <w:szCs w:val="24"/>
        </w:rPr>
        <w:t>,</w:t>
      </w:r>
      <w:r w:rsidRPr="004F49EA">
        <w:rPr>
          <w:rFonts w:eastAsia="Times New Roman" w:cs="Times New Roman"/>
          <w:szCs w:val="24"/>
        </w:rPr>
        <w:t xml:space="preserve"> πρώτα απ</w:t>
      </w:r>
      <w:r>
        <w:rPr>
          <w:rFonts w:eastAsia="Times New Roman" w:cs="Times New Roman"/>
          <w:szCs w:val="24"/>
        </w:rPr>
        <w:t>’</w:t>
      </w:r>
      <w:r w:rsidRPr="004F49EA">
        <w:rPr>
          <w:rFonts w:eastAsia="Times New Roman" w:cs="Times New Roman"/>
          <w:szCs w:val="24"/>
        </w:rPr>
        <w:t xml:space="preserve"> όλα</w:t>
      </w:r>
      <w:r>
        <w:rPr>
          <w:rFonts w:eastAsia="Times New Roman" w:cs="Times New Roman"/>
          <w:szCs w:val="24"/>
        </w:rPr>
        <w:t>,</w:t>
      </w:r>
      <w:r w:rsidRPr="004F49EA">
        <w:rPr>
          <w:rFonts w:eastAsia="Times New Roman" w:cs="Times New Roman"/>
          <w:szCs w:val="24"/>
        </w:rPr>
        <w:t xml:space="preserve"> μεγάλες πρωτοβουλίες</w:t>
      </w:r>
      <w:r>
        <w:rPr>
          <w:rFonts w:eastAsia="Times New Roman" w:cs="Times New Roman"/>
          <w:szCs w:val="24"/>
        </w:rPr>
        <w:t>. Πρώτα απ’ όλα, ν</w:t>
      </w:r>
      <w:r w:rsidRPr="004F49EA">
        <w:rPr>
          <w:rFonts w:eastAsia="Times New Roman" w:cs="Times New Roman"/>
          <w:szCs w:val="24"/>
        </w:rPr>
        <w:t>α ενισχυθ</w:t>
      </w:r>
      <w:r w:rsidRPr="004F49EA">
        <w:rPr>
          <w:rFonts w:eastAsia="Times New Roman" w:cs="Times New Roman"/>
          <w:szCs w:val="24"/>
        </w:rPr>
        <w:t xml:space="preserve">εί ο σταθμός </w:t>
      </w:r>
      <w:r>
        <w:rPr>
          <w:rFonts w:eastAsia="Times New Roman" w:cs="Times New Roman"/>
          <w:szCs w:val="24"/>
        </w:rPr>
        <w:t xml:space="preserve">μέτρησης ατμοσφαιρικής ρύπανσης </w:t>
      </w:r>
      <w:r w:rsidRPr="004F49EA">
        <w:rPr>
          <w:rFonts w:eastAsia="Times New Roman" w:cs="Times New Roman"/>
          <w:szCs w:val="24"/>
        </w:rPr>
        <w:t>στο Κορδελιό και</w:t>
      </w:r>
      <w:r>
        <w:rPr>
          <w:rFonts w:eastAsia="Times New Roman" w:cs="Times New Roman"/>
          <w:szCs w:val="24"/>
        </w:rPr>
        <w:t>,</w:t>
      </w:r>
      <w:r w:rsidRPr="004F49EA">
        <w:rPr>
          <w:rFonts w:eastAsia="Times New Roman" w:cs="Times New Roman"/>
          <w:szCs w:val="24"/>
        </w:rPr>
        <w:t xml:space="preserve"> δεύτερον</w:t>
      </w:r>
      <w:r>
        <w:rPr>
          <w:rFonts w:eastAsia="Times New Roman" w:cs="Times New Roman"/>
          <w:szCs w:val="24"/>
        </w:rPr>
        <w:t>,</w:t>
      </w:r>
      <w:r w:rsidRPr="004F49EA">
        <w:rPr>
          <w:rFonts w:eastAsia="Times New Roman" w:cs="Times New Roman"/>
          <w:szCs w:val="24"/>
        </w:rPr>
        <w:t xml:space="preserve"> να γίνει ένα μεγάλο πρόγραμμα από το Πανεπιστήμιο Θεσσαλονίκης για τους ρύπους</w:t>
      </w:r>
      <w:r>
        <w:rPr>
          <w:rFonts w:eastAsia="Times New Roman" w:cs="Times New Roman"/>
          <w:szCs w:val="24"/>
        </w:rPr>
        <w:t xml:space="preserve">, </w:t>
      </w:r>
      <w:r w:rsidRPr="004F49EA">
        <w:rPr>
          <w:rFonts w:eastAsia="Times New Roman" w:cs="Times New Roman"/>
          <w:szCs w:val="24"/>
        </w:rPr>
        <w:t>την πηγή τους και το αίτιο της δυσοσμίας</w:t>
      </w:r>
      <w:r>
        <w:rPr>
          <w:rFonts w:eastAsia="Times New Roman" w:cs="Times New Roman"/>
          <w:szCs w:val="24"/>
        </w:rPr>
        <w:t>.</w:t>
      </w:r>
      <w:r w:rsidRPr="004F49EA">
        <w:rPr>
          <w:rFonts w:eastAsia="Times New Roman" w:cs="Times New Roman"/>
          <w:szCs w:val="24"/>
        </w:rPr>
        <w:t xml:space="preserve"> </w:t>
      </w:r>
    </w:p>
    <w:p w14:paraId="3AA84E7E"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lastRenderedPageBreak/>
        <w:t>Η αναβάθμιση του σταθμού μέτρησης ατμοσφαιρικής ρύπανσης στο</w:t>
      </w:r>
      <w:r w:rsidRPr="004F49EA">
        <w:rPr>
          <w:rFonts w:eastAsia="Times New Roman" w:cs="Times New Roman"/>
          <w:szCs w:val="24"/>
        </w:rPr>
        <w:t xml:space="preserve"> Κορδελιό έγινε από το Πράσινο Ταμείο</w:t>
      </w:r>
      <w:r>
        <w:rPr>
          <w:rFonts w:eastAsia="Times New Roman" w:cs="Times New Roman"/>
          <w:szCs w:val="24"/>
        </w:rPr>
        <w:t xml:space="preserve"> </w:t>
      </w:r>
      <w:r w:rsidRPr="004F49EA">
        <w:rPr>
          <w:rFonts w:eastAsia="Times New Roman" w:cs="Times New Roman"/>
          <w:szCs w:val="24"/>
        </w:rPr>
        <w:t>με μία απόφαση η οποία λήφθηκε και ολοκληρώθηκε για 131</w:t>
      </w:r>
      <w:r>
        <w:rPr>
          <w:rFonts w:eastAsia="Times New Roman" w:cs="Times New Roman"/>
          <w:szCs w:val="24"/>
        </w:rPr>
        <w:t>.500</w:t>
      </w:r>
      <w:r w:rsidRPr="004F49EA">
        <w:rPr>
          <w:rFonts w:eastAsia="Times New Roman" w:cs="Times New Roman"/>
          <w:szCs w:val="24"/>
        </w:rPr>
        <w:t xml:space="preserve"> ευρώ στις 31</w:t>
      </w:r>
      <w:r>
        <w:rPr>
          <w:rFonts w:eastAsia="Times New Roman" w:cs="Times New Roman"/>
          <w:szCs w:val="24"/>
        </w:rPr>
        <w:t>-3-</w:t>
      </w:r>
      <w:r w:rsidRPr="004F49EA">
        <w:rPr>
          <w:rFonts w:eastAsia="Times New Roman" w:cs="Times New Roman"/>
          <w:szCs w:val="24"/>
        </w:rPr>
        <w:t>2017</w:t>
      </w:r>
      <w:r>
        <w:rPr>
          <w:rFonts w:eastAsia="Times New Roman" w:cs="Times New Roman"/>
          <w:szCs w:val="24"/>
        </w:rPr>
        <w:t>.</w:t>
      </w:r>
      <w:r w:rsidRPr="004F49EA">
        <w:rPr>
          <w:rFonts w:eastAsia="Times New Roman" w:cs="Times New Roman"/>
          <w:szCs w:val="24"/>
        </w:rPr>
        <w:t xml:space="preserve"> Άμεσα και έγκυρα</w:t>
      </w:r>
      <w:r>
        <w:rPr>
          <w:rFonts w:eastAsia="Times New Roman" w:cs="Times New Roman"/>
          <w:szCs w:val="24"/>
        </w:rPr>
        <w:t>, λ</w:t>
      </w:r>
      <w:r w:rsidRPr="004F49EA">
        <w:rPr>
          <w:rFonts w:eastAsia="Times New Roman" w:cs="Times New Roman"/>
          <w:szCs w:val="24"/>
        </w:rPr>
        <w:t>οιπόν</w:t>
      </w:r>
      <w:r>
        <w:rPr>
          <w:rFonts w:eastAsia="Times New Roman" w:cs="Times New Roman"/>
          <w:szCs w:val="24"/>
        </w:rPr>
        <w:t>,</w:t>
      </w:r>
      <w:r w:rsidRPr="004F49EA">
        <w:rPr>
          <w:rFonts w:eastAsia="Times New Roman" w:cs="Times New Roman"/>
          <w:szCs w:val="24"/>
        </w:rPr>
        <w:t xml:space="preserve"> εγκρίναμε χρηματοδότηση για το</w:t>
      </w:r>
      <w:r>
        <w:rPr>
          <w:rFonts w:eastAsia="Times New Roman" w:cs="Times New Roman"/>
          <w:szCs w:val="24"/>
        </w:rPr>
        <w:t>ν</w:t>
      </w:r>
      <w:r w:rsidRPr="004F49EA">
        <w:rPr>
          <w:rFonts w:eastAsia="Times New Roman" w:cs="Times New Roman"/>
          <w:szCs w:val="24"/>
        </w:rPr>
        <w:t xml:space="preserve"> σταθμό αυτό</w:t>
      </w:r>
      <w:r>
        <w:rPr>
          <w:rFonts w:eastAsia="Times New Roman" w:cs="Times New Roman"/>
          <w:szCs w:val="24"/>
        </w:rPr>
        <w:t>,</w:t>
      </w:r>
      <w:r w:rsidRPr="004F49EA">
        <w:rPr>
          <w:rFonts w:eastAsia="Times New Roman" w:cs="Times New Roman"/>
          <w:szCs w:val="24"/>
        </w:rPr>
        <w:t xml:space="preserve"> έτσι ώστε να αλλαχθεί ο κλωβός σταθμού</w:t>
      </w:r>
      <w:r>
        <w:rPr>
          <w:rFonts w:eastAsia="Times New Roman" w:cs="Times New Roman"/>
          <w:szCs w:val="24"/>
        </w:rPr>
        <w:t>,</w:t>
      </w:r>
      <w:r w:rsidRPr="004F49EA">
        <w:rPr>
          <w:rFonts w:eastAsia="Times New Roman" w:cs="Times New Roman"/>
          <w:szCs w:val="24"/>
        </w:rPr>
        <w:t xml:space="preserve"> διότι λόγω παλαιότητας είχ</w:t>
      </w:r>
      <w:r w:rsidRPr="004F49EA">
        <w:rPr>
          <w:rFonts w:eastAsia="Times New Roman" w:cs="Times New Roman"/>
          <w:szCs w:val="24"/>
        </w:rPr>
        <w:t xml:space="preserve">ε σημαντικά </w:t>
      </w:r>
      <w:r>
        <w:rPr>
          <w:rFonts w:eastAsia="Times New Roman" w:cs="Times New Roman"/>
          <w:szCs w:val="24"/>
        </w:rPr>
        <w:t>προβλήματα</w:t>
      </w:r>
      <w:r w:rsidRPr="004F49EA">
        <w:rPr>
          <w:rFonts w:eastAsia="Times New Roman" w:cs="Times New Roman"/>
          <w:szCs w:val="24"/>
        </w:rPr>
        <w:t xml:space="preserve"> στεγανότητας και οξείδωσης</w:t>
      </w:r>
      <w:r>
        <w:rPr>
          <w:rFonts w:eastAsia="Times New Roman" w:cs="Times New Roman"/>
          <w:szCs w:val="24"/>
        </w:rPr>
        <w:t>.</w:t>
      </w:r>
      <w:r w:rsidRPr="004F49EA">
        <w:rPr>
          <w:rFonts w:eastAsia="Times New Roman" w:cs="Times New Roman"/>
          <w:szCs w:val="24"/>
        </w:rPr>
        <w:t xml:space="preserve"> Δυστυχώς</w:t>
      </w:r>
      <w:r>
        <w:rPr>
          <w:rFonts w:eastAsia="Times New Roman" w:cs="Times New Roman"/>
          <w:szCs w:val="24"/>
        </w:rPr>
        <w:t>,</w:t>
      </w:r>
      <w:r w:rsidRPr="004F49EA">
        <w:rPr>
          <w:rFonts w:eastAsia="Times New Roman" w:cs="Times New Roman"/>
          <w:szCs w:val="24"/>
        </w:rPr>
        <w:t xml:space="preserve"> υπήρχαν τέτοια ζητήματα και τα εντοπίσαμε άμεσα όταν </w:t>
      </w:r>
      <w:r>
        <w:rPr>
          <w:rFonts w:eastAsia="Times New Roman" w:cs="Times New Roman"/>
          <w:szCs w:val="24"/>
        </w:rPr>
        <w:t xml:space="preserve">υπήρχε και </w:t>
      </w:r>
      <w:r w:rsidRPr="004F49EA">
        <w:rPr>
          <w:rFonts w:eastAsia="Times New Roman" w:cs="Times New Roman"/>
          <w:szCs w:val="24"/>
        </w:rPr>
        <w:t>πολύ μεγάλη συζήτηση τότε</w:t>
      </w:r>
      <w:r>
        <w:rPr>
          <w:rFonts w:eastAsia="Times New Roman" w:cs="Times New Roman"/>
          <w:szCs w:val="24"/>
        </w:rPr>
        <w:t xml:space="preserve">. </w:t>
      </w:r>
    </w:p>
    <w:p w14:paraId="3AA84E7F"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Ο σταθμός </w:t>
      </w:r>
      <w:r>
        <w:rPr>
          <w:rFonts w:eastAsia="Times New Roman" w:cs="Times New Roman"/>
          <w:szCs w:val="24"/>
        </w:rPr>
        <w:t>αυτός,</w:t>
      </w:r>
      <w:r w:rsidRPr="004F49EA">
        <w:rPr>
          <w:rFonts w:eastAsia="Times New Roman" w:cs="Times New Roman"/>
          <w:szCs w:val="24"/>
        </w:rPr>
        <w:t xml:space="preserve"> την εποπτεία του οποίου έχει </w:t>
      </w:r>
      <w:r>
        <w:rPr>
          <w:rFonts w:eastAsia="Times New Roman" w:cs="Times New Roman"/>
          <w:szCs w:val="24"/>
        </w:rPr>
        <w:t xml:space="preserve">η </w:t>
      </w:r>
      <w:r w:rsidRPr="004F49EA">
        <w:rPr>
          <w:rFonts w:eastAsia="Times New Roman" w:cs="Times New Roman"/>
          <w:szCs w:val="24"/>
        </w:rPr>
        <w:t>Περιφέρεια Κεντρικής Μακεδονίας</w:t>
      </w:r>
      <w:r>
        <w:rPr>
          <w:rFonts w:eastAsia="Times New Roman" w:cs="Times New Roman"/>
          <w:szCs w:val="24"/>
        </w:rPr>
        <w:t>,</w:t>
      </w:r>
      <w:r w:rsidRPr="004F49EA">
        <w:rPr>
          <w:rFonts w:eastAsia="Times New Roman" w:cs="Times New Roman"/>
          <w:szCs w:val="24"/>
        </w:rPr>
        <w:t xml:space="preserve"> εξοπλίστηκε επιπλ</w:t>
      </w:r>
      <w:r>
        <w:rPr>
          <w:rFonts w:eastAsia="Times New Roman" w:cs="Times New Roman"/>
          <w:szCs w:val="24"/>
        </w:rPr>
        <w:t>έον</w:t>
      </w:r>
      <w:r w:rsidRPr="004F49EA">
        <w:rPr>
          <w:rFonts w:eastAsia="Times New Roman" w:cs="Times New Roman"/>
          <w:szCs w:val="24"/>
        </w:rPr>
        <w:t xml:space="preserve"> με δύο νέους αναλυτές</w:t>
      </w:r>
      <w:r>
        <w:rPr>
          <w:rFonts w:eastAsia="Times New Roman" w:cs="Times New Roman"/>
          <w:szCs w:val="24"/>
        </w:rPr>
        <w:t>,</w:t>
      </w:r>
      <w:r w:rsidRPr="004F49EA">
        <w:rPr>
          <w:rFonts w:eastAsia="Times New Roman" w:cs="Times New Roman"/>
          <w:szCs w:val="24"/>
        </w:rPr>
        <w:t xml:space="preserve"> έναν για μεθάνιο</w:t>
      </w:r>
      <w:r>
        <w:rPr>
          <w:rFonts w:eastAsia="Times New Roman" w:cs="Times New Roman"/>
          <w:szCs w:val="24"/>
        </w:rPr>
        <w:t>,</w:t>
      </w:r>
      <w:r w:rsidRPr="004F49EA">
        <w:rPr>
          <w:rFonts w:eastAsia="Times New Roman" w:cs="Times New Roman"/>
          <w:szCs w:val="24"/>
        </w:rPr>
        <w:t xml:space="preserve"> μη </w:t>
      </w:r>
      <w:proofErr w:type="spellStart"/>
      <w:r w:rsidRPr="004F49EA">
        <w:rPr>
          <w:rFonts w:eastAsia="Times New Roman" w:cs="Times New Roman"/>
          <w:szCs w:val="24"/>
        </w:rPr>
        <w:t>μεθαν</w:t>
      </w:r>
      <w:r>
        <w:rPr>
          <w:rFonts w:eastAsia="Times New Roman" w:cs="Times New Roman"/>
          <w:szCs w:val="24"/>
        </w:rPr>
        <w:t>ιούχους</w:t>
      </w:r>
      <w:proofErr w:type="spellEnd"/>
      <w:r w:rsidRPr="004F49EA">
        <w:rPr>
          <w:rFonts w:eastAsia="Times New Roman" w:cs="Times New Roman"/>
          <w:szCs w:val="24"/>
        </w:rPr>
        <w:t xml:space="preserve"> και </w:t>
      </w:r>
      <w:r>
        <w:rPr>
          <w:rFonts w:eastAsia="Times New Roman" w:cs="Times New Roman"/>
          <w:szCs w:val="24"/>
        </w:rPr>
        <w:t>αιολικούς</w:t>
      </w:r>
      <w:r w:rsidRPr="004F49EA">
        <w:rPr>
          <w:rFonts w:eastAsia="Times New Roman" w:cs="Times New Roman"/>
          <w:szCs w:val="24"/>
        </w:rPr>
        <w:t xml:space="preserve"> υδρογονάνθρακες και ένα</w:t>
      </w:r>
      <w:r>
        <w:rPr>
          <w:rFonts w:eastAsia="Times New Roman" w:cs="Times New Roman"/>
          <w:szCs w:val="24"/>
        </w:rPr>
        <w:t>ν</w:t>
      </w:r>
      <w:r w:rsidRPr="004F49EA">
        <w:rPr>
          <w:rFonts w:eastAsia="Times New Roman" w:cs="Times New Roman"/>
          <w:szCs w:val="24"/>
        </w:rPr>
        <w:t xml:space="preserve"> δεύτερο</w:t>
      </w:r>
      <w:r>
        <w:rPr>
          <w:rFonts w:eastAsia="Times New Roman" w:cs="Times New Roman"/>
          <w:szCs w:val="24"/>
        </w:rPr>
        <w:t xml:space="preserve">, που μετρά θειούχες </w:t>
      </w:r>
      <w:r w:rsidRPr="004F49EA">
        <w:rPr>
          <w:rFonts w:eastAsia="Times New Roman" w:cs="Times New Roman"/>
          <w:szCs w:val="24"/>
        </w:rPr>
        <w:t>ενώσεις</w:t>
      </w:r>
      <w:r>
        <w:rPr>
          <w:rFonts w:eastAsia="Times New Roman" w:cs="Times New Roman"/>
          <w:szCs w:val="24"/>
        </w:rPr>
        <w:t>, δ</w:t>
      </w:r>
      <w:r w:rsidRPr="004F49EA">
        <w:rPr>
          <w:rFonts w:eastAsia="Times New Roman" w:cs="Times New Roman"/>
          <w:szCs w:val="24"/>
        </w:rPr>
        <w:t>ηλαδή</w:t>
      </w:r>
      <w:r>
        <w:rPr>
          <w:rFonts w:eastAsia="Times New Roman" w:cs="Times New Roman"/>
          <w:szCs w:val="24"/>
        </w:rPr>
        <w:t xml:space="preserve"> </w:t>
      </w:r>
      <w:proofErr w:type="spellStart"/>
      <w:r>
        <w:rPr>
          <w:rFonts w:eastAsia="Times New Roman" w:cs="Times New Roman"/>
          <w:szCs w:val="24"/>
        </w:rPr>
        <w:t>μερκαπτάνες</w:t>
      </w:r>
      <w:proofErr w:type="spellEnd"/>
      <w:r>
        <w:rPr>
          <w:rFonts w:eastAsia="Times New Roman" w:cs="Times New Roman"/>
          <w:szCs w:val="24"/>
        </w:rPr>
        <w:t xml:space="preserve">, </w:t>
      </w:r>
      <w:r w:rsidRPr="004F49EA">
        <w:rPr>
          <w:rFonts w:eastAsia="Times New Roman" w:cs="Times New Roman"/>
          <w:szCs w:val="24"/>
        </w:rPr>
        <w:t xml:space="preserve">που πολλές φορές </w:t>
      </w:r>
      <w:r>
        <w:rPr>
          <w:rFonts w:eastAsia="Times New Roman" w:cs="Times New Roman"/>
          <w:szCs w:val="24"/>
        </w:rPr>
        <w:t>ε</w:t>
      </w:r>
      <w:r w:rsidRPr="004F49EA">
        <w:rPr>
          <w:rFonts w:eastAsia="Times New Roman" w:cs="Times New Roman"/>
          <w:szCs w:val="24"/>
        </w:rPr>
        <w:t>ίναι και η αιτία της δυσοσμίας</w:t>
      </w:r>
      <w:r>
        <w:rPr>
          <w:rFonts w:eastAsia="Times New Roman" w:cs="Times New Roman"/>
          <w:szCs w:val="24"/>
        </w:rPr>
        <w:t>.</w:t>
      </w:r>
      <w:r w:rsidRPr="004F49EA">
        <w:rPr>
          <w:rFonts w:eastAsia="Times New Roman" w:cs="Times New Roman"/>
          <w:szCs w:val="24"/>
        </w:rPr>
        <w:t xml:space="preserve"> </w:t>
      </w:r>
      <w:r>
        <w:rPr>
          <w:rFonts w:eastAsia="Times New Roman" w:cs="Times New Roman"/>
          <w:szCs w:val="24"/>
        </w:rPr>
        <w:t xml:space="preserve">Επίσης, </w:t>
      </w:r>
      <w:r w:rsidRPr="004F49EA">
        <w:rPr>
          <w:rFonts w:eastAsia="Times New Roman" w:cs="Times New Roman"/>
          <w:szCs w:val="24"/>
        </w:rPr>
        <w:t xml:space="preserve">προστέθηκε </w:t>
      </w:r>
      <w:r>
        <w:rPr>
          <w:rFonts w:eastAsia="Times New Roman" w:cs="Times New Roman"/>
          <w:szCs w:val="24"/>
        </w:rPr>
        <w:t xml:space="preserve">κι </w:t>
      </w:r>
      <w:r w:rsidRPr="004F49EA">
        <w:rPr>
          <w:rFonts w:eastAsia="Times New Roman" w:cs="Times New Roman"/>
          <w:szCs w:val="24"/>
        </w:rPr>
        <w:t>ένας επιπλέον</w:t>
      </w:r>
      <w:r>
        <w:rPr>
          <w:rFonts w:eastAsia="Times New Roman" w:cs="Times New Roman"/>
          <w:szCs w:val="24"/>
        </w:rPr>
        <w:t xml:space="preserve"> </w:t>
      </w:r>
      <w:r w:rsidRPr="004F49EA">
        <w:rPr>
          <w:rFonts w:eastAsia="Times New Roman" w:cs="Times New Roman"/>
          <w:szCs w:val="24"/>
        </w:rPr>
        <w:t xml:space="preserve">εξοπλισμός </w:t>
      </w:r>
      <w:r>
        <w:rPr>
          <w:rFonts w:eastAsia="Times New Roman" w:cs="Times New Roman"/>
          <w:szCs w:val="24"/>
        </w:rPr>
        <w:t>για τ</w:t>
      </w:r>
      <w:r>
        <w:rPr>
          <w:rFonts w:eastAsia="Times New Roman" w:cs="Times New Roman"/>
          <w:szCs w:val="24"/>
        </w:rPr>
        <w:t xml:space="preserve">ις βαθμονομήσεις </w:t>
      </w:r>
      <w:r w:rsidRPr="004F49EA">
        <w:rPr>
          <w:rFonts w:eastAsia="Times New Roman" w:cs="Times New Roman"/>
          <w:szCs w:val="24"/>
        </w:rPr>
        <w:t>των μετρήσεων όζοντος</w:t>
      </w:r>
      <w:r>
        <w:rPr>
          <w:rFonts w:eastAsia="Times New Roman" w:cs="Times New Roman"/>
          <w:szCs w:val="24"/>
        </w:rPr>
        <w:t>.</w:t>
      </w:r>
      <w:r w:rsidRPr="004F49EA">
        <w:rPr>
          <w:rFonts w:eastAsia="Times New Roman" w:cs="Times New Roman"/>
          <w:szCs w:val="24"/>
        </w:rPr>
        <w:t xml:space="preserve"> </w:t>
      </w:r>
    </w:p>
    <w:p w14:paraId="3AA84E80"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Ο αναλυτής </w:t>
      </w:r>
      <w:r>
        <w:rPr>
          <w:rFonts w:eastAsia="Times New Roman" w:cs="Times New Roman"/>
          <w:szCs w:val="24"/>
        </w:rPr>
        <w:t>μεθανίου</w:t>
      </w:r>
      <w:r w:rsidRPr="004F49EA">
        <w:rPr>
          <w:rFonts w:eastAsia="Times New Roman" w:cs="Times New Roman"/>
          <w:szCs w:val="24"/>
        </w:rPr>
        <w:t xml:space="preserve"> τοποθετήθηκε στις 6-12-2018 και ο δεύτερος </w:t>
      </w:r>
      <w:r>
        <w:rPr>
          <w:rFonts w:eastAsia="Times New Roman" w:cs="Times New Roman"/>
          <w:szCs w:val="24"/>
        </w:rPr>
        <w:t>αναλυτής</w:t>
      </w:r>
      <w:r w:rsidRPr="004F49EA">
        <w:rPr>
          <w:rFonts w:eastAsia="Times New Roman" w:cs="Times New Roman"/>
          <w:szCs w:val="24"/>
        </w:rPr>
        <w:t xml:space="preserve"> θειούχων εγκαταστάθηκε στις 18</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w:t>
      </w:r>
      <w:r w:rsidRPr="004F49EA">
        <w:rPr>
          <w:rFonts w:eastAsia="Times New Roman" w:cs="Times New Roman"/>
          <w:szCs w:val="24"/>
        </w:rPr>
        <w:t>19</w:t>
      </w:r>
      <w:r>
        <w:rPr>
          <w:rFonts w:eastAsia="Times New Roman" w:cs="Times New Roman"/>
          <w:szCs w:val="24"/>
        </w:rPr>
        <w:t>. Το λέω αυτό</w:t>
      </w:r>
      <w:r w:rsidRPr="004F49EA">
        <w:rPr>
          <w:rFonts w:eastAsia="Times New Roman" w:cs="Times New Roman"/>
          <w:szCs w:val="24"/>
        </w:rPr>
        <w:t xml:space="preserve"> σε σύγκριση </w:t>
      </w:r>
      <w:r>
        <w:rPr>
          <w:rFonts w:eastAsia="Times New Roman" w:cs="Times New Roman"/>
          <w:szCs w:val="24"/>
        </w:rPr>
        <w:t xml:space="preserve">και με την </w:t>
      </w:r>
      <w:r w:rsidRPr="004F49EA">
        <w:rPr>
          <w:rFonts w:eastAsia="Times New Roman" w:cs="Times New Roman"/>
          <w:szCs w:val="24"/>
        </w:rPr>
        <w:t xml:space="preserve">ημερομηνία που εγκρίθηκε η </w:t>
      </w:r>
      <w:r w:rsidRPr="004F49EA">
        <w:rPr>
          <w:rFonts w:eastAsia="Times New Roman" w:cs="Times New Roman"/>
          <w:szCs w:val="24"/>
        </w:rPr>
        <w:lastRenderedPageBreak/>
        <w:t xml:space="preserve">χρηματοδότηση από </w:t>
      </w:r>
      <w:r>
        <w:rPr>
          <w:rFonts w:eastAsia="Times New Roman" w:cs="Times New Roman"/>
          <w:szCs w:val="24"/>
        </w:rPr>
        <w:t>μας.</w:t>
      </w:r>
      <w:r w:rsidRPr="004F49EA">
        <w:rPr>
          <w:rFonts w:eastAsia="Times New Roman" w:cs="Times New Roman"/>
          <w:szCs w:val="24"/>
        </w:rPr>
        <w:t xml:space="preserve"> Ταυτόχρονα</w:t>
      </w:r>
      <w:r>
        <w:rPr>
          <w:rFonts w:eastAsia="Times New Roman" w:cs="Times New Roman"/>
          <w:szCs w:val="24"/>
        </w:rPr>
        <w:t>,</w:t>
      </w:r>
      <w:r w:rsidRPr="004F49EA">
        <w:rPr>
          <w:rFonts w:eastAsia="Times New Roman" w:cs="Times New Roman"/>
          <w:szCs w:val="24"/>
        </w:rPr>
        <w:t xml:space="preserve"> με χρημ</w:t>
      </w:r>
      <w:r w:rsidRPr="004F49EA">
        <w:rPr>
          <w:rFonts w:eastAsia="Times New Roman" w:cs="Times New Roman"/>
          <w:szCs w:val="24"/>
        </w:rPr>
        <w:t xml:space="preserve">ατοδότηση του εξοπλισμού </w:t>
      </w:r>
      <w:r>
        <w:rPr>
          <w:rFonts w:eastAsia="Times New Roman" w:cs="Times New Roman"/>
          <w:szCs w:val="24"/>
        </w:rPr>
        <w:t>από τα ΕΛΠ</w:t>
      </w:r>
      <w:r w:rsidRPr="004F49EA">
        <w:rPr>
          <w:rFonts w:eastAsia="Times New Roman" w:cs="Times New Roman"/>
          <w:szCs w:val="24"/>
        </w:rPr>
        <w:t>Ε ξεκίνησε το ερευνητικό πρόγραμμα της κ</w:t>
      </w:r>
      <w:r>
        <w:rPr>
          <w:rFonts w:eastAsia="Times New Roman" w:cs="Times New Roman"/>
          <w:szCs w:val="24"/>
        </w:rPr>
        <w:t>.</w:t>
      </w:r>
      <w:r w:rsidRPr="004F49EA">
        <w:rPr>
          <w:rFonts w:eastAsia="Times New Roman" w:cs="Times New Roman"/>
          <w:szCs w:val="24"/>
        </w:rPr>
        <w:t xml:space="preserve"> Σαμαρά</w:t>
      </w:r>
      <w:r>
        <w:rPr>
          <w:rFonts w:eastAsia="Times New Roman" w:cs="Times New Roman"/>
          <w:szCs w:val="24"/>
        </w:rPr>
        <w:t>, του Αριστοτελείου Πανεπιστημίου</w:t>
      </w:r>
      <w:r w:rsidRPr="004F49EA">
        <w:rPr>
          <w:rFonts w:eastAsia="Times New Roman" w:cs="Times New Roman"/>
          <w:szCs w:val="24"/>
        </w:rPr>
        <w:t xml:space="preserve"> Θεσσαλονίκης</w:t>
      </w:r>
      <w:r>
        <w:rPr>
          <w:rFonts w:eastAsia="Times New Roman" w:cs="Times New Roman"/>
          <w:szCs w:val="24"/>
        </w:rPr>
        <w:t>,</w:t>
      </w:r>
      <w:r w:rsidRPr="004F49EA">
        <w:rPr>
          <w:rFonts w:eastAsia="Times New Roman" w:cs="Times New Roman"/>
          <w:szCs w:val="24"/>
        </w:rPr>
        <w:t xml:space="preserve"> με στόχο την καταγραφή δύσοσμ</w:t>
      </w:r>
      <w:r>
        <w:rPr>
          <w:rFonts w:eastAsia="Times New Roman" w:cs="Times New Roman"/>
          <w:szCs w:val="24"/>
        </w:rPr>
        <w:t>ων</w:t>
      </w:r>
      <w:r w:rsidRPr="004F49EA">
        <w:rPr>
          <w:rFonts w:eastAsia="Times New Roman" w:cs="Times New Roman"/>
          <w:szCs w:val="24"/>
        </w:rPr>
        <w:t xml:space="preserve"> χημικών ενώσεων</w:t>
      </w:r>
      <w:r>
        <w:rPr>
          <w:rFonts w:eastAsia="Times New Roman" w:cs="Times New Roman"/>
          <w:szCs w:val="24"/>
        </w:rPr>
        <w:t>.</w:t>
      </w:r>
      <w:r w:rsidRPr="004F49EA">
        <w:rPr>
          <w:rFonts w:eastAsia="Times New Roman" w:cs="Times New Roman"/>
          <w:szCs w:val="24"/>
        </w:rPr>
        <w:t xml:space="preserve"> </w:t>
      </w:r>
    </w:p>
    <w:p w14:paraId="3AA84E81"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Καταλαβαίνετε ότι άμεσα </w:t>
      </w:r>
      <w:r>
        <w:rPr>
          <w:rFonts w:eastAsia="Times New Roman" w:cs="Times New Roman"/>
          <w:szCs w:val="24"/>
        </w:rPr>
        <w:t>τ</w:t>
      </w:r>
      <w:r w:rsidRPr="004F49EA">
        <w:rPr>
          <w:rFonts w:eastAsia="Times New Roman" w:cs="Times New Roman"/>
          <w:szCs w:val="24"/>
        </w:rPr>
        <w:t>ο Υπουργείο Περιβάλλοντος εξασφάλισε τους πόρους κ</w:t>
      </w:r>
      <w:r w:rsidRPr="004F49EA">
        <w:rPr>
          <w:rFonts w:eastAsia="Times New Roman" w:cs="Times New Roman"/>
          <w:szCs w:val="24"/>
        </w:rPr>
        <w:t xml:space="preserve">αι όλη αυτή την περίοδο πιέζει και </w:t>
      </w:r>
      <w:r>
        <w:rPr>
          <w:rFonts w:eastAsia="Times New Roman" w:cs="Times New Roman"/>
          <w:szCs w:val="24"/>
        </w:rPr>
        <w:t xml:space="preserve">με </w:t>
      </w:r>
      <w:r w:rsidRPr="004F49EA">
        <w:rPr>
          <w:rFonts w:eastAsia="Times New Roman" w:cs="Times New Roman"/>
          <w:szCs w:val="24"/>
        </w:rPr>
        <w:t>επικοινωνία</w:t>
      </w:r>
      <w:r>
        <w:rPr>
          <w:rFonts w:eastAsia="Times New Roman" w:cs="Times New Roman"/>
          <w:szCs w:val="24"/>
        </w:rPr>
        <w:t>,</w:t>
      </w:r>
      <w:r w:rsidRPr="004F49EA">
        <w:rPr>
          <w:rFonts w:eastAsia="Times New Roman" w:cs="Times New Roman"/>
          <w:szCs w:val="24"/>
        </w:rPr>
        <w:t xml:space="preserve"> αλλά και με </w:t>
      </w:r>
      <w:r>
        <w:rPr>
          <w:rFonts w:eastAsia="Times New Roman" w:cs="Times New Roman"/>
          <w:szCs w:val="24"/>
        </w:rPr>
        <w:t>λ</w:t>
      </w:r>
      <w:r w:rsidRPr="004F49EA">
        <w:rPr>
          <w:rFonts w:eastAsia="Times New Roman" w:cs="Times New Roman"/>
          <w:szCs w:val="24"/>
        </w:rPr>
        <w:t>ειτουργία των επιθεωρητών περιβάλλοντος</w:t>
      </w:r>
      <w:r>
        <w:rPr>
          <w:rFonts w:eastAsia="Times New Roman" w:cs="Times New Roman"/>
          <w:szCs w:val="24"/>
        </w:rPr>
        <w:t>.</w:t>
      </w:r>
      <w:r w:rsidRPr="004F49EA">
        <w:rPr>
          <w:rFonts w:eastAsia="Times New Roman" w:cs="Times New Roman"/>
          <w:szCs w:val="24"/>
        </w:rPr>
        <w:t xml:space="preserve"> Στ</w:t>
      </w:r>
      <w:r>
        <w:rPr>
          <w:rFonts w:eastAsia="Times New Roman" w:cs="Times New Roman"/>
          <w:szCs w:val="24"/>
        </w:rPr>
        <w:t>ο</w:t>
      </w:r>
      <w:r w:rsidRPr="004F49EA">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λ</w:t>
      </w:r>
      <w:r w:rsidRPr="004F49EA">
        <w:rPr>
          <w:rFonts w:eastAsia="Times New Roman" w:cs="Times New Roman"/>
          <w:szCs w:val="24"/>
        </w:rPr>
        <w:t>οιπόν</w:t>
      </w:r>
      <w:r>
        <w:rPr>
          <w:rFonts w:eastAsia="Times New Roman" w:cs="Times New Roman"/>
          <w:szCs w:val="24"/>
        </w:rPr>
        <w:t>,</w:t>
      </w:r>
      <w:r w:rsidRPr="004F49EA">
        <w:rPr>
          <w:rFonts w:eastAsia="Times New Roman" w:cs="Times New Roman"/>
          <w:szCs w:val="24"/>
        </w:rPr>
        <w:t xml:space="preserve"> του Σώματος Επιθεωρητών</w:t>
      </w:r>
      <w:r>
        <w:rPr>
          <w:rFonts w:eastAsia="Times New Roman" w:cs="Times New Roman"/>
          <w:szCs w:val="24"/>
        </w:rPr>
        <w:t>, ξ</w:t>
      </w:r>
      <w:r w:rsidRPr="004F49EA">
        <w:rPr>
          <w:rFonts w:eastAsia="Times New Roman" w:cs="Times New Roman"/>
          <w:szCs w:val="24"/>
        </w:rPr>
        <w:t xml:space="preserve">εκινήσαμε κι εμείς ελέγχους από το Σώμα Επιθεωρητών σε εγκαταστάσεις </w:t>
      </w:r>
      <w:r>
        <w:rPr>
          <w:rFonts w:eastAsia="Times New Roman" w:cs="Times New Roman"/>
          <w:szCs w:val="24"/>
        </w:rPr>
        <w:t xml:space="preserve">της </w:t>
      </w:r>
      <w:r>
        <w:rPr>
          <w:rFonts w:eastAsia="Times New Roman" w:cs="Times New Roman"/>
          <w:szCs w:val="24"/>
        </w:rPr>
        <w:t>δ</w:t>
      </w:r>
      <w:r w:rsidRPr="004F49EA">
        <w:rPr>
          <w:rFonts w:eastAsia="Times New Roman" w:cs="Times New Roman"/>
          <w:szCs w:val="24"/>
        </w:rPr>
        <w:t>υτικής Θεσσαλονίκης στ</w:t>
      </w:r>
      <w:r>
        <w:rPr>
          <w:rFonts w:eastAsia="Times New Roman" w:cs="Times New Roman"/>
          <w:szCs w:val="24"/>
        </w:rPr>
        <w:t>ο</w:t>
      </w:r>
      <w:r w:rsidRPr="004F49EA">
        <w:rPr>
          <w:rFonts w:eastAsia="Times New Roman" w:cs="Times New Roman"/>
          <w:szCs w:val="24"/>
        </w:rPr>
        <w:t xml:space="preserve"> πλαίσι</w:t>
      </w:r>
      <w:r>
        <w:rPr>
          <w:rFonts w:eastAsia="Times New Roman" w:cs="Times New Roman"/>
          <w:szCs w:val="24"/>
        </w:rPr>
        <w:t>ο</w:t>
      </w:r>
      <w:r w:rsidRPr="004F49EA">
        <w:rPr>
          <w:rFonts w:eastAsia="Times New Roman" w:cs="Times New Roman"/>
          <w:szCs w:val="24"/>
        </w:rPr>
        <w:t xml:space="preserve"> υλοποίησης ενός σχεδίου επιθεωρήσεων</w:t>
      </w:r>
      <w:r>
        <w:rPr>
          <w:rFonts w:eastAsia="Times New Roman" w:cs="Times New Roman"/>
          <w:szCs w:val="24"/>
        </w:rPr>
        <w:t>.</w:t>
      </w:r>
      <w:r w:rsidRPr="004F49EA">
        <w:rPr>
          <w:rFonts w:eastAsia="Times New Roman" w:cs="Times New Roman"/>
          <w:szCs w:val="24"/>
        </w:rPr>
        <w:t xml:space="preserve"> </w:t>
      </w:r>
    </w:p>
    <w:p w14:paraId="3AA84E82"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Εδώ πρέπει να σας πω ότι </w:t>
      </w:r>
      <w:r w:rsidRPr="004F49EA">
        <w:rPr>
          <w:rFonts w:eastAsia="Times New Roman" w:cs="Times New Roman"/>
          <w:szCs w:val="24"/>
        </w:rPr>
        <w:t>οι επιθεωρητές και ως ειδικοί ανακριτικοί υπάλληλοι διενεργούν και προκαταρκτική εξέταση κατ</w:t>
      </w:r>
      <w:r>
        <w:rPr>
          <w:rFonts w:eastAsia="Times New Roman" w:cs="Times New Roman"/>
          <w:szCs w:val="24"/>
        </w:rPr>
        <w:t>’</w:t>
      </w:r>
      <w:r w:rsidRPr="004F49EA">
        <w:rPr>
          <w:rFonts w:eastAsia="Times New Roman" w:cs="Times New Roman"/>
          <w:szCs w:val="24"/>
        </w:rPr>
        <w:t xml:space="preserve"> εντολή της εισαγγελίας πρωτοδικών </w:t>
      </w:r>
      <w:r>
        <w:rPr>
          <w:rFonts w:eastAsia="Times New Roman" w:cs="Times New Roman"/>
          <w:szCs w:val="24"/>
        </w:rPr>
        <w:t>για</w:t>
      </w:r>
      <w:r w:rsidRPr="004F49EA">
        <w:rPr>
          <w:rFonts w:eastAsia="Times New Roman" w:cs="Times New Roman"/>
          <w:szCs w:val="24"/>
        </w:rPr>
        <w:t xml:space="preserve"> τη διερεύνηση των αιτίων δυσοσμίας</w:t>
      </w:r>
      <w:r>
        <w:rPr>
          <w:rFonts w:eastAsia="Times New Roman" w:cs="Times New Roman"/>
          <w:szCs w:val="24"/>
        </w:rPr>
        <w:t xml:space="preserve">. Έχουμε κάνει κι εμείς </w:t>
      </w:r>
      <w:r>
        <w:rPr>
          <w:rFonts w:eastAsia="Times New Roman" w:cs="Times New Roman"/>
          <w:szCs w:val="24"/>
        </w:rPr>
        <w:t xml:space="preserve">ελέγχους </w:t>
      </w:r>
      <w:r w:rsidRPr="004F49EA">
        <w:rPr>
          <w:rFonts w:eastAsia="Times New Roman" w:cs="Times New Roman"/>
          <w:szCs w:val="24"/>
        </w:rPr>
        <w:t xml:space="preserve">με βάση το </w:t>
      </w:r>
      <w:r>
        <w:rPr>
          <w:rFonts w:eastAsia="Times New Roman" w:cs="Times New Roman"/>
          <w:szCs w:val="24"/>
        </w:rPr>
        <w:t>Σώμα Επιθεωρητών</w:t>
      </w:r>
      <w:r w:rsidRPr="004F49EA">
        <w:rPr>
          <w:rFonts w:eastAsia="Times New Roman" w:cs="Times New Roman"/>
          <w:szCs w:val="24"/>
        </w:rPr>
        <w:t xml:space="preserve"> και τον Δεκέμβριο </w:t>
      </w:r>
      <w:r>
        <w:rPr>
          <w:rFonts w:eastAsia="Times New Roman" w:cs="Times New Roman"/>
          <w:szCs w:val="24"/>
        </w:rPr>
        <w:t>του 20</w:t>
      </w:r>
      <w:r w:rsidRPr="004F49EA">
        <w:rPr>
          <w:rFonts w:eastAsia="Times New Roman" w:cs="Times New Roman"/>
          <w:szCs w:val="24"/>
        </w:rPr>
        <w:t>18 και το</w:t>
      </w:r>
      <w:r>
        <w:rPr>
          <w:rFonts w:eastAsia="Times New Roman" w:cs="Times New Roman"/>
          <w:szCs w:val="24"/>
        </w:rPr>
        <w:t xml:space="preserve">ν Ιανουάριο </w:t>
      </w:r>
      <w:r w:rsidRPr="004F49EA">
        <w:rPr>
          <w:rFonts w:eastAsia="Times New Roman" w:cs="Times New Roman"/>
          <w:szCs w:val="24"/>
        </w:rPr>
        <w:t xml:space="preserve">του </w:t>
      </w:r>
      <w:r>
        <w:rPr>
          <w:rFonts w:eastAsia="Times New Roman" w:cs="Times New Roman"/>
          <w:szCs w:val="24"/>
        </w:rPr>
        <w:t>20</w:t>
      </w:r>
      <w:r w:rsidRPr="004F49EA">
        <w:rPr>
          <w:rFonts w:eastAsia="Times New Roman" w:cs="Times New Roman"/>
          <w:szCs w:val="24"/>
        </w:rPr>
        <w:t xml:space="preserve">19 </w:t>
      </w:r>
      <w:r>
        <w:rPr>
          <w:rFonts w:eastAsia="Times New Roman" w:cs="Times New Roman"/>
          <w:szCs w:val="24"/>
        </w:rPr>
        <w:t>για</w:t>
      </w:r>
      <w:r w:rsidRPr="004F49EA">
        <w:rPr>
          <w:rFonts w:eastAsia="Times New Roman" w:cs="Times New Roman"/>
          <w:szCs w:val="24"/>
        </w:rPr>
        <w:t xml:space="preserve"> μία εβδομάδα στα Ελληνικά Πετρέλαια και σ</w:t>
      </w:r>
      <w:r>
        <w:rPr>
          <w:rFonts w:eastAsia="Times New Roman" w:cs="Times New Roman"/>
          <w:szCs w:val="24"/>
        </w:rPr>
        <w:t>τις</w:t>
      </w:r>
      <w:r w:rsidRPr="004F49EA">
        <w:rPr>
          <w:rFonts w:eastAsia="Times New Roman" w:cs="Times New Roman"/>
          <w:szCs w:val="24"/>
        </w:rPr>
        <w:t xml:space="preserve"> άλλες επιχειρήσεις της περιοχής</w:t>
      </w:r>
      <w:r>
        <w:rPr>
          <w:rFonts w:eastAsia="Times New Roman" w:cs="Times New Roman"/>
          <w:szCs w:val="24"/>
        </w:rPr>
        <w:t>.</w:t>
      </w:r>
    </w:p>
    <w:p w14:paraId="3AA84E83"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w:t>
      </w:r>
      <w:r>
        <w:rPr>
          <w:rFonts w:eastAsia="Times New Roman" w:cs="Times New Roman"/>
          <w:szCs w:val="24"/>
        </w:rPr>
        <w:t>ή Υπουργού)</w:t>
      </w:r>
    </w:p>
    <w:p w14:paraId="3AA84E84"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Παράλληλα</w:t>
      </w:r>
      <w:r>
        <w:rPr>
          <w:rFonts w:eastAsia="Times New Roman" w:cs="Times New Roman"/>
          <w:szCs w:val="24"/>
        </w:rPr>
        <w:t>,</w:t>
      </w:r>
      <w:r w:rsidRPr="004F49EA">
        <w:rPr>
          <w:rFonts w:eastAsia="Times New Roman" w:cs="Times New Roman"/>
          <w:szCs w:val="24"/>
        </w:rPr>
        <w:t xml:space="preserve"> το αρμόδιο όργανο ελέγχου της </w:t>
      </w:r>
      <w:r>
        <w:rPr>
          <w:rFonts w:eastAsia="Times New Roman" w:cs="Times New Roman"/>
          <w:szCs w:val="24"/>
        </w:rPr>
        <w:t>π</w:t>
      </w:r>
      <w:r w:rsidRPr="004F49EA">
        <w:rPr>
          <w:rFonts w:eastAsia="Times New Roman" w:cs="Times New Roman"/>
          <w:szCs w:val="24"/>
        </w:rPr>
        <w:t>εριφέρειας</w:t>
      </w:r>
      <w:r>
        <w:rPr>
          <w:rFonts w:eastAsia="Times New Roman" w:cs="Times New Roman"/>
          <w:szCs w:val="24"/>
        </w:rPr>
        <w:t>,</w:t>
      </w:r>
      <w:r w:rsidRPr="004F49EA">
        <w:rPr>
          <w:rFonts w:eastAsia="Times New Roman" w:cs="Times New Roman"/>
          <w:szCs w:val="24"/>
        </w:rPr>
        <w:t xml:space="preserve"> διότι η </w:t>
      </w:r>
      <w:r>
        <w:rPr>
          <w:rFonts w:eastAsia="Times New Roman" w:cs="Times New Roman"/>
          <w:szCs w:val="24"/>
        </w:rPr>
        <w:t>π</w:t>
      </w:r>
      <w:r w:rsidRPr="004F49EA">
        <w:rPr>
          <w:rFonts w:eastAsia="Times New Roman" w:cs="Times New Roman"/>
          <w:szCs w:val="24"/>
        </w:rPr>
        <w:t xml:space="preserve">εριφέρεια έχει την αρμοδιότητα </w:t>
      </w:r>
      <w:r>
        <w:rPr>
          <w:rFonts w:eastAsia="Times New Roman" w:cs="Times New Roman"/>
          <w:szCs w:val="24"/>
        </w:rPr>
        <w:t xml:space="preserve">και </w:t>
      </w:r>
      <w:r w:rsidRPr="004F49EA">
        <w:rPr>
          <w:rFonts w:eastAsia="Times New Roman" w:cs="Times New Roman"/>
          <w:szCs w:val="24"/>
        </w:rPr>
        <w:t>για τις μετρήσεις ατμοσφαιρικής ρύπανσης</w:t>
      </w:r>
      <w:r>
        <w:rPr>
          <w:rFonts w:eastAsia="Times New Roman" w:cs="Times New Roman"/>
          <w:szCs w:val="24"/>
        </w:rPr>
        <w:t>,</w:t>
      </w:r>
      <w:r w:rsidRPr="004F49EA">
        <w:rPr>
          <w:rFonts w:eastAsia="Times New Roman" w:cs="Times New Roman"/>
          <w:szCs w:val="24"/>
        </w:rPr>
        <w:t xml:space="preserve"> αλλά και για τους ελέγχους με τα κοινά κλιμάκια που καθορίζει και συγκροτεί</w:t>
      </w:r>
      <w:r>
        <w:rPr>
          <w:rFonts w:eastAsia="Times New Roman" w:cs="Times New Roman"/>
          <w:szCs w:val="24"/>
        </w:rPr>
        <w:t>,</w:t>
      </w:r>
      <w:r w:rsidRPr="004F49EA">
        <w:rPr>
          <w:rFonts w:eastAsia="Times New Roman" w:cs="Times New Roman"/>
          <w:szCs w:val="24"/>
        </w:rPr>
        <w:t xml:space="preserve"> ξεκίνησε ελέγχους στα τέλη </w:t>
      </w:r>
      <w:r w:rsidRPr="004F49EA">
        <w:rPr>
          <w:rFonts w:eastAsia="Times New Roman" w:cs="Times New Roman"/>
          <w:szCs w:val="24"/>
        </w:rPr>
        <w:t xml:space="preserve">του φθινοπώρου </w:t>
      </w:r>
      <w:r>
        <w:rPr>
          <w:rFonts w:eastAsia="Times New Roman" w:cs="Times New Roman"/>
          <w:szCs w:val="24"/>
        </w:rPr>
        <w:t xml:space="preserve">του </w:t>
      </w:r>
      <w:r w:rsidRPr="004F49EA">
        <w:rPr>
          <w:rFonts w:eastAsia="Times New Roman" w:cs="Times New Roman"/>
          <w:szCs w:val="24"/>
        </w:rPr>
        <w:t xml:space="preserve">2018 και δημιούργησε έναν κατάλογο </w:t>
      </w:r>
      <w:r>
        <w:rPr>
          <w:rFonts w:eastAsia="Times New Roman" w:cs="Times New Roman"/>
          <w:szCs w:val="24"/>
        </w:rPr>
        <w:t>δέκα</w:t>
      </w:r>
      <w:r w:rsidRPr="004F49EA">
        <w:rPr>
          <w:rFonts w:eastAsia="Times New Roman" w:cs="Times New Roman"/>
          <w:szCs w:val="24"/>
        </w:rPr>
        <w:t xml:space="preserve"> </w:t>
      </w:r>
      <w:proofErr w:type="spellStart"/>
      <w:r w:rsidRPr="004F49EA">
        <w:rPr>
          <w:rFonts w:eastAsia="Times New Roman" w:cs="Times New Roman"/>
          <w:szCs w:val="24"/>
        </w:rPr>
        <w:t>στοχευμένων</w:t>
      </w:r>
      <w:proofErr w:type="spellEnd"/>
      <w:r w:rsidRPr="004F49EA">
        <w:rPr>
          <w:rFonts w:eastAsia="Times New Roman" w:cs="Times New Roman"/>
          <w:szCs w:val="24"/>
        </w:rPr>
        <w:t xml:space="preserve"> δραστηριοτήτων</w:t>
      </w:r>
      <w:r>
        <w:rPr>
          <w:rFonts w:eastAsia="Times New Roman" w:cs="Times New Roman"/>
          <w:szCs w:val="24"/>
        </w:rPr>
        <w:t>,</w:t>
      </w:r>
      <w:r w:rsidRPr="004F49EA">
        <w:rPr>
          <w:rFonts w:eastAsia="Times New Roman" w:cs="Times New Roman"/>
          <w:szCs w:val="24"/>
        </w:rPr>
        <w:t xml:space="preserve"> οι οποίες ήταν αυτές που λόγω της παραγωγικής διαδικασίας και του είδους δυνητικά μπορούν να αποτελούν την πηγή των ρύπων και συνδυάζονται και με </w:t>
      </w:r>
      <w:r>
        <w:rPr>
          <w:rFonts w:eastAsia="Times New Roman" w:cs="Times New Roman"/>
          <w:szCs w:val="24"/>
        </w:rPr>
        <w:t>το περιεχόμενο</w:t>
      </w:r>
      <w:r w:rsidRPr="004F49EA">
        <w:rPr>
          <w:rFonts w:eastAsia="Times New Roman" w:cs="Times New Roman"/>
          <w:szCs w:val="24"/>
        </w:rPr>
        <w:t xml:space="preserve"> των κατα</w:t>
      </w:r>
      <w:r w:rsidRPr="004F49EA">
        <w:rPr>
          <w:rFonts w:eastAsia="Times New Roman" w:cs="Times New Roman"/>
          <w:szCs w:val="24"/>
        </w:rPr>
        <w:t>γγελιών των πολιτών</w:t>
      </w:r>
      <w:r>
        <w:rPr>
          <w:rFonts w:eastAsia="Times New Roman" w:cs="Times New Roman"/>
          <w:szCs w:val="24"/>
        </w:rPr>
        <w:t>.</w:t>
      </w:r>
      <w:r w:rsidRPr="004F49EA">
        <w:rPr>
          <w:rFonts w:eastAsia="Times New Roman" w:cs="Times New Roman"/>
          <w:szCs w:val="24"/>
        </w:rPr>
        <w:t xml:space="preserve"> </w:t>
      </w:r>
    </w:p>
    <w:p w14:paraId="3AA84E85" w14:textId="77777777" w:rsidR="00AF2C39" w:rsidRDefault="00AD072F">
      <w:pPr>
        <w:spacing w:line="600" w:lineRule="auto"/>
        <w:ind w:firstLine="720"/>
        <w:jc w:val="both"/>
        <w:rPr>
          <w:rFonts w:eastAsia="Times New Roman" w:cs="Times New Roman"/>
          <w:szCs w:val="24"/>
        </w:rPr>
      </w:pPr>
      <w:r w:rsidRPr="004F49EA">
        <w:rPr>
          <w:rFonts w:eastAsia="Times New Roman" w:cs="Times New Roman"/>
          <w:szCs w:val="24"/>
        </w:rPr>
        <w:t xml:space="preserve">Από τα δεδομένα που έχουμε λάβει μέχρι στιγμής από την </w:t>
      </w:r>
      <w:r>
        <w:rPr>
          <w:rFonts w:eastAsia="Times New Roman" w:cs="Times New Roman"/>
          <w:szCs w:val="24"/>
        </w:rPr>
        <w:t>π</w:t>
      </w:r>
      <w:r w:rsidRPr="004F49EA">
        <w:rPr>
          <w:rFonts w:eastAsia="Times New Roman" w:cs="Times New Roman"/>
          <w:szCs w:val="24"/>
        </w:rPr>
        <w:t>εριφέρεια</w:t>
      </w:r>
      <w:r>
        <w:rPr>
          <w:rFonts w:eastAsia="Times New Roman" w:cs="Times New Roman"/>
          <w:szCs w:val="24"/>
        </w:rPr>
        <w:t>,</w:t>
      </w:r>
      <w:r w:rsidRPr="004F49EA">
        <w:rPr>
          <w:rFonts w:eastAsia="Times New Roman" w:cs="Times New Roman"/>
          <w:szCs w:val="24"/>
        </w:rPr>
        <w:t xml:space="preserve"> έχουν διενεργηθεί έλεγχοι σε τρεις από τις </w:t>
      </w:r>
      <w:r>
        <w:rPr>
          <w:rFonts w:eastAsia="Times New Roman" w:cs="Times New Roman"/>
          <w:szCs w:val="24"/>
        </w:rPr>
        <w:t>δέκα</w:t>
      </w:r>
      <w:r w:rsidRPr="004F49EA">
        <w:rPr>
          <w:rFonts w:eastAsia="Times New Roman" w:cs="Times New Roman"/>
          <w:szCs w:val="24"/>
        </w:rPr>
        <w:t xml:space="preserve"> δραστηριότητες και τα αποτελέσματα των ελέγχων δεν μας έχουν παραδοθεί</w:t>
      </w:r>
      <w:r>
        <w:rPr>
          <w:rFonts w:eastAsia="Times New Roman" w:cs="Times New Roman"/>
          <w:szCs w:val="24"/>
        </w:rPr>
        <w:t>.</w:t>
      </w:r>
      <w:r w:rsidRPr="004F49EA">
        <w:rPr>
          <w:rFonts w:eastAsia="Times New Roman" w:cs="Times New Roman"/>
          <w:szCs w:val="24"/>
        </w:rPr>
        <w:t xml:space="preserve"> Βρίσκονται</w:t>
      </w:r>
      <w:r>
        <w:rPr>
          <w:rFonts w:eastAsia="Times New Roman" w:cs="Times New Roman"/>
          <w:szCs w:val="24"/>
        </w:rPr>
        <w:t>,</w:t>
      </w:r>
      <w:r w:rsidRPr="004F49EA">
        <w:rPr>
          <w:rFonts w:eastAsia="Times New Roman" w:cs="Times New Roman"/>
          <w:szCs w:val="24"/>
        </w:rPr>
        <w:t xml:space="preserve"> σ</w:t>
      </w:r>
      <w:r>
        <w:rPr>
          <w:rFonts w:eastAsia="Times New Roman" w:cs="Times New Roman"/>
          <w:szCs w:val="24"/>
        </w:rPr>
        <w:t>ύμφωνα με την αλληλογραφία που λάβ</w:t>
      </w:r>
      <w:r>
        <w:rPr>
          <w:rFonts w:eastAsia="Times New Roman" w:cs="Times New Roman"/>
          <w:szCs w:val="24"/>
        </w:rPr>
        <w:t>αμε εξαιτίας της ερώτησής σας,</w:t>
      </w:r>
      <w:r w:rsidRPr="004F49EA">
        <w:rPr>
          <w:rFonts w:eastAsia="Times New Roman" w:cs="Times New Roman"/>
          <w:szCs w:val="24"/>
        </w:rPr>
        <w:t xml:space="preserve"> </w:t>
      </w:r>
      <w:r>
        <w:rPr>
          <w:rFonts w:eastAsia="Times New Roman" w:cs="Times New Roman"/>
          <w:szCs w:val="24"/>
        </w:rPr>
        <w:t>σε</w:t>
      </w:r>
      <w:r w:rsidRPr="004F49EA">
        <w:rPr>
          <w:rFonts w:eastAsia="Times New Roman" w:cs="Times New Roman"/>
          <w:szCs w:val="24"/>
        </w:rPr>
        <w:t xml:space="preserve"> στάδιο επεξεργασίας</w:t>
      </w:r>
      <w:r>
        <w:rPr>
          <w:rFonts w:eastAsia="Times New Roman" w:cs="Times New Roman"/>
          <w:szCs w:val="24"/>
        </w:rPr>
        <w:t>.</w:t>
      </w:r>
    </w:p>
    <w:p w14:paraId="3AA84E86"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γεγονός ότι περιμέναμε εδώ και αρκετό καιρό τα αποτελέσματα. Μάλιστα, επειδή είχα ενημερωθεί για την τοποθέτηση του κυρίου </w:t>
      </w:r>
      <w:r>
        <w:rPr>
          <w:rFonts w:eastAsia="Times New Roman"/>
          <w:color w:val="222222"/>
          <w:szCs w:val="24"/>
          <w:shd w:val="clear" w:color="auto" w:fill="FFFFFF"/>
        </w:rPr>
        <w:t>π</w:t>
      </w:r>
      <w:r>
        <w:rPr>
          <w:rFonts w:eastAsia="Times New Roman"/>
          <w:color w:val="222222"/>
          <w:szCs w:val="24"/>
          <w:shd w:val="clear" w:color="auto" w:fill="FFFFFF"/>
        </w:rPr>
        <w:t xml:space="preserve">εριφερειάρχη στο Περιφερειακό Συμβούλιο Κεντρικής Μακεδονίας, είχα </w:t>
      </w:r>
      <w:r>
        <w:rPr>
          <w:rFonts w:eastAsia="Times New Roman"/>
          <w:color w:val="222222"/>
          <w:szCs w:val="24"/>
          <w:shd w:val="clear" w:color="auto" w:fill="FFFFFF"/>
        </w:rPr>
        <w:t>επικοινωνήσει μαζί του και προσωπικά και του είχα ζητήσει να μας κοινοποιηθούν άμεσα τα αποτελέσματα, οι μετρήσεις και όλα αυτά τα οποία ήταν στη σφαίρα της επικοινωνίας ή των ανακοινώσεων, αλλά όχι στη σφαίρα των επιστημονικών δεδομένων, για να έχουμε συγ</w:t>
      </w:r>
      <w:r>
        <w:rPr>
          <w:rFonts w:eastAsia="Times New Roman"/>
          <w:color w:val="222222"/>
          <w:szCs w:val="24"/>
          <w:shd w:val="clear" w:color="auto" w:fill="FFFFFF"/>
        </w:rPr>
        <w:t>κεκριμένα στοιχεία. Πρέπει να πω ότι την ίδια περίοδο ήταν πολύ μεγάλη η ένταση, οι διαμαρτυρίες και υπήρχε αναξιοπιστία εκ μέρους των πολιτών, διότι υπήρχε μεγάλη ένταση και δεν υπήρχαν αποτελέσματα.</w:t>
      </w:r>
    </w:p>
    <w:p w14:paraId="3AA84E87"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Πληροφορηθήκαμε</w:t>
      </w:r>
      <w:r>
        <w:rPr>
          <w:rFonts w:eastAsia="Times New Roman"/>
          <w:color w:val="222222"/>
          <w:szCs w:val="24"/>
          <w:shd w:val="clear" w:color="auto" w:fill="FFFFFF"/>
        </w:rPr>
        <w:t xml:space="preserve"> από τα μέσα ενημέρωσης για τη συνέντευξ</w:t>
      </w:r>
      <w:r>
        <w:rPr>
          <w:rFonts w:eastAsia="Times New Roman"/>
          <w:color w:val="222222"/>
          <w:szCs w:val="24"/>
          <w:shd w:val="clear" w:color="auto" w:fill="FFFFFF"/>
        </w:rPr>
        <w:t xml:space="preserve">η τύπου που έδωσε ο κύριος </w:t>
      </w:r>
      <w:r>
        <w:rPr>
          <w:rFonts w:eastAsia="Times New Roman"/>
          <w:color w:val="222222"/>
          <w:szCs w:val="24"/>
          <w:shd w:val="clear" w:color="auto" w:fill="FFFFFF"/>
        </w:rPr>
        <w:t>π</w:t>
      </w:r>
      <w:r>
        <w:rPr>
          <w:rFonts w:eastAsia="Times New Roman"/>
          <w:color w:val="222222"/>
          <w:szCs w:val="24"/>
          <w:shd w:val="clear" w:color="auto" w:fill="FFFFFF"/>
        </w:rPr>
        <w:t xml:space="preserve">εριφερειάρχης με τα στελέχη της </w:t>
      </w:r>
      <w:r>
        <w:rPr>
          <w:rFonts w:eastAsia="Times New Roman"/>
          <w:color w:val="222222"/>
          <w:szCs w:val="24"/>
          <w:shd w:val="clear" w:color="auto" w:fill="FFFFFF"/>
        </w:rPr>
        <w:t>π</w:t>
      </w:r>
      <w:r>
        <w:rPr>
          <w:rFonts w:eastAsia="Times New Roman"/>
          <w:color w:val="222222"/>
          <w:szCs w:val="24"/>
          <w:shd w:val="clear" w:color="auto" w:fill="FFFFFF"/>
        </w:rPr>
        <w:t xml:space="preserve">εριφέρειας και με το </w:t>
      </w:r>
      <w:r>
        <w:rPr>
          <w:rFonts w:eastAsia="Times New Roman"/>
          <w:color w:val="222222"/>
          <w:szCs w:val="24"/>
          <w:shd w:val="clear" w:color="auto" w:fill="FFFFFF"/>
        </w:rPr>
        <w:t>π</w:t>
      </w:r>
      <w:r>
        <w:rPr>
          <w:rFonts w:eastAsia="Times New Roman"/>
          <w:color w:val="222222"/>
          <w:szCs w:val="24"/>
          <w:shd w:val="clear" w:color="auto" w:fill="FFFFFF"/>
        </w:rPr>
        <w:t>ανεπιστήμιο για την ενδιάμεση έκθεση, την οποία πρέπει να σας πω ότι ζητήσαμε να μας παραδοθεί</w:t>
      </w:r>
      <w:r>
        <w:rPr>
          <w:rFonts w:eastAsia="Times New Roman"/>
          <w:color w:val="222222"/>
          <w:szCs w:val="24"/>
          <w:shd w:val="clear" w:color="auto" w:fill="FFFFFF"/>
        </w:rPr>
        <w:t>,</w:t>
      </w:r>
      <w:r>
        <w:rPr>
          <w:rFonts w:eastAsia="Times New Roman"/>
          <w:color w:val="222222"/>
          <w:szCs w:val="24"/>
          <w:shd w:val="clear" w:color="auto" w:fill="FFFFFF"/>
        </w:rPr>
        <w:t xml:space="preserve"> διότι δεν μας είχε παραδοθεί. Χθες το μεσημέρι τελικά, δέκα μέρες σχεδόν μετά</w:t>
      </w:r>
      <w:r>
        <w:rPr>
          <w:rFonts w:eastAsia="Times New Roman"/>
          <w:color w:val="222222"/>
          <w:szCs w:val="24"/>
          <w:shd w:val="clear" w:color="auto" w:fill="FFFFFF"/>
        </w:rPr>
        <w:t xml:space="preserve"> και εξαιτίας της ερώτησή</w:t>
      </w:r>
      <w:r>
        <w:rPr>
          <w:rFonts w:eastAsia="Times New Roman"/>
          <w:color w:val="222222"/>
          <w:szCs w:val="24"/>
          <w:shd w:val="clear" w:color="auto" w:fill="FFFFFF"/>
        </w:rPr>
        <w:t>ς</w:t>
      </w:r>
      <w:r>
        <w:rPr>
          <w:rFonts w:eastAsia="Times New Roman"/>
          <w:color w:val="222222"/>
          <w:szCs w:val="24"/>
          <w:shd w:val="clear" w:color="auto" w:fill="FFFFFF"/>
        </w:rPr>
        <w:t xml:space="preserve"> σας, ζητή</w:t>
      </w:r>
      <w:r>
        <w:rPr>
          <w:rFonts w:eastAsia="Times New Roman"/>
          <w:color w:val="222222"/>
          <w:szCs w:val="24"/>
          <w:shd w:val="clear" w:color="auto" w:fill="FFFFFF"/>
        </w:rPr>
        <w:lastRenderedPageBreak/>
        <w:t>σαμε να μας δοθεί ενδιάμεση έκθεση, διότι προφανώς τη χρειαζόμασταν, παρ</w:t>
      </w:r>
      <w:r>
        <w:rPr>
          <w:rFonts w:eastAsia="Times New Roman"/>
          <w:color w:val="222222"/>
          <w:szCs w:val="24"/>
          <w:shd w:val="clear" w:color="auto" w:fill="FFFFFF"/>
        </w:rPr>
        <w:t xml:space="preserve">’ </w:t>
      </w:r>
      <w:r>
        <w:rPr>
          <w:rFonts w:eastAsia="Times New Roman"/>
          <w:color w:val="222222"/>
          <w:szCs w:val="24"/>
          <w:shd w:val="clear" w:color="auto" w:fill="FFFFFF"/>
        </w:rPr>
        <w:t>ότι είχε ανακοινωθεί ότι μας είχαν αποσταλεί τα δεδομένα.</w:t>
      </w:r>
    </w:p>
    <w:p w14:paraId="3AA84E88"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λοιπόν, προκύπτει ότι έχουν γίνει οι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έξι από τις τετρακόσιες </w:t>
      </w:r>
      <w:r>
        <w:rPr>
          <w:rFonts w:eastAsia="Times New Roman"/>
          <w:color w:val="222222"/>
          <w:szCs w:val="24"/>
          <w:shd w:val="clear" w:color="auto" w:fill="FFFFFF"/>
        </w:rPr>
        <w:t xml:space="preserve">δειγματοληψίες και τρεις από τους δέκα ελέγχους δραστηριότητας. Από τα αποτελέσματα τα οποία έχουμε -και </w:t>
      </w:r>
      <w:proofErr w:type="spellStart"/>
      <w:r>
        <w:rPr>
          <w:rFonts w:eastAsia="Times New Roman"/>
          <w:color w:val="222222"/>
          <w:szCs w:val="24"/>
          <w:shd w:val="clear" w:color="auto" w:fill="FFFFFF"/>
        </w:rPr>
        <w:t>συγχωρέστε</w:t>
      </w:r>
      <w:proofErr w:type="spellEnd"/>
      <w:r>
        <w:rPr>
          <w:rFonts w:eastAsia="Times New Roman"/>
          <w:color w:val="222222"/>
          <w:szCs w:val="24"/>
          <w:shd w:val="clear" w:color="auto" w:fill="FFFFFF"/>
        </w:rPr>
        <w:t xml:space="preserve"> με, κυρία Πρόεδρε, αλλά είναι πολύ κρίσιμο το ζήτημα- μας επιβεβαιώνουν εγγράφως ότι η δυσοσμία δεν μπορεί να αποδοθεί μόνο σε μία δραστηριό</w:t>
      </w:r>
      <w:r>
        <w:rPr>
          <w:rFonts w:eastAsia="Times New Roman"/>
          <w:color w:val="222222"/>
          <w:szCs w:val="24"/>
          <w:shd w:val="clear" w:color="auto" w:fill="FFFFFF"/>
        </w:rPr>
        <w:t>τητα. Το έγγραφο αυτό είναι στις 28</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 xml:space="preserve">2019 από την </w:t>
      </w:r>
      <w:r>
        <w:rPr>
          <w:rFonts w:eastAsia="Times New Roman"/>
          <w:color w:val="222222"/>
          <w:szCs w:val="24"/>
          <w:shd w:val="clear" w:color="auto" w:fill="FFFFFF"/>
        </w:rPr>
        <w:t>π</w:t>
      </w:r>
      <w:r>
        <w:rPr>
          <w:rFonts w:eastAsia="Times New Roman"/>
          <w:color w:val="222222"/>
          <w:szCs w:val="24"/>
          <w:shd w:val="clear" w:color="auto" w:fill="FFFFFF"/>
        </w:rPr>
        <w:t>εριφέρεια. Η πηγή της δυσοσμίας ποικίλλει, αλλά πράγματι υπάρχουν φαινόμενα δυσοσμίας που εντοπίζονται και σε μία συγκεκριμένη δραστηριότητα, που έχει να κάνει με τις μετρήσεις δυσοσμίας εντός των ΕΛΠΕ, α</w:t>
      </w:r>
      <w:r>
        <w:rPr>
          <w:rFonts w:eastAsia="Times New Roman"/>
          <w:color w:val="222222"/>
          <w:szCs w:val="24"/>
          <w:shd w:val="clear" w:color="auto" w:fill="FFFFFF"/>
        </w:rPr>
        <w:t xml:space="preserve">λλά και </w:t>
      </w:r>
      <w:r w:rsidRPr="0045582A">
        <w:rPr>
          <w:rFonts w:eastAsia="Times New Roman"/>
          <w:color w:val="222222"/>
          <w:szCs w:val="24"/>
          <w:shd w:val="clear" w:color="auto" w:fill="FFFFFF"/>
        </w:rPr>
        <w:t>συγγενείς</w:t>
      </w:r>
      <w:r>
        <w:rPr>
          <w:rFonts w:eastAsia="Times New Roman"/>
          <w:color w:val="222222"/>
          <w:szCs w:val="24"/>
          <w:shd w:val="clear" w:color="auto" w:fill="FFFFFF"/>
        </w:rPr>
        <w:t xml:space="preserve"> μετρήσεις δυσοσμίας στην περιοχή του Κορδελιού.</w:t>
      </w:r>
    </w:p>
    <w:p w14:paraId="3AA84E89"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σας πω, όμως, ότι από τους Επιθεωρητές Περιβάλλοντος έχουμε και άλλα στοιχεία, πέραν αυτών των οποίων έχουμε μέχρι στιγμής αξιοποιήσει από την αλληλογραφία με την </w:t>
      </w:r>
      <w:r>
        <w:rPr>
          <w:rFonts w:eastAsia="Times New Roman"/>
          <w:color w:val="222222"/>
          <w:szCs w:val="24"/>
          <w:shd w:val="clear" w:color="auto" w:fill="FFFFFF"/>
        </w:rPr>
        <w:lastRenderedPageBreak/>
        <w:t>π</w:t>
      </w:r>
      <w:r>
        <w:rPr>
          <w:rFonts w:eastAsia="Times New Roman"/>
          <w:color w:val="222222"/>
          <w:szCs w:val="24"/>
          <w:shd w:val="clear" w:color="auto" w:fill="FFFFFF"/>
        </w:rPr>
        <w:t>εριφέρεια, που έ</w:t>
      </w:r>
      <w:r>
        <w:rPr>
          <w:rFonts w:eastAsia="Times New Roman"/>
          <w:color w:val="222222"/>
          <w:szCs w:val="24"/>
          <w:shd w:val="clear" w:color="auto" w:fill="FFFFFF"/>
        </w:rPr>
        <w:t>χει να κάνει με την έναρξη και την παύση λειτουργίας μεγάλων εγκαταστάσεων, περιόδους δηλαδή συχνής έναρξης και παύσης λειτουργίας που υπερβαίνουν τα όρια -αν θέλετε- της συμβατικής σταθερής λειτουργίας των εγκαταστάσεων και υπερβαίνουν τα όρια και των ορι</w:t>
      </w:r>
      <w:r>
        <w:rPr>
          <w:rFonts w:eastAsia="Times New Roman"/>
          <w:color w:val="222222"/>
          <w:szCs w:val="24"/>
          <w:shd w:val="clear" w:color="auto" w:fill="FFFFFF"/>
        </w:rPr>
        <w:t>ακών τιμών, κάτι για το οποίο θα αναλάβουμε και εμείς πρωτοβουλία ρύθμισης.</w:t>
      </w:r>
    </w:p>
    <w:p w14:paraId="3AA84E8A"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θα ήθελα να σας πω ότι έχουμε πλέον δύο έγγραφα τα οποία μας δίνουν την περίληψη και τη σύνοψη των ενδιάμεσων, των πρόδρομων μετρήσεων. </w:t>
      </w:r>
    </w:p>
    <w:p w14:paraId="3AA84E8B"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για να κλείσω λίγο το επίπεδο της τυπικής αναφοράς, πέρα από τα μέτρα τα οποία θα αναλάβουμε -και τα οποία μπορώ να σας πω και στη δεύτερη απάντησή μου-, θα καλέσουμε άμεσα την </w:t>
      </w:r>
      <w:r>
        <w:rPr>
          <w:rFonts w:eastAsia="Times New Roman"/>
          <w:color w:val="222222"/>
          <w:szCs w:val="24"/>
          <w:shd w:val="clear" w:color="auto" w:fill="FFFFFF"/>
        </w:rPr>
        <w:t xml:space="preserve">περιφέρεια </w:t>
      </w:r>
      <w:r>
        <w:rPr>
          <w:rFonts w:eastAsia="Times New Roman"/>
          <w:color w:val="222222"/>
          <w:szCs w:val="24"/>
          <w:shd w:val="clear" w:color="auto" w:fill="FFFFFF"/>
        </w:rPr>
        <w:t>και το Αριστοτέλειο Πανεπιστήμιο Θεσσαλονίκης σε μία ουσιαστι</w:t>
      </w:r>
      <w:r>
        <w:rPr>
          <w:rFonts w:eastAsia="Times New Roman"/>
          <w:color w:val="222222"/>
          <w:szCs w:val="24"/>
          <w:shd w:val="clear" w:color="auto" w:fill="FFFFFF"/>
        </w:rPr>
        <w:t xml:space="preserve">κή σύσκεψη εργασίας για να συζητήσουμε για τα αποτελέσματα, τα οποία από ό,τι μας ενημερώνουν θα είναι έτοιμα στο τέλος του Μαΐου. Επίσης, θα ζητήσουμε εγγράφως, μόλις ολοκληρωθεί η παραλαβή των εγγράφων που σας ανέφερα αυτή την εβδομάδα, να ολοκληρωθεί ο </w:t>
      </w:r>
      <w:r>
        <w:rPr>
          <w:rFonts w:eastAsia="Times New Roman"/>
          <w:color w:val="222222"/>
          <w:szCs w:val="24"/>
          <w:shd w:val="clear" w:color="auto" w:fill="FFFFFF"/>
        </w:rPr>
        <w:t xml:space="preserve">έλεγχος και στις δέκα δραστηριότητες. Διότι πρέπει να δούμε </w:t>
      </w:r>
      <w:r>
        <w:rPr>
          <w:rFonts w:eastAsia="Times New Roman"/>
          <w:color w:val="222222"/>
          <w:szCs w:val="24"/>
          <w:shd w:val="clear" w:color="auto" w:fill="FFFFFF"/>
        </w:rPr>
        <w:lastRenderedPageBreak/>
        <w:t xml:space="preserve">πλήρως το πρόβλημα, γιατί η ίδια η </w:t>
      </w:r>
      <w:r>
        <w:rPr>
          <w:rFonts w:eastAsia="Times New Roman"/>
          <w:color w:val="222222"/>
          <w:szCs w:val="24"/>
          <w:shd w:val="clear" w:color="auto" w:fill="FFFFFF"/>
        </w:rPr>
        <w:t xml:space="preserve">περιφέρεια </w:t>
      </w:r>
      <w:r>
        <w:rPr>
          <w:rFonts w:eastAsia="Times New Roman"/>
          <w:color w:val="222222"/>
          <w:szCs w:val="24"/>
          <w:shd w:val="clear" w:color="auto" w:fill="FFFFFF"/>
        </w:rPr>
        <w:t>μας ενημερώνει ότι υπάρχει πολλαπλή πηγή δυσοσμίας. Ακόμα, θα ζητήσουμε εγγράφως από τα κέντρα και τα κλιμάκια ελέγχου τις προτάσεις τους για την τροπ</w:t>
      </w:r>
      <w:r>
        <w:rPr>
          <w:rFonts w:eastAsia="Times New Roman"/>
          <w:color w:val="222222"/>
          <w:szCs w:val="24"/>
          <w:shd w:val="clear" w:color="auto" w:fill="FFFFFF"/>
        </w:rPr>
        <w:t xml:space="preserve">οποίηση της </w:t>
      </w:r>
      <w:proofErr w:type="spellStart"/>
      <w:r>
        <w:rPr>
          <w:rFonts w:eastAsia="Times New Roman"/>
          <w:color w:val="222222"/>
          <w:szCs w:val="24"/>
          <w:shd w:val="clear" w:color="auto" w:fill="FFFFFF"/>
        </w:rPr>
        <w:t>αδειοδότησης</w:t>
      </w:r>
      <w:proofErr w:type="spellEnd"/>
      <w:r>
        <w:rPr>
          <w:rFonts w:eastAsia="Times New Roman"/>
          <w:color w:val="222222"/>
          <w:szCs w:val="24"/>
          <w:shd w:val="clear" w:color="auto" w:fill="FFFFFF"/>
        </w:rPr>
        <w:t xml:space="preserve"> περί πολιτικής των επιχειρήσεων. Και επιτέλους, θα έχουμε πλέον από τον Ιανουάριο και τις μετρήσεις του </w:t>
      </w:r>
      <w:r>
        <w:rPr>
          <w:rFonts w:eastAsia="Times New Roman"/>
          <w:color w:val="222222"/>
          <w:szCs w:val="24"/>
          <w:shd w:val="clear" w:color="auto" w:fill="FFFFFF"/>
        </w:rPr>
        <w:t xml:space="preserve">σταθμού </w:t>
      </w:r>
      <w:r>
        <w:rPr>
          <w:rFonts w:eastAsia="Times New Roman"/>
          <w:color w:val="222222"/>
          <w:szCs w:val="24"/>
          <w:shd w:val="clear" w:color="auto" w:fill="FFFFFF"/>
        </w:rPr>
        <w:t>του Κορδελιού για να έχουμε ένα πλήρες, αν θέλετε, πλαίσιο μετρήσεων.</w:t>
      </w:r>
    </w:p>
    <w:p w14:paraId="3AA84E8C"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ήδη έχουμε αναλάβει πρωτοβουλίες τις οποίες</w:t>
      </w:r>
      <w:r>
        <w:rPr>
          <w:rFonts w:eastAsia="Times New Roman"/>
          <w:color w:val="222222"/>
          <w:szCs w:val="24"/>
          <w:shd w:val="clear" w:color="auto" w:fill="FFFFFF"/>
        </w:rPr>
        <w:t xml:space="preserve">, επειδή δεν μου επιτρέπει ο χρόνος τώρα, θα μου δοθεί η δυνατότητα να σας πω στη </w:t>
      </w:r>
      <w:proofErr w:type="spellStart"/>
      <w:r>
        <w:rPr>
          <w:rFonts w:eastAsia="Times New Roman"/>
          <w:color w:val="222222"/>
          <w:szCs w:val="24"/>
          <w:shd w:val="clear" w:color="auto" w:fill="FFFFFF"/>
        </w:rPr>
        <w:t>δευτερομιλία</w:t>
      </w:r>
      <w:proofErr w:type="spellEnd"/>
      <w:r>
        <w:rPr>
          <w:rFonts w:eastAsia="Times New Roman"/>
          <w:color w:val="222222"/>
          <w:szCs w:val="24"/>
          <w:shd w:val="clear" w:color="auto" w:fill="FFFFFF"/>
        </w:rPr>
        <w:t xml:space="preserve"> μου και συγκεκριμένα μέτρα τα οποία με δική του πρωτοβουλία έχει αναλάβει το Υπουργείο για την επίλυση του προβλήματος και όχι μόνο για τη διάγνωση.</w:t>
      </w:r>
    </w:p>
    <w:p w14:paraId="3AA84E8D"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3AA84E8E" w14:textId="77777777" w:rsidR="00AF2C39" w:rsidRDefault="00AD072F">
      <w:pPr>
        <w:spacing w:line="600" w:lineRule="auto"/>
        <w:ind w:firstLine="720"/>
        <w:jc w:val="both"/>
        <w:rPr>
          <w:rFonts w:eastAsia="Times New Roman"/>
          <w:color w:val="222222"/>
          <w:szCs w:val="24"/>
          <w:shd w:val="clear" w:color="auto" w:fill="FFFFFF"/>
        </w:rPr>
      </w:pPr>
      <w:r w:rsidRPr="009D3311">
        <w:rPr>
          <w:rFonts w:eastAsia="Times New Roman"/>
          <w:b/>
          <w:color w:val="222222"/>
          <w:szCs w:val="24"/>
          <w:shd w:val="clear" w:color="auto" w:fill="FFFFFF"/>
        </w:rPr>
        <w:t>Π</w:t>
      </w:r>
      <w:r w:rsidRPr="009D3311">
        <w:rPr>
          <w:rFonts w:eastAsia="Times New Roman"/>
          <w:b/>
          <w:color w:val="222222"/>
          <w:szCs w:val="24"/>
          <w:shd w:val="clear" w:color="auto" w:fill="FFFFFF"/>
        </w:rPr>
        <w:t>ΡΟΕΔΡΕΥΟΥΣΑ (Αναστασία Χριστοδουλοπούλου):</w:t>
      </w:r>
      <w:r>
        <w:rPr>
          <w:rFonts w:eastAsia="Times New Roman"/>
          <w:color w:val="222222"/>
          <w:szCs w:val="24"/>
          <w:shd w:val="clear" w:color="auto" w:fill="FFFFFF"/>
        </w:rPr>
        <w:t xml:space="preserve"> Ευχαριστούμε.</w:t>
      </w:r>
    </w:p>
    <w:p w14:paraId="3AA84E8F"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Τριανταφυλλίδη, έχετε τον λόγο, αλλά σύντομα. Απάντησε σε όλα ο Υπουργός. Τι άλλο να ρωτήσετε;</w:t>
      </w:r>
    </w:p>
    <w:p w14:paraId="3AA84E90" w14:textId="77777777" w:rsidR="00AF2C39" w:rsidRDefault="00AD072F">
      <w:pPr>
        <w:spacing w:line="600" w:lineRule="auto"/>
        <w:ind w:firstLine="720"/>
        <w:jc w:val="both"/>
        <w:rPr>
          <w:rFonts w:eastAsia="Times New Roman"/>
          <w:color w:val="222222"/>
          <w:szCs w:val="24"/>
          <w:shd w:val="clear" w:color="auto" w:fill="FFFFFF"/>
        </w:rPr>
      </w:pPr>
      <w:r w:rsidRPr="009D3311">
        <w:rPr>
          <w:rFonts w:eastAsia="Times New Roman"/>
          <w:b/>
          <w:color w:val="222222"/>
          <w:szCs w:val="24"/>
          <w:shd w:val="clear" w:color="auto" w:fill="FFFFFF"/>
        </w:rPr>
        <w:lastRenderedPageBreak/>
        <w:t>ΑΛΕΞΑΝΔΡΟΣ ΤΡΙΑΝΤΑΦΥΛΛΙΔΗΣ:</w:t>
      </w:r>
      <w:r>
        <w:rPr>
          <w:rFonts w:eastAsia="Times New Roman"/>
          <w:color w:val="222222"/>
          <w:szCs w:val="24"/>
          <w:shd w:val="clear" w:color="auto" w:fill="FFFFFF"/>
        </w:rPr>
        <w:t xml:space="preserve"> Είναι σημαντικό ότι σε σχέση με την προηγούμενη ερώτησή μου πριν από δύο χρόνια και τέσσερις μήνες, τον Οκτώβριο του 2016, στον προκάτοχό σας τον κ. Τσιρώνη, δεν μετρούσαμε, αλλά είχαμε μόνο έναν μετρητή στο 2ο Δημοτικό Σχολείο Κορδελιού που δεν μετρούσε </w:t>
      </w:r>
      <w:proofErr w:type="spellStart"/>
      <w:r>
        <w:rPr>
          <w:rFonts w:eastAsia="Times New Roman"/>
          <w:color w:val="222222"/>
          <w:szCs w:val="24"/>
          <w:shd w:val="clear" w:color="auto" w:fill="FFFFFF"/>
        </w:rPr>
        <w:t>μερκαπτάνες</w:t>
      </w:r>
      <w:proofErr w:type="spellEnd"/>
      <w:r>
        <w:rPr>
          <w:rFonts w:eastAsia="Times New Roman"/>
          <w:color w:val="222222"/>
          <w:szCs w:val="24"/>
          <w:shd w:val="clear" w:color="auto" w:fill="FFFFFF"/>
        </w:rPr>
        <w:t>, δεν μετρούσε υδρόθειο.</w:t>
      </w:r>
    </w:p>
    <w:p w14:paraId="3AA84E91"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σημαντικό ότι πλέον μετράμε, γιατί το πρώτο σημαντικό κομμάτι για την επίλυση ενός προβλήματος είναι να γνωρίζεις ποιες είναι οι αιτίες. Μετράμε τους ρύπους. Είναι σημαντικό. Αρκεί; Όχι, δεν αρκεί γιατί οι κάτοικοι</w:t>
      </w:r>
      <w:r>
        <w:rPr>
          <w:rFonts w:eastAsia="Times New Roman"/>
          <w:color w:val="222222"/>
          <w:szCs w:val="24"/>
          <w:shd w:val="clear" w:color="auto" w:fill="FFFFFF"/>
        </w:rPr>
        <w:t>, οι πολίτες που βιώνουν καθημερινά το ζήτημα θέλουν συγκεκριμένα μέτρα, κουράστηκαν από τις ευχές και τις προτροπές, διεκδικούν ποιότητα ζωής στην καθημερινότητά τους για τις οικογένειές τους και τα παιδιά τους.</w:t>
      </w:r>
    </w:p>
    <w:p w14:paraId="3AA84E92" w14:textId="77777777" w:rsidR="00AF2C39" w:rsidRDefault="00AD07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κάτοικοι, μάλιστα, της περιοχής, και γι’</w:t>
      </w:r>
      <w:r>
        <w:rPr>
          <w:rFonts w:eastAsia="Times New Roman"/>
          <w:color w:val="222222"/>
          <w:szCs w:val="24"/>
          <w:shd w:val="clear" w:color="auto" w:fill="FFFFFF"/>
        </w:rPr>
        <w:t xml:space="preserve"> αυτό τους συγχαίρω, συγκρότησαν τη συλλογικότητα που λέγεται: «Η αναπνοή είναι δικαίωμα». Όπως η μάνα, η κόρη, η αδελφή, η σύντροφος, η συνάδελφος είναι αναπνοή για τη θέση της γυναίκας, το αυτονόητο δικαίωμα της αναπνοής, έτσι και η αναπνοή, το οξυγόνο, </w:t>
      </w:r>
      <w:r>
        <w:rPr>
          <w:rFonts w:eastAsia="Times New Roman"/>
          <w:color w:val="222222"/>
          <w:szCs w:val="24"/>
          <w:shd w:val="clear" w:color="auto" w:fill="FFFFFF"/>
        </w:rPr>
        <w:lastRenderedPageBreak/>
        <w:t xml:space="preserve">το περιβάλλον στη </w:t>
      </w:r>
      <w:r>
        <w:rPr>
          <w:rFonts w:eastAsia="Times New Roman"/>
          <w:color w:val="222222"/>
          <w:szCs w:val="24"/>
          <w:shd w:val="clear" w:color="auto" w:fill="FFFFFF"/>
        </w:rPr>
        <w:t xml:space="preserve">δυτική </w:t>
      </w:r>
      <w:r>
        <w:rPr>
          <w:rFonts w:eastAsia="Times New Roman"/>
          <w:color w:val="222222"/>
          <w:szCs w:val="24"/>
          <w:shd w:val="clear" w:color="auto" w:fill="FFFFFF"/>
        </w:rPr>
        <w:t>Θεσσαλονίκη είναι ένα αυτονόητο δικαίωμα που δεν το χαίρονται οι κάτοικοι της περιοχής.</w:t>
      </w:r>
    </w:p>
    <w:p w14:paraId="3AA84E93" w14:textId="77777777" w:rsidR="00AF2C39" w:rsidRDefault="00AD072F">
      <w:pPr>
        <w:spacing w:line="600" w:lineRule="auto"/>
        <w:ind w:firstLine="720"/>
        <w:jc w:val="both"/>
        <w:rPr>
          <w:rFonts w:eastAsia="Times New Roman"/>
          <w:szCs w:val="24"/>
        </w:rPr>
      </w:pPr>
      <w:r>
        <w:rPr>
          <w:rFonts w:eastAsia="Times New Roman"/>
          <w:color w:val="222222"/>
          <w:szCs w:val="24"/>
          <w:shd w:val="clear" w:color="auto" w:fill="FFFFFF"/>
        </w:rPr>
        <w:t>Σημειώνουν μεταξύ άλλων: «Η υπομονή και η ανοχή των κατοίκων δοκιμάζονται καθημερινά. Οι αρνητικές επιπτώσεις στην υγεία και τη μακροχρόνια έκθ</w:t>
      </w:r>
      <w:r>
        <w:rPr>
          <w:rFonts w:eastAsia="Times New Roman"/>
          <w:color w:val="222222"/>
          <w:szCs w:val="24"/>
          <w:shd w:val="clear" w:color="auto" w:fill="FFFFFF"/>
        </w:rPr>
        <w:t>εση σε τοξικούς ρύπους συνεχώς αυξάνονται. Η ποιότητα ζωής υποβαθμίζεται, ενώ κανένας αρμόδιος φορέας δεν έχει μεριμνήσει ουσιαστικά έως τώρα για τα θέματα ασφάλειας που προκύπτουν από τη γειτνίαση με βιομηχανικές εγκαταστάσεις, σύμφωνα με την αναθεωρημένη</w:t>
      </w:r>
      <w:r>
        <w:rPr>
          <w:rFonts w:eastAsia="Times New Roman"/>
          <w:color w:val="222222"/>
          <w:szCs w:val="24"/>
          <w:shd w:val="clear" w:color="auto" w:fill="FFFFFF"/>
        </w:rPr>
        <w:t xml:space="preserve"> συνθήκη </w:t>
      </w:r>
      <w:r>
        <w:rPr>
          <w:rFonts w:eastAsia="Times New Roman"/>
          <w:color w:val="222222"/>
          <w:szCs w:val="24"/>
          <w:shd w:val="clear" w:color="auto" w:fill="FFFFFF"/>
          <w:lang w:val="en-US"/>
        </w:rPr>
        <w:t>SEVESO</w:t>
      </w:r>
      <w:r w:rsidRPr="008F424D">
        <w:rPr>
          <w:rFonts w:eastAsia="Times New Roman"/>
          <w:color w:val="222222"/>
          <w:szCs w:val="24"/>
          <w:shd w:val="clear" w:color="auto" w:fill="FFFFFF"/>
        </w:rPr>
        <w:t xml:space="preserve"> </w:t>
      </w:r>
      <w:r>
        <w:rPr>
          <w:rFonts w:eastAsia="Times New Roman"/>
          <w:color w:val="222222"/>
          <w:szCs w:val="24"/>
          <w:shd w:val="clear" w:color="auto" w:fill="FFFFFF"/>
          <w:lang w:val="en-US"/>
        </w:rPr>
        <w:t>III</w:t>
      </w:r>
      <w:r>
        <w:rPr>
          <w:rFonts w:eastAsia="Times New Roman"/>
          <w:color w:val="222222"/>
          <w:szCs w:val="24"/>
          <w:shd w:val="clear" w:color="auto" w:fill="FFFFFF"/>
        </w:rPr>
        <w:t>».</w:t>
      </w:r>
      <w:r w:rsidRPr="007B76FB">
        <w:rPr>
          <w:rFonts w:eastAsia="Times New Roman"/>
          <w:szCs w:val="24"/>
        </w:rPr>
        <w:t xml:space="preserve"> </w:t>
      </w:r>
      <w:r w:rsidRPr="009613A9">
        <w:rPr>
          <w:rFonts w:eastAsia="Times New Roman"/>
          <w:szCs w:val="24"/>
        </w:rPr>
        <w:t>Αυτούς εκπροσωπούμε. Αυτούς εκπρ</w:t>
      </w:r>
      <w:r>
        <w:rPr>
          <w:rFonts w:eastAsia="Times New Roman"/>
          <w:szCs w:val="24"/>
        </w:rPr>
        <w:t>οσωπώ.</w:t>
      </w:r>
      <w:r w:rsidRPr="009613A9">
        <w:rPr>
          <w:rFonts w:eastAsia="Times New Roman"/>
          <w:szCs w:val="24"/>
        </w:rPr>
        <w:t xml:space="preserve"> </w:t>
      </w:r>
    </w:p>
    <w:p w14:paraId="3AA84E94" w14:textId="77777777" w:rsidR="00AF2C39" w:rsidRDefault="00AD072F">
      <w:pPr>
        <w:spacing w:line="600" w:lineRule="auto"/>
        <w:ind w:firstLine="720"/>
        <w:jc w:val="both"/>
        <w:rPr>
          <w:rFonts w:eastAsia="Times New Roman"/>
          <w:szCs w:val="24"/>
        </w:rPr>
      </w:pPr>
      <w:r w:rsidRPr="009613A9">
        <w:rPr>
          <w:rFonts w:eastAsia="Times New Roman"/>
          <w:szCs w:val="24"/>
        </w:rPr>
        <w:t xml:space="preserve">Και θέλω να καταθέσω στα Πρακτικά </w:t>
      </w:r>
      <w:r>
        <w:rPr>
          <w:rFonts w:eastAsia="Times New Roman"/>
          <w:szCs w:val="24"/>
        </w:rPr>
        <w:t xml:space="preserve">οκτώ </w:t>
      </w:r>
      <w:r w:rsidRPr="009613A9">
        <w:rPr>
          <w:rFonts w:eastAsia="Times New Roman"/>
          <w:szCs w:val="24"/>
        </w:rPr>
        <w:t xml:space="preserve">συγκεκριμένα περιστατικά από το διαδίκτυο όπου έχουν την ομάδα </w:t>
      </w:r>
      <w:r>
        <w:rPr>
          <w:rFonts w:eastAsia="Times New Roman"/>
          <w:szCs w:val="24"/>
        </w:rPr>
        <w:t>τους.</w:t>
      </w:r>
      <w:r w:rsidRPr="009613A9">
        <w:rPr>
          <w:rFonts w:eastAsia="Times New Roman"/>
          <w:szCs w:val="24"/>
        </w:rPr>
        <w:t xml:space="preserve"> Δεν αναφέρομαι σε ονόματα</w:t>
      </w:r>
      <w:r>
        <w:rPr>
          <w:rFonts w:eastAsia="Times New Roman"/>
          <w:szCs w:val="24"/>
        </w:rPr>
        <w:t>,</w:t>
      </w:r>
      <w:r w:rsidRPr="009613A9">
        <w:rPr>
          <w:rFonts w:eastAsia="Times New Roman"/>
          <w:szCs w:val="24"/>
        </w:rPr>
        <w:t xml:space="preserve"> θα </w:t>
      </w:r>
      <w:r>
        <w:rPr>
          <w:rFonts w:eastAsia="Times New Roman"/>
          <w:szCs w:val="24"/>
        </w:rPr>
        <w:t>αναφέρω μόνο</w:t>
      </w:r>
      <w:r w:rsidRPr="009613A9">
        <w:rPr>
          <w:rFonts w:eastAsia="Times New Roman"/>
          <w:szCs w:val="24"/>
        </w:rPr>
        <w:t xml:space="preserve"> </w:t>
      </w:r>
      <w:r>
        <w:rPr>
          <w:rFonts w:eastAsia="Times New Roman"/>
          <w:szCs w:val="24"/>
        </w:rPr>
        <w:t xml:space="preserve">τα αρχικά τους για </w:t>
      </w:r>
      <w:r w:rsidRPr="009613A9">
        <w:rPr>
          <w:rFonts w:eastAsia="Times New Roman"/>
          <w:szCs w:val="24"/>
        </w:rPr>
        <w:t xml:space="preserve">λόγους </w:t>
      </w:r>
      <w:r>
        <w:rPr>
          <w:rFonts w:eastAsia="Times New Roman"/>
          <w:szCs w:val="24"/>
        </w:rPr>
        <w:t>προστασίας</w:t>
      </w:r>
      <w:r w:rsidRPr="009613A9">
        <w:rPr>
          <w:rFonts w:eastAsia="Times New Roman"/>
          <w:szCs w:val="24"/>
        </w:rPr>
        <w:t xml:space="preserve"> των πρ</w:t>
      </w:r>
      <w:r w:rsidRPr="009613A9">
        <w:rPr>
          <w:rFonts w:eastAsia="Times New Roman"/>
          <w:szCs w:val="24"/>
        </w:rPr>
        <w:t>οσωπικών δεδομένων</w:t>
      </w:r>
      <w:r>
        <w:rPr>
          <w:rFonts w:eastAsia="Times New Roman"/>
          <w:szCs w:val="24"/>
        </w:rPr>
        <w:t>.</w:t>
      </w:r>
    </w:p>
    <w:p w14:paraId="3AA84E95" w14:textId="77777777" w:rsidR="00AF2C39" w:rsidRDefault="00AD072F">
      <w:pPr>
        <w:spacing w:line="600" w:lineRule="auto"/>
        <w:ind w:firstLine="720"/>
        <w:jc w:val="both"/>
        <w:rPr>
          <w:rFonts w:eastAsia="Times New Roman"/>
          <w:szCs w:val="24"/>
        </w:rPr>
      </w:pPr>
      <w:r>
        <w:rPr>
          <w:rFonts w:eastAsia="Times New Roman"/>
          <w:szCs w:val="24"/>
        </w:rPr>
        <w:t>Στις 5 Μαρτίου γράφει</w:t>
      </w:r>
      <w:r w:rsidRPr="0041520C">
        <w:rPr>
          <w:rFonts w:eastAsia="Times New Roman"/>
          <w:szCs w:val="24"/>
        </w:rPr>
        <w:t>:</w:t>
      </w:r>
      <w:r w:rsidRPr="009613A9">
        <w:rPr>
          <w:rFonts w:eastAsia="Times New Roman"/>
          <w:szCs w:val="24"/>
        </w:rPr>
        <w:t xml:space="preserve"> </w:t>
      </w:r>
      <w:r>
        <w:rPr>
          <w:rFonts w:eastAsia="Times New Roman"/>
          <w:szCs w:val="24"/>
        </w:rPr>
        <w:t>«Ξ</w:t>
      </w:r>
      <w:r w:rsidRPr="009613A9">
        <w:rPr>
          <w:rFonts w:eastAsia="Times New Roman"/>
          <w:szCs w:val="24"/>
        </w:rPr>
        <w:t>ύπνησα με πονοκέφαλο και μία έντονη μυρωδιά πετρελαίου αερίου και βούρκου</w:t>
      </w:r>
      <w:r>
        <w:rPr>
          <w:rFonts w:eastAsia="Times New Roman"/>
          <w:szCs w:val="24"/>
        </w:rPr>
        <w:t>.</w:t>
      </w:r>
      <w:r w:rsidRPr="009613A9">
        <w:rPr>
          <w:rFonts w:eastAsia="Times New Roman"/>
          <w:szCs w:val="24"/>
        </w:rPr>
        <w:t xml:space="preserve"> Έ</w:t>
      </w:r>
      <w:r>
        <w:rPr>
          <w:rFonts w:eastAsia="Times New Roman"/>
          <w:szCs w:val="24"/>
        </w:rPr>
        <w:t>χει εγκλωβιστεί αυτή η σαπίλα μέσα</w:t>
      </w:r>
      <w:r w:rsidRPr="009613A9">
        <w:rPr>
          <w:rFonts w:eastAsia="Times New Roman"/>
          <w:szCs w:val="24"/>
        </w:rPr>
        <w:t xml:space="preserve"> στο σπίτι</w:t>
      </w:r>
      <w:r>
        <w:rPr>
          <w:rFonts w:eastAsia="Times New Roman"/>
          <w:szCs w:val="24"/>
        </w:rPr>
        <w:t>,</w:t>
      </w:r>
      <w:r w:rsidRPr="009613A9">
        <w:rPr>
          <w:rFonts w:eastAsia="Times New Roman"/>
          <w:szCs w:val="24"/>
        </w:rPr>
        <w:t xml:space="preserve"> κόλλησε παντού</w:t>
      </w:r>
      <w:r>
        <w:rPr>
          <w:rFonts w:eastAsia="Times New Roman"/>
          <w:szCs w:val="24"/>
        </w:rPr>
        <w:t>.</w:t>
      </w:r>
      <w:r w:rsidRPr="009613A9">
        <w:rPr>
          <w:rFonts w:eastAsia="Times New Roman"/>
          <w:szCs w:val="24"/>
        </w:rPr>
        <w:t xml:space="preserve"> Άλλο ένα </w:t>
      </w:r>
      <w:r w:rsidRPr="009613A9">
        <w:rPr>
          <w:rFonts w:eastAsia="Times New Roman"/>
          <w:szCs w:val="24"/>
        </w:rPr>
        <w:lastRenderedPageBreak/>
        <w:t>φοβερό πρωινό ξύπνημα στο Κορδελιό</w:t>
      </w:r>
      <w:r>
        <w:rPr>
          <w:rFonts w:eastAsia="Times New Roman"/>
          <w:szCs w:val="24"/>
        </w:rPr>
        <w:t>.</w:t>
      </w:r>
      <w:r w:rsidRPr="009613A9">
        <w:rPr>
          <w:rFonts w:eastAsia="Times New Roman"/>
          <w:szCs w:val="24"/>
        </w:rPr>
        <w:t xml:space="preserve"> Τώρα όμως ξέρουμε ποιος φροντίζει </w:t>
      </w:r>
      <w:r>
        <w:rPr>
          <w:rFonts w:eastAsia="Times New Roman"/>
          <w:szCs w:val="24"/>
        </w:rPr>
        <w:t>γ</w:t>
      </w:r>
      <w:r w:rsidRPr="009613A9">
        <w:rPr>
          <w:rFonts w:eastAsia="Times New Roman"/>
          <w:szCs w:val="24"/>
        </w:rPr>
        <w:t>ι</w:t>
      </w:r>
      <w:r>
        <w:rPr>
          <w:rFonts w:eastAsia="Times New Roman"/>
          <w:szCs w:val="24"/>
        </w:rPr>
        <w:t>’</w:t>
      </w:r>
      <w:r w:rsidRPr="009613A9">
        <w:rPr>
          <w:rFonts w:eastAsia="Times New Roman"/>
          <w:szCs w:val="24"/>
        </w:rPr>
        <w:t xml:space="preserve"> αυτό</w:t>
      </w:r>
      <w:r>
        <w:rPr>
          <w:rFonts w:eastAsia="Times New Roman"/>
          <w:szCs w:val="24"/>
        </w:rPr>
        <w:t>».</w:t>
      </w:r>
    </w:p>
    <w:p w14:paraId="3AA84E96" w14:textId="77777777" w:rsidR="00AF2C39" w:rsidRDefault="00AD072F">
      <w:pPr>
        <w:spacing w:line="600" w:lineRule="auto"/>
        <w:ind w:firstLine="720"/>
        <w:jc w:val="both"/>
        <w:rPr>
          <w:rFonts w:eastAsia="Times New Roman"/>
          <w:szCs w:val="24"/>
        </w:rPr>
      </w:pPr>
      <w:r>
        <w:rPr>
          <w:rFonts w:eastAsia="Times New Roman"/>
          <w:szCs w:val="24"/>
        </w:rPr>
        <w:t xml:space="preserve">Η </w:t>
      </w:r>
      <w:r>
        <w:rPr>
          <w:rFonts w:eastAsia="Times New Roman"/>
          <w:szCs w:val="24"/>
          <w:lang w:val="en-US"/>
        </w:rPr>
        <w:t>M</w:t>
      </w:r>
      <w:r w:rsidRPr="0041520C">
        <w:rPr>
          <w:rFonts w:eastAsia="Times New Roman"/>
          <w:szCs w:val="24"/>
        </w:rPr>
        <w:t>.</w:t>
      </w:r>
      <w:r>
        <w:rPr>
          <w:rFonts w:eastAsia="Times New Roman"/>
          <w:szCs w:val="24"/>
          <w:lang w:val="en-US"/>
        </w:rPr>
        <w:t>S</w:t>
      </w:r>
      <w:r w:rsidRPr="0041520C">
        <w:rPr>
          <w:rFonts w:eastAsia="Times New Roman"/>
          <w:szCs w:val="24"/>
        </w:rPr>
        <w:t>.</w:t>
      </w:r>
      <w:r>
        <w:rPr>
          <w:rFonts w:eastAsia="Times New Roman"/>
          <w:szCs w:val="24"/>
          <w:lang w:val="en-US"/>
        </w:rPr>
        <w:t>V</w:t>
      </w:r>
      <w:r>
        <w:rPr>
          <w:rFonts w:eastAsia="Times New Roman"/>
          <w:szCs w:val="24"/>
        </w:rPr>
        <w:t xml:space="preserve"> λέει</w:t>
      </w:r>
      <w:r w:rsidRPr="007128F5">
        <w:rPr>
          <w:rFonts w:eastAsia="Times New Roman"/>
          <w:szCs w:val="24"/>
        </w:rPr>
        <w:t>:</w:t>
      </w:r>
      <w:r w:rsidRPr="0041520C">
        <w:rPr>
          <w:rFonts w:eastAsia="Times New Roman"/>
          <w:szCs w:val="24"/>
        </w:rPr>
        <w:t xml:space="preserve"> </w:t>
      </w:r>
      <w:r>
        <w:rPr>
          <w:rFonts w:eastAsia="Times New Roman"/>
          <w:szCs w:val="24"/>
        </w:rPr>
        <w:t>«</w:t>
      </w:r>
      <w:r w:rsidRPr="009613A9">
        <w:rPr>
          <w:rFonts w:eastAsia="Times New Roman"/>
          <w:szCs w:val="24"/>
        </w:rPr>
        <w:t>Μεταμορφώσεως στο Κορδελιό 1:20</w:t>
      </w:r>
      <w:r>
        <w:rPr>
          <w:rFonts w:eastAsia="Times New Roman"/>
          <w:szCs w:val="24"/>
        </w:rPr>
        <w:t>΄</w:t>
      </w:r>
      <w:r w:rsidRPr="009613A9">
        <w:rPr>
          <w:rFonts w:eastAsia="Times New Roman"/>
          <w:szCs w:val="24"/>
        </w:rPr>
        <w:t xml:space="preserve"> το πρωί</w:t>
      </w:r>
      <w:r w:rsidRPr="007128F5">
        <w:rPr>
          <w:rFonts w:eastAsia="Times New Roman"/>
          <w:szCs w:val="24"/>
        </w:rPr>
        <w:t>,</w:t>
      </w:r>
      <w:r w:rsidRPr="009613A9">
        <w:rPr>
          <w:rFonts w:eastAsia="Times New Roman"/>
          <w:szCs w:val="24"/>
        </w:rPr>
        <w:t xml:space="preserve"> απαίσια μυρωδιά πετρελαίου και αερίου</w:t>
      </w:r>
      <w:r>
        <w:rPr>
          <w:rFonts w:eastAsia="Times New Roman"/>
          <w:szCs w:val="24"/>
        </w:rPr>
        <w:t>,</w:t>
      </w:r>
      <w:r w:rsidRPr="009613A9">
        <w:rPr>
          <w:rFonts w:eastAsia="Times New Roman"/>
          <w:szCs w:val="24"/>
        </w:rPr>
        <w:t xml:space="preserve"> αλλά μην αγχώνεστε δεν είναι καρκινογόνα η οσμή</w:t>
      </w:r>
      <w:r>
        <w:rPr>
          <w:rFonts w:eastAsia="Times New Roman"/>
          <w:szCs w:val="24"/>
        </w:rPr>
        <w:t>...</w:t>
      </w:r>
      <w:r w:rsidRPr="009613A9">
        <w:rPr>
          <w:rFonts w:eastAsia="Times New Roman"/>
          <w:szCs w:val="24"/>
        </w:rPr>
        <w:t xml:space="preserve"> πάρτε βαθιές αναπνοές</w:t>
      </w:r>
      <w:r w:rsidRPr="007128F5">
        <w:rPr>
          <w:rFonts w:eastAsia="Times New Roman"/>
          <w:szCs w:val="24"/>
        </w:rPr>
        <w:t>,</w:t>
      </w:r>
      <w:r w:rsidRPr="009613A9">
        <w:rPr>
          <w:rFonts w:eastAsia="Times New Roman"/>
          <w:szCs w:val="24"/>
        </w:rPr>
        <w:t xml:space="preserve"> σας κάνει καλό</w:t>
      </w:r>
      <w:r>
        <w:rPr>
          <w:rFonts w:eastAsia="Times New Roman"/>
          <w:szCs w:val="24"/>
        </w:rPr>
        <w:t>...».</w:t>
      </w:r>
    </w:p>
    <w:p w14:paraId="3AA84E97" w14:textId="77777777" w:rsidR="00AF2C39" w:rsidRDefault="00AD072F">
      <w:pPr>
        <w:spacing w:line="600" w:lineRule="auto"/>
        <w:ind w:firstLine="720"/>
        <w:jc w:val="both"/>
        <w:rPr>
          <w:rFonts w:eastAsia="Times New Roman"/>
          <w:szCs w:val="24"/>
        </w:rPr>
      </w:pPr>
      <w:r>
        <w:rPr>
          <w:rFonts w:eastAsia="Times New Roman"/>
          <w:szCs w:val="24"/>
        </w:rPr>
        <w:t>Η Ν.Κ. λέει</w:t>
      </w:r>
      <w:r w:rsidRPr="007128F5">
        <w:rPr>
          <w:rFonts w:eastAsia="Times New Roman"/>
          <w:szCs w:val="24"/>
        </w:rPr>
        <w:t>:</w:t>
      </w:r>
      <w:r>
        <w:rPr>
          <w:rFonts w:eastAsia="Times New Roman"/>
          <w:szCs w:val="24"/>
        </w:rPr>
        <w:t xml:space="preserve"> «Η μέρα</w:t>
      </w:r>
      <w:r w:rsidRPr="009613A9">
        <w:rPr>
          <w:rFonts w:eastAsia="Times New Roman"/>
          <w:szCs w:val="24"/>
        </w:rPr>
        <w:t xml:space="preserve"> σήμερα είναι αποπνικτική</w:t>
      </w:r>
      <w:r>
        <w:rPr>
          <w:rFonts w:eastAsia="Times New Roman"/>
          <w:szCs w:val="24"/>
        </w:rPr>
        <w:t>,</w:t>
      </w:r>
      <w:r w:rsidRPr="009613A9">
        <w:rPr>
          <w:rFonts w:eastAsia="Times New Roman"/>
          <w:szCs w:val="24"/>
        </w:rPr>
        <w:t xml:space="preserve"> έχει από όλες τις μυρωδιές</w:t>
      </w:r>
      <w:r>
        <w:rPr>
          <w:rFonts w:eastAsia="Times New Roman"/>
          <w:szCs w:val="24"/>
        </w:rPr>
        <w:t>,</w:t>
      </w:r>
      <w:r w:rsidRPr="009613A9">
        <w:rPr>
          <w:rFonts w:eastAsia="Times New Roman"/>
          <w:szCs w:val="24"/>
        </w:rPr>
        <w:t xml:space="preserve"> πετρέλαιο</w:t>
      </w:r>
      <w:r>
        <w:rPr>
          <w:rFonts w:eastAsia="Times New Roman"/>
          <w:szCs w:val="24"/>
        </w:rPr>
        <w:t>,</w:t>
      </w:r>
      <w:r w:rsidRPr="009613A9">
        <w:rPr>
          <w:rFonts w:eastAsia="Times New Roman"/>
          <w:szCs w:val="24"/>
        </w:rPr>
        <w:t xml:space="preserve"> αέριο</w:t>
      </w:r>
      <w:r>
        <w:rPr>
          <w:rFonts w:eastAsia="Times New Roman"/>
          <w:szCs w:val="24"/>
        </w:rPr>
        <w:t>.</w:t>
      </w:r>
      <w:r w:rsidRPr="009613A9">
        <w:rPr>
          <w:rFonts w:eastAsia="Times New Roman"/>
          <w:szCs w:val="24"/>
        </w:rPr>
        <w:t xml:space="preserve"> Ξέρετε τι με ενοχλεί πιο πολύ</w:t>
      </w:r>
      <w:r>
        <w:rPr>
          <w:rFonts w:eastAsia="Times New Roman"/>
          <w:szCs w:val="24"/>
        </w:rPr>
        <w:t>;</w:t>
      </w:r>
      <w:r w:rsidRPr="009613A9">
        <w:rPr>
          <w:rFonts w:eastAsia="Times New Roman"/>
          <w:szCs w:val="24"/>
        </w:rPr>
        <w:t xml:space="preserve"> Η αδιαφορία του κόσμου</w:t>
      </w:r>
      <w:r>
        <w:rPr>
          <w:rFonts w:eastAsia="Times New Roman"/>
          <w:szCs w:val="24"/>
        </w:rPr>
        <w:t>,</w:t>
      </w:r>
      <w:r w:rsidRPr="009613A9">
        <w:rPr>
          <w:rFonts w:eastAsia="Times New Roman"/>
          <w:szCs w:val="24"/>
        </w:rPr>
        <w:t xml:space="preserve"> περνάνε από δίπλα σου με τα παιδιά τους σαν να μη συμβαίνει τίποτα</w:t>
      </w:r>
      <w:r>
        <w:rPr>
          <w:rFonts w:eastAsia="Times New Roman"/>
          <w:szCs w:val="24"/>
        </w:rPr>
        <w:t>,</w:t>
      </w:r>
      <w:r w:rsidRPr="009613A9">
        <w:rPr>
          <w:rFonts w:eastAsia="Times New Roman"/>
          <w:szCs w:val="24"/>
        </w:rPr>
        <w:t xml:space="preserve"> ενώ εγώ κρατούσα τη μύτη μου δεν μπορούσα να αναπνεύσω</w:t>
      </w:r>
      <w:r>
        <w:rPr>
          <w:rFonts w:eastAsia="Times New Roman"/>
          <w:szCs w:val="24"/>
        </w:rPr>
        <w:t>».</w:t>
      </w:r>
    </w:p>
    <w:p w14:paraId="3AA84E98" w14:textId="77777777" w:rsidR="00AF2C39" w:rsidRDefault="00AD072F">
      <w:pPr>
        <w:spacing w:line="600" w:lineRule="auto"/>
        <w:ind w:firstLine="720"/>
        <w:jc w:val="both"/>
        <w:rPr>
          <w:rFonts w:eastAsia="Times New Roman"/>
          <w:szCs w:val="24"/>
        </w:rPr>
      </w:pPr>
      <w:r>
        <w:rPr>
          <w:rFonts w:eastAsia="Times New Roman"/>
          <w:szCs w:val="24"/>
        </w:rPr>
        <w:t>Η Ν</w:t>
      </w:r>
      <w:r>
        <w:rPr>
          <w:rFonts w:eastAsia="Times New Roman"/>
          <w:szCs w:val="24"/>
        </w:rPr>
        <w:t>.Κ. λέει</w:t>
      </w:r>
      <w:r w:rsidRPr="007128F5">
        <w:rPr>
          <w:rFonts w:eastAsia="Times New Roman"/>
          <w:szCs w:val="24"/>
        </w:rPr>
        <w:t>:</w:t>
      </w:r>
      <w:r>
        <w:rPr>
          <w:rFonts w:eastAsia="Times New Roman"/>
          <w:szCs w:val="24"/>
        </w:rPr>
        <w:t xml:space="preserve"> «Οκτώ</w:t>
      </w:r>
      <w:r w:rsidRPr="009613A9">
        <w:rPr>
          <w:rFonts w:eastAsia="Times New Roman"/>
          <w:szCs w:val="24"/>
        </w:rPr>
        <w:t xml:space="preserve"> παρά </w:t>
      </w:r>
      <w:r>
        <w:rPr>
          <w:rFonts w:eastAsia="Times New Roman"/>
          <w:szCs w:val="24"/>
        </w:rPr>
        <w:t>δέκα</w:t>
      </w:r>
      <w:r w:rsidRPr="009613A9">
        <w:rPr>
          <w:rFonts w:eastAsia="Times New Roman"/>
          <w:szCs w:val="24"/>
        </w:rPr>
        <w:t xml:space="preserve"> το πρωί βλέπω τα παιδιά με τις </w:t>
      </w:r>
      <w:proofErr w:type="spellStart"/>
      <w:r w:rsidRPr="009613A9">
        <w:rPr>
          <w:rFonts w:eastAsia="Times New Roman"/>
          <w:szCs w:val="24"/>
        </w:rPr>
        <w:t>μάνες</w:t>
      </w:r>
      <w:proofErr w:type="spellEnd"/>
      <w:r w:rsidRPr="009613A9">
        <w:rPr>
          <w:rFonts w:eastAsia="Times New Roman"/>
          <w:szCs w:val="24"/>
        </w:rPr>
        <w:t xml:space="preserve"> να πηγαίνουν στο σχολείο</w:t>
      </w:r>
      <w:r>
        <w:rPr>
          <w:rFonts w:eastAsia="Times New Roman"/>
          <w:szCs w:val="24"/>
        </w:rPr>
        <w:t>,</w:t>
      </w:r>
      <w:r w:rsidRPr="009613A9">
        <w:rPr>
          <w:rFonts w:eastAsia="Times New Roman"/>
          <w:szCs w:val="24"/>
        </w:rPr>
        <w:t xml:space="preserve"> είχε έντονη δυσοσμία αερίου που δεν λέγεται</w:t>
      </w:r>
      <w:r>
        <w:rPr>
          <w:rFonts w:eastAsia="Times New Roman"/>
          <w:szCs w:val="24"/>
        </w:rPr>
        <w:t>,</w:t>
      </w:r>
      <w:r w:rsidRPr="009613A9">
        <w:rPr>
          <w:rFonts w:eastAsia="Times New Roman"/>
          <w:szCs w:val="24"/>
        </w:rPr>
        <w:t xml:space="preserve"> πόνεσε η ψυχή μου το τι καρκίνο αναπνέουν τα παιδιά</w:t>
      </w:r>
      <w:r>
        <w:rPr>
          <w:rFonts w:eastAsia="Times New Roman"/>
          <w:szCs w:val="24"/>
        </w:rPr>
        <w:t>.</w:t>
      </w:r>
      <w:r w:rsidRPr="009613A9">
        <w:rPr>
          <w:rFonts w:eastAsia="Times New Roman"/>
          <w:szCs w:val="24"/>
        </w:rPr>
        <w:t xml:space="preserve"> Μιαούλη </w:t>
      </w:r>
      <w:r>
        <w:rPr>
          <w:rFonts w:eastAsia="Times New Roman"/>
          <w:szCs w:val="24"/>
        </w:rPr>
        <w:t>με Ε</w:t>
      </w:r>
      <w:r w:rsidRPr="009613A9">
        <w:rPr>
          <w:rFonts w:eastAsia="Times New Roman"/>
          <w:szCs w:val="24"/>
        </w:rPr>
        <w:t>θνικής Αντιστάσεως γωνία</w:t>
      </w:r>
      <w:r>
        <w:rPr>
          <w:rFonts w:eastAsia="Times New Roman"/>
          <w:szCs w:val="24"/>
        </w:rPr>
        <w:t>».</w:t>
      </w:r>
    </w:p>
    <w:p w14:paraId="3AA84E99" w14:textId="77777777" w:rsidR="00AF2C39" w:rsidRDefault="00AD072F">
      <w:pPr>
        <w:spacing w:line="600" w:lineRule="auto"/>
        <w:ind w:firstLine="720"/>
        <w:jc w:val="both"/>
        <w:rPr>
          <w:rFonts w:eastAsia="Times New Roman"/>
          <w:szCs w:val="24"/>
        </w:rPr>
      </w:pPr>
      <w:r>
        <w:rPr>
          <w:rFonts w:eastAsia="Times New Roman"/>
          <w:szCs w:val="24"/>
        </w:rPr>
        <w:t>Η Χ.Μ. λέει</w:t>
      </w:r>
      <w:r w:rsidRPr="007128F5">
        <w:rPr>
          <w:rFonts w:eastAsia="Times New Roman"/>
          <w:szCs w:val="24"/>
        </w:rPr>
        <w:t>:</w:t>
      </w:r>
      <w:r>
        <w:rPr>
          <w:rFonts w:eastAsia="Times New Roman"/>
          <w:szCs w:val="24"/>
        </w:rPr>
        <w:t xml:space="preserve"> «Π</w:t>
      </w:r>
      <w:r w:rsidRPr="009613A9">
        <w:rPr>
          <w:rFonts w:eastAsia="Times New Roman"/>
          <w:szCs w:val="24"/>
        </w:rPr>
        <w:t xml:space="preserve">ρωί-πρωί και η </w:t>
      </w:r>
      <w:r w:rsidRPr="009613A9">
        <w:rPr>
          <w:rFonts w:eastAsia="Times New Roman"/>
          <w:szCs w:val="24"/>
        </w:rPr>
        <w:t>μυρωδιά είναι απίστευτη</w:t>
      </w:r>
      <w:r>
        <w:rPr>
          <w:rFonts w:eastAsia="Times New Roman"/>
          <w:szCs w:val="24"/>
        </w:rPr>
        <w:t>,</w:t>
      </w:r>
      <w:r w:rsidRPr="009613A9">
        <w:rPr>
          <w:rFonts w:eastAsia="Times New Roman"/>
          <w:szCs w:val="24"/>
        </w:rPr>
        <w:t xml:space="preserve"> αλλά μην ανησυχείτε </w:t>
      </w:r>
      <w:r>
        <w:rPr>
          <w:rFonts w:eastAsia="Times New Roman"/>
          <w:szCs w:val="24"/>
        </w:rPr>
        <w:t>ό</w:t>
      </w:r>
      <w:r w:rsidRPr="009613A9">
        <w:rPr>
          <w:rFonts w:eastAsia="Times New Roman"/>
          <w:szCs w:val="24"/>
        </w:rPr>
        <w:t xml:space="preserve">λα καλά σύμφωνα με την </w:t>
      </w:r>
      <w:r>
        <w:rPr>
          <w:rFonts w:eastAsia="Times New Roman"/>
          <w:szCs w:val="24"/>
        </w:rPr>
        <w:t>π</w:t>
      </w:r>
      <w:r w:rsidRPr="009613A9">
        <w:rPr>
          <w:rFonts w:eastAsia="Times New Roman"/>
          <w:szCs w:val="24"/>
        </w:rPr>
        <w:t>εριφέρεια</w:t>
      </w:r>
      <w:r>
        <w:rPr>
          <w:rFonts w:eastAsia="Times New Roman"/>
          <w:szCs w:val="24"/>
        </w:rPr>
        <w:t>.</w:t>
      </w:r>
      <w:r w:rsidRPr="009613A9">
        <w:rPr>
          <w:rFonts w:eastAsia="Times New Roman"/>
          <w:szCs w:val="24"/>
        </w:rPr>
        <w:t xml:space="preserve"> Έλεος πια</w:t>
      </w:r>
      <w:r>
        <w:rPr>
          <w:rFonts w:eastAsia="Times New Roman"/>
          <w:szCs w:val="24"/>
        </w:rPr>
        <w:t>,</w:t>
      </w:r>
      <w:r w:rsidRPr="009613A9">
        <w:rPr>
          <w:rFonts w:eastAsia="Times New Roman"/>
          <w:szCs w:val="24"/>
        </w:rPr>
        <w:t xml:space="preserve"> τόσο υποτιμούν τη νοημοσύνη </w:t>
      </w:r>
      <w:r>
        <w:rPr>
          <w:rFonts w:eastAsia="Times New Roman"/>
          <w:szCs w:val="24"/>
        </w:rPr>
        <w:t>μας;».</w:t>
      </w:r>
    </w:p>
    <w:p w14:paraId="3AA84E9A" w14:textId="77777777" w:rsidR="00AF2C39" w:rsidRDefault="00AD072F">
      <w:pPr>
        <w:spacing w:line="600" w:lineRule="auto"/>
        <w:ind w:firstLine="720"/>
        <w:jc w:val="both"/>
        <w:rPr>
          <w:rFonts w:eastAsia="Times New Roman"/>
          <w:szCs w:val="24"/>
        </w:rPr>
      </w:pPr>
      <w:r>
        <w:rPr>
          <w:rFonts w:eastAsia="Times New Roman"/>
          <w:szCs w:val="24"/>
        </w:rPr>
        <w:lastRenderedPageBreak/>
        <w:t>Και δείχνω στην κάμερα, γ</w:t>
      </w:r>
      <w:r w:rsidRPr="009613A9">
        <w:rPr>
          <w:rFonts w:eastAsia="Times New Roman"/>
          <w:szCs w:val="24"/>
        </w:rPr>
        <w:t>ιατί η μυρωδιά αυτή στη δυτική Θεσσαλονίκη δεν μπορεί να φτάσει στην αίθουσα της Βουλής</w:t>
      </w:r>
      <w:r>
        <w:rPr>
          <w:rFonts w:eastAsia="Times New Roman"/>
          <w:szCs w:val="24"/>
        </w:rPr>
        <w:t>,</w:t>
      </w:r>
      <w:r w:rsidRPr="009613A9">
        <w:rPr>
          <w:rFonts w:eastAsia="Times New Roman"/>
          <w:szCs w:val="24"/>
        </w:rPr>
        <w:t xml:space="preserve"> φωτογραφίες που</w:t>
      </w:r>
      <w:r>
        <w:rPr>
          <w:rFonts w:eastAsia="Times New Roman"/>
          <w:szCs w:val="24"/>
        </w:rPr>
        <w:t xml:space="preserve"> οι ίδιοι</w:t>
      </w:r>
      <w:r w:rsidRPr="009613A9">
        <w:rPr>
          <w:rFonts w:eastAsia="Times New Roman"/>
          <w:szCs w:val="24"/>
        </w:rPr>
        <w:t xml:space="preserve"> δημοσίευσαν σε αυτό το </w:t>
      </w:r>
      <w:proofErr w:type="spellStart"/>
      <w:r>
        <w:rPr>
          <w:rFonts w:eastAsia="Times New Roman"/>
          <w:szCs w:val="24"/>
        </w:rPr>
        <w:t>θεματολογικό</w:t>
      </w:r>
      <w:proofErr w:type="spellEnd"/>
      <w:r>
        <w:rPr>
          <w:rFonts w:eastAsia="Times New Roman"/>
          <w:szCs w:val="24"/>
        </w:rPr>
        <w:t xml:space="preserve"> </w:t>
      </w:r>
      <w:proofErr w:type="spellStart"/>
      <w:r w:rsidRPr="009613A9">
        <w:rPr>
          <w:rFonts w:eastAsia="Times New Roman"/>
          <w:szCs w:val="24"/>
        </w:rPr>
        <w:t>site</w:t>
      </w:r>
      <w:proofErr w:type="spellEnd"/>
      <w:r w:rsidRPr="009613A9">
        <w:rPr>
          <w:rFonts w:eastAsia="Times New Roman"/>
          <w:szCs w:val="24"/>
        </w:rPr>
        <w:t xml:space="preserve"> που γειτνιάζει με τα ΕΛΠΕ</w:t>
      </w:r>
      <w:r>
        <w:rPr>
          <w:rFonts w:eastAsia="Times New Roman"/>
          <w:szCs w:val="24"/>
        </w:rPr>
        <w:t>,</w:t>
      </w:r>
      <w:r w:rsidRPr="009613A9">
        <w:rPr>
          <w:rFonts w:eastAsia="Times New Roman"/>
          <w:szCs w:val="24"/>
        </w:rPr>
        <w:t xml:space="preserve"> την ΕΚΟ </w:t>
      </w:r>
      <w:r>
        <w:rPr>
          <w:rFonts w:eastAsia="Times New Roman"/>
          <w:szCs w:val="24"/>
        </w:rPr>
        <w:t xml:space="preserve">και όλες αυτές </w:t>
      </w:r>
      <w:r w:rsidRPr="009613A9">
        <w:rPr>
          <w:rFonts w:eastAsia="Times New Roman"/>
          <w:szCs w:val="24"/>
        </w:rPr>
        <w:t>τις εγκαταστάσεις</w:t>
      </w:r>
      <w:r>
        <w:rPr>
          <w:rFonts w:eastAsia="Times New Roman"/>
          <w:szCs w:val="24"/>
        </w:rPr>
        <w:t>,</w:t>
      </w:r>
      <w:r w:rsidRPr="009613A9">
        <w:rPr>
          <w:rFonts w:eastAsia="Times New Roman"/>
          <w:szCs w:val="24"/>
        </w:rPr>
        <w:t xml:space="preserve"> </w:t>
      </w:r>
      <w:r>
        <w:rPr>
          <w:rFonts w:eastAsia="Times New Roman"/>
          <w:szCs w:val="24"/>
        </w:rPr>
        <w:t xml:space="preserve">για </w:t>
      </w:r>
      <w:r w:rsidRPr="009613A9">
        <w:rPr>
          <w:rFonts w:eastAsia="Times New Roman"/>
          <w:szCs w:val="24"/>
        </w:rPr>
        <w:t xml:space="preserve">να δουν και οι </w:t>
      </w:r>
      <w:proofErr w:type="spellStart"/>
      <w:r>
        <w:rPr>
          <w:rFonts w:eastAsia="Times New Roman"/>
          <w:szCs w:val="24"/>
        </w:rPr>
        <w:t>σ</w:t>
      </w:r>
      <w:r w:rsidRPr="009613A9">
        <w:rPr>
          <w:rFonts w:eastAsia="Times New Roman"/>
          <w:szCs w:val="24"/>
        </w:rPr>
        <w:t>υνέλληνες</w:t>
      </w:r>
      <w:proofErr w:type="spellEnd"/>
      <w:r w:rsidRPr="009613A9">
        <w:rPr>
          <w:rFonts w:eastAsia="Times New Roman"/>
          <w:szCs w:val="24"/>
        </w:rPr>
        <w:t xml:space="preserve"> </w:t>
      </w:r>
      <w:r w:rsidRPr="009613A9">
        <w:rPr>
          <w:rFonts w:eastAsia="Times New Roman"/>
          <w:szCs w:val="24"/>
        </w:rPr>
        <w:t xml:space="preserve">και συμπολίτες για </w:t>
      </w:r>
      <w:r>
        <w:rPr>
          <w:rFonts w:eastAsia="Times New Roman"/>
          <w:szCs w:val="24"/>
        </w:rPr>
        <w:t xml:space="preserve">τις </w:t>
      </w:r>
      <w:r w:rsidRPr="009613A9">
        <w:rPr>
          <w:rFonts w:eastAsia="Times New Roman"/>
          <w:szCs w:val="24"/>
        </w:rPr>
        <w:t xml:space="preserve">συνθήκες και </w:t>
      </w:r>
      <w:r>
        <w:rPr>
          <w:rFonts w:eastAsia="Times New Roman"/>
          <w:szCs w:val="24"/>
        </w:rPr>
        <w:t xml:space="preserve">τους </w:t>
      </w:r>
      <w:r w:rsidRPr="009613A9">
        <w:rPr>
          <w:rFonts w:eastAsia="Times New Roman"/>
          <w:szCs w:val="24"/>
        </w:rPr>
        <w:t xml:space="preserve">όρους διαβίωσης στην </w:t>
      </w:r>
      <w:r>
        <w:rPr>
          <w:rFonts w:eastAsia="Times New Roman"/>
          <w:szCs w:val="24"/>
        </w:rPr>
        <w:t>ε</w:t>
      </w:r>
      <w:r w:rsidRPr="009613A9">
        <w:rPr>
          <w:rFonts w:eastAsia="Times New Roman"/>
          <w:szCs w:val="24"/>
        </w:rPr>
        <w:t xml:space="preserve">υρωπαϊκή </w:t>
      </w:r>
      <w:r w:rsidRPr="009613A9">
        <w:rPr>
          <w:rFonts w:eastAsia="Times New Roman"/>
          <w:szCs w:val="24"/>
        </w:rPr>
        <w:t>Ελλάδα του 2019</w:t>
      </w:r>
      <w:r>
        <w:rPr>
          <w:rFonts w:eastAsia="Times New Roman"/>
          <w:szCs w:val="24"/>
        </w:rPr>
        <w:t>.</w:t>
      </w:r>
    </w:p>
    <w:p w14:paraId="3AA84E9B" w14:textId="77777777" w:rsidR="00AF2C39" w:rsidRDefault="00AD072F">
      <w:pPr>
        <w:spacing w:line="600" w:lineRule="auto"/>
        <w:ind w:firstLine="720"/>
        <w:jc w:val="both"/>
        <w:rPr>
          <w:rFonts w:eastAsia="Times New Roman"/>
          <w:szCs w:val="24"/>
        </w:rPr>
      </w:pPr>
      <w:r>
        <w:rPr>
          <w:rFonts w:eastAsia="Times New Roman"/>
          <w:szCs w:val="24"/>
        </w:rPr>
        <w:t>Τ</w:t>
      </w:r>
      <w:r w:rsidRPr="009613A9">
        <w:rPr>
          <w:rFonts w:eastAsia="Times New Roman"/>
          <w:szCs w:val="24"/>
        </w:rPr>
        <w:t>α καταθέτω και α</w:t>
      </w:r>
      <w:r w:rsidRPr="009613A9">
        <w:rPr>
          <w:rFonts w:eastAsia="Times New Roman"/>
          <w:szCs w:val="24"/>
        </w:rPr>
        <w:t>υτά στα Πρακτικά</w:t>
      </w:r>
      <w:r>
        <w:rPr>
          <w:rFonts w:eastAsia="Times New Roman"/>
          <w:szCs w:val="24"/>
        </w:rPr>
        <w:t>.</w:t>
      </w:r>
    </w:p>
    <w:p w14:paraId="3AA84E9C" w14:textId="77777777" w:rsidR="00AF2C39" w:rsidRDefault="00AD072F">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AA84E9D" w14:textId="77777777" w:rsidR="00AF2C39" w:rsidRDefault="00AD072F">
      <w:pPr>
        <w:spacing w:line="600" w:lineRule="auto"/>
        <w:ind w:firstLine="720"/>
        <w:jc w:val="both"/>
        <w:rPr>
          <w:rFonts w:eastAsia="Times New Roman"/>
          <w:szCs w:val="24"/>
        </w:rPr>
      </w:pPr>
      <w:r>
        <w:rPr>
          <w:rFonts w:eastAsia="Times New Roman"/>
          <w:szCs w:val="24"/>
        </w:rPr>
        <w:t>Κ</w:t>
      </w:r>
      <w:r w:rsidRPr="009613A9">
        <w:rPr>
          <w:rFonts w:eastAsia="Times New Roman"/>
          <w:szCs w:val="24"/>
        </w:rPr>
        <w:t>αι κλείνω με το</w:t>
      </w:r>
      <w:r w:rsidRPr="009613A9">
        <w:rPr>
          <w:rFonts w:eastAsia="Times New Roman"/>
          <w:szCs w:val="24"/>
        </w:rPr>
        <w:t xml:space="preserve"> </w:t>
      </w:r>
      <w:r>
        <w:rPr>
          <w:rFonts w:eastAsia="Times New Roman"/>
          <w:szCs w:val="24"/>
        </w:rPr>
        <w:t>δ</w:t>
      </w:r>
      <w:r w:rsidRPr="009613A9">
        <w:rPr>
          <w:rFonts w:eastAsia="Times New Roman"/>
          <w:szCs w:val="24"/>
        </w:rPr>
        <w:t>ι</w:t>
      </w:r>
      <w:r>
        <w:rPr>
          <w:rFonts w:eastAsia="Times New Roman"/>
          <w:szCs w:val="24"/>
        </w:rPr>
        <w:t>ά</w:t>
      </w:r>
      <w:r w:rsidRPr="009613A9">
        <w:rPr>
          <w:rFonts w:eastAsia="Times New Roman"/>
          <w:szCs w:val="24"/>
        </w:rPr>
        <w:t xml:space="preserve"> </w:t>
      </w:r>
      <w:r>
        <w:rPr>
          <w:rFonts w:eastAsia="Times New Roman"/>
          <w:szCs w:val="24"/>
        </w:rPr>
        <w:t>τ</w:t>
      </w:r>
      <w:r w:rsidRPr="009613A9">
        <w:rPr>
          <w:rFonts w:eastAsia="Times New Roman"/>
          <w:szCs w:val="24"/>
        </w:rPr>
        <w:t>αύτα</w:t>
      </w:r>
      <w:r w:rsidRPr="007128F5">
        <w:rPr>
          <w:rFonts w:eastAsia="Times New Roman"/>
          <w:szCs w:val="24"/>
        </w:rPr>
        <w:t>.</w:t>
      </w:r>
      <w:r>
        <w:rPr>
          <w:rFonts w:eastAsia="Times New Roman"/>
          <w:szCs w:val="24"/>
        </w:rPr>
        <w:t xml:space="preserve"> Κύριε Υπουργέ, </w:t>
      </w:r>
      <w:r w:rsidRPr="009613A9">
        <w:rPr>
          <w:rFonts w:eastAsia="Times New Roman"/>
          <w:szCs w:val="24"/>
        </w:rPr>
        <w:t>τα ΕΛΠΕ οφείλουν άμεσα να σχεδιάσουν</w:t>
      </w:r>
      <w:r>
        <w:rPr>
          <w:rFonts w:eastAsia="Times New Roman"/>
          <w:szCs w:val="24"/>
        </w:rPr>
        <w:t xml:space="preserve"> </w:t>
      </w:r>
      <w:r w:rsidRPr="009613A9">
        <w:rPr>
          <w:rFonts w:eastAsia="Times New Roman"/>
          <w:szCs w:val="24"/>
        </w:rPr>
        <w:t>σε τακ</w:t>
      </w:r>
      <w:r>
        <w:rPr>
          <w:rFonts w:eastAsia="Times New Roman"/>
          <w:szCs w:val="24"/>
        </w:rPr>
        <w:t>τό χρονοδιάγραμμα υλοποίησης τη</w:t>
      </w:r>
      <w:r w:rsidRPr="009613A9">
        <w:rPr>
          <w:rFonts w:eastAsia="Times New Roman"/>
          <w:szCs w:val="24"/>
        </w:rPr>
        <w:t xml:space="preserve"> μετεγκατάσταση της μονάδας επεξεργασίας </w:t>
      </w:r>
      <w:r>
        <w:rPr>
          <w:rFonts w:eastAsia="Times New Roman"/>
          <w:szCs w:val="24"/>
        </w:rPr>
        <w:t>ελαιώδους</w:t>
      </w:r>
      <w:r w:rsidRPr="009613A9">
        <w:rPr>
          <w:rFonts w:eastAsia="Times New Roman"/>
          <w:szCs w:val="24"/>
        </w:rPr>
        <w:t xml:space="preserve"> λάσπης σε νέα περιοχή της έκτασης του διυλιστηρίου απομακρυσμένη από τον οικισμό του Δήμου Ευόσμου</w:t>
      </w:r>
      <w:r>
        <w:rPr>
          <w:rFonts w:eastAsia="Times New Roman"/>
          <w:szCs w:val="24"/>
        </w:rPr>
        <w:t>-</w:t>
      </w:r>
      <w:r w:rsidRPr="009613A9">
        <w:rPr>
          <w:rFonts w:eastAsia="Times New Roman"/>
          <w:szCs w:val="24"/>
        </w:rPr>
        <w:t>Κορδε</w:t>
      </w:r>
      <w:r w:rsidRPr="009613A9">
        <w:rPr>
          <w:rFonts w:eastAsia="Times New Roman"/>
          <w:szCs w:val="24"/>
        </w:rPr>
        <w:t>λιού</w:t>
      </w:r>
      <w:r>
        <w:rPr>
          <w:rFonts w:eastAsia="Times New Roman"/>
          <w:szCs w:val="24"/>
        </w:rPr>
        <w:t>.</w:t>
      </w:r>
    </w:p>
    <w:p w14:paraId="3AA84E9E" w14:textId="77777777" w:rsidR="00AF2C39" w:rsidRDefault="00AD072F">
      <w:pPr>
        <w:spacing w:line="600" w:lineRule="auto"/>
        <w:ind w:firstLine="720"/>
        <w:jc w:val="both"/>
        <w:rPr>
          <w:rFonts w:eastAsia="Times New Roman"/>
          <w:szCs w:val="24"/>
        </w:rPr>
      </w:pPr>
      <w:r>
        <w:rPr>
          <w:rFonts w:eastAsia="Times New Roman"/>
          <w:szCs w:val="24"/>
        </w:rPr>
        <w:lastRenderedPageBreak/>
        <w:t>Α</w:t>
      </w:r>
      <w:r w:rsidRPr="009613A9">
        <w:rPr>
          <w:rFonts w:eastAsia="Times New Roman"/>
          <w:szCs w:val="24"/>
        </w:rPr>
        <w:t>πό αυτό θα κριθούμε</w:t>
      </w:r>
      <w:r>
        <w:rPr>
          <w:rFonts w:eastAsia="Times New Roman"/>
          <w:szCs w:val="24"/>
        </w:rPr>
        <w:t>,</w:t>
      </w:r>
      <w:r w:rsidRPr="009613A9">
        <w:rPr>
          <w:rFonts w:eastAsia="Times New Roman"/>
          <w:szCs w:val="24"/>
        </w:rPr>
        <w:t xml:space="preserve"> από τις πράξεις </w:t>
      </w:r>
      <w:r>
        <w:rPr>
          <w:rFonts w:eastAsia="Times New Roman"/>
          <w:szCs w:val="24"/>
        </w:rPr>
        <w:t>μας.</w:t>
      </w:r>
      <w:r w:rsidRPr="009613A9">
        <w:rPr>
          <w:rFonts w:eastAsia="Times New Roman"/>
          <w:szCs w:val="24"/>
        </w:rPr>
        <w:t xml:space="preserve"> Αυτά που κάναμε </w:t>
      </w:r>
      <w:r>
        <w:rPr>
          <w:rFonts w:eastAsia="Times New Roman"/>
          <w:szCs w:val="24"/>
        </w:rPr>
        <w:t xml:space="preserve">είναι </w:t>
      </w:r>
      <w:r w:rsidRPr="009613A9">
        <w:rPr>
          <w:rFonts w:eastAsia="Times New Roman"/>
          <w:szCs w:val="24"/>
        </w:rPr>
        <w:t>σημαντικά</w:t>
      </w:r>
      <w:r>
        <w:rPr>
          <w:rFonts w:eastAsia="Times New Roman"/>
          <w:szCs w:val="24"/>
        </w:rPr>
        <w:t>,</w:t>
      </w:r>
      <w:r w:rsidRPr="009613A9">
        <w:rPr>
          <w:rFonts w:eastAsia="Times New Roman"/>
          <w:szCs w:val="24"/>
        </w:rPr>
        <w:t xml:space="preserve"> τώρα καταγράφεται το πρόβλημα</w:t>
      </w:r>
      <w:r>
        <w:rPr>
          <w:rFonts w:eastAsia="Times New Roman"/>
          <w:szCs w:val="24"/>
        </w:rPr>
        <w:t>. Κ</w:t>
      </w:r>
      <w:r w:rsidRPr="009613A9">
        <w:rPr>
          <w:rFonts w:eastAsia="Times New Roman"/>
          <w:szCs w:val="24"/>
        </w:rPr>
        <w:t xml:space="preserve">αι φυσικά </w:t>
      </w:r>
      <w:r>
        <w:rPr>
          <w:rFonts w:eastAsia="Times New Roman"/>
          <w:szCs w:val="24"/>
        </w:rPr>
        <w:t>οι</w:t>
      </w:r>
      <w:r w:rsidRPr="009613A9">
        <w:rPr>
          <w:rFonts w:eastAsia="Times New Roman"/>
          <w:szCs w:val="24"/>
        </w:rPr>
        <w:t xml:space="preserve"> τεράστιες ευθύνες που έχει και η </w:t>
      </w:r>
      <w:r>
        <w:rPr>
          <w:rFonts w:eastAsia="Times New Roman"/>
          <w:szCs w:val="24"/>
        </w:rPr>
        <w:t>περιφέρεια και η</w:t>
      </w:r>
      <w:r w:rsidRPr="009613A9">
        <w:rPr>
          <w:rFonts w:eastAsia="Times New Roman"/>
          <w:szCs w:val="24"/>
        </w:rPr>
        <w:t xml:space="preserve"> αυτοδιοίκηση έχ</w:t>
      </w:r>
      <w:r>
        <w:rPr>
          <w:rFonts w:eastAsia="Times New Roman"/>
          <w:szCs w:val="24"/>
        </w:rPr>
        <w:t>ουν</w:t>
      </w:r>
      <w:r w:rsidRPr="009613A9">
        <w:rPr>
          <w:rFonts w:eastAsia="Times New Roman"/>
          <w:szCs w:val="24"/>
        </w:rPr>
        <w:t xml:space="preserve"> τη σημασία </w:t>
      </w:r>
      <w:r>
        <w:rPr>
          <w:rFonts w:eastAsia="Times New Roman"/>
          <w:szCs w:val="24"/>
        </w:rPr>
        <w:t>τους.</w:t>
      </w:r>
    </w:p>
    <w:p w14:paraId="3AA84E9F" w14:textId="77777777" w:rsidR="00AF2C39" w:rsidRDefault="00AD072F">
      <w:pPr>
        <w:spacing w:line="600" w:lineRule="auto"/>
        <w:ind w:firstLine="720"/>
        <w:jc w:val="both"/>
        <w:rPr>
          <w:rFonts w:eastAsia="Times New Roman"/>
          <w:szCs w:val="24"/>
        </w:rPr>
      </w:pPr>
      <w:r w:rsidRPr="009613A9">
        <w:rPr>
          <w:rFonts w:eastAsia="Times New Roman"/>
          <w:szCs w:val="24"/>
        </w:rPr>
        <w:t xml:space="preserve">Εμείς δεν είμαστε εδώ για να πούμε την άποψή </w:t>
      </w:r>
      <w:r>
        <w:rPr>
          <w:rFonts w:eastAsia="Times New Roman"/>
          <w:szCs w:val="24"/>
        </w:rPr>
        <w:t>μας,</w:t>
      </w:r>
      <w:r w:rsidRPr="009613A9">
        <w:rPr>
          <w:rFonts w:eastAsia="Times New Roman"/>
          <w:szCs w:val="24"/>
        </w:rPr>
        <w:t xml:space="preserve"> μεταφέρουμε τη φωνή των πολιτών της δυτικής Θεσσαλονίκης</w:t>
      </w:r>
      <w:r>
        <w:rPr>
          <w:rFonts w:eastAsia="Times New Roman"/>
          <w:szCs w:val="24"/>
        </w:rPr>
        <w:t>.</w:t>
      </w:r>
    </w:p>
    <w:p w14:paraId="3AA84EA0" w14:textId="77777777" w:rsidR="00AF2C39" w:rsidRDefault="00AD072F">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b/>
          <w:szCs w:val="24"/>
        </w:rPr>
        <w:t xml:space="preserve"> </w:t>
      </w:r>
      <w:r w:rsidRPr="009613A9">
        <w:rPr>
          <w:rFonts w:eastAsia="Times New Roman"/>
          <w:szCs w:val="24"/>
        </w:rPr>
        <w:t>Κύριε Υπουργέ</w:t>
      </w:r>
      <w:r>
        <w:rPr>
          <w:rFonts w:eastAsia="Times New Roman"/>
          <w:szCs w:val="24"/>
        </w:rPr>
        <w:t>, έχετε τον λόγο για</w:t>
      </w:r>
      <w:r w:rsidRPr="009613A9">
        <w:rPr>
          <w:rFonts w:eastAsia="Times New Roman"/>
          <w:szCs w:val="24"/>
        </w:rPr>
        <w:t xml:space="preserve"> τη δευτερολογία σας </w:t>
      </w:r>
      <w:r>
        <w:rPr>
          <w:rFonts w:eastAsia="Times New Roman"/>
          <w:szCs w:val="24"/>
        </w:rPr>
        <w:t>για τρία</w:t>
      </w:r>
      <w:r w:rsidRPr="009613A9">
        <w:rPr>
          <w:rFonts w:eastAsia="Times New Roman"/>
          <w:szCs w:val="24"/>
        </w:rPr>
        <w:t xml:space="preserve"> λεπτά</w:t>
      </w:r>
      <w:r>
        <w:rPr>
          <w:rFonts w:eastAsia="Times New Roman"/>
          <w:szCs w:val="24"/>
        </w:rPr>
        <w:t>.</w:t>
      </w:r>
    </w:p>
    <w:p w14:paraId="3AA84EA1" w14:textId="77777777" w:rsidR="00AF2C39" w:rsidRDefault="00AD072F">
      <w:pPr>
        <w:spacing w:line="600" w:lineRule="auto"/>
        <w:ind w:firstLine="720"/>
        <w:jc w:val="both"/>
        <w:rPr>
          <w:rFonts w:eastAsia="Times New Roman"/>
          <w:szCs w:val="24"/>
        </w:rPr>
      </w:pPr>
      <w:r w:rsidRPr="0041520C">
        <w:rPr>
          <w:rFonts w:eastAsia="Times New Roman"/>
          <w:b/>
          <w:szCs w:val="24"/>
        </w:rPr>
        <w:t>ΣΩΚΡΑΤΗΣ ΦΑΜΕΛΛΟΣ (Αναπληρωτής Υπο</w:t>
      </w:r>
      <w:r w:rsidRPr="0041520C">
        <w:rPr>
          <w:rFonts w:eastAsia="Times New Roman"/>
          <w:b/>
          <w:szCs w:val="24"/>
        </w:rPr>
        <w:t>υργός Περιβάλλοντος και Ενέργειας):</w:t>
      </w:r>
      <w:r w:rsidRPr="0041520C">
        <w:rPr>
          <w:rFonts w:eastAsia="Times New Roman"/>
          <w:szCs w:val="24"/>
        </w:rPr>
        <w:t xml:space="preserve"> </w:t>
      </w:r>
      <w:r>
        <w:rPr>
          <w:rFonts w:eastAsia="Times New Roman"/>
          <w:szCs w:val="24"/>
        </w:rPr>
        <w:t>Ευχαριστώ, κυρία Πρόεδρε.</w:t>
      </w:r>
      <w:r w:rsidRPr="009613A9">
        <w:rPr>
          <w:rFonts w:eastAsia="Times New Roman"/>
          <w:szCs w:val="24"/>
        </w:rPr>
        <w:t xml:space="preserve"> </w:t>
      </w:r>
    </w:p>
    <w:p w14:paraId="3AA84EA2" w14:textId="77777777" w:rsidR="00AF2C39" w:rsidRDefault="00AD072F">
      <w:pPr>
        <w:spacing w:line="600" w:lineRule="auto"/>
        <w:ind w:firstLine="720"/>
        <w:jc w:val="both"/>
        <w:rPr>
          <w:rFonts w:eastAsia="Times New Roman"/>
          <w:szCs w:val="24"/>
        </w:rPr>
      </w:pPr>
      <w:r>
        <w:rPr>
          <w:rFonts w:eastAsia="Times New Roman"/>
          <w:szCs w:val="24"/>
        </w:rPr>
        <w:t>Κύριε Τριανταφυλλίδη, ό</w:t>
      </w:r>
      <w:r w:rsidRPr="009613A9">
        <w:rPr>
          <w:rFonts w:eastAsia="Times New Roman"/>
          <w:szCs w:val="24"/>
        </w:rPr>
        <w:t xml:space="preserve">πως σας είπα στην </w:t>
      </w:r>
      <w:proofErr w:type="spellStart"/>
      <w:r w:rsidRPr="009613A9">
        <w:rPr>
          <w:rFonts w:eastAsia="Times New Roman"/>
          <w:szCs w:val="24"/>
        </w:rPr>
        <w:t>πρωτολογία</w:t>
      </w:r>
      <w:proofErr w:type="spellEnd"/>
      <w:r w:rsidRPr="009613A9">
        <w:rPr>
          <w:rFonts w:eastAsia="Times New Roman"/>
          <w:szCs w:val="24"/>
        </w:rPr>
        <w:t xml:space="preserve"> παρουσίασα το σύνολο </w:t>
      </w:r>
      <w:r>
        <w:rPr>
          <w:rFonts w:eastAsia="Times New Roman"/>
          <w:szCs w:val="24"/>
        </w:rPr>
        <w:t>της αλληλογραφίας</w:t>
      </w:r>
      <w:r w:rsidRPr="009613A9">
        <w:rPr>
          <w:rFonts w:eastAsia="Times New Roman"/>
          <w:szCs w:val="24"/>
        </w:rPr>
        <w:t xml:space="preserve"> και </w:t>
      </w:r>
      <w:r>
        <w:rPr>
          <w:rFonts w:eastAsia="Times New Roman"/>
          <w:szCs w:val="24"/>
        </w:rPr>
        <w:t xml:space="preserve">των </w:t>
      </w:r>
      <w:r w:rsidRPr="009613A9">
        <w:rPr>
          <w:rFonts w:eastAsia="Times New Roman"/>
          <w:szCs w:val="24"/>
        </w:rPr>
        <w:t>δεδομένων που</w:t>
      </w:r>
      <w:r>
        <w:rPr>
          <w:rFonts w:eastAsia="Times New Roman"/>
          <w:szCs w:val="24"/>
        </w:rPr>
        <w:t xml:space="preserve"> οι υπηρεσίε</w:t>
      </w:r>
      <w:r w:rsidRPr="009613A9">
        <w:rPr>
          <w:rFonts w:eastAsia="Times New Roman"/>
          <w:szCs w:val="24"/>
        </w:rPr>
        <w:t>ς έστειλαν ως όφειλα</w:t>
      </w:r>
      <w:r>
        <w:rPr>
          <w:rFonts w:eastAsia="Times New Roman"/>
          <w:szCs w:val="24"/>
        </w:rPr>
        <w:t>ν. Ό</w:t>
      </w:r>
      <w:r w:rsidRPr="009613A9">
        <w:rPr>
          <w:rFonts w:eastAsia="Times New Roman"/>
          <w:szCs w:val="24"/>
        </w:rPr>
        <w:t xml:space="preserve">μως αυτό που πραγματικά απομένει </w:t>
      </w:r>
      <w:r>
        <w:rPr>
          <w:rFonts w:eastAsia="Times New Roman"/>
          <w:szCs w:val="24"/>
        </w:rPr>
        <w:t>σ</w:t>
      </w:r>
      <w:r w:rsidRPr="009613A9">
        <w:rPr>
          <w:rFonts w:eastAsia="Times New Roman"/>
          <w:szCs w:val="24"/>
        </w:rPr>
        <w:t>ε μας είναι</w:t>
      </w:r>
      <w:r>
        <w:rPr>
          <w:rFonts w:eastAsia="Times New Roman"/>
          <w:szCs w:val="24"/>
        </w:rPr>
        <w:t xml:space="preserve"> το</w:t>
      </w:r>
      <w:r w:rsidRPr="009613A9">
        <w:rPr>
          <w:rFonts w:eastAsia="Times New Roman"/>
          <w:szCs w:val="24"/>
        </w:rPr>
        <w:t xml:space="preserve"> τι κάνουμε εμείς για να αλλάξουν τα πράγματα</w:t>
      </w:r>
      <w:r>
        <w:rPr>
          <w:rFonts w:eastAsia="Times New Roman"/>
          <w:szCs w:val="24"/>
        </w:rPr>
        <w:t>.</w:t>
      </w:r>
      <w:r w:rsidRPr="009613A9">
        <w:rPr>
          <w:rFonts w:eastAsia="Times New Roman"/>
          <w:szCs w:val="24"/>
        </w:rPr>
        <w:t xml:space="preserve"> </w:t>
      </w:r>
    </w:p>
    <w:p w14:paraId="3AA84EA3" w14:textId="77777777" w:rsidR="00AF2C39" w:rsidRDefault="00AD072F">
      <w:pPr>
        <w:spacing w:line="600" w:lineRule="auto"/>
        <w:ind w:firstLine="720"/>
        <w:jc w:val="both"/>
        <w:rPr>
          <w:rFonts w:eastAsia="Times New Roman"/>
          <w:szCs w:val="24"/>
        </w:rPr>
      </w:pPr>
      <w:r w:rsidRPr="009613A9">
        <w:rPr>
          <w:rFonts w:eastAsia="Times New Roman"/>
          <w:szCs w:val="24"/>
        </w:rPr>
        <w:lastRenderedPageBreak/>
        <w:t>Προφανώς</w:t>
      </w:r>
      <w:r>
        <w:rPr>
          <w:rFonts w:eastAsia="Times New Roman"/>
          <w:szCs w:val="24"/>
        </w:rPr>
        <w:t>,</w:t>
      </w:r>
      <w:r w:rsidRPr="009613A9">
        <w:rPr>
          <w:rFonts w:eastAsia="Times New Roman"/>
          <w:szCs w:val="24"/>
        </w:rPr>
        <w:t xml:space="preserve"> χρηματοδ</w:t>
      </w:r>
      <w:r>
        <w:rPr>
          <w:rFonts w:eastAsia="Times New Roman"/>
          <w:szCs w:val="24"/>
        </w:rPr>
        <w:t xml:space="preserve">οτήσαμε </w:t>
      </w:r>
      <w:r w:rsidRPr="009613A9">
        <w:rPr>
          <w:rFonts w:eastAsia="Times New Roman"/>
          <w:szCs w:val="24"/>
        </w:rPr>
        <w:t>τις αναλύσεις</w:t>
      </w:r>
      <w:r>
        <w:rPr>
          <w:rFonts w:eastAsia="Times New Roman"/>
          <w:szCs w:val="24"/>
        </w:rPr>
        <w:t>,</w:t>
      </w:r>
      <w:r w:rsidRPr="009613A9">
        <w:rPr>
          <w:rFonts w:eastAsia="Times New Roman"/>
          <w:szCs w:val="24"/>
        </w:rPr>
        <w:t xml:space="preserve"> τις μετρήσεις και </w:t>
      </w:r>
      <w:r>
        <w:rPr>
          <w:rFonts w:eastAsia="Times New Roman"/>
          <w:szCs w:val="24"/>
        </w:rPr>
        <w:t xml:space="preserve">πιέσαμε σε αυτήν </w:t>
      </w:r>
      <w:r w:rsidRPr="009613A9">
        <w:rPr>
          <w:rFonts w:eastAsia="Times New Roman"/>
          <w:szCs w:val="24"/>
        </w:rPr>
        <w:t xml:space="preserve">την κατεύθυνση και πολιτικά σε συνεννόηση </w:t>
      </w:r>
      <w:r>
        <w:rPr>
          <w:rFonts w:eastAsia="Times New Roman"/>
          <w:szCs w:val="24"/>
        </w:rPr>
        <w:t>π</w:t>
      </w:r>
      <w:r w:rsidRPr="009613A9">
        <w:rPr>
          <w:rFonts w:eastAsia="Times New Roman"/>
          <w:szCs w:val="24"/>
        </w:rPr>
        <w:t>ροφανώς με το αίτημα των πολιτών και των φορέων</w:t>
      </w:r>
      <w:r>
        <w:rPr>
          <w:rFonts w:eastAsia="Times New Roman"/>
          <w:szCs w:val="24"/>
        </w:rPr>
        <w:t>. Όμως,</w:t>
      </w:r>
      <w:r w:rsidRPr="009613A9">
        <w:rPr>
          <w:rFonts w:eastAsia="Times New Roman"/>
          <w:szCs w:val="24"/>
        </w:rPr>
        <w:t xml:space="preserve"> παρ</w:t>
      </w:r>
      <w:r>
        <w:rPr>
          <w:rFonts w:eastAsia="Times New Roman"/>
          <w:szCs w:val="24"/>
        </w:rPr>
        <w:t xml:space="preserve">’ </w:t>
      </w:r>
      <w:r w:rsidRPr="009613A9">
        <w:rPr>
          <w:rFonts w:eastAsia="Times New Roman"/>
          <w:szCs w:val="24"/>
        </w:rPr>
        <w:t>ότι δεν έχουμε ακόμα τα τε</w:t>
      </w:r>
      <w:r w:rsidRPr="009613A9">
        <w:rPr>
          <w:rFonts w:eastAsia="Times New Roman"/>
          <w:szCs w:val="24"/>
        </w:rPr>
        <w:t>λικά αποτελέσματα των ελέγχων</w:t>
      </w:r>
      <w:r>
        <w:rPr>
          <w:rFonts w:eastAsia="Times New Roman"/>
          <w:szCs w:val="24"/>
        </w:rPr>
        <w:t>,</w:t>
      </w:r>
      <w:r w:rsidRPr="009613A9">
        <w:rPr>
          <w:rFonts w:eastAsia="Times New Roman"/>
          <w:szCs w:val="24"/>
        </w:rPr>
        <w:t xml:space="preserve"> εγώ μπορώ </w:t>
      </w:r>
      <w:r>
        <w:rPr>
          <w:rFonts w:eastAsia="Times New Roman"/>
          <w:szCs w:val="24"/>
        </w:rPr>
        <w:t xml:space="preserve">από τώρα να </w:t>
      </w:r>
      <w:r w:rsidRPr="009613A9">
        <w:rPr>
          <w:rFonts w:eastAsia="Times New Roman"/>
          <w:szCs w:val="24"/>
        </w:rPr>
        <w:t>σας πω</w:t>
      </w:r>
      <w:r>
        <w:rPr>
          <w:rFonts w:eastAsia="Times New Roman"/>
          <w:szCs w:val="24"/>
        </w:rPr>
        <w:t xml:space="preserve"> κάποια πράγματα.</w:t>
      </w:r>
    </w:p>
    <w:p w14:paraId="3AA84EA4" w14:textId="77777777" w:rsidR="00AF2C39" w:rsidRDefault="00AD072F">
      <w:pPr>
        <w:spacing w:line="600" w:lineRule="auto"/>
        <w:ind w:firstLine="720"/>
        <w:jc w:val="both"/>
        <w:rPr>
          <w:rFonts w:eastAsia="Times New Roman"/>
          <w:szCs w:val="24"/>
        </w:rPr>
      </w:pPr>
      <w:r w:rsidRPr="009613A9">
        <w:rPr>
          <w:rFonts w:eastAsia="Times New Roman"/>
          <w:szCs w:val="24"/>
        </w:rPr>
        <w:t>Πρώτον</w:t>
      </w:r>
      <w:r>
        <w:rPr>
          <w:rFonts w:eastAsia="Times New Roman"/>
          <w:szCs w:val="24"/>
        </w:rPr>
        <w:t>,</w:t>
      </w:r>
      <w:r w:rsidRPr="009613A9">
        <w:rPr>
          <w:rFonts w:eastAsia="Times New Roman"/>
          <w:szCs w:val="24"/>
        </w:rPr>
        <w:t xml:space="preserve"> έχουμε ήδη αλληλογραφία για την επιβολή κυρώσεων σε όλες τις παραβάσεις </w:t>
      </w:r>
      <w:r>
        <w:rPr>
          <w:rFonts w:eastAsia="Times New Roman"/>
          <w:szCs w:val="24"/>
        </w:rPr>
        <w:t xml:space="preserve">της </w:t>
      </w:r>
      <w:r w:rsidRPr="009613A9">
        <w:rPr>
          <w:rFonts w:eastAsia="Times New Roman"/>
          <w:szCs w:val="24"/>
        </w:rPr>
        <w:t>περιβαλλοντικής νομοθεσίας</w:t>
      </w:r>
      <w:r>
        <w:rPr>
          <w:rFonts w:eastAsia="Times New Roman"/>
          <w:szCs w:val="24"/>
        </w:rPr>
        <w:t>,</w:t>
      </w:r>
      <w:r w:rsidRPr="009613A9">
        <w:rPr>
          <w:rFonts w:eastAsia="Times New Roman"/>
          <w:szCs w:val="24"/>
        </w:rPr>
        <w:t xml:space="preserve"> διότι ακόμα και αν βρεθεί τεχνολογία αναστολής και εφαρμοστεί</w:t>
      </w:r>
      <w:r>
        <w:rPr>
          <w:rFonts w:eastAsia="Times New Roman"/>
          <w:szCs w:val="24"/>
        </w:rPr>
        <w:t>,</w:t>
      </w:r>
      <w:r w:rsidRPr="009613A9">
        <w:rPr>
          <w:rFonts w:eastAsia="Times New Roman"/>
          <w:szCs w:val="24"/>
        </w:rPr>
        <w:t xml:space="preserve"> που </w:t>
      </w:r>
      <w:r w:rsidRPr="009613A9">
        <w:rPr>
          <w:rFonts w:eastAsia="Times New Roman"/>
          <w:szCs w:val="24"/>
        </w:rPr>
        <w:t>θα το πω και αυτό</w:t>
      </w:r>
      <w:r>
        <w:rPr>
          <w:rFonts w:eastAsia="Times New Roman"/>
          <w:szCs w:val="24"/>
        </w:rPr>
        <w:t>,</w:t>
      </w:r>
      <w:r w:rsidRPr="009613A9">
        <w:rPr>
          <w:rFonts w:eastAsia="Times New Roman"/>
          <w:szCs w:val="24"/>
        </w:rPr>
        <w:t xml:space="preserve"> πρέπει </w:t>
      </w:r>
      <w:r>
        <w:rPr>
          <w:rFonts w:eastAsia="Times New Roman"/>
          <w:szCs w:val="24"/>
        </w:rPr>
        <w:t>πρώτα από όλα π</w:t>
      </w:r>
      <w:r w:rsidRPr="009613A9">
        <w:rPr>
          <w:rFonts w:eastAsia="Times New Roman"/>
          <w:szCs w:val="24"/>
        </w:rPr>
        <w:t xml:space="preserve">ροφανώς </w:t>
      </w:r>
      <w:r>
        <w:rPr>
          <w:rFonts w:eastAsia="Times New Roman"/>
          <w:szCs w:val="24"/>
        </w:rPr>
        <w:t>να</w:t>
      </w:r>
      <w:r w:rsidRPr="009613A9">
        <w:rPr>
          <w:rFonts w:eastAsia="Times New Roman"/>
          <w:szCs w:val="24"/>
        </w:rPr>
        <w:t xml:space="preserve"> υπάρχουν τα απαραίτητα πρόστιμα και οι απαρ</w:t>
      </w:r>
      <w:r>
        <w:rPr>
          <w:rFonts w:eastAsia="Times New Roman"/>
          <w:szCs w:val="24"/>
        </w:rPr>
        <w:t xml:space="preserve">αίτητες διοικητικές κυρώσεις όσον αφορά </w:t>
      </w:r>
      <w:r w:rsidRPr="009613A9">
        <w:rPr>
          <w:rFonts w:eastAsia="Times New Roman"/>
          <w:szCs w:val="24"/>
        </w:rPr>
        <w:t xml:space="preserve">την αλλαγή των περιβαλλοντικών </w:t>
      </w:r>
      <w:r>
        <w:rPr>
          <w:rFonts w:eastAsia="Times New Roman"/>
          <w:szCs w:val="24"/>
        </w:rPr>
        <w:t xml:space="preserve">όλων </w:t>
      </w:r>
      <w:r w:rsidRPr="009613A9">
        <w:rPr>
          <w:rFonts w:eastAsia="Times New Roman"/>
          <w:szCs w:val="24"/>
        </w:rPr>
        <w:t>των επιχειρήσεων</w:t>
      </w:r>
      <w:r>
        <w:rPr>
          <w:rFonts w:eastAsia="Times New Roman"/>
          <w:szCs w:val="24"/>
        </w:rPr>
        <w:t>.</w:t>
      </w:r>
    </w:p>
    <w:p w14:paraId="3AA84EA5" w14:textId="77777777" w:rsidR="00AF2C39" w:rsidRDefault="00AD072F">
      <w:pPr>
        <w:spacing w:line="600" w:lineRule="auto"/>
        <w:ind w:firstLine="720"/>
        <w:jc w:val="both"/>
        <w:rPr>
          <w:rFonts w:eastAsia="Times New Roman"/>
          <w:szCs w:val="24"/>
        </w:rPr>
      </w:pPr>
      <w:r>
        <w:rPr>
          <w:rFonts w:eastAsia="Times New Roman"/>
          <w:szCs w:val="24"/>
        </w:rPr>
        <w:t>Δ</w:t>
      </w:r>
      <w:r w:rsidRPr="009613A9">
        <w:rPr>
          <w:rFonts w:eastAsia="Times New Roman"/>
          <w:szCs w:val="24"/>
        </w:rPr>
        <w:t>εύτερον</w:t>
      </w:r>
      <w:r>
        <w:rPr>
          <w:rFonts w:eastAsia="Times New Roman"/>
          <w:szCs w:val="24"/>
        </w:rPr>
        <w:t>,</w:t>
      </w:r>
      <w:r w:rsidRPr="009613A9">
        <w:rPr>
          <w:rFonts w:eastAsia="Times New Roman"/>
          <w:szCs w:val="24"/>
        </w:rPr>
        <w:t xml:space="preserve"> καλέσαμε </w:t>
      </w:r>
      <w:r>
        <w:rPr>
          <w:rFonts w:eastAsia="Times New Roman"/>
          <w:szCs w:val="24"/>
        </w:rPr>
        <w:t>τα «</w:t>
      </w:r>
      <w:r>
        <w:rPr>
          <w:rFonts w:eastAsia="Times New Roman"/>
          <w:szCs w:val="24"/>
        </w:rPr>
        <w:t>ΕΛΛΗΝΙΚΑ</w:t>
      </w:r>
      <w:r w:rsidRPr="009613A9">
        <w:rPr>
          <w:rFonts w:eastAsia="Times New Roman"/>
          <w:szCs w:val="24"/>
        </w:rPr>
        <w:t xml:space="preserve"> ΠΕΤΡΕΛΑΙΑ</w:t>
      </w:r>
      <w:r>
        <w:rPr>
          <w:rFonts w:eastAsia="Times New Roman"/>
          <w:szCs w:val="24"/>
        </w:rPr>
        <w:t>»</w:t>
      </w:r>
      <w:r w:rsidRPr="009613A9">
        <w:rPr>
          <w:rFonts w:eastAsia="Times New Roman"/>
          <w:szCs w:val="24"/>
        </w:rPr>
        <w:t xml:space="preserve"> από το 2016</w:t>
      </w:r>
      <w:r>
        <w:rPr>
          <w:rFonts w:eastAsia="Times New Roman"/>
          <w:szCs w:val="24"/>
        </w:rPr>
        <w:t>,</w:t>
      </w:r>
      <w:r w:rsidRPr="009613A9">
        <w:rPr>
          <w:rFonts w:eastAsia="Times New Roman"/>
          <w:szCs w:val="24"/>
        </w:rPr>
        <w:t xml:space="preserve"> διότι υπήρχε η συζήτηση να λάβουν από τότε πρόδρομα μέτρα</w:t>
      </w:r>
      <w:r>
        <w:rPr>
          <w:rFonts w:eastAsia="Times New Roman"/>
          <w:szCs w:val="24"/>
        </w:rPr>
        <w:t>,</w:t>
      </w:r>
      <w:r w:rsidRPr="009613A9">
        <w:rPr>
          <w:rFonts w:eastAsia="Times New Roman"/>
          <w:szCs w:val="24"/>
        </w:rPr>
        <w:t xml:space="preserve"> παρ</w:t>
      </w:r>
      <w:r>
        <w:rPr>
          <w:rFonts w:eastAsia="Times New Roman"/>
          <w:szCs w:val="24"/>
        </w:rPr>
        <w:t xml:space="preserve">’ </w:t>
      </w:r>
      <w:r w:rsidRPr="009613A9">
        <w:rPr>
          <w:rFonts w:eastAsia="Times New Roman"/>
          <w:szCs w:val="24"/>
        </w:rPr>
        <w:t>ότι ακόμα και τώρα τα αποτελέσματα δεν έχουν μονοσήμαντη στόχευση</w:t>
      </w:r>
      <w:r>
        <w:rPr>
          <w:rFonts w:eastAsia="Times New Roman"/>
          <w:szCs w:val="24"/>
        </w:rPr>
        <w:t>.</w:t>
      </w:r>
      <w:r w:rsidRPr="009613A9">
        <w:rPr>
          <w:rFonts w:eastAsia="Times New Roman"/>
          <w:szCs w:val="24"/>
        </w:rPr>
        <w:t xml:space="preserve"> </w:t>
      </w:r>
      <w:r>
        <w:rPr>
          <w:rFonts w:eastAsia="Times New Roman"/>
          <w:szCs w:val="24"/>
        </w:rPr>
        <w:t>Όμως,</w:t>
      </w:r>
      <w:r w:rsidRPr="009613A9">
        <w:rPr>
          <w:rFonts w:eastAsia="Times New Roman"/>
          <w:szCs w:val="24"/>
        </w:rPr>
        <w:t xml:space="preserve"> με συνάντησή μου </w:t>
      </w:r>
      <w:r>
        <w:rPr>
          <w:rFonts w:eastAsia="Times New Roman"/>
          <w:szCs w:val="24"/>
        </w:rPr>
        <w:t>που έκανα</w:t>
      </w:r>
      <w:r w:rsidRPr="009613A9">
        <w:rPr>
          <w:rFonts w:eastAsia="Times New Roman"/>
          <w:szCs w:val="24"/>
        </w:rPr>
        <w:t xml:space="preserve"> με τον </w:t>
      </w:r>
      <w:r>
        <w:rPr>
          <w:rFonts w:eastAsia="Times New Roman"/>
          <w:szCs w:val="24"/>
        </w:rPr>
        <w:t>π</w:t>
      </w:r>
      <w:r w:rsidRPr="009613A9">
        <w:rPr>
          <w:rFonts w:eastAsia="Times New Roman"/>
          <w:szCs w:val="24"/>
        </w:rPr>
        <w:t xml:space="preserve">ρόεδρο </w:t>
      </w:r>
      <w:r w:rsidRPr="009613A9">
        <w:rPr>
          <w:rFonts w:eastAsia="Times New Roman"/>
          <w:szCs w:val="24"/>
        </w:rPr>
        <w:t xml:space="preserve">και </w:t>
      </w:r>
      <w:r>
        <w:rPr>
          <w:rFonts w:eastAsia="Times New Roman"/>
          <w:szCs w:val="24"/>
        </w:rPr>
        <w:t>δ</w:t>
      </w:r>
      <w:r w:rsidRPr="009613A9">
        <w:rPr>
          <w:rFonts w:eastAsia="Times New Roman"/>
          <w:szCs w:val="24"/>
        </w:rPr>
        <w:t xml:space="preserve">ιευθύνοντα </w:t>
      </w:r>
      <w:r>
        <w:rPr>
          <w:rFonts w:eastAsia="Times New Roman"/>
          <w:szCs w:val="24"/>
        </w:rPr>
        <w:t>σ</w:t>
      </w:r>
      <w:r w:rsidRPr="009613A9">
        <w:rPr>
          <w:rFonts w:eastAsia="Times New Roman"/>
          <w:szCs w:val="24"/>
        </w:rPr>
        <w:t xml:space="preserve">ύμβουλο </w:t>
      </w:r>
      <w:r w:rsidRPr="009613A9">
        <w:rPr>
          <w:rFonts w:eastAsia="Times New Roman"/>
          <w:szCs w:val="24"/>
        </w:rPr>
        <w:t xml:space="preserve">των </w:t>
      </w:r>
      <w:r>
        <w:rPr>
          <w:rFonts w:eastAsia="Times New Roman"/>
          <w:szCs w:val="24"/>
        </w:rPr>
        <w:t>«</w:t>
      </w:r>
      <w:r>
        <w:rPr>
          <w:rFonts w:eastAsia="Times New Roman"/>
          <w:szCs w:val="24"/>
        </w:rPr>
        <w:t>ΕΛΛΗΝΙΚΑ ΠΕΤΡΕΛΑΙΑ</w:t>
      </w:r>
      <w:r>
        <w:rPr>
          <w:rFonts w:eastAsia="Times New Roman"/>
          <w:szCs w:val="24"/>
        </w:rPr>
        <w:t>»</w:t>
      </w:r>
      <w:r w:rsidRPr="009613A9">
        <w:rPr>
          <w:rFonts w:eastAsia="Times New Roman"/>
          <w:szCs w:val="24"/>
        </w:rPr>
        <w:t xml:space="preserve"> προχθές και πριν παραλάβ</w:t>
      </w:r>
      <w:r>
        <w:rPr>
          <w:rFonts w:eastAsia="Times New Roman"/>
          <w:szCs w:val="24"/>
        </w:rPr>
        <w:t>ου</w:t>
      </w:r>
      <w:r>
        <w:rPr>
          <w:rFonts w:eastAsia="Times New Roman"/>
          <w:szCs w:val="24"/>
        </w:rPr>
        <w:t xml:space="preserve">με την ενδιάμεση έκθεση, την οποία την </w:t>
      </w:r>
      <w:r w:rsidRPr="009613A9">
        <w:rPr>
          <w:rFonts w:eastAsia="Times New Roman"/>
          <w:szCs w:val="24"/>
        </w:rPr>
        <w:t>πήραμε χθες με δικ</w:t>
      </w:r>
      <w:r>
        <w:rPr>
          <w:rFonts w:eastAsia="Times New Roman"/>
          <w:szCs w:val="24"/>
        </w:rPr>
        <w:t>ή</w:t>
      </w:r>
      <w:r w:rsidRPr="009613A9">
        <w:rPr>
          <w:rFonts w:eastAsia="Times New Roman"/>
          <w:szCs w:val="24"/>
        </w:rPr>
        <w:t xml:space="preserve"> μας αίτηση</w:t>
      </w:r>
      <w:r>
        <w:rPr>
          <w:rFonts w:eastAsia="Times New Roman"/>
          <w:szCs w:val="24"/>
        </w:rPr>
        <w:t>,</w:t>
      </w:r>
      <w:r w:rsidRPr="009613A9">
        <w:rPr>
          <w:rFonts w:eastAsia="Times New Roman"/>
          <w:szCs w:val="24"/>
        </w:rPr>
        <w:t xml:space="preserve"> </w:t>
      </w:r>
      <w:r w:rsidRPr="009613A9">
        <w:rPr>
          <w:rFonts w:eastAsia="Times New Roman"/>
          <w:szCs w:val="24"/>
        </w:rPr>
        <w:lastRenderedPageBreak/>
        <w:t xml:space="preserve">έχουμε ανακοινώσει </w:t>
      </w:r>
      <w:r>
        <w:rPr>
          <w:rFonts w:eastAsia="Times New Roman"/>
          <w:szCs w:val="24"/>
        </w:rPr>
        <w:t>ήδη ότι</w:t>
      </w:r>
      <w:r w:rsidRPr="009613A9">
        <w:rPr>
          <w:rFonts w:eastAsia="Times New Roman"/>
          <w:szCs w:val="24"/>
        </w:rPr>
        <w:t xml:space="preserve"> </w:t>
      </w:r>
      <w:r>
        <w:rPr>
          <w:rFonts w:eastAsia="Times New Roman"/>
          <w:szCs w:val="24"/>
        </w:rPr>
        <w:t>μέχρι</w:t>
      </w:r>
      <w:r w:rsidRPr="009613A9">
        <w:rPr>
          <w:rFonts w:eastAsia="Times New Roman"/>
          <w:szCs w:val="24"/>
        </w:rPr>
        <w:t xml:space="preserve"> το τέλος Απριλίου ολοκληρώνεται το έργο </w:t>
      </w:r>
      <w:r>
        <w:rPr>
          <w:rFonts w:eastAsia="Times New Roman"/>
          <w:szCs w:val="24"/>
        </w:rPr>
        <w:t xml:space="preserve">«Ανάκτησης </w:t>
      </w:r>
      <w:proofErr w:type="spellStart"/>
      <w:r>
        <w:rPr>
          <w:rFonts w:eastAsia="Times New Roman"/>
          <w:szCs w:val="24"/>
        </w:rPr>
        <w:t>Απαερίων</w:t>
      </w:r>
      <w:proofErr w:type="spellEnd"/>
      <w:r>
        <w:rPr>
          <w:rFonts w:eastAsia="Times New Roman"/>
          <w:szCs w:val="24"/>
        </w:rPr>
        <w:t xml:space="preserve"> Πυρσού»,</w:t>
      </w:r>
      <w:r w:rsidRPr="009613A9">
        <w:rPr>
          <w:rFonts w:eastAsia="Times New Roman"/>
          <w:szCs w:val="24"/>
        </w:rPr>
        <w:t xml:space="preserve"> </w:t>
      </w:r>
      <w:r>
        <w:rPr>
          <w:rFonts w:eastAsia="Times New Roman"/>
          <w:szCs w:val="24"/>
        </w:rPr>
        <w:t>έτσι</w:t>
      </w:r>
      <w:r w:rsidRPr="009613A9">
        <w:rPr>
          <w:rFonts w:eastAsia="Times New Roman"/>
          <w:szCs w:val="24"/>
        </w:rPr>
        <w:t xml:space="preserve"> ώστε να μην υπάρχει κα</w:t>
      </w:r>
      <w:r>
        <w:rPr>
          <w:rFonts w:eastAsia="Times New Roman"/>
          <w:szCs w:val="24"/>
        </w:rPr>
        <w:t>μ</w:t>
      </w:r>
      <w:r w:rsidRPr="009613A9">
        <w:rPr>
          <w:rFonts w:eastAsia="Times New Roman"/>
          <w:szCs w:val="24"/>
        </w:rPr>
        <w:t xml:space="preserve">μία διαφυγή από τον </w:t>
      </w:r>
      <w:r>
        <w:rPr>
          <w:rFonts w:eastAsia="Times New Roman"/>
          <w:szCs w:val="24"/>
        </w:rPr>
        <w:t>πυρσό,</w:t>
      </w:r>
      <w:r w:rsidRPr="009613A9">
        <w:rPr>
          <w:rFonts w:eastAsia="Times New Roman"/>
          <w:szCs w:val="24"/>
        </w:rPr>
        <w:t xml:space="preserve"> προϋπολογισμού </w:t>
      </w:r>
      <w:r>
        <w:rPr>
          <w:rFonts w:eastAsia="Times New Roman"/>
          <w:szCs w:val="24"/>
        </w:rPr>
        <w:t>2,5</w:t>
      </w:r>
      <w:r w:rsidRPr="009613A9">
        <w:rPr>
          <w:rFonts w:eastAsia="Times New Roman"/>
          <w:szCs w:val="24"/>
        </w:rPr>
        <w:t xml:space="preserve"> εκατομμυρ</w:t>
      </w:r>
      <w:r w:rsidRPr="009613A9">
        <w:rPr>
          <w:rFonts w:eastAsia="Times New Roman"/>
          <w:szCs w:val="24"/>
        </w:rPr>
        <w:t>ίων ευρώ</w:t>
      </w:r>
      <w:r>
        <w:rPr>
          <w:rFonts w:eastAsia="Times New Roman"/>
          <w:szCs w:val="24"/>
        </w:rPr>
        <w:t>. Έ</w:t>
      </w:r>
      <w:r w:rsidRPr="009613A9">
        <w:rPr>
          <w:rFonts w:eastAsia="Times New Roman"/>
          <w:szCs w:val="24"/>
        </w:rPr>
        <w:t xml:space="preserve">χει ήδη </w:t>
      </w:r>
      <w:proofErr w:type="spellStart"/>
      <w:r w:rsidRPr="009613A9">
        <w:rPr>
          <w:rFonts w:eastAsia="Times New Roman"/>
          <w:szCs w:val="24"/>
        </w:rPr>
        <w:t>αδειοδοτηθεί</w:t>
      </w:r>
      <w:proofErr w:type="spellEnd"/>
      <w:r w:rsidRPr="009613A9">
        <w:rPr>
          <w:rFonts w:eastAsia="Times New Roman"/>
          <w:szCs w:val="24"/>
        </w:rPr>
        <w:t xml:space="preserve"> και ολοκληρώνεται σε ένα</w:t>
      </w:r>
      <w:r>
        <w:rPr>
          <w:rFonts w:eastAsia="Times New Roman"/>
          <w:szCs w:val="24"/>
        </w:rPr>
        <w:t>ν</w:t>
      </w:r>
      <w:r w:rsidRPr="009613A9">
        <w:rPr>
          <w:rFonts w:eastAsia="Times New Roman"/>
          <w:szCs w:val="24"/>
        </w:rPr>
        <w:t xml:space="preserve"> μήνα</w:t>
      </w:r>
      <w:r>
        <w:rPr>
          <w:rFonts w:eastAsia="Times New Roman"/>
          <w:szCs w:val="24"/>
        </w:rPr>
        <w:t>,</w:t>
      </w:r>
      <w:r w:rsidRPr="009613A9">
        <w:rPr>
          <w:rFonts w:eastAsia="Times New Roman"/>
          <w:szCs w:val="24"/>
        </w:rPr>
        <w:t xml:space="preserve"> κάτι που σημαίνει ότι έχει ξεκινήσει εδώ και πάρα πολύ καιρό</w:t>
      </w:r>
      <w:r>
        <w:rPr>
          <w:rFonts w:eastAsia="Times New Roman"/>
          <w:szCs w:val="24"/>
        </w:rPr>
        <w:t>.</w:t>
      </w:r>
    </w:p>
    <w:p w14:paraId="3AA84EA6" w14:textId="77777777" w:rsidR="00AF2C39" w:rsidRDefault="00AD072F">
      <w:pPr>
        <w:spacing w:line="600" w:lineRule="auto"/>
        <w:ind w:firstLine="720"/>
        <w:jc w:val="both"/>
        <w:rPr>
          <w:rFonts w:eastAsia="Times New Roman"/>
          <w:szCs w:val="24"/>
        </w:rPr>
      </w:pPr>
      <w:r>
        <w:rPr>
          <w:rFonts w:eastAsia="Times New Roman"/>
          <w:szCs w:val="24"/>
        </w:rPr>
        <w:t>Δ</w:t>
      </w:r>
      <w:r w:rsidRPr="009613A9">
        <w:rPr>
          <w:rFonts w:eastAsia="Times New Roman"/>
          <w:szCs w:val="24"/>
        </w:rPr>
        <w:t>εύτερον</w:t>
      </w:r>
      <w:r>
        <w:rPr>
          <w:rFonts w:eastAsia="Times New Roman"/>
          <w:szCs w:val="24"/>
        </w:rPr>
        <w:t>,</w:t>
      </w:r>
      <w:r w:rsidRPr="009613A9">
        <w:rPr>
          <w:rFonts w:eastAsia="Times New Roman"/>
          <w:szCs w:val="24"/>
        </w:rPr>
        <w:t xml:space="preserve"> ολοκληρώθηκε </w:t>
      </w:r>
      <w:r>
        <w:rPr>
          <w:rFonts w:eastAsia="Times New Roman"/>
          <w:szCs w:val="24"/>
        </w:rPr>
        <w:t xml:space="preserve">η μελέτη την οποία έχουμε </w:t>
      </w:r>
      <w:r w:rsidRPr="009613A9">
        <w:rPr>
          <w:rFonts w:eastAsia="Times New Roman"/>
          <w:szCs w:val="24"/>
        </w:rPr>
        <w:t xml:space="preserve">στο Υπουργείο εδώ και </w:t>
      </w:r>
      <w:r>
        <w:rPr>
          <w:rFonts w:eastAsia="Times New Roman"/>
          <w:szCs w:val="24"/>
        </w:rPr>
        <w:t>τουλάχιστον</w:t>
      </w:r>
      <w:r w:rsidRPr="009613A9">
        <w:rPr>
          <w:rFonts w:eastAsia="Times New Roman"/>
          <w:szCs w:val="24"/>
        </w:rPr>
        <w:t xml:space="preserve"> δύο μήνες και έχει ετοιμαστεί προς κατασκευή το</w:t>
      </w:r>
      <w:r>
        <w:rPr>
          <w:rFonts w:eastAsia="Times New Roman"/>
          <w:szCs w:val="24"/>
        </w:rPr>
        <w:t xml:space="preserve"> έργο</w:t>
      </w:r>
      <w:r w:rsidRPr="009613A9">
        <w:rPr>
          <w:rFonts w:eastAsia="Times New Roman"/>
          <w:szCs w:val="24"/>
        </w:rPr>
        <w:t xml:space="preserve"> </w:t>
      </w:r>
      <w:r>
        <w:rPr>
          <w:rFonts w:eastAsia="Times New Roman"/>
          <w:szCs w:val="24"/>
        </w:rPr>
        <w:t>«</w:t>
      </w:r>
      <w:r w:rsidRPr="009613A9">
        <w:rPr>
          <w:rFonts w:eastAsia="Times New Roman"/>
          <w:szCs w:val="24"/>
        </w:rPr>
        <w:t xml:space="preserve">Αναβάθμιση της κατεργασίας </w:t>
      </w:r>
      <w:r>
        <w:rPr>
          <w:rFonts w:eastAsia="Times New Roman"/>
          <w:szCs w:val="24"/>
        </w:rPr>
        <w:t>υγρών</w:t>
      </w:r>
      <w:r w:rsidRPr="009613A9">
        <w:rPr>
          <w:rFonts w:eastAsia="Times New Roman"/>
          <w:szCs w:val="24"/>
        </w:rPr>
        <w:t xml:space="preserve"> αποβλήτων</w:t>
      </w:r>
      <w:r>
        <w:rPr>
          <w:rFonts w:eastAsia="Times New Roman"/>
          <w:szCs w:val="24"/>
        </w:rPr>
        <w:t>»,</w:t>
      </w:r>
      <w:r w:rsidRPr="009613A9">
        <w:rPr>
          <w:rFonts w:eastAsia="Times New Roman"/>
          <w:szCs w:val="24"/>
        </w:rPr>
        <w:t xml:space="preserve"> προϋπολογισμού 6,5 εκατομμυρίων ευρώ με ορίζοντα ολοκλήρωσης το πρώτο εξάμηνο </w:t>
      </w:r>
      <w:r>
        <w:rPr>
          <w:rFonts w:eastAsia="Times New Roman"/>
          <w:szCs w:val="24"/>
        </w:rPr>
        <w:t xml:space="preserve">του </w:t>
      </w:r>
      <w:r w:rsidRPr="009613A9">
        <w:rPr>
          <w:rFonts w:eastAsia="Times New Roman"/>
          <w:szCs w:val="24"/>
        </w:rPr>
        <w:t>2020</w:t>
      </w:r>
      <w:r>
        <w:rPr>
          <w:rFonts w:eastAsia="Times New Roman"/>
          <w:szCs w:val="24"/>
        </w:rPr>
        <w:t>.</w:t>
      </w:r>
      <w:r w:rsidRPr="009613A9">
        <w:rPr>
          <w:rFonts w:eastAsia="Times New Roman"/>
          <w:szCs w:val="24"/>
        </w:rPr>
        <w:t xml:space="preserve"> </w:t>
      </w:r>
    </w:p>
    <w:p w14:paraId="3AA84EA7" w14:textId="77777777" w:rsidR="00AF2C39" w:rsidRDefault="00AD072F">
      <w:pPr>
        <w:spacing w:line="600" w:lineRule="auto"/>
        <w:ind w:firstLine="720"/>
        <w:jc w:val="both"/>
        <w:rPr>
          <w:rFonts w:eastAsia="Times New Roman"/>
          <w:szCs w:val="24"/>
        </w:rPr>
      </w:pPr>
      <w:r w:rsidRPr="009613A9">
        <w:rPr>
          <w:rFonts w:eastAsia="Times New Roman"/>
          <w:szCs w:val="24"/>
        </w:rPr>
        <w:t>Τρίτον</w:t>
      </w:r>
      <w:r>
        <w:rPr>
          <w:rFonts w:eastAsia="Times New Roman"/>
          <w:szCs w:val="24"/>
        </w:rPr>
        <w:t>, ό</w:t>
      </w:r>
      <w:r w:rsidRPr="009613A9">
        <w:rPr>
          <w:rFonts w:eastAsia="Times New Roman"/>
          <w:szCs w:val="24"/>
        </w:rPr>
        <w:t xml:space="preserve">σον αφορά τις μονάδες κατεργασίας υγρών αποβλήτων και επεξεργασίας </w:t>
      </w:r>
      <w:r>
        <w:rPr>
          <w:rFonts w:eastAsia="Times New Roman"/>
          <w:szCs w:val="24"/>
        </w:rPr>
        <w:t>ελαιώδους</w:t>
      </w:r>
      <w:r w:rsidRPr="009613A9">
        <w:rPr>
          <w:rFonts w:eastAsia="Times New Roman"/>
          <w:szCs w:val="24"/>
        </w:rPr>
        <w:t xml:space="preserve"> λάσπης έχει ήδη δρομολογηθεί μελέτη για να μην υπάρχει κα</w:t>
      </w:r>
      <w:r>
        <w:rPr>
          <w:rFonts w:eastAsia="Times New Roman"/>
          <w:szCs w:val="24"/>
        </w:rPr>
        <w:t>μ</w:t>
      </w:r>
      <w:r w:rsidRPr="009613A9">
        <w:rPr>
          <w:rFonts w:eastAsia="Times New Roman"/>
          <w:szCs w:val="24"/>
        </w:rPr>
        <w:t xml:space="preserve">μία διαφυγή οσμών και αερίων και θα ολοκληρωθεί μέχρι </w:t>
      </w:r>
      <w:r>
        <w:rPr>
          <w:rFonts w:eastAsia="Times New Roman"/>
          <w:szCs w:val="24"/>
        </w:rPr>
        <w:t xml:space="preserve">το </w:t>
      </w:r>
      <w:r w:rsidRPr="009613A9">
        <w:rPr>
          <w:rFonts w:eastAsia="Times New Roman"/>
          <w:szCs w:val="24"/>
        </w:rPr>
        <w:t xml:space="preserve">τέλος Απριλίου του </w:t>
      </w:r>
      <w:r>
        <w:rPr>
          <w:rFonts w:eastAsia="Times New Roman"/>
          <w:szCs w:val="24"/>
        </w:rPr>
        <w:t>20</w:t>
      </w:r>
      <w:r w:rsidRPr="009613A9">
        <w:rPr>
          <w:rFonts w:eastAsia="Times New Roman"/>
          <w:szCs w:val="24"/>
        </w:rPr>
        <w:t>19</w:t>
      </w:r>
      <w:r>
        <w:rPr>
          <w:rFonts w:eastAsia="Times New Roman"/>
          <w:szCs w:val="24"/>
        </w:rPr>
        <w:t>, δηλαδή θα έχει τελειώσει και η μελέτη και γι’</w:t>
      </w:r>
      <w:r w:rsidRPr="009613A9">
        <w:rPr>
          <w:rFonts w:eastAsia="Times New Roman"/>
          <w:szCs w:val="24"/>
        </w:rPr>
        <w:t xml:space="preserve"> αυτό κα</w:t>
      </w:r>
      <w:r>
        <w:rPr>
          <w:rFonts w:eastAsia="Times New Roman"/>
          <w:szCs w:val="24"/>
        </w:rPr>
        <w:t>μ</w:t>
      </w:r>
      <w:r w:rsidRPr="009613A9">
        <w:rPr>
          <w:rFonts w:eastAsia="Times New Roman"/>
          <w:szCs w:val="24"/>
        </w:rPr>
        <w:t xml:space="preserve">μία διαφυγή αερίων </w:t>
      </w:r>
      <w:r>
        <w:rPr>
          <w:rFonts w:eastAsia="Times New Roman"/>
          <w:szCs w:val="24"/>
        </w:rPr>
        <w:t>μέχρι το</w:t>
      </w:r>
      <w:r w:rsidRPr="009613A9">
        <w:rPr>
          <w:rFonts w:eastAsia="Times New Roman"/>
          <w:szCs w:val="24"/>
        </w:rPr>
        <w:t xml:space="preserve"> τέλος</w:t>
      </w:r>
      <w:r>
        <w:rPr>
          <w:rFonts w:eastAsia="Times New Roman"/>
          <w:szCs w:val="24"/>
        </w:rPr>
        <w:t xml:space="preserve"> του 20</w:t>
      </w:r>
      <w:r w:rsidRPr="009613A9">
        <w:rPr>
          <w:rFonts w:eastAsia="Times New Roman"/>
          <w:szCs w:val="24"/>
        </w:rPr>
        <w:t>19 και θα εγκατασταθε</w:t>
      </w:r>
      <w:r w:rsidRPr="009613A9">
        <w:rPr>
          <w:rFonts w:eastAsia="Times New Roman"/>
          <w:szCs w:val="24"/>
        </w:rPr>
        <w:t xml:space="preserve">ί πρόσθετος εξοπλισμός που αφορά </w:t>
      </w:r>
      <w:r>
        <w:rPr>
          <w:rFonts w:eastAsia="Times New Roman"/>
          <w:szCs w:val="24"/>
        </w:rPr>
        <w:t>σε συστήματα δέσμευσης</w:t>
      </w:r>
      <w:r w:rsidRPr="009613A9">
        <w:rPr>
          <w:rFonts w:eastAsia="Times New Roman"/>
          <w:szCs w:val="24"/>
        </w:rPr>
        <w:t xml:space="preserve"> υδρογοναν</w:t>
      </w:r>
      <w:r w:rsidRPr="009613A9">
        <w:rPr>
          <w:rFonts w:eastAsia="Times New Roman"/>
          <w:szCs w:val="24"/>
        </w:rPr>
        <w:lastRenderedPageBreak/>
        <w:t xml:space="preserve">θράκων και </w:t>
      </w:r>
      <w:r>
        <w:rPr>
          <w:rFonts w:eastAsia="Times New Roman"/>
          <w:szCs w:val="24"/>
        </w:rPr>
        <w:t xml:space="preserve">θειούχων </w:t>
      </w:r>
      <w:r w:rsidRPr="009613A9">
        <w:rPr>
          <w:rFonts w:eastAsia="Times New Roman"/>
          <w:szCs w:val="24"/>
        </w:rPr>
        <w:t xml:space="preserve">ενώσεων στη δυναμικότητα των </w:t>
      </w:r>
      <w:r>
        <w:rPr>
          <w:rFonts w:eastAsia="Times New Roman"/>
          <w:szCs w:val="24"/>
        </w:rPr>
        <w:t>σ</w:t>
      </w:r>
      <w:r w:rsidRPr="009613A9">
        <w:rPr>
          <w:rFonts w:eastAsia="Times New Roman"/>
          <w:szCs w:val="24"/>
        </w:rPr>
        <w:t xml:space="preserve">υστημάτων </w:t>
      </w:r>
      <w:r>
        <w:rPr>
          <w:rFonts w:eastAsia="Times New Roman"/>
          <w:szCs w:val="24"/>
        </w:rPr>
        <w:t>αναρρόφησης</w:t>
      </w:r>
      <w:r w:rsidRPr="009613A9">
        <w:rPr>
          <w:rFonts w:eastAsia="Times New Roman"/>
          <w:szCs w:val="24"/>
        </w:rPr>
        <w:t xml:space="preserve"> να έχουν μεγαλύτερη </w:t>
      </w:r>
      <w:proofErr w:type="spellStart"/>
      <w:r>
        <w:rPr>
          <w:rFonts w:eastAsia="Times New Roman"/>
          <w:szCs w:val="24"/>
        </w:rPr>
        <w:t>παροχετευτικότητα</w:t>
      </w:r>
      <w:proofErr w:type="spellEnd"/>
      <w:r>
        <w:rPr>
          <w:rFonts w:eastAsia="Times New Roman"/>
          <w:szCs w:val="24"/>
        </w:rPr>
        <w:t>,</w:t>
      </w:r>
      <w:r w:rsidRPr="009613A9">
        <w:rPr>
          <w:rFonts w:eastAsia="Times New Roman"/>
          <w:szCs w:val="24"/>
        </w:rPr>
        <w:t xml:space="preserve"> να υπάρχουν κλειστά συστήματα στις </w:t>
      </w:r>
      <w:r>
        <w:rPr>
          <w:rFonts w:eastAsia="Times New Roman"/>
          <w:szCs w:val="24"/>
        </w:rPr>
        <w:t>δεξαμενές,</w:t>
      </w:r>
      <w:r w:rsidRPr="009613A9">
        <w:rPr>
          <w:rFonts w:eastAsia="Times New Roman"/>
          <w:szCs w:val="24"/>
        </w:rPr>
        <w:t xml:space="preserve"> πλωτά καλύμματα </w:t>
      </w:r>
      <w:r>
        <w:rPr>
          <w:rFonts w:eastAsia="Times New Roman"/>
          <w:szCs w:val="24"/>
        </w:rPr>
        <w:t>α</w:t>
      </w:r>
      <w:r w:rsidRPr="009613A9">
        <w:rPr>
          <w:rFonts w:eastAsia="Times New Roman"/>
          <w:szCs w:val="24"/>
        </w:rPr>
        <w:t>κόμα και στις ανο</w:t>
      </w:r>
      <w:r w:rsidRPr="009613A9">
        <w:rPr>
          <w:rFonts w:eastAsia="Times New Roman"/>
          <w:szCs w:val="24"/>
        </w:rPr>
        <w:t xml:space="preserve">ιχτές δεξαμενές και χρήση νέων </w:t>
      </w:r>
      <w:r>
        <w:rPr>
          <w:rFonts w:eastAsia="Times New Roman"/>
          <w:szCs w:val="24"/>
        </w:rPr>
        <w:t>πρόσθετων</w:t>
      </w:r>
      <w:r w:rsidRPr="009613A9">
        <w:rPr>
          <w:rFonts w:eastAsia="Times New Roman"/>
          <w:szCs w:val="24"/>
        </w:rPr>
        <w:t xml:space="preserve"> χημικών</w:t>
      </w:r>
      <w:r>
        <w:rPr>
          <w:rFonts w:eastAsia="Times New Roman"/>
          <w:szCs w:val="24"/>
        </w:rPr>
        <w:t>.</w:t>
      </w:r>
    </w:p>
    <w:p w14:paraId="3AA84EA8" w14:textId="77777777" w:rsidR="00AF2C39" w:rsidRDefault="00AD072F">
      <w:pPr>
        <w:spacing w:after="0" w:line="600" w:lineRule="auto"/>
        <w:ind w:firstLine="720"/>
        <w:jc w:val="both"/>
        <w:rPr>
          <w:rFonts w:eastAsia="Times New Roman" w:cs="Times New Roman"/>
          <w:szCs w:val="24"/>
        </w:rPr>
      </w:pPr>
      <w:r>
        <w:rPr>
          <w:rFonts w:eastAsia="Times New Roman" w:cs="Times New Roman"/>
          <w:szCs w:val="24"/>
        </w:rPr>
        <w:t>Ε</w:t>
      </w:r>
      <w:r w:rsidRPr="00C235FF">
        <w:rPr>
          <w:rFonts w:eastAsia="Times New Roman" w:cs="Times New Roman"/>
          <w:szCs w:val="24"/>
        </w:rPr>
        <w:t>πιπλέον</w:t>
      </w:r>
      <w:r>
        <w:rPr>
          <w:rFonts w:eastAsia="Times New Roman" w:cs="Times New Roman"/>
          <w:szCs w:val="24"/>
        </w:rPr>
        <w:t>,</w:t>
      </w:r>
      <w:r w:rsidRPr="00C235FF">
        <w:rPr>
          <w:rFonts w:eastAsia="Times New Roman" w:cs="Times New Roman"/>
          <w:szCs w:val="24"/>
        </w:rPr>
        <w:t xml:space="preserve"> θα ολοκληρωθεί η</w:t>
      </w:r>
      <w:r>
        <w:rPr>
          <w:rFonts w:eastAsia="Times New Roman" w:cs="Times New Roman"/>
          <w:szCs w:val="24"/>
        </w:rPr>
        <w:t xml:space="preserve"> αποκατάσταση των παλιών σκαμμά</w:t>
      </w:r>
      <w:r w:rsidRPr="00C235FF">
        <w:rPr>
          <w:rFonts w:eastAsia="Times New Roman" w:cs="Times New Roman"/>
          <w:szCs w:val="24"/>
        </w:rPr>
        <w:t xml:space="preserve">των </w:t>
      </w:r>
      <w:r>
        <w:rPr>
          <w:rFonts w:eastAsia="Times New Roman" w:cs="Times New Roman"/>
          <w:szCs w:val="24"/>
        </w:rPr>
        <w:t>ελαιωδών,</w:t>
      </w:r>
      <w:r w:rsidRPr="00C235FF">
        <w:rPr>
          <w:rFonts w:eastAsia="Times New Roman" w:cs="Times New Roman"/>
          <w:szCs w:val="24"/>
        </w:rPr>
        <w:t xml:space="preserve"> και αυτή </w:t>
      </w:r>
      <w:r>
        <w:rPr>
          <w:rFonts w:eastAsia="Times New Roman" w:cs="Times New Roman"/>
          <w:szCs w:val="24"/>
        </w:rPr>
        <w:t>μέσα</w:t>
      </w:r>
      <w:r w:rsidRPr="00C235FF">
        <w:rPr>
          <w:rFonts w:eastAsia="Times New Roman" w:cs="Times New Roman"/>
          <w:szCs w:val="24"/>
        </w:rPr>
        <w:t xml:space="preserve"> στο πρώτο </w:t>
      </w:r>
      <w:r>
        <w:rPr>
          <w:rFonts w:eastAsia="Times New Roman" w:cs="Times New Roman"/>
          <w:szCs w:val="24"/>
        </w:rPr>
        <w:t>εξάμηνο του</w:t>
      </w:r>
      <w:r w:rsidRPr="00C235FF">
        <w:rPr>
          <w:rFonts w:eastAsia="Times New Roman" w:cs="Times New Roman"/>
          <w:szCs w:val="24"/>
        </w:rPr>
        <w:t xml:space="preserve"> 2020</w:t>
      </w:r>
      <w:r>
        <w:rPr>
          <w:rFonts w:eastAsia="Times New Roman" w:cs="Times New Roman"/>
          <w:szCs w:val="24"/>
        </w:rPr>
        <w:t>.</w:t>
      </w:r>
      <w:r w:rsidRPr="00C235FF">
        <w:rPr>
          <w:rFonts w:eastAsia="Times New Roman" w:cs="Times New Roman"/>
          <w:szCs w:val="24"/>
        </w:rPr>
        <w:t xml:space="preserve"> </w:t>
      </w:r>
    </w:p>
    <w:p w14:paraId="3AA84EA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Ζ</w:t>
      </w:r>
      <w:r w:rsidRPr="00C235FF">
        <w:rPr>
          <w:rFonts w:eastAsia="Times New Roman" w:cs="Times New Roman"/>
          <w:szCs w:val="24"/>
        </w:rPr>
        <w:t>ητήσαμε</w:t>
      </w:r>
      <w:r>
        <w:rPr>
          <w:rFonts w:eastAsia="Times New Roman" w:cs="Times New Roman"/>
          <w:szCs w:val="24"/>
        </w:rPr>
        <w:t>,</w:t>
      </w:r>
      <w:r w:rsidRPr="00C235FF">
        <w:rPr>
          <w:rFonts w:eastAsia="Times New Roman" w:cs="Times New Roman"/>
          <w:szCs w:val="24"/>
        </w:rPr>
        <w:t xml:space="preserve"> επιπλέον των προτάσεων που είχαν ήδη έτοιμ</w:t>
      </w:r>
      <w:r>
        <w:rPr>
          <w:rFonts w:eastAsia="Times New Roman" w:cs="Times New Roman"/>
          <w:szCs w:val="24"/>
        </w:rPr>
        <w:t>ες τα «</w:t>
      </w:r>
      <w:r w:rsidRPr="00C235FF">
        <w:rPr>
          <w:rFonts w:eastAsia="Times New Roman" w:cs="Times New Roman"/>
          <w:szCs w:val="24"/>
        </w:rPr>
        <w:t>ΕΛΛΗΝΙΚΑ ΠΕΤΡΕΛΑΙΑ</w:t>
      </w:r>
      <w:r>
        <w:rPr>
          <w:rFonts w:eastAsia="Times New Roman" w:cs="Times New Roman"/>
          <w:szCs w:val="24"/>
        </w:rPr>
        <w:t>»</w:t>
      </w:r>
      <w:r w:rsidRPr="00C235FF">
        <w:rPr>
          <w:rFonts w:eastAsia="Times New Roman" w:cs="Times New Roman"/>
          <w:szCs w:val="24"/>
        </w:rPr>
        <w:t xml:space="preserve"> από αυτή τη δ</w:t>
      </w:r>
      <w:r w:rsidRPr="00C235FF">
        <w:rPr>
          <w:rFonts w:eastAsia="Times New Roman" w:cs="Times New Roman"/>
          <w:szCs w:val="24"/>
        </w:rPr>
        <w:t>ίχρονη προετοιμασία</w:t>
      </w:r>
      <w:r>
        <w:rPr>
          <w:rFonts w:eastAsia="Times New Roman" w:cs="Times New Roman"/>
          <w:szCs w:val="24"/>
        </w:rPr>
        <w:t>,</w:t>
      </w:r>
      <w:r w:rsidRPr="00C235FF">
        <w:rPr>
          <w:rFonts w:eastAsia="Times New Roman" w:cs="Times New Roman"/>
          <w:szCs w:val="24"/>
        </w:rPr>
        <w:t xml:space="preserve"> δύο έργα τα οποία </w:t>
      </w:r>
      <w:r>
        <w:rPr>
          <w:rFonts w:eastAsia="Times New Roman" w:cs="Times New Roman"/>
          <w:szCs w:val="24"/>
        </w:rPr>
        <w:t xml:space="preserve">ζητάνε </w:t>
      </w:r>
      <w:r w:rsidRPr="00C235FF">
        <w:rPr>
          <w:rFonts w:eastAsia="Times New Roman" w:cs="Times New Roman"/>
          <w:szCs w:val="24"/>
        </w:rPr>
        <w:t xml:space="preserve">και οι πολίτες και </w:t>
      </w:r>
      <w:r>
        <w:rPr>
          <w:rFonts w:eastAsia="Times New Roman" w:cs="Times New Roman"/>
          <w:szCs w:val="24"/>
        </w:rPr>
        <w:t>άκουσα ότι τα ζητάτε κι εσείς. Σ</w:t>
      </w:r>
      <w:r w:rsidRPr="00C235FF">
        <w:rPr>
          <w:rFonts w:eastAsia="Times New Roman" w:cs="Times New Roman"/>
          <w:szCs w:val="24"/>
        </w:rPr>
        <w:t>υμφωνήσαμε</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λ</w:t>
      </w:r>
      <w:r w:rsidRPr="00C235FF">
        <w:rPr>
          <w:rFonts w:eastAsia="Times New Roman" w:cs="Times New Roman"/>
          <w:szCs w:val="24"/>
        </w:rPr>
        <w:t>οιπόν</w:t>
      </w:r>
      <w:r>
        <w:rPr>
          <w:rFonts w:eastAsia="Times New Roman" w:cs="Times New Roman"/>
          <w:szCs w:val="24"/>
        </w:rPr>
        <w:t>,</w:t>
      </w:r>
      <w:r w:rsidRPr="00C235FF">
        <w:rPr>
          <w:rFonts w:eastAsia="Times New Roman" w:cs="Times New Roman"/>
          <w:szCs w:val="24"/>
        </w:rPr>
        <w:t xml:space="preserve"> πρώτον</w:t>
      </w:r>
      <w:r>
        <w:rPr>
          <w:rFonts w:eastAsia="Times New Roman" w:cs="Times New Roman"/>
          <w:szCs w:val="24"/>
        </w:rPr>
        <w:t>,</w:t>
      </w:r>
      <w:r w:rsidRPr="00C235FF">
        <w:rPr>
          <w:rFonts w:eastAsia="Times New Roman" w:cs="Times New Roman"/>
          <w:szCs w:val="24"/>
        </w:rPr>
        <w:t xml:space="preserve"> να ενισχυθεί και να πυκνώσει η διαδικασία μ</w:t>
      </w:r>
      <w:r>
        <w:rPr>
          <w:rFonts w:eastAsia="Times New Roman" w:cs="Times New Roman"/>
          <w:szCs w:val="24"/>
        </w:rPr>
        <w:t>ετρήσεων</w:t>
      </w:r>
      <w:r w:rsidRPr="00C235FF">
        <w:rPr>
          <w:rFonts w:eastAsia="Times New Roman" w:cs="Times New Roman"/>
          <w:szCs w:val="24"/>
        </w:rPr>
        <w:t xml:space="preserve"> ρύπων στην περίφραξη των </w:t>
      </w:r>
      <w:r>
        <w:rPr>
          <w:rFonts w:eastAsia="Times New Roman" w:cs="Times New Roman"/>
          <w:szCs w:val="24"/>
        </w:rPr>
        <w:t>«</w:t>
      </w:r>
      <w:r w:rsidRPr="00C235FF">
        <w:rPr>
          <w:rFonts w:eastAsia="Times New Roman" w:cs="Times New Roman"/>
          <w:szCs w:val="24"/>
        </w:rPr>
        <w:t>ΕΛΛΗΝΙΚΩΝ ΠΕΤΡΕΛΑΙΩΝ</w:t>
      </w:r>
      <w:r>
        <w:rPr>
          <w:rFonts w:eastAsia="Times New Roman" w:cs="Times New Roman"/>
          <w:szCs w:val="24"/>
        </w:rPr>
        <w:t>»</w:t>
      </w:r>
      <w:r w:rsidRPr="00C235FF">
        <w:rPr>
          <w:rFonts w:eastAsia="Times New Roman" w:cs="Times New Roman"/>
          <w:szCs w:val="24"/>
        </w:rPr>
        <w:t xml:space="preserve"> προς το Κορδελιό</w:t>
      </w:r>
      <w:r>
        <w:rPr>
          <w:rFonts w:eastAsia="Times New Roman" w:cs="Times New Roman"/>
          <w:szCs w:val="24"/>
        </w:rPr>
        <w:t>,</w:t>
      </w:r>
      <w:r w:rsidRPr="00C235FF">
        <w:rPr>
          <w:rFonts w:eastAsia="Times New Roman" w:cs="Times New Roman"/>
          <w:szCs w:val="24"/>
        </w:rPr>
        <w:t xml:space="preserve"> για να είμαστε απόλυτα σίγουροι και για τη μεταφορά </w:t>
      </w:r>
      <w:r>
        <w:rPr>
          <w:rFonts w:eastAsia="Times New Roman" w:cs="Times New Roman"/>
          <w:szCs w:val="24"/>
        </w:rPr>
        <w:t>αέριων</w:t>
      </w:r>
      <w:r w:rsidRPr="00C235FF">
        <w:rPr>
          <w:rFonts w:eastAsia="Times New Roman" w:cs="Times New Roman"/>
          <w:szCs w:val="24"/>
        </w:rPr>
        <w:t xml:space="preserve"> ρύπων από την </w:t>
      </w:r>
      <w:r>
        <w:rPr>
          <w:rFonts w:eastAsia="Times New Roman" w:cs="Times New Roman"/>
          <w:szCs w:val="24"/>
        </w:rPr>
        <w:t>εγκατάσταση</w:t>
      </w:r>
      <w:r w:rsidRPr="00C235FF">
        <w:rPr>
          <w:rFonts w:eastAsia="Times New Roman" w:cs="Times New Roman"/>
          <w:szCs w:val="24"/>
        </w:rPr>
        <w:t xml:space="preserve"> προς το Κορδελιό</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Σ</w:t>
      </w:r>
      <w:r w:rsidRPr="00C235FF">
        <w:rPr>
          <w:rFonts w:eastAsia="Times New Roman" w:cs="Times New Roman"/>
          <w:szCs w:val="24"/>
        </w:rPr>
        <w:t>υμφώνησε η επιχείρηση</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Ταυτόχρονα,</w:t>
      </w:r>
      <w:r w:rsidRPr="00C235FF">
        <w:rPr>
          <w:rFonts w:eastAsia="Times New Roman" w:cs="Times New Roman"/>
          <w:szCs w:val="24"/>
        </w:rPr>
        <w:t xml:space="preserve"> συμφωνήσαμε και ξεκίνησε από προχθές </w:t>
      </w:r>
      <w:r>
        <w:rPr>
          <w:rFonts w:eastAsia="Times New Roman" w:cs="Times New Roman"/>
          <w:szCs w:val="24"/>
        </w:rPr>
        <w:t xml:space="preserve">η </w:t>
      </w:r>
      <w:r w:rsidRPr="00C235FF">
        <w:rPr>
          <w:rFonts w:eastAsia="Times New Roman" w:cs="Times New Roman"/>
          <w:szCs w:val="24"/>
        </w:rPr>
        <w:t xml:space="preserve">μελέτη για τη μετεγκατάσταση της μονάδας επεξεργασίας </w:t>
      </w:r>
      <w:r>
        <w:rPr>
          <w:rFonts w:eastAsia="Times New Roman" w:cs="Times New Roman"/>
          <w:szCs w:val="24"/>
        </w:rPr>
        <w:t>ελαιώδους</w:t>
      </w:r>
      <w:r w:rsidRPr="00C235FF">
        <w:rPr>
          <w:rFonts w:eastAsia="Times New Roman" w:cs="Times New Roman"/>
          <w:szCs w:val="24"/>
        </w:rPr>
        <w:t xml:space="preserve"> λάσπης στο βο</w:t>
      </w:r>
      <w:r w:rsidRPr="00C235FF">
        <w:rPr>
          <w:rFonts w:eastAsia="Times New Roman" w:cs="Times New Roman"/>
          <w:szCs w:val="24"/>
        </w:rPr>
        <w:t xml:space="preserve">ρειοδυτικό άκρο των </w:t>
      </w:r>
      <w:r>
        <w:rPr>
          <w:rFonts w:eastAsia="Times New Roman" w:cs="Times New Roman"/>
          <w:szCs w:val="24"/>
        </w:rPr>
        <w:t>«</w:t>
      </w:r>
      <w:r w:rsidRPr="00C235FF">
        <w:rPr>
          <w:rFonts w:eastAsia="Times New Roman" w:cs="Times New Roman"/>
          <w:szCs w:val="24"/>
        </w:rPr>
        <w:t xml:space="preserve">ΕΛΛΗΝΙΚΩΝ </w:t>
      </w:r>
      <w:r w:rsidRPr="00C235FF">
        <w:rPr>
          <w:rFonts w:eastAsia="Times New Roman" w:cs="Times New Roman"/>
          <w:szCs w:val="24"/>
        </w:rPr>
        <w:lastRenderedPageBreak/>
        <w:t>ΠΕΤΡΕΛΑΙΩΝ</w:t>
      </w:r>
      <w:r>
        <w:rPr>
          <w:rFonts w:eastAsia="Times New Roman" w:cs="Times New Roman"/>
          <w:szCs w:val="24"/>
        </w:rPr>
        <w:t>»,</w:t>
      </w:r>
      <w:r w:rsidRPr="00C235FF">
        <w:rPr>
          <w:rFonts w:eastAsia="Times New Roman" w:cs="Times New Roman"/>
          <w:szCs w:val="24"/>
        </w:rPr>
        <w:t xml:space="preserve"> στο πιο απομακρυσμένο σημείο από τον οικισμό</w:t>
      </w:r>
      <w:r>
        <w:rPr>
          <w:rFonts w:eastAsia="Times New Roman" w:cs="Times New Roman"/>
          <w:szCs w:val="24"/>
        </w:rPr>
        <w:t>,</w:t>
      </w:r>
      <w:r w:rsidRPr="00C235FF">
        <w:rPr>
          <w:rFonts w:eastAsia="Times New Roman" w:cs="Times New Roman"/>
          <w:szCs w:val="24"/>
        </w:rPr>
        <w:t xml:space="preserve"> ακριβώς </w:t>
      </w:r>
      <w:r>
        <w:rPr>
          <w:rFonts w:eastAsia="Times New Roman" w:cs="Times New Roman"/>
          <w:szCs w:val="24"/>
        </w:rPr>
        <w:t>γ</w:t>
      </w:r>
      <w:r w:rsidRPr="00C235FF">
        <w:rPr>
          <w:rFonts w:eastAsia="Times New Roman" w:cs="Times New Roman"/>
          <w:szCs w:val="24"/>
        </w:rPr>
        <w:t>ιατί αυτό ήταν πραγματικό αίτημα</w:t>
      </w:r>
      <w:r>
        <w:rPr>
          <w:rFonts w:eastAsia="Times New Roman" w:cs="Times New Roman"/>
          <w:szCs w:val="24"/>
        </w:rPr>
        <w:t>.</w:t>
      </w:r>
    </w:p>
    <w:p w14:paraId="3AA84EA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w:t>
      </w:r>
      <w:r w:rsidRPr="00C235FF">
        <w:rPr>
          <w:rFonts w:eastAsia="Times New Roman" w:cs="Times New Roman"/>
          <w:szCs w:val="24"/>
        </w:rPr>
        <w:t>μείς</w:t>
      </w:r>
      <w:r>
        <w:rPr>
          <w:rFonts w:eastAsia="Times New Roman" w:cs="Times New Roman"/>
          <w:szCs w:val="24"/>
        </w:rPr>
        <w:t>,</w:t>
      </w:r>
      <w:r w:rsidRPr="00C235FF">
        <w:rPr>
          <w:rFonts w:eastAsia="Times New Roman" w:cs="Times New Roman"/>
          <w:szCs w:val="24"/>
        </w:rPr>
        <w:t xml:space="preserve"> βέβαια</w:t>
      </w:r>
      <w:r>
        <w:rPr>
          <w:rFonts w:eastAsia="Times New Roman" w:cs="Times New Roman"/>
          <w:szCs w:val="24"/>
        </w:rPr>
        <w:t>,</w:t>
      </w:r>
      <w:r w:rsidRPr="00C235FF">
        <w:rPr>
          <w:rFonts w:eastAsia="Times New Roman" w:cs="Times New Roman"/>
          <w:szCs w:val="24"/>
        </w:rPr>
        <w:t xml:space="preserve"> δεν σταματάμε μόνο σε αυτό</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Ή</w:t>
      </w:r>
      <w:r w:rsidRPr="00C235FF">
        <w:rPr>
          <w:rFonts w:eastAsia="Times New Roman" w:cs="Times New Roman"/>
          <w:szCs w:val="24"/>
        </w:rPr>
        <w:t xml:space="preserve">δη από χθες επεξεργαζόμαστε μία ρύθμιση ώστε </w:t>
      </w:r>
      <w:r>
        <w:rPr>
          <w:rFonts w:eastAsia="Times New Roman" w:cs="Times New Roman"/>
          <w:szCs w:val="24"/>
        </w:rPr>
        <w:t xml:space="preserve">οι </w:t>
      </w:r>
      <w:r w:rsidRPr="00C235FF">
        <w:rPr>
          <w:rFonts w:eastAsia="Times New Roman" w:cs="Times New Roman"/>
          <w:szCs w:val="24"/>
        </w:rPr>
        <w:t>μετρήσ</w:t>
      </w:r>
      <w:r>
        <w:rPr>
          <w:rFonts w:eastAsia="Times New Roman" w:cs="Times New Roman"/>
          <w:szCs w:val="24"/>
        </w:rPr>
        <w:t xml:space="preserve">εις </w:t>
      </w:r>
      <w:r w:rsidRPr="00C235FF">
        <w:rPr>
          <w:rFonts w:eastAsia="Times New Roman" w:cs="Times New Roman"/>
          <w:szCs w:val="24"/>
        </w:rPr>
        <w:t xml:space="preserve">του </w:t>
      </w:r>
      <w:r>
        <w:rPr>
          <w:rFonts w:eastAsia="Times New Roman" w:cs="Times New Roman"/>
          <w:szCs w:val="24"/>
        </w:rPr>
        <w:t>σταθμού</w:t>
      </w:r>
      <w:r w:rsidRPr="00C235FF">
        <w:rPr>
          <w:rFonts w:eastAsia="Times New Roman" w:cs="Times New Roman"/>
          <w:szCs w:val="24"/>
        </w:rPr>
        <w:t xml:space="preserve"> </w:t>
      </w:r>
      <w:r w:rsidRPr="00C235FF">
        <w:rPr>
          <w:rFonts w:eastAsia="Times New Roman" w:cs="Times New Roman"/>
          <w:szCs w:val="24"/>
        </w:rPr>
        <w:t>του Κορδε</w:t>
      </w:r>
      <w:r w:rsidRPr="00C235FF">
        <w:rPr>
          <w:rFonts w:eastAsia="Times New Roman" w:cs="Times New Roman"/>
          <w:szCs w:val="24"/>
        </w:rPr>
        <w:t>λιού</w:t>
      </w:r>
      <w:r>
        <w:rPr>
          <w:rFonts w:eastAsia="Times New Roman" w:cs="Times New Roman"/>
          <w:szCs w:val="24"/>
        </w:rPr>
        <w:t>,</w:t>
      </w:r>
      <w:r w:rsidRPr="00C235FF">
        <w:rPr>
          <w:rFonts w:eastAsia="Times New Roman" w:cs="Times New Roman"/>
          <w:szCs w:val="24"/>
        </w:rPr>
        <w:t xml:space="preserve"> που ενισχύθηκε με τον εξοπλισμό που προμηθεύτηκαν από το Πράσινο Ταμείο</w:t>
      </w:r>
      <w:r>
        <w:rPr>
          <w:rFonts w:eastAsia="Times New Roman" w:cs="Times New Roman"/>
          <w:szCs w:val="24"/>
        </w:rPr>
        <w:t>,</w:t>
      </w:r>
      <w:r w:rsidRPr="00C235FF">
        <w:rPr>
          <w:rFonts w:eastAsia="Times New Roman" w:cs="Times New Roman"/>
          <w:szCs w:val="24"/>
        </w:rPr>
        <w:t xml:space="preserve"> να έχει τη δυνατότητα </w:t>
      </w:r>
      <w:proofErr w:type="spellStart"/>
      <w:r w:rsidRPr="00C235FF">
        <w:rPr>
          <w:rFonts w:eastAsia="Times New Roman" w:cs="Times New Roman"/>
          <w:szCs w:val="24"/>
        </w:rPr>
        <w:t>online</w:t>
      </w:r>
      <w:proofErr w:type="spellEnd"/>
      <w:r w:rsidRPr="00C235FF">
        <w:rPr>
          <w:rFonts w:eastAsia="Times New Roman" w:cs="Times New Roman"/>
          <w:szCs w:val="24"/>
        </w:rPr>
        <w:t xml:space="preserve"> παρακολούθηση</w:t>
      </w:r>
      <w:r>
        <w:rPr>
          <w:rFonts w:eastAsia="Times New Roman" w:cs="Times New Roman"/>
          <w:szCs w:val="24"/>
        </w:rPr>
        <w:t>ς</w:t>
      </w:r>
      <w:r w:rsidRPr="00C235FF">
        <w:rPr>
          <w:rFonts w:eastAsia="Times New Roman" w:cs="Times New Roman"/>
          <w:szCs w:val="24"/>
        </w:rPr>
        <w:t xml:space="preserve"> από τους πολίτες</w:t>
      </w:r>
      <w:r>
        <w:rPr>
          <w:rFonts w:eastAsia="Times New Roman" w:cs="Times New Roman"/>
          <w:szCs w:val="24"/>
        </w:rPr>
        <w:t xml:space="preserve"> και</w:t>
      </w:r>
      <w:r w:rsidRPr="00C235FF">
        <w:rPr>
          <w:rFonts w:eastAsia="Times New Roman" w:cs="Times New Roman"/>
          <w:szCs w:val="24"/>
        </w:rPr>
        <w:t xml:space="preserve"> να μην υπάρχει κανένα θέμα α</w:t>
      </w:r>
      <w:r>
        <w:rPr>
          <w:rFonts w:eastAsia="Times New Roman" w:cs="Times New Roman"/>
          <w:szCs w:val="24"/>
        </w:rPr>
        <w:t>να</w:t>
      </w:r>
      <w:r w:rsidRPr="00C235FF">
        <w:rPr>
          <w:rFonts w:eastAsia="Times New Roman" w:cs="Times New Roman"/>
          <w:szCs w:val="24"/>
        </w:rPr>
        <w:t>ξιοπιστίας</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Ε</w:t>
      </w:r>
      <w:r w:rsidRPr="00C235FF">
        <w:rPr>
          <w:rFonts w:eastAsia="Times New Roman" w:cs="Times New Roman"/>
          <w:szCs w:val="24"/>
        </w:rPr>
        <w:t>μείς θα δώσουμε τα αποτελέσματα στους πολίτες</w:t>
      </w:r>
      <w:r>
        <w:rPr>
          <w:rFonts w:eastAsia="Times New Roman" w:cs="Times New Roman"/>
          <w:szCs w:val="24"/>
        </w:rPr>
        <w:t>,</w:t>
      </w:r>
      <w:r w:rsidRPr="00C235FF">
        <w:rPr>
          <w:rFonts w:eastAsia="Times New Roman" w:cs="Times New Roman"/>
          <w:szCs w:val="24"/>
        </w:rPr>
        <w:t xml:space="preserve"> κάτι που κάναμε ήδη κα</w:t>
      </w:r>
      <w:r w:rsidRPr="00C235FF">
        <w:rPr>
          <w:rFonts w:eastAsia="Times New Roman" w:cs="Times New Roman"/>
          <w:szCs w:val="24"/>
        </w:rPr>
        <w:t>ι στην περιοχή του Βόλου</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όπου ζητήσαμε</w:t>
      </w:r>
      <w:r w:rsidRPr="00C235FF">
        <w:rPr>
          <w:rFonts w:eastAsia="Times New Roman" w:cs="Times New Roman"/>
          <w:szCs w:val="24"/>
        </w:rPr>
        <w:t xml:space="preserve"> μία μεγάλη επιχείρηση</w:t>
      </w:r>
      <w:r>
        <w:rPr>
          <w:rFonts w:eastAsia="Times New Roman" w:cs="Times New Roman"/>
          <w:szCs w:val="24"/>
        </w:rPr>
        <w:t>,</w:t>
      </w:r>
      <w:r w:rsidRPr="00C235FF">
        <w:rPr>
          <w:rFonts w:eastAsia="Times New Roman" w:cs="Times New Roman"/>
          <w:szCs w:val="24"/>
        </w:rPr>
        <w:t xml:space="preserve"> που είχε πολλή ένταση στη συζήτηση με τους πολίτες </w:t>
      </w:r>
      <w:r>
        <w:rPr>
          <w:rFonts w:eastAsia="Times New Roman" w:cs="Times New Roman"/>
          <w:szCs w:val="24"/>
        </w:rPr>
        <w:t xml:space="preserve">για τις περιβαλλοντικές </w:t>
      </w:r>
      <w:r w:rsidRPr="00C235FF">
        <w:rPr>
          <w:rFonts w:eastAsia="Times New Roman" w:cs="Times New Roman"/>
          <w:szCs w:val="24"/>
        </w:rPr>
        <w:t>επιπτώσεις</w:t>
      </w:r>
      <w:r>
        <w:rPr>
          <w:rFonts w:eastAsia="Times New Roman" w:cs="Times New Roman"/>
          <w:szCs w:val="24"/>
        </w:rPr>
        <w:t>,</w:t>
      </w:r>
      <w:r w:rsidRPr="00C235FF">
        <w:rPr>
          <w:rFonts w:eastAsia="Times New Roman" w:cs="Times New Roman"/>
          <w:szCs w:val="24"/>
        </w:rPr>
        <w:t xml:space="preserve"> να έχει </w:t>
      </w:r>
      <w:proofErr w:type="spellStart"/>
      <w:r w:rsidRPr="00C235FF">
        <w:rPr>
          <w:rFonts w:eastAsia="Times New Roman" w:cs="Times New Roman"/>
          <w:szCs w:val="24"/>
        </w:rPr>
        <w:t>online</w:t>
      </w:r>
      <w:proofErr w:type="spellEnd"/>
      <w:r w:rsidRPr="00C235FF">
        <w:rPr>
          <w:rFonts w:eastAsia="Times New Roman" w:cs="Times New Roman"/>
          <w:szCs w:val="24"/>
        </w:rPr>
        <w:t xml:space="preserve"> τους αέριους ρύπους και να τους βλέπει ο κόσμος</w:t>
      </w:r>
      <w:r>
        <w:rPr>
          <w:rFonts w:eastAsia="Times New Roman" w:cs="Times New Roman"/>
          <w:szCs w:val="24"/>
        </w:rPr>
        <w:t>,</w:t>
      </w:r>
      <w:r w:rsidRPr="00C235FF">
        <w:rPr>
          <w:rFonts w:eastAsia="Times New Roman" w:cs="Times New Roman"/>
          <w:szCs w:val="24"/>
        </w:rPr>
        <w:t xml:space="preserve"> να τους βλέπουν οι δήμοι</w:t>
      </w:r>
      <w:r>
        <w:rPr>
          <w:rFonts w:eastAsia="Times New Roman" w:cs="Times New Roman"/>
          <w:szCs w:val="24"/>
        </w:rPr>
        <w:t>,</w:t>
      </w:r>
      <w:r w:rsidRPr="00C235FF">
        <w:rPr>
          <w:rFonts w:eastAsia="Times New Roman" w:cs="Times New Roman"/>
          <w:szCs w:val="24"/>
        </w:rPr>
        <w:t xml:space="preserve"> να τους βλέπει η κοινωνία</w:t>
      </w:r>
      <w:r>
        <w:rPr>
          <w:rFonts w:eastAsia="Times New Roman" w:cs="Times New Roman"/>
          <w:szCs w:val="24"/>
        </w:rPr>
        <w:t>.</w:t>
      </w:r>
    </w:p>
    <w:p w14:paraId="3AA84EA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Π</w:t>
      </w:r>
      <w:r w:rsidRPr="00C235FF">
        <w:rPr>
          <w:rFonts w:eastAsia="Times New Roman" w:cs="Times New Roman"/>
          <w:szCs w:val="24"/>
        </w:rPr>
        <w:t>αράλληλα</w:t>
      </w:r>
      <w:r>
        <w:rPr>
          <w:rFonts w:eastAsia="Times New Roman" w:cs="Times New Roman"/>
          <w:szCs w:val="24"/>
        </w:rPr>
        <w:t>,</w:t>
      </w:r>
      <w:r w:rsidRPr="00C235FF">
        <w:rPr>
          <w:rFonts w:eastAsia="Times New Roman" w:cs="Times New Roman"/>
          <w:szCs w:val="24"/>
        </w:rPr>
        <w:t xml:space="preserve"> πρέπει να σας πω ότι επειδή υπάρχει ένα μεγάλο ζήτημα στη δυτική Θεσσαλονίκη</w:t>
      </w:r>
      <w:r>
        <w:rPr>
          <w:rFonts w:eastAsia="Times New Roman" w:cs="Times New Roman"/>
          <w:szCs w:val="24"/>
        </w:rPr>
        <w:t>,</w:t>
      </w:r>
      <w:r w:rsidRPr="00C235FF">
        <w:rPr>
          <w:rFonts w:eastAsia="Times New Roman" w:cs="Times New Roman"/>
          <w:szCs w:val="24"/>
        </w:rPr>
        <w:t xml:space="preserve"> το οποίο </w:t>
      </w:r>
      <w:r>
        <w:rPr>
          <w:rFonts w:eastAsia="Times New Roman" w:cs="Times New Roman"/>
          <w:szCs w:val="24"/>
        </w:rPr>
        <w:t>όμως</w:t>
      </w:r>
      <w:r w:rsidRPr="00C235FF">
        <w:rPr>
          <w:rFonts w:eastAsia="Times New Roman" w:cs="Times New Roman"/>
          <w:szCs w:val="24"/>
        </w:rPr>
        <w:t xml:space="preserve"> θεωρώ </w:t>
      </w:r>
      <w:r>
        <w:rPr>
          <w:rFonts w:eastAsia="Times New Roman" w:cs="Times New Roman"/>
          <w:szCs w:val="24"/>
        </w:rPr>
        <w:t xml:space="preserve">ότι </w:t>
      </w:r>
      <w:r w:rsidRPr="00C235FF">
        <w:rPr>
          <w:rFonts w:eastAsia="Times New Roman" w:cs="Times New Roman"/>
          <w:szCs w:val="24"/>
        </w:rPr>
        <w:t xml:space="preserve">υπάρχει και στην περιοχή της Μαγνησίας και στην περιοχή της </w:t>
      </w:r>
      <w:r>
        <w:rPr>
          <w:rFonts w:eastAsia="Times New Roman" w:cs="Times New Roman"/>
          <w:szCs w:val="24"/>
        </w:rPr>
        <w:t>δ</w:t>
      </w:r>
      <w:r w:rsidRPr="00C235FF">
        <w:rPr>
          <w:rFonts w:eastAsia="Times New Roman" w:cs="Times New Roman"/>
          <w:szCs w:val="24"/>
        </w:rPr>
        <w:t xml:space="preserve">υτικής </w:t>
      </w:r>
      <w:r>
        <w:rPr>
          <w:rFonts w:eastAsia="Times New Roman" w:cs="Times New Roman"/>
          <w:szCs w:val="24"/>
        </w:rPr>
        <w:t xml:space="preserve">Αττικής, </w:t>
      </w:r>
      <w:r w:rsidRPr="00C235FF">
        <w:rPr>
          <w:rFonts w:eastAsia="Times New Roman" w:cs="Times New Roman"/>
          <w:szCs w:val="24"/>
        </w:rPr>
        <w:t xml:space="preserve">για τα θέματα υγείας και </w:t>
      </w:r>
      <w:r>
        <w:rPr>
          <w:rFonts w:eastAsia="Times New Roman" w:cs="Times New Roman"/>
          <w:szCs w:val="24"/>
        </w:rPr>
        <w:t>π</w:t>
      </w:r>
      <w:r w:rsidRPr="00C235FF">
        <w:rPr>
          <w:rFonts w:eastAsia="Times New Roman" w:cs="Times New Roman"/>
          <w:szCs w:val="24"/>
        </w:rPr>
        <w:t>εριβάλλοντος</w:t>
      </w:r>
      <w:r>
        <w:rPr>
          <w:rFonts w:eastAsia="Times New Roman" w:cs="Times New Roman"/>
          <w:szCs w:val="24"/>
        </w:rPr>
        <w:t>,</w:t>
      </w:r>
      <w:r w:rsidRPr="00C235FF">
        <w:rPr>
          <w:rFonts w:eastAsia="Times New Roman" w:cs="Times New Roman"/>
          <w:szCs w:val="24"/>
        </w:rPr>
        <w:t xml:space="preserve"> ζήτησα </w:t>
      </w:r>
      <w:r>
        <w:rPr>
          <w:rFonts w:eastAsia="Times New Roman" w:cs="Times New Roman"/>
          <w:szCs w:val="24"/>
        </w:rPr>
        <w:t xml:space="preserve">από </w:t>
      </w:r>
      <w:r w:rsidRPr="00C235FF">
        <w:rPr>
          <w:rFonts w:eastAsia="Times New Roman" w:cs="Times New Roman"/>
          <w:szCs w:val="24"/>
        </w:rPr>
        <w:t xml:space="preserve">το Εθνικό Κέντρο </w:t>
      </w:r>
      <w:r>
        <w:rPr>
          <w:rFonts w:eastAsia="Times New Roman" w:cs="Times New Roman"/>
          <w:szCs w:val="24"/>
        </w:rPr>
        <w:t>Π</w:t>
      </w:r>
      <w:r w:rsidRPr="00C235FF">
        <w:rPr>
          <w:rFonts w:eastAsia="Times New Roman" w:cs="Times New Roman"/>
          <w:szCs w:val="24"/>
        </w:rPr>
        <w:t xml:space="preserve">εριβάλλοντος και </w:t>
      </w:r>
      <w:r>
        <w:rPr>
          <w:rFonts w:eastAsia="Times New Roman" w:cs="Times New Roman"/>
          <w:szCs w:val="24"/>
        </w:rPr>
        <w:t>Α</w:t>
      </w:r>
      <w:r w:rsidRPr="00C235FF">
        <w:rPr>
          <w:rFonts w:eastAsia="Times New Roman" w:cs="Times New Roman"/>
          <w:szCs w:val="24"/>
        </w:rPr>
        <w:t xml:space="preserve">ειφόρου </w:t>
      </w:r>
      <w:r>
        <w:rPr>
          <w:rFonts w:eastAsia="Times New Roman" w:cs="Times New Roman"/>
          <w:szCs w:val="24"/>
        </w:rPr>
        <w:t>Α</w:t>
      </w:r>
      <w:r w:rsidRPr="00C235FF">
        <w:rPr>
          <w:rFonts w:eastAsia="Times New Roman" w:cs="Times New Roman"/>
          <w:szCs w:val="24"/>
        </w:rPr>
        <w:t>νάπτυξης την εκκίνηση ενός μεγάλου ερευνητικού έργου</w:t>
      </w:r>
      <w:r>
        <w:rPr>
          <w:rFonts w:eastAsia="Times New Roman" w:cs="Times New Roman"/>
          <w:szCs w:val="24"/>
        </w:rPr>
        <w:t>,</w:t>
      </w:r>
      <w:r w:rsidRPr="00C235FF">
        <w:rPr>
          <w:rFonts w:eastAsia="Times New Roman" w:cs="Times New Roman"/>
          <w:szCs w:val="24"/>
        </w:rPr>
        <w:t xml:space="preserve"> το οποίο </w:t>
      </w:r>
      <w:r>
        <w:rPr>
          <w:rFonts w:eastAsia="Times New Roman" w:cs="Times New Roman"/>
          <w:szCs w:val="24"/>
        </w:rPr>
        <w:lastRenderedPageBreak/>
        <w:t>π</w:t>
      </w:r>
      <w:r w:rsidRPr="00C235FF">
        <w:rPr>
          <w:rFonts w:eastAsia="Times New Roman" w:cs="Times New Roman"/>
          <w:szCs w:val="24"/>
        </w:rPr>
        <w:t>ροφανώς θα το συζητήσουμε μαζί και με το Υπουργείο Υγείας</w:t>
      </w:r>
      <w:r>
        <w:rPr>
          <w:rFonts w:eastAsia="Times New Roman" w:cs="Times New Roman"/>
          <w:szCs w:val="24"/>
        </w:rPr>
        <w:t xml:space="preserve"> -οι δύο</w:t>
      </w:r>
      <w:r w:rsidRPr="00C235FF">
        <w:rPr>
          <w:rFonts w:eastAsia="Times New Roman" w:cs="Times New Roman"/>
          <w:szCs w:val="24"/>
        </w:rPr>
        <w:t xml:space="preserve"> αρμόδιοι </w:t>
      </w:r>
      <w:r>
        <w:rPr>
          <w:rFonts w:eastAsia="Times New Roman" w:cs="Times New Roman"/>
          <w:szCs w:val="24"/>
        </w:rPr>
        <w:t>Υ</w:t>
      </w:r>
      <w:r w:rsidRPr="00C235FF">
        <w:rPr>
          <w:rFonts w:eastAsia="Times New Roman" w:cs="Times New Roman"/>
          <w:szCs w:val="24"/>
        </w:rPr>
        <w:t>πουργοί έχουν ενημερωθεί</w:t>
      </w:r>
      <w:r>
        <w:rPr>
          <w:rFonts w:eastAsia="Times New Roman" w:cs="Times New Roman"/>
          <w:szCs w:val="24"/>
        </w:rPr>
        <w:t>-</w:t>
      </w:r>
      <w:r w:rsidRPr="00C235FF">
        <w:rPr>
          <w:rFonts w:eastAsia="Times New Roman" w:cs="Times New Roman"/>
          <w:szCs w:val="24"/>
        </w:rPr>
        <w:t xml:space="preserve"> για τη σύνδεση των θεμάτων υγεία</w:t>
      </w:r>
      <w:r w:rsidRPr="00C235FF">
        <w:rPr>
          <w:rFonts w:eastAsia="Times New Roman" w:cs="Times New Roman"/>
          <w:szCs w:val="24"/>
        </w:rPr>
        <w:t>ς και περιβάλλοντος</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Ε</w:t>
      </w:r>
      <w:r w:rsidRPr="00C235FF">
        <w:rPr>
          <w:rFonts w:eastAsia="Times New Roman" w:cs="Times New Roman"/>
          <w:szCs w:val="24"/>
        </w:rPr>
        <w:t xml:space="preserve">ίναι κάτι το οποίο ως </w:t>
      </w:r>
      <w:r>
        <w:rPr>
          <w:rFonts w:eastAsia="Times New Roman" w:cs="Times New Roman"/>
          <w:szCs w:val="24"/>
        </w:rPr>
        <w:t>Κ</w:t>
      </w:r>
      <w:r w:rsidRPr="00C235FF">
        <w:rPr>
          <w:rFonts w:eastAsia="Times New Roman" w:cs="Times New Roman"/>
          <w:szCs w:val="24"/>
        </w:rPr>
        <w:t>οινοβούλιο</w:t>
      </w:r>
      <w:r>
        <w:rPr>
          <w:rFonts w:eastAsia="Times New Roman" w:cs="Times New Roman"/>
          <w:szCs w:val="24"/>
        </w:rPr>
        <w:t>,</w:t>
      </w:r>
      <w:r w:rsidRPr="00C235FF">
        <w:rPr>
          <w:rFonts w:eastAsia="Times New Roman" w:cs="Times New Roman"/>
          <w:szCs w:val="24"/>
        </w:rPr>
        <w:t xml:space="preserve"> ως </w:t>
      </w:r>
      <w:r>
        <w:rPr>
          <w:rFonts w:eastAsia="Times New Roman" w:cs="Times New Roman"/>
          <w:szCs w:val="24"/>
        </w:rPr>
        <w:t>Κ</w:t>
      </w:r>
      <w:r w:rsidRPr="00C235FF">
        <w:rPr>
          <w:rFonts w:eastAsia="Times New Roman" w:cs="Times New Roman"/>
          <w:szCs w:val="24"/>
        </w:rPr>
        <w:t>υβέρνηση οφείλουμε να καταθέσουμε ως περιουσία της κοινωνίας</w:t>
      </w:r>
      <w:r>
        <w:rPr>
          <w:rFonts w:eastAsia="Times New Roman" w:cs="Times New Roman"/>
          <w:szCs w:val="24"/>
        </w:rPr>
        <w:t>.</w:t>
      </w:r>
    </w:p>
    <w:p w14:paraId="3AA84EAC" w14:textId="77777777" w:rsidR="00AF2C39" w:rsidRDefault="00AD072F">
      <w:pPr>
        <w:spacing w:line="600" w:lineRule="auto"/>
        <w:ind w:firstLine="720"/>
        <w:jc w:val="both"/>
        <w:rPr>
          <w:rFonts w:eastAsia="Times New Roman" w:cs="Times New Roman"/>
          <w:szCs w:val="24"/>
        </w:rPr>
      </w:pPr>
      <w:r w:rsidRPr="00C235FF">
        <w:rPr>
          <w:rFonts w:eastAsia="Times New Roman" w:cs="Times New Roman"/>
          <w:szCs w:val="24"/>
        </w:rPr>
        <w:t>Ευχαριστώ πολύ</w:t>
      </w:r>
      <w:r>
        <w:rPr>
          <w:rFonts w:eastAsia="Times New Roman" w:cs="Times New Roman"/>
          <w:szCs w:val="24"/>
        </w:rPr>
        <w:t>.</w:t>
      </w:r>
    </w:p>
    <w:p w14:paraId="3AA84EAD"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C235FF">
        <w:rPr>
          <w:rFonts w:eastAsia="Times New Roman" w:cs="Times New Roman"/>
          <w:szCs w:val="24"/>
        </w:rPr>
        <w:t xml:space="preserve"> </w:t>
      </w:r>
      <w:r>
        <w:rPr>
          <w:rFonts w:eastAsia="Times New Roman" w:cs="Times New Roman"/>
          <w:szCs w:val="24"/>
        </w:rPr>
        <w:t>Σ</w:t>
      </w:r>
      <w:r w:rsidRPr="00683F44">
        <w:rPr>
          <w:rFonts w:eastAsia="Times New Roman" w:cs="Times New Roman"/>
          <w:szCs w:val="24"/>
        </w:rPr>
        <w:t>υνεχί</w:t>
      </w:r>
      <w:r>
        <w:rPr>
          <w:rFonts w:eastAsia="Times New Roman" w:cs="Times New Roman"/>
          <w:szCs w:val="24"/>
        </w:rPr>
        <w:t>ζ</w:t>
      </w:r>
      <w:r w:rsidRPr="00683F44">
        <w:rPr>
          <w:rFonts w:eastAsia="Times New Roman" w:cs="Times New Roman"/>
          <w:szCs w:val="24"/>
        </w:rPr>
        <w:t>ουμε με την πρώτη με αριθμό 404/5-3-2019 επίκαιρη ερώτηση πρώτου κ</w:t>
      </w:r>
      <w:r w:rsidRPr="00683F44">
        <w:rPr>
          <w:rFonts w:eastAsia="Times New Roman" w:cs="Times New Roman"/>
          <w:szCs w:val="24"/>
        </w:rPr>
        <w:t xml:space="preserve">ύκλου του Βουλευτή Φθιώτιδας του Συνασπισμού Ριζοσπαστικής Αριστεράς κ. </w:t>
      </w:r>
      <w:r w:rsidRPr="00683F44">
        <w:rPr>
          <w:rFonts w:eastAsia="Times New Roman" w:cs="Times New Roman"/>
          <w:bCs/>
          <w:szCs w:val="24"/>
        </w:rPr>
        <w:t xml:space="preserve">Δημητρίου </w:t>
      </w:r>
      <w:proofErr w:type="spellStart"/>
      <w:r w:rsidRPr="00683F44">
        <w:rPr>
          <w:rFonts w:eastAsia="Times New Roman" w:cs="Times New Roman"/>
          <w:bCs/>
          <w:szCs w:val="24"/>
        </w:rPr>
        <w:t>Βέττα</w:t>
      </w:r>
      <w:proofErr w:type="spellEnd"/>
      <w:r w:rsidRPr="00683F44">
        <w:rPr>
          <w:rFonts w:eastAsia="Times New Roman" w:cs="Times New Roman"/>
          <w:bCs/>
          <w:szCs w:val="24"/>
        </w:rPr>
        <w:t xml:space="preserve"> </w:t>
      </w:r>
      <w:r w:rsidRPr="00683F44">
        <w:rPr>
          <w:rFonts w:eastAsia="Times New Roman" w:cs="Times New Roman"/>
          <w:szCs w:val="24"/>
        </w:rPr>
        <w:t>προς τον Υπουργό</w:t>
      </w:r>
      <w:r>
        <w:rPr>
          <w:rFonts w:eastAsia="Times New Roman" w:cs="Times New Roman"/>
          <w:bCs/>
          <w:szCs w:val="24"/>
        </w:rPr>
        <w:t xml:space="preserve"> </w:t>
      </w:r>
      <w:r w:rsidRPr="00683F44">
        <w:rPr>
          <w:rFonts w:eastAsia="Times New Roman" w:cs="Times New Roman"/>
          <w:bCs/>
          <w:szCs w:val="24"/>
        </w:rPr>
        <w:t xml:space="preserve">Ναυτιλίας και Νησιωτικής Πολιτικής, </w:t>
      </w:r>
      <w:r w:rsidRPr="00683F44">
        <w:rPr>
          <w:rFonts w:eastAsia="Times New Roman" w:cs="Times New Roman"/>
          <w:szCs w:val="24"/>
        </w:rPr>
        <w:t xml:space="preserve">με θέμα «Δυσκολία εφοδιασμού με το πτυχίο </w:t>
      </w:r>
      <w:r>
        <w:rPr>
          <w:rFonts w:eastAsia="Times New Roman" w:cs="Times New Roman"/>
          <w:szCs w:val="24"/>
        </w:rPr>
        <w:t>ε</w:t>
      </w:r>
      <w:r w:rsidRPr="00683F44">
        <w:rPr>
          <w:rFonts w:eastAsia="Times New Roman" w:cs="Times New Roman"/>
          <w:szCs w:val="24"/>
        </w:rPr>
        <w:t xml:space="preserve">πιτηρητή </w:t>
      </w:r>
      <w:r w:rsidRPr="00683F44">
        <w:rPr>
          <w:rFonts w:eastAsia="Times New Roman" w:cs="Times New Roman"/>
          <w:szCs w:val="24"/>
        </w:rPr>
        <w:t xml:space="preserve">της Σχολής Δυτών Καλύμνου του πληρώματος που εργάζεται σε </w:t>
      </w:r>
      <w:proofErr w:type="spellStart"/>
      <w:r w:rsidRPr="00683F44">
        <w:rPr>
          <w:rFonts w:eastAsia="Times New Roman" w:cs="Times New Roman"/>
          <w:szCs w:val="24"/>
        </w:rPr>
        <w:t>οστρακοαλιευτικά</w:t>
      </w:r>
      <w:proofErr w:type="spellEnd"/>
      <w:r w:rsidRPr="00683F44">
        <w:rPr>
          <w:rFonts w:eastAsia="Times New Roman" w:cs="Times New Roman"/>
          <w:szCs w:val="24"/>
        </w:rPr>
        <w:t xml:space="preserve"> σκάφη»</w:t>
      </w:r>
      <w:r>
        <w:rPr>
          <w:rFonts w:eastAsia="Times New Roman" w:cs="Times New Roman"/>
          <w:szCs w:val="24"/>
        </w:rPr>
        <w:t xml:space="preserve">. </w:t>
      </w:r>
    </w:p>
    <w:p w14:paraId="3AA84EA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Βέττα</w:t>
      </w:r>
      <w:proofErr w:type="spellEnd"/>
      <w:r>
        <w:rPr>
          <w:rFonts w:eastAsia="Times New Roman" w:cs="Times New Roman"/>
          <w:szCs w:val="24"/>
        </w:rPr>
        <w:t xml:space="preserve">, έχετε τον λόγο για δύο λεπτά. </w:t>
      </w:r>
    </w:p>
    <w:p w14:paraId="3AA84EAF" w14:textId="77777777" w:rsidR="00AF2C39" w:rsidRDefault="00AD072F">
      <w:pPr>
        <w:spacing w:line="600" w:lineRule="auto"/>
        <w:ind w:firstLine="720"/>
        <w:jc w:val="both"/>
        <w:rPr>
          <w:rFonts w:eastAsia="Times New Roman" w:cs="Times New Roman"/>
          <w:szCs w:val="24"/>
        </w:rPr>
      </w:pPr>
      <w:r w:rsidRPr="00A07234">
        <w:rPr>
          <w:rFonts w:eastAsia="Times New Roman" w:cs="Times New Roman"/>
          <w:b/>
          <w:szCs w:val="24"/>
        </w:rPr>
        <w:t>ΔΗΜΗΤΡΙΟΣ ΒΕΤΤΑΣ:</w:t>
      </w:r>
      <w:r>
        <w:rPr>
          <w:rFonts w:eastAsia="Times New Roman" w:cs="Times New Roman"/>
          <w:szCs w:val="24"/>
        </w:rPr>
        <w:t xml:space="preserve"> Ευχαριστώ πολύ, κυρία Πρόεδρε.</w:t>
      </w:r>
    </w:p>
    <w:p w14:paraId="3AA84EB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ευχαριστώ που ανταποκριθήκατε να απαντήσετε στο ερώτημά μου. </w:t>
      </w:r>
    </w:p>
    <w:p w14:paraId="3AA84EB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Για να καταλάβει ο κόσμος και </w:t>
      </w:r>
      <w:r w:rsidRPr="00C235FF">
        <w:rPr>
          <w:rFonts w:eastAsia="Times New Roman" w:cs="Times New Roman"/>
          <w:szCs w:val="24"/>
        </w:rPr>
        <w:t>κάποιοι συνάδελφοί μου</w:t>
      </w:r>
      <w:r>
        <w:rPr>
          <w:rFonts w:eastAsia="Times New Roman" w:cs="Times New Roman"/>
          <w:szCs w:val="24"/>
        </w:rPr>
        <w:t>,</w:t>
      </w:r>
      <w:r w:rsidRPr="00C235FF">
        <w:rPr>
          <w:rFonts w:eastAsia="Times New Roman" w:cs="Times New Roman"/>
          <w:szCs w:val="24"/>
        </w:rPr>
        <w:t xml:space="preserve"> κάποιες δεκάδες συμπατριωτών μου στο</w:t>
      </w:r>
      <w:r>
        <w:rPr>
          <w:rFonts w:eastAsia="Times New Roman" w:cs="Times New Roman"/>
          <w:szCs w:val="24"/>
        </w:rPr>
        <w:t>ν</w:t>
      </w:r>
      <w:r w:rsidRPr="00C235FF">
        <w:rPr>
          <w:rFonts w:eastAsia="Times New Roman" w:cs="Times New Roman"/>
          <w:szCs w:val="24"/>
        </w:rPr>
        <w:t xml:space="preserve"> </w:t>
      </w:r>
      <w:r>
        <w:rPr>
          <w:rFonts w:eastAsia="Times New Roman" w:cs="Times New Roman"/>
          <w:szCs w:val="24"/>
        </w:rPr>
        <w:t>Ν</w:t>
      </w:r>
      <w:r w:rsidRPr="00C235FF">
        <w:rPr>
          <w:rFonts w:eastAsia="Times New Roman" w:cs="Times New Roman"/>
          <w:szCs w:val="24"/>
        </w:rPr>
        <w:t>ομό Φθιώτιδας</w:t>
      </w:r>
      <w:r>
        <w:rPr>
          <w:rFonts w:eastAsia="Times New Roman" w:cs="Times New Roman"/>
          <w:szCs w:val="24"/>
        </w:rPr>
        <w:t xml:space="preserve"> </w:t>
      </w:r>
      <w:r w:rsidRPr="00C235FF">
        <w:rPr>
          <w:rFonts w:eastAsia="Times New Roman" w:cs="Times New Roman"/>
          <w:szCs w:val="24"/>
        </w:rPr>
        <w:t xml:space="preserve">και κάποιες εκατοντάδες συμπατριωτών μας σε ολόκληρη τη χώρα </w:t>
      </w:r>
      <w:r>
        <w:rPr>
          <w:rFonts w:eastAsia="Times New Roman" w:cs="Times New Roman"/>
          <w:szCs w:val="24"/>
        </w:rPr>
        <w:t xml:space="preserve">που ασχολούνται με την </w:t>
      </w:r>
      <w:proofErr w:type="spellStart"/>
      <w:r>
        <w:rPr>
          <w:rFonts w:eastAsia="Times New Roman" w:cs="Times New Roman"/>
          <w:szCs w:val="24"/>
        </w:rPr>
        <w:t>οστρακο</w:t>
      </w:r>
      <w:r w:rsidRPr="00C235FF">
        <w:rPr>
          <w:rFonts w:eastAsia="Times New Roman" w:cs="Times New Roman"/>
          <w:szCs w:val="24"/>
        </w:rPr>
        <w:t>αλιεία</w:t>
      </w:r>
      <w:proofErr w:type="spellEnd"/>
      <w:r>
        <w:rPr>
          <w:rFonts w:eastAsia="Times New Roman" w:cs="Times New Roman"/>
          <w:szCs w:val="24"/>
        </w:rPr>
        <w:t>,</w:t>
      </w:r>
      <w:r w:rsidRPr="00C235FF">
        <w:rPr>
          <w:rFonts w:eastAsia="Times New Roman" w:cs="Times New Roman"/>
          <w:szCs w:val="24"/>
        </w:rPr>
        <w:t xml:space="preserve"> δηλαδή βουτάνε στη θάλασσα </w:t>
      </w:r>
      <w:r>
        <w:rPr>
          <w:rFonts w:eastAsia="Times New Roman" w:cs="Times New Roman"/>
          <w:szCs w:val="24"/>
        </w:rPr>
        <w:t>μέχρι τα δέκα</w:t>
      </w:r>
      <w:r w:rsidRPr="00C235FF">
        <w:rPr>
          <w:rFonts w:eastAsia="Times New Roman" w:cs="Times New Roman"/>
          <w:szCs w:val="24"/>
        </w:rPr>
        <w:t xml:space="preserve"> μέτρα και </w:t>
      </w:r>
      <w:r>
        <w:rPr>
          <w:rFonts w:eastAsia="Times New Roman" w:cs="Times New Roman"/>
          <w:szCs w:val="24"/>
        </w:rPr>
        <w:t>αλιεύουν</w:t>
      </w:r>
      <w:r w:rsidRPr="00C235FF">
        <w:rPr>
          <w:rFonts w:eastAsia="Times New Roman" w:cs="Times New Roman"/>
          <w:szCs w:val="24"/>
        </w:rPr>
        <w:t xml:space="preserve"> έχουν όστρακα</w:t>
      </w:r>
      <w:r>
        <w:rPr>
          <w:rFonts w:eastAsia="Times New Roman" w:cs="Times New Roman"/>
          <w:szCs w:val="24"/>
        </w:rPr>
        <w:t>,</w:t>
      </w:r>
      <w:r w:rsidRPr="00C235FF">
        <w:rPr>
          <w:rFonts w:eastAsia="Times New Roman" w:cs="Times New Roman"/>
          <w:szCs w:val="24"/>
        </w:rPr>
        <w:t xml:space="preserve"> έχουν ένα πολύ μεγάλο πρόβλ</w:t>
      </w:r>
      <w:r w:rsidRPr="00C235FF">
        <w:rPr>
          <w:rFonts w:eastAsia="Times New Roman" w:cs="Times New Roman"/>
          <w:szCs w:val="24"/>
        </w:rPr>
        <w:t>ημα</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Έ</w:t>
      </w:r>
      <w:r w:rsidRPr="00C235FF">
        <w:rPr>
          <w:rFonts w:eastAsia="Times New Roman" w:cs="Times New Roman"/>
          <w:szCs w:val="24"/>
        </w:rPr>
        <w:t xml:space="preserve">χουν δυσκολία ή αδυναμία να αποκτήσουν το πτυχίο </w:t>
      </w:r>
      <w:r>
        <w:rPr>
          <w:rFonts w:eastAsia="Times New Roman" w:cs="Times New Roman"/>
          <w:szCs w:val="24"/>
        </w:rPr>
        <w:t>επιτηρητή. Για να</w:t>
      </w:r>
      <w:r w:rsidRPr="00C235FF">
        <w:rPr>
          <w:rFonts w:eastAsia="Times New Roman" w:cs="Times New Roman"/>
          <w:szCs w:val="24"/>
        </w:rPr>
        <w:t xml:space="preserve"> αποκτήσουν αυτό </w:t>
      </w:r>
      <w:r>
        <w:rPr>
          <w:rFonts w:eastAsia="Times New Roman" w:cs="Times New Roman"/>
          <w:szCs w:val="24"/>
        </w:rPr>
        <w:t>το πτυχίο,</w:t>
      </w:r>
      <w:r w:rsidRPr="00C235FF">
        <w:rPr>
          <w:rFonts w:eastAsia="Times New Roman" w:cs="Times New Roman"/>
          <w:szCs w:val="24"/>
        </w:rPr>
        <w:t xml:space="preserve"> </w:t>
      </w:r>
      <w:r>
        <w:rPr>
          <w:rFonts w:eastAsia="Times New Roman" w:cs="Times New Roman"/>
          <w:szCs w:val="24"/>
        </w:rPr>
        <w:t>κύριε Υπουργέ,</w:t>
      </w:r>
      <w:r w:rsidRPr="00C235FF">
        <w:rPr>
          <w:rFonts w:eastAsia="Times New Roman" w:cs="Times New Roman"/>
          <w:szCs w:val="24"/>
        </w:rPr>
        <w:t xml:space="preserve"> οφείλουν </w:t>
      </w:r>
      <w:r>
        <w:rPr>
          <w:rFonts w:eastAsia="Times New Roman" w:cs="Times New Roman"/>
          <w:szCs w:val="24"/>
        </w:rPr>
        <w:t>με τα σημερινά δεδομένα</w:t>
      </w:r>
      <w:r w:rsidRPr="00C235FF">
        <w:rPr>
          <w:rFonts w:eastAsia="Times New Roman" w:cs="Times New Roman"/>
          <w:szCs w:val="24"/>
        </w:rPr>
        <w:t xml:space="preserve"> να μεταβούν</w:t>
      </w:r>
      <w:r>
        <w:rPr>
          <w:rFonts w:eastAsia="Times New Roman" w:cs="Times New Roman"/>
          <w:szCs w:val="24"/>
        </w:rPr>
        <w:t xml:space="preserve"> </w:t>
      </w:r>
      <w:r w:rsidRPr="00C235FF">
        <w:rPr>
          <w:rFonts w:eastAsia="Times New Roman" w:cs="Times New Roman"/>
          <w:szCs w:val="24"/>
        </w:rPr>
        <w:t>στην Κάλυμνο</w:t>
      </w:r>
      <w:r>
        <w:rPr>
          <w:rFonts w:eastAsia="Times New Roman" w:cs="Times New Roman"/>
          <w:szCs w:val="24"/>
        </w:rPr>
        <w:t>,</w:t>
      </w:r>
      <w:r w:rsidRPr="00C235FF">
        <w:rPr>
          <w:rFonts w:eastAsia="Times New Roman" w:cs="Times New Roman"/>
          <w:szCs w:val="24"/>
        </w:rPr>
        <w:t xml:space="preserve"> στη </w:t>
      </w:r>
      <w:r>
        <w:rPr>
          <w:rFonts w:eastAsia="Times New Roman" w:cs="Times New Roman"/>
          <w:szCs w:val="24"/>
        </w:rPr>
        <w:t>Σ</w:t>
      </w:r>
      <w:r w:rsidRPr="00C235FF">
        <w:rPr>
          <w:rFonts w:eastAsia="Times New Roman" w:cs="Times New Roman"/>
          <w:szCs w:val="24"/>
        </w:rPr>
        <w:t xml:space="preserve">χολή </w:t>
      </w:r>
      <w:r>
        <w:rPr>
          <w:rFonts w:eastAsia="Times New Roman" w:cs="Times New Roman"/>
          <w:szCs w:val="24"/>
        </w:rPr>
        <w:t>Δ</w:t>
      </w:r>
      <w:r w:rsidRPr="00C235FF">
        <w:rPr>
          <w:rFonts w:eastAsia="Times New Roman" w:cs="Times New Roman"/>
          <w:szCs w:val="24"/>
        </w:rPr>
        <w:t>υτών Καλύμνου</w:t>
      </w:r>
      <w:r>
        <w:rPr>
          <w:rFonts w:eastAsia="Times New Roman" w:cs="Times New Roman"/>
          <w:szCs w:val="24"/>
        </w:rPr>
        <w:t>.</w:t>
      </w:r>
      <w:r w:rsidRPr="00C235FF">
        <w:rPr>
          <w:rFonts w:eastAsia="Times New Roman" w:cs="Times New Roman"/>
          <w:szCs w:val="24"/>
        </w:rPr>
        <w:t xml:space="preserve"> Τι σημαίνει αυτό</w:t>
      </w:r>
      <w:r>
        <w:rPr>
          <w:rFonts w:eastAsia="Times New Roman" w:cs="Times New Roman"/>
          <w:szCs w:val="24"/>
        </w:rPr>
        <w:t>; Σημαίνει ό</w:t>
      </w:r>
      <w:r w:rsidRPr="00C235FF">
        <w:rPr>
          <w:rFonts w:eastAsia="Times New Roman" w:cs="Times New Roman"/>
          <w:szCs w:val="24"/>
        </w:rPr>
        <w:t>τι όλοι αυτοί οι άνθρωποι πρ</w:t>
      </w:r>
      <w:r w:rsidRPr="00C235FF">
        <w:rPr>
          <w:rFonts w:eastAsia="Times New Roman" w:cs="Times New Roman"/>
          <w:szCs w:val="24"/>
        </w:rPr>
        <w:t xml:space="preserve">έπει να μεταβούν για έναν συγκεκριμένο αριθμό μαθημάτων για </w:t>
      </w:r>
      <w:r>
        <w:rPr>
          <w:rFonts w:eastAsia="Times New Roman" w:cs="Times New Roman"/>
          <w:szCs w:val="24"/>
        </w:rPr>
        <w:t>σαράντα</w:t>
      </w:r>
      <w:r w:rsidRPr="00C235FF">
        <w:rPr>
          <w:rFonts w:eastAsia="Times New Roman" w:cs="Times New Roman"/>
          <w:szCs w:val="24"/>
        </w:rPr>
        <w:t xml:space="preserve"> εργάσιμες ημέρες στην Κάλυμνο</w:t>
      </w:r>
      <w:r>
        <w:rPr>
          <w:rFonts w:eastAsia="Times New Roman" w:cs="Times New Roman"/>
          <w:szCs w:val="24"/>
        </w:rPr>
        <w:t xml:space="preserve"> για να </w:t>
      </w:r>
      <w:r w:rsidRPr="00C235FF">
        <w:rPr>
          <w:rFonts w:eastAsia="Times New Roman" w:cs="Times New Roman"/>
          <w:szCs w:val="24"/>
        </w:rPr>
        <w:t>αποκτήσου</w:t>
      </w:r>
      <w:r>
        <w:rPr>
          <w:rFonts w:eastAsia="Times New Roman" w:cs="Times New Roman"/>
          <w:szCs w:val="24"/>
        </w:rPr>
        <w:t xml:space="preserve">ν </w:t>
      </w:r>
      <w:r w:rsidRPr="00C235FF">
        <w:rPr>
          <w:rFonts w:eastAsia="Times New Roman" w:cs="Times New Roman"/>
          <w:szCs w:val="24"/>
        </w:rPr>
        <w:t>το πτυχίο του επιτηρητή</w:t>
      </w:r>
      <w:r>
        <w:rPr>
          <w:rFonts w:eastAsia="Times New Roman" w:cs="Times New Roman"/>
          <w:szCs w:val="24"/>
        </w:rPr>
        <w:t>.</w:t>
      </w:r>
      <w:r w:rsidRPr="00C235FF">
        <w:rPr>
          <w:rFonts w:eastAsia="Times New Roman" w:cs="Times New Roman"/>
          <w:szCs w:val="24"/>
        </w:rPr>
        <w:t xml:space="preserve"> </w:t>
      </w:r>
    </w:p>
    <w:p w14:paraId="3AA84EB2"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w:t>
      </w:r>
      <w:r w:rsidRPr="00C235FF">
        <w:rPr>
          <w:rFonts w:eastAsia="Times New Roman" w:cs="Times New Roman"/>
          <w:szCs w:val="24"/>
        </w:rPr>
        <w:t>αταλαβαίνουμε</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λ</w:t>
      </w:r>
      <w:r w:rsidRPr="00C235FF">
        <w:rPr>
          <w:rFonts w:eastAsia="Times New Roman" w:cs="Times New Roman"/>
          <w:szCs w:val="24"/>
        </w:rPr>
        <w:t>οιπόν</w:t>
      </w:r>
      <w:r>
        <w:rPr>
          <w:rFonts w:eastAsia="Times New Roman" w:cs="Times New Roman"/>
          <w:szCs w:val="24"/>
        </w:rPr>
        <w:t>,</w:t>
      </w:r>
      <w:r w:rsidRPr="00C235FF">
        <w:rPr>
          <w:rFonts w:eastAsia="Times New Roman" w:cs="Times New Roman"/>
          <w:szCs w:val="24"/>
        </w:rPr>
        <w:t xml:space="preserve"> πως το μεροκάματό τους είναι εξαιρετικά </w:t>
      </w:r>
      <w:r>
        <w:rPr>
          <w:rFonts w:eastAsia="Times New Roman" w:cs="Times New Roman"/>
          <w:szCs w:val="24"/>
        </w:rPr>
        <w:t>δ</w:t>
      </w:r>
      <w:r w:rsidRPr="00C235FF">
        <w:rPr>
          <w:rFonts w:eastAsia="Times New Roman" w:cs="Times New Roman"/>
          <w:szCs w:val="24"/>
        </w:rPr>
        <w:t>ύσκολ</w:t>
      </w:r>
      <w:r>
        <w:rPr>
          <w:rFonts w:eastAsia="Times New Roman" w:cs="Times New Roman"/>
          <w:szCs w:val="24"/>
        </w:rPr>
        <w:t>ο,</w:t>
      </w:r>
      <w:r w:rsidRPr="00C235FF">
        <w:rPr>
          <w:rFonts w:eastAsia="Times New Roman" w:cs="Times New Roman"/>
          <w:szCs w:val="24"/>
        </w:rPr>
        <w:t xml:space="preserve"> η δουλειά τους είναι εξαιρετικά δύσκολη</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Ε</w:t>
      </w:r>
      <w:r w:rsidRPr="00C235FF">
        <w:rPr>
          <w:rFonts w:eastAsia="Times New Roman" w:cs="Times New Roman"/>
          <w:szCs w:val="24"/>
        </w:rPr>
        <w:t>ίναι μεροκαματιάρηδες</w:t>
      </w:r>
      <w:r>
        <w:rPr>
          <w:rFonts w:eastAsia="Times New Roman" w:cs="Times New Roman"/>
          <w:szCs w:val="24"/>
        </w:rPr>
        <w:t>,</w:t>
      </w:r>
      <w:r w:rsidRPr="00C235FF">
        <w:rPr>
          <w:rFonts w:eastAsia="Times New Roman" w:cs="Times New Roman"/>
          <w:szCs w:val="24"/>
        </w:rPr>
        <w:t xml:space="preserve"> δεν είναι άνθρωποι με υψηλά εισοδήματα και </w:t>
      </w:r>
      <w:r>
        <w:rPr>
          <w:rFonts w:eastAsia="Times New Roman" w:cs="Times New Roman"/>
          <w:szCs w:val="24"/>
        </w:rPr>
        <w:t>π</w:t>
      </w:r>
      <w:r w:rsidRPr="00C235FF">
        <w:rPr>
          <w:rFonts w:eastAsia="Times New Roman" w:cs="Times New Roman"/>
          <w:szCs w:val="24"/>
        </w:rPr>
        <w:t>ροφανώς</w:t>
      </w:r>
      <w:r>
        <w:rPr>
          <w:rFonts w:eastAsia="Times New Roman" w:cs="Times New Roman"/>
          <w:szCs w:val="24"/>
        </w:rPr>
        <w:t>,</w:t>
      </w:r>
      <w:r w:rsidRPr="00C235FF">
        <w:rPr>
          <w:rFonts w:eastAsia="Times New Roman" w:cs="Times New Roman"/>
          <w:szCs w:val="24"/>
        </w:rPr>
        <w:t xml:space="preserve"> δεν μπορούν να δώσουν την ικανοποίηση και </w:t>
      </w:r>
      <w:r w:rsidRPr="00C235FF">
        <w:rPr>
          <w:rFonts w:eastAsia="Times New Roman" w:cs="Times New Roman"/>
          <w:szCs w:val="24"/>
        </w:rPr>
        <w:lastRenderedPageBreak/>
        <w:t xml:space="preserve">την ευκαιρία στον εαυτό τους να μεταβούν για </w:t>
      </w:r>
      <w:r>
        <w:rPr>
          <w:rFonts w:eastAsia="Times New Roman" w:cs="Times New Roman"/>
          <w:szCs w:val="24"/>
        </w:rPr>
        <w:t>σαράντα</w:t>
      </w:r>
      <w:r w:rsidRPr="00C235FF">
        <w:rPr>
          <w:rFonts w:eastAsia="Times New Roman" w:cs="Times New Roman"/>
          <w:szCs w:val="24"/>
        </w:rPr>
        <w:t xml:space="preserve"> εργάσιμες μέρες</w:t>
      </w:r>
      <w:r>
        <w:rPr>
          <w:rFonts w:eastAsia="Times New Roman" w:cs="Times New Roman"/>
          <w:szCs w:val="24"/>
        </w:rPr>
        <w:t>,</w:t>
      </w:r>
      <w:r w:rsidRPr="00C235FF">
        <w:rPr>
          <w:rFonts w:eastAsia="Times New Roman" w:cs="Times New Roman"/>
          <w:szCs w:val="24"/>
        </w:rPr>
        <w:t xml:space="preserve"> αφήνοντας την</w:t>
      </w:r>
      <w:r>
        <w:rPr>
          <w:rFonts w:eastAsia="Times New Roman" w:cs="Times New Roman"/>
          <w:szCs w:val="24"/>
        </w:rPr>
        <w:t xml:space="preserve"> οικογένεια</w:t>
      </w:r>
      <w:r w:rsidRPr="00C235FF">
        <w:rPr>
          <w:rFonts w:eastAsia="Times New Roman" w:cs="Times New Roman"/>
          <w:szCs w:val="24"/>
        </w:rPr>
        <w:t xml:space="preserve"> και τη δουλειά</w:t>
      </w:r>
      <w:r>
        <w:rPr>
          <w:rFonts w:eastAsia="Times New Roman" w:cs="Times New Roman"/>
          <w:szCs w:val="24"/>
        </w:rPr>
        <w:t>,</w:t>
      </w:r>
      <w:r w:rsidRPr="00C235FF">
        <w:rPr>
          <w:rFonts w:eastAsia="Times New Roman" w:cs="Times New Roman"/>
          <w:szCs w:val="24"/>
        </w:rPr>
        <w:t xml:space="preserve"> για να αποκτήσουν το πτυχί</w:t>
      </w:r>
      <w:r w:rsidRPr="00C235FF">
        <w:rPr>
          <w:rFonts w:eastAsia="Times New Roman" w:cs="Times New Roman"/>
          <w:szCs w:val="24"/>
        </w:rPr>
        <w:t>ο επιτηρητή</w:t>
      </w:r>
      <w:r>
        <w:rPr>
          <w:rFonts w:eastAsia="Times New Roman" w:cs="Times New Roman"/>
          <w:szCs w:val="24"/>
        </w:rPr>
        <w:t>.</w:t>
      </w:r>
    </w:p>
    <w:p w14:paraId="3AA84EB3"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Τ</w:t>
      </w:r>
      <w:r w:rsidRPr="00C235FF">
        <w:rPr>
          <w:rFonts w:eastAsia="Times New Roman" w:cs="Times New Roman"/>
          <w:szCs w:val="24"/>
        </w:rPr>
        <w:t xml:space="preserve">ι συμβαίνει αυτή τη στιγμή λόγω της αδυναμίας </w:t>
      </w:r>
      <w:r>
        <w:rPr>
          <w:rFonts w:eastAsia="Times New Roman" w:cs="Times New Roman"/>
          <w:szCs w:val="24"/>
        </w:rPr>
        <w:t xml:space="preserve">αυτής; Το Λιμενικό, ως οφείλει </w:t>
      </w:r>
      <w:r w:rsidRPr="00C235FF">
        <w:rPr>
          <w:rFonts w:eastAsia="Times New Roman" w:cs="Times New Roman"/>
          <w:szCs w:val="24"/>
        </w:rPr>
        <w:t xml:space="preserve">και δικαιούται να κάνει </w:t>
      </w:r>
      <w:r>
        <w:rPr>
          <w:rFonts w:eastAsia="Times New Roman" w:cs="Times New Roman"/>
          <w:szCs w:val="24"/>
        </w:rPr>
        <w:t xml:space="preserve">–και ορθά </w:t>
      </w:r>
      <w:r w:rsidRPr="00C235FF">
        <w:rPr>
          <w:rFonts w:eastAsia="Times New Roman" w:cs="Times New Roman"/>
          <w:szCs w:val="24"/>
        </w:rPr>
        <w:t>πράττει</w:t>
      </w:r>
      <w:r>
        <w:rPr>
          <w:rFonts w:eastAsia="Times New Roman" w:cs="Times New Roman"/>
          <w:szCs w:val="24"/>
        </w:rPr>
        <w:t>-,</w:t>
      </w:r>
      <w:r w:rsidRPr="00C235FF">
        <w:rPr>
          <w:rFonts w:eastAsia="Times New Roman" w:cs="Times New Roman"/>
          <w:szCs w:val="24"/>
        </w:rPr>
        <w:t xml:space="preserve"> κάνει τακτικούς ελέγχους και επιβάλλει σημαντικές κυρώσεις και σημαντικά πρόστιμα σε όλους αυτούς τους ανθρώπους</w:t>
      </w:r>
      <w:r>
        <w:rPr>
          <w:rFonts w:eastAsia="Times New Roman" w:cs="Times New Roman"/>
          <w:szCs w:val="24"/>
        </w:rPr>
        <w:t>.</w:t>
      </w:r>
    </w:p>
    <w:p w14:paraId="3AA84EB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Τ</w:t>
      </w:r>
      <w:r w:rsidRPr="00C235FF">
        <w:rPr>
          <w:rFonts w:eastAsia="Times New Roman" w:cs="Times New Roman"/>
          <w:szCs w:val="24"/>
        </w:rPr>
        <w:t>ι θα έ</w:t>
      </w:r>
      <w:r w:rsidRPr="00C235FF">
        <w:rPr>
          <w:rFonts w:eastAsia="Times New Roman" w:cs="Times New Roman"/>
          <w:szCs w:val="24"/>
        </w:rPr>
        <w:t>πρεπε να γίνει</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Για να είμαι</w:t>
      </w:r>
      <w:r w:rsidRPr="00C235FF">
        <w:rPr>
          <w:rFonts w:eastAsia="Times New Roman" w:cs="Times New Roman"/>
          <w:szCs w:val="24"/>
        </w:rPr>
        <w:t xml:space="preserve"> απολύτως</w:t>
      </w:r>
      <w:r>
        <w:rPr>
          <w:rFonts w:eastAsia="Times New Roman" w:cs="Times New Roman"/>
          <w:szCs w:val="24"/>
        </w:rPr>
        <w:t xml:space="preserve"> δίκαιος,</w:t>
      </w:r>
      <w:r w:rsidRPr="00C235FF">
        <w:rPr>
          <w:rFonts w:eastAsia="Times New Roman" w:cs="Times New Roman"/>
          <w:szCs w:val="24"/>
        </w:rPr>
        <w:t xml:space="preserve"> μέσω μιας τροπολογίας</w:t>
      </w:r>
      <w:r>
        <w:rPr>
          <w:rFonts w:eastAsia="Times New Roman" w:cs="Times New Roman"/>
          <w:szCs w:val="24"/>
        </w:rPr>
        <w:t xml:space="preserve"> στις</w:t>
      </w:r>
      <w:r w:rsidRPr="00C235FF">
        <w:rPr>
          <w:rFonts w:eastAsia="Times New Roman" w:cs="Times New Roman"/>
          <w:szCs w:val="24"/>
        </w:rPr>
        <w:t xml:space="preserve"> 14 Οκτ</w:t>
      </w:r>
      <w:r>
        <w:rPr>
          <w:rFonts w:eastAsia="Times New Roman" w:cs="Times New Roman"/>
          <w:szCs w:val="24"/>
        </w:rPr>
        <w:t>ώβρη</w:t>
      </w:r>
      <w:r w:rsidRPr="00C235FF">
        <w:rPr>
          <w:rFonts w:eastAsia="Times New Roman" w:cs="Times New Roman"/>
          <w:szCs w:val="24"/>
        </w:rPr>
        <w:t xml:space="preserve"> του </w:t>
      </w:r>
      <w:r>
        <w:rPr>
          <w:rFonts w:eastAsia="Times New Roman" w:cs="Times New Roman"/>
          <w:szCs w:val="24"/>
        </w:rPr>
        <w:t>20</w:t>
      </w:r>
      <w:r w:rsidRPr="00C235FF">
        <w:rPr>
          <w:rFonts w:eastAsia="Times New Roman" w:cs="Times New Roman"/>
          <w:szCs w:val="24"/>
        </w:rPr>
        <w:t>18</w:t>
      </w:r>
      <w:r>
        <w:rPr>
          <w:rFonts w:eastAsia="Times New Roman" w:cs="Times New Roman"/>
          <w:szCs w:val="24"/>
        </w:rPr>
        <w:t>, δώσαμε την ευκαιρία</w:t>
      </w:r>
      <w:r w:rsidRPr="00C235FF">
        <w:rPr>
          <w:rFonts w:eastAsia="Times New Roman" w:cs="Times New Roman"/>
          <w:szCs w:val="24"/>
        </w:rPr>
        <w:t xml:space="preserve"> στους ανθρώπους </w:t>
      </w:r>
      <w:r>
        <w:rPr>
          <w:rFonts w:eastAsia="Times New Roman" w:cs="Times New Roman"/>
          <w:szCs w:val="24"/>
        </w:rPr>
        <w:t xml:space="preserve">αυτούς -ουσιαστικά ήταν μια παράταση- </w:t>
      </w:r>
      <w:r w:rsidRPr="00C235FF">
        <w:rPr>
          <w:rFonts w:eastAsia="Times New Roman" w:cs="Times New Roman"/>
          <w:szCs w:val="24"/>
        </w:rPr>
        <w:t>να θεωρείται ως επιτηρητής αυτός ο οποίος είναι κάτοχος του πτυχίου</w:t>
      </w:r>
      <w:r>
        <w:rPr>
          <w:rFonts w:eastAsia="Times New Roman" w:cs="Times New Roman"/>
          <w:szCs w:val="24"/>
        </w:rPr>
        <w:t>. Και σ</w:t>
      </w:r>
      <w:r w:rsidRPr="00C235FF">
        <w:rPr>
          <w:rFonts w:eastAsia="Times New Roman" w:cs="Times New Roman"/>
          <w:szCs w:val="24"/>
        </w:rPr>
        <w:t xml:space="preserve">ε περίπτωση </w:t>
      </w:r>
      <w:r>
        <w:rPr>
          <w:rFonts w:eastAsia="Times New Roman" w:cs="Times New Roman"/>
          <w:szCs w:val="24"/>
        </w:rPr>
        <w:t>π</w:t>
      </w:r>
      <w:r>
        <w:rPr>
          <w:rFonts w:eastAsia="Times New Roman" w:cs="Times New Roman"/>
          <w:szCs w:val="24"/>
        </w:rPr>
        <w:t xml:space="preserve">ου δεν ήταν κάποιος κάτοχος του πτυχίου, </w:t>
      </w:r>
      <w:r w:rsidRPr="00C235FF">
        <w:rPr>
          <w:rFonts w:eastAsia="Times New Roman" w:cs="Times New Roman"/>
          <w:szCs w:val="24"/>
        </w:rPr>
        <w:t xml:space="preserve">να είναι ένας δύτης ή σε περίπτωση ανυπαρξίας </w:t>
      </w:r>
      <w:r>
        <w:rPr>
          <w:rFonts w:eastAsia="Times New Roman" w:cs="Times New Roman"/>
          <w:szCs w:val="24"/>
        </w:rPr>
        <w:t>πτυχίου δύτη, να είναι</w:t>
      </w:r>
      <w:r w:rsidRPr="00C235FF">
        <w:rPr>
          <w:rFonts w:eastAsia="Times New Roman" w:cs="Times New Roman"/>
          <w:szCs w:val="24"/>
        </w:rPr>
        <w:t xml:space="preserve"> ένας βοηθός</w:t>
      </w:r>
      <w:r>
        <w:rPr>
          <w:rFonts w:eastAsia="Times New Roman" w:cs="Times New Roman"/>
          <w:szCs w:val="24"/>
        </w:rPr>
        <w:t xml:space="preserve"> δύτη. </w:t>
      </w:r>
    </w:p>
    <w:p w14:paraId="3AA84EB5" w14:textId="77777777" w:rsidR="00AF2C39" w:rsidRDefault="00AD072F">
      <w:pPr>
        <w:spacing w:line="600" w:lineRule="auto"/>
        <w:ind w:firstLine="720"/>
        <w:jc w:val="both"/>
        <w:rPr>
          <w:rFonts w:eastAsia="Times New Roman" w:cs="Times New Roman"/>
          <w:szCs w:val="24"/>
        </w:rPr>
      </w:pPr>
      <w:r w:rsidRPr="00C235FF">
        <w:rPr>
          <w:rFonts w:eastAsia="Times New Roman" w:cs="Times New Roman"/>
          <w:szCs w:val="24"/>
        </w:rPr>
        <w:t xml:space="preserve">Το θέμα είναι ότι </w:t>
      </w:r>
      <w:r>
        <w:rPr>
          <w:rFonts w:eastAsia="Times New Roman" w:cs="Times New Roman"/>
          <w:szCs w:val="24"/>
        </w:rPr>
        <w:t>αναλύοντας</w:t>
      </w:r>
      <w:r w:rsidRPr="00C235FF">
        <w:rPr>
          <w:rFonts w:eastAsia="Times New Roman" w:cs="Times New Roman"/>
          <w:szCs w:val="24"/>
        </w:rPr>
        <w:t xml:space="preserve"> και τη γεωγραφική επικράτεια</w:t>
      </w:r>
      <w:r>
        <w:rPr>
          <w:rFonts w:eastAsia="Times New Roman" w:cs="Times New Roman"/>
          <w:szCs w:val="24"/>
        </w:rPr>
        <w:t>, δηλαδή τα γεωγραφικά χαρακτηριστικά</w:t>
      </w:r>
      <w:r w:rsidRPr="00C235FF">
        <w:rPr>
          <w:rFonts w:eastAsia="Times New Roman" w:cs="Times New Roman"/>
          <w:szCs w:val="24"/>
        </w:rPr>
        <w:t xml:space="preserve"> της χώρας</w:t>
      </w:r>
      <w:r>
        <w:rPr>
          <w:rFonts w:eastAsia="Times New Roman" w:cs="Times New Roman"/>
          <w:szCs w:val="24"/>
        </w:rPr>
        <w:t>,</w:t>
      </w:r>
      <w:r w:rsidRPr="00C235FF">
        <w:rPr>
          <w:rFonts w:eastAsia="Times New Roman" w:cs="Times New Roman"/>
          <w:szCs w:val="24"/>
        </w:rPr>
        <w:t xml:space="preserve"> και την αδυναμία των </w:t>
      </w:r>
      <w:r w:rsidRPr="00C235FF">
        <w:rPr>
          <w:rFonts w:eastAsia="Times New Roman" w:cs="Times New Roman"/>
          <w:szCs w:val="24"/>
        </w:rPr>
        <w:t xml:space="preserve">συμπατριωτών μας να πάνε στην Κάλυμνο για </w:t>
      </w:r>
      <w:r>
        <w:rPr>
          <w:rFonts w:eastAsia="Times New Roman" w:cs="Times New Roman"/>
          <w:szCs w:val="24"/>
        </w:rPr>
        <w:t>σαράντα</w:t>
      </w:r>
      <w:r w:rsidRPr="00C235FF">
        <w:rPr>
          <w:rFonts w:eastAsia="Times New Roman" w:cs="Times New Roman"/>
          <w:szCs w:val="24"/>
        </w:rPr>
        <w:t xml:space="preserve"> εργάσιμες ημέρες και έχοντας πάντα υπ</w:t>
      </w:r>
      <w:r>
        <w:rPr>
          <w:rFonts w:eastAsia="Times New Roman" w:cs="Times New Roman"/>
          <w:szCs w:val="24"/>
        </w:rPr>
        <w:t xml:space="preserve">’ </w:t>
      </w:r>
      <w:proofErr w:type="spellStart"/>
      <w:r w:rsidRPr="00C235FF">
        <w:rPr>
          <w:rFonts w:eastAsia="Times New Roman" w:cs="Times New Roman"/>
          <w:szCs w:val="24"/>
        </w:rPr>
        <w:t>όψιν</w:t>
      </w:r>
      <w:proofErr w:type="spellEnd"/>
      <w:r w:rsidRPr="00C235FF">
        <w:rPr>
          <w:rFonts w:eastAsia="Times New Roman" w:cs="Times New Roman"/>
          <w:szCs w:val="24"/>
        </w:rPr>
        <w:t xml:space="preserve"> ότι πρέπει </w:t>
      </w:r>
      <w:r w:rsidRPr="00C235FF">
        <w:rPr>
          <w:rFonts w:eastAsia="Times New Roman" w:cs="Times New Roman"/>
          <w:szCs w:val="24"/>
        </w:rPr>
        <w:lastRenderedPageBreak/>
        <w:t>να προστατεύουμε και τα εργασιακά τους δικαιώματα</w:t>
      </w:r>
      <w:r>
        <w:rPr>
          <w:rFonts w:eastAsia="Times New Roman" w:cs="Times New Roman"/>
          <w:szCs w:val="24"/>
        </w:rPr>
        <w:t>,</w:t>
      </w:r>
      <w:r w:rsidRPr="00C235FF">
        <w:rPr>
          <w:rFonts w:eastAsia="Times New Roman" w:cs="Times New Roman"/>
          <w:szCs w:val="24"/>
        </w:rPr>
        <w:t xml:space="preserve"> προπάντων τη ζωή τους γιατί είναι μία επικίνδυνη δουλειά</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 xml:space="preserve">θα πρέπει </w:t>
      </w:r>
      <w:r w:rsidRPr="00C235FF">
        <w:rPr>
          <w:rFonts w:eastAsia="Times New Roman" w:cs="Times New Roman"/>
          <w:szCs w:val="24"/>
        </w:rPr>
        <w:t>να λύσουμε ένα χρόνιο πρόβλημα</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κ</w:t>
      </w:r>
      <w:r w:rsidRPr="00C235FF">
        <w:rPr>
          <w:rFonts w:eastAsia="Times New Roman" w:cs="Times New Roman"/>
          <w:szCs w:val="24"/>
        </w:rPr>
        <w:t>ύριε Υπουργέ</w:t>
      </w:r>
      <w:r>
        <w:rPr>
          <w:rFonts w:eastAsia="Times New Roman" w:cs="Times New Roman"/>
          <w:szCs w:val="24"/>
        </w:rPr>
        <w:t>,</w:t>
      </w:r>
      <w:r w:rsidRPr="00C235FF">
        <w:rPr>
          <w:rFonts w:eastAsia="Times New Roman" w:cs="Times New Roman"/>
          <w:szCs w:val="24"/>
        </w:rPr>
        <w:t xml:space="preserve"> </w:t>
      </w:r>
      <w:r>
        <w:rPr>
          <w:rFonts w:eastAsia="Times New Roman" w:cs="Times New Roman"/>
          <w:szCs w:val="24"/>
        </w:rPr>
        <w:t xml:space="preserve">το οποίο δεν λυνόταν μέχρι τώρα και </w:t>
      </w:r>
      <w:r w:rsidRPr="00C235FF">
        <w:rPr>
          <w:rFonts w:eastAsia="Times New Roman" w:cs="Times New Roman"/>
          <w:szCs w:val="24"/>
        </w:rPr>
        <w:t>το οποίο παρακολουθώ εδώ και ενάμιση χρόνο</w:t>
      </w:r>
      <w:r>
        <w:rPr>
          <w:rFonts w:eastAsia="Times New Roman" w:cs="Times New Roman"/>
          <w:szCs w:val="24"/>
        </w:rPr>
        <w:t xml:space="preserve">, επί υπουργίας του κ. </w:t>
      </w:r>
      <w:proofErr w:type="spellStart"/>
      <w:r>
        <w:rPr>
          <w:rFonts w:eastAsia="Times New Roman" w:cs="Times New Roman"/>
          <w:szCs w:val="24"/>
        </w:rPr>
        <w:t>Κουρουμπλή</w:t>
      </w:r>
      <w:proofErr w:type="spellEnd"/>
      <w:r>
        <w:rPr>
          <w:rFonts w:eastAsia="Times New Roman" w:cs="Times New Roman"/>
          <w:szCs w:val="24"/>
        </w:rPr>
        <w:t xml:space="preserve">. Θα πρέπει να </w:t>
      </w:r>
      <w:r w:rsidRPr="00C235FF">
        <w:rPr>
          <w:rFonts w:eastAsia="Times New Roman" w:cs="Times New Roman"/>
          <w:szCs w:val="24"/>
        </w:rPr>
        <w:t>δώσου</w:t>
      </w:r>
      <w:r>
        <w:rPr>
          <w:rFonts w:eastAsia="Times New Roman" w:cs="Times New Roman"/>
          <w:szCs w:val="24"/>
        </w:rPr>
        <w:t xml:space="preserve">με </w:t>
      </w:r>
      <w:r w:rsidRPr="00C235FF">
        <w:rPr>
          <w:rFonts w:eastAsia="Times New Roman" w:cs="Times New Roman"/>
          <w:szCs w:val="24"/>
        </w:rPr>
        <w:t>μία ουσιαστική λύση</w:t>
      </w:r>
      <w:r>
        <w:rPr>
          <w:rFonts w:eastAsia="Times New Roman" w:cs="Times New Roman"/>
          <w:szCs w:val="24"/>
        </w:rPr>
        <w:t xml:space="preserve"> ώστε </w:t>
      </w:r>
      <w:r w:rsidRPr="00C235FF">
        <w:rPr>
          <w:rFonts w:eastAsia="Times New Roman" w:cs="Times New Roman"/>
          <w:szCs w:val="24"/>
        </w:rPr>
        <w:t xml:space="preserve">να πάρουν </w:t>
      </w:r>
      <w:r>
        <w:rPr>
          <w:rFonts w:eastAsia="Times New Roman" w:cs="Times New Roman"/>
          <w:szCs w:val="24"/>
        </w:rPr>
        <w:t xml:space="preserve">οι άνθρωποι </w:t>
      </w:r>
      <w:r w:rsidRPr="00C235FF">
        <w:rPr>
          <w:rFonts w:eastAsia="Times New Roman" w:cs="Times New Roman"/>
          <w:szCs w:val="24"/>
        </w:rPr>
        <w:t xml:space="preserve">τα πτυχία </w:t>
      </w:r>
      <w:r>
        <w:rPr>
          <w:rFonts w:eastAsia="Times New Roman" w:cs="Times New Roman"/>
          <w:szCs w:val="24"/>
        </w:rPr>
        <w:t>τους,</w:t>
      </w:r>
      <w:r w:rsidRPr="00C235FF">
        <w:rPr>
          <w:rFonts w:eastAsia="Times New Roman" w:cs="Times New Roman"/>
          <w:szCs w:val="24"/>
        </w:rPr>
        <w:t xml:space="preserve"> να κάνουν </w:t>
      </w:r>
      <w:r>
        <w:rPr>
          <w:rFonts w:eastAsia="Times New Roman" w:cs="Times New Roman"/>
          <w:szCs w:val="24"/>
        </w:rPr>
        <w:t xml:space="preserve">νόμιμα </w:t>
      </w:r>
      <w:r w:rsidRPr="00C235FF">
        <w:rPr>
          <w:rFonts w:eastAsia="Times New Roman" w:cs="Times New Roman"/>
          <w:szCs w:val="24"/>
        </w:rPr>
        <w:t xml:space="preserve">τη δουλειά </w:t>
      </w:r>
      <w:r>
        <w:rPr>
          <w:rFonts w:eastAsia="Times New Roman" w:cs="Times New Roman"/>
          <w:szCs w:val="24"/>
        </w:rPr>
        <w:t>τους και</w:t>
      </w:r>
      <w:r w:rsidRPr="00C235FF">
        <w:rPr>
          <w:rFonts w:eastAsia="Times New Roman" w:cs="Times New Roman"/>
          <w:szCs w:val="24"/>
        </w:rPr>
        <w:t xml:space="preserve"> να μπορ</w:t>
      </w:r>
      <w:r w:rsidRPr="00C235FF">
        <w:rPr>
          <w:rFonts w:eastAsia="Times New Roman" w:cs="Times New Roman"/>
          <w:szCs w:val="24"/>
        </w:rPr>
        <w:t xml:space="preserve">ούν να βγάλουν ήσυχα </w:t>
      </w:r>
      <w:r>
        <w:rPr>
          <w:rFonts w:eastAsia="Times New Roman" w:cs="Times New Roman"/>
          <w:szCs w:val="24"/>
        </w:rPr>
        <w:t>τ</w:t>
      </w:r>
      <w:r w:rsidRPr="00C235FF">
        <w:rPr>
          <w:rFonts w:eastAsia="Times New Roman" w:cs="Times New Roman"/>
          <w:szCs w:val="24"/>
        </w:rPr>
        <w:t>ο μεροκάματ</w:t>
      </w:r>
      <w:r>
        <w:rPr>
          <w:rFonts w:eastAsia="Times New Roman" w:cs="Times New Roman"/>
          <w:szCs w:val="24"/>
        </w:rPr>
        <w:t>ό</w:t>
      </w:r>
      <w:r w:rsidRPr="00C235FF">
        <w:rPr>
          <w:rFonts w:eastAsia="Times New Roman" w:cs="Times New Roman"/>
          <w:szCs w:val="24"/>
        </w:rPr>
        <w:t xml:space="preserve"> </w:t>
      </w:r>
      <w:r>
        <w:rPr>
          <w:rFonts w:eastAsia="Times New Roman" w:cs="Times New Roman"/>
          <w:szCs w:val="24"/>
        </w:rPr>
        <w:t xml:space="preserve">τους. Αυτή ήταν η ερώτησή μου. </w:t>
      </w:r>
    </w:p>
    <w:p w14:paraId="3AA84EB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Ε</w:t>
      </w:r>
      <w:r w:rsidRPr="00C235FF">
        <w:rPr>
          <w:rFonts w:eastAsia="Times New Roman" w:cs="Times New Roman"/>
          <w:szCs w:val="24"/>
        </w:rPr>
        <w:t>υχαριστώ πολύ</w:t>
      </w:r>
      <w:r>
        <w:rPr>
          <w:rFonts w:eastAsia="Times New Roman" w:cs="Times New Roman"/>
          <w:szCs w:val="24"/>
        </w:rPr>
        <w:t>.</w:t>
      </w:r>
    </w:p>
    <w:p w14:paraId="3AA84EB7" w14:textId="77777777" w:rsidR="00AF2C39" w:rsidRDefault="00AD072F">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Ευχαριστούμε και για τον χρόνο.</w:t>
      </w:r>
    </w:p>
    <w:p w14:paraId="3AA84EB8" w14:textId="77777777" w:rsidR="00AF2C39" w:rsidRDefault="00AD072F">
      <w:pPr>
        <w:spacing w:line="600" w:lineRule="auto"/>
        <w:ind w:firstLine="720"/>
        <w:jc w:val="both"/>
        <w:rPr>
          <w:rFonts w:eastAsia="Times New Roman"/>
          <w:bCs/>
          <w:szCs w:val="24"/>
        </w:rPr>
      </w:pPr>
      <w:r>
        <w:rPr>
          <w:rFonts w:eastAsia="Times New Roman"/>
          <w:bCs/>
          <w:szCs w:val="24"/>
        </w:rPr>
        <w:t>Τον λόγο έχει ο κύριος Υπουργός για τρία λεπτά.</w:t>
      </w:r>
    </w:p>
    <w:p w14:paraId="3AA84EB9"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ΦΩΤΗΣ ΚΟΥΒΕΛΗΣ (Υπουργός Ναυτιλίας και Νησιωτικής</w:t>
      </w:r>
      <w:r>
        <w:rPr>
          <w:rFonts w:eastAsia="Times New Roman" w:cs="Times New Roman"/>
          <w:b/>
          <w:szCs w:val="24"/>
        </w:rPr>
        <w:t xml:space="preserve"> Πολιτικής): </w:t>
      </w:r>
      <w:r>
        <w:rPr>
          <w:rFonts w:eastAsia="Times New Roman" w:cs="Times New Roman"/>
          <w:szCs w:val="24"/>
        </w:rPr>
        <w:t xml:space="preserve">Αγαπητέ συνάδελφε, κύριε </w:t>
      </w:r>
      <w:proofErr w:type="spellStart"/>
      <w:r>
        <w:rPr>
          <w:rFonts w:eastAsia="Times New Roman" w:cs="Times New Roman"/>
          <w:szCs w:val="24"/>
        </w:rPr>
        <w:t>Βέττα</w:t>
      </w:r>
      <w:proofErr w:type="spellEnd"/>
      <w:r>
        <w:rPr>
          <w:rFonts w:eastAsia="Times New Roman" w:cs="Times New Roman"/>
          <w:szCs w:val="24"/>
        </w:rPr>
        <w:t xml:space="preserve">, σας ευχαριστώ για την ευκαιρία που μου δίνετε να αναφερθώ στο χρόνιο πρόβλημα -γιατί είναι χρόνιο- που αντιμετωπίζει ο κλάδος της </w:t>
      </w:r>
      <w:proofErr w:type="spellStart"/>
      <w:r>
        <w:rPr>
          <w:rFonts w:eastAsia="Times New Roman" w:cs="Times New Roman"/>
          <w:szCs w:val="24"/>
        </w:rPr>
        <w:lastRenderedPageBreak/>
        <w:t>οστρακοαλιείας</w:t>
      </w:r>
      <w:proofErr w:type="spellEnd"/>
      <w:r>
        <w:rPr>
          <w:rFonts w:eastAsia="Times New Roman" w:cs="Times New Roman"/>
          <w:szCs w:val="24"/>
        </w:rPr>
        <w:t>, αναφορικά με την απαίτηση ύπαρξης της ειδικότητας του επιτηρητή α</w:t>
      </w:r>
      <w:r>
        <w:rPr>
          <w:rFonts w:eastAsia="Times New Roman" w:cs="Times New Roman"/>
          <w:szCs w:val="24"/>
        </w:rPr>
        <w:t>ποφοίτου της Σχολής Δυτών της Καλύμνου στα σκάφη τους.</w:t>
      </w:r>
    </w:p>
    <w:p w14:paraId="3AA84EB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Είναι γνωστό ότι μέχρι το 2016 η έλλειψη της εν λόγω ειδικότητας αντιμετωπιζόταν μέσω υπουργικών αποφάσεων, με την κατ’ εξαίρεση στελέχωση των </w:t>
      </w:r>
      <w:proofErr w:type="spellStart"/>
      <w:r>
        <w:rPr>
          <w:rFonts w:eastAsia="Times New Roman" w:cs="Times New Roman"/>
          <w:szCs w:val="24"/>
        </w:rPr>
        <w:t>οστρακοαλιευτικών</w:t>
      </w:r>
      <w:proofErr w:type="spellEnd"/>
      <w:r>
        <w:rPr>
          <w:rFonts w:eastAsia="Times New Roman" w:cs="Times New Roman"/>
          <w:szCs w:val="24"/>
        </w:rPr>
        <w:t xml:space="preserve"> σκαφών από κατόχους αδείας δύτη ή μαθητε</w:t>
      </w:r>
      <w:r>
        <w:rPr>
          <w:rFonts w:eastAsia="Times New Roman" w:cs="Times New Roman"/>
          <w:szCs w:val="24"/>
        </w:rPr>
        <w:t>υομένου δύτη, που θα εκδίδονται από τη λιμενική αρχή.</w:t>
      </w:r>
    </w:p>
    <w:p w14:paraId="3AA84EBB"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Ωστόσο –το αναφέρατε- σύμφωνα με νομοθετική ρύθμιση, η οποία προήλθε μετά από απόφαση του Συμβουλίου της Επικρατείας τον Απρίλιο του 2018, επιτηρητής θεωρείται μόνο ο κάτοχος πτυχίου επιτηρητή Σχολής Δυ</w:t>
      </w:r>
      <w:r>
        <w:rPr>
          <w:rFonts w:eastAsia="Times New Roman" w:cs="Times New Roman"/>
          <w:szCs w:val="24"/>
        </w:rPr>
        <w:t>τών Καλύμνου. Προκειμένου να βρεθεί μια άμεση λύση, υπήρξε νομοθετική ρύθμιση στο άρθρο 9 του ν.4575/2018, βάσει της οποίας κατ’ εξαίρεση και για ένα έτος ο επιτηρητής θα μπορεί να αντικαθίσταται από κάτοχο, βεβαίως, της επιτυχούς φοίτησης της Σχολής Δυτών</w:t>
      </w:r>
      <w:r>
        <w:rPr>
          <w:rFonts w:eastAsia="Times New Roman" w:cs="Times New Roman"/>
          <w:szCs w:val="24"/>
        </w:rPr>
        <w:t xml:space="preserve"> Καλύμνου, ή άδειας δύτη ή μαθητευομένου δύτη. Με τον τρόπο αυτό ρυθμίστηκε το θέμα ώστε να λειτουργήσει ομαλά η τρέχουσα αλιευτική περίοδος. </w:t>
      </w:r>
    </w:p>
    <w:p w14:paraId="3AA84EBC"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Περαιτέρω, το Υπουργείο μας, σε συνεργασία πάντα με τους αλιευτικούς συλλόγους, προχωρά στην οριστική επίλυση του</w:t>
      </w:r>
      <w:r>
        <w:rPr>
          <w:rFonts w:eastAsia="Times New Roman" w:cs="Times New Roman"/>
          <w:szCs w:val="24"/>
        </w:rPr>
        <w:t xml:space="preserve"> θέματος με τη δημιουργία άπαξ –ήτοι για το 2019- κατά τόπους σχολείων επιτηρητών ως παραρτήματα της Σχολής Δυτών Καλύμνου, στα οποία θα εκπαιδεύονται έμπειροι δύτες είτε απόφοιτοι Σχολής Δυτών Καλύμνου με την ειδικότητα του δύτη, είτε κάτοχοι αδείας δύτη </w:t>
      </w:r>
      <w:r>
        <w:rPr>
          <w:rFonts w:eastAsia="Times New Roman" w:cs="Times New Roman"/>
          <w:szCs w:val="24"/>
        </w:rPr>
        <w:t>ή μαθητευομένου δύτη, λιμενικής αρχής ως επιτηρητές. Και θα εκπαιδεύονται προκειμένου να πάρουν την αναγκαία πιστοποίηση, για ένα συγκεκριμένο χρονικό διάστημα, όχι πάρα πολύ μεγάλο, ώστε μετά την αποφοίτησή τους και την προσκόμιση του σχετικού πιστοποιητι</w:t>
      </w:r>
      <w:r>
        <w:rPr>
          <w:rFonts w:eastAsia="Times New Roman" w:cs="Times New Roman"/>
          <w:szCs w:val="24"/>
        </w:rPr>
        <w:t>κού σωστικών, πυροσβεστικών μέσων σε ισχύ -αναφέρομαι στον βασικό κύκλο της εκπαίδευσης- να αποκτήσουν το πτυχίο επιτηρητή της Σχολής Δυτών Καλύμνου.</w:t>
      </w:r>
    </w:p>
    <w:p w14:paraId="3AA84EBD"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Πού θα γίνουν αυτά τα σχολεία, αυτές οι σχολές; Για την κατά τόπους εκπαίδευση των επιθεωρητών έχουν προτα</w:t>
      </w:r>
      <w:r>
        <w:rPr>
          <w:rFonts w:eastAsia="Times New Roman" w:cs="Times New Roman"/>
          <w:szCs w:val="24"/>
        </w:rPr>
        <w:t xml:space="preserve">θεί συνολικά για συγκεκριμένες τέσσερις περιοχές. Αρχικά είναι ο τόπος της Μυτιλήνης. Και μιλάω για το λιμεναρχείο, το λιμενικό τμήμα της Καλλονής, της Θεσσαλονίκης στη </w:t>
      </w:r>
      <w:proofErr w:type="spellStart"/>
      <w:r>
        <w:rPr>
          <w:rFonts w:eastAsia="Times New Roman" w:cs="Times New Roman"/>
          <w:szCs w:val="24"/>
        </w:rPr>
        <w:t>Μηχανιώνα</w:t>
      </w:r>
      <w:proofErr w:type="spellEnd"/>
      <w:r>
        <w:rPr>
          <w:rFonts w:eastAsia="Times New Roman" w:cs="Times New Roman"/>
          <w:szCs w:val="24"/>
        </w:rPr>
        <w:t xml:space="preserve">, της </w:t>
      </w:r>
      <w:r>
        <w:rPr>
          <w:rFonts w:eastAsia="Times New Roman" w:cs="Times New Roman"/>
          <w:szCs w:val="24"/>
        </w:rPr>
        <w:lastRenderedPageBreak/>
        <w:t xml:space="preserve">Στυλίδας που είναι στην περιοχή σας και της Ελευσίνας. Επίσης, υπάρχουν </w:t>
      </w:r>
      <w:r>
        <w:rPr>
          <w:rFonts w:eastAsia="Times New Roman" w:cs="Times New Roman"/>
          <w:szCs w:val="24"/>
        </w:rPr>
        <w:t xml:space="preserve">και άλλες προτάσεις, οι οποίες μπορούν να αντιμετωπίσουν το όλο ζήτημα. </w:t>
      </w:r>
    </w:p>
    <w:p w14:paraId="3AA84EB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Σας λέω μάλιστα χαρακτηριστικά -αναφερόμενος στο προηγούμενο θέμα- ότι σε αυτές τις σχολές ο οριζόμενος εκπαιδευτής θα είναι από το Γενικό Επιτελείο Ναυτικού, αξιωματικός-δύτης του Πο</w:t>
      </w:r>
      <w:r>
        <w:rPr>
          <w:rFonts w:eastAsia="Times New Roman" w:cs="Times New Roman"/>
          <w:szCs w:val="24"/>
        </w:rPr>
        <w:t>λεμικού Ναυτικού.</w:t>
      </w:r>
    </w:p>
    <w:p w14:paraId="3AA84EBF" w14:textId="77777777" w:rsidR="00AF2C39" w:rsidRDefault="00AD072F">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κ. </w:t>
      </w:r>
      <w:proofErr w:type="spellStart"/>
      <w:r>
        <w:rPr>
          <w:rFonts w:eastAsia="Times New Roman"/>
          <w:bCs/>
          <w:szCs w:val="24"/>
        </w:rPr>
        <w:t>Βέττας</w:t>
      </w:r>
      <w:proofErr w:type="spellEnd"/>
      <w:r>
        <w:rPr>
          <w:rFonts w:eastAsia="Times New Roman"/>
          <w:bCs/>
          <w:szCs w:val="24"/>
        </w:rPr>
        <w:t xml:space="preserve"> για τη δευτερολογία του.</w:t>
      </w:r>
    </w:p>
    <w:p w14:paraId="3AA84EC0" w14:textId="77777777" w:rsidR="00AF2C39" w:rsidRDefault="00AD072F">
      <w:pPr>
        <w:spacing w:line="600" w:lineRule="auto"/>
        <w:ind w:firstLine="720"/>
        <w:jc w:val="both"/>
        <w:rPr>
          <w:rFonts w:eastAsia="Times New Roman"/>
          <w:bCs/>
          <w:szCs w:val="24"/>
        </w:rPr>
      </w:pPr>
      <w:r w:rsidRPr="009E29F4">
        <w:rPr>
          <w:rFonts w:eastAsia="Times New Roman"/>
          <w:b/>
          <w:bCs/>
          <w:szCs w:val="24"/>
        </w:rPr>
        <w:t>ΔΗΜΗΤΡΙΟΣ ΒΕΤΤΑΣ:</w:t>
      </w:r>
      <w:r>
        <w:rPr>
          <w:rFonts w:eastAsia="Times New Roman"/>
          <w:bCs/>
          <w:szCs w:val="24"/>
        </w:rPr>
        <w:t xml:space="preserve"> Κύριε Υπουργέ, ευχαριστώ. </w:t>
      </w:r>
    </w:p>
    <w:p w14:paraId="3AA84EC1" w14:textId="77777777" w:rsidR="00AF2C39" w:rsidRDefault="00AD072F">
      <w:pPr>
        <w:spacing w:line="600" w:lineRule="auto"/>
        <w:ind w:firstLine="720"/>
        <w:jc w:val="both"/>
        <w:rPr>
          <w:rFonts w:eastAsia="Times New Roman"/>
          <w:bCs/>
          <w:szCs w:val="24"/>
        </w:rPr>
      </w:pPr>
      <w:r>
        <w:rPr>
          <w:rFonts w:eastAsia="Times New Roman"/>
          <w:bCs/>
          <w:szCs w:val="24"/>
        </w:rPr>
        <w:t xml:space="preserve">Με ικανοποιεί η απάντησή σας. Μας ικανοποιεί η απάντησή σας. Και ικανοποιεί τους συμπατριώτες μου </w:t>
      </w:r>
      <w:proofErr w:type="spellStart"/>
      <w:r>
        <w:rPr>
          <w:rFonts w:eastAsia="Times New Roman"/>
          <w:bCs/>
          <w:szCs w:val="24"/>
        </w:rPr>
        <w:t>οστρακοαλιείς</w:t>
      </w:r>
      <w:proofErr w:type="spellEnd"/>
      <w:r>
        <w:rPr>
          <w:rFonts w:eastAsia="Times New Roman"/>
          <w:bCs/>
          <w:szCs w:val="24"/>
        </w:rPr>
        <w:t xml:space="preserve"> στον Νομό Φθιώτιδας, οι οποίοι δεν θα φύγουν πια να πάνε στην Κάλυμνο. Δεν υπάρχει πλέον αυτό το πρόβλημα. Θα είναι στον τόπο τους. Ικανοποιεί και εμένα, γιατί η Στυλίδα είναι η γενέτειρα πόλη μου και εκεί έχει αναφορά ο Νομός Φθιώτιδας.</w:t>
      </w:r>
    </w:p>
    <w:p w14:paraId="3AA84EC2" w14:textId="77777777" w:rsidR="00AF2C39" w:rsidRDefault="00AD072F">
      <w:pPr>
        <w:spacing w:line="600" w:lineRule="auto"/>
        <w:ind w:firstLine="720"/>
        <w:jc w:val="both"/>
        <w:rPr>
          <w:rFonts w:eastAsia="Times New Roman"/>
          <w:bCs/>
          <w:szCs w:val="24"/>
        </w:rPr>
      </w:pPr>
      <w:r>
        <w:rPr>
          <w:rFonts w:eastAsia="Times New Roman"/>
          <w:bCs/>
          <w:szCs w:val="24"/>
        </w:rPr>
        <w:t>Θα ή</w:t>
      </w:r>
      <w:r>
        <w:rPr>
          <w:rFonts w:eastAsia="Times New Roman"/>
          <w:bCs/>
          <w:szCs w:val="24"/>
        </w:rPr>
        <w:t xml:space="preserve">θελα, βεβαίως, να πω ότι το Υπουργείο έχει συνομιλήσει με τους κατά τόπους αλιευτικούς συλλόγους και έχουν </w:t>
      </w:r>
      <w:r>
        <w:rPr>
          <w:rFonts w:eastAsia="Times New Roman"/>
          <w:bCs/>
          <w:szCs w:val="24"/>
        </w:rPr>
        <w:lastRenderedPageBreak/>
        <w:t xml:space="preserve">συμφωνήσει για τη δυνατότητα παροχής του απαραίτητου εξοπλισμού. Να πούμε βεβαίως, ότι οι συμπατριώτες μου και οι συμπατριώτες σε όλη τη χώρα δεν θα </w:t>
      </w:r>
      <w:r>
        <w:rPr>
          <w:rFonts w:eastAsia="Times New Roman"/>
          <w:bCs/>
          <w:szCs w:val="24"/>
        </w:rPr>
        <w:t xml:space="preserve">επιβαρυνθούν με κόστη, καθώς αυτό θα καλυφθεί, απ’ ό,τι καταλαβαίνω, από το </w:t>
      </w:r>
      <w:r>
        <w:rPr>
          <w:rFonts w:eastAsia="Times New Roman"/>
          <w:bCs/>
          <w:szCs w:val="24"/>
        </w:rPr>
        <w:t>κ</w:t>
      </w:r>
      <w:r>
        <w:rPr>
          <w:rFonts w:eastAsia="Times New Roman"/>
          <w:bCs/>
          <w:szCs w:val="24"/>
        </w:rPr>
        <w:t xml:space="preserve">εφάλαιο </w:t>
      </w:r>
      <w:proofErr w:type="spellStart"/>
      <w:r>
        <w:rPr>
          <w:rFonts w:eastAsia="Times New Roman"/>
          <w:bCs/>
          <w:szCs w:val="24"/>
        </w:rPr>
        <w:t>ν</w:t>
      </w:r>
      <w:r>
        <w:rPr>
          <w:rFonts w:eastAsia="Times New Roman"/>
          <w:bCs/>
          <w:szCs w:val="24"/>
        </w:rPr>
        <w:t>αύτου</w:t>
      </w:r>
      <w:proofErr w:type="spellEnd"/>
      <w:r>
        <w:rPr>
          <w:rFonts w:eastAsia="Times New Roman"/>
          <w:bCs/>
          <w:szCs w:val="24"/>
        </w:rPr>
        <w:t>. Και αυτό είναι πάρα πολύ σημαντικό στοιχείο.</w:t>
      </w:r>
    </w:p>
    <w:p w14:paraId="3AA84EC3" w14:textId="77777777" w:rsidR="00AF2C39" w:rsidRDefault="00AD072F">
      <w:pPr>
        <w:spacing w:line="600" w:lineRule="auto"/>
        <w:ind w:firstLine="720"/>
        <w:jc w:val="both"/>
        <w:rPr>
          <w:rFonts w:eastAsia="Times New Roman"/>
          <w:bCs/>
          <w:szCs w:val="24"/>
        </w:rPr>
      </w:pPr>
      <w:r>
        <w:rPr>
          <w:rFonts w:eastAsia="Times New Roman"/>
          <w:bCs/>
          <w:szCs w:val="24"/>
        </w:rPr>
        <w:t>Και βεβαίως, κλείνοντας την τοποθέτησή μου αυτή, θα ήθελα να ευχαριστήσω και εσάς προσωπικά, να ευχαριστήσω και ιδιαιτ</w:t>
      </w:r>
      <w:r>
        <w:rPr>
          <w:rFonts w:eastAsia="Times New Roman"/>
          <w:bCs/>
          <w:szCs w:val="24"/>
        </w:rPr>
        <w:t xml:space="preserve">έρως τον Αναπληρωτή Υπουργό κ. Σαντορινιό και τους συνεργάτες του, οι οποίοι μόχθησαν και δούλεψαν πάρα πολύ για να επιτευχθεί όλο αυτό το αποτέλεσμα. </w:t>
      </w:r>
    </w:p>
    <w:p w14:paraId="3AA84EC4" w14:textId="77777777" w:rsidR="00AF2C39" w:rsidRDefault="00AD072F">
      <w:pPr>
        <w:spacing w:line="600" w:lineRule="auto"/>
        <w:ind w:firstLine="720"/>
        <w:jc w:val="both"/>
        <w:rPr>
          <w:rFonts w:eastAsia="Times New Roman"/>
          <w:bCs/>
          <w:szCs w:val="24"/>
        </w:rPr>
      </w:pPr>
      <w:r>
        <w:rPr>
          <w:rFonts w:eastAsia="Times New Roman"/>
          <w:bCs/>
          <w:szCs w:val="24"/>
        </w:rPr>
        <w:t>Σας ευχαριστώ θερμά.</w:t>
      </w:r>
    </w:p>
    <w:p w14:paraId="3AA84EC5" w14:textId="77777777" w:rsidR="00AF2C39" w:rsidRDefault="00AD072F">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Ευχαριστούμε, κ</w:t>
      </w:r>
      <w:r>
        <w:rPr>
          <w:rFonts w:eastAsia="Times New Roman"/>
          <w:bCs/>
          <w:szCs w:val="24"/>
        </w:rPr>
        <w:t>ύριε</w:t>
      </w:r>
      <w:r>
        <w:rPr>
          <w:rFonts w:eastAsia="Times New Roman"/>
          <w:bCs/>
          <w:szCs w:val="24"/>
        </w:rPr>
        <w:t xml:space="preserve"> </w:t>
      </w:r>
      <w:proofErr w:type="spellStart"/>
      <w:r>
        <w:rPr>
          <w:rFonts w:eastAsia="Times New Roman"/>
          <w:bCs/>
          <w:szCs w:val="24"/>
        </w:rPr>
        <w:t>Βέττα</w:t>
      </w:r>
      <w:proofErr w:type="spellEnd"/>
      <w:r>
        <w:rPr>
          <w:rFonts w:eastAsia="Times New Roman"/>
          <w:bCs/>
          <w:szCs w:val="24"/>
        </w:rPr>
        <w:t>.</w:t>
      </w:r>
    </w:p>
    <w:p w14:paraId="3AA84EC6" w14:textId="77777777" w:rsidR="00AF2C39" w:rsidRDefault="00AD072F">
      <w:pPr>
        <w:spacing w:line="600" w:lineRule="auto"/>
        <w:ind w:firstLine="720"/>
        <w:jc w:val="both"/>
        <w:rPr>
          <w:rFonts w:eastAsia="Times New Roman"/>
          <w:bCs/>
          <w:szCs w:val="24"/>
        </w:rPr>
      </w:pPr>
      <w:r>
        <w:rPr>
          <w:rFonts w:eastAsia="Times New Roman"/>
          <w:bCs/>
          <w:szCs w:val="24"/>
        </w:rPr>
        <w:t xml:space="preserve">Ο κύριος </w:t>
      </w:r>
      <w:r>
        <w:rPr>
          <w:rFonts w:eastAsia="Times New Roman"/>
          <w:bCs/>
          <w:szCs w:val="24"/>
        </w:rPr>
        <w:t>Υπουργός έχει να συμπληρώσει κάτι;</w:t>
      </w:r>
    </w:p>
    <w:p w14:paraId="3AA84EC7" w14:textId="77777777" w:rsidR="00AF2C39" w:rsidRDefault="00AD072F">
      <w:pPr>
        <w:spacing w:line="600" w:lineRule="auto"/>
        <w:ind w:firstLine="720"/>
        <w:jc w:val="both"/>
        <w:rPr>
          <w:rFonts w:eastAsia="Times New Roman" w:cs="Times New Roman"/>
          <w:szCs w:val="24"/>
        </w:rPr>
      </w:pPr>
      <w:r>
        <w:rPr>
          <w:rFonts w:eastAsia="Times New Roman" w:cs="Times New Roman"/>
          <w:b/>
          <w:szCs w:val="24"/>
        </w:rPr>
        <w:t xml:space="preserve">ΦΩΤΗΣ ΚΟΥΒΕΛΗΣ (Υπουργός Ναυτιλίας και Νησιωτικής Πολιτικής): </w:t>
      </w:r>
      <w:r>
        <w:rPr>
          <w:rFonts w:eastAsia="Times New Roman" w:cs="Times New Roman"/>
          <w:szCs w:val="24"/>
        </w:rPr>
        <w:t>Όχι, κυρία Πρόεδρε.</w:t>
      </w:r>
    </w:p>
    <w:p w14:paraId="3AA84EC8" w14:textId="77777777" w:rsidR="00AF2C39" w:rsidRDefault="00AD072F">
      <w:pPr>
        <w:spacing w:line="600" w:lineRule="auto"/>
        <w:ind w:firstLine="720"/>
        <w:jc w:val="both"/>
        <w:rPr>
          <w:rFonts w:eastAsia="Times New Roman" w:cs="Times New Roman"/>
          <w:szCs w:val="24"/>
        </w:rPr>
      </w:pPr>
      <w:r w:rsidRPr="003C0821">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 πολύ.</w:t>
      </w:r>
    </w:p>
    <w:p w14:paraId="3AA84EC9"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ανακοινώσω τις </w:t>
      </w:r>
      <w:r>
        <w:rPr>
          <w:rFonts w:eastAsia="Times New Roman" w:cs="Times New Roman"/>
          <w:szCs w:val="24"/>
        </w:rPr>
        <w:t>επίκαιρες ερωτήσεις</w:t>
      </w:r>
      <w:r>
        <w:rPr>
          <w:rFonts w:eastAsia="Times New Roman" w:cs="Times New Roman"/>
          <w:szCs w:val="24"/>
        </w:rPr>
        <w:t xml:space="preserve"> που δεν θα συζητηθούν. </w:t>
      </w:r>
    </w:p>
    <w:p w14:paraId="3AA84ECA"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 τέταρτη με αριθ</w:t>
      </w:r>
      <w:r>
        <w:rPr>
          <w:rFonts w:eastAsia="Times New Roman" w:cs="Times New Roman"/>
          <w:szCs w:val="24"/>
        </w:rPr>
        <w:t>μό 407/5-3-2019 επίκαιρη ερώτηση πρώτου κύκλου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C0821">
        <w:rPr>
          <w:rFonts w:eastAsia="Times New Roman" w:cs="Times New Roman"/>
          <w:bCs/>
          <w:szCs w:val="24"/>
        </w:rPr>
        <w:t xml:space="preserve">Γεωργίου </w:t>
      </w:r>
      <w:proofErr w:type="spellStart"/>
      <w:r w:rsidRPr="003C0821">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C0821">
        <w:rPr>
          <w:rFonts w:eastAsia="Times New Roman" w:cs="Times New Roman"/>
          <w:bCs/>
          <w:szCs w:val="24"/>
        </w:rPr>
        <w:t>Οικονομίας και Ανάπτυξης,</w:t>
      </w:r>
      <w:r>
        <w:rPr>
          <w:rFonts w:eastAsia="Times New Roman" w:cs="Times New Roman"/>
          <w:szCs w:val="24"/>
        </w:rPr>
        <w:t xml:space="preserve"> με θέμα: «Να σταματήσει η εγκατάσταση αιολικών πάρκων σ</w:t>
      </w:r>
      <w:r>
        <w:rPr>
          <w:rFonts w:eastAsia="Times New Roman" w:cs="Times New Roman"/>
          <w:szCs w:val="24"/>
        </w:rPr>
        <w:t xml:space="preserve">τις βουνοκορφές των </w:t>
      </w:r>
      <w:proofErr w:type="spellStart"/>
      <w:r>
        <w:rPr>
          <w:rFonts w:eastAsia="Times New Roman" w:cs="Times New Roman"/>
          <w:szCs w:val="24"/>
        </w:rPr>
        <w:t>Αγράφων</w:t>
      </w:r>
      <w:proofErr w:type="spellEnd"/>
      <w:r>
        <w:rPr>
          <w:rFonts w:eastAsia="Times New Roman" w:cs="Times New Roman"/>
          <w:szCs w:val="24"/>
        </w:rPr>
        <w:t>», δεν θα συζητηθεί λόγω αναρμοδιότητας.</w:t>
      </w:r>
    </w:p>
    <w:p w14:paraId="3AA84ECB" w14:textId="77777777" w:rsidR="00AF2C39" w:rsidRDefault="00AD072F">
      <w:pPr>
        <w:spacing w:line="600" w:lineRule="auto"/>
        <w:ind w:firstLine="720"/>
        <w:jc w:val="both"/>
        <w:rPr>
          <w:rFonts w:eastAsia="Times New Roman" w:cs="Times New Roman"/>
          <w:bCs/>
          <w:szCs w:val="24"/>
        </w:rPr>
      </w:pPr>
      <w:r>
        <w:rPr>
          <w:rFonts w:eastAsia="Times New Roman" w:cs="Times New Roman"/>
          <w:szCs w:val="24"/>
        </w:rPr>
        <w:t xml:space="preserve">Η δεύτερη με αριθμό 400/4-3-2019 επίκαιρη ερώτηση πρώτου κύκλου του Βουλευτή Αττικής της Νέας Δημοκρατίας κ. </w:t>
      </w:r>
      <w:r w:rsidRPr="003C0821">
        <w:rPr>
          <w:rFonts w:eastAsia="Times New Roman" w:cs="Times New Roman"/>
          <w:bCs/>
          <w:szCs w:val="24"/>
        </w:rPr>
        <w:t>Αθανασίου Μπούρα</w:t>
      </w:r>
      <w:r>
        <w:rPr>
          <w:rFonts w:eastAsia="Times New Roman" w:cs="Times New Roman"/>
          <w:szCs w:val="24"/>
        </w:rPr>
        <w:t xml:space="preserve"> προς τον Υπουργό</w:t>
      </w:r>
      <w:r>
        <w:rPr>
          <w:rFonts w:eastAsia="Times New Roman" w:cs="Times New Roman"/>
          <w:b/>
          <w:bCs/>
          <w:szCs w:val="24"/>
        </w:rPr>
        <w:t xml:space="preserve"> </w:t>
      </w:r>
      <w:r w:rsidRPr="003C0821">
        <w:rPr>
          <w:rFonts w:eastAsia="Times New Roman" w:cs="Times New Roman"/>
          <w:bCs/>
          <w:szCs w:val="24"/>
        </w:rPr>
        <w:t>Παιδείας, Έρευνας και Θρησκευμάτων,</w:t>
      </w:r>
      <w:r>
        <w:rPr>
          <w:rFonts w:eastAsia="Times New Roman" w:cs="Times New Roman"/>
          <w:szCs w:val="24"/>
        </w:rPr>
        <w:t xml:space="preserve"> με θέμα: </w:t>
      </w:r>
      <w:r>
        <w:rPr>
          <w:rFonts w:eastAsia="Times New Roman" w:cs="Times New Roman"/>
          <w:szCs w:val="24"/>
        </w:rPr>
        <w:t xml:space="preserve">«Επαναλειτουργία του Γενικού Λυκείου Μαγούλας ως </w:t>
      </w:r>
      <w:r>
        <w:rPr>
          <w:rFonts w:eastAsia="Times New Roman" w:cs="Times New Roman"/>
          <w:szCs w:val="24"/>
        </w:rPr>
        <w:t>ε</w:t>
      </w:r>
      <w:r>
        <w:rPr>
          <w:rFonts w:eastAsia="Times New Roman" w:cs="Times New Roman"/>
          <w:szCs w:val="24"/>
        </w:rPr>
        <w:t xml:space="preserve">ξεταστικό </w:t>
      </w:r>
      <w:r>
        <w:rPr>
          <w:rFonts w:eastAsia="Times New Roman" w:cs="Times New Roman"/>
          <w:szCs w:val="24"/>
        </w:rPr>
        <w:t>κ</w:t>
      </w:r>
      <w:r>
        <w:rPr>
          <w:rFonts w:eastAsia="Times New Roman" w:cs="Times New Roman"/>
          <w:szCs w:val="24"/>
        </w:rPr>
        <w:t xml:space="preserve">έντρο», δεν θα συζητηθεί λόγω κωλύματος του Υπουργού </w:t>
      </w:r>
      <w:r w:rsidRPr="003C0821">
        <w:rPr>
          <w:rFonts w:eastAsia="Times New Roman" w:cs="Times New Roman"/>
          <w:bCs/>
          <w:szCs w:val="24"/>
        </w:rPr>
        <w:t xml:space="preserve">Παιδείας, Έρευνας και Θρησκευμάτων κ. Κωνσταντίνου </w:t>
      </w:r>
      <w:proofErr w:type="spellStart"/>
      <w:r w:rsidRPr="003C0821">
        <w:rPr>
          <w:rFonts w:eastAsia="Times New Roman" w:cs="Times New Roman"/>
          <w:bCs/>
          <w:szCs w:val="24"/>
        </w:rPr>
        <w:t>Γαβρόγλου</w:t>
      </w:r>
      <w:proofErr w:type="spellEnd"/>
      <w:r w:rsidRPr="003C0821">
        <w:rPr>
          <w:rFonts w:eastAsia="Times New Roman" w:cs="Times New Roman"/>
          <w:bCs/>
          <w:szCs w:val="24"/>
        </w:rPr>
        <w:t>. Αιτία ο φόρτος εργασίας.</w:t>
      </w:r>
    </w:p>
    <w:p w14:paraId="3AA84ECC" w14:textId="77777777" w:rsidR="00AF2C39" w:rsidRDefault="00AD072F">
      <w:pPr>
        <w:spacing w:line="600" w:lineRule="auto"/>
        <w:ind w:firstLine="720"/>
        <w:jc w:val="both"/>
        <w:rPr>
          <w:rFonts w:eastAsia="Times New Roman" w:cs="Times New Roman"/>
          <w:bCs/>
          <w:szCs w:val="24"/>
        </w:rPr>
      </w:pPr>
      <w:r>
        <w:rPr>
          <w:rFonts w:eastAsia="Times New Roman" w:cs="Times New Roman"/>
          <w:szCs w:val="24"/>
        </w:rPr>
        <w:lastRenderedPageBreak/>
        <w:t>Η πέμπτη με αριθμό 395/1-3-2019 επίκαιρη ερώτηση πρώτου</w:t>
      </w:r>
      <w:r>
        <w:rPr>
          <w:rFonts w:eastAsia="Times New Roman" w:cs="Times New Roman"/>
          <w:szCs w:val="24"/>
        </w:rPr>
        <w:t xml:space="preserve"> κύκλου του Βουλευτή Α΄ Θεσσαλονίκης της Ένωσης Κεντρώων κ. </w:t>
      </w:r>
      <w:r w:rsidRPr="003C0821">
        <w:rPr>
          <w:rFonts w:eastAsia="Times New Roman" w:cs="Times New Roman"/>
          <w:bCs/>
          <w:szCs w:val="24"/>
        </w:rPr>
        <w:t xml:space="preserve">Ιωάννη </w:t>
      </w:r>
      <w:proofErr w:type="spellStart"/>
      <w:r w:rsidRPr="003C0821">
        <w:rPr>
          <w:rFonts w:eastAsia="Times New Roman" w:cs="Times New Roman"/>
          <w:bCs/>
          <w:szCs w:val="24"/>
        </w:rPr>
        <w:t>Σαρίδη</w:t>
      </w:r>
      <w:proofErr w:type="spellEnd"/>
      <w:r w:rsidRPr="009156F5">
        <w:rPr>
          <w:rFonts w:eastAsia="Times New Roman" w:cs="Times New Roman"/>
          <w:bCs/>
          <w:szCs w:val="24"/>
        </w:rPr>
        <w:t xml:space="preserve"> </w:t>
      </w:r>
      <w:r>
        <w:rPr>
          <w:rFonts w:eastAsia="Times New Roman" w:cs="Times New Roman"/>
          <w:szCs w:val="24"/>
        </w:rPr>
        <w:t xml:space="preserve">προς τον Υπουργό </w:t>
      </w:r>
      <w:r w:rsidRPr="003C0821">
        <w:rPr>
          <w:rFonts w:eastAsia="Times New Roman" w:cs="Times New Roman"/>
          <w:bCs/>
          <w:szCs w:val="24"/>
        </w:rPr>
        <w:t>Παιδείας, Έρευνας και Θρησκευμάτων,</w:t>
      </w:r>
      <w:r>
        <w:rPr>
          <w:rFonts w:eastAsia="Times New Roman" w:cs="Times New Roman"/>
          <w:szCs w:val="24"/>
        </w:rPr>
        <w:t xml:space="preserve"> με θέμα: «Μπλοκάρει τα όνειρα των μαθητών η νέα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για την εισαγωγή φοιτητών στα </w:t>
      </w:r>
      <w:r>
        <w:rPr>
          <w:rFonts w:eastAsia="Times New Roman" w:cs="Times New Roman"/>
          <w:szCs w:val="24"/>
        </w:rPr>
        <w:t>μ</w:t>
      </w:r>
      <w:r>
        <w:rPr>
          <w:rFonts w:eastAsia="Times New Roman" w:cs="Times New Roman"/>
          <w:szCs w:val="24"/>
        </w:rPr>
        <w:t xml:space="preserve">ουσικά </w:t>
      </w:r>
      <w:r>
        <w:rPr>
          <w:rFonts w:eastAsia="Times New Roman" w:cs="Times New Roman"/>
          <w:szCs w:val="24"/>
        </w:rPr>
        <w:t>τ</w:t>
      </w:r>
      <w:r>
        <w:rPr>
          <w:rFonts w:eastAsia="Times New Roman" w:cs="Times New Roman"/>
          <w:szCs w:val="24"/>
        </w:rPr>
        <w:t>μήματα της χώρας», δεν θ</w:t>
      </w:r>
      <w:r>
        <w:rPr>
          <w:rFonts w:eastAsia="Times New Roman" w:cs="Times New Roman"/>
          <w:szCs w:val="24"/>
        </w:rPr>
        <w:t xml:space="preserve">α συζητηθεί λόγω κωλύματος του Υπουργού </w:t>
      </w:r>
      <w:r w:rsidRPr="003C0821">
        <w:rPr>
          <w:rFonts w:eastAsia="Times New Roman" w:cs="Times New Roman"/>
          <w:bCs/>
          <w:szCs w:val="24"/>
        </w:rPr>
        <w:t xml:space="preserve">Παιδείας, Έρευνας και Θρησκευμάτων κ. Κωνσταντίνου </w:t>
      </w:r>
      <w:proofErr w:type="spellStart"/>
      <w:r w:rsidRPr="003C0821">
        <w:rPr>
          <w:rFonts w:eastAsia="Times New Roman" w:cs="Times New Roman"/>
          <w:bCs/>
          <w:szCs w:val="24"/>
        </w:rPr>
        <w:t>Γαβρόγλου</w:t>
      </w:r>
      <w:proofErr w:type="spellEnd"/>
      <w:r w:rsidRPr="003C0821">
        <w:rPr>
          <w:rFonts w:eastAsia="Times New Roman" w:cs="Times New Roman"/>
          <w:bCs/>
          <w:szCs w:val="24"/>
        </w:rPr>
        <w:t>. Αιτία ο φόρτος εργασίας.</w:t>
      </w:r>
    </w:p>
    <w:p w14:paraId="3AA84ECD" w14:textId="77777777" w:rsidR="00AF2C39" w:rsidRDefault="00AD072F">
      <w:pPr>
        <w:spacing w:line="600" w:lineRule="auto"/>
        <w:ind w:firstLine="720"/>
        <w:jc w:val="both"/>
        <w:rPr>
          <w:rFonts w:eastAsia="Times New Roman" w:cs="Times New Roman"/>
          <w:bCs/>
          <w:szCs w:val="24"/>
        </w:rPr>
      </w:pPr>
      <w:r>
        <w:rPr>
          <w:rFonts w:eastAsia="Times New Roman" w:cs="Times New Roman"/>
          <w:szCs w:val="24"/>
        </w:rPr>
        <w:t xml:space="preserve">Η έκτη με αριθμό 389/26-2-2019 επίκαιρη ερώτηση δεύτερου κύκλου του Βουλευτή Έβρου της Νέας Δημοκρατίας κ. </w:t>
      </w:r>
      <w:r w:rsidRPr="003C0821">
        <w:rPr>
          <w:rFonts w:eastAsia="Times New Roman" w:cs="Times New Roman"/>
          <w:bCs/>
          <w:szCs w:val="24"/>
        </w:rPr>
        <w:t xml:space="preserve">Αναστασίου </w:t>
      </w:r>
      <w:proofErr w:type="spellStart"/>
      <w:r w:rsidRPr="003C0821">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C0821">
        <w:rPr>
          <w:rFonts w:eastAsia="Times New Roman" w:cs="Times New Roman"/>
          <w:bCs/>
          <w:szCs w:val="24"/>
        </w:rPr>
        <w:t>Παιδείας, Έρευνας και Θρησκευμάτων,</w:t>
      </w:r>
      <w:r>
        <w:rPr>
          <w:rFonts w:eastAsia="Times New Roman" w:cs="Times New Roman"/>
          <w:szCs w:val="24"/>
        </w:rPr>
        <w:t xml:space="preserve"> με θέμα: «Προκήρυξη θέσεως </w:t>
      </w:r>
      <w:r>
        <w:rPr>
          <w:rFonts w:eastAsia="Times New Roman" w:cs="Times New Roman"/>
          <w:szCs w:val="24"/>
        </w:rPr>
        <w:t>κ</w:t>
      </w:r>
      <w:r>
        <w:rPr>
          <w:rFonts w:eastAsia="Times New Roman" w:cs="Times New Roman"/>
          <w:szCs w:val="24"/>
        </w:rPr>
        <w:t xml:space="preserve">αθηγητή </w:t>
      </w:r>
      <w:r>
        <w:rPr>
          <w:rFonts w:eastAsia="Times New Roman" w:cs="Times New Roman"/>
          <w:szCs w:val="24"/>
        </w:rPr>
        <w:t>σ</w:t>
      </w:r>
      <w:r>
        <w:rPr>
          <w:rFonts w:eastAsia="Times New Roman" w:cs="Times New Roman"/>
          <w:szCs w:val="24"/>
        </w:rPr>
        <w:t xml:space="preserve">ηροτροφίας – </w:t>
      </w:r>
      <w:r>
        <w:rPr>
          <w:rFonts w:eastAsia="Times New Roman" w:cs="Times New Roman"/>
          <w:szCs w:val="24"/>
        </w:rPr>
        <w:t>μ</w:t>
      </w:r>
      <w:r>
        <w:rPr>
          <w:rFonts w:eastAsia="Times New Roman" w:cs="Times New Roman"/>
          <w:szCs w:val="24"/>
        </w:rPr>
        <w:t xml:space="preserve">ελισσοκομίας στο Δημοκρίτειο Πανεπιστήμιο Θράκης», δεν θα συζητηθεί λόγω κωλύματος του Υπουργού </w:t>
      </w:r>
      <w:r w:rsidRPr="003C0821">
        <w:rPr>
          <w:rFonts w:eastAsia="Times New Roman" w:cs="Times New Roman"/>
          <w:bCs/>
          <w:szCs w:val="24"/>
        </w:rPr>
        <w:t xml:space="preserve">Παιδείας, Έρευνας και Θρησκευμάτων κ. Κωνσταντίνου </w:t>
      </w:r>
      <w:proofErr w:type="spellStart"/>
      <w:r w:rsidRPr="003C0821">
        <w:rPr>
          <w:rFonts w:eastAsia="Times New Roman" w:cs="Times New Roman"/>
          <w:bCs/>
          <w:szCs w:val="24"/>
        </w:rPr>
        <w:t>Γαβρό</w:t>
      </w:r>
      <w:r w:rsidRPr="003C0821">
        <w:rPr>
          <w:rFonts w:eastAsia="Times New Roman" w:cs="Times New Roman"/>
          <w:bCs/>
          <w:szCs w:val="24"/>
        </w:rPr>
        <w:t>γλου</w:t>
      </w:r>
      <w:proofErr w:type="spellEnd"/>
      <w:r w:rsidRPr="003C0821">
        <w:rPr>
          <w:rFonts w:eastAsia="Times New Roman" w:cs="Times New Roman"/>
          <w:bCs/>
          <w:szCs w:val="24"/>
        </w:rPr>
        <w:t>. Αιτία ο φόρτος εργασίας.</w:t>
      </w:r>
    </w:p>
    <w:p w14:paraId="3AA84ECE"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 τρίτη με αριθμό 394/27-2-2019 επίκαιρη ερώτηση πρώτου κύκλου του Βουλευτή Αχαΐας της Δημοκρατικής Συμπαράτα</w:t>
      </w:r>
      <w:r>
        <w:rPr>
          <w:rFonts w:eastAsia="Times New Roman" w:cs="Times New Roman"/>
          <w:szCs w:val="24"/>
        </w:rPr>
        <w:lastRenderedPageBreak/>
        <w:t xml:space="preserve">ξης κ. </w:t>
      </w:r>
      <w:r w:rsidRPr="003C0821">
        <w:rPr>
          <w:rFonts w:eastAsia="Times New Roman" w:cs="Times New Roman"/>
          <w:bCs/>
          <w:szCs w:val="24"/>
        </w:rPr>
        <w:t>Θεόδωρου Παπαθεοδώρου</w:t>
      </w:r>
      <w:r w:rsidRPr="00BB2CE8">
        <w:rPr>
          <w:rFonts w:eastAsia="Times New Roman" w:cs="Times New Roman"/>
          <w:bCs/>
          <w:szCs w:val="24"/>
        </w:rPr>
        <w:t xml:space="preserve"> </w:t>
      </w:r>
      <w:r>
        <w:rPr>
          <w:rFonts w:eastAsia="Times New Roman" w:cs="Times New Roman"/>
          <w:szCs w:val="24"/>
        </w:rPr>
        <w:t xml:space="preserve">προς τον Υπουργό </w:t>
      </w:r>
      <w:r w:rsidRPr="003C0821">
        <w:rPr>
          <w:rFonts w:eastAsia="Times New Roman" w:cs="Times New Roman"/>
          <w:bCs/>
          <w:szCs w:val="24"/>
        </w:rPr>
        <w:t>Μεταναστευτικής Πολιτικής,</w:t>
      </w:r>
      <w:r w:rsidRPr="00BB2CE8">
        <w:rPr>
          <w:rFonts w:eastAsia="Times New Roman" w:cs="Times New Roman"/>
          <w:bCs/>
          <w:szCs w:val="24"/>
        </w:rPr>
        <w:t xml:space="preserve"> </w:t>
      </w:r>
      <w:r>
        <w:rPr>
          <w:rFonts w:eastAsia="Times New Roman" w:cs="Times New Roman"/>
          <w:szCs w:val="24"/>
        </w:rPr>
        <w:t xml:space="preserve">με θέμα: «Διορισμός </w:t>
      </w:r>
      <w:r>
        <w:rPr>
          <w:rFonts w:eastAsia="Times New Roman" w:cs="Times New Roman"/>
          <w:szCs w:val="24"/>
        </w:rPr>
        <w:t>τ</w:t>
      </w:r>
      <w:r>
        <w:rPr>
          <w:rFonts w:eastAsia="Times New Roman" w:cs="Times New Roman"/>
          <w:szCs w:val="24"/>
        </w:rPr>
        <w:t xml:space="preserve">ομεακού </w:t>
      </w:r>
      <w:r>
        <w:rPr>
          <w:rFonts w:eastAsia="Times New Roman" w:cs="Times New Roman"/>
          <w:szCs w:val="24"/>
        </w:rPr>
        <w:t>γ</w:t>
      </w:r>
      <w:r>
        <w:rPr>
          <w:rFonts w:eastAsia="Times New Roman" w:cs="Times New Roman"/>
          <w:szCs w:val="24"/>
        </w:rPr>
        <w:t xml:space="preserve">ραμματέα του </w:t>
      </w:r>
      <w:r>
        <w:rPr>
          <w:rFonts w:eastAsia="Times New Roman" w:cs="Times New Roman"/>
          <w:szCs w:val="24"/>
        </w:rPr>
        <w:t>Υπουργείου Μεταναστευτικής Πολιτικής», δεν θα συζητηθεί λόγω κωλύματος του Υπουργού Μεταναστευτικής Πολιτικής κ. Βίτσα, εξαιτίας ανειλημμένων υποχρεώσεων.</w:t>
      </w:r>
    </w:p>
    <w:p w14:paraId="3AA84ECF"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 δεύτερη με αριθμό 401/4-3-2019 επίκαιρη ερώτηση δεύτερου κύκλου του Βουλευτή Β΄ Αθηνών της Νέας Δημ</w:t>
      </w:r>
      <w:r>
        <w:rPr>
          <w:rFonts w:eastAsia="Times New Roman" w:cs="Times New Roman"/>
          <w:szCs w:val="24"/>
        </w:rPr>
        <w:t xml:space="preserve">οκρατίας κ. </w:t>
      </w:r>
      <w:r w:rsidRPr="003C0821">
        <w:rPr>
          <w:rFonts w:eastAsia="Times New Roman" w:cs="Times New Roman"/>
          <w:bCs/>
          <w:szCs w:val="24"/>
        </w:rPr>
        <w:t>Μιλτιάδη Βαρβιτσιώτη</w:t>
      </w:r>
      <w:r>
        <w:rPr>
          <w:rFonts w:eastAsia="Times New Roman" w:cs="Times New Roman"/>
          <w:szCs w:val="24"/>
        </w:rPr>
        <w:t xml:space="preserve"> προς τον Υπουργό </w:t>
      </w:r>
      <w:r w:rsidRPr="003C0821">
        <w:rPr>
          <w:rFonts w:eastAsia="Times New Roman" w:cs="Times New Roman"/>
          <w:bCs/>
          <w:szCs w:val="24"/>
        </w:rPr>
        <w:t>Μεταναστευτικής Πολιτικής,</w:t>
      </w:r>
      <w:r>
        <w:rPr>
          <w:rFonts w:eastAsia="Times New Roman" w:cs="Times New Roman"/>
          <w:szCs w:val="24"/>
        </w:rPr>
        <w:t xml:space="preserve"> με θέμα: «Απαράδεκτη η κατάσταση στον χώρο φιλοξενίας προσφύγων-μεταναστών στη Σάμο», δεν θα συζητηθεί λόγω κωλύματος του Υπουργού Μεταναστευτικής Πολιτικής κ. Βίτσα, εξαιτίας ανε</w:t>
      </w:r>
      <w:r>
        <w:rPr>
          <w:rFonts w:eastAsia="Times New Roman" w:cs="Times New Roman"/>
          <w:szCs w:val="24"/>
        </w:rPr>
        <w:t>ιλημμένων υποχρεώσεων.</w:t>
      </w:r>
    </w:p>
    <w:p w14:paraId="3AA84ED0"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399/4-3-2019 επίκαιρη ερώτηση δεύτερου κύκλου του Ανεξάρτητου Βουλευτή Β΄ Πειραιώς κ. </w:t>
      </w:r>
      <w:r w:rsidRPr="003C0821">
        <w:rPr>
          <w:rFonts w:eastAsia="Times New Roman" w:cs="Times New Roman"/>
          <w:bCs/>
          <w:szCs w:val="24"/>
        </w:rPr>
        <w:t>Δημητρίου Καμμένου</w:t>
      </w:r>
      <w:r w:rsidRPr="00BB2CE8">
        <w:rPr>
          <w:rFonts w:eastAsia="Times New Roman" w:cs="Times New Roman"/>
          <w:bCs/>
          <w:szCs w:val="24"/>
        </w:rPr>
        <w:t xml:space="preserve"> </w:t>
      </w:r>
      <w:r>
        <w:rPr>
          <w:rFonts w:eastAsia="Times New Roman" w:cs="Times New Roman"/>
          <w:szCs w:val="24"/>
        </w:rPr>
        <w:t xml:space="preserve">προς τον Υπουργό </w:t>
      </w:r>
      <w:r w:rsidRPr="003C0821">
        <w:rPr>
          <w:rFonts w:eastAsia="Times New Roman" w:cs="Times New Roman"/>
          <w:bCs/>
          <w:szCs w:val="24"/>
        </w:rPr>
        <w:t>Μεταναστευτικής Πολιτικής,</w:t>
      </w:r>
      <w:r w:rsidRPr="00BB2CE8">
        <w:rPr>
          <w:rFonts w:eastAsia="Times New Roman" w:cs="Times New Roman"/>
          <w:bCs/>
          <w:szCs w:val="24"/>
        </w:rPr>
        <w:t xml:space="preserve"> </w:t>
      </w:r>
      <w:r>
        <w:rPr>
          <w:rFonts w:eastAsia="Times New Roman" w:cs="Times New Roman"/>
          <w:szCs w:val="24"/>
        </w:rPr>
        <w:t xml:space="preserve">σχετικά με την έκθεση ανάλυσης κινδύνου για το 2019 του </w:t>
      </w:r>
      <w:r>
        <w:rPr>
          <w:rFonts w:eastAsia="Times New Roman" w:cs="Times New Roman"/>
          <w:szCs w:val="24"/>
        </w:rPr>
        <w:t>FRONTEX</w:t>
      </w:r>
      <w:r>
        <w:rPr>
          <w:rFonts w:eastAsia="Times New Roman" w:cs="Times New Roman"/>
          <w:szCs w:val="24"/>
        </w:rPr>
        <w:t xml:space="preserve"> </w:t>
      </w:r>
      <w:r>
        <w:rPr>
          <w:rFonts w:eastAsia="Times New Roman" w:cs="Times New Roman"/>
          <w:szCs w:val="24"/>
        </w:rPr>
        <w:t xml:space="preserve">όπου </w:t>
      </w:r>
      <w:proofErr w:type="spellStart"/>
      <w:r>
        <w:rPr>
          <w:rFonts w:eastAsia="Times New Roman" w:cs="Times New Roman"/>
          <w:szCs w:val="24"/>
        </w:rPr>
        <w:t>εμφαίνεται</w:t>
      </w:r>
      <w:proofErr w:type="spellEnd"/>
      <w:r>
        <w:rPr>
          <w:rFonts w:eastAsia="Times New Roman" w:cs="Times New Roman"/>
          <w:szCs w:val="24"/>
        </w:rPr>
        <w:t xml:space="preserve"> ότι η μεταναστευτική πίεση παραμένει υψηλή στα εξωτερικά σύνορα της Ευρωπαϊκής Ένωσης», δεν </w:t>
      </w:r>
      <w:r>
        <w:rPr>
          <w:rFonts w:eastAsia="Times New Roman" w:cs="Times New Roman"/>
          <w:szCs w:val="24"/>
        </w:rPr>
        <w:lastRenderedPageBreak/>
        <w:t>θα συζητηθεί λόγω κωλύματος του Υπουργού Μεταναστευτικής Πολιτικής κ. Βίτσα, εξαιτίας ανειλημμένων υποχρεώσεων.</w:t>
      </w:r>
    </w:p>
    <w:p w14:paraId="3AA84ED1"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Η πρώτη με αριθμό 405/5-3-2019 επίκα</w:t>
      </w:r>
      <w:r>
        <w:rPr>
          <w:rFonts w:eastAsia="Times New Roman" w:cs="Times New Roman"/>
          <w:szCs w:val="24"/>
        </w:rPr>
        <w:t xml:space="preserve">ιρη ερώτηση δεύτερου κύκλου του Βουλευτή Β΄ Αθηνών του Συνασπισμού Ριζοσπαστικής Αριστεράς κ. </w:t>
      </w:r>
      <w:r w:rsidRPr="00145DFA">
        <w:rPr>
          <w:rFonts w:eastAsia="Times New Roman" w:cs="Times New Roman"/>
          <w:bCs/>
          <w:szCs w:val="24"/>
        </w:rPr>
        <w:t xml:space="preserve">Παναγιώτη </w:t>
      </w:r>
      <w:proofErr w:type="spellStart"/>
      <w:r w:rsidRPr="00145DFA">
        <w:rPr>
          <w:rFonts w:eastAsia="Times New Roman" w:cs="Times New Roman"/>
          <w:bCs/>
          <w:szCs w:val="24"/>
        </w:rPr>
        <w:t>Κουρουμπλή</w:t>
      </w:r>
      <w:proofErr w:type="spellEnd"/>
      <w:r w:rsidRPr="00BB2CE8">
        <w:rPr>
          <w:rFonts w:eastAsia="Times New Roman" w:cs="Times New Roman"/>
          <w:bCs/>
          <w:szCs w:val="24"/>
        </w:rPr>
        <w:t xml:space="preserve"> </w:t>
      </w:r>
      <w:r>
        <w:rPr>
          <w:rFonts w:eastAsia="Times New Roman" w:cs="Times New Roman"/>
          <w:szCs w:val="24"/>
        </w:rPr>
        <w:t xml:space="preserve">προς τον Υπουργό </w:t>
      </w:r>
      <w:r w:rsidRPr="00145DFA">
        <w:rPr>
          <w:rFonts w:eastAsia="Times New Roman" w:cs="Times New Roman"/>
          <w:bCs/>
          <w:szCs w:val="24"/>
        </w:rPr>
        <w:t>Περιβάλλοντος και Ενέργειας,</w:t>
      </w:r>
      <w:r>
        <w:rPr>
          <w:rFonts w:eastAsia="Times New Roman" w:cs="Times New Roman"/>
          <w:szCs w:val="24"/>
        </w:rPr>
        <w:t xml:space="preserve"> με θέμα: «Ανταποδοτικά τέλη μεγάλων υδροηλεκτρικών σταθμών», δεν θα συζητηθεί λόγω κωλύματος το</w:t>
      </w:r>
      <w:r>
        <w:rPr>
          <w:rFonts w:eastAsia="Times New Roman" w:cs="Times New Roman"/>
          <w:szCs w:val="24"/>
        </w:rPr>
        <w:t xml:space="preserve">υ Υπουργού </w:t>
      </w:r>
      <w:r w:rsidRPr="00145DFA">
        <w:rPr>
          <w:rFonts w:eastAsia="Times New Roman" w:cs="Times New Roman"/>
          <w:bCs/>
          <w:szCs w:val="24"/>
        </w:rPr>
        <w:t>Περιβάλλοντος και Ενέργειας</w:t>
      </w:r>
      <w:r>
        <w:rPr>
          <w:rFonts w:eastAsia="Times New Roman" w:cs="Times New Roman"/>
          <w:bCs/>
          <w:szCs w:val="24"/>
        </w:rPr>
        <w:t xml:space="preserve"> κ. Γεωργίου Σταθάκη. Αιτία ο</w:t>
      </w:r>
      <w:r>
        <w:rPr>
          <w:rFonts w:eastAsia="Times New Roman" w:cs="Times New Roman"/>
          <w:szCs w:val="24"/>
        </w:rPr>
        <w:t xml:space="preserve"> φόρτος εργασίας.</w:t>
      </w:r>
    </w:p>
    <w:p w14:paraId="3AA84ED2" w14:textId="77777777" w:rsidR="00AF2C39" w:rsidRDefault="00AD072F">
      <w:pPr>
        <w:spacing w:line="600" w:lineRule="auto"/>
        <w:ind w:firstLine="720"/>
        <w:jc w:val="both"/>
        <w:rPr>
          <w:rFonts w:eastAsia="Times New Roman" w:cs="Times New Roman"/>
          <w:bCs/>
          <w:szCs w:val="24"/>
        </w:rPr>
      </w:pPr>
      <w:r>
        <w:rPr>
          <w:rFonts w:eastAsia="Times New Roman" w:cs="Times New Roman"/>
          <w:szCs w:val="24"/>
        </w:rPr>
        <w:t xml:space="preserve">Η πέμπτη με αριθμό 388/26-2-2019 επίκαιρη ερώτηση δεύτερου κύκλου του Βουλευτή Α΄ Πειραιώς της Νέας Δημοκρατίας κ. </w:t>
      </w:r>
      <w:r w:rsidRPr="00145DFA">
        <w:rPr>
          <w:rFonts w:eastAsia="Times New Roman" w:cs="Times New Roman"/>
          <w:bCs/>
          <w:szCs w:val="24"/>
        </w:rPr>
        <w:t>Κωνσταντίνου Κατσαφάδου</w:t>
      </w:r>
      <w:r w:rsidRPr="00BB2CE8">
        <w:rPr>
          <w:rFonts w:eastAsia="Times New Roman" w:cs="Times New Roman"/>
          <w:bCs/>
          <w:szCs w:val="24"/>
        </w:rPr>
        <w:t xml:space="preserve"> </w:t>
      </w:r>
      <w:r>
        <w:rPr>
          <w:rFonts w:eastAsia="Times New Roman" w:cs="Times New Roman"/>
          <w:szCs w:val="24"/>
        </w:rPr>
        <w:t xml:space="preserve">προς τον Υπουργό </w:t>
      </w:r>
      <w:r w:rsidRPr="00145DFA">
        <w:rPr>
          <w:rFonts w:eastAsia="Times New Roman" w:cs="Times New Roman"/>
          <w:bCs/>
          <w:szCs w:val="24"/>
        </w:rPr>
        <w:t>Εσωτερικών,</w:t>
      </w:r>
      <w:r w:rsidRPr="00BB2CE8">
        <w:rPr>
          <w:rFonts w:eastAsia="Times New Roman" w:cs="Times New Roman"/>
          <w:bCs/>
          <w:szCs w:val="24"/>
        </w:rPr>
        <w:t xml:space="preserve"> </w:t>
      </w:r>
      <w:r>
        <w:rPr>
          <w:rFonts w:eastAsia="Times New Roman" w:cs="Times New Roman"/>
          <w:szCs w:val="24"/>
        </w:rPr>
        <w:t xml:space="preserve">με </w:t>
      </w:r>
      <w:r>
        <w:rPr>
          <w:rFonts w:eastAsia="Times New Roman" w:cs="Times New Roman"/>
          <w:szCs w:val="24"/>
        </w:rPr>
        <w:t xml:space="preserve">θέμα: «Η κυβέρνηση προαναγγέλλει επιλεκτική κατάτμηση δήμων με μικροκομματικά κριτήρια, λίγο πριν τις δημοτικές εκλογές, προκαλώντας σύγχυση και αναστάτωση», δεν θα συζητηθεί λόγω κωλύματος του Υπουργού Εσωτερικών κ. </w:t>
      </w:r>
      <w:proofErr w:type="spellStart"/>
      <w:r>
        <w:rPr>
          <w:rFonts w:eastAsia="Times New Roman" w:cs="Times New Roman"/>
          <w:szCs w:val="24"/>
        </w:rPr>
        <w:t>Χαρίτση</w:t>
      </w:r>
      <w:proofErr w:type="spellEnd"/>
      <w:r>
        <w:rPr>
          <w:rFonts w:eastAsia="Times New Roman" w:cs="Times New Roman"/>
          <w:szCs w:val="24"/>
        </w:rPr>
        <w:t>. Αιτία ο φόρτος εργασίας.</w:t>
      </w:r>
      <w:r>
        <w:rPr>
          <w:rFonts w:eastAsia="Times New Roman" w:cs="Times New Roman"/>
          <w:bCs/>
          <w:szCs w:val="24"/>
        </w:rPr>
        <w:t xml:space="preserve"> Αυτό </w:t>
      </w:r>
      <w:r>
        <w:rPr>
          <w:rFonts w:eastAsia="Times New Roman" w:cs="Times New Roman"/>
          <w:bCs/>
          <w:szCs w:val="24"/>
        </w:rPr>
        <w:t>το νομοσχέδιο ήδη έχει ψηφιστεί.</w:t>
      </w:r>
    </w:p>
    <w:p w14:paraId="3AA84ED3" w14:textId="77777777" w:rsidR="00AF2C39" w:rsidRDefault="00AD072F">
      <w:pPr>
        <w:spacing w:line="600" w:lineRule="auto"/>
        <w:ind w:firstLine="720"/>
        <w:jc w:val="both"/>
        <w:rPr>
          <w:rFonts w:eastAsia="Times New Roman" w:cs="Times New Roman"/>
          <w:bCs/>
          <w:szCs w:val="24"/>
        </w:rPr>
      </w:pPr>
      <w:r>
        <w:rPr>
          <w:rFonts w:eastAsia="Times New Roman" w:cs="Times New Roman"/>
          <w:bCs/>
          <w:szCs w:val="24"/>
        </w:rPr>
        <w:lastRenderedPageBreak/>
        <w:t>Τέλος,</w:t>
      </w:r>
      <w:r w:rsidRPr="00145DFA">
        <w:rPr>
          <w:rFonts w:eastAsia="Times New Roman" w:cs="Times New Roman"/>
          <w:szCs w:val="24"/>
        </w:rPr>
        <w:t xml:space="preserve"> </w:t>
      </w:r>
      <w:r>
        <w:rPr>
          <w:rFonts w:eastAsia="Times New Roman" w:cs="Times New Roman"/>
          <w:szCs w:val="24"/>
        </w:rPr>
        <w:t xml:space="preserve">η έκτη με αριθμό 279/15-1-2019 επίκαιρη ερώτηση δεύτερου κύκλου του Βουλευτή Ηρακλείου της Δημοκρατικής Συμπαράταξης κ. </w:t>
      </w:r>
      <w:r w:rsidRPr="00145DFA">
        <w:rPr>
          <w:rFonts w:eastAsia="Times New Roman" w:cs="Times New Roman"/>
          <w:bCs/>
          <w:szCs w:val="24"/>
        </w:rPr>
        <w:t xml:space="preserve">Βασιλείου </w:t>
      </w:r>
      <w:proofErr w:type="spellStart"/>
      <w:r w:rsidRPr="00145DFA">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145DFA">
        <w:rPr>
          <w:rFonts w:eastAsia="Times New Roman" w:cs="Times New Roman"/>
          <w:bCs/>
          <w:szCs w:val="24"/>
        </w:rPr>
        <w:t>Ναυτιλίας και Νησιωτικής Πολιτικής,</w:t>
      </w:r>
      <w:r>
        <w:rPr>
          <w:rFonts w:eastAsia="Times New Roman" w:cs="Times New Roman"/>
          <w:szCs w:val="24"/>
        </w:rPr>
        <w:t xml:space="preserve"> με θέμα: «Άμεσες ενέργειες για να ενταχθεί η Κρήτη στο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 xml:space="preserve">σοδύναμο», δεν θα συζητηθεί λόγω κωλύματος του Αναπληρωτή Υπουργού </w:t>
      </w:r>
      <w:r w:rsidRPr="00145DFA">
        <w:rPr>
          <w:rFonts w:eastAsia="Times New Roman" w:cs="Times New Roman"/>
          <w:bCs/>
          <w:szCs w:val="24"/>
        </w:rPr>
        <w:t>Ναυτιλίας και Νησιωτικής Πολιτικής</w:t>
      </w:r>
      <w:r>
        <w:rPr>
          <w:rFonts w:eastAsia="Times New Roman" w:cs="Times New Roman"/>
          <w:bCs/>
          <w:szCs w:val="24"/>
        </w:rPr>
        <w:t xml:space="preserve"> κ. Νεκτάριου Σαντορινιού, επειδή έχει ξανασυζητηθεί ερώτηση ίδιου περιεχομένου του ίδι</w:t>
      </w:r>
      <w:r>
        <w:rPr>
          <w:rFonts w:eastAsia="Times New Roman" w:cs="Times New Roman"/>
          <w:bCs/>
          <w:szCs w:val="24"/>
        </w:rPr>
        <w:t>ου Βουλευτή.</w:t>
      </w:r>
    </w:p>
    <w:p w14:paraId="3AA84ED4"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Αντιπρόεδρος της Κυβέρνησης και Υπουργός και Οικονομίας και Ανάπτυξης, οι Υπουργοί Εσωτερικών, Παιδείας, Έρευνας και Θρησκευμάτων, Δικαιοσύνης, Διαφάνειας και Ανθρωπίνων Δ</w:t>
      </w:r>
      <w:r>
        <w:rPr>
          <w:rFonts w:eastAsia="Times New Roman" w:cs="Times New Roman"/>
          <w:szCs w:val="24"/>
        </w:rPr>
        <w:t>ικαιωμάτων, Οικονομικών, Διοικητικής Ανασυγκρότησης, Πολιτισμού και Αθλητισμού, Περιβάλλοντος και Ενέργειας, Μεταναστευτικής Πολιτικής, Αγροτικής Ανάπτυξης και Τροφίμων και Τουρισμού, οι Αναπληρωτές Υπουργοί Οικονομίας και Ανάπτυξης, Εξωτερικών, Οικονομικώ</w:t>
      </w:r>
      <w:r>
        <w:rPr>
          <w:rFonts w:eastAsia="Times New Roman" w:cs="Times New Roman"/>
          <w:szCs w:val="24"/>
        </w:rPr>
        <w:t xml:space="preserve">ν, καθώς και οι Υφυπουργοί Οικονομίας και Ανάπτυξης και Οικονομικών </w:t>
      </w:r>
      <w:r>
        <w:rPr>
          <w:rFonts w:eastAsia="Times New Roman" w:cs="Times New Roman"/>
          <w:szCs w:val="24"/>
        </w:rPr>
        <w:lastRenderedPageBreak/>
        <w:t>κατέθεσαν στις 7-3-2019 σχέδιο νόμου</w:t>
      </w:r>
      <w:r w:rsidRPr="00047328">
        <w:rPr>
          <w:rFonts w:eastAsia="Times New Roman" w:cs="Times New Roman"/>
          <w:szCs w:val="24"/>
        </w:rPr>
        <w:t>:</w:t>
      </w:r>
      <w:r>
        <w:rPr>
          <w:rFonts w:eastAsia="Times New Roman" w:cs="Times New Roman"/>
          <w:szCs w:val="24"/>
        </w:rPr>
        <w:t xml:space="preserve"> «Εναρμόνιση της ελληνικής νομοθεσίας με την Οδηγία (ΕΕ) 2016/943 του Ευρωπαϊκού Κοινοβουλίου και του Συμβουλίου της 8ης Ιουνίου 2016 σχετικά με την πρ</w:t>
      </w:r>
      <w:r>
        <w:rPr>
          <w:rFonts w:eastAsia="Times New Roman" w:cs="Times New Roman"/>
          <w:szCs w:val="24"/>
        </w:rPr>
        <w:t>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15.06.2016)</w:t>
      </w:r>
      <w:r>
        <w:rPr>
          <w:rFonts w:eastAsia="Times New Roman" w:cs="Times New Roman"/>
          <w:szCs w:val="24"/>
        </w:rPr>
        <w:t>.</w:t>
      </w:r>
      <w:r>
        <w:rPr>
          <w:rFonts w:eastAsia="Times New Roman" w:cs="Times New Roman"/>
          <w:szCs w:val="24"/>
        </w:rPr>
        <w:t xml:space="preserve"> Μέτρα για την επιτάχυνση του έργου του Υπουργείου Οικονομίας και Ανάπτυ</w:t>
      </w:r>
      <w:r>
        <w:rPr>
          <w:rFonts w:eastAsia="Times New Roman" w:cs="Times New Roman"/>
          <w:szCs w:val="24"/>
        </w:rPr>
        <w:t>ξης και άλλες διατάξεις».</w:t>
      </w:r>
    </w:p>
    <w:p w14:paraId="3AA84ED5"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w:t>
      </w:r>
      <w:r>
        <w:rPr>
          <w:rFonts w:eastAsia="Times New Roman" w:cs="Times New Roman"/>
          <w:szCs w:val="24"/>
        </w:rPr>
        <w:t>Διαρκή Ε</w:t>
      </w:r>
      <w:r>
        <w:rPr>
          <w:rFonts w:eastAsia="Times New Roman" w:cs="Times New Roman"/>
          <w:szCs w:val="24"/>
        </w:rPr>
        <w:t>πιτροπή.</w:t>
      </w:r>
    </w:p>
    <w:p w14:paraId="3AA84ED6"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3AA84ED7" w14:textId="77777777" w:rsidR="00AF2C39" w:rsidRDefault="00AD072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C76C56">
        <w:rPr>
          <w:rFonts w:eastAsia="Times New Roman" w:cs="Times New Roman"/>
          <w:szCs w:val="24"/>
        </w:rPr>
        <w:t>δέχεστε στο σημείο αυτό να λύσουμε τη συνεδρίαση;</w:t>
      </w:r>
    </w:p>
    <w:p w14:paraId="3AA84ED8" w14:textId="77777777" w:rsidR="00AF2C39" w:rsidRDefault="00AD072F">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3AA84ED9" w14:textId="77777777" w:rsidR="00AF2C39" w:rsidRDefault="00AD072F">
      <w:pPr>
        <w:spacing w:line="600" w:lineRule="auto"/>
        <w:ind w:firstLine="720"/>
        <w:jc w:val="both"/>
        <w:rPr>
          <w:rFonts w:eastAsia="Times New Roman" w:cs="Times New Roman"/>
          <w:szCs w:val="24"/>
        </w:rPr>
      </w:pPr>
      <w:r w:rsidRPr="00536E1D">
        <w:rPr>
          <w:rFonts w:eastAsia="Times New Roman" w:cs="Times New Roman"/>
          <w:b/>
          <w:szCs w:val="24"/>
        </w:rPr>
        <w:t>ΠΡΟΕΔΡΕΥΟΥΣΑ (Αναστα</w:t>
      </w:r>
      <w:r w:rsidRPr="00536E1D">
        <w:rPr>
          <w:rFonts w:eastAsia="Times New Roman" w:cs="Times New Roman"/>
          <w:b/>
          <w:szCs w:val="24"/>
        </w:rPr>
        <w:t>σία Χριστοδουλοπούλου)</w:t>
      </w:r>
      <w:r w:rsidRPr="004D6DA3">
        <w:rPr>
          <w:rFonts w:eastAsia="Times New Roman" w:cs="Times New Roman"/>
          <w:b/>
          <w:szCs w:val="24"/>
        </w:rPr>
        <w:t>:</w:t>
      </w:r>
      <w:r w:rsidRPr="00536E1D">
        <w:rPr>
          <w:rFonts w:eastAsia="Times New Roman" w:cs="Times New Roman"/>
          <w:b/>
          <w:szCs w:val="24"/>
        </w:rPr>
        <w:t xml:space="preserve"> </w:t>
      </w:r>
      <w:r w:rsidRPr="00C76C56">
        <w:rPr>
          <w:rFonts w:eastAsia="Times New Roman" w:cs="Times New Roman"/>
          <w:szCs w:val="24"/>
        </w:rPr>
        <w:t>Με τη συναίνεση του Σώματος και ώρα 1</w:t>
      </w:r>
      <w:r>
        <w:rPr>
          <w:rFonts w:eastAsia="Times New Roman" w:cs="Times New Roman"/>
          <w:szCs w:val="24"/>
        </w:rPr>
        <w:t>2</w:t>
      </w:r>
      <w:r w:rsidRPr="00C76C56">
        <w:rPr>
          <w:rFonts w:eastAsia="Times New Roman" w:cs="Times New Roman"/>
          <w:szCs w:val="24"/>
        </w:rPr>
        <w:t>.</w:t>
      </w:r>
      <w:r>
        <w:rPr>
          <w:rFonts w:eastAsia="Times New Roman" w:cs="Times New Roman"/>
          <w:szCs w:val="24"/>
        </w:rPr>
        <w:t>3</w:t>
      </w:r>
      <w:r w:rsidRPr="00C76C56">
        <w:rPr>
          <w:rFonts w:eastAsia="Times New Roman" w:cs="Times New Roman"/>
          <w:szCs w:val="24"/>
        </w:rPr>
        <w:t>0</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 xml:space="preserve">την </w:t>
      </w:r>
      <w:r>
        <w:rPr>
          <w:rFonts w:eastAsia="Times New Roman" w:cs="Times New Roman"/>
          <w:szCs w:val="24"/>
        </w:rPr>
        <w:t xml:space="preserve">προσεχή </w:t>
      </w:r>
      <w:r>
        <w:rPr>
          <w:rFonts w:eastAsia="Times New Roman" w:cs="Times New Roman"/>
          <w:szCs w:val="24"/>
        </w:rPr>
        <w:t xml:space="preserve">Πέμπτη </w:t>
      </w:r>
      <w:r w:rsidRPr="00C76C56">
        <w:rPr>
          <w:rFonts w:eastAsia="Times New Roman" w:cs="Times New Roman"/>
          <w:szCs w:val="24"/>
        </w:rPr>
        <w:t>1</w:t>
      </w:r>
      <w:r>
        <w:rPr>
          <w:rFonts w:eastAsia="Times New Roman" w:cs="Times New Roman"/>
          <w:szCs w:val="24"/>
        </w:rPr>
        <w:t>4</w:t>
      </w:r>
      <w:r w:rsidRPr="00C76C56">
        <w:rPr>
          <w:rFonts w:eastAsia="Times New Roman" w:cs="Times New Roman"/>
          <w:szCs w:val="24"/>
        </w:rPr>
        <w:t xml:space="preserve"> Μαρτίου 20</w:t>
      </w:r>
      <w:r>
        <w:rPr>
          <w:rFonts w:eastAsia="Times New Roman" w:cs="Times New Roman"/>
          <w:szCs w:val="24"/>
        </w:rPr>
        <w:t>1</w:t>
      </w:r>
      <w:r w:rsidRPr="00C76C56">
        <w:rPr>
          <w:rFonts w:eastAsia="Times New Roman" w:cs="Times New Roman"/>
          <w:szCs w:val="24"/>
        </w:rPr>
        <w:t>9 και ώρα 10.00΄,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xml:space="preserve">, </w:t>
      </w:r>
      <w:r w:rsidRPr="00C76C56">
        <w:rPr>
          <w:rFonts w:eastAsia="Times New Roman" w:cs="Times New Roman"/>
          <w:szCs w:val="24"/>
        </w:rPr>
        <w:t xml:space="preserve">σύμφωνα με την ημερήσια </w:t>
      </w:r>
      <w:r>
        <w:rPr>
          <w:rFonts w:eastAsia="Times New Roman" w:cs="Times New Roman"/>
          <w:szCs w:val="24"/>
        </w:rPr>
        <w:t xml:space="preserve">ειδική </w:t>
      </w:r>
      <w:r w:rsidRPr="00C76C56">
        <w:rPr>
          <w:rFonts w:eastAsia="Times New Roman" w:cs="Times New Roman"/>
          <w:szCs w:val="24"/>
        </w:rPr>
        <w:t xml:space="preserve">διάταξη που </w:t>
      </w:r>
      <w:r>
        <w:rPr>
          <w:rFonts w:eastAsia="Times New Roman" w:cs="Times New Roman"/>
          <w:szCs w:val="24"/>
        </w:rPr>
        <w:t xml:space="preserve">θα σας </w:t>
      </w:r>
      <w:r w:rsidRPr="00C76C56">
        <w:rPr>
          <w:rFonts w:eastAsia="Times New Roman" w:cs="Times New Roman"/>
          <w:szCs w:val="24"/>
        </w:rPr>
        <w:t xml:space="preserve">διανεμηθεί. </w:t>
      </w:r>
    </w:p>
    <w:p w14:paraId="3AA84EDA" w14:textId="77777777" w:rsidR="00AF2C39" w:rsidRDefault="00AD072F">
      <w:pPr>
        <w:spacing w:line="600" w:lineRule="auto"/>
        <w:ind w:left="720"/>
        <w:jc w:val="both"/>
        <w:rPr>
          <w:rFonts w:eastAsia="Times New Roman" w:cs="Times New Roman"/>
          <w:szCs w:val="24"/>
        </w:rPr>
      </w:pPr>
      <w:r w:rsidRPr="00C76C56">
        <w:rPr>
          <w:rFonts w:eastAsia="Times New Roman" w:cs="Times New Roman"/>
          <w:b/>
          <w:bCs/>
          <w:szCs w:val="24"/>
        </w:rPr>
        <w:lastRenderedPageBreak/>
        <w:t>Ο ΠΡΟΕΔΡΟΣ                                                        ΟΙ ΓΡΑΜΜΑΤΕΙΣ</w:t>
      </w:r>
      <w:r w:rsidRPr="00C76C56">
        <w:rPr>
          <w:rFonts w:eastAsia="Times New Roman" w:cs="Times New Roman"/>
          <w:szCs w:val="24"/>
        </w:rPr>
        <w:t xml:space="preserve"> </w:t>
      </w:r>
    </w:p>
    <w:sectPr w:rsidR="00AF2C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fWkJ4+UysnXaBp01W79Icief/50=" w:salt="2q6OWvtZI0lTz3F2ya84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39"/>
    <w:rsid w:val="00646C5E"/>
    <w:rsid w:val="00AD072F"/>
    <w:rsid w:val="00AF2C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4D73"/>
  <w15:docId w15:val="{5AFE3D51-2BF8-43DB-B9A8-1C78E52B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36E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C3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804</MetadataID>
    <Session xmlns="641f345b-441b-4b81-9152-adc2e73ba5e1">Δ´</Session>
    <Date xmlns="641f345b-441b-4b81-9152-adc2e73ba5e1">2019-03-07T22:00:00+00:00</Date>
    <Status xmlns="641f345b-441b-4b81-9152-adc2e73ba5e1">
      <Url>https://intra.parliament.gr/praktika/Lists/Incoming_Metadata/EditForm.aspx?ID=804&amp;Source=/praktika/Recordings_Library/Forms/AllItems.aspx</Url>
      <Description>Δημοσιεύτηκε</Description>
    </Status>
    <Meeting xmlns="641f345b-441b-4b81-9152-adc2e73ba5e1">ϞΓ´</Meeting>
  </documentManagement>
</p:properties>
</file>

<file path=customXml/itemProps1.xml><?xml version="1.0" encoding="utf-8"?>
<ds:datastoreItem xmlns:ds="http://schemas.openxmlformats.org/officeDocument/2006/customXml" ds:itemID="{D9AFC8BC-1CAE-4B86-BEFC-C8C867ACC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B8979-D99B-45EC-9AF8-1A6DB6147C37}">
  <ds:schemaRefs>
    <ds:schemaRef ds:uri="http://schemas.microsoft.com/sharepoint/v3/contenttype/forms"/>
  </ds:schemaRefs>
</ds:datastoreItem>
</file>

<file path=customXml/itemProps3.xml><?xml version="1.0" encoding="utf-8"?>
<ds:datastoreItem xmlns:ds="http://schemas.openxmlformats.org/officeDocument/2006/customXml" ds:itemID="{6D122DB3-D10F-491C-A3DC-4EC3EF276C34}">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17618</Words>
  <Characters>95143</Characters>
  <Application>Microsoft Office Word</Application>
  <DocSecurity>0</DocSecurity>
  <Lines>792</Lines>
  <Paragraphs>225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2019-03-20T07:57:00Z</dcterms:created>
  <dcterms:modified xsi:type="dcterms:W3CDTF">2019-03-20T07:57:00Z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