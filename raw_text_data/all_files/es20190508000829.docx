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B2B438" w14:textId="77777777" w:rsidR="00DB43BE" w:rsidRPr="00DB43BE" w:rsidRDefault="00DB43BE" w:rsidP="00DB43BE">
      <w:pPr>
        <w:spacing w:after="0" w:line="360" w:lineRule="auto"/>
        <w:rPr>
          <w:ins w:id="0" w:author="Φλούδα Χριστίνα" w:date="2019-05-17T10:38:00Z"/>
          <w:rFonts w:eastAsia="Times New Roman"/>
          <w:szCs w:val="24"/>
          <w:lang w:eastAsia="en-US"/>
        </w:rPr>
      </w:pPr>
      <w:bookmarkStart w:id="1" w:name="_GoBack"/>
      <w:bookmarkEnd w:id="1"/>
      <w:ins w:id="2" w:author="Φλούδα Χριστίνα" w:date="2019-05-17T10:38:00Z">
        <w:r w:rsidRPr="00DB43B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5B8A1E2" w14:textId="77777777" w:rsidR="00DB43BE" w:rsidRPr="00DB43BE" w:rsidRDefault="00DB43BE" w:rsidP="00DB43BE">
      <w:pPr>
        <w:spacing w:after="0" w:line="360" w:lineRule="auto"/>
        <w:rPr>
          <w:ins w:id="3" w:author="Φλούδα Χριστίνα" w:date="2019-05-17T10:38:00Z"/>
          <w:rFonts w:eastAsia="Times New Roman"/>
          <w:szCs w:val="24"/>
          <w:lang w:eastAsia="en-US"/>
        </w:rPr>
      </w:pPr>
    </w:p>
    <w:p w14:paraId="57273743" w14:textId="77777777" w:rsidR="00DB43BE" w:rsidRPr="00DB43BE" w:rsidRDefault="00DB43BE" w:rsidP="00DB43BE">
      <w:pPr>
        <w:spacing w:after="0" w:line="360" w:lineRule="auto"/>
        <w:rPr>
          <w:ins w:id="4" w:author="Φλούδα Χριστίνα" w:date="2019-05-17T10:38:00Z"/>
          <w:rFonts w:eastAsia="Times New Roman"/>
          <w:szCs w:val="24"/>
          <w:lang w:eastAsia="en-US"/>
        </w:rPr>
      </w:pPr>
      <w:ins w:id="5" w:author="Φλούδα Χριστίνα" w:date="2019-05-17T10:38:00Z">
        <w:r w:rsidRPr="00DB43BE">
          <w:rPr>
            <w:rFonts w:eastAsia="Times New Roman"/>
            <w:szCs w:val="24"/>
            <w:lang w:eastAsia="en-US"/>
          </w:rPr>
          <w:t>ΠΙΝΑΚΑΣ ΠΕΡΙΕΧΟΜΕΝΩΝ</w:t>
        </w:r>
      </w:ins>
    </w:p>
    <w:p w14:paraId="167FEF37" w14:textId="77777777" w:rsidR="00DB43BE" w:rsidRPr="00DB43BE" w:rsidRDefault="00DB43BE" w:rsidP="00DB43BE">
      <w:pPr>
        <w:spacing w:after="0" w:line="360" w:lineRule="auto"/>
        <w:rPr>
          <w:ins w:id="6" w:author="Φλούδα Χριστίνα" w:date="2019-05-17T10:38:00Z"/>
          <w:rFonts w:eastAsia="Times New Roman"/>
          <w:szCs w:val="24"/>
          <w:lang w:eastAsia="en-US"/>
        </w:rPr>
      </w:pPr>
      <w:ins w:id="7" w:author="Φλούδα Χριστίνα" w:date="2019-05-17T10:38:00Z">
        <w:r w:rsidRPr="00DB43BE">
          <w:rPr>
            <w:rFonts w:eastAsia="Times New Roman"/>
            <w:szCs w:val="24"/>
            <w:lang w:eastAsia="en-US"/>
          </w:rPr>
          <w:t xml:space="preserve">ΙΖ΄ ΠΕΡΙΟΔΟΣ </w:t>
        </w:r>
      </w:ins>
    </w:p>
    <w:p w14:paraId="4508DDB5" w14:textId="77777777" w:rsidR="00DB43BE" w:rsidRPr="00DB43BE" w:rsidRDefault="00DB43BE" w:rsidP="00DB43BE">
      <w:pPr>
        <w:spacing w:after="0" w:line="360" w:lineRule="auto"/>
        <w:rPr>
          <w:ins w:id="8" w:author="Φλούδα Χριστίνα" w:date="2019-05-17T10:38:00Z"/>
          <w:rFonts w:eastAsia="Times New Roman"/>
          <w:szCs w:val="24"/>
          <w:lang w:eastAsia="en-US"/>
        </w:rPr>
      </w:pPr>
      <w:ins w:id="9" w:author="Φλούδα Χριστίνα" w:date="2019-05-17T10:38:00Z">
        <w:r w:rsidRPr="00DB43BE">
          <w:rPr>
            <w:rFonts w:eastAsia="Times New Roman"/>
            <w:szCs w:val="24"/>
            <w:lang w:eastAsia="en-US"/>
          </w:rPr>
          <w:t>ΠΡΟΕΔΡΕΥΟΜΕΝΗΣ ΚΟΙΝΟΒΟΥΛΕΥΤΙΚΗΣ ΔΗΜΟΚΡΑΤΙΑΣ</w:t>
        </w:r>
      </w:ins>
    </w:p>
    <w:p w14:paraId="002E4299" w14:textId="77777777" w:rsidR="00DB43BE" w:rsidRPr="00DB43BE" w:rsidRDefault="00DB43BE" w:rsidP="00DB43BE">
      <w:pPr>
        <w:spacing w:after="0" w:line="360" w:lineRule="auto"/>
        <w:rPr>
          <w:ins w:id="10" w:author="Φλούδα Χριστίνα" w:date="2019-05-17T10:38:00Z"/>
          <w:rFonts w:eastAsia="Times New Roman"/>
          <w:szCs w:val="24"/>
          <w:lang w:eastAsia="en-US"/>
        </w:rPr>
      </w:pPr>
      <w:ins w:id="11" w:author="Φλούδα Χριστίνα" w:date="2019-05-17T10:38:00Z">
        <w:r w:rsidRPr="00DB43BE">
          <w:rPr>
            <w:rFonts w:eastAsia="Times New Roman"/>
            <w:szCs w:val="24"/>
            <w:lang w:eastAsia="en-US"/>
          </w:rPr>
          <w:t>ΣΥΝΟΔΟΣ Δ΄</w:t>
        </w:r>
      </w:ins>
    </w:p>
    <w:p w14:paraId="09BD92E5" w14:textId="77777777" w:rsidR="00DB43BE" w:rsidRPr="00DB43BE" w:rsidRDefault="00DB43BE" w:rsidP="00DB43BE">
      <w:pPr>
        <w:spacing w:after="0" w:line="360" w:lineRule="auto"/>
        <w:rPr>
          <w:ins w:id="12" w:author="Φλούδα Χριστίνα" w:date="2019-05-17T10:38:00Z"/>
          <w:rFonts w:eastAsia="Times New Roman"/>
          <w:szCs w:val="24"/>
          <w:lang w:eastAsia="en-US"/>
        </w:rPr>
      </w:pPr>
    </w:p>
    <w:p w14:paraId="48B90E38" w14:textId="77777777" w:rsidR="00DB43BE" w:rsidRPr="00DB43BE" w:rsidRDefault="00DB43BE" w:rsidP="00DB43BE">
      <w:pPr>
        <w:spacing w:after="0" w:line="360" w:lineRule="auto"/>
        <w:rPr>
          <w:ins w:id="13" w:author="Φλούδα Χριστίνα" w:date="2019-05-17T10:38:00Z"/>
          <w:rFonts w:eastAsia="Times New Roman"/>
          <w:szCs w:val="24"/>
          <w:lang w:eastAsia="en-US"/>
        </w:rPr>
      </w:pPr>
      <w:ins w:id="14" w:author="Φλούδα Χριστίνα" w:date="2019-05-17T10:38:00Z">
        <w:r w:rsidRPr="00DB43BE">
          <w:rPr>
            <w:rFonts w:eastAsia="Times New Roman"/>
            <w:szCs w:val="24"/>
            <w:lang w:eastAsia="en-US"/>
          </w:rPr>
          <w:t>ΣΥΝΕΔΡΙΑΣΗ ΡΙΗ΄</w:t>
        </w:r>
      </w:ins>
    </w:p>
    <w:p w14:paraId="7E6356F1" w14:textId="77777777" w:rsidR="00DB43BE" w:rsidRPr="00DB43BE" w:rsidRDefault="00DB43BE" w:rsidP="00DB43BE">
      <w:pPr>
        <w:spacing w:after="0" w:line="360" w:lineRule="auto"/>
        <w:rPr>
          <w:ins w:id="15" w:author="Φλούδα Χριστίνα" w:date="2019-05-17T10:38:00Z"/>
          <w:rFonts w:eastAsia="Times New Roman"/>
          <w:szCs w:val="24"/>
          <w:lang w:eastAsia="en-US"/>
        </w:rPr>
      </w:pPr>
      <w:ins w:id="16" w:author="Φλούδα Χριστίνα" w:date="2019-05-17T10:38:00Z">
        <w:r w:rsidRPr="00DB43BE">
          <w:rPr>
            <w:rFonts w:eastAsia="Times New Roman"/>
            <w:szCs w:val="24"/>
            <w:lang w:eastAsia="en-US"/>
          </w:rPr>
          <w:t>Τετάρτη  8 Μαΐου 2019</w:t>
        </w:r>
      </w:ins>
    </w:p>
    <w:p w14:paraId="440B5FF3" w14:textId="77777777" w:rsidR="00DB43BE" w:rsidRPr="00DB43BE" w:rsidRDefault="00DB43BE" w:rsidP="00DB43BE">
      <w:pPr>
        <w:spacing w:after="0" w:line="360" w:lineRule="auto"/>
        <w:rPr>
          <w:ins w:id="17" w:author="Φλούδα Χριστίνα" w:date="2019-05-17T10:38:00Z"/>
          <w:rFonts w:eastAsia="Times New Roman"/>
          <w:szCs w:val="24"/>
          <w:lang w:eastAsia="en-US"/>
        </w:rPr>
      </w:pPr>
    </w:p>
    <w:p w14:paraId="036CC59F" w14:textId="77777777" w:rsidR="00DB43BE" w:rsidRPr="00DB43BE" w:rsidRDefault="00DB43BE" w:rsidP="00DB43BE">
      <w:pPr>
        <w:spacing w:after="0" w:line="360" w:lineRule="auto"/>
        <w:rPr>
          <w:ins w:id="18" w:author="Φλούδα Χριστίνα" w:date="2019-05-17T10:38:00Z"/>
          <w:rFonts w:eastAsia="Times New Roman"/>
          <w:szCs w:val="24"/>
          <w:lang w:eastAsia="en-US"/>
        </w:rPr>
      </w:pPr>
      <w:ins w:id="19" w:author="Φλούδα Χριστίνα" w:date="2019-05-17T10:38:00Z">
        <w:r w:rsidRPr="00DB43BE">
          <w:rPr>
            <w:rFonts w:eastAsia="Times New Roman"/>
            <w:szCs w:val="24"/>
            <w:lang w:eastAsia="en-US"/>
          </w:rPr>
          <w:t>ΘΕΜΑΤΑ</w:t>
        </w:r>
      </w:ins>
    </w:p>
    <w:p w14:paraId="7EE61E27" w14:textId="77777777" w:rsidR="00DB43BE" w:rsidRPr="00DB43BE" w:rsidRDefault="00DB43BE" w:rsidP="00DB43BE">
      <w:pPr>
        <w:spacing w:after="0" w:line="360" w:lineRule="auto"/>
        <w:rPr>
          <w:ins w:id="20" w:author="Φλούδα Χριστίνα" w:date="2019-05-17T10:38:00Z"/>
          <w:rFonts w:eastAsia="Times New Roman"/>
          <w:szCs w:val="24"/>
          <w:lang w:eastAsia="en-US"/>
        </w:rPr>
      </w:pPr>
      <w:ins w:id="21" w:author="Φλούδα Χριστίνα" w:date="2019-05-17T10:38:00Z">
        <w:r w:rsidRPr="00DB43BE">
          <w:rPr>
            <w:rFonts w:eastAsia="Times New Roman"/>
            <w:szCs w:val="24"/>
            <w:lang w:eastAsia="en-US"/>
          </w:rPr>
          <w:t xml:space="preserve"> </w:t>
        </w:r>
        <w:r w:rsidRPr="00DB43BE">
          <w:rPr>
            <w:rFonts w:eastAsia="Times New Roman"/>
            <w:szCs w:val="24"/>
            <w:lang w:eastAsia="en-US"/>
          </w:rPr>
          <w:br/>
          <w:t xml:space="preserve">Α. ΕΙΔΙΚΑ ΘΕΜΑΤΑ </w:t>
        </w:r>
        <w:r w:rsidRPr="00DB43BE">
          <w:rPr>
            <w:rFonts w:eastAsia="Times New Roman"/>
            <w:szCs w:val="24"/>
            <w:lang w:eastAsia="en-US"/>
          </w:rPr>
          <w:br/>
          <w:t xml:space="preserve">1. Ανακοινώνεται ότι τη συνεδρίαση παρακολουθούν μαθητές από το 5ο Δημοτικό Σχολείο Χίου, το Γυμνάσιο </w:t>
        </w:r>
        <w:proofErr w:type="spellStart"/>
        <w:r w:rsidRPr="00DB43BE">
          <w:rPr>
            <w:rFonts w:eastAsia="Times New Roman"/>
            <w:szCs w:val="24"/>
            <w:lang w:eastAsia="en-US"/>
          </w:rPr>
          <w:t>Μανιάκων</w:t>
        </w:r>
        <w:proofErr w:type="spellEnd"/>
        <w:r w:rsidRPr="00DB43BE">
          <w:rPr>
            <w:rFonts w:eastAsia="Times New Roman"/>
            <w:szCs w:val="24"/>
            <w:lang w:eastAsia="en-US"/>
          </w:rPr>
          <w:t xml:space="preserve"> Καστοριάς και το 2ο Γυμνάσιο Καστοριάς, σελ. </w:t>
        </w:r>
        <w:r w:rsidRPr="00DB43BE">
          <w:rPr>
            <w:rFonts w:eastAsia="Times New Roman"/>
            <w:szCs w:val="24"/>
            <w:lang w:eastAsia="en-US"/>
          </w:rPr>
          <w:br/>
          <w:t xml:space="preserve">2. Ανακοινώνεται ότι με επιστολές προς τον Πρόεδρο της Βουλής κ. Νικόλαο </w:t>
        </w:r>
        <w:proofErr w:type="spellStart"/>
        <w:r w:rsidRPr="00DB43BE">
          <w:rPr>
            <w:rFonts w:eastAsia="Times New Roman"/>
            <w:szCs w:val="24"/>
            <w:lang w:eastAsia="en-US"/>
          </w:rPr>
          <w:t>Βούτση</w:t>
        </w:r>
        <w:proofErr w:type="spellEnd"/>
        <w:r w:rsidRPr="00DB43BE">
          <w:rPr>
            <w:rFonts w:eastAsia="Times New Roman"/>
            <w:szCs w:val="24"/>
            <w:lang w:eastAsia="en-US"/>
          </w:rPr>
          <w:t xml:space="preserve">, στις 2 Μαΐου 2019 ο κ. Σταύρος Θεοδωράκης και στις 7 Μαΐου 2019 οι Βουλευτές κ.κ. Σταύρος Θεοδωράκης, Σπυρίδων Λυκούδης, Αντιγόνη </w:t>
        </w:r>
        <w:proofErr w:type="spellStart"/>
        <w:r w:rsidRPr="00DB43BE">
          <w:rPr>
            <w:rFonts w:eastAsia="Times New Roman"/>
            <w:szCs w:val="24"/>
            <w:lang w:eastAsia="en-US"/>
          </w:rPr>
          <w:t>Λυμπεράκη</w:t>
        </w:r>
        <w:proofErr w:type="spellEnd"/>
        <w:r w:rsidRPr="00DB43BE">
          <w:rPr>
            <w:rFonts w:eastAsia="Times New Roman"/>
            <w:szCs w:val="24"/>
            <w:lang w:eastAsia="en-US"/>
          </w:rPr>
          <w:t xml:space="preserve">, Γεώργιος </w:t>
        </w:r>
        <w:proofErr w:type="spellStart"/>
        <w:r w:rsidRPr="00DB43BE">
          <w:rPr>
            <w:rFonts w:eastAsia="Times New Roman"/>
            <w:szCs w:val="24"/>
            <w:lang w:eastAsia="en-US"/>
          </w:rPr>
          <w:t>Μαυρωτάς</w:t>
        </w:r>
        <w:proofErr w:type="spellEnd"/>
        <w:r w:rsidRPr="00DB43BE">
          <w:rPr>
            <w:rFonts w:eastAsia="Times New Roman"/>
            <w:szCs w:val="24"/>
            <w:lang w:eastAsia="en-US"/>
          </w:rPr>
          <w:t xml:space="preserve"> και Νικόλαος </w:t>
        </w:r>
        <w:proofErr w:type="spellStart"/>
        <w:r w:rsidRPr="00DB43BE">
          <w:rPr>
            <w:rFonts w:eastAsia="Times New Roman"/>
            <w:szCs w:val="24"/>
            <w:lang w:eastAsia="en-US"/>
          </w:rPr>
          <w:t>Νυφούδης</w:t>
        </w:r>
        <w:proofErr w:type="spellEnd"/>
        <w:r w:rsidRPr="00DB43BE">
          <w:rPr>
            <w:rFonts w:eastAsia="Times New Roman"/>
            <w:szCs w:val="24"/>
            <w:lang w:eastAsia="en-US"/>
          </w:rPr>
          <w:t xml:space="preserve"> δήλωσαν ότι θα συμμετέχουν στην Κοινοβουλευτική Ομάδα του κόμματος «Το Ποτάμι», σελ. </w:t>
        </w:r>
        <w:r w:rsidRPr="00DB43BE">
          <w:rPr>
            <w:rFonts w:eastAsia="Times New Roman"/>
            <w:szCs w:val="24"/>
            <w:lang w:eastAsia="en-US"/>
          </w:rPr>
          <w:br/>
          <w:t xml:space="preserve">3. Ανακοινώνεται ότι ο Πρόεδρος της Βουλής κ. Νικόλαο </w:t>
        </w:r>
        <w:proofErr w:type="spellStart"/>
        <w:r w:rsidRPr="00DB43BE">
          <w:rPr>
            <w:rFonts w:eastAsia="Times New Roman"/>
            <w:szCs w:val="24"/>
            <w:lang w:eastAsia="en-US"/>
          </w:rPr>
          <w:t>Βούτσης</w:t>
        </w:r>
        <w:proofErr w:type="spellEnd"/>
        <w:r w:rsidRPr="00DB43BE">
          <w:rPr>
            <w:rFonts w:eastAsia="Times New Roman"/>
            <w:szCs w:val="24"/>
            <w:lang w:eastAsia="en-US"/>
          </w:rPr>
          <w:t xml:space="preserve">, με την από 7 Μαΐου 2019 επιστολή του προς τον επικεφαλής του κόμματος «Το Ποτάμι» κ. Σταύρο Θεοδωράκη, μετά και τη γνωμοδότηση του Επιστημονικού Συμβουλίου της Βουλής, τον ενημέρωσε πως η αρμόδια υπηρεσία της Βουλής θα προβεί σε όλες τις δέουσες ενέργειες για την ανασυγκρότηση της Κοινοβουλευτικής Ομάδας του κόμματος «Το Ποτάμι», κατ’ εφαρμογή της παραγράφου 1 του άρθρου 16 του Κανονισμού της Βουλής, Μέρος Α’ Κοινοβουλευτικό, σελ. </w:t>
        </w:r>
        <w:r w:rsidRPr="00DB43BE">
          <w:rPr>
            <w:rFonts w:eastAsia="Times New Roman"/>
            <w:szCs w:val="24"/>
            <w:lang w:eastAsia="en-US"/>
          </w:rPr>
          <w:br/>
          <w:t xml:space="preserve">4. Ειδική Ημερήσια Διάταξη:  </w:t>
        </w:r>
      </w:ins>
    </w:p>
    <w:p w14:paraId="5D1FC39D" w14:textId="77777777" w:rsidR="00DB43BE" w:rsidRPr="00DB43BE" w:rsidRDefault="00DB43BE" w:rsidP="00DB43BE">
      <w:pPr>
        <w:spacing w:after="0" w:line="360" w:lineRule="auto"/>
        <w:rPr>
          <w:ins w:id="22" w:author="Φλούδα Χριστίνα" w:date="2019-05-17T10:38:00Z"/>
          <w:rFonts w:eastAsia="Times New Roman"/>
          <w:szCs w:val="24"/>
          <w:lang w:eastAsia="en-US"/>
        </w:rPr>
      </w:pPr>
      <w:ins w:id="23" w:author="Φλούδα Χριστίνα" w:date="2019-05-17T10:38:00Z">
        <w:r w:rsidRPr="00DB43BE">
          <w:rPr>
            <w:rFonts w:eastAsia="Times New Roman"/>
            <w:szCs w:val="24"/>
            <w:lang w:eastAsia="en-US"/>
          </w:rPr>
          <w:t xml:space="preserve">Συζήτηση και ψηφοφορία επί της προτάσεως του Πρωθυπουργού για παροχή ψήφου εμπιστοσύνης στην Κυβέρνηση, σύμφωνα με τα άρθρα 84 του Συντάγματος και 141 του Κανονισμού της Βουλής, σελ. </w:t>
        </w:r>
        <w:r w:rsidRPr="00DB43BE">
          <w:rPr>
            <w:rFonts w:eastAsia="Times New Roman"/>
            <w:szCs w:val="24"/>
            <w:lang w:eastAsia="en-US"/>
          </w:rPr>
          <w:br/>
          <w:t xml:space="preserve">5. Επί διαδικαστικού θέματος, σελ. </w:t>
        </w:r>
        <w:r w:rsidRPr="00DB43BE">
          <w:rPr>
            <w:rFonts w:eastAsia="Times New Roman"/>
            <w:szCs w:val="24"/>
            <w:lang w:eastAsia="en-US"/>
          </w:rPr>
          <w:br/>
          <w:t xml:space="preserve"> </w:t>
        </w:r>
      </w:ins>
    </w:p>
    <w:p w14:paraId="26A04B35" w14:textId="77777777" w:rsidR="00DB43BE" w:rsidRPr="00DB43BE" w:rsidRDefault="00DB43BE" w:rsidP="00DB43BE">
      <w:pPr>
        <w:spacing w:after="0" w:line="360" w:lineRule="auto"/>
        <w:rPr>
          <w:ins w:id="24" w:author="Φλούδα Χριστίνα" w:date="2019-05-17T10:38:00Z"/>
          <w:rFonts w:eastAsia="Times New Roman"/>
          <w:szCs w:val="24"/>
          <w:lang w:eastAsia="en-US"/>
        </w:rPr>
      </w:pPr>
      <w:ins w:id="25" w:author="Φλούδα Χριστίνα" w:date="2019-05-17T10:38:00Z">
        <w:r w:rsidRPr="00DB43BE">
          <w:rPr>
            <w:rFonts w:eastAsia="Times New Roman"/>
            <w:szCs w:val="24"/>
            <w:lang w:eastAsia="en-US"/>
          </w:rPr>
          <w:t>ΠΡΟΕΔΡΟΣ</w:t>
        </w:r>
      </w:ins>
    </w:p>
    <w:p w14:paraId="6E71FCAE" w14:textId="77777777" w:rsidR="00DB43BE" w:rsidRPr="00DB43BE" w:rsidRDefault="00DB43BE" w:rsidP="00DB43BE">
      <w:pPr>
        <w:spacing w:after="0" w:line="360" w:lineRule="auto"/>
        <w:rPr>
          <w:ins w:id="26" w:author="Φλούδα Χριστίνα" w:date="2019-05-17T10:38:00Z"/>
          <w:rFonts w:eastAsia="Times New Roman"/>
          <w:szCs w:val="24"/>
          <w:lang w:eastAsia="en-US"/>
        </w:rPr>
      </w:pPr>
      <w:ins w:id="27" w:author="Φλούδα Χριστίνα" w:date="2019-05-17T10:38:00Z">
        <w:r w:rsidRPr="00DB43BE">
          <w:rPr>
            <w:rFonts w:eastAsia="Times New Roman"/>
            <w:szCs w:val="24"/>
            <w:lang w:eastAsia="en-US"/>
          </w:rPr>
          <w:t>ΒΟΥΤΣΗΣ Ν. , σελ.</w:t>
        </w:r>
        <w:r w:rsidRPr="00DB43BE">
          <w:rPr>
            <w:rFonts w:eastAsia="Times New Roman"/>
            <w:szCs w:val="24"/>
            <w:lang w:eastAsia="en-US"/>
          </w:rPr>
          <w:br/>
        </w:r>
      </w:ins>
    </w:p>
    <w:p w14:paraId="25F7838B" w14:textId="77777777" w:rsidR="00DB43BE" w:rsidRPr="00DB43BE" w:rsidRDefault="00DB43BE" w:rsidP="00DB43BE">
      <w:pPr>
        <w:spacing w:after="0" w:line="360" w:lineRule="auto"/>
        <w:rPr>
          <w:ins w:id="28" w:author="Φλούδα Χριστίνα" w:date="2019-05-17T10:38:00Z"/>
          <w:rFonts w:eastAsia="Times New Roman"/>
          <w:szCs w:val="24"/>
          <w:lang w:eastAsia="en-US"/>
        </w:rPr>
      </w:pPr>
      <w:ins w:id="29" w:author="Φλούδα Χριστίνα" w:date="2019-05-17T10:38:00Z">
        <w:r w:rsidRPr="00DB43BE">
          <w:rPr>
            <w:rFonts w:eastAsia="Times New Roman"/>
            <w:szCs w:val="24"/>
            <w:lang w:eastAsia="en-US"/>
          </w:rPr>
          <w:t>ΠΡΟΕΔΡΕΥΩΝ</w:t>
        </w:r>
      </w:ins>
    </w:p>
    <w:p w14:paraId="237E275E" w14:textId="77777777" w:rsidR="00DB43BE" w:rsidRPr="00DB43BE" w:rsidRDefault="00DB43BE" w:rsidP="00DB43BE">
      <w:pPr>
        <w:spacing w:after="0" w:line="360" w:lineRule="auto"/>
        <w:rPr>
          <w:ins w:id="30" w:author="Φλούδα Χριστίνα" w:date="2019-05-17T10:38:00Z"/>
          <w:rFonts w:eastAsia="Times New Roman"/>
          <w:szCs w:val="24"/>
          <w:lang w:eastAsia="en-US"/>
        </w:rPr>
      </w:pPr>
      <w:ins w:id="31" w:author="Φλούδα Χριστίνα" w:date="2019-05-17T10:38:00Z">
        <w:r w:rsidRPr="00DB43BE">
          <w:rPr>
            <w:rFonts w:eastAsia="Times New Roman"/>
            <w:szCs w:val="24"/>
            <w:lang w:eastAsia="en-US"/>
          </w:rPr>
          <w:t>ΓΕΩΡΓΙΑΔΗΣ Μ. , σελ.</w:t>
        </w:r>
        <w:r w:rsidRPr="00DB43BE">
          <w:rPr>
            <w:rFonts w:eastAsia="Times New Roman"/>
            <w:szCs w:val="24"/>
            <w:lang w:eastAsia="en-US"/>
          </w:rPr>
          <w:br/>
        </w:r>
        <w:r w:rsidRPr="00DB43BE">
          <w:rPr>
            <w:rFonts w:eastAsia="Times New Roman"/>
            <w:szCs w:val="24"/>
            <w:lang w:eastAsia="en-US"/>
          </w:rPr>
          <w:br/>
        </w:r>
      </w:ins>
    </w:p>
    <w:p w14:paraId="39B8F9A5" w14:textId="77777777" w:rsidR="00DB43BE" w:rsidRPr="00DB43BE" w:rsidRDefault="00DB43BE" w:rsidP="00DB43BE">
      <w:pPr>
        <w:spacing w:after="0" w:line="360" w:lineRule="auto"/>
        <w:rPr>
          <w:ins w:id="32" w:author="Φλούδα Χριστίνα" w:date="2019-05-17T10:38:00Z"/>
          <w:rFonts w:eastAsia="Times New Roman"/>
          <w:szCs w:val="24"/>
          <w:lang w:eastAsia="en-US"/>
        </w:rPr>
      </w:pPr>
      <w:ins w:id="33" w:author="Φλούδα Χριστίνα" w:date="2019-05-17T10:38:00Z">
        <w:r w:rsidRPr="00DB43BE">
          <w:rPr>
            <w:rFonts w:eastAsia="Times New Roman"/>
            <w:szCs w:val="24"/>
            <w:lang w:eastAsia="en-US"/>
          </w:rPr>
          <w:t>ΟΜΙΛΗΤΕΣ</w:t>
        </w:r>
      </w:ins>
    </w:p>
    <w:p w14:paraId="6B8A9CEA" w14:textId="084E0723" w:rsidR="00DB43BE" w:rsidRDefault="00DB43BE" w:rsidP="00DB43BE">
      <w:pPr>
        <w:spacing w:line="600" w:lineRule="auto"/>
        <w:ind w:firstLine="720"/>
        <w:contextualSpacing/>
        <w:jc w:val="center"/>
        <w:rPr>
          <w:ins w:id="34" w:author="Φλούδα Χριστίνα" w:date="2019-05-17T10:38:00Z"/>
          <w:rFonts w:eastAsia="Times New Roman"/>
          <w:szCs w:val="24"/>
        </w:rPr>
      </w:pPr>
      <w:ins w:id="35" w:author="Φλούδα Χριστίνα" w:date="2019-05-17T10:38:00Z">
        <w:r w:rsidRPr="00DB43BE">
          <w:rPr>
            <w:rFonts w:eastAsia="Times New Roman"/>
            <w:szCs w:val="24"/>
            <w:lang w:eastAsia="en-US"/>
          </w:rPr>
          <w:br/>
          <w:t>Α. Επί της Ειδικής Ημερήσιας Διάταξης:</w:t>
        </w:r>
        <w:r w:rsidRPr="00DB43BE">
          <w:rPr>
            <w:rFonts w:eastAsia="Times New Roman"/>
            <w:szCs w:val="24"/>
            <w:lang w:eastAsia="en-US"/>
          </w:rPr>
          <w:br/>
          <w:t>ΑΡΑΜΠΑΤΖΗ Φ. , σελ.</w:t>
        </w:r>
        <w:r w:rsidRPr="00DB43BE">
          <w:rPr>
            <w:rFonts w:eastAsia="Times New Roman"/>
            <w:szCs w:val="24"/>
            <w:lang w:eastAsia="en-US"/>
          </w:rPr>
          <w:br/>
          <w:t>ΓΕΝΝΗΜΑΤΑ Φ. , σελ.</w:t>
        </w:r>
        <w:r w:rsidRPr="00DB43BE">
          <w:rPr>
            <w:rFonts w:eastAsia="Times New Roman"/>
            <w:szCs w:val="24"/>
            <w:lang w:eastAsia="en-US"/>
          </w:rPr>
          <w:br/>
          <w:t>ΔΕΝΔΙΑΣ Ν. , σελ.</w:t>
        </w:r>
        <w:r w:rsidRPr="00DB43BE">
          <w:rPr>
            <w:rFonts w:eastAsia="Times New Roman"/>
            <w:szCs w:val="24"/>
            <w:lang w:eastAsia="en-US"/>
          </w:rPr>
          <w:br/>
          <w:t>ΘΕΛΕΡΙΤΗ Μ. , σελ.</w:t>
        </w:r>
        <w:r w:rsidRPr="00DB43BE">
          <w:rPr>
            <w:rFonts w:eastAsia="Times New Roman"/>
            <w:szCs w:val="24"/>
            <w:lang w:eastAsia="en-US"/>
          </w:rPr>
          <w:br/>
          <w:t>ΚΑΒΒΑΔΙΑ Ι. , σελ.</w:t>
        </w:r>
        <w:r w:rsidRPr="00DB43BE">
          <w:rPr>
            <w:rFonts w:eastAsia="Times New Roman"/>
            <w:szCs w:val="24"/>
            <w:lang w:eastAsia="en-US"/>
          </w:rPr>
          <w:br/>
          <w:t>ΚΑΜΜΕΝΟΣ Π. , σελ.</w:t>
        </w:r>
        <w:r w:rsidRPr="00DB43BE">
          <w:rPr>
            <w:rFonts w:eastAsia="Times New Roman"/>
            <w:szCs w:val="24"/>
            <w:lang w:eastAsia="en-US"/>
          </w:rPr>
          <w:br/>
          <w:t>ΚΑΡΡΑΣ Γ. , σελ.</w:t>
        </w:r>
        <w:r w:rsidRPr="00DB43BE">
          <w:rPr>
            <w:rFonts w:eastAsia="Times New Roman"/>
            <w:szCs w:val="24"/>
            <w:lang w:eastAsia="en-US"/>
          </w:rPr>
          <w:br/>
          <w:t>ΚΑΤΣΗΣ Μ. , σελ.</w:t>
        </w:r>
        <w:r w:rsidRPr="00DB43BE">
          <w:rPr>
            <w:rFonts w:eastAsia="Times New Roman"/>
            <w:szCs w:val="24"/>
            <w:lang w:eastAsia="en-US"/>
          </w:rPr>
          <w:br/>
          <w:t>ΜΗΤΣΟΤΑΚΗΣ Κ. , σελ.</w:t>
        </w:r>
        <w:r w:rsidRPr="00DB43BE">
          <w:rPr>
            <w:rFonts w:eastAsia="Times New Roman"/>
            <w:szCs w:val="24"/>
            <w:lang w:eastAsia="en-US"/>
          </w:rPr>
          <w:br/>
          <w:t>ΜΙΧΑΛΟΛΙΑΚΟΣ Ν. , σελ.</w:t>
        </w:r>
        <w:r w:rsidRPr="00DB43BE">
          <w:rPr>
            <w:rFonts w:eastAsia="Times New Roman"/>
            <w:szCs w:val="24"/>
            <w:lang w:eastAsia="en-US"/>
          </w:rPr>
          <w:br/>
          <w:t>ΠΑΠΑΡΗΓΑ Α. , σελ.</w:t>
        </w:r>
        <w:r w:rsidRPr="00DB43BE">
          <w:rPr>
            <w:rFonts w:eastAsia="Times New Roman"/>
            <w:szCs w:val="24"/>
            <w:lang w:eastAsia="en-US"/>
          </w:rPr>
          <w:br/>
          <w:t>ΣΤΑΪΚΟΥΡΑΣ Χ. , σελ.</w:t>
        </w:r>
        <w:r w:rsidRPr="00DB43BE">
          <w:rPr>
            <w:rFonts w:eastAsia="Times New Roman"/>
            <w:szCs w:val="24"/>
            <w:lang w:eastAsia="en-US"/>
          </w:rPr>
          <w:br/>
          <w:t>ΤΣΙΠΡΑΣ Α. , σελ.</w:t>
        </w:r>
        <w:r w:rsidRPr="00DB43BE">
          <w:rPr>
            <w:rFonts w:eastAsia="Times New Roman"/>
            <w:szCs w:val="24"/>
            <w:lang w:eastAsia="en-US"/>
          </w:rPr>
          <w:br/>
          <w:t>ΧΑΡΑΚΟΠΟΥΛΟΣ Μ. , σελ.</w:t>
        </w:r>
        <w:r w:rsidRPr="00DB43BE">
          <w:rPr>
            <w:rFonts w:eastAsia="Times New Roman"/>
            <w:szCs w:val="24"/>
            <w:lang w:eastAsia="en-US"/>
          </w:rPr>
          <w:br/>
        </w:r>
        <w:r w:rsidRPr="00DB43BE">
          <w:rPr>
            <w:rFonts w:eastAsia="Times New Roman"/>
            <w:szCs w:val="24"/>
            <w:lang w:eastAsia="en-US"/>
          </w:rPr>
          <w:br/>
          <w:t>Β. Επί διαδικαστικού θέματος:</w:t>
        </w:r>
        <w:r w:rsidRPr="00DB43BE">
          <w:rPr>
            <w:rFonts w:eastAsia="Times New Roman"/>
            <w:szCs w:val="24"/>
            <w:lang w:eastAsia="en-US"/>
          </w:rPr>
          <w:br/>
          <w:t>ΒΟΥΤΣΗΣ Ν. , σελ.</w:t>
        </w:r>
        <w:r w:rsidRPr="00DB43BE">
          <w:rPr>
            <w:rFonts w:eastAsia="Times New Roman"/>
            <w:szCs w:val="24"/>
            <w:lang w:eastAsia="en-US"/>
          </w:rPr>
          <w:br/>
          <w:t>ΓΕΩΡΓΙΑΔΗΣ Μ. , σελ.</w:t>
        </w:r>
        <w:r w:rsidRPr="00DB43BE">
          <w:rPr>
            <w:rFonts w:eastAsia="Times New Roman"/>
            <w:szCs w:val="24"/>
            <w:lang w:eastAsia="en-US"/>
          </w:rPr>
          <w:br/>
          <w:t>ΔΕΝΔΙΑΣ Ν. , σελ.</w:t>
        </w:r>
        <w:r w:rsidRPr="00DB43BE">
          <w:rPr>
            <w:rFonts w:eastAsia="Times New Roman"/>
            <w:szCs w:val="24"/>
            <w:lang w:eastAsia="en-US"/>
          </w:rPr>
          <w:br/>
          <w:t>ΚΑΡΡΑΣ Γ. , σελ.</w:t>
        </w:r>
        <w:r w:rsidRPr="00DB43BE">
          <w:rPr>
            <w:rFonts w:eastAsia="Times New Roman"/>
            <w:szCs w:val="24"/>
            <w:lang w:eastAsia="en-US"/>
          </w:rPr>
          <w:br/>
          <w:t>ΛΟΒΕΡΔΟΣ Α. , σελ.</w:t>
        </w:r>
        <w:r w:rsidRPr="00DB43BE">
          <w:rPr>
            <w:rFonts w:eastAsia="Times New Roman"/>
            <w:szCs w:val="24"/>
            <w:lang w:eastAsia="en-US"/>
          </w:rPr>
          <w:br/>
          <w:t>ΜΗΤΣΟΤΑΚΗΣ Κ. , σελ.</w:t>
        </w:r>
        <w:r w:rsidRPr="00DB43BE">
          <w:rPr>
            <w:rFonts w:eastAsia="Times New Roman"/>
            <w:szCs w:val="24"/>
            <w:lang w:eastAsia="en-US"/>
          </w:rPr>
          <w:br/>
          <w:t>ΤΣΙΠΡΑΣ Α. , σελ.</w:t>
        </w:r>
        <w:r w:rsidRPr="00DB43BE">
          <w:rPr>
            <w:rFonts w:eastAsia="Times New Roman"/>
            <w:szCs w:val="24"/>
            <w:lang w:eastAsia="en-US"/>
          </w:rPr>
          <w:br/>
          <w:t>ΧΡΙΣΤΟΦΙΛΟΠΟΥΛΟΥ Π. , σελ.</w:t>
        </w:r>
        <w:r w:rsidRPr="00DB43BE">
          <w:rPr>
            <w:rFonts w:eastAsia="Times New Roman"/>
            <w:szCs w:val="24"/>
            <w:lang w:eastAsia="en-US"/>
          </w:rPr>
          <w:br/>
        </w:r>
        <w:r w:rsidRPr="00DB43BE">
          <w:rPr>
            <w:rFonts w:eastAsia="Times New Roman"/>
            <w:szCs w:val="24"/>
            <w:lang w:eastAsia="en-US"/>
          </w:rPr>
          <w:br/>
          <w:t>ΠΑΡΕΜΒΑΣΕΙΣ:</w:t>
        </w:r>
        <w:r w:rsidRPr="00DB43BE">
          <w:rPr>
            <w:rFonts w:eastAsia="Times New Roman"/>
            <w:szCs w:val="24"/>
            <w:lang w:eastAsia="en-US"/>
          </w:rPr>
          <w:br/>
          <w:t>ΑΥΓΕΝΑΚΗΣ Ε. , σελ.</w:t>
        </w:r>
        <w:r w:rsidRPr="00DB43BE">
          <w:rPr>
            <w:rFonts w:eastAsia="Times New Roman"/>
            <w:szCs w:val="24"/>
            <w:lang w:eastAsia="en-US"/>
          </w:rPr>
          <w:br/>
          <w:t>ΑΥΛΩΝΙΤΟΥ Ε. , σελ.</w:t>
        </w:r>
        <w:r w:rsidRPr="00DB43BE">
          <w:rPr>
            <w:rFonts w:eastAsia="Times New Roman"/>
            <w:szCs w:val="24"/>
            <w:lang w:eastAsia="en-US"/>
          </w:rPr>
          <w:br/>
          <w:t>ΒΟΥΛΤΕΨΗ Σ. , σελ.</w:t>
        </w:r>
        <w:r w:rsidRPr="00DB43BE">
          <w:rPr>
            <w:rFonts w:eastAsia="Times New Roman"/>
            <w:szCs w:val="24"/>
            <w:lang w:eastAsia="en-US"/>
          </w:rPr>
          <w:br/>
          <w:t>ΚΑΡΑΜΑΝΛΗ  Ά. , σελ.</w:t>
        </w:r>
        <w:r w:rsidRPr="00DB43BE">
          <w:rPr>
            <w:rFonts w:eastAsia="Times New Roman"/>
            <w:szCs w:val="24"/>
            <w:lang w:eastAsia="en-US"/>
          </w:rPr>
          <w:br/>
          <w:t>ΠΑΝΤΖΑΣ Γ. , σελ.</w:t>
        </w:r>
        <w:r w:rsidRPr="00DB43BE">
          <w:rPr>
            <w:rFonts w:eastAsia="Times New Roman"/>
            <w:szCs w:val="24"/>
            <w:lang w:eastAsia="en-US"/>
          </w:rPr>
          <w:br/>
          <w:t>ΠΟΛΑΚΗΣ Π. , σελ.</w:t>
        </w:r>
        <w:r w:rsidRPr="00DB43BE">
          <w:rPr>
            <w:rFonts w:eastAsia="Times New Roman"/>
            <w:szCs w:val="24"/>
            <w:lang w:eastAsia="en-US"/>
          </w:rPr>
          <w:br/>
          <w:t>ΣΚΟΥΡΟΛΙΑΚΟΣ Π. , σελ.</w:t>
        </w:r>
        <w:r w:rsidRPr="00DB43BE">
          <w:rPr>
            <w:rFonts w:eastAsia="Times New Roman"/>
            <w:szCs w:val="24"/>
            <w:lang w:eastAsia="en-US"/>
          </w:rPr>
          <w:br/>
          <w:t>ΦΙΛΗΣ Ν. , σελ.</w:t>
        </w:r>
        <w:r w:rsidRPr="00DB43BE">
          <w:rPr>
            <w:rFonts w:eastAsia="Times New Roman"/>
            <w:szCs w:val="24"/>
            <w:lang w:eastAsia="en-US"/>
          </w:rPr>
          <w:br/>
          <w:t>ΦΩΤΗΛΑΣ Ι. , σελ.</w:t>
        </w:r>
        <w:r w:rsidRPr="00DB43BE">
          <w:rPr>
            <w:rFonts w:eastAsia="Times New Roman"/>
            <w:szCs w:val="24"/>
            <w:lang w:eastAsia="en-US"/>
          </w:rPr>
          <w:br/>
        </w:r>
      </w:ins>
    </w:p>
    <w:p w14:paraId="02B3D1BF" w14:textId="078A9BE0" w:rsidR="008168EC" w:rsidRDefault="00DB43BE">
      <w:pPr>
        <w:spacing w:line="600" w:lineRule="auto"/>
        <w:ind w:firstLine="720"/>
        <w:contextualSpacing/>
        <w:jc w:val="center"/>
        <w:rPr>
          <w:rFonts w:eastAsia="Times New Roman"/>
          <w:szCs w:val="24"/>
        </w:rPr>
      </w:pPr>
      <w:r>
        <w:rPr>
          <w:rFonts w:eastAsia="Times New Roman"/>
          <w:szCs w:val="24"/>
        </w:rPr>
        <w:t>ΠΡΑΚΤΙΚΑ ΒΟΥΛΗΣ</w:t>
      </w:r>
    </w:p>
    <w:p w14:paraId="02B3D1C0" w14:textId="77777777" w:rsidR="008168EC" w:rsidRDefault="00DB43BE">
      <w:pPr>
        <w:spacing w:line="600" w:lineRule="auto"/>
        <w:ind w:firstLine="720"/>
        <w:jc w:val="center"/>
        <w:rPr>
          <w:rFonts w:eastAsia="Times New Roman"/>
          <w:szCs w:val="24"/>
        </w:rPr>
      </w:pPr>
      <w:r>
        <w:rPr>
          <w:rFonts w:eastAsia="Times New Roman"/>
          <w:szCs w:val="24"/>
        </w:rPr>
        <w:t>Ι</w:t>
      </w:r>
      <w:r>
        <w:rPr>
          <w:rFonts w:eastAsia="Times New Roman"/>
          <w:szCs w:val="24"/>
          <w:lang w:val="en-US"/>
        </w:rPr>
        <w:t>Z</w:t>
      </w:r>
      <w:r>
        <w:rPr>
          <w:rFonts w:eastAsia="Times New Roman"/>
          <w:szCs w:val="24"/>
        </w:rPr>
        <w:t xml:space="preserve">΄ ΠΕΡΙΟΔΟΣ </w:t>
      </w:r>
    </w:p>
    <w:p w14:paraId="02B3D1C1" w14:textId="77777777" w:rsidR="008168EC" w:rsidRDefault="00DB43BE">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2B3D1C2" w14:textId="77777777" w:rsidR="008168EC" w:rsidRDefault="00DB43BE">
      <w:pPr>
        <w:spacing w:line="600" w:lineRule="auto"/>
        <w:ind w:firstLine="720"/>
        <w:jc w:val="center"/>
        <w:rPr>
          <w:rFonts w:eastAsia="Times New Roman"/>
          <w:szCs w:val="24"/>
        </w:rPr>
      </w:pPr>
      <w:r>
        <w:rPr>
          <w:rFonts w:eastAsia="Times New Roman"/>
          <w:szCs w:val="24"/>
        </w:rPr>
        <w:t>ΣΥΝΟΔΟΣ Δ΄</w:t>
      </w:r>
    </w:p>
    <w:p w14:paraId="02B3D1C3" w14:textId="77777777" w:rsidR="008168EC" w:rsidRDefault="00DB43BE">
      <w:pPr>
        <w:spacing w:line="600" w:lineRule="auto"/>
        <w:ind w:firstLine="720"/>
        <w:jc w:val="center"/>
        <w:rPr>
          <w:rFonts w:eastAsia="Times New Roman"/>
          <w:szCs w:val="24"/>
        </w:rPr>
      </w:pPr>
      <w:r>
        <w:rPr>
          <w:rFonts w:eastAsia="Times New Roman"/>
          <w:szCs w:val="24"/>
        </w:rPr>
        <w:t>ΣΥΝΕΔΡΙΑΣΗ ΡΙΗ΄</w:t>
      </w:r>
    </w:p>
    <w:p w14:paraId="02B3D1C4" w14:textId="77777777" w:rsidR="008168EC" w:rsidRDefault="00DB43BE">
      <w:pPr>
        <w:spacing w:line="600" w:lineRule="auto"/>
        <w:ind w:firstLine="720"/>
        <w:jc w:val="center"/>
        <w:rPr>
          <w:rFonts w:eastAsia="Times New Roman"/>
          <w:szCs w:val="24"/>
        </w:rPr>
      </w:pPr>
      <w:r>
        <w:rPr>
          <w:rFonts w:eastAsia="Times New Roman"/>
          <w:szCs w:val="24"/>
        </w:rPr>
        <w:t>Τετάρτη 8 Μαΐου 2019</w:t>
      </w:r>
    </w:p>
    <w:p w14:paraId="02B3D1C5" w14:textId="77777777" w:rsidR="008168EC" w:rsidRDefault="00DB43BE">
      <w:pPr>
        <w:spacing w:line="600" w:lineRule="auto"/>
        <w:ind w:firstLine="720"/>
        <w:jc w:val="both"/>
        <w:rPr>
          <w:rFonts w:eastAsia="Times New Roman"/>
          <w:szCs w:val="24"/>
        </w:rPr>
      </w:pPr>
      <w:r>
        <w:rPr>
          <w:rFonts w:eastAsia="Times New Roman"/>
          <w:szCs w:val="24"/>
        </w:rPr>
        <w:t>Αθήνα, σήμερα στις 8 Μαΐου 2019, ημέρα Τετάρτη και ώρα 19.14</w:t>
      </w:r>
      <w:r>
        <w:rPr>
          <w:rFonts w:eastAsia="Times New Roman"/>
          <w:szCs w:val="24"/>
        </w:rPr>
        <w:t>΄</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62656F">
        <w:rPr>
          <w:rFonts w:eastAsia="Times New Roman"/>
          <w:b/>
          <w:szCs w:val="24"/>
        </w:rPr>
        <w:t>ΝΙΚΟΛΑΟΥ ΒΟΥΤΣΗ</w:t>
      </w:r>
      <w:r>
        <w:rPr>
          <w:rFonts w:eastAsia="Times New Roman"/>
          <w:szCs w:val="24"/>
        </w:rPr>
        <w:t>.</w:t>
      </w:r>
    </w:p>
    <w:p w14:paraId="02B3D1C6" w14:textId="77777777" w:rsidR="008168EC" w:rsidRDefault="00DB43BE">
      <w:pPr>
        <w:spacing w:line="600" w:lineRule="auto"/>
        <w:ind w:firstLine="720"/>
        <w:jc w:val="both"/>
        <w:rPr>
          <w:rFonts w:eastAsia="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
          <w:bCs/>
          <w:szCs w:val="24"/>
        </w:rPr>
        <w:t xml:space="preserve"> </w:t>
      </w:r>
      <w:r>
        <w:rPr>
          <w:rFonts w:eastAsia="Times New Roman"/>
          <w:szCs w:val="24"/>
        </w:rPr>
        <w:t>Κυρίες και κύριοι συνάδελφοι, αρχίζει η συνεδρίαση.</w:t>
      </w:r>
    </w:p>
    <w:p w14:paraId="02B3D1C7"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 xml:space="preserve">Πριν </w:t>
      </w:r>
      <w:r>
        <w:rPr>
          <w:rFonts w:eastAsia="Times New Roman" w:cs="Times New Roman"/>
          <w:szCs w:val="24"/>
        </w:rPr>
        <w:t xml:space="preserve">εισέλθουμε </w:t>
      </w:r>
      <w:r>
        <w:rPr>
          <w:rFonts w:eastAsia="Times New Roman" w:cs="Times New Roman"/>
          <w:szCs w:val="24"/>
        </w:rPr>
        <w:t>στη</w:t>
      </w:r>
      <w:r>
        <w:rPr>
          <w:rFonts w:eastAsia="Times New Roman" w:cs="Times New Roman"/>
          <w:szCs w:val="24"/>
        </w:rPr>
        <w:t>ν</w:t>
      </w:r>
      <w:r>
        <w:rPr>
          <w:rFonts w:eastAsia="Times New Roman" w:cs="Times New Roman"/>
          <w:szCs w:val="24"/>
        </w:rPr>
        <w:t xml:space="preserve"> ει</w:t>
      </w:r>
      <w:r>
        <w:rPr>
          <w:rFonts w:eastAsia="Times New Roman" w:cs="Times New Roman"/>
          <w:szCs w:val="24"/>
        </w:rPr>
        <w:t xml:space="preserve">δική ημερήσια διάταξη, θέλω να σας ενημερώσω ότι στη σημερινή </w:t>
      </w:r>
      <w:r w:rsidRPr="00B00A4A">
        <w:rPr>
          <w:rFonts w:eastAsia="Times New Roman" w:cs="Times New Roman"/>
          <w:szCs w:val="24"/>
        </w:rPr>
        <w:t xml:space="preserve">συνεδρίαση θα συμμετάσχουν και οι </w:t>
      </w:r>
      <w:r>
        <w:rPr>
          <w:rFonts w:eastAsia="Times New Roman" w:cs="Times New Roman"/>
          <w:szCs w:val="24"/>
        </w:rPr>
        <w:t xml:space="preserve">νέοι </w:t>
      </w:r>
      <w:r w:rsidRPr="00B00A4A">
        <w:rPr>
          <w:rFonts w:eastAsia="Times New Roman" w:cs="Times New Roman"/>
          <w:szCs w:val="24"/>
        </w:rPr>
        <w:t xml:space="preserve">συνάδελφοί </w:t>
      </w:r>
      <w:r>
        <w:rPr>
          <w:rFonts w:eastAsia="Times New Roman" w:cs="Times New Roman"/>
          <w:szCs w:val="24"/>
        </w:rPr>
        <w:t>μας, η κ.</w:t>
      </w:r>
      <w:r w:rsidRPr="00B00A4A">
        <w:rPr>
          <w:rFonts w:eastAsia="Times New Roman" w:cs="Times New Roman"/>
          <w:szCs w:val="24"/>
        </w:rPr>
        <w:t xml:space="preserve"> Ράπτη</w:t>
      </w:r>
      <w:r>
        <w:rPr>
          <w:rFonts w:eastAsia="Times New Roman" w:cs="Times New Roman"/>
          <w:szCs w:val="24"/>
        </w:rPr>
        <w:t>, ο</w:t>
      </w:r>
      <w:r w:rsidRPr="00B00A4A">
        <w:rPr>
          <w:rFonts w:eastAsia="Times New Roman" w:cs="Times New Roman"/>
          <w:szCs w:val="24"/>
        </w:rPr>
        <w:t xml:space="preserve"> </w:t>
      </w:r>
      <w:r>
        <w:rPr>
          <w:rFonts w:eastAsia="Times New Roman" w:cs="Times New Roman"/>
          <w:szCs w:val="24"/>
        </w:rPr>
        <w:t>κ.</w:t>
      </w:r>
      <w:r w:rsidRPr="00B00A4A">
        <w:rPr>
          <w:rFonts w:eastAsia="Times New Roman" w:cs="Times New Roman"/>
          <w:szCs w:val="24"/>
        </w:rPr>
        <w:t xml:space="preserve"> </w:t>
      </w:r>
      <w:proofErr w:type="spellStart"/>
      <w:r w:rsidRPr="00B00A4A">
        <w:rPr>
          <w:rFonts w:eastAsia="Times New Roman" w:cs="Times New Roman"/>
          <w:szCs w:val="24"/>
        </w:rPr>
        <w:t>Νυφούδης</w:t>
      </w:r>
      <w:proofErr w:type="spellEnd"/>
      <w:r w:rsidRPr="00B00A4A">
        <w:rPr>
          <w:rFonts w:eastAsia="Times New Roman" w:cs="Times New Roman"/>
          <w:szCs w:val="24"/>
        </w:rPr>
        <w:t xml:space="preserve"> και ο </w:t>
      </w:r>
      <w:r>
        <w:rPr>
          <w:rFonts w:eastAsia="Times New Roman" w:cs="Times New Roman"/>
          <w:szCs w:val="24"/>
        </w:rPr>
        <w:t>κ.</w:t>
      </w:r>
      <w:r w:rsidRPr="00B00A4A">
        <w:rPr>
          <w:rFonts w:eastAsia="Times New Roman" w:cs="Times New Roman"/>
          <w:szCs w:val="24"/>
        </w:rPr>
        <w:t xml:space="preserve"> Πάνος Παναγιωτόπουλος</w:t>
      </w:r>
      <w:r>
        <w:rPr>
          <w:rFonts w:eastAsia="Times New Roman" w:cs="Times New Roman"/>
          <w:szCs w:val="24"/>
        </w:rPr>
        <w:t>. Η κ.</w:t>
      </w:r>
      <w:r w:rsidRPr="00B00A4A">
        <w:rPr>
          <w:rFonts w:eastAsia="Times New Roman" w:cs="Times New Roman"/>
          <w:szCs w:val="24"/>
        </w:rPr>
        <w:t xml:space="preserve"> </w:t>
      </w:r>
      <w:proofErr w:type="spellStart"/>
      <w:r w:rsidRPr="00B00A4A">
        <w:rPr>
          <w:rFonts w:eastAsia="Times New Roman" w:cs="Times New Roman"/>
          <w:szCs w:val="24"/>
        </w:rPr>
        <w:t>Λυμπεράκη</w:t>
      </w:r>
      <w:proofErr w:type="spellEnd"/>
      <w:r w:rsidRPr="00B00A4A">
        <w:rPr>
          <w:rFonts w:eastAsia="Times New Roman" w:cs="Times New Roman"/>
          <w:szCs w:val="24"/>
        </w:rPr>
        <w:t xml:space="preserve"> ήταν </w:t>
      </w:r>
      <w:r>
        <w:rPr>
          <w:rFonts w:eastAsia="Times New Roman" w:cs="Times New Roman"/>
          <w:szCs w:val="24"/>
        </w:rPr>
        <w:t xml:space="preserve">Βουλευτής </w:t>
      </w:r>
      <w:r w:rsidRPr="00B00A4A">
        <w:rPr>
          <w:rFonts w:eastAsia="Times New Roman" w:cs="Times New Roman"/>
          <w:szCs w:val="24"/>
        </w:rPr>
        <w:t>από πριν</w:t>
      </w:r>
      <w:r>
        <w:rPr>
          <w:rFonts w:eastAsia="Times New Roman" w:cs="Times New Roman"/>
          <w:szCs w:val="24"/>
        </w:rPr>
        <w:t>.</w:t>
      </w:r>
    </w:p>
    <w:p w14:paraId="02B3D1C8"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Επίσης, θα ήθελα να κάνω και μί</w:t>
      </w:r>
      <w:r w:rsidRPr="00B00A4A">
        <w:rPr>
          <w:rFonts w:eastAsia="Times New Roman" w:cs="Times New Roman"/>
          <w:szCs w:val="24"/>
        </w:rPr>
        <w:t>α ανακοίνω</w:t>
      </w:r>
      <w:r w:rsidRPr="00B00A4A">
        <w:rPr>
          <w:rFonts w:eastAsia="Times New Roman" w:cs="Times New Roman"/>
          <w:szCs w:val="24"/>
        </w:rPr>
        <w:t>ση προς το Σώμα</w:t>
      </w:r>
      <w:r>
        <w:rPr>
          <w:rFonts w:eastAsia="Times New Roman" w:cs="Times New Roman"/>
          <w:szCs w:val="24"/>
        </w:rPr>
        <w:t>.</w:t>
      </w:r>
      <w:r w:rsidRPr="00B00A4A">
        <w:rPr>
          <w:rFonts w:eastAsia="Times New Roman" w:cs="Times New Roman"/>
          <w:szCs w:val="24"/>
        </w:rPr>
        <w:t xml:space="preserve"> </w:t>
      </w:r>
    </w:p>
    <w:p w14:paraId="02B3D1C9" w14:textId="77777777" w:rsidR="008168EC" w:rsidRDefault="00DB43BE">
      <w:pPr>
        <w:spacing w:line="600" w:lineRule="auto"/>
        <w:ind w:firstLine="720"/>
        <w:jc w:val="both"/>
        <w:rPr>
          <w:rFonts w:eastAsia="Times New Roman" w:cs="Times New Roman"/>
          <w:szCs w:val="24"/>
        </w:rPr>
      </w:pPr>
      <w:r w:rsidRPr="00B00A4A">
        <w:rPr>
          <w:rFonts w:eastAsia="Times New Roman" w:cs="Times New Roman"/>
          <w:szCs w:val="24"/>
        </w:rPr>
        <w:t>Με επιστολές προς τον Πρόεδρο της Βουλής στις 2 Μαΐου</w:t>
      </w:r>
      <w:r>
        <w:rPr>
          <w:rFonts w:eastAsia="Times New Roman" w:cs="Times New Roman"/>
          <w:szCs w:val="24"/>
        </w:rPr>
        <w:t xml:space="preserve"> 2019</w:t>
      </w:r>
      <w:r w:rsidRPr="00B00A4A">
        <w:rPr>
          <w:rFonts w:eastAsia="Times New Roman" w:cs="Times New Roman"/>
          <w:szCs w:val="24"/>
        </w:rPr>
        <w:t xml:space="preserve"> </w:t>
      </w:r>
      <w:r>
        <w:rPr>
          <w:rFonts w:eastAsia="Times New Roman" w:cs="Times New Roman"/>
          <w:szCs w:val="24"/>
        </w:rPr>
        <w:t>ο κ.</w:t>
      </w:r>
      <w:r w:rsidRPr="00B00A4A">
        <w:rPr>
          <w:rFonts w:eastAsia="Times New Roman" w:cs="Times New Roman"/>
          <w:szCs w:val="24"/>
        </w:rPr>
        <w:t xml:space="preserve"> Σταύρος Θεοδωράκης </w:t>
      </w:r>
      <w:r>
        <w:rPr>
          <w:rFonts w:eastAsia="Times New Roman" w:cs="Times New Roman"/>
          <w:szCs w:val="24"/>
        </w:rPr>
        <w:t xml:space="preserve">και </w:t>
      </w:r>
      <w:r w:rsidRPr="00B00A4A">
        <w:rPr>
          <w:rFonts w:eastAsia="Times New Roman" w:cs="Times New Roman"/>
          <w:szCs w:val="24"/>
        </w:rPr>
        <w:t xml:space="preserve">στις 7 Μαΐου </w:t>
      </w:r>
      <w:r>
        <w:rPr>
          <w:rFonts w:eastAsia="Times New Roman" w:cs="Times New Roman"/>
          <w:szCs w:val="24"/>
        </w:rPr>
        <w:t>2019 οι Βουλευτές κ.κ.</w:t>
      </w:r>
      <w:r w:rsidRPr="00B00A4A">
        <w:rPr>
          <w:rFonts w:eastAsia="Times New Roman" w:cs="Times New Roman"/>
          <w:szCs w:val="24"/>
        </w:rPr>
        <w:t xml:space="preserve"> Σταύρος Θεοδωράκης</w:t>
      </w:r>
      <w:r>
        <w:rPr>
          <w:rFonts w:eastAsia="Times New Roman" w:cs="Times New Roman"/>
          <w:szCs w:val="24"/>
        </w:rPr>
        <w:t>,</w:t>
      </w:r>
      <w:r w:rsidRPr="00B00A4A">
        <w:rPr>
          <w:rFonts w:eastAsia="Times New Roman" w:cs="Times New Roman"/>
          <w:szCs w:val="24"/>
        </w:rPr>
        <w:t xml:space="preserve"> Σπυρίδων Λυκούδης</w:t>
      </w:r>
      <w:r>
        <w:rPr>
          <w:rFonts w:eastAsia="Times New Roman" w:cs="Times New Roman"/>
          <w:szCs w:val="24"/>
        </w:rPr>
        <w:t>,</w:t>
      </w:r>
      <w:r w:rsidRPr="00B00A4A">
        <w:rPr>
          <w:rFonts w:eastAsia="Times New Roman" w:cs="Times New Roman"/>
          <w:szCs w:val="24"/>
        </w:rPr>
        <w:t xml:space="preserve"> Αντιγόνη </w:t>
      </w:r>
      <w:proofErr w:type="spellStart"/>
      <w:r w:rsidRPr="00B00A4A">
        <w:rPr>
          <w:rFonts w:eastAsia="Times New Roman" w:cs="Times New Roman"/>
          <w:szCs w:val="24"/>
        </w:rPr>
        <w:t>Λυμπεράκη</w:t>
      </w:r>
      <w:proofErr w:type="spellEnd"/>
      <w:r>
        <w:rPr>
          <w:rFonts w:eastAsia="Times New Roman" w:cs="Times New Roman"/>
          <w:szCs w:val="24"/>
        </w:rPr>
        <w:t>,</w:t>
      </w:r>
      <w:r w:rsidRPr="00B00A4A">
        <w:rPr>
          <w:rFonts w:eastAsia="Times New Roman" w:cs="Times New Roman"/>
          <w:szCs w:val="24"/>
        </w:rPr>
        <w:t xml:space="preserve"> Γεώργιος </w:t>
      </w:r>
      <w:proofErr w:type="spellStart"/>
      <w:r w:rsidRPr="00B00A4A">
        <w:rPr>
          <w:rFonts w:eastAsia="Times New Roman" w:cs="Times New Roman"/>
          <w:szCs w:val="24"/>
        </w:rPr>
        <w:t>Μαυρωτάς</w:t>
      </w:r>
      <w:proofErr w:type="spellEnd"/>
      <w:r w:rsidRPr="00B00A4A">
        <w:rPr>
          <w:rFonts w:eastAsia="Times New Roman" w:cs="Times New Roman"/>
          <w:szCs w:val="24"/>
        </w:rPr>
        <w:t xml:space="preserve"> και Νικόλαος </w:t>
      </w:r>
      <w:proofErr w:type="spellStart"/>
      <w:r w:rsidRPr="00B00A4A">
        <w:rPr>
          <w:rFonts w:eastAsia="Times New Roman" w:cs="Times New Roman"/>
          <w:szCs w:val="24"/>
        </w:rPr>
        <w:t>Νυφούδης</w:t>
      </w:r>
      <w:proofErr w:type="spellEnd"/>
      <w:r w:rsidRPr="00B00A4A">
        <w:rPr>
          <w:rFonts w:eastAsia="Times New Roman" w:cs="Times New Roman"/>
          <w:szCs w:val="24"/>
        </w:rPr>
        <w:t xml:space="preserve"> δήλωσαν ότι θα συμμετέχουν στην Κοινοβουλευτική Ομάδα του κόμματος </w:t>
      </w:r>
      <w:r>
        <w:rPr>
          <w:rFonts w:eastAsia="Times New Roman" w:cs="Times New Roman"/>
          <w:szCs w:val="24"/>
        </w:rPr>
        <w:t>«</w:t>
      </w:r>
      <w:r w:rsidRPr="00B00A4A">
        <w:rPr>
          <w:rFonts w:eastAsia="Times New Roman" w:cs="Times New Roman"/>
          <w:szCs w:val="24"/>
        </w:rPr>
        <w:t>Το Ποτάμι</w:t>
      </w:r>
      <w:r>
        <w:rPr>
          <w:rFonts w:eastAsia="Times New Roman" w:cs="Times New Roman"/>
          <w:szCs w:val="24"/>
        </w:rPr>
        <w:t xml:space="preserve">». </w:t>
      </w:r>
    </w:p>
    <w:p w14:paraId="02B3D1CA"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Ο</w:t>
      </w:r>
      <w:r w:rsidRPr="00B00A4A">
        <w:rPr>
          <w:rFonts w:eastAsia="Times New Roman" w:cs="Times New Roman"/>
          <w:szCs w:val="24"/>
        </w:rPr>
        <w:t xml:space="preserve"> Πρόεδρος της Βουλής κ</w:t>
      </w:r>
      <w:r>
        <w:rPr>
          <w:rFonts w:eastAsia="Times New Roman" w:cs="Times New Roman"/>
          <w:szCs w:val="24"/>
        </w:rPr>
        <w:t>.</w:t>
      </w:r>
      <w:r w:rsidRPr="00B00A4A">
        <w:rPr>
          <w:rFonts w:eastAsia="Times New Roman" w:cs="Times New Roman"/>
          <w:szCs w:val="24"/>
        </w:rPr>
        <w:t xml:space="preserve"> </w:t>
      </w:r>
      <w:proofErr w:type="spellStart"/>
      <w:r w:rsidRPr="00B00A4A">
        <w:rPr>
          <w:rFonts w:eastAsia="Times New Roman" w:cs="Times New Roman"/>
          <w:szCs w:val="24"/>
        </w:rPr>
        <w:t>Βούτσης</w:t>
      </w:r>
      <w:proofErr w:type="spellEnd"/>
      <w:r w:rsidRPr="00B00A4A">
        <w:rPr>
          <w:rFonts w:eastAsia="Times New Roman" w:cs="Times New Roman"/>
          <w:szCs w:val="24"/>
        </w:rPr>
        <w:t xml:space="preserve"> με την από 7 Μαΐου </w:t>
      </w:r>
      <w:r>
        <w:rPr>
          <w:rFonts w:eastAsia="Times New Roman" w:cs="Times New Roman"/>
          <w:szCs w:val="24"/>
        </w:rPr>
        <w:t>20</w:t>
      </w:r>
      <w:r w:rsidRPr="00B00A4A">
        <w:rPr>
          <w:rFonts w:eastAsia="Times New Roman" w:cs="Times New Roman"/>
          <w:szCs w:val="24"/>
        </w:rPr>
        <w:t>19 επιστολή του πρ</w:t>
      </w:r>
      <w:r>
        <w:rPr>
          <w:rFonts w:eastAsia="Times New Roman" w:cs="Times New Roman"/>
          <w:szCs w:val="24"/>
        </w:rPr>
        <w:t>ος τον επικεφαλής του κόμματος «</w:t>
      </w:r>
      <w:r w:rsidRPr="00B00A4A">
        <w:rPr>
          <w:rFonts w:eastAsia="Times New Roman" w:cs="Times New Roman"/>
          <w:szCs w:val="24"/>
        </w:rPr>
        <w:t>Το Ποτάμι</w:t>
      </w:r>
      <w:r>
        <w:rPr>
          <w:rFonts w:eastAsia="Times New Roman" w:cs="Times New Roman"/>
          <w:szCs w:val="24"/>
        </w:rPr>
        <w:t>» κ.</w:t>
      </w:r>
      <w:r w:rsidRPr="00B00A4A">
        <w:rPr>
          <w:rFonts w:eastAsia="Times New Roman" w:cs="Times New Roman"/>
          <w:szCs w:val="24"/>
        </w:rPr>
        <w:t xml:space="preserve"> Σταύρο Θεοδωράκη</w:t>
      </w:r>
      <w:r>
        <w:rPr>
          <w:rFonts w:eastAsia="Times New Roman" w:cs="Times New Roman"/>
          <w:szCs w:val="24"/>
        </w:rPr>
        <w:t>,</w:t>
      </w:r>
      <w:r w:rsidRPr="00B00A4A">
        <w:rPr>
          <w:rFonts w:eastAsia="Times New Roman" w:cs="Times New Roman"/>
          <w:szCs w:val="24"/>
        </w:rPr>
        <w:t xml:space="preserve"> μετά και τη γνωμοδότηση του Επιστημονικού Συμβουλίου της Βουλής</w:t>
      </w:r>
      <w:r>
        <w:rPr>
          <w:rFonts w:eastAsia="Times New Roman" w:cs="Times New Roman"/>
          <w:szCs w:val="24"/>
        </w:rPr>
        <w:t>,</w:t>
      </w:r>
      <w:r w:rsidRPr="00B00A4A">
        <w:rPr>
          <w:rFonts w:eastAsia="Times New Roman" w:cs="Times New Roman"/>
          <w:szCs w:val="24"/>
        </w:rPr>
        <w:t xml:space="preserve"> τον ενημέρωσε πως </w:t>
      </w:r>
      <w:r>
        <w:rPr>
          <w:rFonts w:eastAsia="Times New Roman" w:cs="Times New Roman"/>
          <w:szCs w:val="24"/>
        </w:rPr>
        <w:t>η</w:t>
      </w:r>
      <w:r w:rsidRPr="00B00A4A">
        <w:rPr>
          <w:rFonts w:eastAsia="Times New Roman" w:cs="Times New Roman"/>
          <w:szCs w:val="24"/>
        </w:rPr>
        <w:t xml:space="preserve"> αρμόδια υπηρεσία της Βουλής θα προβεί σε όλες τις δέουσες ενέργειες για την ανασυγκρότηση </w:t>
      </w:r>
      <w:r w:rsidRPr="00B00A4A">
        <w:rPr>
          <w:rFonts w:eastAsia="Times New Roman" w:cs="Times New Roman"/>
          <w:szCs w:val="24"/>
        </w:rPr>
        <w:lastRenderedPageBreak/>
        <w:t xml:space="preserve">της Κοινοβουλευτικής Ομάδας </w:t>
      </w:r>
      <w:r>
        <w:rPr>
          <w:rFonts w:eastAsia="Times New Roman" w:cs="Times New Roman"/>
          <w:szCs w:val="24"/>
        </w:rPr>
        <w:t>του κόμματος «</w:t>
      </w:r>
      <w:r w:rsidRPr="00B00A4A">
        <w:rPr>
          <w:rFonts w:eastAsia="Times New Roman" w:cs="Times New Roman"/>
          <w:szCs w:val="24"/>
        </w:rPr>
        <w:t>Το Ποτάμι</w:t>
      </w:r>
      <w:r>
        <w:rPr>
          <w:rFonts w:eastAsia="Times New Roman" w:cs="Times New Roman"/>
          <w:szCs w:val="24"/>
        </w:rPr>
        <w:t>»,</w:t>
      </w:r>
      <w:r w:rsidRPr="00B00A4A">
        <w:rPr>
          <w:rFonts w:eastAsia="Times New Roman" w:cs="Times New Roman"/>
          <w:szCs w:val="24"/>
        </w:rPr>
        <w:t xml:space="preserve"> κατ</w:t>
      </w:r>
      <w:r>
        <w:rPr>
          <w:rFonts w:eastAsia="Times New Roman" w:cs="Times New Roman"/>
          <w:szCs w:val="24"/>
        </w:rPr>
        <w:t>’</w:t>
      </w:r>
      <w:r w:rsidRPr="00B00A4A">
        <w:rPr>
          <w:rFonts w:eastAsia="Times New Roman" w:cs="Times New Roman"/>
          <w:szCs w:val="24"/>
        </w:rPr>
        <w:t xml:space="preserve"> εφαρμογή της παρ</w:t>
      </w:r>
      <w:r>
        <w:rPr>
          <w:rFonts w:eastAsia="Times New Roman" w:cs="Times New Roman"/>
          <w:szCs w:val="24"/>
        </w:rPr>
        <w:t>αγρά</w:t>
      </w:r>
      <w:r>
        <w:rPr>
          <w:rFonts w:eastAsia="Times New Roman" w:cs="Times New Roman"/>
          <w:szCs w:val="24"/>
        </w:rPr>
        <w:t>φου</w:t>
      </w:r>
      <w:r w:rsidRPr="00B00A4A">
        <w:rPr>
          <w:rFonts w:eastAsia="Times New Roman" w:cs="Times New Roman"/>
          <w:szCs w:val="24"/>
        </w:rPr>
        <w:t xml:space="preserve"> 1 του άρθρου 16 του Κανονισμού της Βουλής</w:t>
      </w:r>
      <w:r>
        <w:rPr>
          <w:rFonts w:eastAsia="Times New Roman" w:cs="Times New Roman"/>
          <w:szCs w:val="24"/>
        </w:rPr>
        <w:t>,</w:t>
      </w:r>
      <w:r w:rsidRPr="00B00A4A">
        <w:rPr>
          <w:rFonts w:eastAsia="Times New Roman" w:cs="Times New Roman"/>
          <w:szCs w:val="24"/>
        </w:rPr>
        <w:t xml:space="preserve"> Μέρος Α</w:t>
      </w:r>
      <w:r>
        <w:rPr>
          <w:rFonts w:eastAsia="Times New Roman" w:cs="Times New Roman"/>
          <w:szCs w:val="24"/>
        </w:rPr>
        <w:t>΄</w:t>
      </w:r>
      <w:r w:rsidRPr="00B00A4A">
        <w:rPr>
          <w:rFonts w:eastAsia="Times New Roman" w:cs="Times New Roman"/>
          <w:szCs w:val="24"/>
        </w:rPr>
        <w:t xml:space="preserve"> Κοινοβουλευτικό</w:t>
      </w:r>
      <w:r>
        <w:rPr>
          <w:rFonts w:eastAsia="Times New Roman" w:cs="Times New Roman"/>
          <w:szCs w:val="24"/>
        </w:rPr>
        <w:t>.</w:t>
      </w:r>
    </w:p>
    <w:p w14:paraId="02B3D1CB" w14:textId="77777777" w:rsidR="008168EC" w:rsidRDefault="00DB43BE">
      <w:pPr>
        <w:spacing w:line="600" w:lineRule="auto"/>
        <w:ind w:firstLine="720"/>
        <w:jc w:val="both"/>
        <w:rPr>
          <w:rFonts w:eastAsia="Times New Roman"/>
          <w:color w:val="202124"/>
          <w:szCs w:val="24"/>
        </w:rPr>
      </w:pPr>
      <w:r>
        <w:rPr>
          <w:rFonts w:eastAsia="Times New Roman"/>
          <w:color w:val="202124"/>
          <w:szCs w:val="24"/>
        </w:rPr>
        <w:t>Κατόπιν των ανωτέρω, στη σημερινή συνεδρίαση επί της προτάσεως του Πρωθυπουργού για την παροχή ψήφου εμπιστοσύνης προς την Κυβέρνηση, σύμφωνα με τα άρθρα 84 του Συντάγματος και 141 το</w:t>
      </w:r>
      <w:r>
        <w:rPr>
          <w:rFonts w:eastAsia="Times New Roman"/>
          <w:color w:val="202124"/>
          <w:szCs w:val="24"/>
        </w:rPr>
        <w:t>υ Κανονισμού της Βουλής, το κόμμα «Το Ποτάμι» θα συμμετέχει ως Κοινοβουλευτική Ομάδα.</w:t>
      </w:r>
    </w:p>
    <w:p w14:paraId="02B3D1CC" w14:textId="77777777" w:rsidR="008168EC" w:rsidRDefault="00DB43BE">
      <w:pPr>
        <w:spacing w:line="600" w:lineRule="auto"/>
        <w:ind w:firstLine="720"/>
        <w:jc w:val="both"/>
        <w:rPr>
          <w:rFonts w:eastAsia="Times New Roman"/>
          <w:color w:val="202124"/>
          <w:szCs w:val="24"/>
        </w:rPr>
      </w:pPr>
      <w:r>
        <w:rPr>
          <w:rFonts w:eastAsia="Times New Roman"/>
          <w:color w:val="202124"/>
          <w:szCs w:val="24"/>
        </w:rPr>
        <w:t xml:space="preserve">Σήμερα δεν θα πρωτομιλήσει, εξ όσων γνωρίζουμε, ο κ. Θεοδωράκης στη σχετική σειρά ούτε ο κ. </w:t>
      </w:r>
      <w:proofErr w:type="spellStart"/>
      <w:r>
        <w:rPr>
          <w:rFonts w:eastAsia="Times New Roman"/>
          <w:color w:val="202124"/>
          <w:szCs w:val="24"/>
        </w:rPr>
        <w:t>Κουτσούμπας</w:t>
      </w:r>
      <w:proofErr w:type="spellEnd"/>
      <w:r>
        <w:rPr>
          <w:rFonts w:eastAsia="Times New Roman"/>
          <w:color w:val="202124"/>
          <w:szCs w:val="24"/>
        </w:rPr>
        <w:t>, ο Πρόεδρος της Κοινοβουλευτικής Ομάδας του Κομμουνιστικού Κόμματο</w:t>
      </w:r>
      <w:r>
        <w:rPr>
          <w:rFonts w:eastAsia="Times New Roman"/>
          <w:color w:val="202124"/>
          <w:szCs w:val="24"/>
        </w:rPr>
        <w:t xml:space="preserve">ς Ελλάδας ούτε ο κ. Λεβέντης, Πρόεδρος της Κοινοβουλευτικής Ομάδας της Ένωσης Κεντρώων. Θα πρωτομιλήσουν οι υπόλοιποι Αρχηγοί και ύστερα θα δώσουμε τον λόγο και στον κ. </w:t>
      </w:r>
      <w:r>
        <w:rPr>
          <w:rFonts w:eastAsia="Times New Roman"/>
          <w:color w:val="202124"/>
          <w:szCs w:val="24"/>
        </w:rPr>
        <w:t xml:space="preserve">Παναγιώτη </w:t>
      </w:r>
      <w:r>
        <w:rPr>
          <w:rFonts w:eastAsia="Times New Roman"/>
          <w:color w:val="202124"/>
          <w:szCs w:val="24"/>
        </w:rPr>
        <w:t>Καμμένο και την κ. Αλέκα Παπαρήγα για να μπούμε στ</w:t>
      </w:r>
      <w:r>
        <w:rPr>
          <w:rFonts w:eastAsia="Times New Roman"/>
          <w:color w:val="202124"/>
          <w:szCs w:val="24"/>
        </w:rPr>
        <w:t>ο</w:t>
      </w:r>
      <w:r>
        <w:rPr>
          <w:rFonts w:eastAsia="Times New Roman"/>
          <w:color w:val="202124"/>
          <w:szCs w:val="24"/>
        </w:rPr>
        <w:t xml:space="preserve">ν πρώτο κύκλο ομιλιών. </w:t>
      </w:r>
    </w:p>
    <w:p w14:paraId="02B3D1CD" w14:textId="77777777" w:rsidR="008168EC" w:rsidRDefault="00DB43BE">
      <w:pPr>
        <w:spacing w:line="600" w:lineRule="auto"/>
        <w:ind w:firstLine="720"/>
        <w:jc w:val="both"/>
        <w:rPr>
          <w:rFonts w:eastAsia="Times New Roman"/>
          <w:color w:val="202124"/>
          <w:szCs w:val="24"/>
        </w:rPr>
      </w:pPr>
      <w:r>
        <w:rPr>
          <w:rFonts w:eastAsia="Times New Roman"/>
          <w:color w:val="202124"/>
          <w:szCs w:val="24"/>
        </w:rPr>
        <w:lastRenderedPageBreak/>
        <w:t>Κυ</w:t>
      </w:r>
      <w:r>
        <w:rPr>
          <w:rFonts w:eastAsia="Times New Roman"/>
          <w:color w:val="202124"/>
          <w:szCs w:val="24"/>
        </w:rPr>
        <w:t>ρίες και κύριοι συνάδελφοι, ε</w:t>
      </w:r>
      <w:r>
        <w:rPr>
          <w:rFonts w:eastAsia="Times New Roman"/>
          <w:color w:val="202124"/>
          <w:szCs w:val="24"/>
        </w:rPr>
        <w:t>ισερχόμαστε</w:t>
      </w:r>
      <w:r>
        <w:rPr>
          <w:rFonts w:eastAsia="Times New Roman"/>
          <w:color w:val="202124"/>
          <w:szCs w:val="24"/>
        </w:rPr>
        <w:t xml:space="preserve"> </w:t>
      </w:r>
      <w:r>
        <w:rPr>
          <w:rFonts w:eastAsia="Times New Roman"/>
          <w:color w:val="202124"/>
          <w:szCs w:val="24"/>
        </w:rPr>
        <w:t xml:space="preserve">στην </w:t>
      </w:r>
    </w:p>
    <w:p w14:paraId="02B3D1CE" w14:textId="77777777" w:rsidR="008168EC" w:rsidRDefault="00DB43BE">
      <w:pPr>
        <w:spacing w:line="600" w:lineRule="auto"/>
        <w:ind w:firstLine="720"/>
        <w:jc w:val="center"/>
        <w:rPr>
          <w:rFonts w:eastAsia="Times New Roman"/>
          <w:b/>
          <w:color w:val="202124"/>
          <w:szCs w:val="24"/>
        </w:rPr>
      </w:pPr>
      <w:r w:rsidRPr="00B02265">
        <w:rPr>
          <w:rFonts w:eastAsia="Times New Roman"/>
          <w:b/>
          <w:color w:val="202124"/>
          <w:szCs w:val="24"/>
        </w:rPr>
        <w:t>ΕΙΔΙΚΗ ΗΜΕΡΗΣΙΑ ΔΙΑΤΑΞΗ</w:t>
      </w:r>
      <w:r>
        <w:rPr>
          <w:rFonts w:eastAsia="Times New Roman"/>
          <w:b/>
          <w:color w:val="202124"/>
          <w:szCs w:val="24"/>
        </w:rPr>
        <w:t xml:space="preserve"> </w:t>
      </w:r>
    </w:p>
    <w:p w14:paraId="02B3D1CF" w14:textId="77777777" w:rsidR="008168EC" w:rsidRDefault="00DB43BE">
      <w:pPr>
        <w:spacing w:line="600" w:lineRule="auto"/>
        <w:ind w:firstLine="720"/>
        <w:jc w:val="both"/>
        <w:rPr>
          <w:rFonts w:eastAsia="Times New Roman"/>
          <w:color w:val="202124"/>
          <w:szCs w:val="24"/>
        </w:rPr>
      </w:pPr>
      <w:r>
        <w:rPr>
          <w:rFonts w:eastAsia="Times New Roman"/>
          <w:color w:val="202124"/>
          <w:szCs w:val="24"/>
        </w:rPr>
        <w:t xml:space="preserve">Συζήτηση και ψηφοφορία επί της προτάσεως του Πρωθυπουργού για παροχή ψήφου </w:t>
      </w:r>
      <w:r>
        <w:rPr>
          <w:rFonts w:eastAsia="Times New Roman"/>
          <w:color w:val="202124"/>
          <w:szCs w:val="24"/>
        </w:rPr>
        <w:t>εμπι</w:t>
      </w:r>
      <w:r>
        <w:rPr>
          <w:rFonts w:eastAsia="Times New Roman"/>
          <w:color w:val="202124"/>
          <w:szCs w:val="24"/>
        </w:rPr>
        <w:t>σ</w:t>
      </w:r>
      <w:r>
        <w:rPr>
          <w:rFonts w:eastAsia="Times New Roman"/>
          <w:color w:val="202124"/>
          <w:szCs w:val="24"/>
        </w:rPr>
        <w:t>τοσύνης</w:t>
      </w:r>
      <w:r>
        <w:rPr>
          <w:rFonts w:eastAsia="Times New Roman"/>
          <w:color w:val="202124"/>
          <w:szCs w:val="24"/>
        </w:rPr>
        <w:t xml:space="preserve"> στην Κυβέρνηση, σύμφωνα με τα άρθρα 84 του Συντάγματος και 141 του Κανονισμού της Βουλής.</w:t>
      </w:r>
    </w:p>
    <w:p w14:paraId="02B3D1D0" w14:textId="77777777" w:rsidR="008168EC" w:rsidRDefault="00DB43BE">
      <w:pPr>
        <w:spacing w:line="600" w:lineRule="auto"/>
        <w:ind w:firstLine="720"/>
        <w:jc w:val="both"/>
        <w:rPr>
          <w:rFonts w:eastAsia="Times New Roman"/>
          <w:color w:val="202124"/>
          <w:szCs w:val="24"/>
        </w:rPr>
      </w:pPr>
      <w:r>
        <w:rPr>
          <w:rFonts w:eastAsia="Times New Roman"/>
          <w:color w:val="202124"/>
          <w:szCs w:val="24"/>
        </w:rPr>
        <w:t xml:space="preserve">Η </w:t>
      </w:r>
      <w:r>
        <w:rPr>
          <w:rFonts w:eastAsia="Times New Roman"/>
          <w:color w:val="202124"/>
          <w:szCs w:val="24"/>
        </w:rPr>
        <w:t>συζήτηση, σύμφωνα με τις διατάξεις του άρθρου 141 του Κανονισμού της Βουλής</w:t>
      </w:r>
      <w:r w:rsidRPr="00B56DFF">
        <w:rPr>
          <w:rFonts w:eastAsia="Times New Roman"/>
          <w:color w:val="202124"/>
          <w:szCs w:val="24"/>
        </w:rPr>
        <w:t>,</w:t>
      </w:r>
      <w:r>
        <w:rPr>
          <w:rFonts w:eastAsia="Times New Roman"/>
          <w:color w:val="202124"/>
          <w:szCs w:val="24"/>
        </w:rPr>
        <w:t xml:space="preserve"> θα διεξαχθεί με ανάλογη εφαρμογή των άρθρων 96 και 97 του Κανονισμού της Βουλής, θα ολοκληρωθεί σε τρεις συνεδριάσεις και θα περατωθεί την Παρασκευή 10 Μαΐου του 2019 το αργότερο </w:t>
      </w:r>
      <w:r>
        <w:rPr>
          <w:rFonts w:eastAsia="Times New Roman"/>
          <w:color w:val="202124"/>
          <w:szCs w:val="24"/>
        </w:rPr>
        <w:t>μέχρι τη δωδεκάτη νυχτερινή ώρα με ονομαστική ψηφοφορία επί της προτάσεως.</w:t>
      </w:r>
    </w:p>
    <w:p w14:paraId="02B3D1D1" w14:textId="77777777" w:rsidR="008168EC" w:rsidRDefault="00DB43BE">
      <w:pPr>
        <w:spacing w:line="600" w:lineRule="auto"/>
        <w:ind w:firstLine="720"/>
        <w:jc w:val="both"/>
        <w:rPr>
          <w:rFonts w:eastAsia="Times New Roman"/>
          <w:color w:val="202124"/>
          <w:szCs w:val="24"/>
        </w:rPr>
      </w:pPr>
      <w:r>
        <w:rPr>
          <w:rFonts w:eastAsia="Times New Roman"/>
          <w:color w:val="202124"/>
          <w:szCs w:val="24"/>
        </w:rPr>
        <w:t>Η σχετική απόφαση λαμβάνεται με την απόλυτη πλειοψηφία των παρόντων Βουλευτών, η οποία όμως δεν επιτρέπεται να είναι μικρότερη από τα 2/5 του όλου αριθμού των Βουλευτών.</w:t>
      </w:r>
    </w:p>
    <w:p w14:paraId="02B3D1D2" w14:textId="77777777" w:rsidR="008168EC" w:rsidRDefault="00DB43BE">
      <w:pPr>
        <w:spacing w:line="600" w:lineRule="auto"/>
        <w:ind w:firstLine="720"/>
        <w:jc w:val="both"/>
        <w:rPr>
          <w:rFonts w:eastAsia="Times New Roman"/>
          <w:color w:val="202124"/>
          <w:szCs w:val="24"/>
        </w:rPr>
      </w:pPr>
      <w:r>
        <w:rPr>
          <w:rFonts w:eastAsia="Times New Roman"/>
          <w:color w:val="202124"/>
          <w:szCs w:val="24"/>
        </w:rPr>
        <w:lastRenderedPageBreak/>
        <w:t>Κατά την κο</w:t>
      </w:r>
      <w:r>
        <w:rPr>
          <w:rFonts w:eastAsia="Times New Roman"/>
          <w:color w:val="202124"/>
          <w:szCs w:val="24"/>
        </w:rPr>
        <w:t>ινοβουλευτική πρακτική η σημερινή συνεδρίαση θα αρχίσει με αγόρευση του Πρωθυπουργού και θα ακολουθήσουν οι αγορεύσεις των πολιτικών Αρχηγών εφόσον το επιθυμούν -αναφέρθηκα προηγούμενα για την ενημέρωσή σας- με τους χρόνους του άρθρου 97 του Κανονισμού της</w:t>
      </w:r>
      <w:r>
        <w:rPr>
          <w:rFonts w:eastAsia="Times New Roman"/>
          <w:color w:val="202124"/>
          <w:szCs w:val="24"/>
        </w:rPr>
        <w:t xml:space="preserve"> Βουλής. Ο Πρωθυπουργός και οι πολιτικοί Αρχηγοί θα δευτερολογήσουν κατά την τελευταία συνεδρίαση με αντίστροφη σειρά της κοινοβουλευτικής δύναμης των Κομμάτων. </w:t>
      </w:r>
    </w:p>
    <w:p w14:paraId="02B3D1D3" w14:textId="77777777" w:rsidR="008168EC" w:rsidRDefault="00DB43BE">
      <w:pPr>
        <w:spacing w:line="600" w:lineRule="auto"/>
        <w:ind w:firstLine="720"/>
        <w:jc w:val="both"/>
        <w:rPr>
          <w:rFonts w:eastAsia="Times New Roman"/>
          <w:color w:val="202124"/>
          <w:szCs w:val="24"/>
        </w:rPr>
      </w:pPr>
      <w:r>
        <w:rPr>
          <w:rFonts w:eastAsia="Times New Roman"/>
          <w:color w:val="202124"/>
          <w:szCs w:val="24"/>
        </w:rPr>
        <w:t xml:space="preserve">Στη συνέχεια, σύμφωνα με την απόφαση της Διάσκεψης των Προέδρων </w:t>
      </w:r>
      <w:r>
        <w:rPr>
          <w:rFonts w:eastAsia="Times New Roman"/>
          <w:color w:val="202124"/>
          <w:szCs w:val="24"/>
        </w:rPr>
        <w:t>στις 6</w:t>
      </w:r>
      <w:r>
        <w:rPr>
          <w:rFonts w:eastAsia="Times New Roman"/>
          <w:color w:val="202124"/>
          <w:szCs w:val="24"/>
        </w:rPr>
        <w:t xml:space="preserve"> Μαΐου 2019, προτείνω να</w:t>
      </w:r>
      <w:r>
        <w:rPr>
          <w:rFonts w:eastAsia="Times New Roman"/>
          <w:color w:val="202124"/>
          <w:szCs w:val="24"/>
        </w:rPr>
        <w:t xml:space="preserve"> εισέλθουμε στις αγορεύσεις των ομιλητών σε έξι κύκλους κατ’ αναλογία της κοινοβουλευτικής δύναμης των </w:t>
      </w:r>
      <w:r>
        <w:rPr>
          <w:rFonts w:eastAsia="Times New Roman"/>
          <w:color w:val="202124"/>
          <w:szCs w:val="24"/>
        </w:rPr>
        <w:t>κομμάτων,</w:t>
      </w:r>
      <w:r>
        <w:rPr>
          <w:rFonts w:eastAsia="Times New Roman"/>
          <w:color w:val="202124"/>
          <w:szCs w:val="24"/>
        </w:rPr>
        <w:t xml:space="preserve"> με προβλεπόμενο χρόνο ομιλίας μέχρι επτά λεπτά για την κάθε ομιλήτρια και ομιλητή χωρίς δικαίωμα δευτερολογίας.</w:t>
      </w:r>
    </w:p>
    <w:p w14:paraId="02B3D1D4" w14:textId="77777777" w:rsidR="008168EC" w:rsidRDefault="00DB43BE">
      <w:pPr>
        <w:spacing w:line="600" w:lineRule="auto"/>
        <w:ind w:firstLine="720"/>
        <w:jc w:val="both"/>
        <w:rPr>
          <w:rFonts w:eastAsia="Times New Roman"/>
          <w:color w:val="202124"/>
          <w:szCs w:val="24"/>
        </w:rPr>
      </w:pPr>
      <w:r>
        <w:rPr>
          <w:rFonts w:eastAsia="Times New Roman"/>
          <w:color w:val="202124"/>
          <w:szCs w:val="24"/>
        </w:rPr>
        <w:lastRenderedPageBreak/>
        <w:t>Ο κάθε κύκλος ομιλητών αποτελεί</w:t>
      </w:r>
      <w:r>
        <w:rPr>
          <w:rFonts w:eastAsia="Times New Roman"/>
          <w:color w:val="202124"/>
          <w:szCs w:val="24"/>
        </w:rPr>
        <w:t xml:space="preserve">ται από δεκατέσσερις συνολικά Βουλευτές. Οι </w:t>
      </w:r>
      <w:r>
        <w:rPr>
          <w:rFonts w:eastAsia="Times New Roman"/>
          <w:color w:val="202124"/>
          <w:szCs w:val="24"/>
        </w:rPr>
        <w:t>επτά</w:t>
      </w:r>
      <w:r>
        <w:rPr>
          <w:rFonts w:eastAsia="Times New Roman"/>
          <w:color w:val="202124"/>
          <w:szCs w:val="24"/>
        </w:rPr>
        <w:t xml:space="preserve"> πλέον </w:t>
      </w:r>
      <w:r>
        <w:rPr>
          <w:rFonts w:eastAsia="Times New Roman"/>
          <w:color w:val="202124"/>
          <w:szCs w:val="24"/>
        </w:rPr>
        <w:t>Κοινοβουλευτικές Ο</w:t>
      </w:r>
      <w:r>
        <w:rPr>
          <w:rFonts w:eastAsia="Times New Roman"/>
          <w:color w:val="202124"/>
          <w:szCs w:val="24"/>
        </w:rPr>
        <w:t xml:space="preserve">μάδες έχουν ήδη υποβάλλει καταστάσεις ομιλητών </w:t>
      </w:r>
      <w:r>
        <w:rPr>
          <w:rFonts w:eastAsia="Times New Roman"/>
          <w:color w:val="202124"/>
          <w:szCs w:val="24"/>
        </w:rPr>
        <w:t>-</w:t>
      </w:r>
      <w:r>
        <w:rPr>
          <w:rFonts w:eastAsia="Times New Roman"/>
          <w:color w:val="202124"/>
          <w:szCs w:val="24"/>
        </w:rPr>
        <w:t xml:space="preserve">σύμφωνα με </w:t>
      </w:r>
      <w:r>
        <w:rPr>
          <w:rFonts w:eastAsia="Times New Roman"/>
          <w:color w:val="202124"/>
          <w:szCs w:val="24"/>
        </w:rPr>
        <w:t>το άρθρο</w:t>
      </w:r>
      <w:r>
        <w:rPr>
          <w:rFonts w:eastAsia="Times New Roman"/>
          <w:color w:val="202124"/>
          <w:szCs w:val="24"/>
        </w:rPr>
        <w:t xml:space="preserve"> 65 παράγραφος 5 του Κανονισμού της Βουλής</w:t>
      </w:r>
      <w:r>
        <w:rPr>
          <w:rFonts w:eastAsia="Times New Roman"/>
          <w:color w:val="202124"/>
          <w:szCs w:val="24"/>
        </w:rPr>
        <w:t>-</w:t>
      </w:r>
      <w:r>
        <w:rPr>
          <w:rFonts w:eastAsia="Times New Roman"/>
          <w:color w:val="202124"/>
          <w:szCs w:val="24"/>
        </w:rPr>
        <w:t xml:space="preserve"> και έχει καταρτιστεί ενιαίος κατάλογος με εναλλαγή ομιλητών κατ’ αναλογί</w:t>
      </w:r>
      <w:r>
        <w:rPr>
          <w:rFonts w:eastAsia="Times New Roman"/>
          <w:color w:val="202124"/>
          <w:szCs w:val="24"/>
        </w:rPr>
        <w:t>α της κοινοβουλευτικής τους δύναμης. Αλλαγές στον κατάλογο των ομιλητών θα επιτρέπονται μόνο αμοιβαία με έγγραφο του Γραμματέα της Κοινοβουλευτικής τους Ομάδας.</w:t>
      </w:r>
    </w:p>
    <w:p w14:paraId="02B3D1D5" w14:textId="77777777" w:rsidR="008168EC" w:rsidRDefault="00DB43BE">
      <w:pPr>
        <w:spacing w:line="600" w:lineRule="auto"/>
        <w:ind w:firstLine="720"/>
        <w:jc w:val="both"/>
        <w:rPr>
          <w:rFonts w:eastAsia="Times New Roman"/>
          <w:color w:val="202124"/>
          <w:szCs w:val="24"/>
        </w:rPr>
      </w:pPr>
      <w:r>
        <w:rPr>
          <w:rFonts w:eastAsia="Times New Roman"/>
          <w:color w:val="202124"/>
          <w:szCs w:val="24"/>
        </w:rPr>
        <w:t>Στο τέλος κάθε κύκλου ομιλητών προστίθεται ένας ανεξάρτητος Βουλευτής. Οι Βουλευτές της Συμπολι</w:t>
      </w:r>
      <w:r>
        <w:rPr>
          <w:rFonts w:eastAsia="Times New Roman"/>
          <w:color w:val="202124"/>
          <w:szCs w:val="24"/>
        </w:rPr>
        <w:t>τεύσεως θα εναλλάσσονται με τους Βουλευτές της Αντιπολιτεύσεως</w:t>
      </w:r>
      <w:r>
        <w:rPr>
          <w:rFonts w:eastAsia="Times New Roman"/>
          <w:color w:val="202124"/>
          <w:szCs w:val="24"/>
        </w:rPr>
        <w:t>,</w:t>
      </w:r>
      <w:r>
        <w:rPr>
          <w:rFonts w:eastAsia="Times New Roman"/>
          <w:color w:val="202124"/>
          <w:szCs w:val="24"/>
        </w:rPr>
        <w:t xml:space="preserve"> και σε κάθε κύκλο θα συμμετέχουν πέντε Βουλευτές από τον ΣΥΡΙΖΑ, τρεις από τη Νέα Δημοκρατία, ένας από τη Δημοκρατική Συμπαράταξη, ένας του Λαϊκού Συνδέσμου</w:t>
      </w:r>
      <w:r>
        <w:rPr>
          <w:rFonts w:eastAsia="Times New Roman"/>
          <w:color w:val="202124"/>
          <w:szCs w:val="24"/>
        </w:rPr>
        <w:t xml:space="preserve"> </w:t>
      </w:r>
      <w:r>
        <w:rPr>
          <w:rFonts w:eastAsia="Times New Roman"/>
          <w:color w:val="202124"/>
          <w:szCs w:val="24"/>
        </w:rPr>
        <w:t>-</w:t>
      </w:r>
      <w:r>
        <w:rPr>
          <w:rFonts w:eastAsia="Times New Roman"/>
          <w:color w:val="202124"/>
          <w:szCs w:val="24"/>
        </w:rPr>
        <w:t xml:space="preserve"> </w:t>
      </w:r>
      <w:r>
        <w:rPr>
          <w:rFonts w:eastAsia="Times New Roman"/>
          <w:color w:val="202124"/>
          <w:szCs w:val="24"/>
        </w:rPr>
        <w:t>Χρυσή Αυγή, ένας Βουλευτής του Κο</w:t>
      </w:r>
      <w:r>
        <w:rPr>
          <w:rFonts w:eastAsia="Times New Roman"/>
          <w:color w:val="202124"/>
          <w:szCs w:val="24"/>
        </w:rPr>
        <w:t xml:space="preserve">μμουνιστικού Κόμματος Ελλάδας, ένας Βουλευτής του Ποταμιού, ένας Βουλευτής της Ένωσης Κεντρώων και ένας </w:t>
      </w:r>
      <w:r>
        <w:rPr>
          <w:rFonts w:eastAsia="Times New Roman"/>
          <w:color w:val="202124"/>
          <w:szCs w:val="24"/>
        </w:rPr>
        <w:t>Α</w:t>
      </w:r>
      <w:r>
        <w:rPr>
          <w:rFonts w:eastAsia="Times New Roman"/>
          <w:color w:val="202124"/>
          <w:szCs w:val="24"/>
        </w:rPr>
        <w:t>νεξάρτητος Βουλευτής.</w:t>
      </w:r>
    </w:p>
    <w:p w14:paraId="02B3D1D6" w14:textId="77777777" w:rsidR="008168EC" w:rsidRDefault="00DB43BE">
      <w:pPr>
        <w:spacing w:line="600" w:lineRule="auto"/>
        <w:ind w:firstLine="720"/>
        <w:jc w:val="both"/>
        <w:rPr>
          <w:rFonts w:eastAsia="Times New Roman"/>
          <w:color w:val="202124"/>
          <w:szCs w:val="24"/>
        </w:rPr>
      </w:pPr>
      <w:r>
        <w:rPr>
          <w:rFonts w:eastAsia="Times New Roman"/>
          <w:color w:val="202124"/>
          <w:szCs w:val="24"/>
        </w:rPr>
        <w:lastRenderedPageBreak/>
        <w:t>Ο χρόνος ομιλίας των Προέδρων των Κοινοβουλευτικών Ομάδων είναι ο οριζόμενος στο άρθρο 97 του Κανονισμού της Βουλής.</w:t>
      </w:r>
    </w:p>
    <w:p w14:paraId="02B3D1D7" w14:textId="77777777" w:rsidR="008168EC" w:rsidRDefault="00DB43BE">
      <w:pPr>
        <w:spacing w:line="600" w:lineRule="auto"/>
        <w:ind w:firstLine="720"/>
        <w:jc w:val="both"/>
        <w:rPr>
          <w:rFonts w:eastAsia="Times New Roman" w:cs="Times New Roman"/>
          <w:szCs w:val="24"/>
        </w:rPr>
      </w:pPr>
      <w:r>
        <w:rPr>
          <w:rFonts w:eastAsia="Times New Roman"/>
          <w:color w:val="202124"/>
          <w:szCs w:val="24"/>
        </w:rPr>
        <w:t>Ειδικότερα ο</w:t>
      </w:r>
      <w:r>
        <w:rPr>
          <w:rFonts w:eastAsia="Times New Roman"/>
          <w:color w:val="202124"/>
          <w:szCs w:val="24"/>
        </w:rPr>
        <w:t xml:space="preserve"> χρόνος του Πρωθυπουργού και Προέδρου της Κοινοβουλευτικής Ομάδας του ΣΥΡΙΖΑ κ. Αλέξη Τσίπρα και του Αρχηγού της Αξιωματικής Αντιπολίτευσης και Προέδρου της Νέας Δημοκρατίας κ. Μητσοτάκη είναι μέχρι είκοσι λεπτά, των Προέδρων των υπόλοιπων Κοινοβουλευτικών</w:t>
      </w:r>
      <w:r>
        <w:rPr>
          <w:rFonts w:eastAsia="Times New Roman"/>
          <w:color w:val="202124"/>
          <w:szCs w:val="24"/>
        </w:rPr>
        <w:t xml:space="preserve"> Ομάδων είναι μέχρι δεκαπέντε λεπτά.</w:t>
      </w:r>
    </w:p>
    <w:p w14:paraId="02B3D1D8"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Οι Υπουργοί μπορούν να ομιλούν μέχρι δεκαπέντε λεπτά της ώρας, οι Αναπληρωτές Υπουργοί μέχρι δώδεκα λεπτά και οι Υφυπουργοί μέχρι οκτώ λεπτά χωρίς δικαίωμα δευτερολογίας. </w:t>
      </w:r>
    </w:p>
    <w:p w14:paraId="02B3D1D9"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Οι Κοινοβουλευτικοί Εκπρόσωποι μπορούν να </w:t>
      </w:r>
      <w:r>
        <w:rPr>
          <w:rFonts w:eastAsia="Times New Roman"/>
          <w:szCs w:val="24"/>
        </w:rPr>
        <w:t xml:space="preserve">ομιλούν μέχρι δώδεκα λεπτά χωρίς δικαίωμα δευτερολογίας. </w:t>
      </w:r>
    </w:p>
    <w:p w14:paraId="02B3D1DA"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Η σημερινή συζήτηση προτείνω να λήξει </w:t>
      </w:r>
      <w:r>
        <w:rPr>
          <w:rFonts w:eastAsia="Times New Roman"/>
          <w:szCs w:val="24"/>
        </w:rPr>
        <w:t>την δωδεκάτη νυχτερινή</w:t>
      </w:r>
      <w:r>
        <w:rPr>
          <w:rFonts w:eastAsia="Times New Roman"/>
          <w:szCs w:val="24"/>
        </w:rPr>
        <w:t xml:space="preserve">. Η αυριανή συνεδρίαση θα ξεκινήσει στις </w:t>
      </w:r>
      <w:r>
        <w:rPr>
          <w:rFonts w:eastAsia="Times New Roman"/>
          <w:szCs w:val="24"/>
        </w:rPr>
        <w:t>δέκα</w:t>
      </w:r>
      <w:r>
        <w:rPr>
          <w:rFonts w:eastAsia="Times New Roman"/>
          <w:szCs w:val="24"/>
        </w:rPr>
        <w:t xml:space="preserve"> το πρωί. </w:t>
      </w:r>
    </w:p>
    <w:p w14:paraId="02B3D1DB"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 xml:space="preserve">Η </w:t>
      </w:r>
      <w:r>
        <w:rPr>
          <w:rFonts w:eastAsia="Times New Roman"/>
          <w:szCs w:val="24"/>
        </w:rPr>
        <w:t xml:space="preserve">Βουλή </w:t>
      </w:r>
      <w:r>
        <w:rPr>
          <w:rFonts w:eastAsia="Times New Roman"/>
          <w:szCs w:val="24"/>
        </w:rPr>
        <w:t xml:space="preserve">δέχεται </w:t>
      </w:r>
      <w:r>
        <w:rPr>
          <w:rFonts w:eastAsia="Times New Roman"/>
          <w:szCs w:val="24"/>
        </w:rPr>
        <w:t>την πρόταση της Διάσκεψης των Προέδρων, όπως τη διατύπωσα;</w:t>
      </w:r>
    </w:p>
    <w:p w14:paraId="02B3D1DC"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b/>
          <w:szCs w:val="24"/>
        </w:rPr>
        <w:t>ΝΙΚΟΛΑΟΣ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ΓΕΩΡΓΙΟΣ ΔΕΝΔΙΑΣ: </w:t>
      </w:r>
      <w:r>
        <w:rPr>
          <w:rFonts w:eastAsia="Times New Roman"/>
          <w:szCs w:val="24"/>
        </w:rPr>
        <w:t xml:space="preserve">Κύριε Πρόεδρε, θα ήθελα τον λόγο. </w:t>
      </w:r>
    </w:p>
    <w:p w14:paraId="02B3D1DD" w14:textId="77777777" w:rsidR="008168EC" w:rsidRDefault="00DB43BE">
      <w:pPr>
        <w:tabs>
          <w:tab w:val="left" w:pos="2738"/>
          <w:tab w:val="center" w:pos="4753"/>
          <w:tab w:val="left" w:pos="5723"/>
        </w:tabs>
        <w:spacing w:line="600" w:lineRule="auto"/>
        <w:ind w:firstLine="720"/>
        <w:jc w:val="both"/>
        <w:rPr>
          <w:rFonts w:eastAsia="Times New Roman"/>
          <w:szCs w:val="24"/>
        </w:rPr>
      </w:pPr>
      <w:r w:rsidRPr="009E536A">
        <w:rPr>
          <w:rFonts w:eastAsia="Times New Roman"/>
          <w:b/>
          <w:szCs w:val="24"/>
        </w:rPr>
        <w:t xml:space="preserve">ΠΡΟΕΔΡΟΣ (Νικόλαος </w:t>
      </w:r>
      <w:proofErr w:type="spellStart"/>
      <w:r w:rsidRPr="009E536A">
        <w:rPr>
          <w:rFonts w:eastAsia="Times New Roman"/>
          <w:b/>
          <w:szCs w:val="24"/>
        </w:rPr>
        <w:t>Βούτσης</w:t>
      </w:r>
      <w:proofErr w:type="spellEnd"/>
      <w:r w:rsidRPr="009E536A">
        <w:rPr>
          <w:rFonts w:eastAsia="Times New Roman"/>
          <w:b/>
          <w:szCs w:val="24"/>
        </w:rPr>
        <w:t xml:space="preserve">): </w:t>
      </w:r>
      <w:r>
        <w:rPr>
          <w:rFonts w:eastAsia="Times New Roman"/>
          <w:szCs w:val="24"/>
        </w:rPr>
        <w:t xml:space="preserve">Ορίστε, κύριε </w:t>
      </w:r>
      <w:proofErr w:type="spellStart"/>
      <w:r>
        <w:rPr>
          <w:rFonts w:eastAsia="Times New Roman"/>
          <w:szCs w:val="24"/>
        </w:rPr>
        <w:t>Δένδια</w:t>
      </w:r>
      <w:proofErr w:type="spellEnd"/>
      <w:r>
        <w:rPr>
          <w:rFonts w:eastAsia="Times New Roman"/>
          <w:szCs w:val="24"/>
        </w:rPr>
        <w:t xml:space="preserve">, έχετε τον λόγο. </w:t>
      </w:r>
    </w:p>
    <w:p w14:paraId="02B3D1DE"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b/>
          <w:szCs w:val="24"/>
        </w:rPr>
        <w:t>ΝΙΚΟΛΑΟΣ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ΓΕΩΡΓΙΟΣ ΔΕΝΔΙΑΣ: </w:t>
      </w:r>
      <w:r>
        <w:rPr>
          <w:rFonts w:eastAsia="Times New Roman"/>
          <w:szCs w:val="24"/>
        </w:rPr>
        <w:t>Κύριε Πρόεδρε, η τοποθέτηση δεν αφορά στενά τη διαδικασία αλλά ευρύτερα το θέμα το οποίο συζητά</w:t>
      </w:r>
      <w:r>
        <w:rPr>
          <w:rFonts w:eastAsia="Times New Roman"/>
          <w:szCs w:val="24"/>
        </w:rPr>
        <w:t xml:space="preserve">με σήμερα. </w:t>
      </w:r>
    </w:p>
    <w:p w14:paraId="02B3D1DF"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Όπως διαβάσατε προηγουμένως και κατά την ημερήσια διάταξη που έχει διανεμηθεί, κυρίες και κύριοι συνάδελφοι, συζητάμε σήμερα πρόταση του Πρωθυπουργού για παροχή εμπιστοσύνης στην Κυβέρνηση, σύμφωνα με το άρθρο 141 του Κανονισμού της Βουλής και </w:t>
      </w:r>
      <w:r>
        <w:rPr>
          <w:rFonts w:eastAsia="Times New Roman"/>
          <w:szCs w:val="24"/>
        </w:rPr>
        <w:t xml:space="preserve">το άρθρο 84 του Συντάγματος. </w:t>
      </w:r>
    </w:p>
    <w:p w14:paraId="02B3D1E0"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t>Όμως, κύριε Πρόεδρε, έχει συμβεί το εξής και αναφέρομαι στο ιστορικό, για να καταλήξω στο πώς εισάγονται σήμερα τα πράγματα</w:t>
      </w:r>
      <w:r>
        <w:rPr>
          <w:rFonts w:eastAsia="Times New Roman"/>
          <w:szCs w:val="24"/>
        </w:rPr>
        <w:t>,</w:t>
      </w:r>
      <w:r>
        <w:rPr>
          <w:rFonts w:eastAsia="Times New Roman"/>
          <w:szCs w:val="24"/>
        </w:rPr>
        <w:t xml:space="preserve"> κατά τρόπο ο οποίος εξυπηρετεί την Κυβέρνηση και όχι την κοινοβουλευτική τάξη. </w:t>
      </w:r>
    </w:p>
    <w:p w14:paraId="02B3D1E1"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Τη Δευτέρα στις 6 Μαΐ</w:t>
      </w:r>
      <w:r>
        <w:rPr>
          <w:rFonts w:eastAsia="Times New Roman"/>
          <w:szCs w:val="24"/>
        </w:rPr>
        <w:t>ου ο Πρόεδρος της Νέας Δημοκρατίας και η Κοινοβουλευτική Ομάδα της Νέας Δημοκρατίας κατέθεσε εγγράφως πρόταση δυσπιστίας κατά του Αναπληρωτή Υπουργού Υγείας, σύμφωνα με το άρθρο 142 του Κανονισμού της Βουλής. Την πρόταση ανέπτυξε μετά ο Πρόεδρος της Νέας Δ</w:t>
      </w:r>
      <w:r>
        <w:rPr>
          <w:rFonts w:eastAsia="Times New Roman"/>
          <w:szCs w:val="24"/>
        </w:rPr>
        <w:t xml:space="preserve">ημοκρατίας, ο κ. Κυριάκος Μητσοτάκης. </w:t>
      </w:r>
    </w:p>
    <w:p w14:paraId="02B3D1E2"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Ο παριστάμενος Αντιπρόεδρος της Κυβέρνησης κ. Δραγασάκης απάντησε στον Αρχηγό της Αξιωματικής Αντιπολίτευσης και κατά την απάντησή του προφορικά μετέτρεψε –κατά την κρίση του- την πρόταση δυσπιστίας των Βουλευτών της </w:t>
      </w:r>
      <w:r>
        <w:rPr>
          <w:rFonts w:eastAsia="Times New Roman"/>
          <w:szCs w:val="24"/>
        </w:rPr>
        <w:t xml:space="preserve">Νέας Δημοκρατίας, κατά το άρθρο 142, σε πρόταση εμπιστοσύνης προς την Κυβέρνηση, κατά το άρθρο 141. </w:t>
      </w:r>
    </w:p>
    <w:p w14:paraId="02B3D1E3"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 xml:space="preserve">Κατ’ </w:t>
      </w:r>
      <w:r>
        <w:rPr>
          <w:rFonts w:eastAsia="Times New Roman"/>
          <w:szCs w:val="24"/>
        </w:rPr>
        <w:t>αρχ</w:t>
      </w:r>
      <w:r>
        <w:rPr>
          <w:rFonts w:eastAsia="Times New Roman"/>
          <w:szCs w:val="24"/>
        </w:rPr>
        <w:t>άς</w:t>
      </w:r>
      <w:r>
        <w:rPr>
          <w:rFonts w:eastAsia="Times New Roman"/>
          <w:szCs w:val="24"/>
        </w:rPr>
        <w:t xml:space="preserve"> ο Αντιπρόεδρος της Κυβέρνησης δεν είχε εξουσία να το κάνει αυτό. Το άρθρο 141 του Κανονισμού της Βουλής επιφυλάσσει το δικαίωμα αυτό προφορικά ή</w:t>
      </w:r>
      <w:r>
        <w:rPr>
          <w:rFonts w:eastAsia="Times New Roman"/>
          <w:szCs w:val="24"/>
        </w:rPr>
        <w:t xml:space="preserve"> έγγραφα μόνο στον Πρωθυπουργό. Άλλωστε ο Πρωθυπουργός είχε υποβάλει τέτοια δήλωση στην προηγούμενη πρόταση που είχε κατατεθεί στη Βουλή. Όμως αυτό δεν είναι το μείζον. </w:t>
      </w:r>
    </w:p>
    <w:p w14:paraId="02B3D1E4"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t>Το μείζον, κύριε Πρόεδρε, είναι ότι δεν προβλέπεται αυτό το οποίο συνέβη. Η πρόταση δυ</w:t>
      </w:r>
      <w:r>
        <w:rPr>
          <w:rFonts w:eastAsia="Times New Roman"/>
          <w:szCs w:val="24"/>
        </w:rPr>
        <w:t>σπιστίας είναι όργανο κοινοβουλευτικού ελέγχου της Αντιπολίτευσης, κατά το άρθρο 142</w:t>
      </w:r>
      <w:r>
        <w:rPr>
          <w:rFonts w:eastAsia="Times New Roman"/>
          <w:szCs w:val="24"/>
        </w:rPr>
        <w:t>,</w:t>
      </w:r>
      <w:r>
        <w:rPr>
          <w:rFonts w:eastAsia="Times New Roman"/>
          <w:szCs w:val="24"/>
        </w:rPr>
        <w:t xml:space="preserve"> και προβλέπει διαφορετική πλειοψηφία από αυτή που προβλέπει το άρθρο 141. Είναι δύο διαφορετικά πράγματα. </w:t>
      </w:r>
    </w:p>
    <w:p w14:paraId="02B3D1E5"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t>Και για να προλάβω τυχόν απάντηση, λέω το εξής: Αναφέρθηκε τότε</w:t>
      </w:r>
      <w:r>
        <w:rPr>
          <w:rFonts w:eastAsia="Times New Roman"/>
          <w:szCs w:val="24"/>
        </w:rPr>
        <w:t xml:space="preserve"> συνάδελφος –δεν θυμάμαι ποιος- σε προηγούμενο του 2005 επί κυβέρνησης και Πρωθυπουργού Κώστα Καραμανλή. Δεν ισχύει. Ήμουν στην Αίθουσα </w:t>
      </w:r>
      <w:r>
        <w:rPr>
          <w:rFonts w:eastAsia="Times New Roman"/>
          <w:szCs w:val="24"/>
        </w:rPr>
        <w:lastRenderedPageBreak/>
        <w:t>τότε. Τότε είχε εγερθεί ο Γιώργος Παπανδρέου, αλλά δεν είχε υποβάλει γραπτή πρόταση δυσπιστίας. Αντιθέτως ο Κώστας Καραμ</w:t>
      </w:r>
      <w:r>
        <w:rPr>
          <w:rFonts w:eastAsia="Times New Roman"/>
          <w:szCs w:val="24"/>
        </w:rPr>
        <w:t xml:space="preserve">ανλής τότε υπέβαλε πρόταση εμπιστοσύνης προς την κυβέρνηση. </w:t>
      </w:r>
    </w:p>
    <w:p w14:paraId="02B3D1E6"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t>Σε αυτή την περίπτωση που συζητάμε</w:t>
      </w:r>
      <w:r>
        <w:rPr>
          <w:rFonts w:eastAsia="Times New Roman"/>
          <w:szCs w:val="24"/>
        </w:rPr>
        <w:t>,</w:t>
      </w:r>
      <w:r>
        <w:rPr>
          <w:rFonts w:eastAsia="Times New Roman"/>
          <w:szCs w:val="24"/>
        </w:rPr>
        <w:t xml:space="preserve"> έχει υποβληθεί γραπτή πρόταση δυσπιστίας κατά το άρθρο 142, η οποία οφείλει να προταχθεί </w:t>
      </w:r>
      <w:r>
        <w:rPr>
          <w:rFonts w:eastAsia="Times New Roman"/>
          <w:szCs w:val="24"/>
        </w:rPr>
        <w:t>κ</w:t>
      </w:r>
      <w:r>
        <w:rPr>
          <w:rFonts w:eastAsia="Times New Roman"/>
          <w:szCs w:val="24"/>
        </w:rPr>
        <w:t>αι εξηγούμαι</w:t>
      </w:r>
      <w:r>
        <w:rPr>
          <w:rFonts w:eastAsia="Times New Roman"/>
          <w:szCs w:val="24"/>
        </w:rPr>
        <w:t>.</w:t>
      </w:r>
      <w:r>
        <w:rPr>
          <w:rFonts w:eastAsia="Times New Roman"/>
          <w:szCs w:val="24"/>
        </w:rPr>
        <w:t xml:space="preserve"> Για ποιον λόγο το κάνει αυτό η Κυβέρνηση; </w:t>
      </w:r>
    </w:p>
    <w:p w14:paraId="02B3D1E7"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t>Το κάνει αυτ</w:t>
      </w:r>
      <w:r>
        <w:rPr>
          <w:rFonts w:eastAsia="Times New Roman"/>
          <w:szCs w:val="24"/>
        </w:rPr>
        <w:t xml:space="preserve">ό η Κυβέρνηση, κύριε Πρόεδρε, διότι η πρόταση δυσπιστίας για να γίνει δεκτή χρειάζεται </w:t>
      </w:r>
      <w:proofErr w:type="spellStart"/>
      <w:r>
        <w:rPr>
          <w:rFonts w:eastAsia="Times New Roman"/>
          <w:szCs w:val="24"/>
        </w:rPr>
        <w:t>εκατόν</w:t>
      </w:r>
      <w:proofErr w:type="spellEnd"/>
      <w:r>
        <w:rPr>
          <w:rFonts w:eastAsia="Times New Roman"/>
          <w:szCs w:val="24"/>
        </w:rPr>
        <w:t xml:space="preserve"> πενήντα έναν Βουλευτές και άρα αυτό θα έδινε την ευκαιρία σε έναν μεγάλο αριθμό των συναδέλφων της κοινοβουλευτικής Πλειοψηφίας</w:t>
      </w:r>
      <w:r>
        <w:rPr>
          <w:rFonts w:eastAsia="Times New Roman"/>
          <w:szCs w:val="24"/>
        </w:rPr>
        <w:t>-</w:t>
      </w:r>
      <w:r>
        <w:rPr>
          <w:rFonts w:eastAsia="Times New Roman"/>
          <w:szCs w:val="24"/>
        </w:rPr>
        <w:t xml:space="preserve"> οι οποίοι αντιμετωπίζουν</w:t>
      </w:r>
      <w:r>
        <w:rPr>
          <w:rFonts w:eastAsia="Times New Roman"/>
          <w:szCs w:val="24"/>
        </w:rPr>
        <w:t>,</w:t>
      </w:r>
      <w:r>
        <w:rPr>
          <w:rFonts w:eastAsia="Times New Roman"/>
          <w:szCs w:val="24"/>
        </w:rPr>
        <w:t xml:space="preserve"> και το </w:t>
      </w:r>
      <w:r>
        <w:rPr>
          <w:rFonts w:eastAsia="Times New Roman"/>
          <w:szCs w:val="24"/>
        </w:rPr>
        <w:t>δήλωσαν ήδη</w:t>
      </w:r>
      <w:r>
        <w:rPr>
          <w:rFonts w:eastAsia="Times New Roman"/>
          <w:szCs w:val="24"/>
        </w:rPr>
        <w:t>,</w:t>
      </w:r>
      <w:r>
        <w:rPr>
          <w:rFonts w:eastAsia="Times New Roman"/>
          <w:szCs w:val="24"/>
        </w:rPr>
        <w:t xml:space="preserve"> με πλήρη απαξία τη συμπεριφορά του Αναπληρωτή Υπουργού Υγείας</w:t>
      </w:r>
      <w:r>
        <w:rPr>
          <w:rFonts w:eastAsia="Times New Roman"/>
          <w:szCs w:val="24"/>
        </w:rPr>
        <w:t>-</w:t>
      </w:r>
      <w:r>
        <w:rPr>
          <w:rFonts w:eastAsia="Times New Roman"/>
          <w:szCs w:val="24"/>
        </w:rPr>
        <w:t xml:space="preserve"> να διαφοροποιηθούν, χωρίς αυτό να έχει κοινοβουλευτική συνέπεια την πτώση της Κυβέρνησης ή ακόμα και τη δυσπιστία κατά του συγκεκριμένου Υπουργού, με αποτέλεσμα να οδηγήσει σε πολι</w:t>
      </w:r>
      <w:r>
        <w:rPr>
          <w:rFonts w:eastAsia="Times New Roman"/>
          <w:szCs w:val="24"/>
        </w:rPr>
        <w:t xml:space="preserve">τικές εξελίξεις. </w:t>
      </w:r>
    </w:p>
    <w:p w14:paraId="02B3D1E8"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 xml:space="preserve">Είναι, λοιπόν, ο μηχανισμός ο οποίος επελέγη </w:t>
      </w:r>
      <w:proofErr w:type="spellStart"/>
      <w:r>
        <w:rPr>
          <w:rFonts w:eastAsia="Times New Roman"/>
          <w:szCs w:val="24"/>
        </w:rPr>
        <w:t>αντικαταστατικός</w:t>
      </w:r>
      <w:proofErr w:type="spellEnd"/>
      <w:r>
        <w:rPr>
          <w:rFonts w:eastAsia="Times New Roman"/>
          <w:szCs w:val="24"/>
        </w:rPr>
        <w:t xml:space="preserve">, είναι αντίθετος με τον Κανονισμό της Βουλής, είναι αντίθετος με το Σύνταγμα της χώρας, εγείρει θέμα του Κανονισμού και παρακαλώ να αλλάξετε την απόφαση. </w:t>
      </w:r>
    </w:p>
    <w:p w14:paraId="02B3D1E9" w14:textId="77777777" w:rsidR="008168EC" w:rsidRDefault="00DB43BE">
      <w:pPr>
        <w:tabs>
          <w:tab w:val="left" w:pos="2738"/>
          <w:tab w:val="center" w:pos="4753"/>
          <w:tab w:val="left" w:pos="5723"/>
        </w:tabs>
        <w:spacing w:line="600" w:lineRule="auto"/>
        <w:ind w:firstLine="720"/>
        <w:jc w:val="both"/>
        <w:rPr>
          <w:rFonts w:eastAsia="Times New Roman"/>
          <w:szCs w:val="24"/>
        </w:rPr>
      </w:pPr>
      <w:r w:rsidRPr="009E536A">
        <w:rPr>
          <w:rFonts w:eastAsia="Times New Roman"/>
          <w:b/>
          <w:szCs w:val="24"/>
        </w:rPr>
        <w:t xml:space="preserve">ΠΡΟΕΔΡΟΣ (Νικόλαος </w:t>
      </w:r>
      <w:proofErr w:type="spellStart"/>
      <w:r w:rsidRPr="009E536A">
        <w:rPr>
          <w:rFonts w:eastAsia="Times New Roman"/>
          <w:b/>
          <w:szCs w:val="24"/>
        </w:rPr>
        <w:t>Βούτσης</w:t>
      </w:r>
      <w:proofErr w:type="spellEnd"/>
      <w:r w:rsidRPr="009E536A">
        <w:rPr>
          <w:rFonts w:eastAsia="Times New Roman"/>
          <w:b/>
          <w:szCs w:val="24"/>
        </w:rPr>
        <w:t xml:space="preserve">): </w:t>
      </w:r>
      <w:r>
        <w:rPr>
          <w:rFonts w:eastAsia="Times New Roman"/>
          <w:szCs w:val="24"/>
        </w:rPr>
        <w:t>Σε δύο συνεδριάσεις, αγαπητέ κύριε Κοινοβουλευτικέ Εκπρόσωπε της Αξιωματικής Αντιπολίτευσης, αυτό το θέμα δεν έχει εγερθεί. Εν προκειμένω, στη συζήτηση που έγινε επί τόπου, όταν ο Αρχηγός της Αξιωματικής Αντιπολίτευσης έθεσε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του Σώματος την πρόθεσή του για υποβολή της πρότασης δυσπιστίας, ήρθε ο Πρωθυπουργός και είπε ευθέως ότι θα ζητήσει τη μετατροπή αυτής της συζήτησης σε συζήτηση πρότασης για παροχή ψήφου εμπιστοσύνης προς την Κυβέρνηση. </w:t>
      </w:r>
    </w:p>
    <w:p w14:paraId="02B3D1EA" w14:textId="77777777" w:rsidR="008168EC" w:rsidRDefault="00DB43BE">
      <w:pPr>
        <w:tabs>
          <w:tab w:val="left" w:pos="2738"/>
          <w:tab w:val="center" w:pos="4753"/>
          <w:tab w:val="left" w:pos="5723"/>
        </w:tabs>
        <w:spacing w:line="600" w:lineRule="auto"/>
        <w:ind w:firstLine="720"/>
        <w:jc w:val="both"/>
        <w:rPr>
          <w:rFonts w:eastAsia="Times New Roman" w:cs="Times New Roman"/>
          <w:szCs w:val="24"/>
        </w:rPr>
      </w:pPr>
      <w:r>
        <w:rPr>
          <w:rFonts w:eastAsia="Times New Roman"/>
          <w:szCs w:val="24"/>
        </w:rPr>
        <w:t>Ιδιαίτερα όμως -διότι μπορεί</w:t>
      </w:r>
      <w:r>
        <w:rPr>
          <w:rFonts w:eastAsia="Times New Roman"/>
          <w:szCs w:val="24"/>
        </w:rPr>
        <w:t xml:space="preserve"> να πει κανείς ότι αυτή η πρώτη συνεδρίαση ήταν μία συνεδρίαση στο πλαίσιο της ρητορικής και της αντιπαράθεσης από Βήματος- στη συνεδρίαση της Δευτέρας αυτό το ζήτημα έληξε με όλους τους </w:t>
      </w:r>
      <w:r>
        <w:rPr>
          <w:rFonts w:eastAsia="Times New Roman"/>
          <w:szCs w:val="24"/>
        </w:rPr>
        <w:lastRenderedPageBreak/>
        <w:t xml:space="preserve">τύπους –προσέξτε το, παρακαλώ, κύριε </w:t>
      </w:r>
      <w:proofErr w:type="spellStart"/>
      <w:r>
        <w:rPr>
          <w:rFonts w:eastAsia="Times New Roman"/>
          <w:szCs w:val="24"/>
        </w:rPr>
        <w:t>Δένδια</w:t>
      </w:r>
      <w:proofErr w:type="spellEnd"/>
      <w:r>
        <w:rPr>
          <w:rFonts w:eastAsia="Times New Roman"/>
          <w:szCs w:val="24"/>
        </w:rPr>
        <w:t xml:space="preserve">!- με </w:t>
      </w:r>
      <w:proofErr w:type="spellStart"/>
      <w:r>
        <w:rPr>
          <w:rFonts w:eastAsia="Times New Roman"/>
          <w:szCs w:val="24"/>
        </w:rPr>
        <w:t>Προεδρεύοντα</w:t>
      </w:r>
      <w:proofErr w:type="spellEnd"/>
      <w:r>
        <w:rPr>
          <w:rFonts w:eastAsia="Times New Roman"/>
          <w:szCs w:val="24"/>
        </w:rPr>
        <w:t xml:space="preserve"> τον αγα</w:t>
      </w:r>
      <w:r>
        <w:rPr>
          <w:rFonts w:eastAsia="Times New Roman"/>
          <w:szCs w:val="24"/>
        </w:rPr>
        <w:t xml:space="preserve">πητό συνάδελφο, </w:t>
      </w:r>
      <w:r>
        <w:rPr>
          <w:rFonts w:eastAsia="Times New Roman" w:cs="Times New Roman"/>
          <w:szCs w:val="24"/>
        </w:rPr>
        <w:t xml:space="preserve">τον Αντιπρόεδρο της Βουλής κ. Κακλαμάνη και με τα σχετικά έγγραφα στις </w:t>
      </w:r>
      <w:r>
        <w:rPr>
          <w:rFonts w:eastAsia="Times New Roman" w:cs="Times New Roman"/>
          <w:szCs w:val="24"/>
        </w:rPr>
        <w:t>υ</w:t>
      </w:r>
      <w:r>
        <w:rPr>
          <w:rFonts w:eastAsia="Times New Roman" w:cs="Times New Roman"/>
          <w:szCs w:val="24"/>
        </w:rPr>
        <w:t>πηρεσίες της Βουλής.</w:t>
      </w:r>
    </w:p>
    <w:p w14:paraId="02B3D1EB"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Ξεκίνησε με την ομιλία του κ. Μητσοτάκη, στη συνέχεια πήρε τον λόγο ο Αντιπρόεδρος της Κυβέρνησης εκ μέρους της Κυβέρνησης, υπήρξε απάντηση, έθεσε </w:t>
      </w:r>
      <w:r>
        <w:rPr>
          <w:rFonts w:eastAsia="Times New Roman" w:cs="Times New Roman"/>
          <w:szCs w:val="24"/>
        </w:rPr>
        <w:t xml:space="preserve">το ζήτημα και έληξε τη συνεδρίαση ο </w:t>
      </w:r>
      <w:proofErr w:type="spellStart"/>
      <w:r>
        <w:rPr>
          <w:rFonts w:eastAsia="Times New Roman" w:cs="Times New Roman"/>
          <w:szCs w:val="24"/>
        </w:rPr>
        <w:t>Προεδρεύων</w:t>
      </w:r>
      <w:proofErr w:type="spellEnd"/>
      <w:r>
        <w:rPr>
          <w:rFonts w:eastAsia="Times New Roman" w:cs="Times New Roman"/>
          <w:szCs w:val="24"/>
        </w:rPr>
        <w:t xml:space="preserve">, λέγοντας ακριβώς ότι θα πάμε την Τετάρτη -όπως έτσι κι αλλιώς είχα πει τρεις ώρες πριν στη Διάσκεψη των Προέδρων- στην παρούσα διαδικασία. </w:t>
      </w:r>
    </w:p>
    <w:p w14:paraId="02B3D1EC"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Άρα στις δύο αυτές συνεδριάσεις και ιδιαίτερα της Δευτέρας –επαναλαμ</w:t>
      </w:r>
      <w:r>
        <w:rPr>
          <w:rFonts w:eastAsia="Times New Roman" w:cs="Times New Roman"/>
          <w:szCs w:val="24"/>
        </w:rPr>
        <w:t>βάνω ότι η πρώτη ήταν επί της πολιτικής ουσίας, η δεύτερη, όμως, είχε και τον διαδικαστικό, κανονιστικό και συνταγματικό τύπο, στον οποίο εσείς ευλόγως από την πλευρά σας αναφερθήκατε- αυτό το ζήτημα ηγέρθη επί της ουσίας, έληξε, έκλεισε γραπτώς και διά τω</w:t>
      </w:r>
      <w:r>
        <w:rPr>
          <w:rFonts w:eastAsia="Times New Roman" w:cs="Times New Roman"/>
          <w:szCs w:val="24"/>
        </w:rPr>
        <w:t xml:space="preserve">ν </w:t>
      </w:r>
      <w:r>
        <w:rPr>
          <w:rFonts w:eastAsia="Times New Roman" w:cs="Times New Roman"/>
          <w:szCs w:val="24"/>
        </w:rPr>
        <w:lastRenderedPageBreak/>
        <w:t xml:space="preserve">Πρακτικών, δεν ηγέρθη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ένσταση επ’ αυτού του ζητήματος και ως εκ τούτου θα προχωρήσουμε στη σημερινή διαδικασία.</w:t>
      </w:r>
    </w:p>
    <w:p w14:paraId="02B3D1ED"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Παρακαλώ πολύ τον Πρωθυπουργό κ. Αλέξη Τσίπρα να πάρει τον λόγο.</w:t>
      </w:r>
    </w:p>
    <w:p w14:paraId="02B3D1EE"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14:paraId="02B3D1EF" w14:textId="77777777" w:rsidR="008168EC" w:rsidRDefault="00DB43BE">
      <w:pPr>
        <w:spacing w:line="600" w:lineRule="auto"/>
        <w:ind w:firstLine="720"/>
        <w:jc w:val="both"/>
        <w:rPr>
          <w:rFonts w:eastAsia="Times New Roman" w:cs="Times New Roman"/>
          <w:szCs w:val="24"/>
        </w:rPr>
      </w:pPr>
      <w:r w:rsidRPr="00D0057C">
        <w:rPr>
          <w:rFonts w:eastAsia="Times New Roman" w:cs="Times New Roman"/>
          <w:b/>
          <w:szCs w:val="24"/>
        </w:rPr>
        <w:t>ΑΛΕ</w:t>
      </w:r>
      <w:r w:rsidRPr="00D0057C">
        <w:rPr>
          <w:rFonts w:eastAsia="Times New Roman" w:cs="Times New Roman"/>
          <w:b/>
          <w:szCs w:val="24"/>
        </w:rPr>
        <w:t>ΞΗΣ ΤΣΙΠΡΑΣ (Πρόεδρος της Κυβέρνησης):</w:t>
      </w:r>
      <w:r>
        <w:rPr>
          <w:rFonts w:eastAsia="Times New Roman" w:cs="Times New Roman"/>
          <w:b/>
          <w:szCs w:val="24"/>
        </w:rPr>
        <w:t xml:space="preserve"> </w:t>
      </w:r>
      <w:r>
        <w:rPr>
          <w:rFonts w:eastAsia="Times New Roman" w:cs="Times New Roman"/>
          <w:szCs w:val="24"/>
        </w:rPr>
        <w:t>Ευχαριστώ, κύριε Πρόεδρε.</w:t>
      </w:r>
    </w:p>
    <w:p w14:paraId="02B3D1F0"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ζητάω σήμερα εκ νέου την εμπιστοσύνη της Βουλής πάνω σε ένα σχέδιο ανάταξης της ελληνικής οικονομίας αλλά και στήριξης της ελληνικής κοινωνίας το οποίο παρουσιάσα</w:t>
      </w:r>
      <w:r>
        <w:rPr>
          <w:rFonts w:eastAsia="Times New Roman" w:cs="Times New Roman"/>
          <w:szCs w:val="24"/>
        </w:rPr>
        <w:t xml:space="preserve">με αναλυτικά χθες το απόγευμα. </w:t>
      </w:r>
    </w:p>
    <w:p w14:paraId="02B3D1F1"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Ζητάω σήμερα την εμπιστοσύνη της Βουλής, αλλά και στις 26 του Μάη στις ευρωπαϊκές εκλογές την εμπιστοσύνη του ελληνικού λαού πάνω σε ένα σχέδιο ανάτασης, ανάκαμψης και ενίσχυσης των πολλών, που αφορά το σήμερα, το αύριο αλλά</w:t>
      </w:r>
      <w:r>
        <w:rPr>
          <w:rFonts w:eastAsia="Times New Roman" w:cs="Times New Roman"/>
          <w:szCs w:val="24"/>
        </w:rPr>
        <w:t xml:space="preserve"> και συνολικά θα έλεγα την ερχόμενη τετραετία. </w:t>
      </w:r>
    </w:p>
    <w:p w14:paraId="02B3D1F2"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Αφορά τη διατήρηση και ενίσχυση της αναπτυξιακής πορείας της οικονομίας τα επόμενα χρόνια, παρά το γεγονός ότι στην Ευρώπη υπάρχει μια υποχώρηση της αναπτυξιακής πορείας. </w:t>
      </w:r>
    </w:p>
    <w:p w14:paraId="02B3D1F3"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Αφορά, αν θέλετε, την επιτάχυνση της πορείας επιστροφής της χώρας μας στην κανονικότητα, στη σταθερότητα, αλλά και την επιστροφή των πολλών, όλων αυτών που έβαλαν πλάτη στις δύσκολες στιγμές της κρίσης, στην ευημερία. </w:t>
      </w:r>
    </w:p>
    <w:p w14:paraId="02B3D1F4"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ήρθ</w:t>
      </w:r>
      <w:r>
        <w:rPr>
          <w:rFonts w:eastAsia="Times New Roman" w:cs="Times New Roman"/>
          <w:szCs w:val="24"/>
        </w:rPr>
        <w:t xml:space="preserve">α σήμερα εδώ με βασικό μου στόχο να αντιδικήσω με τον </w:t>
      </w:r>
      <w:proofErr w:type="spellStart"/>
      <w:r>
        <w:rPr>
          <w:rFonts w:eastAsia="Times New Roman" w:cs="Times New Roman"/>
          <w:szCs w:val="24"/>
        </w:rPr>
        <w:t>κρυπτόμενο</w:t>
      </w:r>
      <w:proofErr w:type="spellEnd"/>
      <w:r>
        <w:rPr>
          <w:rFonts w:eastAsia="Times New Roman" w:cs="Times New Roman"/>
          <w:szCs w:val="24"/>
        </w:rPr>
        <w:t xml:space="preserve"> κ. Μητσοτάκη, καθότι του έχω ζητήσει επανειλημμένως κατά τη διάρκεια…</w:t>
      </w:r>
    </w:p>
    <w:p w14:paraId="02B3D1F5"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της Νέας Δημοκρατίας)</w:t>
      </w:r>
    </w:p>
    <w:p w14:paraId="02B3D1F6"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Έτσι θα πάμε, κύριοι συνάδελφοι; Θα πω πολλά για τον κ. Μητσοτάκη σήμερα, </w:t>
      </w:r>
      <w:r>
        <w:rPr>
          <w:rFonts w:eastAsia="Times New Roman" w:cs="Times New Roman"/>
          <w:szCs w:val="24"/>
        </w:rPr>
        <w:t>αλλά θα με αφήσετε να μιλήσω. Δεν θα διακόπτετε την ομιλία μου, όπως και εγώ θα ακούσω με προσοχή τον κ. Μητσοτάκη. Καταλαβαίνω τον εκνευρισμό σας, αλλά κάντε λίγο ησυχία.</w:t>
      </w:r>
    </w:p>
    <w:p w14:paraId="02B3D1F7"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2B3D1F8" w14:textId="77777777" w:rsidR="008168EC" w:rsidRDefault="00DB43BE">
      <w:pPr>
        <w:spacing w:line="600" w:lineRule="auto"/>
        <w:ind w:firstLine="720"/>
        <w:jc w:val="both"/>
        <w:rPr>
          <w:rFonts w:eastAsia="Times New Roman" w:cs="Times New Roman"/>
          <w:szCs w:val="24"/>
        </w:rPr>
      </w:pPr>
      <w:r w:rsidRPr="008340A7">
        <w:rPr>
          <w:rFonts w:eastAsia="Times New Roman" w:cs="Times New Roman"/>
          <w:b/>
          <w:szCs w:val="24"/>
        </w:rPr>
        <w:t xml:space="preserve">ΠΡΟΕΔΡΟΣ (Νικόλαος </w:t>
      </w:r>
      <w:proofErr w:type="spellStart"/>
      <w:r w:rsidRPr="008340A7">
        <w:rPr>
          <w:rFonts w:eastAsia="Times New Roman" w:cs="Times New Roman"/>
          <w:b/>
          <w:szCs w:val="24"/>
        </w:rPr>
        <w:t>Βούτσης</w:t>
      </w:r>
      <w:proofErr w:type="spellEnd"/>
      <w:r w:rsidRPr="008340A7">
        <w:rPr>
          <w:rFonts w:eastAsia="Times New Roman" w:cs="Times New Roman"/>
          <w:b/>
          <w:szCs w:val="24"/>
        </w:rPr>
        <w:t>):</w:t>
      </w:r>
      <w:r>
        <w:rPr>
          <w:rFonts w:eastAsia="Times New Roman" w:cs="Times New Roman"/>
          <w:szCs w:val="24"/>
        </w:rPr>
        <w:t xml:space="preserve"> Κάντε ησ</w:t>
      </w:r>
      <w:r>
        <w:rPr>
          <w:rFonts w:eastAsia="Times New Roman" w:cs="Times New Roman"/>
          <w:szCs w:val="24"/>
        </w:rPr>
        <w:t>υχία.</w:t>
      </w:r>
    </w:p>
    <w:p w14:paraId="02B3D1F9"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Κάντε λίγο ησυχία. Θα τα ακούσετε σήμερα.</w:t>
      </w:r>
    </w:p>
    <w:p w14:paraId="02B3D1FA"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2B3D1FB"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Παρακαλώ! Δεν είναι αμφιθέατρο εδώ. Εδώ είναι η Αίθουσα της Βουλής.</w:t>
      </w:r>
    </w:p>
    <w:p w14:paraId="02B3D1FC" w14:textId="77777777" w:rsidR="008168EC" w:rsidRDefault="00DB43BE">
      <w:pPr>
        <w:spacing w:line="600" w:lineRule="auto"/>
        <w:ind w:firstLine="720"/>
        <w:jc w:val="both"/>
        <w:rPr>
          <w:rFonts w:eastAsia="Times New Roman"/>
          <w:szCs w:val="24"/>
        </w:rPr>
      </w:pPr>
      <w:r>
        <w:rPr>
          <w:rFonts w:eastAsia="Times New Roman" w:cs="Times New Roman"/>
          <w:b/>
          <w:szCs w:val="24"/>
        </w:rPr>
        <w:lastRenderedPageBreak/>
        <w:t>ΑΛΕΞΗΣ ΤΣΙΠΡΑΣ (Πρόεδρ</w:t>
      </w:r>
      <w:r>
        <w:rPr>
          <w:rFonts w:eastAsia="Times New Roman" w:cs="Times New Roman"/>
          <w:b/>
          <w:szCs w:val="24"/>
        </w:rPr>
        <w:t>ος της Κυβέρνησης):</w:t>
      </w:r>
      <w:r w:rsidRPr="008F0953">
        <w:rPr>
          <w:rFonts w:eastAsia="Times New Roman" w:cs="Times New Roman"/>
          <w:szCs w:val="24"/>
        </w:rPr>
        <w:t xml:space="preserve"> </w:t>
      </w:r>
      <w:r>
        <w:rPr>
          <w:rFonts w:eastAsia="Times New Roman" w:cs="Times New Roman"/>
          <w:szCs w:val="24"/>
        </w:rPr>
        <w:t xml:space="preserve">Δεν ήρθα σήμερα εδώ για να αντιδικήσω με τον </w:t>
      </w:r>
      <w:proofErr w:type="spellStart"/>
      <w:r>
        <w:rPr>
          <w:rFonts w:eastAsia="Times New Roman" w:cs="Times New Roman"/>
          <w:szCs w:val="24"/>
        </w:rPr>
        <w:t>κρυπτόμενο</w:t>
      </w:r>
      <w:proofErr w:type="spellEnd"/>
      <w:r>
        <w:rPr>
          <w:rFonts w:eastAsia="Times New Roman" w:cs="Times New Roman"/>
          <w:szCs w:val="24"/>
        </w:rPr>
        <w:t xml:space="preserve"> κ. Μητσοτάκη. Του έχω ζητήσει επανειλημμένως να κάνουμε μαζί μια εφ’ όλης της ύλης συζήτηση και αντιπαράθεση για όλα τα μεγάλα προβλήματα που αφορούν την ελληνική κοινωνία, την ελλ</w:t>
      </w:r>
      <w:r>
        <w:rPr>
          <w:rFonts w:eastAsia="Times New Roman" w:cs="Times New Roman"/>
          <w:szCs w:val="24"/>
        </w:rPr>
        <w:t>ηνική οικονομία, την Ευρώπη, τα εθνικά θέματα, την πορεία της χώρας το επόμενο διάστημα, αλλά και τις κρίσιμες ευρωπαϊκές εκλογές. Και κυρίως δεν ήρθα εδώ για να αντιπαρατεθώ μαζί του στα ασήμαντα, στους αντιπερισπασμούς, στα επικοινωνιακά κόλπα ούτε να το</w:t>
      </w:r>
      <w:r>
        <w:rPr>
          <w:rFonts w:eastAsia="Times New Roman" w:cs="Times New Roman"/>
          <w:szCs w:val="24"/>
        </w:rPr>
        <w:t>ν συναγωνιστώ στον κιτρινισμό, στη μαύρη προπαγάνδα.</w:t>
      </w:r>
      <w:r>
        <w:rPr>
          <w:rFonts w:eastAsia="Times New Roman" w:cs="Times New Roman"/>
          <w:szCs w:val="24"/>
        </w:rPr>
        <w:t xml:space="preserve"> </w:t>
      </w:r>
      <w:r w:rsidRPr="00B544D5">
        <w:rPr>
          <w:rFonts w:eastAsia="Times New Roman"/>
          <w:szCs w:val="24"/>
        </w:rPr>
        <w:t xml:space="preserve">Άλλωστε </w:t>
      </w:r>
      <w:r>
        <w:rPr>
          <w:rFonts w:eastAsia="Times New Roman"/>
          <w:szCs w:val="24"/>
        </w:rPr>
        <w:t>σε αυτά</w:t>
      </w:r>
      <w:r w:rsidRPr="00B544D5">
        <w:rPr>
          <w:rFonts w:eastAsia="Times New Roman"/>
          <w:szCs w:val="24"/>
        </w:rPr>
        <w:t xml:space="preserve"> είναι ασυναγώνιστος. </w:t>
      </w:r>
      <w:r>
        <w:rPr>
          <w:rFonts w:eastAsia="Times New Roman"/>
          <w:szCs w:val="24"/>
        </w:rPr>
        <w:t>Αυτά</w:t>
      </w:r>
      <w:r w:rsidRPr="00B544D5">
        <w:rPr>
          <w:rFonts w:eastAsia="Times New Roman"/>
          <w:szCs w:val="24"/>
        </w:rPr>
        <w:t xml:space="preserve"> μπορεί να κάνει ο άνθρωπος</w:t>
      </w:r>
      <w:r>
        <w:rPr>
          <w:rFonts w:eastAsia="Times New Roman"/>
          <w:szCs w:val="24"/>
        </w:rPr>
        <w:t>, αυτά</w:t>
      </w:r>
      <w:r w:rsidRPr="00B544D5">
        <w:rPr>
          <w:rFonts w:eastAsia="Times New Roman"/>
          <w:szCs w:val="24"/>
        </w:rPr>
        <w:t xml:space="preserve"> κάνει</w:t>
      </w:r>
      <w:r>
        <w:rPr>
          <w:rFonts w:eastAsia="Times New Roman"/>
          <w:szCs w:val="24"/>
        </w:rPr>
        <w:t>.</w:t>
      </w:r>
      <w:r w:rsidRPr="00B544D5">
        <w:rPr>
          <w:rFonts w:eastAsia="Times New Roman"/>
          <w:szCs w:val="24"/>
        </w:rPr>
        <w:t xml:space="preserve"> </w:t>
      </w:r>
    </w:p>
    <w:p w14:paraId="02B3D1FD" w14:textId="77777777" w:rsidR="008168EC" w:rsidRDefault="00DB43BE">
      <w:pPr>
        <w:spacing w:line="600" w:lineRule="auto"/>
        <w:ind w:firstLine="720"/>
        <w:jc w:val="both"/>
        <w:rPr>
          <w:rFonts w:eastAsia="Times New Roman"/>
          <w:szCs w:val="24"/>
        </w:rPr>
      </w:pPr>
      <w:r w:rsidRPr="00B544D5">
        <w:rPr>
          <w:rFonts w:eastAsia="Times New Roman"/>
          <w:szCs w:val="24"/>
        </w:rPr>
        <w:lastRenderedPageBreak/>
        <w:t>Εγώ ήρθα σήμερα εδώ ενώπιον της Βουλής των Ελλήνων</w:t>
      </w:r>
      <w:r>
        <w:rPr>
          <w:rFonts w:eastAsia="Times New Roman"/>
          <w:szCs w:val="24"/>
        </w:rPr>
        <w:t>,</w:t>
      </w:r>
      <w:r w:rsidRPr="00B544D5">
        <w:rPr>
          <w:rFonts w:eastAsia="Times New Roman"/>
          <w:szCs w:val="24"/>
        </w:rPr>
        <w:t xml:space="preserve"> ενώπιον της Εθνικής Αντιπροσωπείας</w:t>
      </w:r>
      <w:r>
        <w:rPr>
          <w:rFonts w:eastAsia="Times New Roman"/>
          <w:szCs w:val="24"/>
        </w:rPr>
        <w:t xml:space="preserve"> και των Ελλήνων και Ελληνίδων Βουλευτών για να αντιπαρατεθώ όχι με την προπαγάνδα του κ. Μητσοτάκη αλλά με το πολιτικό σχέδιο του κ. Μητσοτάκη, αυτό</w:t>
      </w:r>
      <w:r w:rsidRPr="00B544D5">
        <w:rPr>
          <w:rFonts w:eastAsia="Times New Roman"/>
          <w:szCs w:val="24"/>
        </w:rPr>
        <w:t xml:space="preserve"> που επιμελώς προσπαθεί να κρύψει πίσω από επικοινωνιακά πυροτεχνήματα και πομφόλυγες</w:t>
      </w:r>
      <w:r>
        <w:rPr>
          <w:rFonts w:eastAsia="Times New Roman"/>
          <w:szCs w:val="24"/>
        </w:rPr>
        <w:t xml:space="preserve">. </w:t>
      </w:r>
    </w:p>
    <w:p w14:paraId="02B3D1FE" w14:textId="77777777" w:rsidR="008168EC" w:rsidRDefault="00DB43BE">
      <w:pPr>
        <w:spacing w:line="600" w:lineRule="auto"/>
        <w:ind w:firstLine="720"/>
        <w:jc w:val="both"/>
        <w:rPr>
          <w:rFonts w:eastAsia="Times New Roman"/>
          <w:szCs w:val="24"/>
        </w:rPr>
      </w:pPr>
      <w:r>
        <w:rPr>
          <w:rFonts w:eastAsia="Times New Roman"/>
          <w:szCs w:val="24"/>
        </w:rPr>
        <w:t>Είναι το ίδιο α</w:t>
      </w:r>
      <w:r w:rsidRPr="00B544D5">
        <w:rPr>
          <w:rFonts w:eastAsia="Times New Roman"/>
          <w:szCs w:val="24"/>
        </w:rPr>
        <w:t>κριβ</w:t>
      </w:r>
      <w:r w:rsidRPr="00B544D5">
        <w:rPr>
          <w:rFonts w:eastAsia="Times New Roman"/>
          <w:szCs w:val="24"/>
        </w:rPr>
        <w:t xml:space="preserve">ώς </w:t>
      </w:r>
      <w:r>
        <w:rPr>
          <w:rFonts w:eastAsia="Times New Roman"/>
          <w:szCs w:val="24"/>
        </w:rPr>
        <w:t>σχέδιο</w:t>
      </w:r>
      <w:r>
        <w:rPr>
          <w:rFonts w:eastAsia="Times New Roman"/>
          <w:szCs w:val="24"/>
        </w:rPr>
        <w:t>,</w:t>
      </w:r>
      <w:r w:rsidRPr="00B544D5">
        <w:rPr>
          <w:rFonts w:eastAsia="Times New Roman"/>
          <w:szCs w:val="24"/>
        </w:rPr>
        <w:t xml:space="preserve"> με αυτό που έριξε τη χώρα στα βράχια το 2010</w:t>
      </w:r>
      <w:r>
        <w:rPr>
          <w:rFonts w:eastAsia="Times New Roman"/>
          <w:szCs w:val="24"/>
        </w:rPr>
        <w:t>. Ε</w:t>
      </w:r>
      <w:r w:rsidRPr="00B544D5">
        <w:rPr>
          <w:rFonts w:eastAsia="Times New Roman"/>
          <w:szCs w:val="24"/>
        </w:rPr>
        <w:t>ίναι το ίδιο ακριβώς σχέδιο</w:t>
      </w:r>
      <w:r>
        <w:rPr>
          <w:rFonts w:eastAsia="Times New Roman"/>
          <w:szCs w:val="24"/>
        </w:rPr>
        <w:t>,</w:t>
      </w:r>
      <w:r w:rsidRPr="00B544D5">
        <w:rPr>
          <w:rFonts w:eastAsia="Times New Roman"/>
          <w:szCs w:val="24"/>
        </w:rPr>
        <w:t xml:space="preserve"> </w:t>
      </w:r>
      <w:r>
        <w:rPr>
          <w:rFonts w:eastAsia="Times New Roman"/>
          <w:szCs w:val="24"/>
        </w:rPr>
        <w:t xml:space="preserve">με αυτό που οδήγησε </w:t>
      </w:r>
      <w:r w:rsidRPr="00B544D5">
        <w:rPr>
          <w:rFonts w:eastAsia="Times New Roman"/>
          <w:szCs w:val="24"/>
        </w:rPr>
        <w:t xml:space="preserve">στην κοινωνική </w:t>
      </w:r>
      <w:r>
        <w:rPr>
          <w:rFonts w:eastAsia="Times New Roman"/>
          <w:szCs w:val="24"/>
        </w:rPr>
        <w:t xml:space="preserve">λεηλασία και </w:t>
      </w:r>
      <w:r w:rsidRPr="00B544D5">
        <w:rPr>
          <w:rFonts w:eastAsia="Times New Roman"/>
          <w:szCs w:val="24"/>
        </w:rPr>
        <w:t xml:space="preserve">τη χρεοκοπία </w:t>
      </w:r>
      <w:r>
        <w:rPr>
          <w:rFonts w:eastAsia="Times New Roman"/>
          <w:szCs w:val="24"/>
        </w:rPr>
        <w:t>την περίοδο 2010</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2014. Ε</w:t>
      </w:r>
      <w:r w:rsidRPr="00B544D5">
        <w:rPr>
          <w:rFonts w:eastAsia="Times New Roman"/>
          <w:szCs w:val="24"/>
        </w:rPr>
        <w:t xml:space="preserve">ίναι το ίδιο ακριβώς </w:t>
      </w:r>
      <w:r>
        <w:rPr>
          <w:rFonts w:eastAsia="Times New Roman"/>
          <w:szCs w:val="24"/>
        </w:rPr>
        <w:t>σχέδιο</w:t>
      </w:r>
      <w:r>
        <w:rPr>
          <w:rFonts w:eastAsia="Times New Roman"/>
          <w:szCs w:val="24"/>
        </w:rPr>
        <w:t>,</w:t>
      </w:r>
      <w:r>
        <w:rPr>
          <w:rFonts w:eastAsia="Times New Roman"/>
          <w:szCs w:val="24"/>
        </w:rPr>
        <w:t xml:space="preserve"> που είχε ως αποτέλεσμα την πρωτοφανή οικονομική αιμορ</w:t>
      </w:r>
      <w:r>
        <w:rPr>
          <w:rFonts w:eastAsia="Times New Roman"/>
          <w:szCs w:val="24"/>
        </w:rPr>
        <w:t xml:space="preserve">ραγία, </w:t>
      </w:r>
      <w:r w:rsidRPr="00B544D5">
        <w:rPr>
          <w:rFonts w:eastAsia="Times New Roman"/>
          <w:szCs w:val="24"/>
        </w:rPr>
        <w:t>την κοινωνική διάλυση</w:t>
      </w:r>
      <w:r>
        <w:rPr>
          <w:rFonts w:eastAsia="Times New Roman"/>
          <w:szCs w:val="24"/>
        </w:rPr>
        <w:t>,</w:t>
      </w:r>
      <w:r w:rsidRPr="00B544D5">
        <w:rPr>
          <w:rFonts w:eastAsia="Times New Roman"/>
          <w:szCs w:val="24"/>
        </w:rPr>
        <w:t xml:space="preserve"> την απόγνωση εκατομμυρίων ανθρώπων</w:t>
      </w:r>
      <w:r>
        <w:rPr>
          <w:rFonts w:eastAsia="Times New Roman"/>
          <w:szCs w:val="24"/>
        </w:rPr>
        <w:t>, την ταπείνωση ενός ολόκληρου λαού.</w:t>
      </w:r>
      <w:r w:rsidRPr="00B544D5">
        <w:rPr>
          <w:rFonts w:eastAsia="Times New Roman"/>
          <w:szCs w:val="24"/>
        </w:rPr>
        <w:t xml:space="preserve"> </w:t>
      </w:r>
    </w:p>
    <w:p w14:paraId="02B3D1FF" w14:textId="77777777" w:rsidR="008168EC" w:rsidRDefault="00DB43BE">
      <w:pPr>
        <w:spacing w:line="600" w:lineRule="auto"/>
        <w:ind w:firstLine="720"/>
        <w:jc w:val="both"/>
        <w:rPr>
          <w:rFonts w:eastAsia="Times New Roman"/>
          <w:szCs w:val="24"/>
        </w:rPr>
      </w:pPr>
      <w:r w:rsidRPr="00B544D5">
        <w:rPr>
          <w:rFonts w:eastAsia="Times New Roman"/>
          <w:szCs w:val="24"/>
        </w:rPr>
        <w:lastRenderedPageBreak/>
        <w:t>Είναι</w:t>
      </w:r>
      <w:r>
        <w:rPr>
          <w:rFonts w:eastAsia="Times New Roman"/>
          <w:szCs w:val="24"/>
        </w:rPr>
        <w:t xml:space="preserve"> το ίδιο ακριβώς σχέδιο</w:t>
      </w:r>
      <w:r>
        <w:rPr>
          <w:rFonts w:eastAsia="Times New Roman"/>
          <w:szCs w:val="24"/>
        </w:rPr>
        <w:t>,</w:t>
      </w:r>
      <w:r>
        <w:rPr>
          <w:rFonts w:eastAsia="Times New Roman"/>
          <w:szCs w:val="24"/>
        </w:rPr>
        <w:t xml:space="preserve"> το οποίο αφάνισε το </w:t>
      </w:r>
      <w:r>
        <w:rPr>
          <w:rFonts w:eastAsia="Times New Roman"/>
          <w:szCs w:val="24"/>
        </w:rPr>
        <w:t xml:space="preserve">1/3 </w:t>
      </w:r>
      <w:r>
        <w:rPr>
          <w:rFonts w:eastAsia="Times New Roman"/>
          <w:szCs w:val="24"/>
        </w:rPr>
        <w:t xml:space="preserve">της οικονομίας, το ίδιο σχέδιο που έριξε στον καιάδα τους συνταξιούχους, που διέλυσε τις εργασιακές </w:t>
      </w:r>
      <w:r>
        <w:rPr>
          <w:rFonts w:eastAsia="Times New Roman"/>
          <w:szCs w:val="24"/>
        </w:rPr>
        <w:t>σχέσει</w:t>
      </w:r>
      <w:r w:rsidRPr="00B544D5">
        <w:rPr>
          <w:rFonts w:eastAsia="Times New Roman"/>
          <w:szCs w:val="24"/>
        </w:rPr>
        <w:t>ς</w:t>
      </w:r>
      <w:r>
        <w:rPr>
          <w:rFonts w:eastAsia="Times New Roman"/>
          <w:szCs w:val="24"/>
        </w:rPr>
        <w:t>,</w:t>
      </w:r>
      <w:r w:rsidRPr="00B544D5">
        <w:rPr>
          <w:rFonts w:eastAsia="Times New Roman"/>
          <w:szCs w:val="24"/>
        </w:rPr>
        <w:t xml:space="preserve"> που επέβαλε το εργασιακό καθεστώς της ζούγκλας</w:t>
      </w:r>
      <w:r>
        <w:rPr>
          <w:rFonts w:eastAsia="Times New Roman"/>
          <w:szCs w:val="24"/>
        </w:rPr>
        <w:t>,</w:t>
      </w:r>
      <w:r w:rsidRPr="00B544D5">
        <w:rPr>
          <w:rFonts w:eastAsia="Times New Roman"/>
          <w:szCs w:val="24"/>
        </w:rPr>
        <w:t xml:space="preserve"> που εκτίναξε την ανεργία</w:t>
      </w:r>
      <w:r>
        <w:rPr>
          <w:rFonts w:eastAsia="Times New Roman"/>
          <w:szCs w:val="24"/>
        </w:rPr>
        <w:t xml:space="preserve"> σε πρωτοφανή ποσοστά για μια </w:t>
      </w:r>
      <w:r w:rsidRPr="005362BD">
        <w:rPr>
          <w:rFonts w:eastAsia="Times New Roman"/>
          <w:szCs w:val="24"/>
        </w:rPr>
        <w:t xml:space="preserve">ευρωπαϊκή </w:t>
      </w:r>
      <w:r>
        <w:rPr>
          <w:rFonts w:eastAsia="Times New Roman"/>
          <w:szCs w:val="24"/>
        </w:rPr>
        <w:t>χώρα.</w:t>
      </w:r>
      <w:r w:rsidRPr="00B544D5">
        <w:rPr>
          <w:rFonts w:eastAsia="Times New Roman"/>
          <w:szCs w:val="24"/>
        </w:rPr>
        <w:t xml:space="preserve"> </w:t>
      </w:r>
    </w:p>
    <w:p w14:paraId="02B3D200" w14:textId="77777777" w:rsidR="008168EC" w:rsidRDefault="00DB43BE">
      <w:pPr>
        <w:spacing w:line="600" w:lineRule="auto"/>
        <w:ind w:firstLine="720"/>
        <w:jc w:val="both"/>
        <w:rPr>
          <w:rFonts w:eastAsia="Times New Roman"/>
          <w:szCs w:val="24"/>
        </w:rPr>
      </w:pPr>
      <w:r>
        <w:rPr>
          <w:rFonts w:eastAsia="Times New Roman"/>
          <w:szCs w:val="24"/>
        </w:rPr>
        <w:t xml:space="preserve">Αυτό το σχέδιο και αυτό το πρόγραμμα επιθυμεί να εφαρμόσει πάλι η παράταξη της </w:t>
      </w:r>
      <w:r w:rsidRPr="005362BD">
        <w:rPr>
          <w:rFonts w:eastAsia="Times New Roman"/>
          <w:bCs/>
        </w:rPr>
        <w:t>Νέας Δημοκρατίας</w:t>
      </w:r>
      <w:r>
        <w:rPr>
          <w:rFonts w:eastAsia="Times New Roman"/>
          <w:szCs w:val="24"/>
        </w:rPr>
        <w:t xml:space="preserve"> και ο κ. Μητσοτάκης, σε περίπτωσ</w:t>
      </w:r>
      <w:r>
        <w:rPr>
          <w:rFonts w:eastAsia="Times New Roman"/>
          <w:szCs w:val="24"/>
        </w:rPr>
        <w:t xml:space="preserve">η που τον εμπιστευθεί ο ελληνικό λαός. Πρόκειται για το χρονικό </w:t>
      </w:r>
      <w:r w:rsidRPr="00B544D5">
        <w:rPr>
          <w:rFonts w:eastAsia="Times New Roman"/>
          <w:szCs w:val="24"/>
        </w:rPr>
        <w:t>μιας προαναγγελθείσας καταστροφής</w:t>
      </w:r>
      <w:r>
        <w:rPr>
          <w:rFonts w:eastAsia="Times New Roman"/>
          <w:szCs w:val="24"/>
        </w:rPr>
        <w:t>.</w:t>
      </w:r>
      <w:r w:rsidRPr="00B544D5">
        <w:rPr>
          <w:rFonts w:eastAsia="Times New Roman"/>
          <w:szCs w:val="24"/>
        </w:rPr>
        <w:t xml:space="preserve"> </w:t>
      </w:r>
      <w:r>
        <w:rPr>
          <w:rFonts w:eastAsia="Times New Roman"/>
          <w:szCs w:val="24"/>
        </w:rPr>
        <w:t>Κ</w:t>
      </w:r>
      <w:r w:rsidRPr="00B544D5">
        <w:rPr>
          <w:rFonts w:eastAsia="Times New Roman"/>
          <w:szCs w:val="24"/>
        </w:rPr>
        <w:t xml:space="preserve">αι θέλω σήμερα με αυτό το σχέδιο να </w:t>
      </w:r>
      <w:r>
        <w:rPr>
          <w:rFonts w:eastAsia="Times New Roman"/>
          <w:szCs w:val="24"/>
        </w:rPr>
        <w:t>αντιπαρατεθώ με το πολιτικό τους πρόγραμμα και όχι με τα πυροτεχνήματα.</w:t>
      </w:r>
      <w:r w:rsidRPr="00B544D5">
        <w:rPr>
          <w:rFonts w:eastAsia="Times New Roman"/>
          <w:szCs w:val="24"/>
        </w:rPr>
        <w:t xml:space="preserve"> </w:t>
      </w:r>
    </w:p>
    <w:p w14:paraId="02B3D201" w14:textId="77777777" w:rsidR="008168EC" w:rsidRDefault="00DB43BE">
      <w:pPr>
        <w:spacing w:line="600" w:lineRule="auto"/>
        <w:ind w:firstLine="720"/>
        <w:jc w:val="both"/>
        <w:rPr>
          <w:rFonts w:eastAsia="Times New Roman"/>
          <w:szCs w:val="24"/>
        </w:rPr>
      </w:pPr>
      <w:r>
        <w:rPr>
          <w:rFonts w:eastAsia="Times New Roman"/>
          <w:szCs w:val="24"/>
        </w:rPr>
        <w:t>Και θέλ</w:t>
      </w:r>
      <w:r>
        <w:rPr>
          <w:rFonts w:eastAsia="Times New Roman"/>
          <w:szCs w:val="24"/>
        </w:rPr>
        <w:t>ω</w:t>
      </w:r>
      <w:r>
        <w:rPr>
          <w:rFonts w:eastAsia="Times New Roman"/>
          <w:szCs w:val="24"/>
        </w:rPr>
        <w:t xml:space="preserve">, αλήθεια -μιας και δεν μπορούσαμε να </w:t>
      </w:r>
      <w:r>
        <w:rPr>
          <w:rFonts w:eastAsia="Times New Roman"/>
          <w:szCs w:val="24"/>
        </w:rPr>
        <w:t>έχουμε, διότι δεν επιθυμεί να φανερώσει αυτό το πρόγραμμα και αυτό το σχέδιο</w:t>
      </w:r>
      <w:r>
        <w:rPr>
          <w:rFonts w:eastAsia="Times New Roman"/>
          <w:szCs w:val="24"/>
        </w:rPr>
        <w:t>-</w:t>
      </w:r>
      <w:r>
        <w:rPr>
          <w:rFonts w:eastAsia="Times New Roman"/>
          <w:szCs w:val="24"/>
        </w:rPr>
        <w:t xml:space="preserve"> μια εφ’ όλης της ύλης αντιπαράθεση</w:t>
      </w:r>
      <w:r>
        <w:rPr>
          <w:rFonts w:eastAsia="Times New Roman"/>
          <w:szCs w:val="24"/>
        </w:rPr>
        <w:t>. Ν</w:t>
      </w:r>
      <w:r>
        <w:rPr>
          <w:rFonts w:eastAsia="Times New Roman"/>
          <w:szCs w:val="24"/>
        </w:rPr>
        <w:t xml:space="preserve">α αντιπαρατεθούμε έστω </w:t>
      </w:r>
      <w:r>
        <w:rPr>
          <w:rFonts w:eastAsia="Times New Roman"/>
          <w:szCs w:val="24"/>
        </w:rPr>
        <w:t xml:space="preserve">εδώ </w:t>
      </w:r>
      <w:r>
        <w:rPr>
          <w:rFonts w:eastAsia="Times New Roman"/>
          <w:szCs w:val="24"/>
        </w:rPr>
        <w:t xml:space="preserve">στη Βουλή πάνω σε </w:t>
      </w:r>
      <w:r>
        <w:rPr>
          <w:rFonts w:eastAsia="Times New Roman"/>
          <w:szCs w:val="24"/>
        </w:rPr>
        <w:lastRenderedPageBreak/>
        <w:t xml:space="preserve">θέσεις, πάνω σε προτάσεις, </w:t>
      </w:r>
      <w:r w:rsidRPr="005362BD">
        <w:rPr>
          <w:rFonts w:eastAsia="Times New Roman"/>
          <w:szCs w:val="24"/>
        </w:rPr>
        <w:t>π</w:t>
      </w:r>
      <w:r>
        <w:rPr>
          <w:rFonts w:eastAsia="Times New Roman"/>
          <w:szCs w:val="24"/>
        </w:rPr>
        <w:t>άνω σε πολιτικό σχέδιο, πάνω σε σχέδιο για την οικονομία, πάνω σε σχ</w:t>
      </w:r>
      <w:r>
        <w:rPr>
          <w:rFonts w:eastAsia="Times New Roman"/>
          <w:szCs w:val="24"/>
        </w:rPr>
        <w:t xml:space="preserve">έδιο για την κοινωνία. </w:t>
      </w:r>
    </w:p>
    <w:p w14:paraId="02B3D202" w14:textId="77777777" w:rsidR="008168EC" w:rsidRDefault="00DB43BE">
      <w:pPr>
        <w:spacing w:line="600" w:lineRule="auto"/>
        <w:ind w:firstLine="720"/>
        <w:jc w:val="both"/>
        <w:rPr>
          <w:rFonts w:eastAsia="Times New Roman"/>
          <w:szCs w:val="24"/>
        </w:rPr>
      </w:pPr>
      <w:r>
        <w:rPr>
          <w:rFonts w:eastAsia="Times New Roman"/>
          <w:szCs w:val="24"/>
        </w:rPr>
        <w:t>Τα πολιτικά μας σχέδια να αντιπαραβάλλουμε, τις προθέσεις και τα έργα μας ενώπιον του ελληνικού λαού, να μιλήσουμε με ανοιχτά χαρτιά για το ποια πορεία επιφυλάσσουμε για την Ελλάδα</w:t>
      </w:r>
      <w:r>
        <w:rPr>
          <w:rFonts w:eastAsia="Times New Roman"/>
          <w:szCs w:val="24"/>
        </w:rPr>
        <w:t>,</w:t>
      </w:r>
      <w:r>
        <w:rPr>
          <w:rFonts w:eastAsia="Times New Roman"/>
          <w:szCs w:val="24"/>
        </w:rPr>
        <w:t xml:space="preserve"> που</w:t>
      </w:r>
      <w:r w:rsidRPr="00B544D5">
        <w:rPr>
          <w:rFonts w:eastAsia="Times New Roman"/>
          <w:szCs w:val="24"/>
        </w:rPr>
        <w:t xml:space="preserve"> βρίσκεται αυτή τη στιγμή</w:t>
      </w:r>
      <w:r>
        <w:rPr>
          <w:rFonts w:eastAsia="Times New Roman"/>
          <w:szCs w:val="24"/>
        </w:rPr>
        <w:t>,</w:t>
      </w:r>
      <w:r w:rsidRPr="00B544D5">
        <w:rPr>
          <w:rFonts w:eastAsia="Times New Roman"/>
          <w:szCs w:val="24"/>
        </w:rPr>
        <w:t xml:space="preserve"> μετά από οκτώ ολόκλη</w:t>
      </w:r>
      <w:r w:rsidRPr="00B544D5">
        <w:rPr>
          <w:rFonts w:eastAsia="Times New Roman"/>
          <w:szCs w:val="24"/>
        </w:rPr>
        <w:t xml:space="preserve">ρα χρόνια </w:t>
      </w:r>
      <w:proofErr w:type="spellStart"/>
      <w:r w:rsidRPr="00B544D5">
        <w:rPr>
          <w:rFonts w:eastAsia="Times New Roman"/>
          <w:szCs w:val="24"/>
        </w:rPr>
        <w:t>μνημονιακής</w:t>
      </w:r>
      <w:proofErr w:type="spellEnd"/>
      <w:r w:rsidRPr="00B544D5">
        <w:rPr>
          <w:rFonts w:eastAsia="Times New Roman"/>
          <w:szCs w:val="24"/>
        </w:rPr>
        <w:t xml:space="preserve"> περιπέτειας</w:t>
      </w:r>
      <w:r>
        <w:rPr>
          <w:rFonts w:eastAsia="Times New Roman"/>
          <w:szCs w:val="24"/>
        </w:rPr>
        <w:t>, σε μι</w:t>
      </w:r>
      <w:r w:rsidRPr="00B544D5">
        <w:rPr>
          <w:rFonts w:eastAsia="Times New Roman"/>
          <w:szCs w:val="24"/>
        </w:rPr>
        <w:t>α πορεία ανάτασης</w:t>
      </w:r>
      <w:r>
        <w:rPr>
          <w:rFonts w:eastAsia="Times New Roman"/>
          <w:szCs w:val="24"/>
        </w:rPr>
        <w:t>,</w:t>
      </w:r>
      <w:r w:rsidRPr="00B544D5">
        <w:rPr>
          <w:rFonts w:eastAsia="Times New Roman"/>
          <w:szCs w:val="24"/>
        </w:rPr>
        <w:t xml:space="preserve"> ανάκαμψης</w:t>
      </w:r>
      <w:r>
        <w:rPr>
          <w:rFonts w:eastAsia="Times New Roman"/>
          <w:szCs w:val="24"/>
        </w:rPr>
        <w:t>,</w:t>
      </w:r>
      <w:r w:rsidRPr="00B544D5">
        <w:rPr>
          <w:rFonts w:eastAsia="Times New Roman"/>
          <w:szCs w:val="24"/>
        </w:rPr>
        <w:t xml:space="preserve"> εξόδου</w:t>
      </w:r>
      <w:r>
        <w:rPr>
          <w:rFonts w:eastAsia="Times New Roman"/>
          <w:szCs w:val="24"/>
        </w:rPr>
        <w:t>,</w:t>
      </w:r>
      <w:r w:rsidRPr="00B544D5">
        <w:rPr>
          <w:rFonts w:eastAsia="Times New Roman"/>
          <w:szCs w:val="24"/>
        </w:rPr>
        <w:t xml:space="preserve"> που βρίσκεται σε ένα κρίσιμο στ</w:t>
      </w:r>
      <w:r>
        <w:rPr>
          <w:rFonts w:eastAsia="Times New Roman"/>
          <w:szCs w:val="24"/>
        </w:rPr>
        <w:t>αυροδρόμι έξω από τα προγράμματα της επιτροπείας, αλλά σε ένα κρίσιμο</w:t>
      </w:r>
      <w:r w:rsidRPr="00B544D5">
        <w:rPr>
          <w:rFonts w:eastAsia="Times New Roman"/>
          <w:szCs w:val="24"/>
        </w:rPr>
        <w:t xml:space="preserve"> σταυροδρόμι στην Ευρώπη</w:t>
      </w:r>
      <w:r>
        <w:rPr>
          <w:rFonts w:eastAsia="Times New Roman"/>
          <w:szCs w:val="24"/>
        </w:rPr>
        <w:t>, σε μια κρίσιμη περιοχή της Νοτιοα</w:t>
      </w:r>
      <w:r w:rsidRPr="00B544D5">
        <w:rPr>
          <w:rFonts w:eastAsia="Times New Roman"/>
          <w:szCs w:val="24"/>
        </w:rPr>
        <w:t>νατολικής Μεσογείου</w:t>
      </w:r>
      <w:r w:rsidRPr="00B544D5">
        <w:rPr>
          <w:rFonts w:eastAsia="Times New Roman"/>
          <w:szCs w:val="24"/>
        </w:rPr>
        <w:t xml:space="preserve"> και των Βαλκανίων όπου τα τελευταία χρόνια έχει </w:t>
      </w:r>
      <w:r>
        <w:rPr>
          <w:rFonts w:eastAsia="Times New Roman"/>
          <w:szCs w:val="24"/>
        </w:rPr>
        <w:t>ανακάμψει</w:t>
      </w:r>
      <w:r w:rsidRPr="00B544D5">
        <w:rPr>
          <w:rFonts w:eastAsia="Times New Roman"/>
          <w:szCs w:val="24"/>
        </w:rPr>
        <w:t xml:space="preserve"> </w:t>
      </w:r>
      <w:r>
        <w:rPr>
          <w:rFonts w:eastAsia="Times New Roman"/>
          <w:szCs w:val="24"/>
        </w:rPr>
        <w:t xml:space="preserve">και πάλι </w:t>
      </w:r>
      <w:r w:rsidRPr="00B544D5">
        <w:rPr>
          <w:rFonts w:eastAsia="Times New Roman"/>
          <w:szCs w:val="24"/>
        </w:rPr>
        <w:t>το κύρος</w:t>
      </w:r>
      <w:r>
        <w:rPr>
          <w:rFonts w:eastAsia="Times New Roman"/>
          <w:szCs w:val="24"/>
        </w:rPr>
        <w:t>,</w:t>
      </w:r>
      <w:r w:rsidRPr="00B544D5">
        <w:rPr>
          <w:rFonts w:eastAsia="Times New Roman"/>
          <w:szCs w:val="24"/>
        </w:rPr>
        <w:t xml:space="preserve"> ο δυναμισμός</w:t>
      </w:r>
      <w:r>
        <w:rPr>
          <w:rFonts w:eastAsia="Times New Roman"/>
          <w:szCs w:val="24"/>
        </w:rPr>
        <w:t>,</w:t>
      </w:r>
      <w:r w:rsidRPr="00B544D5">
        <w:rPr>
          <w:rFonts w:eastAsia="Times New Roman"/>
          <w:szCs w:val="24"/>
        </w:rPr>
        <w:t xml:space="preserve"> ο ηγετικός ρόλος της χώρας </w:t>
      </w:r>
      <w:r>
        <w:rPr>
          <w:rFonts w:eastAsia="Times New Roman"/>
          <w:szCs w:val="24"/>
        </w:rPr>
        <w:t>κ</w:t>
      </w:r>
      <w:r>
        <w:rPr>
          <w:rFonts w:eastAsia="Times New Roman"/>
          <w:szCs w:val="24"/>
        </w:rPr>
        <w:t>αι να αντιπαραβάλλουμε</w:t>
      </w:r>
      <w:r w:rsidRPr="00B544D5">
        <w:rPr>
          <w:rFonts w:eastAsia="Times New Roman"/>
          <w:szCs w:val="24"/>
        </w:rPr>
        <w:t xml:space="preserve"> τα σχέδιά </w:t>
      </w:r>
      <w:r>
        <w:rPr>
          <w:rFonts w:eastAsia="Times New Roman"/>
          <w:szCs w:val="24"/>
        </w:rPr>
        <w:t>μας,</w:t>
      </w:r>
      <w:r w:rsidRPr="00B544D5">
        <w:rPr>
          <w:rFonts w:eastAsia="Times New Roman"/>
          <w:szCs w:val="24"/>
        </w:rPr>
        <w:t xml:space="preserve"> τις προτάσεις </w:t>
      </w:r>
      <w:r>
        <w:rPr>
          <w:rFonts w:eastAsia="Times New Roman"/>
          <w:szCs w:val="24"/>
        </w:rPr>
        <w:t>μας,</w:t>
      </w:r>
      <w:r w:rsidRPr="00B544D5">
        <w:rPr>
          <w:rFonts w:eastAsia="Times New Roman"/>
          <w:szCs w:val="24"/>
        </w:rPr>
        <w:t xml:space="preserve"> τις θέσεις </w:t>
      </w:r>
      <w:r>
        <w:rPr>
          <w:rFonts w:eastAsia="Times New Roman"/>
          <w:szCs w:val="24"/>
        </w:rPr>
        <w:t xml:space="preserve">μας, τα έργα μας, και να θέσουμε τα κρίσιμα ερωτήματα στον ελληνικό </w:t>
      </w:r>
      <w:r>
        <w:rPr>
          <w:rFonts w:eastAsia="Times New Roman"/>
          <w:szCs w:val="24"/>
        </w:rPr>
        <w:t xml:space="preserve">λαό. </w:t>
      </w:r>
    </w:p>
    <w:p w14:paraId="02B3D203" w14:textId="77777777" w:rsidR="008168EC" w:rsidRDefault="00DB43BE">
      <w:pPr>
        <w:spacing w:line="600" w:lineRule="auto"/>
        <w:ind w:firstLine="720"/>
        <w:jc w:val="both"/>
        <w:rPr>
          <w:rFonts w:eastAsia="Times New Roman"/>
          <w:szCs w:val="24"/>
        </w:rPr>
      </w:pPr>
      <w:r>
        <w:rPr>
          <w:rFonts w:eastAsia="Times New Roman"/>
          <w:szCs w:val="24"/>
        </w:rPr>
        <w:lastRenderedPageBreak/>
        <w:t xml:space="preserve">Και το κρίσιμο ερώτημα που θέλω να θέσω εγώ στον ελληνικό λαό και στον κ. Μητσοτάκη και τη </w:t>
      </w:r>
      <w:r w:rsidRPr="008C681D">
        <w:rPr>
          <w:rFonts w:eastAsia="Times New Roman"/>
          <w:szCs w:val="24"/>
        </w:rPr>
        <w:t>Νέα Δημοκρατία</w:t>
      </w:r>
      <w:r>
        <w:rPr>
          <w:rFonts w:eastAsia="Times New Roman"/>
          <w:szCs w:val="24"/>
        </w:rPr>
        <w:t xml:space="preserve"> και σε όλους τους πολιτικούς μου</w:t>
      </w:r>
      <w:r w:rsidRPr="00B544D5">
        <w:rPr>
          <w:rFonts w:eastAsia="Times New Roman"/>
          <w:szCs w:val="24"/>
        </w:rPr>
        <w:t xml:space="preserve"> αντιπάλους</w:t>
      </w:r>
      <w:r>
        <w:rPr>
          <w:rFonts w:eastAsia="Times New Roman"/>
          <w:szCs w:val="24"/>
        </w:rPr>
        <w:t>,</w:t>
      </w:r>
      <w:r w:rsidRPr="00B544D5">
        <w:rPr>
          <w:rFonts w:eastAsia="Times New Roman"/>
          <w:szCs w:val="24"/>
        </w:rPr>
        <w:t xml:space="preserve"> είναι </w:t>
      </w:r>
      <w:r>
        <w:rPr>
          <w:rFonts w:eastAsia="Times New Roman"/>
          <w:szCs w:val="24"/>
        </w:rPr>
        <w:t xml:space="preserve">αν με </w:t>
      </w:r>
      <w:r w:rsidRPr="00B544D5">
        <w:rPr>
          <w:rFonts w:eastAsia="Times New Roman"/>
          <w:szCs w:val="24"/>
        </w:rPr>
        <w:t>το πολιτικό μας σχέδιο</w:t>
      </w:r>
      <w:r>
        <w:rPr>
          <w:rFonts w:eastAsia="Times New Roman"/>
          <w:szCs w:val="24"/>
        </w:rPr>
        <w:t>,</w:t>
      </w:r>
      <w:r w:rsidRPr="00B544D5">
        <w:rPr>
          <w:rFonts w:eastAsia="Times New Roman"/>
          <w:szCs w:val="24"/>
        </w:rPr>
        <w:t xml:space="preserve"> με τις πολιτικές</w:t>
      </w:r>
      <w:r>
        <w:rPr>
          <w:rFonts w:eastAsia="Times New Roman"/>
          <w:szCs w:val="24"/>
        </w:rPr>
        <w:t xml:space="preserve"> μας θέσεις, με το πολιτικό μας πρόγραμμα</w:t>
      </w:r>
      <w:r w:rsidRPr="00B544D5">
        <w:rPr>
          <w:rFonts w:eastAsia="Times New Roman"/>
          <w:szCs w:val="24"/>
        </w:rPr>
        <w:t xml:space="preserve"> θα δι</w:t>
      </w:r>
      <w:r w:rsidRPr="00B544D5">
        <w:rPr>
          <w:rFonts w:eastAsia="Times New Roman"/>
          <w:szCs w:val="24"/>
        </w:rPr>
        <w:t>ασφαλίσουμε την ομαλή πορεία της χώρας προς την κανονικότητα</w:t>
      </w:r>
      <w:r>
        <w:rPr>
          <w:rFonts w:eastAsia="Times New Roman"/>
          <w:szCs w:val="24"/>
        </w:rPr>
        <w:t>,</w:t>
      </w:r>
      <w:r w:rsidRPr="00B544D5">
        <w:rPr>
          <w:rFonts w:eastAsia="Times New Roman"/>
          <w:szCs w:val="24"/>
        </w:rPr>
        <w:t xml:space="preserve"> την </w:t>
      </w:r>
      <w:r>
        <w:rPr>
          <w:rFonts w:eastAsia="Times New Roman"/>
          <w:szCs w:val="24"/>
        </w:rPr>
        <w:t>ανάκαμψη</w:t>
      </w:r>
      <w:r w:rsidRPr="00B544D5">
        <w:rPr>
          <w:rFonts w:eastAsia="Times New Roman"/>
          <w:szCs w:val="24"/>
        </w:rPr>
        <w:t xml:space="preserve"> </w:t>
      </w:r>
      <w:r>
        <w:rPr>
          <w:rFonts w:eastAsia="Times New Roman"/>
          <w:szCs w:val="24"/>
        </w:rPr>
        <w:t>της ε</w:t>
      </w:r>
      <w:r w:rsidRPr="00B544D5">
        <w:rPr>
          <w:rFonts w:eastAsia="Times New Roman"/>
          <w:szCs w:val="24"/>
        </w:rPr>
        <w:t>λληνικής οικονομίας</w:t>
      </w:r>
      <w:r>
        <w:rPr>
          <w:rFonts w:eastAsia="Times New Roman"/>
          <w:szCs w:val="24"/>
        </w:rPr>
        <w:t>,</w:t>
      </w:r>
      <w:r w:rsidRPr="00B544D5">
        <w:rPr>
          <w:rFonts w:eastAsia="Times New Roman"/>
          <w:szCs w:val="24"/>
        </w:rPr>
        <w:t xml:space="preserve"> την ελάφρυνση των βαρών για τους πολλούς</w:t>
      </w:r>
      <w:r>
        <w:rPr>
          <w:rFonts w:eastAsia="Times New Roman"/>
          <w:szCs w:val="24"/>
        </w:rPr>
        <w:t xml:space="preserve">. </w:t>
      </w:r>
    </w:p>
    <w:p w14:paraId="02B3D204" w14:textId="77777777" w:rsidR="008168EC" w:rsidRDefault="00DB43BE">
      <w:pPr>
        <w:spacing w:line="600" w:lineRule="auto"/>
        <w:ind w:firstLine="720"/>
        <w:jc w:val="both"/>
        <w:rPr>
          <w:rFonts w:eastAsia="Times New Roman"/>
          <w:szCs w:val="24"/>
        </w:rPr>
      </w:pPr>
      <w:r>
        <w:rPr>
          <w:rFonts w:eastAsia="Times New Roman"/>
          <w:szCs w:val="24"/>
        </w:rPr>
        <w:t xml:space="preserve">Διότι, </w:t>
      </w:r>
      <w:r w:rsidRPr="00B544D5">
        <w:rPr>
          <w:rFonts w:eastAsia="Times New Roman"/>
          <w:szCs w:val="24"/>
        </w:rPr>
        <w:t>πράγματι</w:t>
      </w:r>
      <w:r>
        <w:rPr>
          <w:rFonts w:eastAsia="Times New Roman"/>
          <w:szCs w:val="24"/>
        </w:rPr>
        <w:t>,</w:t>
      </w:r>
      <w:r w:rsidRPr="00B544D5">
        <w:rPr>
          <w:rFonts w:eastAsia="Times New Roman"/>
          <w:szCs w:val="24"/>
        </w:rPr>
        <w:t xml:space="preserve"> σήμερα</w:t>
      </w:r>
      <w:r>
        <w:rPr>
          <w:rFonts w:eastAsia="Times New Roman"/>
          <w:szCs w:val="24"/>
        </w:rPr>
        <w:t xml:space="preserve"> π</w:t>
      </w:r>
      <w:r w:rsidRPr="00B544D5">
        <w:rPr>
          <w:rFonts w:eastAsia="Times New Roman"/>
          <w:szCs w:val="24"/>
        </w:rPr>
        <w:t xml:space="preserve">αρά το γεγονός ότι έχουμε καταφέρει να μειώσουμε την ανεργία κατά </w:t>
      </w:r>
      <w:r>
        <w:rPr>
          <w:rFonts w:eastAsia="Times New Roman"/>
          <w:szCs w:val="24"/>
        </w:rPr>
        <w:t>δέκα</w:t>
      </w:r>
      <w:r w:rsidRPr="00B544D5">
        <w:rPr>
          <w:rFonts w:eastAsia="Times New Roman"/>
          <w:szCs w:val="24"/>
        </w:rPr>
        <w:t xml:space="preserve"> μονάδες</w:t>
      </w:r>
      <w:r>
        <w:rPr>
          <w:rFonts w:eastAsia="Times New Roman"/>
          <w:szCs w:val="24"/>
        </w:rPr>
        <w:t xml:space="preserve"> και έχου</w:t>
      </w:r>
      <w:r>
        <w:rPr>
          <w:rFonts w:eastAsia="Times New Roman"/>
          <w:szCs w:val="24"/>
        </w:rPr>
        <w:t>ν γίνει κοντά στις</w:t>
      </w:r>
      <w:r w:rsidRPr="00B544D5">
        <w:rPr>
          <w:rFonts w:eastAsia="Times New Roman"/>
          <w:szCs w:val="24"/>
        </w:rPr>
        <w:t xml:space="preserve"> </w:t>
      </w:r>
      <w:r>
        <w:rPr>
          <w:rFonts w:eastAsia="Times New Roman"/>
          <w:szCs w:val="24"/>
        </w:rPr>
        <w:t>τετρακόσιες</w:t>
      </w:r>
      <w:r w:rsidRPr="00B544D5">
        <w:rPr>
          <w:rFonts w:eastAsia="Times New Roman"/>
          <w:szCs w:val="24"/>
        </w:rPr>
        <w:t xml:space="preserve"> χιλιάδες νέες θέσεις εργασίας</w:t>
      </w:r>
      <w:r>
        <w:rPr>
          <w:rFonts w:eastAsia="Times New Roman"/>
          <w:szCs w:val="24"/>
        </w:rPr>
        <w:t>,</w:t>
      </w:r>
      <w:r w:rsidRPr="00B544D5">
        <w:rPr>
          <w:rFonts w:eastAsia="Times New Roman"/>
          <w:szCs w:val="24"/>
        </w:rPr>
        <w:t xml:space="preserve"> ενώ </w:t>
      </w:r>
      <w:r w:rsidRPr="00B544D5">
        <w:rPr>
          <w:rFonts w:eastAsia="Times New Roman"/>
          <w:szCs w:val="24"/>
        </w:rPr>
        <w:t>χάθηκ</w:t>
      </w:r>
      <w:r>
        <w:rPr>
          <w:rFonts w:eastAsia="Times New Roman"/>
          <w:szCs w:val="24"/>
        </w:rPr>
        <w:t>αν</w:t>
      </w:r>
      <w:r w:rsidRPr="00B544D5">
        <w:rPr>
          <w:rFonts w:eastAsia="Times New Roman"/>
          <w:szCs w:val="24"/>
        </w:rPr>
        <w:t xml:space="preserve"> ένα εκατομμύριο θέσεις την περίοδο </w:t>
      </w:r>
      <w:r>
        <w:rPr>
          <w:rFonts w:eastAsia="Times New Roman"/>
          <w:szCs w:val="24"/>
        </w:rPr>
        <w:t>2010</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2014, υ</w:t>
      </w:r>
      <w:r w:rsidRPr="00B544D5">
        <w:rPr>
          <w:rFonts w:eastAsia="Times New Roman"/>
          <w:szCs w:val="24"/>
        </w:rPr>
        <w:t>πάρχουν χιλιάδες συμπολίτες μας που δεν έχουν ακόμα</w:t>
      </w:r>
      <w:r>
        <w:rPr>
          <w:rFonts w:eastAsia="Times New Roman"/>
          <w:szCs w:val="24"/>
        </w:rPr>
        <w:t xml:space="preserve"> βιώσει, δεν έχουν </w:t>
      </w:r>
      <w:r w:rsidRPr="00B544D5">
        <w:rPr>
          <w:rFonts w:eastAsia="Times New Roman"/>
          <w:szCs w:val="24"/>
        </w:rPr>
        <w:t xml:space="preserve">αισθανθεί την ανάκαμψη της οικονομίας και </w:t>
      </w:r>
      <w:r>
        <w:rPr>
          <w:rFonts w:eastAsia="Times New Roman"/>
          <w:szCs w:val="24"/>
        </w:rPr>
        <w:t xml:space="preserve">τα οφέλη από την </w:t>
      </w:r>
      <w:r>
        <w:rPr>
          <w:rFonts w:eastAsia="Times New Roman"/>
          <w:szCs w:val="24"/>
        </w:rPr>
        <w:t>έξοδο από τα μνημόνια.</w:t>
      </w:r>
      <w:r w:rsidRPr="00B544D5">
        <w:rPr>
          <w:rFonts w:eastAsia="Times New Roman"/>
          <w:szCs w:val="24"/>
        </w:rPr>
        <w:t xml:space="preserve"> </w:t>
      </w:r>
    </w:p>
    <w:p w14:paraId="02B3D205" w14:textId="77777777" w:rsidR="008168EC" w:rsidRDefault="00DB43BE">
      <w:pPr>
        <w:spacing w:line="600" w:lineRule="auto"/>
        <w:ind w:firstLine="720"/>
        <w:jc w:val="both"/>
        <w:rPr>
          <w:rFonts w:eastAsia="Times New Roman"/>
          <w:szCs w:val="24"/>
        </w:rPr>
      </w:pPr>
      <w:r>
        <w:rPr>
          <w:rFonts w:eastAsia="Times New Roman"/>
          <w:szCs w:val="24"/>
        </w:rPr>
        <w:lastRenderedPageBreak/>
        <w:t xml:space="preserve">Το ερώτημα, </w:t>
      </w:r>
      <w:r w:rsidRPr="008C681D">
        <w:rPr>
          <w:rFonts w:eastAsia="Times New Roman"/>
          <w:szCs w:val="24"/>
        </w:rPr>
        <w:t>λοιπόν</w:t>
      </w:r>
      <w:r>
        <w:rPr>
          <w:rFonts w:eastAsia="Times New Roman"/>
          <w:szCs w:val="24"/>
        </w:rPr>
        <w:t xml:space="preserve">, </w:t>
      </w:r>
      <w:r w:rsidRPr="008C681D">
        <w:rPr>
          <w:rFonts w:eastAsia="Times New Roman"/>
          <w:szCs w:val="24"/>
        </w:rPr>
        <w:t>είναι</w:t>
      </w:r>
      <w:r>
        <w:rPr>
          <w:rFonts w:eastAsia="Times New Roman"/>
          <w:szCs w:val="24"/>
        </w:rPr>
        <w:t xml:space="preserve"> ποιο; Θα συνεχίσουμε αυτή τη θετική πορεία προς τα μπροστά ή θα οδηγήσουμε τη χώρα</w:t>
      </w:r>
      <w:r w:rsidRPr="00B544D5">
        <w:rPr>
          <w:rFonts w:eastAsia="Times New Roman"/>
          <w:szCs w:val="24"/>
        </w:rPr>
        <w:t xml:space="preserve"> ξανά σε</w:t>
      </w:r>
      <w:r>
        <w:rPr>
          <w:rFonts w:eastAsia="Times New Roman"/>
          <w:szCs w:val="24"/>
        </w:rPr>
        <w:t xml:space="preserve"> νεοφιλελεύθερες πολιτικές τύπου Διεθνούς Νομισματικού Ταμείου ή θα οδηγήσουμε ξανά σε π</w:t>
      </w:r>
      <w:r w:rsidRPr="00B544D5">
        <w:rPr>
          <w:rFonts w:eastAsia="Times New Roman"/>
          <w:szCs w:val="24"/>
        </w:rPr>
        <w:t>εριπέτειες το ασφαλιστικό μα</w:t>
      </w:r>
      <w:r w:rsidRPr="00B544D5">
        <w:rPr>
          <w:rFonts w:eastAsia="Times New Roman"/>
          <w:szCs w:val="24"/>
        </w:rPr>
        <w:t>ς σύσ</w:t>
      </w:r>
      <w:r>
        <w:rPr>
          <w:rFonts w:eastAsia="Times New Roman"/>
          <w:szCs w:val="24"/>
        </w:rPr>
        <w:t>τημα, φέρνοντας συστήματα τύπου «</w:t>
      </w:r>
      <w:proofErr w:type="spellStart"/>
      <w:r>
        <w:rPr>
          <w:rFonts w:eastAsia="Times New Roman"/>
          <w:szCs w:val="24"/>
        </w:rPr>
        <w:t>Π</w:t>
      </w:r>
      <w:r w:rsidRPr="00B544D5">
        <w:rPr>
          <w:rFonts w:eastAsia="Times New Roman"/>
          <w:szCs w:val="24"/>
        </w:rPr>
        <w:t>ινοσέτ</w:t>
      </w:r>
      <w:proofErr w:type="spellEnd"/>
      <w:r>
        <w:rPr>
          <w:rFonts w:eastAsia="Times New Roman"/>
          <w:szCs w:val="24"/>
        </w:rPr>
        <w:t>»</w:t>
      </w:r>
      <w:r w:rsidRPr="00B544D5">
        <w:rPr>
          <w:rFonts w:eastAsia="Times New Roman"/>
          <w:szCs w:val="24"/>
        </w:rPr>
        <w:t xml:space="preserve"> </w:t>
      </w:r>
      <w:r>
        <w:rPr>
          <w:rFonts w:eastAsia="Times New Roman"/>
          <w:szCs w:val="24"/>
        </w:rPr>
        <w:t>-εσείς το</w:t>
      </w:r>
      <w:r w:rsidRPr="00B544D5">
        <w:rPr>
          <w:rFonts w:eastAsia="Times New Roman"/>
          <w:szCs w:val="24"/>
        </w:rPr>
        <w:t xml:space="preserve"> είπατε</w:t>
      </w:r>
      <w:r>
        <w:rPr>
          <w:rFonts w:eastAsia="Times New Roman"/>
          <w:szCs w:val="24"/>
        </w:rPr>
        <w:t>,</w:t>
      </w:r>
      <w:r w:rsidRPr="00B544D5">
        <w:rPr>
          <w:rFonts w:eastAsia="Times New Roman"/>
          <w:szCs w:val="24"/>
        </w:rPr>
        <w:t xml:space="preserve"> δεν το χαρακτηρίζαμε </w:t>
      </w:r>
      <w:r>
        <w:rPr>
          <w:rFonts w:eastAsia="Times New Roman"/>
          <w:szCs w:val="24"/>
        </w:rPr>
        <w:t>εμείς τύπου «</w:t>
      </w:r>
      <w:proofErr w:type="spellStart"/>
      <w:r>
        <w:rPr>
          <w:rFonts w:eastAsia="Times New Roman"/>
          <w:szCs w:val="24"/>
        </w:rPr>
        <w:t>Π</w:t>
      </w:r>
      <w:r w:rsidRPr="00B544D5">
        <w:rPr>
          <w:rFonts w:eastAsia="Times New Roman"/>
          <w:szCs w:val="24"/>
        </w:rPr>
        <w:t>ινοσέτ</w:t>
      </w:r>
      <w:proofErr w:type="spellEnd"/>
      <w:r>
        <w:rPr>
          <w:rFonts w:eastAsia="Times New Roman"/>
          <w:szCs w:val="24"/>
        </w:rPr>
        <w:t>»- ή θα</w:t>
      </w:r>
      <w:r w:rsidRPr="00B544D5">
        <w:rPr>
          <w:rFonts w:eastAsia="Times New Roman"/>
          <w:szCs w:val="24"/>
        </w:rPr>
        <w:t xml:space="preserve"> οδηγήσουμε ξανά τη χώρα σε περικοπές σε μισθούς και</w:t>
      </w:r>
      <w:r>
        <w:rPr>
          <w:rFonts w:eastAsia="Times New Roman"/>
          <w:szCs w:val="24"/>
        </w:rPr>
        <w:t xml:space="preserve"> σε συντάξεις σε ένα διαλυμένο κοινωνικό κράτος</w:t>
      </w:r>
      <w:r>
        <w:rPr>
          <w:rFonts w:eastAsia="Times New Roman"/>
          <w:szCs w:val="24"/>
        </w:rPr>
        <w:t>,</w:t>
      </w:r>
      <w:r>
        <w:rPr>
          <w:rFonts w:eastAsia="Times New Roman"/>
          <w:szCs w:val="24"/>
        </w:rPr>
        <w:t xml:space="preserve"> εν </w:t>
      </w:r>
      <w:proofErr w:type="spellStart"/>
      <w:r>
        <w:rPr>
          <w:rFonts w:eastAsia="Times New Roman"/>
          <w:szCs w:val="24"/>
        </w:rPr>
        <w:t>ονόματι</w:t>
      </w:r>
      <w:proofErr w:type="spellEnd"/>
      <w:r>
        <w:rPr>
          <w:rFonts w:eastAsia="Times New Roman"/>
          <w:szCs w:val="24"/>
        </w:rPr>
        <w:t xml:space="preserve"> μιας δήθεν ανάπτυξης που δεν θα</w:t>
      </w:r>
      <w:r>
        <w:rPr>
          <w:rFonts w:eastAsia="Times New Roman"/>
          <w:szCs w:val="24"/>
        </w:rPr>
        <w:t xml:space="preserve"> </w:t>
      </w:r>
      <w:r w:rsidRPr="008C681D">
        <w:rPr>
          <w:rFonts w:eastAsia="Times New Roman"/>
          <w:szCs w:val="24"/>
        </w:rPr>
        <w:t>είναι</w:t>
      </w:r>
      <w:r>
        <w:rPr>
          <w:rFonts w:eastAsia="Times New Roman"/>
          <w:szCs w:val="24"/>
        </w:rPr>
        <w:t xml:space="preserve"> παρά ο πλουτισμός των πολλών εις βάρος των ολίγων, </w:t>
      </w:r>
      <w:r w:rsidRPr="008C681D">
        <w:rPr>
          <w:rFonts w:eastAsia="Times New Roman"/>
          <w:szCs w:val="24"/>
        </w:rPr>
        <w:t>γιατί</w:t>
      </w:r>
      <w:r>
        <w:rPr>
          <w:rFonts w:eastAsia="Times New Roman"/>
          <w:szCs w:val="24"/>
        </w:rPr>
        <w:t xml:space="preserve"> αυτό το έχουμε</w:t>
      </w:r>
      <w:r w:rsidRPr="00B544D5">
        <w:rPr>
          <w:rFonts w:eastAsia="Times New Roman"/>
          <w:szCs w:val="24"/>
        </w:rPr>
        <w:t xml:space="preserve"> δει τα προηγούμενα χρόνια</w:t>
      </w:r>
      <w:r>
        <w:rPr>
          <w:rFonts w:eastAsia="Times New Roman"/>
          <w:szCs w:val="24"/>
        </w:rPr>
        <w:t xml:space="preserve">; </w:t>
      </w:r>
    </w:p>
    <w:p w14:paraId="02B3D206" w14:textId="77777777" w:rsidR="008168EC" w:rsidRDefault="00DB43BE">
      <w:pPr>
        <w:spacing w:line="600" w:lineRule="auto"/>
        <w:ind w:firstLine="720"/>
        <w:jc w:val="both"/>
        <w:rPr>
          <w:rFonts w:eastAsia="Times New Roman"/>
          <w:szCs w:val="24"/>
        </w:rPr>
      </w:pPr>
      <w:r>
        <w:rPr>
          <w:rFonts w:eastAsia="Times New Roman"/>
          <w:szCs w:val="24"/>
        </w:rPr>
        <w:t xml:space="preserve">Η δίκαιη ανάπτυξη </w:t>
      </w:r>
      <w:r w:rsidRPr="008C681D">
        <w:rPr>
          <w:rFonts w:eastAsia="Times New Roman"/>
          <w:szCs w:val="24"/>
        </w:rPr>
        <w:t>είναι</w:t>
      </w:r>
      <w:r>
        <w:rPr>
          <w:rFonts w:eastAsia="Times New Roman"/>
          <w:szCs w:val="24"/>
        </w:rPr>
        <w:t xml:space="preserve"> </w:t>
      </w:r>
      <w:r w:rsidRPr="00B544D5">
        <w:rPr>
          <w:rFonts w:eastAsia="Times New Roman"/>
          <w:szCs w:val="24"/>
        </w:rPr>
        <w:t>η ανάπτυξη</w:t>
      </w:r>
      <w:r>
        <w:rPr>
          <w:rFonts w:eastAsia="Times New Roman"/>
          <w:szCs w:val="24"/>
        </w:rPr>
        <w:t xml:space="preserve"> που</w:t>
      </w:r>
      <w:r w:rsidRPr="00B544D5">
        <w:rPr>
          <w:rFonts w:eastAsia="Times New Roman"/>
          <w:szCs w:val="24"/>
        </w:rPr>
        <w:t xml:space="preserve"> μπορεί να δώσει μέρισμα για τους πολλούς</w:t>
      </w:r>
      <w:r>
        <w:rPr>
          <w:rFonts w:eastAsia="Times New Roman"/>
          <w:szCs w:val="24"/>
        </w:rPr>
        <w:t>, διότι</w:t>
      </w:r>
      <w:r w:rsidRPr="00B544D5">
        <w:rPr>
          <w:rFonts w:eastAsia="Times New Roman"/>
          <w:szCs w:val="24"/>
        </w:rPr>
        <w:t xml:space="preserve"> ανάπτυξη είχαμε και τα χρόνια της κρίσης</w:t>
      </w:r>
      <w:r>
        <w:rPr>
          <w:rFonts w:eastAsia="Times New Roman"/>
          <w:szCs w:val="24"/>
        </w:rPr>
        <w:t>, τα χρόνια των</w:t>
      </w:r>
      <w:r w:rsidRPr="00B544D5">
        <w:rPr>
          <w:rFonts w:eastAsia="Times New Roman"/>
          <w:szCs w:val="24"/>
        </w:rPr>
        <w:t xml:space="preserve"> Ολυμπι</w:t>
      </w:r>
      <w:r w:rsidRPr="00B544D5">
        <w:rPr>
          <w:rFonts w:eastAsia="Times New Roman"/>
          <w:szCs w:val="24"/>
        </w:rPr>
        <w:t>ακών Αγώνων</w:t>
      </w:r>
      <w:r>
        <w:rPr>
          <w:rFonts w:eastAsia="Times New Roman"/>
          <w:szCs w:val="24"/>
        </w:rPr>
        <w:t>, α</w:t>
      </w:r>
      <w:r w:rsidRPr="00B544D5">
        <w:rPr>
          <w:rFonts w:eastAsia="Times New Roman"/>
          <w:szCs w:val="24"/>
        </w:rPr>
        <w:t>λλά αυτή η ανάπτυξη δεν έγινε μέρισμα για τους πολλούς</w:t>
      </w:r>
      <w:r>
        <w:rPr>
          <w:rFonts w:eastAsia="Times New Roman"/>
          <w:szCs w:val="24"/>
        </w:rPr>
        <w:t>, αλλά έγινε απόθε</w:t>
      </w:r>
      <w:r w:rsidRPr="00B544D5">
        <w:rPr>
          <w:rFonts w:eastAsia="Times New Roman"/>
          <w:szCs w:val="24"/>
        </w:rPr>
        <w:t>μα για τους λίγους</w:t>
      </w:r>
      <w:r>
        <w:rPr>
          <w:rFonts w:eastAsia="Times New Roman"/>
          <w:szCs w:val="24"/>
        </w:rPr>
        <w:t>.</w:t>
      </w:r>
    </w:p>
    <w:p w14:paraId="02B3D207"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Το κρίσιμο ερώτημα, λοιπόν, είναι αν θα συνεχίσουμε την πορεία μας σε έναν δρόμο κοινωνικής δικαιοσύνης, σε έναν δρόμο δίκαιης ανάπτυξης και μιας στρα</w:t>
      </w:r>
      <w:r>
        <w:rPr>
          <w:rFonts w:eastAsia="Times New Roman" w:cs="Times New Roman"/>
          <w:szCs w:val="24"/>
        </w:rPr>
        <w:t>τηγικής που θα προτάσσει τα συμφέροντα των πολλών ή θα γυρίσουμε πίσω.</w:t>
      </w:r>
    </w:p>
    <w:p w14:paraId="02B3D208" w14:textId="77777777" w:rsidR="008168EC" w:rsidRDefault="00DB43BE">
      <w:pPr>
        <w:spacing w:line="600" w:lineRule="auto"/>
        <w:ind w:firstLine="720"/>
        <w:jc w:val="both"/>
        <w:rPr>
          <w:rFonts w:eastAsia="Times New Roman" w:cs="Times New Roman"/>
          <w:szCs w:val="24"/>
        </w:rPr>
      </w:pPr>
      <w:r w:rsidRPr="00271DA8">
        <w:rPr>
          <w:rFonts w:eastAsia="Times New Roman" w:cs="Times New Roman"/>
          <w:szCs w:val="24"/>
        </w:rPr>
        <w:t>Κ</w:t>
      </w:r>
      <w:r>
        <w:rPr>
          <w:rFonts w:eastAsia="Times New Roman" w:cs="Times New Roman"/>
          <w:szCs w:val="24"/>
        </w:rPr>
        <w:t xml:space="preserve">υρίες και κύριοι συνάδελφοι, έχει έναν ιδιαίτερο συμβολισμό το γεγονός ότι ζητώ σήμερα την ψήφο εμπιστοσύνης των Βουλευτών της Εθνικής Αντιπροσωπείας σε ένα σχέδιο στήριξης, ανάκαμψης </w:t>
      </w:r>
      <w:r>
        <w:rPr>
          <w:rFonts w:eastAsia="Times New Roman" w:cs="Times New Roman"/>
          <w:szCs w:val="24"/>
        </w:rPr>
        <w:t>και ελάφρυνσης για τους πολλούς</w:t>
      </w:r>
      <w:r w:rsidRPr="00E8157B">
        <w:rPr>
          <w:rFonts w:eastAsia="Times New Roman" w:cs="Times New Roman"/>
          <w:szCs w:val="24"/>
        </w:rPr>
        <w:t>,</w:t>
      </w:r>
      <w:r>
        <w:rPr>
          <w:rFonts w:eastAsia="Times New Roman" w:cs="Times New Roman"/>
          <w:szCs w:val="24"/>
        </w:rPr>
        <w:t xml:space="preserve"> την ίδια μέρα που πριν από εννιά χρόνια, στις 8 Μαΐου του 2010, σε αυτή</w:t>
      </w:r>
      <w:r>
        <w:rPr>
          <w:rFonts w:eastAsia="Times New Roman" w:cs="Times New Roman"/>
          <w:szCs w:val="24"/>
        </w:rPr>
        <w:t xml:space="preserve"> εδώ την Αίθουσα στο ελληνικό Κοινοβούλιο δεν υπήρχε μια κυβέρνηση η οποία ζητούσε ψήφο εμπιστοσύνης σε ένα τέτοιο σχέδιο, αλλά ψηφιζόταν η πρώτη δανειακή σύμβαση της χώρας με τους πιστωτές μας. Αυτό ήταν πριν από εννέα χρόνια. </w:t>
      </w:r>
    </w:p>
    <w:p w14:paraId="02B3D209"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Σαν σήμερα, λοιπόν, πριν απ</w:t>
      </w:r>
      <w:r>
        <w:rPr>
          <w:rFonts w:eastAsia="Times New Roman" w:cs="Times New Roman"/>
          <w:szCs w:val="24"/>
        </w:rPr>
        <w:t xml:space="preserve">ό εννιά χρόνια μπήκαμε σε αυτή την εποχή της ελληνικής τραγωδίας, σ' αυτή την εποχή που θα γραφτεί με μελανά γράμματα στη σύγχρονη ελληνική ιστορία. Και, βεβαίως, δεν μπήκαμε σε αυτή </w:t>
      </w:r>
      <w:r>
        <w:rPr>
          <w:rFonts w:eastAsia="Times New Roman" w:cs="Times New Roman"/>
          <w:szCs w:val="24"/>
        </w:rPr>
        <w:lastRenderedPageBreak/>
        <w:t>την τραγωδία</w:t>
      </w:r>
      <w:r>
        <w:rPr>
          <w:rFonts w:eastAsia="Times New Roman" w:cs="Times New Roman"/>
          <w:szCs w:val="24"/>
        </w:rPr>
        <w:t>,</w:t>
      </w:r>
      <w:r>
        <w:rPr>
          <w:rFonts w:eastAsia="Times New Roman" w:cs="Times New Roman"/>
          <w:szCs w:val="24"/>
        </w:rPr>
        <w:t xml:space="preserve"> επειδή ο ΣΥΡΙΖΑ κατέστρεψε την οικονομία. Δεν μπήκαμε σε αυ</w:t>
      </w:r>
      <w:r>
        <w:rPr>
          <w:rFonts w:eastAsia="Times New Roman" w:cs="Times New Roman"/>
          <w:szCs w:val="24"/>
        </w:rPr>
        <w:t>τή την τραγωδία</w:t>
      </w:r>
      <w:r>
        <w:rPr>
          <w:rFonts w:eastAsia="Times New Roman" w:cs="Times New Roman"/>
          <w:szCs w:val="24"/>
        </w:rPr>
        <w:t>,</w:t>
      </w:r>
      <w:r>
        <w:rPr>
          <w:rFonts w:eastAsia="Times New Roman" w:cs="Times New Roman"/>
          <w:szCs w:val="24"/>
        </w:rPr>
        <w:t xml:space="preserve"> επειδή ο ΣΥΡΙΖΑ είχε ερασιτέχνες Υπουργούς που δεν ήξεραν να κάνουν καλά τις δουλειές τους. </w:t>
      </w:r>
    </w:p>
    <w:p w14:paraId="02B3D20A"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Μπήκαμε σε αυτή την τραγωδία</w:t>
      </w:r>
      <w:r>
        <w:rPr>
          <w:rFonts w:eastAsia="Times New Roman" w:cs="Times New Roman"/>
          <w:szCs w:val="24"/>
        </w:rPr>
        <w:t>,</w:t>
      </w:r>
      <w:r>
        <w:rPr>
          <w:rFonts w:eastAsia="Times New Roman" w:cs="Times New Roman"/>
          <w:szCs w:val="24"/>
        </w:rPr>
        <w:t xml:space="preserve"> επειδή εσείς, η παράταξή σας είχε αφήσει τη χώρα ανοχύρωτη, απροστάτευτη στο πελατειακό κράτος και τη διαφθορά, μια </w:t>
      </w:r>
      <w:r>
        <w:rPr>
          <w:rFonts w:eastAsia="Times New Roman" w:cs="Times New Roman"/>
          <w:szCs w:val="24"/>
        </w:rPr>
        <w:t>χώρα που έκανε Ολυμπιακούς Αγώνες ξοδεύοντας δισεκατομμύρια, αλλά δεν μπόρεσε να χτίσει ένα κοινωνικό κράτος αξιοπρέπειας για τους πολλούς. Δεν μπόρεσε να υλοποιήσει μια πολιτική στήριξης της φτώχειας. Δεν μπόρεσε να υλοποιήσει μια πολιτική στήριξης για το</w:t>
      </w:r>
      <w:r>
        <w:rPr>
          <w:rFonts w:eastAsia="Times New Roman" w:cs="Times New Roman"/>
          <w:szCs w:val="24"/>
        </w:rPr>
        <w:t xml:space="preserve">υς αδύναμους. Ήταν μια χώρα που σπαταλούσε εκατομμύρια και δισεκατομμύρια όχι όμως για χάρη τον πολλών. </w:t>
      </w:r>
    </w:p>
    <w:p w14:paraId="02B3D20B"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Δεν ήμασταν εμείς, αλλά εσείς που αφήσατε έλλειμμα 15% του ΑΕΠ και αργότερα παραδώσατε τη χώρα στο Διεθνές Νομισματικό Ταμείο και στους ψυχρούς τεχνοκρ</w:t>
      </w:r>
      <w:r>
        <w:rPr>
          <w:rFonts w:eastAsia="Times New Roman" w:cs="Times New Roman"/>
          <w:szCs w:val="24"/>
        </w:rPr>
        <w:t>άτες</w:t>
      </w:r>
      <w:r>
        <w:rPr>
          <w:rFonts w:eastAsia="Times New Roman" w:cs="Times New Roman"/>
          <w:szCs w:val="24"/>
        </w:rPr>
        <w:t>,</w:t>
      </w:r>
      <w:r>
        <w:rPr>
          <w:rFonts w:eastAsia="Times New Roman" w:cs="Times New Roman"/>
          <w:szCs w:val="24"/>
        </w:rPr>
        <w:t xml:space="preserve"> που είναι γνωστό πως όπου και να βρεθούν, σε όλα </w:t>
      </w:r>
      <w:r>
        <w:rPr>
          <w:rFonts w:eastAsia="Times New Roman" w:cs="Times New Roman"/>
          <w:szCs w:val="24"/>
        </w:rPr>
        <w:lastRenderedPageBreak/>
        <w:t>τα μήκη και τα πλάτη του πλανήτη, έχουν μία πολιτική, να ακρωτηριάζουν τις κοινωνίες για να περιμαζέψουν τους αριθμούς. Όμως δεν περιμαζεύονται έτσι οι αριθμοί.</w:t>
      </w:r>
    </w:p>
    <w:p w14:paraId="02B3D20C"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Δεν ήμασταν εμείς, αλλά εσείς που </w:t>
      </w:r>
      <w:r>
        <w:rPr>
          <w:rFonts w:eastAsia="Times New Roman" w:cs="Times New Roman"/>
          <w:szCs w:val="24"/>
        </w:rPr>
        <w:t>εφαρμόσατε από το 2010 στο 2014 την πιο βάναυση, την πιο απάνθρωπη αντικοινωνική πολιτική λιτότητας που έχει εφαρμοστεί ποτέ σε χώρα της Ευρωπαϊκής Ένωσης. Δεν ήμασταν εμείς που κυβερνούσαμε, αλλά εσείς όταν η χώρα έχασε το 1/4 του εθνικού πλούτου το 25% τ</w:t>
      </w:r>
      <w:r>
        <w:rPr>
          <w:rFonts w:eastAsia="Times New Roman" w:cs="Times New Roman"/>
          <w:szCs w:val="24"/>
        </w:rPr>
        <w:t>ου ΑΕΠ. Αυτό δεν έχει ξανασυμβεί ποτέ σε χώρα που βρίσκεται σε καιρό ειρήνης, όταν ενάμισι εκατομμύριο συμπολίτες μας βρέθηκαν στο φάσμα της ανεργίας, όταν οι μισθοί μειώθηκαν κατά 40% και οι συντάξεις ακόμα παραπάνω, όταν το κοινωνικό κράτος γκρεμίστηκε.</w:t>
      </w:r>
    </w:p>
    <w:p w14:paraId="02B3D20D" w14:textId="77777777" w:rsidR="008168EC" w:rsidRDefault="00DB43BE">
      <w:pPr>
        <w:spacing w:line="600" w:lineRule="auto"/>
        <w:ind w:firstLine="720"/>
        <w:jc w:val="both"/>
        <w:rPr>
          <w:rFonts w:eastAsia="Times New Roman" w:cs="Times New Roman"/>
          <w:szCs w:val="24"/>
        </w:rPr>
      </w:pPr>
      <w:r w:rsidRPr="000D5766">
        <w:rPr>
          <w:rFonts w:eastAsia="Times New Roman" w:cs="Times New Roman"/>
          <w:szCs w:val="24"/>
        </w:rPr>
        <w:lastRenderedPageBreak/>
        <w:t xml:space="preserve">Εσείς ήσασταν αυτοί που προκαλέσατε αυτή την ανυπολόγιστη κρίση και δεν στέρξατε να δώσετε στη διάρκεια αυτής της κρίσης ούτε </w:t>
      </w:r>
      <w:r>
        <w:rPr>
          <w:rFonts w:eastAsia="Times New Roman" w:cs="Times New Roman"/>
          <w:szCs w:val="24"/>
        </w:rPr>
        <w:t xml:space="preserve">1 </w:t>
      </w:r>
      <w:r w:rsidRPr="000D5766">
        <w:rPr>
          <w:rFonts w:eastAsia="Times New Roman" w:cs="Times New Roman"/>
          <w:szCs w:val="24"/>
        </w:rPr>
        <w:t>ευρώ στους φτωχούς και αδύναμους συμπολίτες μας. Τους αφήσατε μόνους στη μοίρα τους.</w:t>
      </w:r>
    </w:p>
    <w:p w14:paraId="02B3D20E"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Δεν ήμασταν εμείς, αλλά εσείς που βυθίσατε </w:t>
      </w:r>
      <w:r>
        <w:rPr>
          <w:rFonts w:eastAsia="Times New Roman" w:cs="Times New Roman"/>
          <w:szCs w:val="24"/>
        </w:rPr>
        <w:t>την πλειοψηφία των Ελλήνων σε ένα αίσθημα αναξιοπρέπειας με την πολιτική σας συμπεριφορά, διότι δεν έφτανε μόνο το γεγονός ότι επιβάλατε αυτές τις απάνθρωπες πολιτικές, αλλά την ίδια στιγμή που επιβάλατε αυτές τις απάνθρωπες πολιτικές, δεν είχατε το σθένος</w:t>
      </w:r>
      <w:r>
        <w:rPr>
          <w:rFonts w:eastAsia="Times New Roman" w:cs="Times New Roman"/>
          <w:szCs w:val="24"/>
        </w:rPr>
        <w:t xml:space="preserve"> να σταθείτε δίπλα στους αδύναμους, δίπλα στον ελληνικό λαό και να ζητήσετε έστω, θέτοντάς του τα κρίσιμα διλήμματα, τη στήριξη σ’ αυτούς τους σχεδιασμούς. </w:t>
      </w:r>
    </w:p>
    <w:p w14:paraId="02B3D20F"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Εμείς, το 2015, κυρίες και κύριοι συνάδελφοι, παραλάβαμε μία χώρα και μια κοινωνία λεηλατημένη, μια</w:t>
      </w:r>
      <w:r>
        <w:rPr>
          <w:rFonts w:eastAsia="Times New Roman" w:cs="Times New Roman"/>
          <w:szCs w:val="24"/>
        </w:rPr>
        <w:t xml:space="preserve"> οικονομία χρεοκοπημένη, ένα κράτος διαλυμένο, μια κοινωνία σε απόγνωση και κατακερματισμένη, με άδεια ταμεία –ούτε </w:t>
      </w:r>
      <w:r>
        <w:rPr>
          <w:rFonts w:eastAsia="Times New Roman" w:cs="Times New Roman"/>
          <w:szCs w:val="24"/>
        </w:rPr>
        <w:lastRenderedPageBreak/>
        <w:t>ένα ευρώ- και με ελλείμματα. Παρά τους υψηλούς στόχους που υπογράφατε για 4% και 4,5% για πλεονάσματα, δεν καταφέρατε να πιάσετε τίποτα.</w:t>
      </w:r>
    </w:p>
    <w:p w14:paraId="02B3D210"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όλα αυτά, παρ’ όλες τις μεγάλες δυσκολίες, σηκώσαμε, πάντοτε με τη στήριξη και τη βοήθεια του ελληνικού λαού, ανάστημα στην Ευρώπη. Αγωνιστήκαμε για να φέρουμε ξανά πίσω τη χαμένη αξιοπρέπεια του ελληνικού λαού, ο οποίος δεν απαίτησε κάτι παραπάνω, απαίτ</w:t>
      </w:r>
      <w:r>
        <w:rPr>
          <w:rFonts w:eastAsia="Times New Roman" w:cs="Times New Roman"/>
          <w:szCs w:val="24"/>
        </w:rPr>
        <w:t xml:space="preserve">ησε δικαιοσύνη. Δεν απαίτησε χάρες, δεν απαίτησε δώρα, απαίτησε σεβασμό. </w:t>
      </w:r>
    </w:p>
    <w:p w14:paraId="02B3D211"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Αναγκαστήκαμε, βεβαίως, τον Ιούλη του 2015 να κάνουμε ένα βήμα πίσω, προκειμένου όμως αργότερα να έχουμε τη δυνατότητα να κάνουμε πολλά βήματα μπροστά και ζητήσαμε την έγκριση του ελ</w:t>
      </w:r>
      <w:r>
        <w:rPr>
          <w:rFonts w:eastAsia="Times New Roman" w:cs="Times New Roman"/>
          <w:szCs w:val="24"/>
        </w:rPr>
        <w:t xml:space="preserve">ληνικού λαού. Το ξεχνάτε αυτό διαρκώς. Ζητήσαμε την έγκριση του ελληνικού λαού αμέσως μετά απ’ αυτήν τη συμφωνία, τον Σεπτέμβρη του 2015 και την πήραμε εκ νέου την έγκριση του ελληνικού λαού. Εάν εμείς βρισκόμαστε όλα αυτά τα χρόνια </w:t>
      </w:r>
      <w:r>
        <w:rPr>
          <w:rFonts w:eastAsia="Times New Roman" w:cs="Times New Roman"/>
          <w:szCs w:val="24"/>
        </w:rPr>
        <w:lastRenderedPageBreak/>
        <w:t>εδώ, δεν είναι γιατί μα</w:t>
      </w:r>
      <w:r>
        <w:rPr>
          <w:rFonts w:eastAsia="Times New Roman" w:cs="Times New Roman"/>
          <w:szCs w:val="24"/>
        </w:rPr>
        <w:t xml:space="preserve">ς στήριξαν </w:t>
      </w:r>
      <w:r>
        <w:rPr>
          <w:rFonts w:eastAsia="Times New Roman" w:cs="Times New Roman"/>
          <w:szCs w:val="24"/>
        </w:rPr>
        <w:t>μέσα μαζικής ενημέρωσης</w:t>
      </w:r>
      <w:r>
        <w:rPr>
          <w:rFonts w:eastAsia="Times New Roman" w:cs="Times New Roman"/>
          <w:szCs w:val="24"/>
        </w:rPr>
        <w:t xml:space="preserve">, δεν είναι γιατί μας στήριξαν συμφέροντα, αλλά γιατί πήραμε ξανά και ξανά την έγκριση του ελληνικού λαού. </w:t>
      </w:r>
    </w:p>
    <w:p w14:paraId="02B3D212"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Σφίξαμε τα δόντια από τον Σεπτέμβρη του 2015 και εξυγιάναμε τα δημόσια οικονομικά. Μοιράσαμε όσο πιο δίκαια γίνετα</w:t>
      </w:r>
      <w:r>
        <w:rPr>
          <w:rFonts w:eastAsia="Times New Roman" w:cs="Times New Roman"/>
          <w:szCs w:val="24"/>
        </w:rPr>
        <w:t>ι τα βάρη. Όμως, ακόμα και μέσα στις ασφυκτικές συνθήκες ιεραρχήσαμε τις προτεραιότητές μας, γιατί εμείς θέσαμε ως προτεραιότητα την αντιμετώπιση των συνεπειών της ανθρωπιστικής κρίσης στη χώρα το 2015 και με μια σειρά προγραμμάτων, παρά τις δύσκολες δημοσ</w:t>
      </w:r>
      <w:r>
        <w:rPr>
          <w:rFonts w:eastAsia="Times New Roman" w:cs="Times New Roman"/>
          <w:szCs w:val="24"/>
        </w:rPr>
        <w:t>ιονομικά συνθήκες, με την ενίσχυση του προϋπολογισμού για την πρόνοια, που τον βρήκαμε στα 780 εκατομμύρια και σήμερα ξεπερνά τα 3 δισεκατομμύρια, με την ανασυγκρότηση του κοινωνικού κράτους, με την καθολική πρόσβαση όλων των Ελλήνων πολιτών και των ανασφά</w:t>
      </w:r>
      <w:r>
        <w:rPr>
          <w:rFonts w:eastAsia="Times New Roman" w:cs="Times New Roman"/>
          <w:szCs w:val="24"/>
        </w:rPr>
        <w:t xml:space="preserve">λιστων συμπολιτών μας, των δυόμισι εκατομμυρίων ανασφάλιστων συμπολιτών μας στη δημόσια υγεία και στο ιερό δικαίωμα της ιατροφαρμακευτικής περίθαλψης. </w:t>
      </w:r>
    </w:p>
    <w:p w14:paraId="02B3D213"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02B3D214"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Με την προσπάθειά μας, λοιπόν, να βάλουμε μπροστά τους αδύνα</w:t>
      </w:r>
      <w:r>
        <w:rPr>
          <w:rFonts w:eastAsia="Times New Roman" w:cs="Times New Roman"/>
          <w:szCs w:val="24"/>
        </w:rPr>
        <w:t>μους, εμείς ήμασταν αυτοί που, παρά τις δυσμενέστατες δημοσιονομικές συνθήκες και το καθεστώς χρηματοπιστωτικής ασφυξίας, που εν μέρει είχε σχεδιάσει και η προηγούμενη κυβέρνηση, από την πρώτη μέρα κάναμε το παν για να στηρίξουμε τη δημόσια παιδεία. Θυμηθε</w:t>
      </w:r>
      <w:r>
        <w:rPr>
          <w:rFonts w:eastAsia="Times New Roman" w:cs="Times New Roman"/>
          <w:szCs w:val="24"/>
        </w:rPr>
        <w:t xml:space="preserve">ίτε τι συνέβαινε μέχρι το 2015, τα κενά, τις φωτοτυπίες στα σχολεία, τις ελλείψεις σε προσωπικό. Καταφέραμε να ξαναφέρουμε την κανονικότητα, τα στοιχειώδη για τους μαθητές και τους γονείς τους. </w:t>
      </w:r>
    </w:p>
    <w:p w14:paraId="02B3D215"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Εμείς, επίσης, ήμασταν αυτοί οι οποίοι επιστρέψαμε την </w:t>
      </w:r>
      <w:proofErr w:type="spellStart"/>
      <w:r>
        <w:rPr>
          <w:rFonts w:eastAsia="Times New Roman" w:cs="Times New Roman"/>
          <w:szCs w:val="24"/>
        </w:rPr>
        <w:t>υπεραπ</w:t>
      </w:r>
      <w:r>
        <w:rPr>
          <w:rFonts w:eastAsia="Times New Roman" w:cs="Times New Roman"/>
          <w:szCs w:val="24"/>
        </w:rPr>
        <w:t>όδοση</w:t>
      </w:r>
      <w:proofErr w:type="spellEnd"/>
      <w:r>
        <w:rPr>
          <w:rFonts w:eastAsia="Times New Roman" w:cs="Times New Roman"/>
          <w:szCs w:val="24"/>
        </w:rPr>
        <w:t xml:space="preserve"> της οικονομίας στους συμπολίτες μας για τρία συνεχόμενα χρόνια. Γιατί αυτά τα χρήματα ανήκουν σ’ αυτούς, είναι οι θυσίες τους, είναι οι κόποι τους και πρέπει να ανταμειφθούν. </w:t>
      </w:r>
    </w:p>
    <w:p w14:paraId="02B3D216"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ήμασταν αυτοί που μέσα στις δύσκολες συνθήκες αγωνιστήκαμε, ώστε να </w:t>
      </w:r>
      <w:r>
        <w:rPr>
          <w:rFonts w:eastAsia="Times New Roman" w:cs="Times New Roman"/>
          <w:szCs w:val="24"/>
        </w:rPr>
        <w:t xml:space="preserve">πετύχουμε τον βασικό μας στόχο: Να βγει η Ελλάδα από τα μνημόνια,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πασχίζοντας να μείνει η κοινωνία όρθια και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ετέρου</w:t>
      </w:r>
      <w:r>
        <w:rPr>
          <w:rFonts w:eastAsia="Times New Roman" w:cs="Times New Roman"/>
          <w:szCs w:val="24"/>
        </w:rPr>
        <w:t xml:space="preserve"> δίνοντας καθημερινές μάχες για να ξανακερδίσουμε τη χαμένη αξιοπιστία της χώρας στην Ευρώπη και στο διεθνές στερέωμα. </w:t>
      </w:r>
    </w:p>
    <w:p w14:paraId="02B3D217"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Εμείς ήμ</w:t>
      </w:r>
      <w:r>
        <w:rPr>
          <w:rFonts w:eastAsia="Times New Roman" w:cs="Times New Roman"/>
          <w:szCs w:val="24"/>
        </w:rPr>
        <w:t>ασταν αυτοί που πετύχαμε να υπερβαίνουμε κάθε χρόνο τους δημοσιονομικούς στόχους, αλλά συγχρόνως να θωρακίζουμε την οικονομία μας μακροπρόθεσμα με διαρθρωτικές μεταρρυθμίσεις, που ποτέ εσείς δεν τολμήσατε να κάνετε, αλλά και με μια λύση για το μεγάλο, το κ</w:t>
      </w:r>
      <w:r>
        <w:rPr>
          <w:rFonts w:eastAsia="Times New Roman" w:cs="Times New Roman"/>
          <w:szCs w:val="24"/>
        </w:rPr>
        <w:t>ρίσιμο θέμα του δημόσιου χρέους, με τη δημιουργία ενός καθαρού διαδρόμου δεκαπενταετίας, με τη δημιουργία ενός μαξιλαριού</w:t>
      </w:r>
      <w:r>
        <w:rPr>
          <w:rFonts w:eastAsia="Times New Roman" w:cs="Times New Roman"/>
          <w:szCs w:val="24"/>
        </w:rPr>
        <w:t xml:space="preserve"> </w:t>
      </w:r>
      <w:r>
        <w:rPr>
          <w:rFonts w:eastAsia="Times New Roman" w:cs="Times New Roman"/>
          <w:szCs w:val="24"/>
        </w:rPr>
        <w:t>ρευστότητας, όλα αυτά που μας έχουν δώσει σήμερα τη δυνατότητα να επιστρέψουμε με τους καλύτερους όρους από ποτέ στις διεθνείς αγορές.</w:t>
      </w:r>
      <w:r>
        <w:rPr>
          <w:rFonts w:eastAsia="Times New Roman" w:cs="Times New Roman"/>
          <w:szCs w:val="24"/>
        </w:rPr>
        <w:t xml:space="preserve"> </w:t>
      </w:r>
    </w:p>
    <w:p w14:paraId="02B3D218"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όλα αυτά τα πετύχαμε, κυρίες και κύριοι συνάδελφοι, με σχέδιο, με σοβαρότητα, με πολύ κόπο και σε συνθήκες δύσκολες και αντίξοες. Κυρίως, όμως, πετύχαμε αυτό για το οποίο ζητήσαμε την εντολή του ελληνικού λαού τον Σεπτέμβρη του 2015. Πετύχαμε -και </w:t>
      </w:r>
      <w:r>
        <w:rPr>
          <w:rFonts w:eastAsia="Times New Roman" w:cs="Times New Roman"/>
          <w:szCs w:val="24"/>
        </w:rPr>
        <w:t xml:space="preserve">είμαστε περήφανοι γι’ αυτό, όπως και εκατομμύρια Έλληνες που σήμερα μπορούν να ελπίζουν- να βγάλουμε επιτέλους τη χώρα από τη </w:t>
      </w:r>
      <w:proofErr w:type="spellStart"/>
      <w:r>
        <w:rPr>
          <w:rFonts w:eastAsia="Times New Roman" w:cs="Times New Roman"/>
          <w:szCs w:val="24"/>
        </w:rPr>
        <w:t>μνημονιακή</w:t>
      </w:r>
      <w:proofErr w:type="spellEnd"/>
      <w:r>
        <w:rPr>
          <w:rFonts w:eastAsia="Times New Roman" w:cs="Times New Roman"/>
          <w:szCs w:val="24"/>
        </w:rPr>
        <w:t xml:space="preserve"> περιπέτεια, στην οποία οδηγήθηκε ακριβώς εννέα χρόνια πριν, σαν σήμερα, 8 του Μάη του 2010, σ’ αυτήν εδώ τη Βουλή. Και </w:t>
      </w:r>
      <w:r>
        <w:rPr>
          <w:rFonts w:eastAsia="Times New Roman" w:cs="Times New Roman"/>
          <w:szCs w:val="24"/>
        </w:rPr>
        <w:t xml:space="preserve">σήμερα είμαστε εδώ σ’ ένα σχέδιο ανάκαμψης, ελάφρυνσης και ανάπτυξης της ελληνικής οικονομίας. </w:t>
      </w:r>
    </w:p>
    <w:p w14:paraId="02B3D219"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B3D21A"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Έχει ήδη ξεκινήσει μια νέα πορεία, μια νέα πορεία αποκατάστασης των αδικιών, μια νέα πορεία οργάνωσης της επόμενης μ</w:t>
      </w:r>
      <w:r>
        <w:rPr>
          <w:rFonts w:eastAsia="Times New Roman" w:cs="Times New Roman"/>
          <w:szCs w:val="24"/>
        </w:rPr>
        <w:t>έρας για την πατρίδα μας.</w:t>
      </w:r>
    </w:p>
    <w:p w14:paraId="02B3D21B"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Για εμάς, η αποκατάσταση των αδικιών είναι μια σημαντική προτεραιότητα. Γι’ αυτό και τον Σεπτέμβρη στη Διεθνή Έκθεση Θεσσαλονίκης εξαγγείλαμε μια σειρά από μέτρα που δημιουργούσαν το περίγραμμα μιας νέας οικονομικής πολιτικής μετά</w:t>
      </w:r>
      <w:r>
        <w:rPr>
          <w:rFonts w:eastAsia="Times New Roman" w:cs="Times New Roman"/>
          <w:szCs w:val="24"/>
        </w:rPr>
        <w:t xml:space="preserve"> από τα οκτώ χρόνια λιτότητας. Σήμερα είμαστε σε θέση να εμβαθύνουμε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νέα οικονομική πολιτική.</w:t>
      </w:r>
    </w:p>
    <w:p w14:paraId="02B3D21C"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Από τον Σεπτέμβρη και μετά αυτή εδώ η Βουλή ψηφίζει μονάχα θετικά μέτρα ελάφρυνσης και κοινωνικής δικαιοσύνης. Η επαναφορά των βασικών αρχών των συλλογικών διαπραγματεύσεων, η αύξηση του κατώτατου μισθού, η κατάργηση του </w:t>
      </w:r>
      <w:proofErr w:type="spellStart"/>
      <w:r>
        <w:rPr>
          <w:rFonts w:eastAsia="Times New Roman" w:cs="Times New Roman"/>
          <w:szCs w:val="24"/>
        </w:rPr>
        <w:t>υποκατώτατου</w:t>
      </w:r>
      <w:proofErr w:type="spellEnd"/>
      <w:r>
        <w:rPr>
          <w:rFonts w:eastAsia="Times New Roman" w:cs="Times New Roman"/>
          <w:szCs w:val="24"/>
        </w:rPr>
        <w:t xml:space="preserve"> μισθού, όσα δεσμεύτηκα</w:t>
      </w:r>
      <w:r>
        <w:rPr>
          <w:rFonts w:eastAsia="Times New Roman" w:cs="Times New Roman"/>
          <w:szCs w:val="24"/>
        </w:rPr>
        <w:t xml:space="preserve"> και ανακοίνωσα στη Διεθνή Έκθεση Θεσσαλονίκης νομοθετήθηκαν όλα ένα προς ένα και σήμερα υλοποιούνται: Οι ελαφρύνσεις στη φορολογία, οι ελαφρύνσεις στις ασφαλιστικές εισφορές, οι ελαφρύνσεις στον ΕΝΦΙΑ, οι προσλήψεις προσωπικού στην ειδική αγωγή, το επίδομ</w:t>
      </w:r>
      <w:r>
        <w:rPr>
          <w:rFonts w:eastAsia="Times New Roman" w:cs="Times New Roman"/>
          <w:szCs w:val="24"/>
        </w:rPr>
        <w:t xml:space="preserve">α </w:t>
      </w:r>
      <w:r>
        <w:rPr>
          <w:rFonts w:eastAsia="Times New Roman" w:cs="Times New Roman"/>
          <w:szCs w:val="24"/>
        </w:rPr>
        <w:lastRenderedPageBreak/>
        <w:t>στέγασης που αφορά διακόσιες είκοσι χιλιάδες νοικοκυριά, η μη περικοπή των συντάξεων, την οποία είχατε προδιαγεγραμμένη…</w:t>
      </w:r>
    </w:p>
    <w:p w14:paraId="02B3D21D" w14:textId="77777777" w:rsidR="008168EC" w:rsidRDefault="00DB43BE">
      <w:pPr>
        <w:spacing w:line="600" w:lineRule="auto"/>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02B3D21E" w14:textId="77777777" w:rsidR="008168EC" w:rsidRDefault="00DB43BE">
      <w:pPr>
        <w:spacing w:line="600" w:lineRule="auto"/>
        <w:ind w:firstLine="709"/>
        <w:jc w:val="both"/>
        <w:rPr>
          <w:rFonts w:eastAsia="Times New Roman" w:cs="Times New Roman"/>
          <w:szCs w:val="24"/>
        </w:rPr>
      </w:pPr>
      <w:r>
        <w:rPr>
          <w:rFonts w:eastAsia="Times New Roman" w:cs="Times New Roman"/>
          <w:szCs w:val="24"/>
        </w:rPr>
        <w:t xml:space="preserve">…οι ευνοϊκές ρυθμίσεις για τα χρέη των πολιτών σε ασφαλιστικά ταμεία και στην εφορία που </w:t>
      </w:r>
      <w:r>
        <w:rPr>
          <w:rFonts w:eastAsia="Times New Roman" w:cs="Times New Roman"/>
          <w:szCs w:val="24"/>
        </w:rPr>
        <w:t xml:space="preserve">σήμερα και χθες συζητούνται στις </w:t>
      </w:r>
      <w:r>
        <w:rPr>
          <w:rFonts w:eastAsia="Times New Roman" w:cs="Times New Roman"/>
          <w:szCs w:val="24"/>
        </w:rPr>
        <w:t xml:space="preserve">επιτροπές </w:t>
      </w:r>
      <w:r>
        <w:rPr>
          <w:rFonts w:eastAsia="Times New Roman" w:cs="Times New Roman"/>
          <w:szCs w:val="24"/>
        </w:rPr>
        <w:t xml:space="preserve">της Βουλής και φαντάζομαι ότι θα </w:t>
      </w:r>
      <w:r>
        <w:rPr>
          <w:rFonts w:eastAsia="Times New Roman" w:cs="Times New Roman"/>
          <w:szCs w:val="24"/>
        </w:rPr>
        <w:t xml:space="preserve">τις </w:t>
      </w:r>
      <w:r>
        <w:rPr>
          <w:rFonts w:eastAsia="Times New Roman" w:cs="Times New Roman"/>
          <w:szCs w:val="24"/>
        </w:rPr>
        <w:t>ψηφίσετε και εσείς, όπως και τα υπόλοιπα αναγκαστήκατε να τα ψηφίσετε.</w:t>
      </w:r>
      <w:r w:rsidRPr="00F80F9D">
        <w:rPr>
          <w:rFonts w:eastAsia="Times New Roman" w:cs="Times New Roman"/>
          <w:szCs w:val="24"/>
        </w:rPr>
        <w:t xml:space="preserve"> </w:t>
      </w:r>
      <w:r>
        <w:rPr>
          <w:rFonts w:eastAsia="Times New Roman" w:cs="Times New Roman"/>
          <w:szCs w:val="24"/>
        </w:rPr>
        <w:t>Και να μη ξεχάσω, βεβαίως και το πλαίσιο προστασίας της πρώτης κατοικίας.</w:t>
      </w:r>
    </w:p>
    <w:p w14:paraId="02B3D21F"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Όλα αυτά, κυρίες και κύριοι συν</w:t>
      </w:r>
      <w:r>
        <w:rPr>
          <w:rFonts w:eastAsia="Times New Roman" w:cs="Times New Roman"/>
          <w:szCs w:val="24"/>
        </w:rPr>
        <w:t>άδελφοι, νομοθετήθηκαν και υλοποιούνται ένα προς ένα. Και φυσικά έτσι όπως όλα όσα εξαγγείλαμε, τα νομοθετήσαμε και τα υλοποιούμε, έτσι θα κάνουμε και με όσα εξαγγέλθηκαν χθες. Όσα ανακοινώσαμε πάνω σε ένα συνολικό σχέδιο που έχει αρχή, μέση και τέλος, που</w:t>
      </w:r>
      <w:r>
        <w:rPr>
          <w:rFonts w:eastAsia="Times New Roman" w:cs="Times New Roman"/>
          <w:szCs w:val="24"/>
        </w:rPr>
        <w:t xml:space="preserve"> έχει μια πολύ ισχυρή οικονομική </w:t>
      </w:r>
      <w:r>
        <w:rPr>
          <w:rFonts w:eastAsia="Times New Roman" w:cs="Times New Roman"/>
          <w:szCs w:val="24"/>
        </w:rPr>
        <w:lastRenderedPageBreak/>
        <w:t>λογική, ένα σχέδιο το οποίο ενισχύει την αναπτυξιακή πορεία της ελληνικής οικονομίας, αλλά κυρίως δίνει και μια προοπτική ανάσας για τους πολλούς.</w:t>
      </w:r>
    </w:p>
    <w:p w14:paraId="02B3D220"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Εξαγγείλαμε χθες τη μείωση του ΦΠΑ στην εστίαση από το 24% στο 13%...</w:t>
      </w:r>
    </w:p>
    <w:p w14:paraId="02B3D221" w14:textId="77777777" w:rsidR="008168EC" w:rsidRDefault="00DB43BE">
      <w:pPr>
        <w:spacing w:line="600" w:lineRule="auto"/>
        <w:jc w:val="center"/>
        <w:rPr>
          <w:rFonts w:eastAsia="Times New Roman" w:cs="Times New Roman"/>
          <w:szCs w:val="24"/>
        </w:rPr>
      </w:pPr>
      <w:r w:rsidRPr="001F37D9">
        <w:rPr>
          <w:rFonts w:eastAsia="Times New Roman" w:cs="Times New Roman"/>
          <w:szCs w:val="24"/>
        </w:rPr>
        <w:t>(Χειρο</w:t>
      </w:r>
      <w:r w:rsidRPr="001F37D9">
        <w:rPr>
          <w:rFonts w:eastAsia="Times New Roman" w:cs="Times New Roman"/>
          <w:szCs w:val="24"/>
        </w:rPr>
        <w:t>κροτήματα από την πτέρυγα του ΣΥΡΙΖΑ)</w:t>
      </w:r>
    </w:p>
    <w:p w14:paraId="02B3D222" w14:textId="77777777" w:rsidR="008168EC" w:rsidRDefault="00DB43BE">
      <w:pPr>
        <w:spacing w:line="600" w:lineRule="auto"/>
        <w:ind w:firstLine="709"/>
        <w:jc w:val="both"/>
        <w:rPr>
          <w:rFonts w:eastAsia="Times New Roman" w:cs="Times New Roman"/>
          <w:szCs w:val="24"/>
        </w:rPr>
      </w:pPr>
      <w:r>
        <w:rPr>
          <w:rFonts w:eastAsia="Times New Roman" w:cs="Times New Roman"/>
          <w:szCs w:val="24"/>
        </w:rPr>
        <w:t xml:space="preserve">…τη μετάταξη όλων των τροφίμων επίσης στον συντελεστή του 13%, τη μείωση του ΦΠΑ στην ενέργεια, στον ηλεκτρισμό και στο φυσικό αέριο από τον συντελεστή του 13% στον </w:t>
      </w:r>
      <w:proofErr w:type="spellStart"/>
      <w:r>
        <w:rPr>
          <w:rFonts w:eastAsia="Times New Roman" w:cs="Times New Roman"/>
          <w:szCs w:val="24"/>
        </w:rPr>
        <w:t>υπερεκπτωτικό</w:t>
      </w:r>
      <w:proofErr w:type="spellEnd"/>
      <w:r>
        <w:rPr>
          <w:rFonts w:eastAsia="Times New Roman" w:cs="Times New Roman"/>
          <w:szCs w:val="24"/>
        </w:rPr>
        <w:t xml:space="preserve"> συντελεστή του 6%. Είναι ένα μέτρο που </w:t>
      </w:r>
      <w:r>
        <w:rPr>
          <w:rFonts w:eastAsia="Times New Roman" w:cs="Times New Roman"/>
          <w:szCs w:val="24"/>
        </w:rPr>
        <w:t>αφορά κάθε νοικοκυριό, αλλά αφορά και τις επιχειρήσεις. Και βεβαίως, εξαγγείλαμε και κάτι που εσείς και ο Αρχηγός σας ονόμασε λαϊκισμό και ανέφικτο, τη δέκατη τρίτη σύνταξη για τους συνταξιούχους, για αυτούς που υπέφεραν πρώτοι στα χρόνια της κρίσης.</w:t>
      </w:r>
    </w:p>
    <w:p w14:paraId="02B3D223" w14:textId="77777777" w:rsidR="008168EC" w:rsidRDefault="00DB43BE">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02B3D224"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 xml:space="preserve">Την επόμενη χρονιά έχουμε σχέδιο και προχωράμε. Προαναγγέλλουμε την κατάργηση για τους πολλούς και τη ριζική μείωση σχεδόν για όλους της εισφοράς αλληλεγγύης -και αυτό ένα σκληρό </w:t>
      </w:r>
      <w:proofErr w:type="spellStart"/>
      <w:r>
        <w:rPr>
          <w:rFonts w:eastAsia="Times New Roman" w:cs="Times New Roman"/>
          <w:szCs w:val="24"/>
        </w:rPr>
        <w:t>μνημονιακό</w:t>
      </w:r>
      <w:proofErr w:type="spellEnd"/>
      <w:r>
        <w:rPr>
          <w:rFonts w:eastAsia="Times New Roman" w:cs="Times New Roman"/>
          <w:szCs w:val="24"/>
        </w:rPr>
        <w:t xml:space="preserve"> μέτρο- την αύξηση του </w:t>
      </w:r>
      <w:r>
        <w:rPr>
          <w:rFonts w:eastAsia="Times New Roman" w:cs="Times New Roman"/>
          <w:szCs w:val="24"/>
        </w:rPr>
        <w:t xml:space="preserve">συντελεστή αποσβέσεων επενδύσεων για τις επιχειρήσεις, ένα δυνατό </w:t>
      </w:r>
      <w:proofErr w:type="spellStart"/>
      <w:r>
        <w:rPr>
          <w:rFonts w:eastAsia="Times New Roman" w:cs="Times New Roman"/>
          <w:szCs w:val="24"/>
        </w:rPr>
        <w:t>φιλοαναπτυξιακό</w:t>
      </w:r>
      <w:proofErr w:type="spellEnd"/>
      <w:r>
        <w:rPr>
          <w:rFonts w:eastAsia="Times New Roman" w:cs="Times New Roman"/>
          <w:szCs w:val="24"/>
        </w:rPr>
        <w:t xml:space="preserve"> μέτρο, στο 150%, την επιδότηση των ασφαλιστικών εισφορών επιχειρήσεων και νέων έως είκοσι εννέα ετών, για να αντιμετωπίσουμε το μεγαλύτερο κοινωνικό πρόβλημα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w:t>
      </w:r>
      <w:r>
        <w:rPr>
          <w:rFonts w:eastAsia="Times New Roman" w:cs="Times New Roman"/>
          <w:szCs w:val="24"/>
        </w:rPr>
        <w:t xml:space="preserve"> που είναι η ανεργία των νέων ανθρώπων, την περαιτέρω μείωση του συντελεστή ΦΠΑ, του μεσαίου συντελεστή από το 13% στο 11%, που αφορά αγαθά και υπηρεσίες πρώτης ανάγκης, τη μείωση του φόρου συνεταιρισμών στο 10%, την έκπτωση 10% στο φορολογητέο εισόδημα τω</w:t>
      </w:r>
      <w:r>
        <w:rPr>
          <w:rFonts w:eastAsia="Times New Roman" w:cs="Times New Roman"/>
          <w:szCs w:val="24"/>
        </w:rPr>
        <w:t>ν συνεταιρισμένων αγροτών, για να ενισχύσουμε την παραγωγή και το συνεταιριστικό μοντέλο της οικονομίας.</w:t>
      </w:r>
    </w:p>
    <w:p w14:paraId="02B3D225" w14:textId="77777777" w:rsidR="008168EC" w:rsidRDefault="00DB43BE">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02B3D226" w14:textId="77777777" w:rsidR="008168EC" w:rsidRDefault="00DB43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Προαναγγείλαμε όμως και μέτρα τα οποία </w:t>
      </w:r>
      <w:r w:rsidRPr="009076B1">
        <w:rPr>
          <w:rFonts w:eastAsia="Times New Roman" w:cs="Times New Roman"/>
          <w:szCs w:val="24"/>
        </w:rPr>
        <w:t xml:space="preserve">αφορούν τους νησιώτες </w:t>
      </w:r>
      <w:r>
        <w:rPr>
          <w:rFonts w:eastAsia="Times New Roman" w:cs="Times New Roman"/>
          <w:szCs w:val="24"/>
        </w:rPr>
        <w:t>μας,</w:t>
      </w:r>
      <w:r w:rsidRPr="009076B1">
        <w:rPr>
          <w:rFonts w:eastAsia="Times New Roman" w:cs="Times New Roman"/>
          <w:szCs w:val="24"/>
        </w:rPr>
        <w:t xml:space="preserve"> τους κατοίκους ορεινών περιοχών</w:t>
      </w:r>
      <w:r>
        <w:rPr>
          <w:rFonts w:eastAsia="Times New Roman" w:cs="Times New Roman"/>
          <w:szCs w:val="24"/>
        </w:rPr>
        <w:t>,</w:t>
      </w:r>
      <w:r w:rsidRPr="009076B1">
        <w:rPr>
          <w:rFonts w:eastAsia="Times New Roman" w:cs="Times New Roman"/>
          <w:szCs w:val="24"/>
        </w:rPr>
        <w:t xml:space="preserve"> </w:t>
      </w:r>
      <w:r>
        <w:rPr>
          <w:rFonts w:eastAsia="Times New Roman" w:cs="Times New Roman"/>
          <w:szCs w:val="24"/>
        </w:rPr>
        <w:t>όπως</w:t>
      </w:r>
      <w:r w:rsidRPr="009076B1">
        <w:rPr>
          <w:rFonts w:eastAsia="Times New Roman" w:cs="Times New Roman"/>
          <w:szCs w:val="24"/>
        </w:rPr>
        <w:t xml:space="preserve"> μει</w:t>
      </w:r>
      <w:r w:rsidRPr="009076B1">
        <w:rPr>
          <w:rFonts w:eastAsia="Times New Roman" w:cs="Times New Roman"/>
          <w:szCs w:val="24"/>
        </w:rPr>
        <w:t>ώσεις για τα μικρά νησιά και στον ΕΝΦΙΑ και στη φορολογία</w:t>
      </w:r>
      <w:r>
        <w:rPr>
          <w:rFonts w:eastAsia="Times New Roman" w:cs="Times New Roman"/>
          <w:szCs w:val="24"/>
        </w:rPr>
        <w:t>, αλλά και τους α</w:t>
      </w:r>
      <w:r w:rsidRPr="009076B1">
        <w:rPr>
          <w:rFonts w:eastAsia="Times New Roman" w:cs="Times New Roman"/>
          <w:szCs w:val="24"/>
        </w:rPr>
        <w:t xml:space="preserve">κρίτες </w:t>
      </w:r>
      <w:r>
        <w:rPr>
          <w:rFonts w:eastAsia="Times New Roman" w:cs="Times New Roman"/>
          <w:szCs w:val="24"/>
        </w:rPr>
        <w:t>μας. Και αυτό δ</w:t>
      </w:r>
      <w:r w:rsidRPr="009076B1">
        <w:rPr>
          <w:rFonts w:eastAsia="Times New Roman" w:cs="Times New Roman"/>
          <w:szCs w:val="24"/>
        </w:rPr>
        <w:t xml:space="preserve">εν είναι </w:t>
      </w:r>
      <w:r>
        <w:rPr>
          <w:rFonts w:eastAsia="Times New Roman" w:cs="Times New Roman"/>
          <w:szCs w:val="24"/>
        </w:rPr>
        <w:t xml:space="preserve">μόνο </w:t>
      </w:r>
      <w:r w:rsidRPr="009076B1">
        <w:rPr>
          <w:rFonts w:eastAsia="Times New Roman" w:cs="Times New Roman"/>
          <w:szCs w:val="24"/>
        </w:rPr>
        <w:t>ένα κοινωνικό</w:t>
      </w:r>
      <w:r>
        <w:rPr>
          <w:rFonts w:eastAsia="Times New Roman" w:cs="Times New Roman"/>
          <w:szCs w:val="24"/>
        </w:rPr>
        <w:t>, είναι και ένα εθνικό μέτρο, είναι μια εθνική μας υποχρέωση.</w:t>
      </w:r>
    </w:p>
    <w:p w14:paraId="02B3D227"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B3D228" w14:textId="77777777" w:rsidR="008168EC" w:rsidRDefault="00DB43BE">
      <w:pPr>
        <w:spacing w:line="600" w:lineRule="auto"/>
        <w:ind w:firstLine="720"/>
        <w:contextualSpacing/>
        <w:jc w:val="both"/>
        <w:rPr>
          <w:rFonts w:eastAsia="Times New Roman" w:cs="Times New Roman"/>
          <w:szCs w:val="24"/>
        </w:rPr>
      </w:pPr>
      <w:r>
        <w:rPr>
          <w:rFonts w:eastAsia="Times New Roman" w:cs="Times New Roman"/>
          <w:szCs w:val="24"/>
        </w:rPr>
        <w:t>Επίσης, προαναγγείλαμε μέτρ</w:t>
      </w:r>
      <w:r>
        <w:rPr>
          <w:rFonts w:eastAsia="Times New Roman" w:cs="Times New Roman"/>
          <w:szCs w:val="24"/>
        </w:rPr>
        <w:t xml:space="preserve">α </w:t>
      </w:r>
      <w:r w:rsidRPr="009076B1">
        <w:rPr>
          <w:rFonts w:eastAsia="Times New Roman" w:cs="Times New Roman"/>
          <w:szCs w:val="24"/>
        </w:rPr>
        <w:t xml:space="preserve">και </w:t>
      </w:r>
      <w:r>
        <w:rPr>
          <w:rFonts w:eastAsia="Times New Roman" w:cs="Times New Roman"/>
          <w:szCs w:val="24"/>
        </w:rPr>
        <w:t xml:space="preserve">για </w:t>
      </w:r>
      <w:r w:rsidRPr="009076B1">
        <w:rPr>
          <w:rFonts w:eastAsia="Times New Roman" w:cs="Times New Roman"/>
          <w:szCs w:val="24"/>
        </w:rPr>
        <w:t xml:space="preserve">τους κατοίκους </w:t>
      </w:r>
      <w:r>
        <w:rPr>
          <w:rFonts w:eastAsia="Times New Roman" w:cs="Times New Roman"/>
          <w:szCs w:val="24"/>
        </w:rPr>
        <w:t>μας στα ορεινά χωριά,</w:t>
      </w:r>
      <w:r w:rsidRPr="009076B1">
        <w:rPr>
          <w:rFonts w:eastAsia="Times New Roman" w:cs="Times New Roman"/>
          <w:szCs w:val="24"/>
        </w:rPr>
        <w:t xml:space="preserve"> στις ορεινές περιοχές</w:t>
      </w:r>
      <w:r>
        <w:rPr>
          <w:rFonts w:eastAsia="Times New Roman" w:cs="Times New Roman"/>
          <w:szCs w:val="24"/>
        </w:rPr>
        <w:t>, με εκπτώσεις</w:t>
      </w:r>
      <w:r w:rsidRPr="009076B1">
        <w:rPr>
          <w:rFonts w:eastAsia="Times New Roman" w:cs="Times New Roman"/>
          <w:szCs w:val="24"/>
        </w:rPr>
        <w:t xml:space="preserve"> στο κόστος θέρμανσης</w:t>
      </w:r>
      <w:r>
        <w:rPr>
          <w:rFonts w:eastAsia="Times New Roman" w:cs="Times New Roman"/>
          <w:szCs w:val="24"/>
        </w:rPr>
        <w:t>,</w:t>
      </w:r>
      <w:r w:rsidRPr="009076B1">
        <w:rPr>
          <w:rFonts w:eastAsia="Times New Roman" w:cs="Times New Roman"/>
          <w:szCs w:val="24"/>
        </w:rPr>
        <w:t xml:space="preserve"> αλλά και την απαλλαγή τόκων στεγαστικών δανείων πρώτης κατοικίας για τους δανειολήπτες</w:t>
      </w:r>
      <w:r>
        <w:rPr>
          <w:rFonts w:eastAsia="Times New Roman" w:cs="Times New Roman"/>
          <w:szCs w:val="24"/>
        </w:rPr>
        <w:t>.</w:t>
      </w:r>
      <w:r w:rsidRPr="009076B1">
        <w:rPr>
          <w:rFonts w:eastAsia="Times New Roman" w:cs="Times New Roman"/>
          <w:szCs w:val="24"/>
        </w:rPr>
        <w:t xml:space="preserve"> </w:t>
      </w:r>
    </w:p>
    <w:p w14:paraId="02B3D229" w14:textId="77777777" w:rsidR="008168EC" w:rsidRDefault="00DB43BE">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w:t>
      </w:r>
      <w:r w:rsidRPr="009076B1">
        <w:rPr>
          <w:rFonts w:eastAsia="Times New Roman" w:cs="Times New Roman"/>
          <w:szCs w:val="24"/>
        </w:rPr>
        <w:t>εξαγγείλαμε</w:t>
      </w:r>
      <w:r>
        <w:rPr>
          <w:rFonts w:eastAsia="Times New Roman" w:cs="Times New Roman"/>
          <w:szCs w:val="24"/>
        </w:rPr>
        <w:t>, κυρίες και κύριοι συνάδελφοι. Σε πρώτη φ</w:t>
      </w:r>
      <w:r>
        <w:rPr>
          <w:rFonts w:eastAsia="Times New Roman" w:cs="Times New Roman"/>
          <w:szCs w:val="24"/>
        </w:rPr>
        <w:t>άση θα το πιείτε και αυτό το ποτήρι ένα-ένα. Το μαρτύριο α</w:t>
      </w:r>
      <w:r w:rsidRPr="009076B1">
        <w:rPr>
          <w:rFonts w:eastAsia="Times New Roman" w:cs="Times New Roman"/>
          <w:szCs w:val="24"/>
        </w:rPr>
        <w:t>υτό θα το πιείτε</w:t>
      </w:r>
      <w:r>
        <w:rPr>
          <w:rFonts w:eastAsia="Times New Roman" w:cs="Times New Roman"/>
          <w:szCs w:val="24"/>
        </w:rPr>
        <w:t>. Δ</w:t>
      </w:r>
      <w:r w:rsidRPr="009076B1">
        <w:rPr>
          <w:rFonts w:eastAsia="Times New Roman" w:cs="Times New Roman"/>
          <w:szCs w:val="24"/>
        </w:rPr>
        <w:t>εν γλιτώνετε</w:t>
      </w:r>
      <w:r>
        <w:rPr>
          <w:rFonts w:eastAsia="Times New Roman" w:cs="Times New Roman"/>
          <w:szCs w:val="24"/>
        </w:rPr>
        <w:t>! Θα έρθετε εδώ την άλλη εβδομάδα. Ένα προς ένα τα μέτρα. Να λέτε «ναι» σε όλα. Εκ</w:t>
      </w:r>
      <w:r w:rsidRPr="009076B1">
        <w:rPr>
          <w:rFonts w:eastAsia="Times New Roman" w:cs="Times New Roman"/>
          <w:szCs w:val="24"/>
        </w:rPr>
        <w:t xml:space="preserve">τός και αν θέλετε να πείτε </w:t>
      </w:r>
      <w:r>
        <w:rPr>
          <w:rFonts w:eastAsia="Times New Roman" w:cs="Times New Roman"/>
          <w:szCs w:val="24"/>
        </w:rPr>
        <w:t>«όχι». Θ</w:t>
      </w:r>
      <w:r w:rsidRPr="009076B1">
        <w:rPr>
          <w:rFonts w:eastAsia="Times New Roman" w:cs="Times New Roman"/>
          <w:szCs w:val="24"/>
        </w:rPr>
        <w:t>α έχει ενδιαφέρον να σας δούμε</w:t>
      </w:r>
      <w:r>
        <w:rPr>
          <w:rFonts w:eastAsia="Times New Roman" w:cs="Times New Roman"/>
          <w:szCs w:val="24"/>
        </w:rPr>
        <w:t>.</w:t>
      </w:r>
    </w:p>
    <w:p w14:paraId="02B3D22A"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w:t>
      </w:r>
      <w:r>
        <w:rPr>
          <w:rFonts w:eastAsia="Times New Roman" w:cs="Times New Roman"/>
          <w:szCs w:val="24"/>
        </w:rPr>
        <w:t>ό την πτέρυγα του ΣΥΡΙΖΑ)</w:t>
      </w:r>
    </w:p>
    <w:p w14:paraId="02B3D22B" w14:textId="77777777" w:rsidR="008168EC" w:rsidRDefault="00DB43BE">
      <w:pPr>
        <w:spacing w:line="600" w:lineRule="auto"/>
        <w:ind w:firstLine="720"/>
        <w:jc w:val="both"/>
        <w:rPr>
          <w:rFonts w:eastAsia="Times New Roman" w:cs="Times New Roman"/>
          <w:szCs w:val="24"/>
        </w:rPr>
      </w:pPr>
      <w:r w:rsidRPr="00D743E4">
        <w:rPr>
          <w:rFonts w:eastAsia="Times New Roman" w:cs="Times New Roman"/>
          <w:b/>
          <w:szCs w:val="24"/>
        </w:rPr>
        <w:t xml:space="preserve">ΣΟΦΙΑ ΒΟΥΛΤΕΨΗ: </w:t>
      </w:r>
      <w:r w:rsidRPr="00D743E4">
        <w:rPr>
          <w:rFonts w:eastAsia="Times New Roman" w:cs="Times New Roman"/>
          <w:szCs w:val="24"/>
        </w:rPr>
        <w:t>Ποια</w:t>
      </w:r>
      <w:r>
        <w:rPr>
          <w:rFonts w:eastAsia="Times New Roman" w:cs="Times New Roman"/>
          <w:szCs w:val="24"/>
        </w:rPr>
        <w:t>;</w:t>
      </w:r>
      <w:r w:rsidRPr="00D743E4">
        <w:rPr>
          <w:rFonts w:eastAsia="Times New Roman" w:cs="Times New Roman"/>
          <w:szCs w:val="24"/>
        </w:rPr>
        <w:t xml:space="preserve"> </w:t>
      </w:r>
      <w:r>
        <w:rPr>
          <w:rFonts w:eastAsia="Times New Roman" w:cs="Times New Roman"/>
          <w:szCs w:val="24"/>
        </w:rPr>
        <w:t>Τ</w:t>
      </w:r>
      <w:r w:rsidRPr="00D743E4">
        <w:rPr>
          <w:rFonts w:eastAsia="Times New Roman" w:cs="Times New Roman"/>
          <w:szCs w:val="24"/>
        </w:rPr>
        <w:t>α δικά μας θα ψηφίσουμε;</w:t>
      </w:r>
    </w:p>
    <w:p w14:paraId="02B3D22C" w14:textId="77777777" w:rsidR="008168EC" w:rsidRDefault="00DB43BE">
      <w:pPr>
        <w:spacing w:line="600" w:lineRule="auto"/>
        <w:ind w:firstLine="720"/>
        <w:jc w:val="both"/>
        <w:rPr>
          <w:rFonts w:eastAsia="Times New Roman" w:cs="Times New Roman"/>
          <w:szCs w:val="24"/>
        </w:rPr>
      </w:pPr>
      <w:r>
        <w:rPr>
          <w:rFonts w:eastAsia="Times New Roman"/>
          <w:b/>
          <w:bCs/>
        </w:rPr>
        <w:t xml:space="preserve">ΑΛΕΞΗΣ ΤΣΙΠΡΑΣ (Πρόεδρος της Κυβέρνησης): </w:t>
      </w:r>
      <w:r w:rsidRPr="00D743E4">
        <w:rPr>
          <w:rFonts w:eastAsia="Times New Roman"/>
          <w:bCs/>
        </w:rPr>
        <w:t>Τ</w:t>
      </w:r>
      <w:r w:rsidRPr="009076B1">
        <w:rPr>
          <w:rFonts w:eastAsia="Times New Roman" w:cs="Times New Roman"/>
          <w:szCs w:val="24"/>
        </w:rPr>
        <w:t xml:space="preserve">α δικά </w:t>
      </w:r>
      <w:r>
        <w:rPr>
          <w:rFonts w:eastAsia="Times New Roman" w:cs="Times New Roman"/>
          <w:szCs w:val="24"/>
        </w:rPr>
        <w:t xml:space="preserve">σας είναι αυτά; </w:t>
      </w:r>
    </w:p>
    <w:p w14:paraId="02B3D22D"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Τ</w:t>
      </w:r>
      <w:r w:rsidRPr="009076B1">
        <w:rPr>
          <w:rFonts w:eastAsia="Times New Roman" w:cs="Times New Roman"/>
          <w:szCs w:val="24"/>
        </w:rPr>
        <w:t>α δικά σας μέτρα</w:t>
      </w:r>
      <w:r>
        <w:rPr>
          <w:rFonts w:eastAsia="Times New Roman" w:cs="Times New Roman"/>
          <w:szCs w:val="24"/>
        </w:rPr>
        <w:t xml:space="preserve"> ήταν μέτρα λεηλασίας του ελληνικού λαού, ήταν οι μειώσεις στις συντάξεις…</w:t>
      </w:r>
    </w:p>
    <w:p w14:paraId="02B3D22E" w14:textId="77777777" w:rsidR="008168EC" w:rsidRDefault="00DB43BE">
      <w:pPr>
        <w:spacing w:line="600" w:lineRule="auto"/>
        <w:ind w:firstLine="720"/>
        <w:jc w:val="center"/>
        <w:rPr>
          <w:rFonts w:eastAsia="Times New Roman"/>
          <w:bCs/>
        </w:rPr>
      </w:pPr>
      <w:r w:rsidRPr="006651D3">
        <w:rPr>
          <w:rFonts w:eastAsia="Times New Roman"/>
          <w:bCs/>
        </w:rPr>
        <w:t>(Χειροκροτήματα από την</w:t>
      </w:r>
      <w:r w:rsidRPr="006651D3">
        <w:rPr>
          <w:rFonts w:eastAsia="Times New Roman"/>
          <w:bCs/>
        </w:rPr>
        <w:t xml:space="preserve"> πτέρυγα του ΣΥΡΙΖΑ)</w:t>
      </w:r>
    </w:p>
    <w:p w14:paraId="02B3D22F" w14:textId="77777777" w:rsidR="008168EC" w:rsidRDefault="00DB43BE">
      <w:pPr>
        <w:spacing w:line="600" w:lineRule="auto"/>
        <w:ind w:firstLine="720"/>
        <w:jc w:val="both"/>
        <w:rPr>
          <w:rFonts w:eastAsia="Times New Roman" w:cs="Times New Roman"/>
          <w:szCs w:val="24"/>
        </w:rPr>
      </w:pPr>
      <w:r>
        <w:rPr>
          <w:rFonts w:eastAsia="Times New Roman"/>
          <w:bCs/>
        </w:rPr>
        <w:t>…</w:t>
      </w:r>
      <w:r>
        <w:rPr>
          <w:rFonts w:eastAsia="Times New Roman" w:cs="Times New Roman"/>
          <w:szCs w:val="24"/>
        </w:rPr>
        <w:t xml:space="preserve">ήταν οι μειώσεις στους μισθούς, ήταν η επιβολή του ΕΝΦΙΑ, ήταν η επιβολή της </w:t>
      </w:r>
      <w:r>
        <w:rPr>
          <w:rFonts w:eastAsia="Times New Roman" w:cs="Times New Roman"/>
          <w:szCs w:val="24"/>
        </w:rPr>
        <w:t>εισφοράς αλληλεγγύης</w:t>
      </w:r>
      <w:r>
        <w:rPr>
          <w:rFonts w:eastAsia="Times New Roman" w:cs="Times New Roman"/>
          <w:szCs w:val="24"/>
        </w:rPr>
        <w:t xml:space="preserve">, ήταν τα χαράτσια. Σε αυτά τα μέτρα σηκώνατε τα χέρια και τα δυο και λέγατε: «Ναι σε όλα» και έβγαιναν τα </w:t>
      </w:r>
      <w:r w:rsidRPr="009076B1">
        <w:rPr>
          <w:rFonts w:eastAsia="Times New Roman" w:cs="Times New Roman"/>
          <w:szCs w:val="24"/>
        </w:rPr>
        <w:t xml:space="preserve">στελέχη </w:t>
      </w:r>
      <w:r>
        <w:rPr>
          <w:rFonts w:eastAsia="Times New Roman" w:cs="Times New Roman"/>
          <w:szCs w:val="24"/>
        </w:rPr>
        <w:t>σας, όπως ο Αντιπρόεδρ</w:t>
      </w:r>
      <w:r>
        <w:rPr>
          <w:rFonts w:eastAsia="Times New Roman" w:cs="Times New Roman"/>
          <w:szCs w:val="24"/>
        </w:rPr>
        <w:t>ό</w:t>
      </w:r>
      <w:r w:rsidRPr="009076B1">
        <w:rPr>
          <w:rFonts w:eastAsia="Times New Roman" w:cs="Times New Roman"/>
          <w:szCs w:val="24"/>
        </w:rPr>
        <w:t xml:space="preserve">ς </w:t>
      </w:r>
      <w:r>
        <w:rPr>
          <w:rFonts w:eastAsia="Times New Roman" w:cs="Times New Roman"/>
          <w:szCs w:val="24"/>
        </w:rPr>
        <w:t xml:space="preserve">σας </w:t>
      </w:r>
      <w:r w:rsidRPr="009076B1">
        <w:rPr>
          <w:rFonts w:eastAsia="Times New Roman" w:cs="Times New Roman"/>
          <w:szCs w:val="24"/>
        </w:rPr>
        <w:t>να λέει</w:t>
      </w:r>
      <w:r>
        <w:rPr>
          <w:rFonts w:eastAsia="Times New Roman" w:cs="Times New Roman"/>
          <w:szCs w:val="24"/>
        </w:rPr>
        <w:t>: «Δ</w:t>
      </w:r>
      <w:r w:rsidRPr="009076B1">
        <w:rPr>
          <w:rFonts w:eastAsia="Times New Roman" w:cs="Times New Roman"/>
          <w:szCs w:val="24"/>
        </w:rPr>
        <w:t xml:space="preserve">εν θα μου </w:t>
      </w:r>
      <w:r w:rsidRPr="009076B1">
        <w:rPr>
          <w:rFonts w:eastAsia="Times New Roman" w:cs="Times New Roman"/>
          <w:szCs w:val="24"/>
        </w:rPr>
        <w:t>πά</w:t>
      </w:r>
      <w:r>
        <w:rPr>
          <w:rFonts w:eastAsia="Times New Roman" w:cs="Times New Roman"/>
          <w:szCs w:val="24"/>
        </w:rPr>
        <w:t>ρ</w:t>
      </w:r>
      <w:r w:rsidRPr="009076B1">
        <w:rPr>
          <w:rFonts w:eastAsia="Times New Roman" w:cs="Times New Roman"/>
          <w:szCs w:val="24"/>
        </w:rPr>
        <w:t>ει</w:t>
      </w:r>
      <w:r w:rsidRPr="009076B1">
        <w:rPr>
          <w:rFonts w:eastAsia="Times New Roman" w:cs="Times New Roman"/>
          <w:szCs w:val="24"/>
        </w:rPr>
        <w:t xml:space="preserve"> εμένα </w:t>
      </w:r>
      <w:r>
        <w:rPr>
          <w:rFonts w:eastAsia="Times New Roman" w:cs="Times New Roman"/>
          <w:szCs w:val="24"/>
        </w:rPr>
        <w:t xml:space="preserve">τη δόξα η </w:t>
      </w:r>
      <w:r>
        <w:rPr>
          <w:rFonts w:eastAsia="Times New Roman" w:cs="Times New Roman"/>
          <w:szCs w:val="24"/>
        </w:rPr>
        <w:t>τρόικα</w:t>
      </w:r>
      <w:r>
        <w:rPr>
          <w:rFonts w:eastAsia="Times New Roman" w:cs="Times New Roman"/>
          <w:szCs w:val="24"/>
        </w:rPr>
        <w:t xml:space="preserve">. Εγώ έχω τη δόξα. Εγώ τα πιστεύω αυτά τα μέτρα. Εγώ τα </w:t>
      </w:r>
      <w:r>
        <w:rPr>
          <w:rFonts w:eastAsia="Times New Roman" w:cs="Times New Roman"/>
          <w:szCs w:val="24"/>
        </w:rPr>
        <w:t>επιβά</w:t>
      </w:r>
      <w:r>
        <w:rPr>
          <w:rFonts w:eastAsia="Times New Roman" w:cs="Times New Roman"/>
          <w:szCs w:val="24"/>
        </w:rPr>
        <w:t>λ</w:t>
      </w:r>
      <w:r>
        <w:rPr>
          <w:rFonts w:eastAsia="Times New Roman" w:cs="Times New Roman"/>
          <w:szCs w:val="24"/>
        </w:rPr>
        <w:t>λω</w:t>
      </w:r>
      <w:r>
        <w:rPr>
          <w:rFonts w:eastAsia="Times New Roman" w:cs="Times New Roman"/>
          <w:szCs w:val="24"/>
        </w:rPr>
        <w:t xml:space="preserve"> αυτά τα μέτρα. Εγώ θέλω την κοινωνική διάλυση στη δημόσια </w:t>
      </w:r>
      <w:r>
        <w:rPr>
          <w:rFonts w:eastAsia="Times New Roman" w:cs="Times New Roman"/>
          <w:szCs w:val="24"/>
        </w:rPr>
        <w:t>υγεία</w:t>
      </w:r>
      <w:r>
        <w:rPr>
          <w:rFonts w:eastAsia="Times New Roman" w:cs="Times New Roman"/>
          <w:szCs w:val="24"/>
        </w:rPr>
        <w:t xml:space="preserve">». Εσείς τα λέγατε αυτά. Είναι </w:t>
      </w:r>
      <w:r w:rsidRPr="009076B1">
        <w:rPr>
          <w:rFonts w:eastAsia="Times New Roman" w:cs="Times New Roman"/>
          <w:szCs w:val="24"/>
        </w:rPr>
        <w:t>τα δικά σας μέτρα αυτά</w:t>
      </w:r>
      <w:r>
        <w:rPr>
          <w:rFonts w:eastAsia="Times New Roman" w:cs="Times New Roman"/>
          <w:szCs w:val="24"/>
        </w:rPr>
        <w:t>, τ</w:t>
      </w:r>
      <w:r w:rsidRPr="009076B1">
        <w:rPr>
          <w:rFonts w:eastAsia="Times New Roman" w:cs="Times New Roman"/>
          <w:szCs w:val="24"/>
        </w:rPr>
        <w:t>α δικά σας μέτρα</w:t>
      </w:r>
      <w:r>
        <w:rPr>
          <w:rFonts w:eastAsia="Times New Roman" w:cs="Times New Roman"/>
          <w:szCs w:val="24"/>
        </w:rPr>
        <w:t>!</w:t>
      </w:r>
    </w:p>
    <w:p w14:paraId="02B3D230"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lastRenderedPageBreak/>
        <w:t>(</w:t>
      </w:r>
      <w:r>
        <w:rPr>
          <w:rFonts w:eastAsia="Times New Roman" w:cs="Times New Roman"/>
          <w:szCs w:val="24"/>
        </w:rPr>
        <w:t xml:space="preserve">Παρατεταμένα χειροκροτήματα </w:t>
      </w:r>
      <w:r>
        <w:rPr>
          <w:rFonts w:eastAsia="Times New Roman" w:cs="Times New Roman"/>
          <w:szCs w:val="24"/>
        </w:rPr>
        <w:t>από την πτέρυγα του ΣΥΡΙΖΑ)</w:t>
      </w:r>
    </w:p>
    <w:p w14:paraId="02B3D231"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Θ</w:t>
      </w:r>
      <w:r w:rsidRPr="009076B1">
        <w:rPr>
          <w:rFonts w:eastAsia="Times New Roman" w:cs="Times New Roman"/>
          <w:szCs w:val="24"/>
        </w:rPr>
        <w:t>α περάσουμε πολύ ωραία την επόμενη εβδομάδα</w:t>
      </w:r>
      <w:r>
        <w:rPr>
          <w:rFonts w:eastAsia="Times New Roman" w:cs="Times New Roman"/>
          <w:szCs w:val="24"/>
        </w:rPr>
        <w:t>!</w:t>
      </w:r>
    </w:p>
    <w:p w14:paraId="02B3D232"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 xml:space="preserve">(Θόρυβος από την πτέρυγα της </w:t>
      </w:r>
      <w:r w:rsidRPr="005738A7">
        <w:rPr>
          <w:rFonts w:eastAsia="Times New Roman" w:cs="Times New Roman"/>
        </w:rPr>
        <w:t>Νέας Δημοκρατίας</w:t>
      </w:r>
      <w:r>
        <w:rPr>
          <w:rFonts w:eastAsia="Times New Roman" w:cs="Times New Roman"/>
          <w:szCs w:val="24"/>
        </w:rPr>
        <w:t>)</w:t>
      </w:r>
    </w:p>
    <w:p w14:paraId="02B3D233" w14:textId="77777777" w:rsidR="008168EC" w:rsidRDefault="00DB43BE">
      <w:pPr>
        <w:spacing w:line="600" w:lineRule="auto"/>
        <w:ind w:firstLine="720"/>
        <w:jc w:val="both"/>
        <w:rPr>
          <w:rFonts w:eastAsia="Times New Roman" w:cs="Times New Roman"/>
          <w:szCs w:val="24"/>
        </w:rPr>
      </w:pPr>
      <w:r w:rsidRPr="00D610B7">
        <w:rPr>
          <w:rFonts w:eastAsia="Times New Roman" w:cs="Times New Roman"/>
          <w:b/>
          <w:szCs w:val="24"/>
        </w:rPr>
        <w:t>ΠΡΟΕΔΡΟΣ</w:t>
      </w:r>
      <w:r w:rsidRPr="00911D63">
        <w:rPr>
          <w:rFonts w:eastAsia="Times New Roman" w:cs="Times New Roman"/>
          <w:b/>
          <w:szCs w:val="24"/>
        </w:rPr>
        <w:t xml:space="preserve">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 xml:space="preserve">Παρακαλώ πολύ, όχι ανησυχία! Ησυχία παρακαλώ, κυρία </w:t>
      </w:r>
      <w:proofErr w:type="spellStart"/>
      <w:r>
        <w:rPr>
          <w:rFonts w:eastAsia="Times New Roman" w:cs="Times New Roman"/>
          <w:szCs w:val="24"/>
        </w:rPr>
        <w:t>Βούλτεψη</w:t>
      </w:r>
      <w:proofErr w:type="spellEnd"/>
      <w:r>
        <w:rPr>
          <w:rFonts w:eastAsia="Times New Roman" w:cs="Times New Roman"/>
          <w:szCs w:val="24"/>
        </w:rPr>
        <w:t>.</w:t>
      </w:r>
    </w:p>
    <w:p w14:paraId="02B3D234"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Να μην </w:t>
      </w:r>
      <w:r>
        <w:rPr>
          <w:rFonts w:eastAsia="Times New Roman" w:cs="Times New Roman"/>
          <w:szCs w:val="24"/>
        </w:rPr>
        <w:t>υπάρχει ανησυχία, παρακαλώ!</w:t>
      </w:r>
    </w:p>
    <w:p w14:paraId="02B3D235" w14:textId="77777777" w:rsidR="008168EC" w:rsidRDefault="00DB43BE">
      <w:pPr>
        <w:spacing w:line="600" w:lineRule="auto"/>
        <w:ind w:firstLine="720"/>
        <w:jc w:val="both"/>
        <w:rPr>
          <w:rFonts w:eastAsia="Times New Roman" w:cs="Times New Roman"/>
          <w:szCs w:val="24"/>
        </w:rPr>
      </w:pPr>
      <w:r>
        <w:rPr>
          <w:rFonts w:eastAsia="Times New Roman"/>
          <w:b/>
          <w:bCs/>
        </w:rPr>
        <w:t xml:space="preserve">ΑΛΕΞΗΣ ΤΣΙΠΡΑΣ (Πρόεδρος της Κυβέρνησης): </w:t>
      </w:r>
      <w:r w:rsidRPr="0098153C">
        <w:rPr>
          <w:rFonts w:eastAsia="Times New Roman"/>
          <w:bCs/>
        </w:rPr>
        <w:t>Θέ</w:t>
      </w:r>
      <w:r w:rsidRPr="009076B1">
        <w:rPr>
          <w:rFonts w:eastAsia="Times New Roman" w:cs="Times New Roman"/>
          <w:szCs w:val="24"/>
        </w:rPr>
        <w:t xml:space="preserve">λω </w:t>
      </w:r>
      <w:r>
        <w:rPr>
          <w:rFonts w:eastAsia="Times New Roman" w:cs="Times New Roman"/>
          <w:szCs w:val="24"/>
        </w:rPr>
        <w:t xml:space="preserve">όμως, </w:t>
      </w:r>
      <w:r w:rsidRPr="009076B1">
        <w:rPr>
          <w:rFonts w:eastAsia="Times New Roman" w:cs="Times New Roman"/>
          <w:szCs w:val="24"/>
        </w:rPr>
        <w:t>να σας ρωτήσω</w:t>
      </w:r>
      <w:r>
        <w:rPr>
          <w:rFonts w:eastAsia="Times New Roman" w:cs="Times New Roman"/>
          <w:szCs w:val="24"/>
        </w:rPr>
        <w:t>,</w:t>
      </w:r>
      <w:r w:rsidRPr="009076B1">
        <w:rPr>
          <w:rFonts w:eastAsia="Times New Roman" w:cs="Times New Roman"/>
          <w:szCs w:val="24"/>
        </w:rPr>
        <w:t xml:space="preserve"> γιατί με έχετε μπερδέψει από χθες το βράδυ μέχρι σήμε</w:t>
      </w:r>
      <w:r>
        <w:rPr>
          <w:rFonts w:eastAsia="Times New Roman" w:cs="Times New Roman"/>
          <w:szCs w:val="24"/>
        </w:rPr>
        <w:t xml:space="preserve">ρα το απόγευμα που παρακολουθώ τα </w:t>
      </w:r>
      <w:r>
        <w:rPr>
          <w:rFonts w:eastAsia="Times New Roman" w:cs="Times New Roman"/>
          <w:szCs w:val="24"/>
        </w:rPr>
        <w:t>μέσα ε</w:t>
      </w:r>
      <w:r w:rsidRPr="009076B1">
        <w:rPr>
          <w:rFonts w:eastAsia="Times New Roman" w:cs="Times New Roman"/>
          <w:szCs w:val="24"/>
        </w:rPr>
        <w:t>νημέρωσης</w:t>
      </w:r>
      <w:r w:rsidRPr="009076B1">
        <w:rPr>
          <w:rFonts w:eastAsia="Times New Roman" w:cs="Times New Roman"/>
          <w:szCs w:val="24"/>
        </w:rPr>
        <w:t xml:space="preserve"> και τις αμήχανες αντιδράσεις</w:t>
      </w:r>
      <w:r>
        <w:rPr>
          <w:rFonts w:eastAsia="Times New Roman" w:cs="Times New Roman"/>
          <w:szCs w:val="24"/>
        </w:rPr>
        <w:t xml:space="preserve"> σας.</w:t>
      </w:r>
      <w:r w:rsidRPr="009076B1">
        <w:rPr>
          <w:rFonts w:eastAsia="Times New Roman" w:cs="Times New Roman"/>
          <w:szCs w:val="24"/>
        </w:rPr>
        <w:t xml:space="preserve"> </w:t>
      </w:r>
      <w:r>
        <w:rPr>
          <w:rFonts w:eastAsia="Times New Roman" w:cs="Times New Roman"/>
          <w:szCs w:val="24"/>
        </w:rPr>
        <w:t>Α</w:t>
      </w:r>
      <w:r w:rsidRPr="009076B1">
        <w:rPr>
          <w:rFonts w:eastAsia="Times New Roman" w:cs="Times New Roman"/>
          <w:szCs w:val="24"/>
        </w:rPr>
        <w:t>λήθεια είναι τα δικά σ</w:t>
      </w:r>
      <w:r w:rsidRPr="009076B1">
        <w:rPr>
          <w:rFonts w:eastAsia="Times New Roman" w:cs="Times New Roman"/>
          <w:szCs w:val="24"/>
        </w:rPr>
        <w:t xml:space="preserve">ας μέτρα </w:t>
      </w:r>
      <w:r>
        <w:rPr>
          <w:rFonts w:eastAsia="Times New Roman" w:cs="Times New Roman"/>
          <w:szCs w:val="24"/>
        </w:rPr>
        <w:t xml:space="preserve">ή είναι </w:t>
      </w:r>
      <w:r w:rsidRPr="009076B1">
        <w:rPr>
          <w:rFonts w:eastAsia="Times New Roman" w:cs="Times New Roman"/>
          <w:szCs w:val="24"/>
        </w:rPr>
        <w:t>παροχές</w:t>
      </w:r>
      <w:r>
        <w:rPr>
          <w:rFonts w:eastAsia="Times New Roman" w:cs="Times New Roman"/>
          <w:szCs w:val="24"/>
        </w:rPr>
        <w:t>,</w:t>
      </w:r>
      <w:r w:rsidRPr="009076B1">
        <w:rPr>
          <w:rFonts w:eastAsia="Times New Roman" w:cs="Times New Roman"/>
          <w:szCs w:val="24"/>
        </w:rPr>
        <w:t xml:space="preserve"> κόλπα και δώρα</w:t>
      </w:r>
      <w:r>
        <w:rPr>
          <w:rFonts w:eastAsia="Times New Roman" w:cs="Times New Roman"/>
          <w:szCs w:val="24"/>
        </w:rPr>
        <w:t xml:space="preserve">; Είναι παροχές κόλπα και δώρα; </w:t>
      </w:r>
    </w:p>
    <w:p w14:paraId="02B3D236"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Ό</w:t>
      </w:r>
      <w:r w:rsidRPr="009076B1">
        <w:rPr>
          <w:rFonts w:eastAsia="Times New Roman" w:cs="Times New Roman"/>
          <w:szCs w:val="24"/>
        </w:rPr>
        <w:t>χι</w:t>
      </w:r>
      <w:r>
        <w:rPr>
          <w:rFonts w:eastAsia="Times New Roman" w:cs="Times New Roman"/>
          <w:szCs w:val="24"/>
        </w:rPr>
        <w:t>, κυρίες και κύριοι Β</w:t>
      </w:r>
      <w:r w:rsidRPr="009076B1">
        <w:rPr>
          <w:rFonts w:eastAsia="Times New Roman" w:cs="Times New Roman"/>
          <w:szCs w:val="24"/>
        </w:rPr>
        <w:t>ουλευτές</w:t>
      </w:r>
      <w:r>
        <w:rPr>
          <w:rFonts w:eastAsia="Times New Roman" w:cs="Times New Roman"/>
          <w:szCs w:val="24"/>
        </w:rPr>
        <w:t>,</w:t>
      </w:r>
      <w:r w:rsidRPr="009076B1">
        <w:rPr>
          <w:rFonts w:eastAsia="Times New Roman" w:cs="Times New Roman"/>
          <w:szCs w:val="24"/>
        </w:rPr>
        <w:t xml:space="preserve"> δεν είναι παροχές</w:t>
      </w:r>
      <w:r>
        <w:rPr>
          <w:rFonts w:eastAsia="Times New Roman" w:cs="Times New Roman"/>
          <w:szCs w:val="24"/>
        </w:rPr>
        <w:t>,</w:t>
      </w:r>
      <w:r w:rsidRPr="009076B1">
        <w:rPr>
          <w:rFonts w:eastAsia="Times New Roman" w:cs="Times New Roman"/>
          <w:szCs w:val="24"/>
        </w:rPr>
        <w:t xml:space="preserve"> δεν είναι κόλπα</w:t>
      </w:r>
      <w:r>
        <w:rPr>
          <w:rFonts w:eastAsia="Times New Roman" w:cs="Times New Roman"/>
          <w:szCs w:val="24"/>
        </w:rPr>
        <w:t>,</w:t>
      </w:r>
      <w:r w:rsidRPr="009076B1">
        <w:rPr>
          <w:rFonts w:eastAsia="Times New Roman" w:cs="Times New Roman"/>
          <w:szCs w:val="24"/>
        </w:rPr>
        <w:t xml:space="preserve"> δεν είναι </w:t>
      </w:r>
      <w:r>
        <w:rPr>
          <w:rFonts w:eastAsia="Times New Roman" w:cs="Times New Roman"/>
          <w:szCs w:val="24"/>
        </w:rPr>
        <w:t>δ</w:t>
      </w:r>
      <w:r w:rsidRPr="009076B1">
        <w:rPr>
          <w:rFonts w:eastAsia="Times New Roman" w:cs="Times New Roman"/>
          <w:szCs w:val="24"/>
        </w:rPr>
        <w:t>ώρα</w:t>
      </w:r>
      <w:r>
        <w:rPr>
          <w:rFonts w:eastAsia="Times New Roman" w:cs="Times New Roman"/>
          <w:szCs w:val="24"/>
        </w:rPr>
        <w:t>. Ε</w:t>
      </w:r>
      <w:r w:rsidRPr="009076B1">
        <w:rPr>
          <w:rFonts w:eastAsia="Times New Roman" w:cs="Times New Roman"/>
          <w:szCs w:val="24"/>
        </w:rPr>
        <w:t>ίναι δικαιοσύνη</w:t>
      </w:r>
      <w:r>
        <w:rPr>
          <w:rFonts w:eastAsia="Times New Roman" w:cs="Times New Roman"/>
          <w:szCs w:val="24"/>
        </w:rPr>
        <w:t>. Ε</w:t>
      </w:r>
      <w:r w:rsidRPr="009076B1">
        <w:rPr>
          <w:rFonts w:eastAsia="Times New Roman" w:cs="Times New Roman"/>
          <w:szCs w:val="24"/>
        </w:rPr>
        <w:t xml:space="preserve">ίναι η επιστροφή όσων </w:t>
      </w:r>
      <w:proofErr w:type="spellStart"/>
      <w:r w:rsidRPr="009076B1">
        <w:rPr>
          <w:rFonts w:eastAsia="Times New Roman" w:cs="Times New Roman"/>
          <w:szCs w:val="24"/>
        </w:rPr>
        <w:t>εκλάπησαν</w:t>
      </w:r>
      <w:proofErr w:type="spellEnd"/>
      <w:r w:rsidRPr="009076B1">
        <w:rPr>
          <w:rFonts w:eastAsia="Times New Roman" w:cs="Times New Roman"/>
          <w:szCs w:val="24"/>
        </w:rPr>
        <w:t xml:space="preserve"> από το υστέρημα του ελληνικού λαού όλα τα </w:t>
      </w:r>
      <w:r w:rsidRPr="009076B1">
        <w:rPr>
          <w:rFonts w:eastAsia="Times New Roman" w:cs="Times New Roman"/>
          <w:szCs w:val="24"/>
        </w:rPr>
        <w:t>προηγούμενα χρόνια</w:t>
      </w:r>
      <w:r>
        <w:rPr>
          <w:rFonts w:eastAsia="Times New Roman" w:cs="Times New Roman"/>
          <w:szCs w:val="24"/>
        </w:rPr>
        <w:t xml:space="preserve">. </w:t>
      </w:r>
    </w:p>
    <w:p w14:paraId="02B3D237"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02B3D238"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Ε</w:t>
      </w:r>
      <w:r w:rsidRPr="009076B1">
        <w:rPr>
          <w:rFonts w:eastAsia="Times New Roman" w:cs="Times New Roman"/>
          <w:szCs w:val="24"/>
        </w:rPr>
        <w:t>ίναι το ελάχιστο που μπορούμε να κάνουμε για τους πολλούς</w:t>
      </w:r>
      <w:r>
        <w:rPr>
          <w:rFonts w:eastAsia="Times New Roman" w:cs="Times New Roman"/>
          <w:szCs w:val="24"/>
        </w:rPr>
        <w:t>. Κ</w:t>
      </w:r>
      <w:r w:rsidRPr="009076B1">
        <w:rPr>
          <w:rFonts w:eastAsia="Times New Roman" w:cs="Times New Roman"/>
          <w:szCs w:val="24"/>
        </w:rPr>
        <w:t>αι είναι η αρχή μιας νέας δ</w:t>
      </w:r>
      <w:r>
        <w:rPr>
          <w:rFonts w:eastAsia="Times New Roman" w:cs="Times New Roman"/>
          <w:szCs w:val="24"/>
        </w:rPr>
        <w:t xml:space="preserve">ίκαιης </w:t>
      </w:r>
      <w:r w:rsidRPr="009076B1">
        <w:rPr>
          <w:rFonts w:eastAsia="Times New Roman" w:cs="Times New Roman"/>
          <w:szCs w:val="24"/>
        </w:rPr>
        <w:t>αναπτυξιακής πορείας για τη χώρα</w:t>
      </w:r>
      <w:r>
        <w:rPr>
          <w:rFonts w:eastAsia="Times New Roman" w:cs="Times New Roman"/>
          <w:szCs w:val="24"/>
        </w:rPr>
        <w:t>, αλλά είναι και ο έμπρακτος σεβασμός στις θυσίες ε</w:t>
      </w:r>
      <w:r w:rsidRPr="009076B1">
        <w:rPr>
          <w:rFonts w:eastAsia="Times New Roman" w:cs="Times New Roman"/>
          <w:szCs w:val="24"/>
        </w:rPr>
        <w:t xml:space="preserve">νός λαού που </w:t>
      </w:r>
      <w:r w:rsidRPr="009076B1">
        <w:rPr>
          <w:rFonts w:eastAsia="Times New Roman" w:cs="Times New Roman"/>
          <w:szCs w:val="24"/>
        </w:rPr>
        <w:t>υπέφερε</w:t>
      </w:r>
      <w:r>
        <w:rPr>
          <w:rFonts w:eastAsia="Times New Roman" w:cs="Times New Roman"/>
          <w:szCs w:val="24"/>
        </w:rPr>
        <w:t>. Γι’</w:t>
      </w:r>
      <w:r w:rsidRPr="009076B1">
        <w:rPr>
          <w:rFonts w:eastAsia="Times New Roman" w:cs="Times New Roman"/>
          <w:szCs w:val="24"/>
        </w:rPr>
        <w:t xml:space="preserve"> αυτό και τα μέτρα αυτά δεν είναι όπως κάποια άλλα κόλπα που εί</w:t>
      </w:r>
      <w:r>
        <w:rPr>
          <w:rFonts w:eastAsia="Times New Roman" w:cs="Times New Roman"/>
          <w:szCs w:val="24"/>
        </w:rPr>
        <w:t>χατε συνηθίσει εσείς να κάνετε τ</w:t>
      </w:r>
      <w:r w:rsidRPr="009076B1">
        <w:rPr>
          <w:rFonts w:eastAsia="Times New Roman" w:cs="Times New Roman"/>
          <w:szCs w:val="24"/>
        </w:rPr>
        <w:t>α χρόνια της ευμάρειας προεκλογικά</w:t>
      </w:r>
      <w:r>
        <w:rPr>
          <w:rFonts w:eastAsia="Times New Roman" w:cs="Times New Roman"/>
          <w:szCs w:val="24"/>
        </w:rPr>
        <w:t>,</w:t>
      </w:r>
      <w:r w:rsidRPr="009076B1">
        <w:rPr>
          <w:rFonts w:eastAsia="Times New Roman" w:cs="Times New Roman"/>
          <w:szCs w:val="24"/>
        </w:rPr>
        <w:t xml:space="preserve"> </w:t>
      </w:r>
      <w:r>
        <w:rPr>
          <w:rFonts w:eastAsia="Times New Roman" w:cs="Times New Roman"/>
          <w:szCs w:val="24"/>
        </w:rPr>
        <w:t>όπως</w:t>
      </w:r>
      <w:r w:rsidRPr="009076B1">
        <w:rPr>
          <w:rFonts w:eastAsia="Times New Roman" w:cs="Times New Roman"/>
          <w:szCs w:val="24"/>
        </w:rPr>
        <w:t xml:space="preserve"> εκείνες οι προσλήψεις συμβασιούχων προεκλογικά</w:t>
      </w:r>
      <w:r>
        <w:rPr>
          <w:rFonts w:eastAsia="Times New Roman" w:cs="Times New Roman"/>
          <w:szCs w:val="24"/>
        </w:rPr>
        <w:t xml:space="preserve"> ή </w:t>
      </w:r>
      <w:r w:rsidRPr="009076B1">
        <w:rPr>
          <w:rFonts w:eastAsia="Times New Roman" w:cs="Times New Roman"/>
          <w:szCs w:val="24"/>
        </w:rPr>
        <w:t>όπως κάποια δωράκια προεκλογικά</w:t>
      </w:r>
      <w:r>
        <w:rPr>
          <w:rFonts w:eastAsia="Times New Roman" w:cs="Times New Roman"/>
          <w:szCs w:val="24"/>
        </w:rPr>
        <w:t>,</w:t>
      </w:r>
      <w:r w:rsidRPr="009076B1">
        <w:rPr>
          <w:rFonts w:eastAsia="Times New Roman" w:cs="Times New Roman"/>
          <w:szCs w:val="24"/>
        </w:rPr>
        <w:t xml:space="preserve"> τα οποία ήταν παροδικά</w:t>
      </w:r>
      <w:r>
        <w:rPr>
          <w:rFonts w:eastAsia="Times New Roman" w:cs="Times New Roman"/>
          <w:szCs w:val="24"/>
        </w:rPr>
        <w:t xml:space="preserve">. </w:t>
      </w:r>
    </w:p>
    <w:p w14:paraId="02B3D239"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α μέτρα α</w:t>
      </w:r>
      <w:r w:rsidRPr="009076B1">
        <w:rPr>
          <w:rFonts w:eastAsia="Times New Roman" w:cs="Times New Roman"/>
          <w:szCs w:val="24"/>
        </w:rPr>
        <w:t>υτά είναι μόνιμα</w:t>
      </w:r>
      <w:r>
        <w:rPr>
          <w:rFonts w:eastAsia="Times New Roman" w:cs="Times New Roman"/>
          <w:szCs w:val="24"/>
        </w:rPr>
        <w:t xml:space="preserve">. Είναι </w:t>
      </w:r>
      <w:r w:rsidRPr="009076B1">
        <w:rPr>
          <w:rFonts w:eastAsia="Times New Roman" w:cs="Times New Roman"/>
          <w:szCs w:val="24"/>
        </w:rPr>
        <w:t xml:space="preserve">μόνιμα μέτρα </w:t>
      </w:r>
      <w:r>
        <w:rPr>
          <w:rFonts w:eastAsia="Times New Roman" w:cs="Times New Roman"/>
          <w:szCs w:val="24"/>
        </w:rPr>
        <w:t>κ</w:t>
      </w:r>
      <w:r w:rsidRPr="009076B1">
        <w:rPr>
          <w:rFonts w:eastAsia="Times New Roman" w:cs="Times New Roman"/>
          <w:szCs w:val="24"/>
        </w:rPr>
        <w:t xml:space="preserve">αι </w:t>
      </w:r>
      <w:r>
        <w:rPr>
          <w:rFonts w:eastAsia="Times New Roman" w:cs="Times New Roman"/>
          <w:szCs w:val="24"/>
        </w:rPr>
        <w:t>για το 20</w:t>
      </w:r>
      <w:r w:rsidRPr="009076B1">
        <w:rPr>
          <w:rFonts w:eastAsia="Times New Roman" w:cs="Times New Roman"/>
          <w:szCs w:val="24"/>
        </w:rPr>
        <w:t xml:space="preserve">19 και για το 2010 </w:t>
      </w:r>
      <w:r>
        <w:rPr>
          <w:rFonts w:eastAsia="Times New Roman" w:cs="Times New Roman"/>
          <w:szCs w:val="24"/>
        </w:rPr>
        <w:t xml:space="preserve">και για </w:t>
      </w:r>
      <w:r w:rsidRPr="009076B1">
        <w:rPr>
          <w:rFonts w:eastAsia="Times New Roman" w:cs="Times New Roman"/>
          <w:szCs w:val="24"/>
        </w:rPr>
        <w:t>όλα τα επόμενα χρόνια</w:t>
      </w:r>
      <w:r>
        <w:rPr>
          <w:rFonts w:eastAsia="Times New Roman" w:cs="Times New Roman"/>
          <w:szCs w:val="24"/>
        </w:rPr>
        <w:t>.</w:t>
      </w:r>
    </w:p>
    <w:p w14:paraId="02B3D23A"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B3D23B"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Και είμαστε σε θέση</w:t>
      </w:r>
      <w:r w:rsidRPr="009076B1">
        <w:rPr>
          <w:rFonts w:eastAsia="Times New Roman" w:cs="Times New Roman"/>
          <w:szCs w:val="24"/>
        </w:rPr>
        <w:t xml:space="preserve"> να κάνουμε πράξη αυτό το σχέδιο </w:t>
      </w:r>
      <w:r>
        <w:rPr>
          <w:rFonts w:eastAsia="Times New Roman" w:cs="Times New Roman"/>
          <w:szCs w:val="24"/>
        </w:rPr>
        <w:t>–</w:t>
      </w:r>
      <w:r w:rsidRPr="009076B1">
        <w:rPr>
          <w:rFonts w:eastAsia="Times New Roman" w:cs="Times New Roman"/>
          <w:szCs w:val="24"/>
        </w:rPr>
        <w:t>επαναλαμβάνω</w:t>
      </w:r>
      <w:r>
        <w:rPr>
          <w:rFonts w:eastAsia="Times New Roman" w:cs="Times New Roman"/>
          <w:szCs w:val="24"/>
        </w:rPr>
        <w:t xml:space="preserve">- γιατί εργαστήκαμε σκληρά και με σχέδιο </w:t>
      </w:r>
      <w:r w:rsidRPr="009076B1">
        <w:rPr>
          <w:rFonts w:eastAsia="Times New Roman" w:cs="Times New Roman"/>
          <w:szCs w:val="24"/>
        </w:rPr>
        <w:t>και γιατί η μόνη μας έγνοια</w:t>
      </w:r>
      <w:r>
        <w:rPr>
          <w:rFonts w:eastAsia="Times New Roman" w:cs="Times New Roman"/>
          <w:szCs w:val="24"/>
        </w:rPr>
        <w:t>,</w:t>
      </w:r>
      <w:r w:rsidRPr="009076B1">
        <w:rPr>
          <w:rFonts w:eastAsia="Times New Roman" w:cs="Times New Roman"/>
          <w:szCs w:val="24"/>
        </w:rPr>
        <w:t xml:space="preserve"> όλα αυτά τα δύσκολα χρόνια</w:t>
      </w:r>
      <w:r>
        <w:rPr>
          <w:rFonts w:eastAsia="Times New Roman" w:cs="Times New Roman"/>
          <w:szCs w:val="24"/>
        </w:rPr>
        <w:t>, ήταν</w:t>
      </w:r>
      <w:r w:rsidRPr="009076B1">
        <w:rPr>
          <w:rFonts w:eastAsia="Times New Roman" w:cs="Times New Roman"/>
          <w:szCs w:val="24"/>
        </w:rPr>
        <w:t xml:space="preserve"> οι ανάγκες των πολλών</w:t>
      </w:r>
      <w:r>
        <w:rPr>
          <w:rFonts w:eastAsia="Times New Roman" w:cs="Times New Roman"/>
          <w:szCs w:val="24"/>
        </w:rPr>
        <w:t xml:space="preserve"> και</w:t>
      </w:r>
      <w:r w:rsidRPr="009076B1">
        <w:rPr>
          <w:rFonts w:eastAsia="Times New Roman" w:cs="Times New Roman"/>
          <w:szCs w:val="24"/>
        </w:rPr>
        <w:t xml:space="preserve"> οι δυσκολίες του ελληνικού λαού</w:t>
      </w:r>
      <w:r>
        <w:rPr>
          <w:rFonts w:eastAsia="Times New Roman" w:cs="Times New Roman"/>
          <w:szCs w:val="24"/>
        </w:rPr>
        <w:t xml:space="preserve">. </w:t>
      </w:r>
    </w:p>
    <w:p w14:paraId="02B3D23C"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Και σήμερα α</w:t>
      </w:r>
      <w:r w:rsidRPr="009076B1">
        <w:rPr>
          <w:rFonts w:eastAsia="Times New Roman" w:cs="Times New Roman"/>
          <w:szCs w:val="24"/>
        </w:rPr>
        <w:t xml:space="preserve">υτή είναι η </w:t>
      </w:r>
      <w:r>
        <w:rPr>
          <w:rFonts w:eastAsia="Times New Roman" w:cs="Times New Roman"/>
          <w:szCs w:val="24"/>
        </w:rPr>
        <w:t>έγνοια μας, οι ζω</w:t>
      </w:r>
      <w:r w:rsidRPr="009076B1">
        <w:rPr>
          <w:rFonts w:eastAsia="Times New Roman" w:cs="Times New Roman"/>
          <w:szCs w:val="24"/>
        </w:rPr>
        <w:t>ές των πολλών</w:t>
      </w:r>
      <w:r>
        <w:rPr>
          <w:rFonts w:eastAsia="Times New Roman" w:cs="Times New Roman"/>
          <w:szCs w:val="24"/>
        </w:rPr>
        <w:t>. Γ</w:t>
      </w:r>
      <w:r w:rsidRPr="009076B1">
        <w:rPr>
          <w:rFonts w:eastAsia="Times New Roman" w:cs="Times New Roman"/>
          <w:szCs w:val="24"/>
        </w:rPr>
        <w:t>ιατί</w:t>
      </w:r>
      <w:r>
        <w:rPr>
          <w:rFonts w:eastAsia="Times New Roman" w:cs="Times New Roman"/>
          <w:szCs w:val="24"/>
        </w:rPr>
        <w:t>,</w:t>
      </w:r>
      <w:r w:rsidRPr="009076B1">
        <w:rPr>
          <w:rFonts w:eastAsia="Times New Roman" w:cs="Times New Roman"/>
          <w:szCs w:val="24"/>
        </w:rPr>
        <w:t xml:space="preserve"> επαναλαμβάνω</w:t>
      </w:r>
      <w:r>
        <w:rPr>
          <w:rFonts w:eastAsia="Times New Roman" w:cs="Times New Roman"/>
          <w:szCs w:val="24"/>
        </w:rPr>
        <w:t>,</w:t>
      </w:r>
      <w:r w:rsidRPr="009076B1">
        <w:rPr>
          <w:rFonts w:eastAsia="Times New Roman" w:cs="Times New Roman"/>
          <w:szCs w:val="24"/>
        </w:rPr>
        <w:t xml:space="preserve"> </w:t>
      </w:r>
      <w:r>
        <w:rPr>
          <w:rFonts w:eastAsia="Times New Roman" w:cs="Times New Roman"/>
          <w:szCs w:val="24"/>
        </w:rPr>
        <w:t>δεν βγήκαμε ποτέ</w:t>
      </w:r>
      <w:r>
        <w:rPr>
          <w:rFonts w:eastAsia="Times New Roman" w:cs="Times New Roman"/>
          <w:szCs w:val="24"/>
        </w:rPr>
        <w:t xml:space="preserve"> εμείς να </w:t>
      </w:r>
      <w:r w:rsidRPr="009076B1">
        <w:rPr>
          <w:rFonts w:eastAsia="Times New Roman" w:cs="Times New Roman"/>
          <w:szCs w:val="24"/>
        </w:rPr>
        <w:t xml:space="preserve">δημιουργήσουμε </w:t>
      </w:r>
      <w:proofErr w:type="spellStart"/>
      <w:r w:rsidRPr="009076B1">
        <w:rPr>
          <w:rFonts w:eastAsia="Times New Roman" w:cs="Times New Roman"/>
          <w:szCs w:val="24"/>
        </w:rPr>
        <w:t>πανηγυράκι</w:t>
      </w:r>
      <w:r>
        <w:rPr>
          <w:rFonts w:eastAsia="Times New Roman" w:cs="Times New Roman"/>
          <w:szCs w:val="24"/>
        </w:rPr>
        <w:t>α</w:t>
      </w:r>
      <w:proofErr w:type="spellEnd"/>
      <w:r w:rsidRPr="009076B1">
        <w:rPr>
          <w:rFonts w:eastAsia="Times New Roman" w:cs="Times New Roman"/>
          <w:szCs w:val="24"/>
        </w:rPr>
        <w:t xml:space="preserve"> </w:t>
      </w:r>
      <w:r>
        <w:rPr>
          <w:rFonts w:eastAsia="Times New Roman" w:cs="Times New Roman"/>
          <w:szCs w:val="24"/>
        </w:rPr>
        <w:t xml:space="preserve">τύπου </w:t>
      </w:r>
      <w:r>
        <w:rPr>
          <w:rFonts w:eastAsia="Times New Roman" w:cs="Times New Roman"/>
          <w:szCs w:val="24"/>
          <w:lang w:val="en-US"/>
        </w:rPr>
        <w:t>success</w:t>
      </w:r>
      <w:r w:rsidRPr="000B5FB3">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w:t>
      </w:r>
      <w:r w:rsidRPr="009076B1">
        <w:rPr>
          <w:rFonts w:eastAsia="Times New Roman" w:cs="Times New Roman"/>
          <w:szCs w:val="24"/>
        </w:rPr>
        <w:t xml:space="preserve">με την ανεργία να έχει πέσει 10 μονάδες </w:t>
      </w:r>
      <w:r>
        <w:rPr>
          <w:rFonts w:eastAsia="Times New Roman" w:cs="Times New Roman"/>
          <w:szCs w:val="24"/>
        </w:rPr>
        <w:t>-</w:t>
      </w:r>
      <w:r w:rsidRPr="009076B1">
        <w:rPr>
          <w:rFonts w:eastAsia="Times New Roman" w:cs="Times New Roman"/>
          <w:szCs w:val="24"/>
        </w:rPr>
        <w:t>και είναι δικό μας κατόρθωμα</w:t>
      </w:r>
      <w:r>
        <w:rPr>
          <w:rFonts w:eastAsia="Times New Roman" w:cs="Times New Roman"/>
          <w:szCs w:val="24"/>
        </w:rPr>
        <w:t>-</w:t>
      </w:r>
      <w:r w:rsidRPr="009076B1">
        <w:rPr>
          <w:rFonts w:eastAsia="Times New Roman" w:cs="Times New Roman"/>
          <w:szCs w:val="24"/>
        </w:rPr>
        <w:t xml:space="preserve"> αλλά είναι στο 18%</w:t>
      </w:r>
      <w:r>
        <w:rPr>
          <w:rFonts w:eastAsia="Times New Roman" w:cs="Times New Roman"/>
          <w:szCs w:val="24"/>
        </w:rPr>
        <w:t>. Το 18% των συμπ</w:t>
      </w:r>
      <w:r w:rsidRPr="009076B1">
        <w:rPr>
          <w:rFonts w:eastAsia="Times New Roman" w:cs="Times New Roman"/>
          <w:szCs w:val="24"/>
        </w:rPr>
        <w:t>ολιτών μας είναι άνεργοι</w:t>
      </w:r>
      <w:r>
        <w:rPr>
          <w:rFonts w:eastAsia="Times New Roman" w:cs="Times New Roman"/>
          <w:szCs w:val="24"/>
        </w:rPr>
        <w:t>.</w:t>
      </w:r>
    </w:p>
    <w:p w14:paraId="02B3D23D"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Δ</w:t>
      </w:r>
      <w:r w:rsidRPr="009076B1">
        <w:rPr>
          <w:rFonts w:eastAsia="Times New Roman" w:cs="Times New Roman"/>
          <w:szCs w:val="24"/>
        </w:rPr>
        <w:t>εν πανηγυρίζουμε εμείς</w:t>
      </w:r>
      <w:r>
        <w:rPr>
          <w:rFonts w:eastAsia="Times New Roman" w:cs="Times New Roman"/>
          <w:szCs w:val="24"/>
        </w:rPr>
        <w:t>, α</w:t>
      </w:r>
      <w:r w:rsidRPr="009076B1">
        <w:rPr>
          <w:rFonts w:eastAsia="Times New Roman" w:cs="Times New Roman"/>
          <w:szCs w:val="24"/>
        </w:rPr>
        <w:t>λλά είμαστε εδώ για να συνεχίσου</w:t>
      </w:r>
      <w:r>
        <w:rPr>
          <w:rFonts w:eastAsia="Times New Roman" w:cs="Times New Roman"/>
          <w:szCs w:val="24"/>
        </w:rPr>
        <w:t>με</w:t>
      </w:r>
      <w:r w:rsidRPr="009076B1">
        <w:rPr>
          <w:rFonts w:eastAsia="Times New Roman" w:cs="Times New Roman"/>
          <w:szCs w:val="24"/>
        </w:rPr>
        <w:t xml:space="preserve"> αυτό</w:t>
      </w:r>
      <w:r>
        <w:rPr>
          <w:rFonts w:eastAsia="Times New Roman" w:cs="Times New Roman"/>
          <w:szCs w:val="24"/>
        </w:rPr>
        <w:t>ν</w:t>
      </w:r>
      <w:r w:rsidRPr="009076B1">
        <w:rPr>
          <w:rFonts w:eastAsia="Times New Roman" w:cs="Times New Roman"/>
          <w:szCs w:val="24"/>
        </w:rPr>
        <w:t xml:space="preserve"> το</w:t>
      </w:r>
      <w:r>
        <w:rPr>
          <w:rFonts w:eastAsia="Times New Roman" w:cs="Times New Roman"/>
          <w:szCs w:val="24"/>
        </w:rPr>
        <w:t>ν</w:t>
      </w:r>
      <w:r w:rsidRPr="009076B1">
        <w:rPr>
          <w:rFonts w:eastAsia="Times New Roman" w:cs="Times New Roman"/>
          <w:szCs w:val="24"/>
        </w:rPr>
        <w:t xml:space="preserve"> δύσκολο δρόμο και να βρεθούμε δίπλα σε αυτούς τους ανθρώπους</w:t>
      </w:r>
      <w:r>
        <w:rPr>
          <w:rFonts w:eastAsia="Times New Roman" w:cs="Times New Roman"/>
          <w:szCs w:val="24"/>
        </w:rPr>
        <w:t>,</w:t>
      </w:r>
      <w:r w:rsidRPr="009076B1">
        <w:rPr>
          <w:rFonts w:eastAsia="Times New Roman" w:cs="Times New Roman"/>
          <w:szCs w:val="24"/>
        </w:rPr>
        <w:t xml:space="preserve"> για να τους κάνουμε να αισθανθούν στην καθημερινότητά τους την έξοδο από τα μνημόνια και την ανάκαμψη της οικονομίας</w:t>
      </w:r>
      <w:r>
        <w:rPr>
          <w:rFonts w:eastAsia="Times New Roman" w:cs="Times New Roman"/>
          <w:szCs w:val="24"/>
        </w:rPr>
        <w:t>. Κ</w:t>
      </w:r>
      <w:r w:rsidRPr="009076B1">
        <w:rPr>
          <w:rFonts w:eastAsia="Times New Roman" w:cs="Times New Roman"/>
          <w:szCs w:val="24"/>
        </w:rPr>
        <w:t>αι πιστεύουμε ότι τώρα έχει έρθει η ώρα</w:t>
      </w:r>
      <w:r>
        <w:rPr>
          <w:rFonts w:eastAsia="Times New Roman" w:cs="Times New Roman"/>
          <w:szCs w:val="24"/>
        </w:rPr>
        <w:t>,</w:t>
      </w:r>
      <w:r w:rsidRPr="009076B1">
        <w:rPr>
          <w:rFonts w:eastAsia="Times New Roman" w:cs="Times New Roman"/>
          <w:szCs w:val="24"/>
        </w:rPr>
        <w:t xml:space="preserve"> έχει έρθει η ώρα</w:t>
      </w:r>
      <w:r>
        <w:rPr>
          <w:rFonts w:eastAsia="Times New Roman" w:cs="Times New Roman"/>
          <w:szCs w:val="24"/>
        </w:rPr>
        <w:t xml:space="preserve">, οι πολλοί </w:t>
      </w:r>
      <w:r w:rsidRPr="009076B1">
        <w:rPr>
          <w:rFonts w:eastAsia="Times New Roman" w:cs="Times New Roman"/>
          <w:szCs w:val="24"/>
        </w:rPr>
        <w:t>ν</w:t>
      </w:r>
      <w:r w:rsidRPr="009076B1">
        <w:rPr>
          <w:rFonts w:eastAsia="Times New Roman" w:cs="Times New Roman"/>
          <w:szCs w:val="24"/>
        </w:rPr>
        <w:t xml:space="preserve">α </w:t>
      </w:r>
      <w:r>
        <w:rPr>
          <w:rFonts w:eastAsia="Times New Roman" w:cs="Times New Roman"/>
          <w:szCs w:val="24"/>
        </w:rPr>
        <w:t xml:space="preserve">αισθανθούν </w:t>
      </w:r>
      <w:r w:rsidRPr="009076B1">
        <w:rPr>
          <w:rFonts w:eastAsia="Times New Roman" w:cs="Times New Roman"/>
          <w:szCs w:val="24"/>
        </w:rPr>
        <w:t>αυτή</w:t>
      </w:r>
      <w:r>
        <w:rPr>
          <w:rFonts w:eastAsia="Times New Roman" w:cs="Times New Roman"/>
          <w:szCs w:val="24"/>
        </w:rPr>
        <w:t>ν</w:t>
      </w:r>
      <w:r w:rsidRPr="009076B1">
        <w:rPr>
          <w:rFonts w:eastAsia="Times New Roman" w:cs="Times New Roman"/>
          <w:szCs w:val="24"/>
        </w:rPr>
        <w:t xml:space="preserve"> τη θετική πορεία</w:t>
      </w:r>
      <w:r>
        <w:rPr>
          <w:rFonts w:eastAsia="Times New Roman" w:cs="Times New Roman"/>
          <w:szCs w:val="24"/>
        </w:rPr>
        <w:t>,</w:t>
      </w:r>
      <w:r w:rsidRPr="009076B1">
        <w:rPr>
          <w:rFonts w:eastAsia="Times New Roman" w:cs="Times New Roman"/>
          <w:szCs w:val="24"/>
        </w:rPr>
        <w:t xml:space="preserve"> να δρέψουν τους καρπούς </w:t>
      </w:r>
      <w:r>
        <w:rPr>
          <w:rFonts w:eastAsia="Times New Roman" w:cs="Times New Roman"/>
          <w:szCs w:val="24"/>
        </w:rPr>
        <w:t>α</w:t>
      </w:r>
      <w:r w:rsidRPr="009076B1">
        <w:rPr>
          <w:rFonts w:eastAsia="Times New Roman" w:cs="Times New Roman"/>
          <w:szCs w:val="24"/>
        </w:rPr>
        <w:t xml:space="preserve">υτής </w:t>
      </w:r>
      <w:r>
        <w:rPr>
          <w:rFonts w:eastAsia="Times New Roman" w:cs="Times New Roman"/>
          <w:szCs w:val="24"/>
        </w:rPr>
        <w:t xml:space="preserve">της </w:t>
      </w:r>
      <w:r w:rsidRPr="009076B1">
        <w:rPr>
          <w:rFonts w:eastAsia="Times New Roman" w:cs="Times New Roman"/>
          <w:szCs w:val="24"/>
        </w:rPr>
        <w:t>μεγάλης προσπάθειας</w:t>
      </w:r>
      <w:r>
        <w:rPr>
          <w:rFonts w:eastAsia="Times New Roman" w:cs="Times New Roman"/>
          <w:szCs w:val="24"/>
        </w:rPr>
        <w:t xml:space="preserve">. </w:t>
      </w:r>
    </w:p>
    <w:p w14:paraId="02B3D23E" w14:textId="77777777" w:rsidR="008168EC" w:rsidRDefault="00DB43BE">
      <w:pPr>
        <w:spacing w:line="600" w:lineRule="auto"/>
        <w:ind w:firstLine="720"/>
        <w:jc w:val="both"/>
        <w:rPr>
          <w:rFonts w:eastAsia="Times New Roman"/>
          <w:szCs w:val="24"/>
        </w:rPr>
      </w:pPr>
      <w:r>
        <w:rPr>
          <w:rFonts w:eastAsia="Times New Roman" w:cs="Times New Roman"/>
          <w:szCs w:val="24"/>
        </w:rPr>
        <w:lastRenderedPageBreak/>
        <w:t>Όχι, δεν γ</w:t>
      </w:r>
      <w:r w:rsidRPr="009076B1">
        <w:rPr>
          <w:rFonts w:eastAsia="Times New Roman" w:cs="Times New Roman"/>
          <w:szCs w:val="24"/>
        </w:rPr>
        <w:t>υρίσαμε στο 2009</w:t>
      </w:r>
      <w:r>
        <w:rPr>
          <w:rFonts w:eastAsia="Times New Roman" w:cs="Times New Roman"/>
          <w:szCs w:val="24"/>
        </w:rPr>
        <w:t>. Δεν γυρίσαμε, πράγματι.</w:t>
      </w:r>
      <w:r w:rsidRPr="009076B1">
        <w:rPr>
          <w:rFonts w:eastAsia="Times New Roman" w:cs="Times New Roman"/>
          <w:szCs w:val="24"/>
        </w:rPr>
        <w:t xml:space="preserve"> </w:t>
      </w:r>
      <w:r>
        <w:rPr>
          <w:rFonts w:eastAsia="Times New Roman"/>
          <w:szCs w:val="24"/>
        </w:rPr>
        <w:t>Το 2009 οι συντάξεις ήταν δύο επιπλέον, δεν ήταν μία που δίνουμε σήμερα εμείς. Δεν γυρίσαμε ακόμα εκεί. Οι δυνα</w:t>
      </w:r>
      <w:r>
        <w:rPr>
          <w:rFonts w:eastAsia="Times New Roman"/>
          <w:szCs w:val="24"/>
        </w:rPr>
        <w:t>τότητες της ελληνικής οικονομίας δεν έχουν φτάσει ακόμα εκεί, αλλά είναι δυνατότητες τις οποίες εμείς αξιοποιούμε και τις δίνουμε στον ελληνικό λαό και ο ελληνικός λαός έχει να επιλέξει ανάμεσα σε δύο σχέδια, ανάμεσα σ’ αυτό το σχέδιο, το οποίο φροντίζει γ</w:t>
      </w:r>
      <w:r>
        <w:rPr>
          <w:rFonts w:eastAsia="Times New Roman"/>
          <w:szCs w:val="24"/>
        </w:rPr>
        <w:t>ια τους πολλούς και δίνει τη δυνατότητα μιας κοινωνικής ανάσας και ανάμεσα σε ποιο άλλο σχέδιο; Στο δικό σας σχέδιο. Θα μας το πείτε; Θα μας το αναλύσετε σήμερα εδώ; Θα έλθετε –δεν θέλετε στην τηλεόραση, στη Βουλή έστω- να αντιπαρατεθούμε πάνω σ’ αυτά τα σ</w:t>
      </w:r>
      <w:r>
        <w:rPr>
          <w:rFonts w:eastAsia="Times New Roman"/>
          <w:szCs w:val="24"/>
        </w:rPr>
        <w:t xml:space="preserve">χέδια; </w:t>
      </w:r>
    </w:p>
    <w:p w14:paraId="02B3D23F" w14:textId="77777777" w:rsidR="008168EC" w:rsidRDefault="00DB43BE">
      <w:pPr>
        <w:spacing w:line="600" w:lineRule="auto"/>
        <w:ind w:firstLine="720"/>
        <w:jc w:val="both"/>
        <w:rPr>
          <w:rFonts w:eastAsia="Times New Roman"/>
          <w:szCs w:val="24"/>
        </w:rPr>
      </w:pPr>
      <w:r>
        <w:rPr>
          <w:rFonts w:eastAsia="Times New Roman"/>
          <w:szCs w:val="24"/>
        </w:rPr>
        <w:t>Εμείς μπορούμε σήμερα…</w:t>
      </w:r>
    </w:p>
    <w:p w14:paraId="02B3D240" w14:textId="77777777" w:rsidR="008168EC" w:rsidRDefault="00DB43BE">
      <w:pPr>
        <w:spacing w:line="600" w:lineRule="auto"/>
        <w:ind w:firstLine="709"/>
        <w:jc w:val="center"/>
        <w:rPr>
          <w:rFonts w:eastAsia="Times New Roman"/>
          <w:szCs w:val="24"/>
        </w:rPr>
      </w:pPr>
      <w:r>
        <w:rPr>
          <w:rFonts w:eastAsia="Times New Roman"/>
          <w:szCs w:val="24"/>
        </w:rPr>
        <w:t>(Θόρυβος από την πτέρυγα της Νέας Δημοκρατίας)</w:t>
      </w:r>
    </w:p>
    <w:p w14:paraId="02B3D241" w14:textId="77777777" w:rsidR="008168EC" w:rsidRDefault="00DB43BE">
      <w:pPr>
        <w:spacing w:line="600" w:lineRule="auto"/>
        <w:ind w:firstLine="720"/>
        <w:jc w:val="both"/>
        <w:rPr>
          <w:rFonts w:eastAsia="Times New Roman"/>
          <w:szCs w:val="24"/>
        </w:rPr>
      </w:pPr>
      <w:r w:rsidRPr="009C2964">
        <w:rPr>
          <w:rFonts w:eastAsia="Times New Roman"/>
          <w:b/>
          <w:szCs w:val="24"/>
        </w:rPr>
        <w:t>ΚΥΡΙΑΚΟΣ ΜΗΤΣΟΤΑΚΗΣ (Πρόεδρος της Νέας Δημοκρατίας):</w:t>
      </w:r>
      <w:r w:rsidRPr="005A277F">
        <w:rPr>
          <w:rFonts w:eastAsia="Times New Roman"/>
          <w:szCs w:val="24"/>
        </w:rPr>
        <w:t xml:space="preserve"> </w:t>
      </w:r>
      <w:r>
        <w:rPr>
          <w:rFonts w:eastAsia="Times New Roman"/>
          <w:szCs w:val="24"/>
        </w:rPr>
        <w:t>«Έστω στη Βουλή»!</w:t>
      </w:r>
    </w:p>
    <w:p w14:paraId="02B3D242" w14:textId="77777777" w:rsidR="008168EC" w:rsidRDefault="00DB43BE">
      <w:pPr>
        <w:spacing w:line="600" w:lineRule="auto"/>
        <w:ind w:firstLine="720"/>
        <w:jc w:val="both"/>
        <w:rPr>
          <w:rFonts w:eastAsia="Times New Roman"/>
          <w:szCs w:val="24"/>
        </w:rPr>
      </w:pPr>
      <w:r w:rsidRPr="00916613">
        <w:rPr>
          <w:rFonts w:eastAsia="Times New Roman"/>
          <w:b/>
          <w:bCs/>
        </w:rPr>
        <w:lastRenderedPageBreak/>
        <w:t xml:space="preserve">ΠΡΟΕΔΡΟΣ (Νικόλαος </w:t>
      </w:r>
      <w:proofErr w:type="spellStart"/>
      <w:r w:rsidRPr="00916613">
        <w:rPr>
          <w:rFonts w:eastAsia="Times New Roman"/>
          <w:b/>
          <w:bCs/>
        </w:rPr>
        <w:t>Βούτσης</w:t>
      </w:r>
      <w:proofErr w:type="spellEnd"/>
      <w:r w:rsidRPr="00916613">
        <w:rPr>
          <w:rFonts w:eastAsia="Times New Roman"/>
          <w:b/>
          <w:bCs/>
        </w:rPr>
        <w:t>):</w:t>
      </w:r>
      <w:r>
        <w:rPr>
          <w:rFonts w:eastAsia="Times New Roman"/>
          <w:szCs w:val="24"/>
        </w:rPr>
        <w:t xml:space="preserve"> Ησυχία, παρακαλώ.</w:t>
      </w:r>
    </w:p>
    <w:p w14:paraId="02B3D243" w14:textId="77777777" w:rsidR="008168EC" w:rsidRDefault="00DB43BE">
      <w:pPr>
        <w:spacing w:line="600" w:lineRule="auto"/>
        <w:ind w:firstLine="720"/>
        <w:jc w:val="both"/>
        <w:rPr>
          <w:rFonts w:eastAsia="Times New Roman"/>
          <w:szCs w:val="24"/>
        </w:rPr>
      </w:pPr>
      <w:r w:rsidRPr="009C2964">
        <w:rPr>
          <w:rFonts w:eastAsia="Times New Roman"/>
          <w:b/>
          <w:szCs w:val="24"/>
        </w:rPr>
        <w:t>ΑΛΕΞΗΣ ΤΣΙΠΡΑΣ (Πρόεδρος της Κυβέρνησης):</w:t>
      </w:r>
      <w:r>
        <w:rPr>
          <w:rFonts w:eastAsia="Times New Roman"/>
          <w:szCs w:val="24"/>
        </w:rPr>
        <w:t xml:space="preserve"> Ναι, έστω στη Βουλ</w:t>
      </w:r>
      <w:r>
        <w:rPr>
          <w:rFonts w:eastAsia="Times New Roman"/>
          <w:szCs w:val="24"/>
        </w:rPr>
        <w:t xml:space="preserve">ή. Γιατί; </w:t>
      </w:r>
    </w:p>
    <w:p w14:paraId="02B3D244" w14:textId="77777777" w:rsidR="008168EC" w:rsidRDefault="00DB43BE">
      <w:pPr>
        <w:spacing w:line="600" w:lineRule="auto"/>
        <w:ind w:firstLine="720"/>
        <w:jc w:val="both"/>
        <w:rPr>
          <w:rFonts w:eastAsia="Times New Roman"/>
          <w:szCs w:val="24"/>
        </w:rPr>
      </w:pPr>
      <w:r>
        <w:rPr>
          <w:rFonts w:eastAsia="Times New Roman"/>
          <w:szCs w:val="24"/>
        </w:rPr>
        <w:t xml:space="preserve">Κύριε Μητσοτάκη, δεν έχω καταλάβει. Μιας και έχετε μια ανησυχία, τώρα που σας βλέπω πείτε μου, αλήθεια, ποιος είναι ο λόγος για τον οποίον αρνείστε μια τηλεοπτική αναμέτρηση; Ποιος είναι ο λόγος; Θέλετε να βάλουμε ως </w:t>
      </w:r>
      <w:r>
        <w:rPr>
          <w:rFonts w:eastAsia="Times New Roman"/>
          <w:szCs w:val="24"/>
          <w:lang w:val="en-US"/>
        </w:rPr>
        <w:t>moderator</w:t>
      </w:r>
      <w:r w:rsidRPr="005A277F">
        <w:rPr>
          <w:rFonts w:eastAsia="Times New Roman"/>
          <w:szCs w:val="24"/>
        </w:rPr>
        <w:t xml:space="preserve"> </w:t>
      </w:r>
      <w:r>
        <w:rPr>
          <w:rFonts w:eastAsia="Times New Roman"/>
          <w:szCs w:val="24"/>
        </w:rPr>
        <w:t xml:space="preserve">τον κ. </w:t>
      </w:r>
      <w:proofErr w:type="spellStart"/>
      <w:r>
        <w:rPr>
          <w:rFonts w:eastAsia="Times New Roman"/>
          <w:szCs w:val="24"/>
        </w:rPr>
        <w:t>Πορτοσάλτε</w:t>
      </w:r>
      <w:proofErr w:type="spellEnd"/>
      <w:r>
        <w:rPr>
          <w:rFonts w:eastAsia="Times New Roman"/>
          <w:szCs w:val="24"/>
        </w:rPr>
        <w:t xml:space="preserve"> </w:t>
      </w:r>
      <w:r>
        <w:rPr>
          <w:rFonts w:eastAsia="Times New Roman"/>
          <w:szCs w:val="24"/>
        </w:rPr>
        <w:t>να σας δίνει σκονάκια; Να τον βάλουμε. Όποιον θέλετε να βάλουμε. Ελάτε επιτέλους να αναμετρηθούμε. Ελάτε να αντιπαρατεθούμε. Γιατί κρύβεστε;</w:t>
      </w:r>
    </w:p>
    <w:p w14:paraId="02B3D245" w14:textId="77777777" w:rsidR="008168EC" w:rsidRDefault="00DB43BE">
      <w:pPr>
        <w:spacing w:line="600" w:lineRule="auto"/>
        <w:jc w:val="center"/>
        <w:rPr>
          <w:rFonts w:eastAsia="Times New Roman"/>
          <w:szCs w:val="24"/>
        </w:rPr>
      </w:pPr>
      <w:r>
        <w:rPr>
          <w:rFonts w:eastAsia="Times New Roman"/>
          <w:szCs w:val="24"/>
        </w:rPr>
        <w:t>(Χειροκροτήματα από την πτέρυγα του ΣΥΡΙΖΑ)</w:t>
      </w:r>
    </w:p>
    <w:p w14:paraId="02B3D246" w14:textId="77777777" w:rsidR="008168EC" w:rsidRDefault="00DB43BE">
      <w:pPr>
        <w:spacing w:line="600" w:lineRule="auto"/>
        <w:ind w:firstLine="720"/>
        <w:jc w:val="both"/>
        <w:rPr>
          <w:rFonts w:eastAsia="Times New Roman"/>
          <w:szCs w:val="24"/>
        </w:rPr>
      </w:pPr>
      <w:r>
        <w:rPr>
          <w:rFonts w:eastAsia="Times New Roman"/>
          <w:szCs w:val="24"/>
        </w:rPr>
        <w:t>Ή μήπως θέλετε να έχετε κάποιο κοινό να σας χειροκροτεί μετά από κάθε φ</w:t>
      </w:r>
      <w:r>
        <w:rPr>
          <w:rFonts w:eastAsia="Times New Roman"/>
          <w:szCs w:val="24"/>
        </w:rPr>
        <w:t>ράση που θα διαβάζετε από το Βήμα, γι’ αυτό προτιμάτε τη Βουλή; Δεν ξέρω.</w:t>
      </w:r>
    </w:p>
    <w:p w14:paraId="02B3D247" w14:textId="77777777" w:rsidR="008168EC" w:rsidRDefault="00DB43BE">
      <w:pPr>
        <w:spacing w:line="600" w:lineRule="auto"/>
        <w:ind w:firstLine="720"/>
        <w:jc w:val="both"/>
        <w:rPr>
          <w:rFonts w:eastAsia="Times New Roman"/>
          <w:szCs w:val="24"/>
        </w:rPr>
      </w:pPr>
      <w:r>
        <w:rPr>
          <w:rFonts w:eastAsia="Times New Roman"/>
          <w:szCs w:val="24"/>
        </w:rPr>
        <w:lastRenderedPageBreak/>
        <w:t xml:space="preserve">Σε κάθε περίπτωση, όμως, εγώ θέλω να επισημάνω τη βασική διαφορά ανάμεσα σ’ αυτό που κάνουμε εμείς και σ’ αυτό που υπόσχεστε εσείς, κρύβοντας το αντιλαϊκό σας πρόγραμμα. Διότι εμείς </w:t>
      </w:r>
      <w:r>
        <w:rPr>
          <w:rFonts w:eastAsia="Times New Roman"/>
          <w:szCs w:val="24"/>
        </w:rPr>
        <w:t>σήμερα δεν ερχόμαστε να υποσχεθούμε, αλλά να εγγυηθούμε, να υλοποιήσουμε μέτρα ελάφρυνσης για τα επόμενα χρόνια, όχι με τρύπιες</w:t>
      </w:r>
      <w:r>
        <w:rPr>
          <w:rFonts w:eastAsia="Times New Roman"/>
          <w:szCs w:val="24"/>
        </w:rPr>
        <w:t xml:space="preserve"> </w:t>
      </w:r>
      <w:r>
        <w:rPr>
          <w:rFonts w:eastAsia="Times New Roman"/>
          <w:szCs w:val="24"/>
        </w:rPr>
        <w:t>υποσχέσεις, όπως οι δικές σας, ότι δήθεν εσείς θα ρίξετε τα πλεονάσματα διότι σας αγαπούν οι Ευρωπαίοι και μόλις σας δουν θα ρίξετε τα πλεονάσματα, ούτε γιατί για να πέσουν τα πλεονάσματα θα δώσουμε ως αντάλλαγμα αντιλαϊκά μέτρα κοινωνικής καταστροφής, όπω</w:t>
      </w:r>
      <w:r>
        <w:rPr>
          <w:rFonts w:eastAsia="Times New Roman"/>
          <w:szCs w:val="24"/>
        </w:rPr>
        <w:t xml:space="preserve">ς αυτά τα οποία κρύβετε από τον ελληνικό λαό. </w:t>
      </w:r>
    </w:p>
    <w:p w14:paraId="02B3D248" w14:textId="77777777" w:rsidR="008168EC" w:rsidRDefault="00DB43BE">
      <w:pPr>
        <w:spacing w:line="600" w:lineRule="auto"/>
        <w:ind w:firstLine="720"/>
        <w:jc w:val="both"/>
        <w:rPr>
          <w:rFonts w:eastAsia="Times New Roman"/>
          <w:szCs w:val="24"/>
        </w:rPr>
      </w:pPr>
      <w:r>
        <w:rPr>
          <w:rFonts w:eastAsia="Times New Roman"/>
          <w:szCs w:val="24"/>
        </w:rPr>
        <w:t>Βεβαίως, δεν είναι και οι εταίροι μας –όχι όλοι τουλάχιστον, τώρα που έφυγε και το ΔΝΤ από την εξίσωση- Νέρωνες για να θέλουν την καταστροφή της κοινωνίας, για να τους δίνετε απολύσεις και να σας δίνουν λιγότε</w:t>
      </w:r>
      <w:r>
        <w:rPr>
          <w:rFonts w:eastAsia="Times New Roman"/>
          <w:szCs w:val="24"/>
        </w:rPr>
        <w:t xml:space="preserve">ρα πλεονάσματα. </w:t>
      </w:r>
    </w:p>
    <w:p w14:paraId="02B3D249" w14:textId="77777777" w:rsidR="008168EC" w:rsidRDefault="00DB43BE">
      <w:pPr>
        <w:spacing w:line="600" w:lineRule="auto"/>
        <w:ind w:firstLine="720"/>
        <w:jc w:val="both"/>
        <w:rPr>
          <w:rFonts w:eastAsia="Times New Roman"/>
          <w:szCs w:val="24"/>
        </w:rPr>
      </w:pPr>
      <w:r>
        <w:rPr>
          <w:rFonts w:eastAsia="Times New Roman"/>
          <w:szCs w:val="24"/>
        </w:rPr>
        <w:lastRenderedPageBreak/>
        <w:t>Εμείς, λοιπόν, δεν ερχόμαστε με τρύπιες</w:t>
      </w:r>
      <w:r>
        <w:rPr>
          <w:rFonts w:eastAsia="Times New Roman"/>
          <w:szCs w:val="24"/>
        </w:rPr>
        <w:t xml:space="preserve"> </w:t>
      </w:r>
      <w:r>
        <w:rPr>
          <w:rFonts w:eastAsia="Times New Roman"/>
          <w:szCs w:val="24"/>
        </w:rPr>
        <w:t>υποσχέσεις. Εμείς ερχόμαστε εδώ, στην πράξη και βάζουμε στο τραπέζι το απόθεμα που ήδη υπάρχει από τις θυσίες και τους κόπους του ελληνικού λαού και από τη δική μας χρηστή διαχείριση, από το δικό μας</w:t>
      </w:r>
      <w:r>
        <w:rPr>
          <w:rFonts w:eastAsia="Times New Roman"/>
          <w:szCs w:val="24"/>
        </w:rPr>
        <w:t xml:space="preserve"> νοικοκύρεμα.</w:t>
      </w:r>
    </w:p>
    <w:p w14:paraId="02B3D24A" w14:textId="77777777" w:rsidR="008168EC" w:rsidRDefault="00DB43BE">
      <w:pPr>
        <w:spacing w:line="600" w:lineRule="auto"/>
        <w:ind w:firstLine="709"/>
        <w:jc w:val="center"/>
        <w:rPr>
          <w:rFonts w:eastAsia="Times New Roman"/>
          <w:szCs w:val="24"/>
        </w:rPr>
      </w:pPr>
      <w:r>
        <w:rPr>
          <w:rFonts w:eastAsia="Times New Roman"/>
          <w:szCs w:val="24"/>
        </w:rPr>
        <w:t>(Χειροκροτήματα από την πτέρυγα του ΣΥΡΙΖΑ)</w:t>
      </w:r>
    </w:p>
    <w:p w14:paraId="02B3D24B" w14:textId="77777777" w:rsidR="008168EC" w:rsidRDefault="00DB43BE">
      <w:pPr>
        <w:spacing w:line="600" w:lineRule="auto"/>
        <w:ind w:firstLine="720"/>
        <w:jc w:val="both"/>
        <w:rPr>
          <w:rFonts w:eastAsia="Times New Roman"/>
          <w:szCs w:val="24"/>
        </w:rPr>
      </w:pPr>
      <w:r>
        <w:rPr>
          <w:rFonts w:eastAsia="Times New Roman"/>
          <w:szCs w:val="24"/>
        </w:rPr>
        <w:t xml:space="preserve">Κυρίες και κύριοι Βουλευτές, εμείς έχουμε αυτό το σχέδιο, το οποίο βάζουμε στην εμπιστοσύνη των Βουλευτών και στην εμπιστοσύνη του ελληνικού λαού, αλλά αναρωτιέμαι για το ποιο ακριβώς είναι αυτό το </w:t>
      </w:r>
      <w:r>
        <w:rPr>
          <w:rFonts w:eastAsia="Times New Roman"/>
          <w:szCs w:val="24"/>
        </w:rPr>
        <w:t>σχέδιο της Νέας Δημοκρατίας. Διότι μέχρι σήμερα ξεφεύγουν βέβαια κατά καιρούς σε κάποιες ομιλίες του κ. Μητσοτάκη αλήθειες που δεν μπορεί να κρύψει, ούτε για το ότι δεν θέλει να δοθούν συντάξεις, ούτε για το ότι δεν θέλει να δίδονται δώρα Χριστουγέννων και</w:t>
      </w:r>
      <w:r>
        <w:rPr>
          <w:rFonts w:eastAsia="Times New Roman"/>
          <w:szCs w:val="24"/>
        </w:rPr>
        <w:t xml:space="preserve"> προσπαθεί μετά να τα μαζέψει, αλλά μέχρι σήμερα μία είναι η αλήθεια. Τουλάχιστον αυτή είναι η δική μου εκτίμηση όσο σας ακούω, όσο σας παρακολουθώ και νομίζω ότι αυτή είναι και η εκτίμηση του ελληνικού </w:t>
      </w:r>
      <w:r>
        <w:rPr>
          <w:rFonts w:eastAsia="Times New Roman"/>
          <w:szCs w:val="24"/>
        </w:rPr>
        <w:lastRenderedPageBreak/>
        <w:t>λαού</w:t>
      </w:r>
      <w:r w:rsidRPr="009C2964">
        <w:rPr>
          <w:rFonts w:eastAsia="Times New Roman"/>
          <w:szCs w:val="24"/>
        </w:rPr>
        <w:t>:</w:t>
      </w:r>
      <w:r>
        <w:rPr>
          <w:rFonts w:eastAsia="Times New Roman"/>
          <w:szCs w:val="24"/>
        </w:rPr>
        <w:t xml:space="preserve"> Δεν έχει ακούσει μια θετική πρόταση από τη Νέα </w:t>
      </w:r>
      <w:r>
        <w:rPr>
          <w:rFonts w:eastAsia="Times New Roman"/>
          <w:szCs w:val="24"/>
        </w:rPr>
        <w:t xml:space="preserve">Δημοκρατία. Δεν έχει ακούσει ένα σχέδιο. Το μόνο που έχει ακούσει -και το έχει ακούσει με πολύ δυνατό ύφος και τόνο και με πολύ δυνατή φωνή- είναι ότι ο κ. Μητσοτάκης δεν συμπαθεί τον κ. </w:t>
      </w:r>
      <w:proofErr w:type="spellStart"/>
      <w:r>
        <w:rPr>
          <w:rFonts w:eastAsia="Times New Roman"/>
          <w:szCs w:val="24"/>
        </w:rPr>
        <w:t>Πολάκη</w:t>
      </w:r>
      <w:proofErr w:type="spellEnd"/>
      <w:r>
        <w:rPr>
          <w:rFonts w:eastAsia="Times New Roman"/>
          <w:szCs w:val="24"/>
        </w:rPr>
        <w:t xml:space="preserve">. </w:t>
      </w:r>
    </w:p>
    <w:p w14:paraId="02B3D24C" w14:textId="77777777" w:rsidR="008168EC" w:rsidRDefault="00DB43BE">
      <w:pPr>
        <w:spacing w:line="600" w:lineRule="auto"/>
        <w:ind w:firstLine="720"/>
        <w:jc w:val="both"/>
        <w:rPr>
          <w:rFonts w:eastAsia="Times New Roman"/>
          <w:szCs w:val="24"/>
        </w:rPr>
      </w:pPr>
      <w:r>
        <w:rPr>
          <w:rFonts w:eastAsia="Times New Roman"/>
          <w:szCs w:val="24"/>
        </w:rPr>
        <w:t>Σας ερωτώ</w:t>
      </w:r>
      <w:r w:rsidRPr="00F1241E">
        <w:rPr>
          <w:rFonts w:eastAsia="Times New Roman"/>
          <w:szCs w:val="24"/>
        </w:rPr>
        <w:t xml:space="preserve">: </w:t>
      </w:r>
      <w:r>
        <w:rPr>
          <w:rFonts w:eastAsia="Times New Roman"/>
          <w:szCs w:val="24"/>
        </w:rPr>
        <w:t>Αυτή είναι η δική σας προγραμματική πρόταση; Η δι</w:t>
      </w:r>
      <w:r>
        <w:rPr>
          <w:rFonts w:eastAsia="Times New Roman"/>
          <w:szCs w:val="24"/>
        </w:rPr>
        <w:t>κή σας προγραμματική πρόταση και το σχέδιό σας είναι τα κουτσομπολιά, οι δολοφονίες χαρακτήρων, ο «κίτρινος» τύπος, η λάσπη και το ψέμα; Μ’ αυτό το σχέδιο θα πάτε στις εκλογές;</w:t>
      </w:r>
    </w:p>
    <w:p w14:paraId="02B3D24D" w14:textId="77777777" w:rsidR="008168EC" w:rsidRDefault="00DB43BE">
      <w:pPr>
        <w:spacing w:line="600" w:lineRule="auto"/>
        <w:ind w:firstLine="709"/>
        <w:jc w:val="center"/>
        <w:rPr>
          <w:rFonts w:eastAsia="Times New Roman"/>
          <w:szCs w:val="24"/>
        </w:rPr>
      </w:pPr>
      <w:r>
        <w:rPr>
          <w:rFonts w:eastAsia="Times New Roman"/>
          <w:szCs w:val="24"/>
        </w:rPr>
        <w:t>(Θόρυβος από την πτέρυγα της Νέας Δημοκρατίας)</w:t>
      </w:r>
    </w:p>
    <w:p w14:paraId="02B3D24E" w14:textId="77777777" w:rsidR="008168EC" w:rsidRDefault="00DB43BE">
      <w:pPr>
        <w:spacing w:line="600" w:lineRule="auto"/>
        <w:ind w:firstLine="720"/>
        <w:jc w:val="both"/>
        <w:rPr>
          <w:rFonts w:eastAsia="Times New Roman"/>
          <w:szCs w:val="24"/>
        </w:rPr>
      </w:pPr>
      <w:r w:rsidRPr="009C2964">
        <w:rPr>
          <w:rFonts w:eastAsia="Times New Roman"/>
          <w:b/>
          <w:szCs w:val="24"/>
        </w:rPr>
        <w:t xml:space="preserve">ΠΡΟΕΔΡΟΣ (Νικόλαος </w:t>
      </w:r>
      <w:proofErr w:type="spellStart"/>
      <w:r w:rsidRPr="009C2964">
        <w:rPr>
          <w:rFonts w:eastAsia="Times New Roman"/>
          <w:b/>
          <w:szCs w:val="24"/>
        </w:rPr>
        <w:t>Βούτσης</w:t>
      </w:r>
      <w:proofErr w:type="spellEnd"/>
      <w:r w:rsidRPr="009C2964">
        <w:rPr>
          <w:rFonts w:eastAsia="Times New Roman"/>
          <w:b/>
          <w:szCs w:val="24"/>
        </w:rPr>
        <w:t>):</w:t>
      </w:r>
      <w:r w:rsidRPr="00F1241E">
        <w:rPr>
          <w:rFonts w:eastAsia="Times New Roman"/>
          <w:szCs w:val="24"/>
        </w:rPr>
        <w:t xml:space="preserve"> </w:t>
      </w:r>
      <w:r>
        <w:rPr>
          <w:rFonts w:eastAsia="Times New Roman"/>
          <w:szCs w:val="24"/>
        </w:rPr>
        <w:t>Παρ</w:t>
      </w:r>
      <w:r>
        <w:rPr>
          <w:rFonts w:eastAsia="Times New Roman"/>
          <w:szCs w:val="24"/>
        </w:rPr>
        <w:t>ακαλώ, ησυχία.</w:t>
      </w:r>
    </w:p>
    <w:p w14:paraId="02B3D24F" w14:textId="77777777" w:rsidR="008168EC" w:rsidRDefault="00DB43BE">
      <w:pPr>
        <w:spacing w:line="600" w:lineRule="auto"/>
        <w:ind w:firstLine="720"/>
        <w:jc w:val="both"/>
        <w:rPr>
          <w:rFonts w:eastAsia="Times New Roman"/>
          <w:szCs w:val="24"/>
        </w:rPr>
      </w:pPr>
      <w:r w:rsidRPr="009C2964">
        <w:rPr>
          <w:rFonts w:eastAsia="Times New Roman"/>
          <w:b/>
          <w:szCs w:val="24"/>
        </w:rPr>
        <w:t>ΑΛΕΞΗΣ ΤΣΙΠΡΑΣ (Πρόεδρος της Κυβέρνησης):</w:t>
      </w:r>
      <w:r w:rsidRPr="00F1241E">
        <w:rPr>
          <w:rFonts w:eastAsia="Times New Roman"/>
          <w:szCs w:val="24"/>
        </w:rPr>
        <w:t xml:space="preserve"> </w:t>
      </w: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αν αυτό το σχέδιο μπορεί να φτιάξει μια αξιόπιστη καμπάνια για μια άλλη χώρα, ίσως για τις Ηνωμένες Πολιτείες της Αμερικής –δεν ξέρω και ποιοι είναι </w:t>
      </w:r>
      <w:r>
        <w:rPr>
          <w:rFonts w:eastAsia="Times New Roman"/>
          <w:szCs w:val="24"/>
        </w:rPr>
        <w:lastRenderedPageBreak/>
        <w:t xml:space="preserve">οι σύμβουλοί σας- στην Ελλάδα </w:t>
      </w:r>
      <w:r>
        <w:rPr>
          <w:rFonts w:eastAsia="Times New Roman"/>
          <w:szCs w:val="24"/>
        </w:rPr>
        <w:t>αυτά τα σχέδια έχουν αποτύχει. Έχουν αποτύχει πολλές φορές τα σχέδια της μαύρης</w:t>
      </w:r>
      <w:r>
        <w:rPr>
          <w:rFonts w:eastAsia="Times New Roman"/>
          <w:szCs w:val="24"/>
        </w:rPr>
        <w:t xml:space="preserve"> </w:t>
      </w:r>
      <w:r>
        <w:rPr>
          <w:rFonts w:eastAsia="Times New Roman"/>
          <w:szCs w:val="24"/>
        </w:rPr>
        <w:t>προπαγάνδας. Στην Ελλάδα, για να σε ψηφίσει κάποιος, πρέπει να πεις κι εσύ τι πιστεύεις. Αυτήν την αίσθηση έχω τουλάχιστον.</w:t>
      </w:r>
    </w:p>
    <w:p w14:paraId="02B3D250" w14:textId="77777777" w:rsidR="008168EC" w:rsidRDefault="00DB43BE">
      <w:pPr>
        <w:spacing w:line="600" w:lineRule="auto"/>
        <w:ind w:firstLine="720"/>
        <w:jc w:val="both"/>
        <w:rPr>
          <w:rFonts w:eastAsia="Times New Roman"/>
          <w:szCs w:val="24"/>
        </w:rPr>
      </w:pPr>
      <w:r>
        <w:rPr>
          <w:rFonts w:eastAsia="Times New Roman"/>
          <w:szCs w:val="24"/>
        </w:rPr>
        <w:t xml:space="preserve">Και εν τοιαύτη </w:t>
      </w:r>
      <w:proofErr w:type="spellStart"/>
      <w:r>
        <w:rPr>
          <w:rFonts w:eastAsia="Times New Roman"/>
          <w:szCs w:val="24"/>
        </w:rPr>
        <w:t>περιπτώσει</w:t>
      </w:r>
      <w:proofErr w:type="spellEnd"/>
      <w:r>
        <w:rPr>
          <w:rFonts w:eastAsia="Times New Roman"/>
          <w:szCs w:val="24"/>
        </w:rPr>
        <w:t>, έχω την αίσθηση ότι δεν π</w:t>
      </w:r>
      <w:r>
        <w:rPr>
          <w:rFonts w:eastAsia="Times New Roman"/>
          <w:szCs w:val="24"/>
        </w:rPr>
        <w:t xml:space="preserve">άτε στις </w:t>
      </w:r>
      <w:r w:rsidRPr="005865C4">
        <w:rPr>
          <w:rFonts w:eastAsia="Times New Roman"/>
          <w:szCs w:val="24"/>
        </w:rPr>
        <w:t xml:space="preserve">εκλογές </w:t>
      </w:r>
      <w:r>
        <w:rPr>
          <w:rFonts w:eastAsia="Times New Roman"/>
          <w:szCs w:val="24"/>
        </w:rPr>
        <w:t>με την «</w:t>
      </w:r>
      <w:proofErr w:type="spellStart"/>
      <w:r>
        <w:rPr>
          <w:rFonts w:eastAsia="Times New Roman"/>
          <w:szCs w:val="24"/>
        </w:rPr>
        <w:t>πολακιάδα</w:t>
      </w:r>
      <w:proofErr w:type="spellEnd"/>
      <w:r>
        <w:rPr>
          <w:rFonts w:eastAsia="Times New Roman"/>
          <w:szCs w:val="24"/>
        </w:rPr>
        <w:t xml:space="preserve">» </w:t>
      </w:r>
      <w:r w:rsidRPr="005865C4">
        <w:rPr>
          <w:rFonts w:eastAsia="Times New Roman"/>
          <w:szCs w:val="24"/>
        </w:rPr>
        <w:t>και με τον κιτρινισμό επειδή δεν έχετε προγραμματική πρόταση και σχέδιο</w:t>
      </w:r>
      <w:r>
        <w:rPr>
          <w:rFonts w:eastAsia="Times New Roman"/>
          <w:szCs w:val="24"/>
        </w:rPr>
        <w:t>.</w:t>
      </w:r>
      <w:r w:rsidRPr="005865C4">
        <w:rPr>
          <w:rFonts w:eastAsia="Times New Roman"/>
          <w:szCs w:val="24"/>
        </w:rPr>
        <w:t xml:space="preserve"> </w:t>
      </w:r>
      <w:r>
        <w:rPr>
          <w:rFonts w:eastAsia="Times New Roman"/>
          <w:szCs w:val="24"/>
        </w:rPr>
        <w:t>Ε</w:t>
      </w:r>
      <w:r w:rsidRPr="005865C4">
        <w:rPr>
          <w:rFonts w:eastAsia="Times New Roman"/>
          <w:szCs w:val="24"/>
        </w:rPr>
        <w:t xml:space="preserve">γώ δεν θέλω να </w:t>
      </w:r>
      <w:r>
        <w:rPr>
          <w:rFonts w:eastAsia="Times New Roman"/>
          <w:szCs w:val="24"/>
        </w:rPr>
        <w:t xml:space="preserve">σας </w:t>
      </w:r>
      <w:r w:rsidRPr="005865C4">
        <w:rPr>
          <w:rFonts w:eastAsia="Times New Roman"/>
          <w:szCs w:val="24"/>
        </w:rPr>
        <w:t>αδικήσω</w:t>
      </w:r>
      <w:r>
        <w:rPr>
          <w:rFonts w:eastAsia="Times New Roman"/>
          <w:szCs w:val="24"/>
        </w:rPr>
        <w:t>.</w:t>
      </w:r>
      <w:r w:rsidRPr="005865C4">
        <w:rPr>
          <w:rFonts w:eastAsia="Times New Roman"/>
          <w:szCs w:val="24"/>
        </w:rPr>
        <w:t xml:space="preserve"> </w:t>
      </w:r>
      <w:r>
        <w:rPr>
          <w:rFonts w:eastAsia="Times New Roman"/>
          <w:szCs w:val="24"/>
        </w:rPr>
        <w:t>Θ</w:t>
      </w:r>
      <w:r w:rsidRPr="005865C4">
        <w:rPr>
          <w:rFonts w:eastAsia="Times New Roman"/>
          <w:szCs w:val="24"/>
        </w:rPr>
        <w:t xml:space="preserve">εωρώ </w:t>
      </w:r>
      <w:r>
        <w:rPr>
          <w:rFonts w:eastAsia="Times New Roman"/>
          <w:szCs w:val="24"/>
        </w:rPr>
        <w:t xml:space="preserve">ότι </w:t>
      </w:r>
      <w:r w:rsidRPr="005865C4">
        <w:rPr>
          <w:rFonts w:eastAsia="Times New Roman"/>
          <w:szCs w:val="24"/>
        </w:rPr>
        <w:t xml:space="preserve">έχετε πρόταση και </w:t>
      </w:r>
      <w:r>
        <w:rPr>
          <w:rFonts w:eastAsia="Times New Roman"/>
          <w:szCs w:val="24"/>
        </w:rPr>
        <w:t xml:space="preserve">σχέδιο, </w:t>
      </w:r>
      <w:r w:rsidRPr="005865C4">
        <w:rPr>
          <w:rFonts w:eastAsia="Times New Roman"/>
          <w:szCs w:val="24"/>
        </w:rPr>
        <w:t>αλλά πάτε στην εκ</w:t>
      </w:r>
      <w:r>
        <w:rPr>
          <w:rFonts w:eastAsia="Times New Roman"/>
          <w:szCs w:val="24"/>
        </w:rPr>
        <w:t>λογική αντιπαράθεση με την «</w:t>
      </w:r>
      <w:proofErr w:type="spellStart"/>
      <w:r>
        <w:rPr>
          <w:rFonts w:eastAsia="Times New Roman"/>
          <w:szCs w:val="24"/>
        </w:rPr>
        <w:t>πολακιάδα</w:t>
      </w:r>
      <w:proofErr w:type="spellEnd"/>
      <w:r>
        <w:rPr>
          <w:rFonts w:eastAsia="Times New Roman"/>
          <w:szCs w:val="24"/>
        </w:rPr>
        <w:t>»</w:t>
      </w:r>
      <w:r w:rsidRPr="005865C4">
        <w:rPr>
          <w:rFonts w:eastAsia="Times New Roman"/>
          <w:szCs w:val="24"/>
        </w:rPr>
        <w:t xml:space="preserve"> και με τους </w:t>
      </w:r>
      <w:r>
        <w:rPr>
          <w:rFonts w:eastAsia="Times New Roman"/>
          <w:szCs w:val="24"/>
        </w:rPr>
        <w:t xml:space="preserve">κιτρινισμούς </w:t>
      </w:r>
      <w:r w:rsidRPr="005865C4">
        <w:rPr>
          <w:rFonts w:eastAsia="Times New Roman"/>
          <w:szCs w:val="24"/>
        </w:rPr>
        <w:t>κ</w:t>
      </w:r>
      <w:r w:rsidRPr="005865C4">
        <w:rPr>
          <w:rFonts w:eastAsia="Times New Roman"/>
          <w:szCs w:val="24"/>
        </w:rPr>
        <w:t>αι με τη μαύρη προπαγάνδα ακριβώς διότι θέλετε σαν το</w:t>
      </w:r>
      <w:r>
        <w:rPr>
          <w:rFonts w:eastAsia="Times New Roman"/>
          <w:szCs w:val="24"/>
        </w:rPr>
        <w:t>ν</w:t>
      </w:r>
      <w:r w:rsidRPr="005865C4">
        <w:rPr>
          <w:rFonts w:eastAsia="Times New Roman"/>
          <w:szCs w:val="24"/>
        </w:rPr>
        <w:t xml:space="preserve"> διάολο το λιβάνι</w:t>
      </w:r>
      <w:r>
        <w:rPr>
          <w:rFonts w:eastAsia="Times New Roman"/>
          <w:szCs w:val="24"/>
        </w:rPr>
        <w:t>,</w:t>
      </w:r>
      <w:r w:rsidRPr="005865C4">
        <w:rPr>
          <w:rFonts w:eastAsia="Times New Roman"/>
          <w:szCs w:val="24"/>
        </w:rPr>
        <w:t xml:space="preserve"> να αποφύγετε</w:t>
      </w:r>
      <w:r>
        <w:rPr>
          <w:rFonts w:eastAsia="Times New Roman"/>
          <w:szCs w:val="24"/>
        </w:rPr>
        <w:t xml:space="preserve"> να φανερώσετε</w:t>
      </w:r>
      <w:r w:rsidRPr="005865C4">
        <w:rPr>
          <w:rFonts w:eastAsia="Times New Roman"/>
          <w:szCs w:val="24"/>
        </w:rPr>
        <w:t xml:space="preserve"> αυτό το σχέδιο</w:t>
      </w:r>
      <w:r>
        <w:rPr>
          <w:rFonts w:eastAsia="Times New Roman"/>
          <w:szCs w:val="24"/>
        </w:rPr>
        <w:t>.</w:t>
      </w:r>
      <w:r w:rsidRPr="005865C4">
        <w:rPr>
          <w:rFonts w:eastAsia="Times New Roman"/>
          <w:szCs w:val="24"/>
        </w:rPr>
        <w:t xml:space="preserve"> </w:t>
      </w:r>
      <w:r>
        <w:rPr>
          <w:rFonts w:eastAsia="Times New Roman"/>
          <w:szCs w:val="24"/>
        </w:rPr>
        <w:t>Θ</w:t>
      </w:r>
      <w:r w:rsidRPr="005865C4">
        <w:rPr>
          <w:rFonts w:eastAsia="Times New Roman"/>
          <w:szCs w:val="24"/>
        </w:rPr>
        <w:t xml:space="preserve">έλετε να το κρύψετε από τον </w:t>
      </w:r>
      <w:r>
        <w:rPr>
          <w:rFonts w:eastAsia="Times New Roman"/>
          <w:szCs w:val="24"/>
        </w:rPr>
        <w:t>ε</w:t>
      </w:r>
      <w:r w:rsidRPr="005865C4">
        <w:rPr>
          <w:rFonts w:eastAsia="Times New Roman"/>
          <w:szCs w:val="24"/>
        </w:rPr>
        <w:t>λληνικό λαό</w:t>
      </w:r>
      <w:r>
        <w:rPr>
          <w:rFonts w:eastAsia="Times New Roman"/>
          <w:szCs w:val="24"/>
        </w:rPr>
        <w:t>. Κ</w:t>
      </w:r>
      <w:r w:rsidRPr="005865C4">
        <w:rPr>
          <w:rFonts w:eastAsia="Times New Roman"/>
          <w:szCs w:val="24"/>
        </w:rPr>
        <w:t xml:space="preserve">αι θέλετε να το κρύψετε επειδή </w:t>
      </w:r>
      <w:r>
        <w:rPr>
          <w:rFonts w:eastAsia="Times New Roman"/>
          <w:szCs w:val="24"/>
        </w:rPr>
        <w:t>τ</w:t>
      </w:r>
      <w:r w:rsidRPr="005865C4">
        <w:rPr>
          <w:rFonts w:eastAsia="Times New Roman"/>
          <w:szCs w:val="24"/>
        </w:rPr>
        <w:t>ο σχέδιό σας τελικά και το πρόγραμμά σας το γνωρίζει ο ελληνικός</w:t>
      </w:r>
      <w:r w:rsidRPr="005865C4">
        <w:rPr>
          <w:rFonts w:eastAsia="Times New Roman"/>
          <w:szCs w:val="24"/>
        </w:rPr>
        <w:t xml:space="preserve"> λαός</w:t>
      </w:r>
      <w:r>
        <w:rPr>
          <w:rFonts w:eastAsia="Times New Roman"/>
          <w:szCs w:val="24"/>
        </w:rPr>
        <w:t>, διότι</w:t>
      </w:r>
      <w:r w:rsidRPr="005865C4">
        <w:rPr>
          <w:rFonts w:eastAsia="Times New Roman"/>
          <w:szCs w:val="24"/>
        </w:rPr>
        <w:t xml:space="preserve"> το είδε να εφαρμόζεται στη χώρα από το </w:t>
      </w:r>
      <w:r>
        <w:rPr>
          <w:rFonts w:eastAsia="Times New Roman"/>
          <w:szCs w:val="24"/>
        </w:rPr>
        <w:t>2010 έως το 2014. Ε</w:t>
      </w:r>
      <w:r w:rsidRPr="005865C4">
        <w:rPr>
          <w:rFonts w:eastAsia="Times New Roman"/>
          <w:szCs w:val="24"/>
        </w:rPr>
        <w:t xml:space="preserve">ίναι το σχέδιο του Διεθνούς </w:t>
      </w:r>
      <w:r>
        <w:rPr>
          <w:rFonts w:eastAsia="Times New Roman"/>
          <w:szCs w:val="24"/>
        </w:rPr>
        <w:t>Ν</w:t>
      </w:r>
      <w:r w:rsidRPr="005865C4">
        <w:rPr>
          <w:rFonts w:eastAsia="Times New Roman"/>
          <w:szCs w:val="24"/>
        </w:rPr>
        <w:t xml:space="preserve">ομισματικού </w:t>
      </w:r>
      <w:r>
        <w:rPr>
          <w:rFonts w:eastAsia="Times New Roman"/>
          <w:szCs w:val="24"/>
        </w:rPr>
        <w:t>Τ</w:t>
      </w:r>
      <w:r w:rsidRPr="005865C4">
        <w:rPr>
          <w:rFonts w:eastAsia="Times New Roman"/>
          <w:szCs w:val="24"/>
        </w:rPr>
        <w:t>αμείου</w:t>
      </w:r>
      <w:r>
        <w:rPr>
          <w:rFonts w:eastAsia="Times New Roman"/>
          <w:szCs w:val="24"/>
        </w:rPr>
        <w:t>.</w:t>
      </w:r>
    </w:p>
    <w:p w14:paraId="02B3D251" w14:textId="77777777" w:rsidR="008168EC" w:rsidRDefault="00DB43BE">
      <w:pPr>
        <w:spacing w:line="600" w:lineRule="auto"/>
        <w:ind w:firstLine="720"/>
        <w:jc w:val="both"/>
        <w:rPr>
          <w:rFonts w:eastAsia="Times New Roman"/>
          <w:szCs w:val="24"/>
        </w:rPr>
      </w:pPr>
      <w:r>
        <w:rPr>
          <w:rFonts w:eastAsia="Times New Roman"/>
          <w:szCs w:val="24"/>
        </w:rPr>
        <w:lastRenderedPageBreak/>
        <w:t>Έ</w:t>
      </w:r>
      <w:r w:rsidRPr="005865C4">
        <w:rPr>
          <w:rFonts w:eastAsia="Times New Roman"/>
          <w:szCs w:val="24"/>
        </w:rPr>
        <w:t>ρχεστε σήμερα εδώ και ως αντιπερισπασμό μ</w:t>
      </w:r>
      <w:r>
        <w:rPr>
          <w:rFonts w:eastAsia="Times New Roman"/>
          <w:szCs w:val="24"/>
        </w:rPr>
        <w:t>ά</w:t>
      </w:r>
      <w:r w:rsidRPr="005865C4">
        <w:rPr>
          <w:rFonts w:eastAsia="Times New Roman"/>
          <w:szCs w:val="24"/>
        </w:rPr>
        <w:t xml:space="preserve">ς κουνάτε </w:t>
      </w:r>
      <w:r>
        <w:rPr>
          <w:rFonts w:eastAsia="Times New Roman"/>
          <w:szCs w:val="24"/>
        </w:rPr>
        <w:t>-ό</w:t>
      </w:r>
      <w:r w:rsidRPr="005865C4">
        <w:rPr>
          <w:rFonts w:eastAsia="Times New Roman"/>
          <w:szCs w:val="24"/>
        </w:rPr>
        <w:t>χι το δάχτυλο</w:t>
      </w:r>
      <w:r>
        <w:rPr>
          <w:rFonts w:eastAsia="Times New Roman"/>
          <w:szCs w:val="24"/>
        </w:rPr>
        <w:t>, άλλες φορές μά</w:t>
      </w:r>
      <w:r w:rsidRPr="005865C4">
        <w:rPr>
          <w:rFonts w:eastAsia="Times New Roman"/>
          <w:szCs w:val="24"/>
        </w:rPr>
        <w:t xml:space="preserve">ς κουνάτε </w:t>
      </w:r>
      <w:r>
        <w:rPr>
          <w:rFonts w:eastAsia="Times New Roman"/>
          <w:szCs w:val="24"/>
        </w:rPr>
        <w:t xml:space="preserve">και </w:t>
      </w:r>
      <w:r w:rsidRPr="005865C4">
        <w:rPr>
          <w:rFonts w:eastAsia="Times New Roman"/>
          <w:szCs w:val="24"/>
        </w:rPr>
        <w:t>το δάχτυλο</w:t>
      </w:r>
      <w:r>
        <w:rPr>
          <w:rFonts w:eastAsia="Times New Roman"/>
          <w:szCs w:val="24"/>
        </w:rPr>
        <w:t>-</w:t>
      </w:r>
      <w:r w:rsidRPr="005865C4">
        <w:rPr>
          <w:rFonts w:eastAsia="Times New Roman"/>
          <w:szCs w:val="24"/>
        </w:rPr>
        <w:t xml:space="preserve"> και μας </w:t>
      </w:r>
      <w:r>
        <w:rPr>
          <w:rFonts w:eastAsia="Times New Roman"/>
          <w:szCs w:val="24"/>
        </w:rPr>
        <w:t>κραδαίνετε</w:t>
      </w:r>
      <w:r w:rsidRPr="005865C4">
        <w:rPr>
          <w:rFonts w:eastAsia="Times New Roman"/>
          <w:szCs w:val="24"/>
        </w:rPr>
        <w:t xml:space="preserve"> μία τροπολογία που θέλετε να καταθέσετε </w:t>
      </w:r>
      <w:r>
        <w:rPr>
          <w:rFonts w:eastAsia="Times New Roman"/>
          <w:szCs w:val="24"/>
        </w:rPr>
        <w:t xml:space="preserve">και καταθέσατε, προσπαθώντας να διαρρήξετε ανοιχτές θύρες, όπως κάνατε </w:t>
      </w:r>
      <w:r w:rsidRPr="005865C4">
        <w:rPr>
          <w:rFonts w:eastAsia="Times New Roman"/>
          <w:szCs w:val="24"/>
        </w:rPr>
        <w:t xml:space="preserve">και όταν εμείς παλεύαμε για να μην </w:t>
      </w:r>
      <w:proofErr w:type="spellStart"/>
      <w:r w:rsidRPr="005865C4">
        <w:rPr>
          <w:rFonts w:eastAsia="Times New Roman"/>
          <w:szCs w:val="24"/>
        </w:rPr>
        <w:t>περικοπούν</w:t>
      </w:r>
      <w:proofErr w:type="spellEnd"/>
      <w:r w:rsidRPr="005865C4">
        <w:rPr>
          <w:rFonts w:eastAsia="Times New Roman"/>
          <w:szCs w:val="24"/>
        </w:rPr>
        <w:t xml:space="preserve"> οι συντάξεις και </w:t>
      </w:r>
      <w:r>
        <w:rPr>
          <w:rFonts w:eastAsia="Times New Roman"/>
          <w:szCs w:val="24"/>
        </w:rPr>
        <w:t>πηγαίνατε</w:t>
      </w:r>
      <w:r w:rsidRPr="005865C4">
        <w:rPr>
          <w:rFonts w:eastAsia="Times New Roman"/>
          <w:szCs w:val="24"/>
        </w:rPr>
        <w:t xml:space="preserve"> στο Βερολίνο και λέγατε </w:t>
      </w:r>
      <w:r>
        <w:rPr>
          <w:rFonts w:eastAsia="Times New Roman"/>
          <w:szCs w:val="24"/>
        </w:rPr>
        <w:t xml:space="preserve">άλλα </w:t>
      </w:r>
      <w:r w:rsidRPr="005865C4">
        <w:rPr>
          <w:rFonts w:eastAsia="Times New Roman"/>
          <w:szCs w:val="24"/>
        </w:rPr>
        <w:t xml:space="preserve">στους φίλους σας και στους εταίρους </w:t>
      </w:r>
      <w:r>
        <w:rPr>
          <w:rFonts w:eastAsia="Times New Roman"/>
          <w:szCs w:val="24"/>
        </w:rPr>
        <w:t>σας: «</w:t>
      </w:r>
      <w:r>
        <w:rPr>
          <w:rFonts w:eastAsia="Times New Roman"/>
          <w:szCs w:val="24"/>
        </w:rPr>
        <w:t>Μ</w:t>
      </w:r>
      <w:r w:rsidRPr="005865C4">
        <w:rPr>
          <w:rFonts w:eastAsia="Times New Roman"/>
          <w:szCs w:val="24"/>
        </w:rPr>
        <w:t>ην τους αφήσετε</w:t>
      </w:r>
      <w:r>
        <w:rPr>
          <w:rFonts w:eastAsia="Times New Roman"/>
          <w:szCs w:val="24"/>
        </w:rPr>
        <w:t>»</w:t>
      </w:r>
      <w:r w:rsidRPr="005865C4">
        <w:rPr>
          <w:rFonts w:eastAsia="Times New Roman"/>
          <w:szCs w:val="24"/>
        </w:rPr>
        <w:t xml:space="preserve"> και </w:t>
      </w:r>
      <w:r>
        <w:rPr>
          <w:rFonts w:eastAsia="Times New Roman"/>
          <w:szCs w:val="24"/>
        </w:rPr>
        <w:t>«</w:t>
      </w:r>
      <w:r w:rsidRPr="005865C4">
        <w:rPr>
          <w:rFonts w:eastAsia="Times New Roman"/>
          <w:szCs w:val="24"/>
        </w:rPr>
        <w:t xml:space="preserve">μην τους </w:t>
      </w:r>
      <w:r>
        <w:rPr>
          <w:rFonts w:eastAsia="Times New Roman"/>
          <w:szCs w:val="24"/>
        </w:rPr>
        <w:t xml:space="preserve">ευνοείτε </w:t>
      </w:r>
      <w:r w:rsidRPr="005865C4">
        <w:rPr>
          <w:rFonts w:eastAsia="Times New Roman"/>
          <w:szCs w:val="24"/>
        </w:rPr>
        <w:t>έτσι</w:t>
      </w:r>
      <w:r>
        <w:rPr>
          <w:rFonts w:eastAsia="Times New Roman"/>
          <w:szCs w:val="24"/>
        </w:rPr>
        <w:t>»</w:t>
      </w:r>
      <w:r w:rsidRPr="005865C4">
        <w:rPr>
          <w:rFonts w:eastAsia="Times New Roman"/>
          <w:szCs w:val="24"/>
        </w:rPr>
        <w:t xml:space="preserve"> και </w:t>
      </w:r>
      <w:r>
        <w:rPr>
          <w:rFonts w:eastAsia="Times New Roman"/>
          <w:szCs w:val="24"/>
        </w:rPr>
        <w:t>«</w:t>
      </w:r>
      <w:r w:rsidRPr="005865C4">
        <w:rPr>
          <w:rFonts w:eastAsia="Times New Roman"/>
          <w:szCs w:val="24"/>
        </w:rPr>
        <w:t>μην</w:t>
      </w:r>
      <w:r>
        <w:rPr>
          <w:rFonts w:eastAsia="Times New Roman"/>
          <w:szCs w:val="24"/>
        </w:rPr>
        <w:t xml:space="preserve"> τους αφήσετε να μην </w:t>
      </w:r>
      <w:proofErr w:type="spellStart"/>
      <w:r>
        <w:rPr>
          <w:rFonts w:eastAsia="Times New Roman"/>
          <w:szCs w:val="24"/>
        </w:rPr>
        <w:t>περικοπούν</w:t>
      </w:r>
      <w:proofErr w:type="spellEnd"/>
      <w:r>
        <w:rPr>
          <w:rFonts w:eastAsia="Times New Roman"/>
          <w:szCs w:val="24"/>
        </w:rPr>
        <w:t xml:space="preserve">». Και </w:t>
      </w:r>
      <w:r w:rsidRPr="005865C4">
        <w:rPr>
          <w:rFonts w:eastAsia="Times New Roman"/>
          <w:szCs w:val="24"/>
        </w:rPr>
        <w:t xml:space="preserve">ερχόσασταν στη </w:t>
      </w:r>
      <w:r>
        <w:rPr>
          <w:rFonts w:eastAsia="Times New Roman"/>
          <w:szCs w:val="24"/>
        </w:rPr>
        <w:t>Β</w:t>
      </w:r>
      <w:r w:rsidRPr="005865C4">
        <w:rPr>
          <w:rFonts w:eastAsia="Times New Roman"/>
          <w:szCs w:val="24"/>
        </w:rPr>
        <w:t xml:space="preserve">ουλή και </w:t>
      </w:r>
      <w:r>
        <w:rPr>
          <w:rFonts w:eastAsia="Times New Roman"/>
          <w:szCs w:val="24"/>
        </w:rPr>
        <w:t xml:space="preserve">καταθέτατε τροπολογίες δήθεν ότι δεν θέλατε την περικοπή. </w:t>
      </w:r>
    </w:p>
    <w:p w14:paraId="02B3D252" w14:textId="77777777" w:rsidR="008168EC" w:rsidRDefault="00DB43BE">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02B3D253" w14:textId="77777777" w:rsidR="008168EC" w:rsidRDefault="00DB43BE">
      <w:pPr>
        <w:spacing w:line="600" w:lineRule="auto"/>
        <w:ind w:firstLine="720"/>
        <w:jc w:val="both"/>
        <w:rPr>
          <w:rFonts w:eastAsia="Times New Roman"/>
          <w:szCs w:val="24"/>
        </w:rPr>
      </w:pPr>
      <w:r>
        <w:rPr>
          <w:rFonts w:eastAsia="Times New Roman"/>
          <w:szCs w:val="24"/>
        </w:rPr>
        <w:t xml:space="preserve">Αλλά, κύριε Μητσοτάκη, εσείς δεν </w:t>
      </w:r>
      <w:r>
        <w:rPr>
          <w:rFonts w:eastAsia="Times New Roman"/>
          <w:szCs w:val="24"/>
        </w:rPr>
        <w:t>ήσασταν που πήγατε στο Κ</w:t>
      </w:r>
      <w:r w:rsidRPr="005865C4">
        <w:rPr>
          <w:rFonts w:eastAsia="Times New Roman"/>
          <w:szCs w:val="24"/>
        </w:rPr>
        <w:t xml:space="preserve">έντρο </w:t>
      </w:r>
      <w:r>
        <w:rPr>
          <w:rFonts w:eastAsia="Times New Roman"/>
          <w:szCs w:val="24"/>
        </w:rPr>
        <w:t>Φ</w:t>
      </w:r>
      <w:r w:rsidRPr="005865C4">
        <w:rPr>
          <w:rFonts w:eastAsia="Times New Roman"/>
          <w:szCs w:val="24"/>
        </w:rPr>
        <w:t xml:space="preserve">ιλελεύθερων </w:t>
      </w:r>
      <w:r>
        <w:rPr>
          <w:rFonts w:eastAsia="Times New Roman"/>
          <w:szCs w:val="24"/>
        </w:rPr>
        <w:t>Μ</w:t>
      </w:r>
      <w:r w:rsidRPr="005865C4">
        <w:rPr>
          <w:rFonts w:eastAsia="Times New Roman"/>
          <w:szCs w:val="24"/>
        </w:rPr>
        <w:t>ελετών πριν</w:t>
      </w:r>
      <w:r>
        <w:rPr>
          <w:rFonts w:eastAsia="Times New Roman"/>
          <w:szCs w:val="24"/>
        </w:rPr>
        <w:t xml:space="preserve"> από λίγες μέρες και επικροτήσατε τις θέσεις </w:t>
      </w:r>
      <w:r w:rsidRPr="005865C4">
        <w:rPr>
          <w:rFonts w:eastAsia="Times New Roman"/>
          <w:szCs w:val="24"/>
        </w:rPr>
        <w:t>του</w:t>
      </w:r>
      <w:r>
        <w:rPr>
          <w:rFonts w:eastAsia="Times New Roman"/>
          <w:szCs w:val="24"/>
        </w:rPr>
        <w:t>;</w:t>
      </w:r>
      <w:r w:rsidRPr="005865C4">
        <w:rPr>
          <w:rFonts w:eastAsia="Times New Roman"/>
          <w:szCs w:val="24"/>
        </w:rPr>
        <w:t xml:space="preserve"> </w:t>
      </w:r>
      <w:r>
        <w:rPr>
          <w:rFonts w:eastAsia="Times New Roman"/>
          <w:szCs w:val="24"/>
        </w:rPr>
        <w:t>Ξ</w:t>
      </w:r>
      <w:r w:rsidRPr="005865C4">
        <w:rPr>
          <w:rFonts w:eastAsia="Times New Roman"/>
          <w:szCs w:val="24"/>
        </w:rPr>
        <w:t>έρετε τι λέει αυτό το Κέντρο Φιλελεύθερων Μελετών για το τι πρέπει να γίνει στην οικονομία της χώρας</w:t>
      </w:r>
      <w:r>
        <w:rPr>
          <w:rFonts w:eastAsia="Times New Roman"/>
          <w:szCs w:val="24"/>
        </w:rPr>
        <w:t>;</w:t>
      </w:r>
      <w:r w:rsidRPr="005865C4">
        <w:rPr>
          <w:rFonts w:eastAsia="Times New Roman"/>
          <w:szCs w:val="24"/>
        </w:rPr>
        <w:t xml:space="preserve"> Πρέπει να υπάρξει </w:t>
      </w:r>
      <w:r>
        <w:rPr>
          <w:rFonts w:eastAsia="Times New Roman"/>
          <w:szCs w:val="24"/>
        </w:rPr>
        <w:t>-</w:t>
      </w:r>
      <w:r w:rsidRPr="005865C4">
        <w:rPr>
          <w:rFonts w:eastAsia="Times New Roman"/>
          <w:szCs w:val="24"/>
        </w:rPr>
        <w:t>λέει</w:t>
      </w:r>
      <w:r>
        <w:rPr>
          <w:rFonts w:eastAsia="Times New Roman"/>
          <w:szCs w:val="24"/>
        </w:rPr>
        <w:t>-</w:t>
      </w:r>
      <w:r w:rsidRPr="005865C4">
        <w:rPr>
          <w:rFonts w:eastAsia="Times New Roman"/>
          <w:szCs w:val="24"/>
        </w:rPr>
        <w:t xml:space="preserve"> εξοικονόμηση πόρων 2 δι</w:t>
      </w:r>
      <w:r w:rsidRPr="005865C4">
        <w:rPr>
          <w:rFonts w:eastAsia="Times New Roman"/>
          <w:szCs w:val="24"/>
        </w:rPr>
        <w:t>σεκατομμ</w:t>
      </w:r>
      <w:r>
        <w:rPr>
          <w:rFonts w:eastAsia="Times New Roman"/>
          <w:szCs w:val="24"/>
        </w:rPr>
        <w:t>υρίων</w:t>
      </w:r>
      <w:r w:rsidRPr="005865C4">
        <w:rPr>
          <w:rFonts w:eastAsia="Times New Roman"/>
          <w:szCs w:val="24"/>
        </w:rPr>
        <w:t xml:space="preserve"> ευρώ από τη </w:t>
      </w:r>
      <w:r w:rsidRPr="005865C4">
        <w:rPr>
          <w:rFonts w:eastAsia="Times New Roman"/>
          <w:szCs w:val="24"/>
        </w:rPr>
        <w:lastRenderedPageBreak/>
        <w:t>μείωση του αφορολόγητου</w:t>
      </w:r>
      <w:r>
        <w:rPr>
          <w:rFonts w:eastAsia="Times New Roman"/>
          <w:szCs w:val="24"/>
        </w:rPr>
        <w:t>.</w:t>
      </w:r>
      <w:r w:rsidRPr="005865C4">
        <w:rPr>
          <w:rFonts w:eastAsia="Times New Roman"/>
          <w:szCs w:val="24"/>
        </w:rPr>
        <w:t xml:space="preserve"> </w:t>
      </w:r>
      <w:r>
        <w:rPr>
          <w:rFonts w:eastAsia="Times New Roman"/>
          <w:szCs w:val="24"/>
        </w:rPr>
        <w:t>Α</w:t>
      </w:r>
      <w:r w:rsidRPr="005865C4">
        <w:rPr>
          <w:rFonts w:eastAsia="Times New Roman"/>
          <w:szCs w:val="24"/>
        </w:rPr>
        <w:t>υτό λέει το Κέντρο Φιλελεύθερων Μελετών και αυτές τις θέσεις υποστηρίζετ</w:t>
      </w:r>
      <w:r>
        <w:rPr>
          <w:rFonts w:eastAsia="Times New Roman"/>
          <w:szCs w:val="24"/>
        </w:rPr>
        <w:t xml:space="preserve">ε και αυτά έλεγε το Διεθνές </w:t>
      </w:r>
      <w:r w:rsidRPr="005865C4">
        <w:rPr>
          <w:rFonts w:eastAsia="Times New Roman"/>
          <w:szCs w:val="24"/>
        </w:rPr>
        <w:t>Νομισματικό Ταμείο</w:t>
      </w:r>
      <w:r>
        <w:rPr>
          <w:rFonts w:eastAsia="Times New Roman"/>
          <w:szCs w:val="24"/>
        </w:rPr>
        <w:t>: «Η</w:t>
      </w:r>
      <w:r w:rsidRPr="005865C4">
        <w:rPr>
          <w:rFonts w:eastAsia="Times New Roman"/>
          <w:szCs w:val="24"/>
        </w:rPr>
        <w:t xml:space="preserve"> διεύρυνση της φορολογικής βάσης</w:t>
      </w:r>
      <w:r>
        <w:rPr>
          <w:rFonts w:eastAsia="Times New Roman"/>
          <w:szCs w:val="24"/>
        </w:rPr>
        <w:t>». Αυτό μας</w:t>
      </w:r>
      <w:r w:rsidRPr="005865C4">
        <w:rPr>
          <w:rFonts w:eastAsia="Times New Roman"/>
          <w:szCs w:val="24"/>
        </w:rPr>
        <w:t xml:space="preserve"> έλεγε</w:t>
      </w:r>
      <w:r>
        <w:rPr>
          <w:rFonts w:eastAsia="Times New Roman"/>
          <w:szCs w:val="24"/>
        </w:rPr>
        <w:t>.</w:t>
      </w:r>
      <w:r w:rsidRPr="005865C4">
        <w:rPr>
          <w:rFonts w:eastAsia="Times New Roman"/>
          <w:szCs w:val="24"/>
        </w:rPr>
        <w:t xml:space="preserve"> </w:t>
      </w:r>
    </w:p>
    <w:p w14:paraId="02B3D254" w14:textId="77777777" w:rsidR="008168EC" w:rsidRDefault="00DB43BE">
      <w:pPr>
        <w:spacing w:line="600" w:lineRule="auto"/>
        <w:ind w:firstLine="720"/>
        <w:jc w:val="both"/>
        <w:rPr>
          <w:rFonts w:eastAsia="Times New Roman"/>
          <w:szCs w:val="24"/>
        </w:rPr>
      </w:pPr>
      <w:r>
        <w:rPr>
          <w:rFonts w:eastAsia="Times New Roman"/>
          <w:szCs w:val="24"/>
        </w:rPr>
        <w:t xml:space="preserve">Όπως θέλετε αυτήν </w:t>
      </w:r>
      <w:r w:rsidRPr="005865C4">
        <w:rPr>
          <w:rFonts w:eastAsia="Times New Roman"/>
          <w:szCs w:val="24"/>
        </w:rPr>
        <w:t>τη διεύρυνση</w:t>
      </w:r>
      <w:r w:rsidRPr="005865C4">
        <w:rPr>
          <w:rFonts w:eastAsia="Times New Roman"/>
          <w:szCs w:val="24"/>
        </w:rPr>
        <w:t xml:space="preserve"> της φορολογικής βάσης</w:t>
      </w:r>
      <w:r>
        <w:rPr>
          <w:rFonts w:eastAsia="Times New Roman"/>
          <w:szCs w:val="24"/>
        </w:rPr>
        <w:t>,</w:t>
      </w:r>
      <w:r w:rsidRPr="005865C4">
        <w:rPr>
          <w:rFonts w:eastAsia="Times New Roman"/>
          <w:szCs w:val="24"/>
        </w:rPr>
        <w:t xml:space="preserve"> </w:t>
      </w:r>
      <w:r>
        <w:rPr>
          <w:rFonts w:eastAsia="Times New Roman"/>
          <w:szCs w:val="24"/>
        </w:rPr>
        <w:t xml:space="preserve">έτσι </w:t>
      </w:r>
      <w:r w:rsidRPr="005865C4">
        <w:rPr>
          <w:rFonts w:eastAsia="Times New Roman"/>
          <w:szCs w:val="24"/>
        </w:rPr>
        <w:t>κάνατε και με τις συντάξεις</w:t>
      </w:r>
      <w:r>
        <w:rPr>
          <w:rFonts w:eastAsia="Times New Roman"/>
          <w:szCs w:val="24"/>
        </w:rPr>
        <w:t xml:space="preserve">. Όταν ήρθε ο κ. </w:t>
      </w:r>
      <w:proofErr w:type="spellStart"/>
      <w:r>
        <w:rPr>
          <w:rFonts w:eastAsia="Times New Roman"/>
          <w:szCs w:val="24"/>
        </w:rPr>
        <w:t>Μ</w:t>
      </w:r>
      <w:r w:rsidRPr="005865C4">
        <w:rPr>
          <w:rFonts w:eastAsia="Times New Roman"/>
          <w:szCs w:val="24"/>
        </w:rPr>
        <w:t>οσκοβισί</w:t>
      </w:r>
      <w:proofErr w:type="spellEnd"/>
      <w:r w:rsidRPr="005865C4">
        <w:rPr>
          <w:rFonts w:eastAsia="Times New Roman"/>
          <w:szCs w:val="24"/>
        </w:rPr>
        <w:t xml:space="preserve"> στην Βουλή</w:t>
      </w:r>
      <w:r>
        <w:rPr>
          <w:rFonts w:eastAsia="Times New Roman"/>
          <w:szCs w:val="24"/>
        </w:rPr>
        <w:t>,</w:t>
      </w:r>
      <w:r w:rsidRPr="005865C4">
        <w:rPr>
          <w:rFonts w:eastAsia="Times New Roman"/>
          <w:szCs w:val="24"/>
        </w:rPr>
        <w:t xml:space="preserve"> στην </w:t>
      </w:r>
      <w:r>
        <w:rPr>
          <w:rFonts w:eastAsia="Times New Roman"/>
          <w:szCs w:val="24"/>
        </w:rPr>
        <w:t>α</w:t>
      </w:r>
      <w:r w:rsidRPr="005865C4">
        <w:rPr>
          <w:rFonts w:eastAsia="Times New Roman"/>
          <w:szCs w:val="24"/>
        </w:rPr>
        <w:t>ίθουσα</w:t>
      </w:r>
      <w:r w:rsidRPr="005865C4">
        <w:rPr>
          <w:rFonts w:eastAsia="Times New Roman"/>
          <w:szCs w:val="24"/>
        </w:rPr>
        <w:t xml:space="preserve"> της Γερουσίας </w:t>
      </w:r>
      <w:r>
        <w:rPr>
          <w:rFonts w:eastAsia="Times New Roman"/>
          <w:szCs w:val="24"/>
        </w:rPr>
        <w:t>ο άλλος ο Αντιπρόεδρό</w:t>
      </w:r>
      <w:r w:rsidRPr="005865C4">
        <w:rPr>
          <w:rFonts w:eastAsia="Times New Roman"/>
          <w:szCs w:val="24"/>
        </w:rPr>
        <w:t xml:space="preserve">ς </w:t>
      </w:r>
      <w:r>
        <w:rPr>
          <w:rFonts w:eastAsia="Times New Roman"/>
          <w:szCs w:val="24"/>
        </w:rPr>
        <w:t>σας, ο σοβαρός, ο κ. Χατζηδάκη</w:t>
      </w:r>
      <w:r w:rsidRPr="005865C4">
        <w:rPr>
          <w:rFonts w:eastAsia="Times New Roman"/>
          <w:szCs w:val="24"/>
        </w:rPr>
        <w:t>ς</w:t>
      </w:r>
      <w:r>
        <w:rPr>
          <w:rFonts w:eastAsia="Times New Roman"/>
          <w:szCs w:val="24"/>
        </w:rPr>
        <w:t>, του είπε: «Π</w:t>
      </w:r>
      <w:r w:rsidRPr="005865C4">
        <w:rPr>
          <w:rFonts w:eastAsia="Times New Roman"/>
          <w:szCs w:val="24"/>
        </w:rPr>
        <w:t xml:space="preserve">είτε μας </w:t>
      </w:r>
      <w:r>
        <w:rPr>
          <w:rFonts w:eastAsia="Times New Roman"/>
          <w:szCs w:val="24"/>
        </w:rPr>
        <w:t>ε</w:t>
      </w:r>
      <w:r w:rsidRPr="005865C4">
        <w:rPr>
          <w:rFonts w:eastAsia="Times New Roman"/>
          <w:szCs w:val="24"/>
        </w:rPr>
        <w:t>πιτέλους</w:t>
      </w:r>
      <w:r>
        <w:rPr>
          <w:rFonts w:eastAsia="Times New Roman"/>
          <w:szCs w:val="24"/>
        </w:rPr>
        <w:t>,</w:t>
      </w:r>
      <w:r w:rsidRPr="005865C4">
        <w:rPr>
          <w:rFonts w:eastAsia="Times New Roman"/>
          <w:szCs w:val="24"/>
        </w:rPr>
        <w:t xml:space="preserve"> για να ξέρουμε και εμείς</w:t>
      </w:r>
      <w:r>
        <w:rPr>
          <w:rFonts w:eastAsia="Times New Roman"/>
          <w:szCs w:val="24"/>
        </w:rPr>
        <w:t>,</w:t>
      </w:r>
      <w:r w:rsidRPr="005865C4">
        <w:rPr>
          <w:rFonts w:eastAsia="Times New Roman"/>
          <w:szCs w:val="24"/>
        </w:rPr>
        <w:t xml:space="preserve"> γιατί έχουμε εντάξει </w:t>
      </w:r>
      <w:r>
        <w:rPr>
          <w:rFonts w:eastAsia="Times New Roman"/>
          <w:szCs w:val="24"/>
        </w:rPr>
        <w:t>σ</w:t>
      </w:r>
      <w:r w:rsidRPr="005865C4">
        <w:rPr>
          <w:rFonts w:eastAsia="Times New Roman"/>
          <w:szCs w:val="24"/>
        </w:rPr>
        <w:t>το πρόγραμμά μας τη μείωση των συντάξεων</w:t>
      </w:r>
      <w:r>
        <w:rPr>
          <w:rFonts w:eastAsia="Times New Roman"/>
          <w:szCs w:val="24"/>
        </w:rPr>
        <w:t xml:space="preserve">». Όπως κάνατε τότε, λοιπόν, </w:t>
      </w:r>
      <w:r w:rsidRPr="005865C4">
        <w:rPr>
          <w:rFonts w:eastAsia="Times New Roman"/>
          <w:szCs w:val="24"/>
        </w:rPr>
        <w:t xml:space="preserve">έτσι </w:t>
      </w:r>
      <w:r>
        <w:rPr>
          <w:rFonts w:eastAsia="Times New Roman"/>
          <w:szCs w:val="24"/>
        </w:rPr>
        <w:t>κ</w:t>
      </w:r>
      <w:r w:rsidRPr="005865C4">
        <w:rPr>
          <w:rFonts w:eastAsia="Times New Roman"/>
          <w:szCs w:val="24"/>
        </w:rPr>
        <w:t>άνατε και στη Διεθνή Έκθεση Θεσσαλονίκης με το αφορολόγητο</w:t>
      </w:r>
      <w:r>
        <w:rPr>
          <w:rFonts w:eastAsia="Times New Roman"/>
          <w:szCs w:val="24"/>
        </w:rPr>
        <w:t>.</w:t>
      </w:r>
      <w:r w:rsidRPr="005865C4">
        <w:rPr>
          <w:rFonts w:eastAsia="Times New Roman"/>
          <w:szCs w:val="24"/>
        </w:rPr>
        <w:t xml:space="preserve"> </w:t>
      </w:r>
      <w:r>
        <w:rPr>
          <w:rFonts w:eastAsia="Times New Roman"/>
          <w:szCs w:val="24"/>
        </w:rPr>
        <w:t xml:space="preserve">Πήγατε στη Διεθνή Έκθεση Θεσσαλονίκης και εξαγγείλατε εσείς </w:t>
      </w:r>
      <w:r w:rsidRPr="005865C4">
        <w:rPr>
          <w:rFonts w:eastAsia="Times New Roman"/>
          <w:szCs w:val="24"/>
        </w:rPr>
        <w:t>τη μείωση του αφορολόγητου</w:t>
      </w:r>
      <w:r>
        <w:rPr>
          <w:rFonts w:eastAsia="Times New Roman"/>
          <w:szCs w:val="24"/>
        </w:rPr>
        <w:t>.</w:t>
      </w:r>
      <w:r w:rsidRPr="005865C4">
        <w:rPr>
          <w:rFonts w:eastAsia="Times New Roman"/>
          <w:szCs w:val="24"/>
        </w:rPr>
        <w:t xml:space="preserve"> Απλά</w:t>
      </w:r>
      <w:r>
        <w:rPr>
          <w:rFonts w:eastAsia="Times New Roman"/>
          <w:szCs w:val="24"/>
        </w:rPr>
        <w:t>,</w:t>
      </w:r>
      <w:r w:rsidRPr="005865C4">
        <w:rPr>
          <w:rFonts w:eastAsia="Times New Roman"/>
          <w:szCs w:val="24"/>
        </w:rPr>
        <w:t xml:space="preserve"> </w:t>
      </w:r>
      <w:r>
        <w:rPr>
          <w:rFonts w:eastAsia="Times New Roman"/>
          <w:szCs w:val="24"/>
        </w:rPr>
        <w:t>τ</w:t>
      </w:r>
      <w:r w:rsidRPr="005865C4">
        <w:rPr>
          <w:rFonts w:eastAsia="Times New Roman"/>
          <w:szCs w:val="24"/>
        </w:rPr>
        <w:t>ι ε</w:t>
      </w:r>
      <w:r w:rsidRPr="005865C4">
        <w:rPr>
          <w:rFonts w:eastAsia="Times New Roman"/>
          <w:szCs w:val="24"/>
        </w:rPr>
        <w:t>ίπατε</w:t>
      </w:r>
      <w:r>
        <w:rPr>
          <w:rFonts w:eastAsia="Times New Roman"/>
          <w:szCs w:val="24"/>
        </w:rPr>
        <w:t>;</w:t>
      </w:r>
      <w:r w:rsidRPr="005865C4">
        <w:rPr>
          <w:rFonts w:eastAsia="Times New Roman"/>
          <w:szCs w:val="24"/>
        </w:rPr>
        <w:t xml:space="preserve"> </w:t>
      </w:r>
      <w:r>
        <w:rPr>
          <w:rFonts w:eastAsia="Times New Roman"/>
          <w:szCs w:val="24"/>
        </w:rPr>
        <w:t>Είπατε 9% φορολογικό</w:t>
      </w:r>
      <w:r w:rsidRPr="005865C4">
        <w:rPr>
          <w:rFonts w:eastAsia="Times New Roman"/>
          <w:szCs w:val="24"/>
        </w:rPr>
        <w:t xml:space="preserve"> συντελεστή</w:t>
      </w:r>
      <w:r>
        <w:rPr>
          <w:rFonts w:eastAsia="Times New Roman"/>
          <w:szCs w:val="24"/>
        </w:rPr>
        <w:t>. Ε</w:t>
      </w:r>
      <w:r w:rsidRPr="005865C4">
        <w:rPr>
          <w:rFonts w:eastAsia="Times New Roman"/>
          <w:szCs w:val="24"/>
        </w:rPr>
        <w:t xml:space="preserve">κεί που είναι σήμερα μηδέν και το </w:t>
      </w:r>
      <w:r>
        <w:rPr>
          <w:rFonts w:eastAsia="Times New Roman"/>
          <w:szCs w:val="24"/>
        </w:rPr>
        <w:t>ΔΝΤ</w:t>
      </w:r>
      <w:r w:rsidRPr="005865C4">
        <w:rPr>
          <w:rFonts w:eastAsia="Times New Roman"/>
          <w:szCs w:val="24"/>
        </w:rPr>
        <w:t xml:space="preserve"> θέλει να το πάμε στο 20</w:t>
      </w:r>
      <w:r>
        <w:rPr>
          <w:rFonts w:eastAsia="Times New Roman"/>
          <w:szCs w:val="24"/>
        </w:rPr>
        <w:t>-</w:t>
      </w:r>
      <w:r w:rsidRPr="005865C4">
        <w:rPr>
          <w:rFonts w:eastAsia="Times New Roman"/>
          <w:szCs w:val="24"/>
        </w:rPr>
        <w:t>22</w:t>
      </w:r>
      <w:r>
        <w:rPr>
          <w:rFonts w:eastAsia="Times New Roman"/>
          <w:szCs w:val="24"/>
        </w:rPr>
        <w:t>%, εσείς</w:t>
      </w:r>
      <w:r w:rsidRPr="005865C4">
        <w:rPr>
          <w:rFonts w:eastAsia="Times New Roman"/>
          <w:szCs w:val="24"/>
        </w:rPr>
        <w:t xml:space="preserve"> είπατε 9</w:t>
      </w:r>
      <w:r>
        <w:rPr>
          <w:rFonts w:eastAsia="Times New Roman"/>
          <w:szCs w:val="24"/>
        </w:rPr>
        <w:t>%, αλλά στο πρόγραμμά</w:t>
      </w:r>
      <w:r w:rsidRPr="005865C4">
        <w:rPr>
          <w:rFonts w:eastAsia="Times New Roman"/>
          <w:szCs w:val="24"/>
        </w:rPr>
        <w:t xml:space="preserve"> </w:t>
      </w:r>
      <w:r>
        <w:rPr>
          <w:rFonts w:eastAsia="Times New Roman"/>
          <w:szCs w:val="24"/>
        </w:rPr>
        <w:t>σας,</w:t>
      </w:r>
      <w:r w:rsidRPr="005865C4">
        <w:rPr>
          <w:rFonts w:eastAsia="Times New Roman"/>
          <w:szCs w:val="24"/>
        </w:rPr>
        <w:t xml:space="preserve"> </w:t>
      </w:r>
      <w:r>
        <w:rPr>
          <w:rFonts w:eastAsia="Times New Roman"/>
          <w:szCs w:val="24"/>
        </w:rPr>
        <w:t>στ</w:t>
      </w:r>
      <w:r w:rsidRPr="005865C4">
        <w:rPr>
          <w:rFonts w:eastAsia="Times New Roman"/>
          <w:szCs w:val="24"/>
        </w:rPr>
        <w:t xml:space="preserve">ο σχέδιό σας είναι η κατάργηση του αφορολόγητου και </w:t>
      </w:r>
      <w:r>
        <w:rPr>
          <w:rFonts w:eastAsia="Times New Roman"/>
          <w:szCs w:val="24"/>
        </w:rPr>
        <w:t>έρχεστε εδώ και κοροϊδεύετε τον ελληνικό λαό κρούοντα</w:t>
      </w:r>
      <w:r>
        <w:rPr>
          <w:rFonts w:eastAsia="Times New Roman"/>
          <w:szCs w:val="24"/>
        </w:rPr>
        <w:t xml:space="preserve">ς </w:t>
      </w:r>
      <w:r w:rsidRPr="005865C4">
        <w:rPr>
          <w:rFonts w:eastAsia="Times New Roman"/>
          <w:szCs w:val="24"/>
        </w:rPr>
        <w:t xml:space="preserve">πόρτες </w:t>
      </w:r>
      <w:r>
        <w:rPr>
          <w:rFonts w:eastAsia="Times New Roman"/>
          <w:szCs w:val="24"/>
        </w:rPr>
        <w:t xml:space="preserve">οι οποίες </w:t>
      </w:r>
      <w:r w:rsidRPr="005865C4">
        <w:rPr>
          <w:rFonts w:eastAsia="Times New Roman"/>
          <w:szCs w:val="24"/>
        </w:rPr>
        <w:t>είναι ανοιχτές</w:t>
      </w:r>
      <w:r>
        <w:rPr>
          <w:rFonts w:eastAsia="Times New Roman"/>
          <w:szCs w:val="24"/>
        </w:rPr>
        <w:t>!</w:t>
      </w:r>
    </w:p>
    <w:p w14:paraId="02B3D255" w14:textId="77777777" w:rsidR="008168EC" w:rsidRDefault="00DB43BE">
      <w:pPr>
        <w:spacing w:line="600" w:lineRule="auto"/>
        <w:ind w:firstLine="720"/>
        <w:jc w:val="both"/>
        <w:rPr>
          <w:rFonts w:eastAsia="Times New Roman"/>
          <w:szCs w:val="24"/>
        </w:rPr>
      </w:pPr>
      <w:r>
        <w:rPr>
          <w:rFonts w:eastAsia="Times New Roman"/>
          <w:szCs w:val="24"/>
        </w:rPr>
        <w:lastRenderedPageBreak/>
        <w:t>Όμως,</w:t>
      </w:r>
      <w:r w:rsidRPr="005865C4">
        <w:rPr>
          <w:rFonts w:eastAsia="Times New Roman"/>
          <w:szCs w:val="24"/>
        </w:rPr>
        <w:t xml:space="preserve"> </w:t>
      </w:r>
      <w:r>
        <w:rPr>
          <w:rFonts w:eastAsia="Times New Roman"/>
          <w:szCs w:val="24"/>
        </w:rPr>
        <w:t xml:space="preserve">εκτός από το ότι </w:t>
      </w:r>
      <w:r w:rsidRPr="005865C4">
        <w:rPr>
          <w:rFonts w:eastAsia="Times New Roman"/>
          <w:szCs w:val="24"/>
        </w:rPr>
        <w:t xml:space="preserve">θέλετε να κρύψετε ότι το πρόγραμμά σας για την </w:t>
      </w:r>
      <w:r>
        <w:rPr>
          <w:rFonts w:eastAsia="Times New Roman"/>
          <w:szCs w:val="24"/>
        </w:rPr>
        <w:t>ο</w:t>
      </w:r>
      <w:r w:rsidRPr="005865C4">
        <w:rPr>
          <w:rFonts w:eastAsia="Times New Roman"/>
          <w:szCs w:val="24"/>
        </w:rPr>
        <w:t xml:space="preserve">ικονομία </w:t>
      </w:r>
      <w:r w:rsidRPr="005865C4">
        <w:rPr>
          <w:rFonts w:eastAsia="Times New Roman"/>
          <w:szCs w:val="24"/>
        </w:rPr>
        <w:t xml:space="preserve">είναι το </w:t>
      </w:r>
      <w:r>
        <w:rPr>
          <w:rFonts w:eastAsia="Times New Roman"/>
          <w:szCs w:val="24"/>
        </w:rPr>
        <w:t>αποκρουστικό</w:t>
      </w:r>
      <w:r w:rsidRPr="005865C4">
        <w:rPr>
          <w:rFonts w:eastAsia="Times New Roman"/>
          <w:szCs w:val="24"/>
        </w:rPr>
        <w:t xml:space="preserve"> πρόγραμμα του Διεθνούς </w:t>
      </w:r>
      <w:r>
        <w:rPr>
          <w:rFonts w:eastAsia="Times New Roman"/>
          <w:szCs w:val="24"/>
        </w:rPr>
        <w:t>Ν</w:t>
      </w:r>
      <w:r w:rsidRPr="005865C4">
        <w:rPr>
          <w:rFonts w:eastAsia="Times New Roman"/>
          <w:szCs w:val="24"/>
        </w:rPr>
        <w:t xml:space="preserve">ομισματικού </w:t>
      </w:r>
      <w:r>
        <w:rPr>
          <w:rFonts w:eastAsia="Times New Roman"/>
          <w:szCs w:val="24"/>
        </w:rPr>
        <w:t>Τ</w:t>
      </w:r>
      <w:r w:rsidRPr="005865C4">
        <w:rPr>
          <w:rFonts w:eastAsia="Times New Roman"/>
          <w:szCs w:val="24"/>
        </w:rPr>
        <w:t>αμείου</w:t>
      </w:r>
      <w:r>
        <w:rPr>
          <w:rFonts w:eastAsia="Times New Roman"/>
          <w:szCs w:val="24"/>
        </w:rPr>
        <w:t>,</w:t>
      </w:r>
      <w:r w:rsidRPr="005865C4">
        <w:rPr>
          <w:rFonts w:eastAsia="Times New Roman"/>
          <w:szCs w:val="24"/>
        </w:rPr>
        <w:t xml:space="preserve"> </w:t>
      </w:r>
      <w:r>
        <w:rPr>
          <w:rFonts w:eastAsia="Times New Roman"/>
          <w:szCs w:val="24"/>
        </w:rPr>
        <w:t xml:space="preserve">θέλετε </w:t>
      </w:r>
      <w:r w:rsidRPr="005865C4">
        <w:rPr>
          <w:rFonts w:eastAsia="Times New Roman"/>
          <w:szCs w:val="24"/>
        </w:rPr>
        <w:t xml:space="preserve">επίσης να κρύψετε </w:t>
      </w:r>
      <w:r>
        <w:rPr>
          <w:rFonts w:eastAsia="Times New Roman"/>
          <w:szCs w:val="24"/>
        </w:rPr>
        <w:t>-</w:t>
      </w:r>
      <w:r w:rsidRPr="005865C4">
        <w:rPr>
          <w:rFonts w:eastAsia="Times New Roman"/>
          <w:szCs w:val="24"/>
        </w:rPr>
        <w:t>και νομίζω ότι αυτό είναι το μεγάλο σας πρόβλημα</w:t>
      </w:r>
      <w:r>
        <w:rPr>
          <w:rFonts w:eastAsia="Times New Roman"/>
          <w:szCs w:val="24"/>
        </w:rPr>
        <w:t>,</w:t>
      </w:r>
      <w:r w:rsidRPr="005865C4">
        <w:rPr>
          <w:rFonts w:eastAsia="Times New Roman"/>
          <w:szCs w:val="24"/>
        </w:rPr>
        <w:t xml:space="preserve"> διότι δεν θα το καταφέρετε στην προεκλογική περίοδο</w:t>
      </w:r>
      <w:r>
        <w:rPr>
          <w:rFonts w:eastAsia="Times New Roman"/>
          <w:szCs w:val="24"/>
        </w:rPr>
        <w:t>,</w:t>
      </w:r>
      <w:r w:rsidRPr="005865C4">
        <w:rPr>
          <w:rFonts w:eastAsia="Times New Roman"/>
          <w:szCs w:val="24"/>
        </w:rPr>
        <w:t xml:space="preserve"> στην πορεία προς τις ευρωεκλογές</w:t>
      </w:r>
      <w:r>
        <w:rPr>
          <w:rFonts w:eastAsia="Times New Roman"/>
          <w:szCs w:val="24"/>
        </w:rPr>
        <w:t>-</w:t>
      </w:r>
      <w:r w:rsidRPr="005865C4">
        <w:rPr>
          <w:rFonts w:eastAsia="Times New Roman"/>
          <w:szCs w:val="24"/>
        </w:rPr>
        <w:t xml:space="preserve"> ότι αυτό το πρόγραμμά σας και </w:t>
      </w:r>
      <w:r>
        <w:rPr>
          <w:rFonts w:eastAsia="Times New Roman"/>
          <w:szCs w:val="24"/>
        </w:rPr>
        <w:t>τ</w:t>
      </w:r>
      <w:r w:rsidRPr="005865C4">
        <w:rPr>
          <w:rFonts w:eastAsia="Times New Roman"/>
          <w:szCs w:val="24"/>
        </w:rPr>
        <w:t xml:space="preserve">ο σχέδιό σας στην Ευρώπη είναι το σχέδιο του Βαυαρού φίλου </w:t>
      </w:r>
      <w:r>
        <w:rPr>
          <w:rFonts w:eastAsia="Times New Roman"/>
          <w:szCs w:val="24"/>
        </w:rPr>
        <w:t>σας</w:t>
      </w:r>
      <w:r w:rsidRPr="005865C4">
        <w:rPr>
          <w:rFonts w:eastAsia="Times New Roman"/>
          <w:szCs w:val="24"/>
        </w:rPr>
        <w:t xml:space="preserve"> αλλά βαθιά ανθέλληνα κ</w:t>
      </w:r>
      <w:r>
        <w:rPr>
          <w:rFonts w:eastAsia="Times New Roman"/>
          <w:szCs w:val="24"/>
        </w:rPr>
        <w:t>.</w:t>
      </w:r>
      <w:r w:rsidRPr="005865C4">
        <w:rPr>
          <w:rFonts w:eastAsia="Times New Roman"/>
          <w:szCs w:val="24"/>
        </w:rPr>
        <w:t xml:space="preserve"> Βέμπερ</w:t>
      </w:r>
      <w:r>
        <w:rPr>
          <w:rFonts w:eastAsia="Times New Roman"/>
          <w:szCs w:val="24"/>
        </w:rPr>
        <w:t>.</w:t>
      </w:r>
      <w:r w:rsidRPr="005865C4">
        <w:rPr>
          <w:rFonts w:eastAsia="Times New Roman"/>
          <w:szCs w:val="24"/>
        </w:rPr>
        <w:t xml:space="preserve"> </w:t>
      </w:r>
    </w:p>
    <w:p w14:paraId="02B3D256" w14:textId="77777777" w:rsidR="008168EC" w:rsidRDefault="00DB43BE">
      <w:pPr>
        <w:spacing w:line="600" w:lineRule="auto"/>
        <w:ind w:firstLine="720"/>
        <w:jc w:val="both"/>
        <w:rPr>
          <w:rFonts w:eastAsia="Times New Roman"/>
          <w:szCs w:val="24"/>
        </w:rPr>
      </w:pPr>
      <w:r>
        <w:rPr>
          <w:rFonts w:eastAsia="Times New Roman"/>
          <w:szCs w:val="24"/>
        </w:rPr>
        <w:t>Δ</w:t>
      </w:r>
      <w:r w:rsidRPr="005865C4">
        <w:rPr>
          <w:rFonts w:eastAsia="Times New Roman"/>
          <w:szCs w:val="24"/>
        </w:rPr>
        <w:t>ιότι πριν προλάβετε χθες το βράδυ εσείς να κρύψετε την αμηχανία σας και πριν προλάβετε να βγάλετε αυτές τις αμήχανες α</w:t>
      </w:r>
      <w:r>
        <w:rPr>
          <w:rFonts w:eastAsia="Times New Roman"/>
          <w:szCs w:val="24"/>
        </w:rPr>
        <w:t>νακοινώσεις μετά τη συνέντευξη Τ</w:t>
      </w:r>
      <w:r w:rsidRPr="005865C4">
        <w:rPr>
          <w:rFonts w:eastAsia="Times New Roman"/>
          <w:szCs w:val="24"/>
        </w:rPr>
        <w:t>ύπου που παραθέσαμε</w:t>
      </w:r>
      <w:r>
        <w:rPr>
          <w:rFonts w:eastAsia="Times New Roman"/>
          <w:szCs w:val="24"/>
        </w:rPr>
        <w:t>, ότι δήθεν σας κλέβου</w:t>
      </w:r>
      <w:r w:rsidRPr="005865C4">
        <w:rPr>
          <w:rFonts w:eastAsia="Times New Roman"/>
          <w:szCs w:val="24"/>
        </w:rPr>
        <w:t xml:space="preserve">με </w:t>
      </w:r>
      <w:r>
        <w:rPr>
          <w:rFonts w:eastAsia="Times New Roman"/>
          <w:szCs w:val="24"/>
        </w:rPr>
        <w:t xml:space="preserve">και ήταν οι δικές </w:t>
      </w:r>
      <w:r w:rsidRPr="005865C4">
        <w:rPr>
          <w:rFonts w:eastAsia="Times New Roman"/>
          <w:szCs w:val="24"/>
        </w:rPr>
        <w:t>σας ιδέες</w:t>
      </w:r>
      <w:r>
        <w:rPr>
          <w:rFonts w:eastAsia="Times New Roman"/>
          <w:szCs w:val="24"/>
        </w:rPr>
        <w:t xml:space="preserve">, βγήκε ο κ. Βέμπερ να </w:t>
      </w:r>
      <w:r w:rsidRPr="005865C4">
        <w:rPr>
          <w:rFonts w:eastAsia="Times New Roman"/>
          <w:szCs w:val="24"/>
        </w:rPr>
        <w:t xml:space="preserve">τοποθετηθεί </w:t>
      </w:r>
      <w:r w:rsidRPr="005865C4">
        <w:rPr>
          <w:rFonts w:eastAsia="Times New Roman"/>
          <w:szCs w:val="24"/>
        </w:rPr>
        <w:t xml:space="preserve">στο σχέδιό </w:t>
      </w:r>
      <w:r>
        <w:rPr>
          <w:rFonts w:eastAsia="Times New Roman"/>
          <w:szCs w:val="24"/>
        </w:rPr>
        <w:t>μας.</w:t>
      </w:r>
      <w:r w:rsidRPr="005865C4">
        <w:rPr>
          <w:rFonts w:eastAsia="Times New Roman"/>
          <w:szCs w:val="24"/>
        </w:rPr>
        <w:t xml:space="preserve"> </w:t>
      </w:r>
      <w:r>
        <w:rPr>
          <w:rFonts w:eastAsia="Times New Roman"/>
          <w:szCs w:val="24"/>
        </w:rPr>
        <w:t>Κ</w:t>
      </w:r>
      <w:r w:rsidRPr="005865C4">
        <w:rPr>
          <w:rFonts w:eastAsia="Times New Roman"/>
          <w:szCs w:val="24"/>
        </w:rPr>
        <w:t xml:space="preserve">αι </w:t>
      </w:r>
      <w:r>
        <w:rPr>
          <w:rFonts w:eastAsia="Times New Roman"/>
          <w:szCs w:val="24"/>
        </w:rPr>
        <w:t xml:space="preserve">ενώ εσείς ψελλίζατε ότι σας αντιγράφουμε, </w:t>
      </w:r>
      <w:r w:rsidRPr="005865C4">
        <w:rPr>
          <w:rFonts w:eastAsia="Times New Roman"/>
          <w:szCs w:val="24"/>
        </w:rPr>
        <w:t xml:space="preserve">αυτός είπε ότι είμαστε ανεύθυνοι που δίνουμε ελαφρύνσεις στους </w:t>
      </w:r>
      <w:r>
        <w:rPr>
          <w:rFonts w:eastAsia="Times New Roman"/>
          <w:szCs w:val="24"/>
        </w:rPr>
        <w:t>πολλούς. Κ</w:t>
      </w:r>
      <w:r w:rsidRPr="005865C4">
        <w:rPr>
          <w:rFonts w:eastAsia="Times New Roman"/>
          <w:szCs w:val="24"/>
        </w:rPr>
        <w:t xml:space="preserve">αι μάλιστα χρησιμοποίησε αυτό το επιχείρημα για να </w:t>
      </w:r>
      <w:proofErr w:type="spellStart"/>
      <w:r>
        <w:rPr>
          <w:rFonts w:eastAsia="Times New Roman"/>
          <w:szCs w:val="24"/>
        </w:rPr>
        <w:t>καταφερθεί</w:t>
      </w:r>
      <w:proofErr w:type="spellEnd"/>
      <w:r>
        <w:rPr>
          <w:rFonts w:eastAsia="Times New Roman"/>
          <w:szCs w:val="24"/>
        </w:rPr>
        <w:t xml:space="preserve"> εναντίον </w:t>
      </w:r>
      <w:r w:rsidRPr="005865C4">
        <w:rPr>
          <w:rFonts w:eastAsia="Times New Roman"/>
          <w:szCs w:val="24"/>
        </w:rPr>
        <w:t xml:space="preserve">και ενός </w:t>
      </w:r>
      <w:r>
        <w:rPr>
          <w:rFonts w:eastAsia="Times New Roman"/>
          <w:szCs w:val="24"/>
        </w:rPr>
        <w:t>π</w:t>
      </w:r>
      <w:r w:rsidRPr="005865C4">
        <w:rPr>
          <w:rFonts w:eastAsia="Times New Roman"/>
          <w:szCs w:val="24"/>
        </w:rPr>
        <w:t xml:space="preserve">ανευρωπαϊκού σχεδίου που προωθούν οι </w:t>
      </w:r>
      <w:r>
        <w:rPr>
          <w:rFonts w:eastAsia="Times New Roman"/>
          <w:szCs w:val="24"/>
        </w:rPr>
        <w:t>Ε</w:t>
      </w:r>
      <w:r w:rsidRPr="005865C4">
        <w:rPr>
          <w:rFonts w:eastAsia="Times New Roman"/>
          <w:szCs w:val="24"/>
        </w:rPr>
        <w:t>υρ</w:t>
      </w:r>
      <w:r w:rsidRPr="005865C4">
        <w:rPr>
          <w:rFonts w:eastAsia="Times New Roman"/>
          <w:szCs w:val="24"/>
        </w:rPr>
        <w:t xml:space="preserve">ωπαίοι </w:t>
      </w:r>
      <w:r>
        <w:rPr>
          <w:rFonts w:eastAsia="Times New Roman"/>
          <w:szCs w:val="24"/>
        </w:rPr>
        <w:t>Π</w:t>
      </w:r>
      <w:r w:rsidRPr="005865C4">
        <w:rPr>
          <w:rFonts w:eastAsia="Times New Roman"/>
          <w:szCs w:val="24"/>
        </w:rPr>
        <w:t>ροοδευτικ</w:t>
      </w:r>
      <w:r>
        <w:rPr>
          <w:rFonts w:eastAsia="Times New Roman"/>
          <w:szCs w:val="24"/>
        </w:rPr>
        <w:t>οί,</w:t>
      </w:r>
      <w:r w:rsidRPr="005865C4">
        <w:rPr>
          <w:rFonts w:eastAsia="Times New Roman"/>
          <w:szCs w:val="24"/>
        </w:rPr>
        <w:t xml:space="preserve"> οι </w:t>
      </w:r>
      <w:r>
        <w:rPr>
          <w:rFonts w:eastAsia="Times New Roman"/>
          <w:szCs w:val="24"/>
        </w:rPr>
        <w:lastRenderedPageBreak/>
        <w:t>Ε</w:t>
      </w:r>
      <w:r w:rsidRPr="005865C4">
        <w:rPr>
          <w:rFonts w:eastAsia="Times New Roman"/>
          <w:szCs w:val="24"/>
        </w:rPr>
        <w:t>υρωπαίοι</w:t>
      </w:r>
      <w:r>
        <w:rPr>
          <w:rFonts w:eastAsia="Times New Roman"/>
          <w:szCs w:val="24"/>
        </w:rPr>
        <w:t xml:space="preserve"> Σ</w:t>
      </w:r>
      <w:r w:rsidRPr="005865C4">
        <w:rPr>
          <w:rFonts w:eastAsia="Times New Roman"/>
          <w:szCs w:val="24"/>
        </w:rPr>
        <w:t xml:space="preserve">οσιαλιστές και η </w:t>
      </w:r>
      <w:r>
        <w:rPr>
          <w:rFonts w:eastAsia="Times New Roman"/>
          <w:szCs w:val="24"/>
        </w:rPr>
        <w:t>Α</w:t>
      </w:r>
      <w:r w:rsidRPr="005865C4">
        <w:rPr>
          <w:rFonts w:eastAsia="Times New Roman"/>
          <w:szCs w:val="24"/>
        </w:rPr>
        <w:t xml:space="preserve">ριστερά και οι </w:t>
      </w:r>
      <w:r>
        <w:rPr>
          <w:rFonts w:eastAsia="Times New Roman"/>
          <w:szCs w:val="24"/>
        </w:rPr>
        <w:t>Οικολόγοι, οι Ευρωπαίοι Πράσινοι,</w:t>
      </w:r>
      <w:r w:rsidRPr="005865C4">
        <w:rPr>
          <w:rFonts w:eastAsia="Times New Roman"/>
          <w:szCs w:val="24"/>
        </w:rPr>
        <w:t xml:space="preserve"> για ένα </w:t>
      </w:r>
      <w:r>
        <w:rPr>
          <w:rFonts w:eastAsia="Times New Roman"/>
          <w:szCs w:val="24"/>
        </w:rPr>
        <w:t>π</w:t>
      </w:r>
      <w:r w:rsidRPr="005865C4">
        <w:rPr>
          <w:rFonts w:eastAsia="Times New Roman"/>
          <w:szCs w:val="24"/>
        </w:rPr>
        <w:t>ανευρωπαϊκό ταμείο ανεργίας</w:t>
      </w:r>
      <w:r>
        <w:rPr>
          <w:rFonts w:eastAsia="Times New Roman"/>
          <w:szCs w:val="24"/>
        </w:rPr>
        <w:t xml:space="preserve">. Αυτός είναι ο Ευρωπαίος </w:t>
      </w:r>
      <w:r>
        <w:rPr>
          <w:rFonts w:eastAsia="Times New Roman"/>
          <w:szCs w:val="24"/>
        </w:rPr>
        <w:t>Αρχηγός</w:t>
      </w:r>
      <w:r>
        <w:rPr>
          <w:rFonts w:eastAsia="Times New Roman"/>
          <w:szCs w:val="24"/>
        </w:rPr>
        <w:t xml:space="preserve"> σας, ο στενός σας φίλος, ο κ. Βέμπερ. Να τον χαίρεστε! Να τον χαίρεστε, βέβαια, γιατ</w:t>
      </w:r>
      <w:r>
        <w:rPr>
          <w:rFonts w:eastAsia="Times New Roman"/>
          <w:szCs w:val="24"/>
        </w:rPr>
        <w:t>ί έχει τις ίδιες απόψεις με εσάς</w:t>
      </w:r>
      <w:r w:rsidRPr="005865C4">
        <w:rPr>
          <w:rFonts w:eastAsia="Times New Roman"/>
          <w:szCs w:val="24"/>
        </w:rPr>
        <w:t xml:space="preserve"> που δηλώσατε πρόσφατα</w:t>
      </w:r>
      <w:r>
        <w:rPr>
          <w:rFonts w:eastAsia="Times New Roman"/>
          <w:szCs w:val="24"/>
        </w:rPr>
        <w:t>,</w:t>
      </w:r>
      <w:r w:rsidRPr="005865C4">
        <w:rPr>
          <w:rFonts w:eastAsia="Times New Roman"/>
          <w:szCs w:val="24"/>
        </w:rPr>
        <w:t xml:space="preserve"> το προηγούμενο Σάββατο σε τηλεοπτική εκπομπή</w:t>
      </w:r>
      <w:r>
        <w:rPr>
          <w:rFonts w:eastAsia="Times New Roman"/>
          <w:szCs w:val="24"/>
        </w:rPr>
        <w:t>,</w:t>
      </w:r>
      <w:r w:rsidRPr="005865C4">
        <w:rPr>
          <w:rFonts w:eastAsia="Times New Roman"/>
          <w:szCs w:val="24"/>
        </w:rPr>
        <w:t xml:space="preserve"> ότι είναι λαϊκισμός και ανέφικτο να υπάρξει 13</w:t>
      </w:r>
      <w:r w:rsidRPr="00987DE2">
        <w:rPr>
          <w:rFonts w:eastAsia="Times New Roman"/>
          <w:szCs w:val="24"/>
          <w:vertAlign w:val="superscript"/>
        </w:rPr>
        <w:t>η</w:t>
      </w:r>
      <w:r>
        <w:rPr>
          <w:rFonts w:eastAsia="Times New Roman"/>
          <w:szCs w:val="24"/>
        </w:rPr>
        <w:t xml:space="preserve"> </w:t>
      </w:r>
      <w:r w:rsidRPr="005865C4">
        <w:rPr>
          <w:rFonts w:eastAsia="Times New Roman"/>
          <w:szCs w:val="24"/>
        </w:rPr>
        <w:t>σύνταξη</w:t>
      </w:r>
      <w:r>
        <w:rPr>
          <w:rFonts w:eastAsia="Times New Roman"/>
          <w:szCs w:val="24"/>
        </w:rPr>
        <w:t>.</w:t>
      </w:r>
    </w:p>
    <w:p w14:paraId="02B3D257" w14:textId="77777777" w:rsidR="008168EC" w:rsidRDefault="00DB43BE">
      <w:pPr>
        <w:spacing w:line="600" w:lineRule="auto"/>
        <w:ind w:firstLine="720"/>
        <w:jc w:val="both"/>
        <w:rPr>
          <w:rFonts w:eastAsia="Times New Roman"/>
          <w:szCs w:val="24"/>
        </w:rPr>
      </w:pPr>
      <w:r>
        <w:rPr>
          <w:rFonts w:eastAsia="Times New Roman"/>
          <w:szCs w:val="24"/>
        </w:rPr>
        <w:t>Τ</w:t>
      </w:r>
      <w:r w:rsidRPr="005865C4">
        <w:rPr>
          <w:rFonts w:eastAsia="Times New Roman"/>
          <w:szCs w:val="24"/>
        </w:rPr>
        <w:t>ο ερώτημά μου</w:t>
      </w:r>
      <w:r>
        <w:rPr>
          <w:rFonts w:eastAsia="Times New Roman"/>
          <w:szCs w:val="24"/>
        </w:rPr>
        <w:t>,</w:t>
      </w:r>
      <w:r w:rsidRPr="005865C4">
        <w:rPr>
          <w:rFonts w:eastAsia="Times New Roman"/>
          <w:szCs w:val="24"/>
        </w:rPr>
        <w:t xml:space="preserve"> </w:t>
      </w:r>
      <w:r>
        <w:rPr>
          <w:rFonts w:eastAsia="Times New Roman"/>
          <w:szCs w:val="24"/>
        </w:rPr>
        <w:t>λ</w:t>
      </w:r>
      <w:r w:rsidRPr="005865C4">
        <w:rPr>
          <w:rFonts w:eastAsia="Times New Roman"/>
          <w:szCs w:val="24"/>
        </w:rPr>
        <w:t>οιπόν</w:t>
      </w:r>
      <w:r>
        <w:rPr>
          <w:rFonts w:eastAsia="Times New Roman"/>
          <w:szCs w:val="24"/>
        </w:rPr>
        <w:t>,</w:t>
      </w:r>
      <w:r w:rsidRPr="005865C4">
        <w:rPr>
          <w:rFonts w:eastAsia="Times New Roman"/>
          <w:szCs w:val="24"/>
        </w:rPr>
        <w:t xml:space="preserve"> σήμερα το οποίο θέλω να σας απευθύνω</w:t>
      </w:r>
      <w:r>
        <w:rPr>
          <w:rFonts w:eastAsia="Times New Roman"/>
          <w:szCs w:val="24"/>
        </w:rPr>
        <w:t>, κύριε</w:t>
      </w:r>
      <w:r w:rsidRPr="005865C4">
        <w:rPr>
          <w:rFonts w:eastAsia="Times New Roman"/>
          <w:szCs w:val="24"/>
        </w:rPr>
        <w:t xml:space="preserve"> Μητσοτάκη</w:t>
      </w:r>
      <w:r>
        <w:rPr>
          <w:rFonts w:eastAsia="Times New Roman"/>
          <w:szCs w:val="24"/>
        </w:rPr>
        <w:t>,</w:t>
      </w:r>
      <w:r w:rsidRPr="005865C4">
        <w:rPr>
          <w:rFonts w:eastAsia="Times New Roman"/>
          <w:szCs w:val="24"/>
        </w:rPr>
        <w:t xml:space="preserve"> για να </w:t>
      </w:r>
      <w:r>
        <w:rPr>
          <w:rFonts w:eastAsia="Times New Roman"/>
          <w:szCs w:val="24"/>
        </w:rPr>
        <w:t>μου απαντήσ</w:t>
      </w:r>
      <w:r>
        <w:rPr>
          <w:rFonts w:eastAsia="Times New Roman"/>
          <w:szCs w:val="24"/>
        </w:rPr>
        <w:t xml:space="preserve">ετε, είναι το εξής: Τι θα κάνετε τις </w:t>
      </w:r>
      <w:r w:rsidRPr="005865C4">
        <w:rPr>
          <w:rFonts w:eastAsia="Times New Roman"/>
          <w:szCs w:val="24"/>
        </w:rPr>
        <w:t>επόμενες μέρες</w:t>
      </w:r>
      <w:r>
        <w:rPr>
          <w:rFonts w:eastAsia="Times New Roman"/>
          <w:szCs w:val="24"/>
        </w:rPr>
        <w:t>;</w:t>
      </w:r>
      <w:r w:rsidRPr="005865C4">
        <w:rPr>
          <w:rFonts w:eastAsia="Times New Roman"/>
          <w:szCs w:val="24"/>
        </w:rPr>
        <w:t xml:space="preserve"> </w:t>
      </w:r>
      <w:r>
        <w:rPr>
          <w:rFonts w:eastAsia="Times New Roman"/>
          <w:szCs w:val="24"/>
        </w:rPr>
        <w:t>Α</w:t>
      </w:r>
      <w:r w:rsidRPr="005865C4">
        <w:rPr>
          <w:rFonts w:eastAsia="Times New Roman"/>
          <w:szCs w:val="24"/>
        </w:rPr>
        <w:t xml:space="preserve">υτό το </w:t>
      </w:r>
      <w:r>
        <w:rPr>
          <w:rFonts w:eastAsia="Times New Roman"/>
          <w:szCs w:val="24"/>
        </w:rPr>
        <w:t>«</w:t>
      </w:r>
      <w:r w:rsidRPr="005865C4">
        <w:rPr>
          <w:rFonts w:eastAsia="Times New Roman"/>
          <w:szCs w:val="24"/>
        </w:rPr>
        <w:t>ανέφικτο</w:t>
      </w:r>
      <w:r>
        <w:rPr>
          <w:rFonts w:eastAsia="Times New Roman"/>
          <w:szCs w:val="24"/>
        </w:rPr>
        <w:t>», αυτόν τον «λαϊκισμό»</w:t>
      </w:r>
      <w:r w:rsidRPr="005865C4">
        <w:rPr>
          <w:rFonts w:eastAsia="Times New Roman"/>
          <w:szCs w:val="24"/>
        </w:rPr>
        <w:t xml:space="preserve"> θα τον ψηφίσετε</w:t>
      </w:r>
      <w:r>
        <w:rPr>
          <w:rFonts w:eastAsia="Times New Roman"/>
          <w:szCs w:val="24"/>
        </w:rPr>
        <w:t>, ν</w:t>
      </w:r>
      <w:r w:rsidRPr="005865C4">
        <w:rPr>
          <w:rFonts w:eastAsia="Times New Roman"/>
          <w:szCs w:val="24"/>
        </w:rPr>
        <w:t>αι ή όχι</w:t>
      </w:r>
      <w:r>
        <w:rPr>
          <w:rFonts w:eastAsia="Times New Roman"/>
          <w:szCs w:val="24"/>
        </w:rPr>
        <w:t>;</w:t>
      </w:r>
      <w:r w:rsidRPr="005865C4">
        <w:rPr>
          <w:rFonts w:eastAsia="Times New Roman"/>
          <w:szCs w:val="24"/>
        </w:rPr>
        <w:t xml:space="preserve"> </w:t>
      </w:r>
    </w:p>
    <w:p w14:paraId="02B3D258" w14:textId="77777777" w:rsidR="008168EC" w:rsidRDefault="00DB43BE">
      <w:pPr>
        <w:spacing w:line="600" w:lineRule="auto"/>
        <w:ind w:firstLine="709"/>
        <w:jc w:val="both"/>
        <w:rPr>
          <w:rFonts w:eastAsia="Times New Roman"/>
          <w:szCs w:val="24"/>
        </w:rPr>
      </w:pPr>
      <w:r>
        <w:rPr>
          <w:rFonts w:eastAsia="Times New Roman"/>
          <w:szCs w:val="24"/>
        </w:rPr>
        <w:t>Θ</w:t>
      </w:r>
      <w:r w:rsidRPr="00FD38B6">
        <w:rPr>
          <w:rFonts w:eastAsia="Times New Roman"/>
          <w:szCs w:val="24"/>
        </w:rPr>
        <w:t>έλω να ακούσω μία απάντηση σήμερα</w:t>
      </w:r>
      <w:r>
        <w:rPr>
          <w:rFonts w:eastAsia="Times New Roman"/>
          <w:szCs w:val="24"/>
        </w:rPr>
        <w:t>.</w:t>
      </w:r>
      <w:r w:rsidRPr="00FD38B6">
        <w:rPr>
          <w:rFonts w:eastAsia="Times New Roman"/>
          <w:szCs w:val="24"/>
        </w:rPr>
        <w:t xml:space="preserve"> </w:t>
      </w:r>
      <w:r>
        <w:rPr>
          <w:rFonts w:eastAsia="Times New Roman"/>
          <w:szCs w:val="24"/>
        </w:rPr>
        <w:t>Αν τον ψηφίσε</w:t>
      </w:r>
      <w:r w:rsidRPr="00FD38B6">
        <w:rPr>
          <w:rFonts w:eastAsia="Times New Roman"/>
          <w:szCs w:val="24"/>
        </w:rPr>
        <w:t>τε</w:t>
      </w:r>
      <w:r>
        <w:rPr>
          <w:rFonts w:eastAsia="Times New Roman"/>
          <w:szCs w:val="24"/>
        </w:rPr>
        <w:t>,</w:t>
      </w:r>
      <w:r w:rsidRPr="00FD38B6">
        <w:rPr>
          <w:rFonts w:eastAsia="Times New Roman"/>
          <w:szCs w:val="24"/>
        </w:rPr>
        <w:t xml:space="preserve"> </w:t>
      </w:r>
      <w:r>
        <w:rPr>
          <w:rFonts w:eastAsia="Times New Roman"/>
          <w:szCs w:val="24"/>
        </w:rPr>
        <w:t>πρέπει να βγείτε κ</w:t>
      </w:r>
      <w:r w:rsidRPr="00FD38B6">
        <w:rPr>
          <w:rFonts w:eastAsia="Times New Roman"/>
          <w:szCs w:val="24"/>
        </w:rPr>
        <w:t>αι να καταγγείλετε τον κ</w:t>
      </w:r>
      <w:r>
        <w:rPr>
          <w:rFonts w:eastAsia="Times New Roman"/>
          <w:szCs w:val="24"/>
        </w:rPr>
        <w:t>.</w:t>
      </w:r>
      <w:r w:rsidRPr="00FD38B6">
        <w:rPr>
          <w:rFonts w:eastAsia="Times New Roman"/>
          <w:szCs w:val="24"/>
        </w:rPr>
        <w:t xml:space="preserve"> Βέμπερ τον </w:t>
      </w:r>
      <w:proofErr w:type="spellStart"/>
      <w:r>
        <w:rPr>
          <w:rFonts w:eastAsia="Times New Roman"/>
          <w:szCs w:val="24"/>
        </w:rPr>
        <w:t>ευρω</w:t>
      </w:r>
      <w:proofErr w:type="spellEnd"/>
      <w:r>
        <w:rPr>
          <w:rFonts w:eastAsia="Times New Roman"/>
          <w:szCs w:val="24"/>
        </w:rPr>
        <w:t>-</w:t>
      </w:r>
      <w:r w:rsidRPr="00FD38B6">
        <w:rPr>
          <w:rFonts w:eastAsia="Times New Roman"/>
          <w:szCs w:val="24"/>
        </w:rPr>
        <w:t xml:space="preserve">αρχηγό </w:t>
      </w:r>
      <w:r>
        <w:rPr>
          <w:rFonts w:eastAsia="Times New Roman"/>
          <w:szCs w:val="24"/>
        </w:rPr>
        <w:t>σας.</w:t>
      </w:r>
      <w:r w:rsidRPr="00FD38B6">
        <w:rPr>
          <w:rFonts w:eastAsia="Times New Roman"/>
          <w:szCs w:val="24"/>
        </w:rPr>
        <w:t xml:space="preserve"> </w:t>
      </w:r>
      <w:r>
        <w:rPr>
          <w:rFonts w:eastAsia="Times New Roman"/>
          <w:szCs w:val="24"/>
        </w:rPr>
        <w:t>Θ</w:t>
      </w:r>
      <w:r w:rsidRPr="00FD38B6">
        <w:rPr>
          <w:rFonts w:eastAsia="Times New Roman"/>
          <w:szCs w:val="24"/>
        </w:rPr>
        <w:t xml:space="preserve">α πρέπει </w:t>
      </w:r>
      <w:r>
        <w:rPr>
          <w:rFonts w:eastAsia="Times New Roman"/>
          <w:szCs w:val="24"/>
        </w:rPr>
        <w:t>να πείτε στον κ. Βέμπερ</w:t>
      </w:r>
      <w:r w:rsidRPr="00FD38B6">
        <w:rPr>
          <w:rFonts w:eastAsia="Times New Roman"/>
          <w:szCs w:val="24"/>
        </w:rPr>
        <w:t xml:space="preserve"> να </w:t>
      </w:r>
      <w:r>
        <w:rPr>
          <w:rFonts w:eastAsia="Times New Roman"/>
          <w:szCs w:val="24"/>
        </w:rPr>
        <w:t>κάνει κουμάντο</w:t>
      </w:r>
      <w:r w:rsidRPr="00FD38B6">
        <w:rPr>
          <w:rFonts w:eastAsia="Times New Roman"/>
          <w:szCs w:val="24"/>
        </w:rPr>
        <w:t xml:space="preserve"> </w:t>
      </w:r>
      <w:r>
        <w:rPr>
          <w:rFonts w:eastAsia="Times New Roman"/>
          <w:szCs w:val="24"/>
        </w:rPr>
        <w:t>σ</w:t>
      </w:r>
      <w:r w:rsidRPr="00FD38B6">
        <w:rPr>
          <w:rFonts w:eastAsia="Times New Roman"/>
          <w:szCs w:val="24"/>
        </w:rPr>
        <w:t xml:space="preserve">τη δική </w:t>
      </w:r>
      <w:r>
        <w:rPr>
          <w:rFonts w:eastAsia="Times New Roman"/>
          <w:szCs w:val="24"/>
        </w:rPr>
        <w:t xml:space="preserve">του τη χώρα. Να του πείτε </w:t>
      </w:r>
      <w:r>
        <w:rPr>
          <w:rFonts w:eastAsia="Times New Roman"/>
          <w:szCs w:val="24"/>
        </w:rPr>
        <w:lastRenderedPageBreak/>
        <w:t>ότι εμείς εδώ, η κοινοβουλευτική πλειοψηφία, θέλετε δεν θέλετε, θέλει δεν θέλει, θα τα ψηφίσουμε αυτά τα μέτρα. Θέλει δεν θέλει ο κ. Βέμπερ, θέλει δεν θέλει ο κ. Μητσοτάκ</w:t>
      </w:r>
      <w:r>
        <w:rPr>
          <w:rFonts w:eastAsia="Times New Roman"/>
          <w:szCs w:val="24"/>
        </w:rPr>
        <w:t xml:space="preserve">ης, θα τα ψηφίσουμε αυτά τα μέτρα! </w:t>
      </w:r>
    </w:p>
    <w:p w14:paraId="02B3D259" w14:textId="77777777" w:rsidR="008168EC" w:rsidRDefault="00DB43BE">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2B3D25A" w14:textId="77777777" w:rsidR="008168EC" w:rsidRDefault="00DB43BE">
      <w:pPr>
        <w:spacing w:line="600" w:lineRule="auto"/>
        <w:ind w:firstLine="720"/>
        <w:jc w:val="both"/>
        <w:rPr>
          <w:rFonts w:eastAsia="Times New Roman"/>
          <w:szCs w:val="24"/>
        </w:rPr>
      </w:pPr>
      <w:r w:rsidRPr="00B6235A">
        <w:rPr>
          <w:rFonts w:eastAsia="Times New Roman"/>
          <w:b/>
          <w:szCs w:val="24"/>
        </w:rPr>
        <w:t>ΙΑΣ</w:t>
      </w:r>
      <w:r>
        <w:rPr>
          <w:rFonts w:eastAsia="Times New Roman"/>
          <w:b/>
          <w:szCs w:val="24"/>
        </w:rPr>
        <w:t>ΟΝΑΣ</w:t>
      </w:r>
      <w:r w:rsidRPr="00B6235A">
        <w:rPr>
          <w:rFonts w:eastAsia="Times New Roman"/>
          <w:b/>
          <w:szCs w:val="24"/>
        </w:rPr>
        <w:t xml:space="preserve"> ΦΩΤΗΛΑΣ:</w:t>
      </w:r>
      <w:r>
        <w:rPr>
          <w:rFonts w:eastAsia="Times New Roman"/>
          <w:szCs w:val="24"/>
        </w:rPr>
        <w:t xml:space="preserve"> Θα φωνάξετε </w:t>
      </w:r>
      <w:r w:rsidRPr="00FD38B6">
        <w:rPr>
          <w:rFonts w:eastAsia="Times New Roman"/>
          <w:szCs w:val="24"/>
        </w:rPr>
        <w:t>“</w:t>
      </w:r>
      <w:r>
        <w:rPr>
          <w:rFonts w:eastAsia="Times New Roman"/>
          <w:szCs w:val="24"/>
          <w:lang w:val="en-US"/>
        </w:rPr>
        <w:t>g</w:t>
      </w:r>
      <w:r>
        <w:rPr>
          <w:rFonts w:eastAsia="Times New Roman"/>
          <w:szCs w:val="24"/>
          <w:lang w:val="en-US"/>
        </w:rPr>
        <w:t>o</w:t>
      </w:r>
      <w:r w:rsidRPr="00FD38B6">
        <w:rPr>
          <w:rFonts w:eastAsia="Times New Roman"/>
          <w:szCs w:val="24"/>
        </w:rPr>
        <w:t xml:space="preserve"> </w:t>
      </w:r>
      <w:r>
        <w:rPr>
          <w:rFonts w:eastAsia="Times New Roman"/>
          <w:szCs w:val="24"/>
          <w:lang w:val="en-US"/>
        </w:rPr>
        <w:t>back</w:t>
      </w:r>
      <w:r w:rsidRPr="00FD38B6">
        <w:rPr>
          <w:rFonts w:eastAsia="Times New Roman"/>
          <w:szCs w:val="24"/>
        </w:rPr>
        <w:t xml:space="preserve">, </w:t>
      </w:r>
      <w:r>
        <w:rPr>
          <w:rFonts w:eastAsia="Times New Roman"/>
          <w:szCs w:val="24"/>
        </w:rPr>
        <w:t>κύριε Βέμπερ</w:t>
      </w:r>
      <w:r w:rsidRPr="00FD38B6">
        <w:rPr>
          <w:rFonts w:eastAsia="Times New Roman"/>
          <w:szCs w:val="24"/>
        </w:rPr>
        <w:t>”</w:t>
      </w:r>
      <w:r>
        <w:rPr>
          <w:rFonts w:eastAsia="Times New Roman"/>
          <w:szCs w:val="24"/>
        </w:rPr>
        <w:t>.</w:t>
      </w:r>
    </w:p>
    <w:p w14:paraId="02B3D25B" w14:textId="77777777" w:rsidR="008168EC" w:rsidRDefault="00DB43BE">
      <w:pPr>
        <w:spacing w:line="600" w:lineRule="auto"/>
        <w:ind w:firstLine="720"/>
        <w:jc w:val="both"/>
        <w:rPr>
          <w:rFonts w:eastAsia="Times New Roman"/>
          <w:szCs w:val="24"/>
        </w:rPr>
      </w:pPr>
      <w:r w:rsidRPr="00B6235A">
        <w:rPr>
          <w:rFonts w:eastAsia="Times New Roman"/>
          <w:b/>
          <w:szCs w:val="24"/>
        </w:rPr>
        <w:t xml:space="preserve">ΠΡΟΕΔΡΟΣ (Νικόλαος </w:t>
      </w:r>
      <w:proofErr w:type="spellStart"/>
      <w:r w:rsidRPr="00B6235A">
        <w:rPr>
          <w:rFonts w:eastAsia="Times New Roman"/>
          <w:b/>
          <w:szCs w:val="24"/>
        </w:rPr>
        <w:t>Βούτσης</w:t>
      </w:r>
      <w:proofErr w:type="spellEnd"/>
      <w:r w:rsidRPr="00B6235A">
        <w:rPr>
          <w:rFonts w:eastAsia="Times New Roman"/>
          <w:b/>
          <w:szCs w:val="24"/>
        </w:rPr>
        <w:t>):</w:t>
      </w:r>
      <w:r>
        <w:rPr>
          <w:rFonts w:eastAsia="Times New Roman"/>
          <w:szCs w:val="24"/>
        </w:rPr>
        <w:t xml:space="preserve"> Παρακαλώ. Ησυχία.</w:t>
      </w:r>
    </w:p>
    <w:p w14:paraId="02B3D25C" w14:textId="77777777" w:rsidR="008168EC" w:rsidRDefault="00DB43BE">
      <w:pPr>
        <w:spacing w:line="600" w:lineRule="auto"/>
        <w:ind w:firstLine="720"/>
        <w:jc w:val="both"/>
        <w:rPr>
          <w:rFonts w:eastAsia="Times New Roman"/>
          <w:szCs w:val="24"/>
        </w:rPr>
      </w:pPr>
      <w:r w:rsidRPr="00B6235A">
        <w:rPr>
          <w:rFonts w:eastAsia="Times New Roman"/>
          <w:b/>
          <w:szCs w:val="24"/>
        </w:rPr>
        <w:t>ΑΛΕΞΗΣ ΤΣΙΠΡΑΣ (Πρόεδρος της Κυβέρνησης):</w:t>
      </w:r>
      <w:r>
        <w:rPr>
          <w:rFonts w:eastAsia="Times New Roman"/>
          <w:szCs w:val="24"/>
        </w:rPr>
        <w:t xml:space="preserve"> Καλό ήταν αυτό. Ποιος το είπε αυτ</w:t>
      </w:r>
      <w:r>
        <w:rPr>
          <w:rFonts w:eastAsia="Times New Roman"/>
          <w:szCs w:val="24"/>
        </w:rPr>
        <w:t xml:space="preserve">ό; Εσείς το είπατε, κύριε Φωτήλα; </w:t>
      </w:r>
    </w:p>
    <w:p w14:paraId="02B3D25D" w14:textId="77777777" w:rsidR="008168EC" w:rsidRDefault="00DB43BE">
      <w:pPr>
        <w:spacing w:line="600" w:lineRule="auto"/>
        <w:ind w:firstLine="720"/>
        <w:jc w:val="both"/>
        <w:rPr>
          <w:rFonts w:eastAsia="Times New Roman"/>
          <w:szCs w:val="24"/>
        </w:rPr>
      </w:pPr>
      <w:r>
        <w:rPr>
          <w:rFonts w:eastAsia="Times New Roman"/>
          <w:szCs w:val="24"/>
        </w:rPr>
        <w:t xml:space="preserve">Εγώ εκτιμώ ιδιαίτερα το χιούμορ. Σας επιβραβεύω. Ήταν πάρα πολύ καλό το χιούμορ σας. </w:t>
      </w:r>
    </w:p>
    <w:p w14:paraId="02B3D25E" w14:textId="77777777" w:rsidR="008168EC" w:rsidRDefault="00DB43BE">
      <w:pPr>
        <w:spacing w:line="600" w:lineRule="auto"/>
        <w:ind w:firstLine="720"/>
        <w:jc w:val="both"/>
        <w:rPr>
          <w:rFonts w:eastAsia="Times New Roman"/>
          <w:szCs w:val="24"/>
        </w:rPr>
      </w:pPr>
      <w:r w:rsidRPr="00FD38B6">
        <w:rPr>
          <w:rFonts w:eastAsia="Times New Roman"/>
          <w:szCs w:val="24"/>
        </w:rPr>
        <w:t>Πέραν όμως του χιούμορ και του αστεϊσμού</w:t>
      </w:r>
      <w:r>
        <w:rPr>
          <w:rFonts w:eastAsia="Times New Roman"/>
          <w:szCs w:val="24"/>
        </w:rPr>
        <w:t>,</w:t>
      </w:r>
      <w:r w:rsidRPr="00FD38B6">
        <w:rPr>
          <w:rFonts w:eastAsia="Times New Roman"/>
          <w:szCs w:val="24"/>
        </w:rPr>
        <w:t xml:space="preserve"> ο ελληνικός λαός καταλαβαίνει ότι</w:t>
      </w:r>
      <w:r>
        <w:rPr>
          <w:rFonts w:eastAsia="Times New Roman"/>
          <w:szCs w:val="24"/>
        </w:rPr>
        <w:t>,</w:t>
      </w:r>
      <w:r w:rsidRPr="00FD38B6">
        <w:rPr>
          <w:rFonts w:eastAsia="Times New Roman"/>
          <w:szCs w:val="24"/>
        </w:rPr>
        <w:t xml:space="preserve"> για άλλη μία φορά</w:t>
      </w:r>
      <w:r>
        <w:rPr>
          <w:rFonts w:eastAsia="Times New Roman"/>
          <w:szCs w:val="24"/>
        </w:rPr>
        <w:t>,</w:t>
      </w:r>
      <w:r w:rsidRPr="00FD38B6">
        <w:rPr>
          <w:rFonts w:eastAsia="Times New Roman"/>
          <w:szCs w:val="24"/>
        </w:rPr>
        <w:t xml:space="preserve"> </w:t>
      </w:r>
      <w:r>
        <w:rPr>
          <w:rFonts w:eastAsia="Times New Roman"/>
          <w:szCs w:val="24"/>
        </w:rPr>
        <w:t>η Νέα Δημοκρατία</w:t>
      </w:r>
      <w:r>
        <w:rPr>
          <w:rFonts w:eastAsia="Times New Roman"/>
          <w:szCs w:val="24"/>
        </w:rPr>
        <w:t>,</w:t>
      </w:r>
      <w:r w:rsidRPr="00FD38B6">
        <w:rPr>
          <w:rFonts w:eastAsia="Times New Roman"/>
          <w:szCs w:val="24"/>
        </w:rPr>
        <w:t xml:space="preserve"> </w:t>
      </w:r>
      <w:r>
        <w:rPr>
          <w:rFonts w:eastAsia="Times New Roman"/>
          <w:szCs w:val="24"/>
        </w:rPr>
        <w:t>σ’ αυτήν εδώ την Α</w:t>
      </w:r>
      <w:r w:rsidRPr="00FD38B6">
        <w:rPr>
          <w:rFonts w:eastAsia="Times New Roman"/>
          <w:szCs w:val="24"/>
        </w:rPr>
        <w:t>ίθο</w:t>
      </w:r>
      <w:r w:rsidRPr="00FD38B6">
        <w:rPr>
          <w:rFonts w:eastAsia="Times New Roman"/>
          <w:szCs w:val="24"/>
        </w:rPr>
        <w:t>υσα</w:t>
      </w:r>
      <w:r>
        <w:rPr>
          <w:rFonts w:eastAsia="Times New Roman"/>
          <w:szCs w:val="24"/>
        </w:rPr>
        <w:t>,</w:t>
      </w:r>
      <w:r w:rsidRPr="00FD38B6">
        <w:rPr>
          <w:rFonts w:eastAsia="Times New Roman"/>
          <w:szCs w:val="24"/>
        </w:rPr>
        <w:t xml:space="preserve"> στη </w:t>
      </w:r>
      <w:proofErr w:type="spellStart"/>
      <w:r w:rsidRPr="00FD38B6">
        <w:rPr>
          <w:rFonts w:eastAsia="Times New Roman"/>
          <w:szCs w:val="24"/>
        </w:rPr>
        <w:t>μεταμνημονιακή</w:t>
      </w:r>
      <w:proofErr w:type="spellEnd"/>
      <w:r w:rsidRPr="00FD38B6">
        <w:rPr>
          <w:rFonts w:eastAsia="Times New Roman"/>
          <w:szCs w:val="24"/>
        </w:rPr>
        <w:t xml:space="preserve"> εποχή</w:t>
      </w:r>
      <w:r>
        <w:rPr>
          <w:rFonts w:eastAsia="Times New Roman"/>
          <w:szCs w:val="24"/>
        </w:rPr>
        <w:t>,</w:t>
      </w:r>
      <w:r w:rsidRPr="00FD38B6">
        <w:rPr>
          <w:rFonts w:eastAsia="Times New Roman"/>
          <w:szCs w:val="24"/>
        </w:rPr>
        <w:t xml:space="preserve"> που προέβλεψε ότι δεν θα </w:t>
      </w:r>
      <w:r>
        <w:rPr>
          <w:rFonts w:eastAsia="Times New Roman"/>
          <w:szCs w:val="24"/>
        </w:rPr>
        <w:t>έ</w:t>
      </w:r>
      <w:r w:rsidRPr="00FD38B6">
        <w:rPr>
          <w:rFonts w:eastAsia="Times New Roman"/>
          <w:szCs w:val="24"/>
        </w:rPr>
        <w:t xml:space="preserve">ρθει </w:t>
      </w:r>
      <w:r>
        <w:rPr>
          <w:rFonts w:eastAsia="Times New Roman"/>
          <w:szCs w:val="24"/>
        </w:rPr>
        <w:t xml:space="preserve">ποτέ, </w:t>
      </w:r>
      <w:r w:rsidRPr="00FD38B6">
        <w:rPr>
          <w:rFonts w:eastAsia="Times New Roman"/>
          <w:szCs w:val="24"/>
        </w:rPr>
        <w:t xml:space="preserve">θα </w:t>
      </w:r>
      <w:r w:rsidRPr="00FD38B6">
        <w:rPr>
          <w:rFonts w:eastAsia="Times New Roman"/>
          <w:szCs w:val="24"/>
        </w:rPr>
        <w:lastRenderedPageBreak/>
        <w:t>κληθεί να ψη</w:t>
      </w:r>
      <w:r>
        <w:rPr>
          <w:rFonts w:eastAsia="Times New Roman"/>
          <w:szCs w:val="24"/>
        </w:rPr>
        <w:t>φίσει μέτρα</w:t>
      </w:r>
      <w:r>
        <w:rPr>
          <w:rFonts w:eastAsia="Times New Roman"/>
          <w:szCs w:val="24"/>
        </w:rPr>
        <w:t>,</w:t>
      </w:r>
      <w:r>
        <w:rPr>
          <w:rFonts w:eastAsia="Times New Roman"/>
          <w:szCs w:val="24"/>
        </w:rPr>
        <w:t xml:space="preserve"> τα οποία δεν πιστεύει. Βεβαίως</w:t>
      </w:r>
      <w:r>
        <w:rPr>
          <w:rFonts w:eastAsia="Times New Roman"/>
          <w:szCs w:val="24"/>
        </w:rPr>
        <w:t>,</w:t>
      </w:r>
      <w:r w:rsidRPr="00FD38B6">
        <w:rPr>
          <w:rFonts w:eastAsia="Times New Roman"/>
          <w:szCs w:val="24"/>
        </w:rPr>
        <w:t xml:space="preserve"> θα κληθεί να ψηφίσει και μέτρα</w:t>
      </w:r>
      <w:r>
        <w:rPr>
          <w:rFonts w:eastAsia="Times New Roman"/>
          <w:szCs w:val="24"/>
        </w:rPr>
        <w:t>,</w:t>
      </w:r>
      <w:r w:rsidRPr="00FD38B6">
        <w:rPr>
          <w:rFonts w:eastAsia="Times New Roman"/>
          <w:szCs w:val="24"/>
        </w:rPr>
        <w:t xml:space="preserve"> τα οποία είναι</w:t>
      </w:r>
      <w:r>
        <w:rPr>
          <w:rFonts w:eastAsia="Times New Roman"/>
          <w:szCs w:val="24"/>
        </w:rPr>
        <w:t xml:space="preserve"> αντίθετα στο ιδεολογικό της πρόσημο,</w:t>
      </w:r>
      <w:r w:rsidRPr="00FD38B6">
        <w:rPr>
          <w:rFonts w:eastAsia="Times New Roman"/>
          <w:szCs w:val="24"/>
        </w:rPr>
        <w:t xml:space="preserve"> γιατί είναι μέτρα</w:t>
      </w:r>
      <w:r>
        <w:rPr>
          <w:rFonts w:eastAsia="Times New Roman"/>
          <w:szCs w:val="24"/>
        </w:rPr>
        <w:t>,</w:t>
      </w:r>
      <w:r w:rsidRPr="00FD38B6">
        <w:rPr>
          <w:rFonts w:eastAsia="Times New Roman"/>
          <w:szCs w:val="24"/>
        </w:rPr>
        <w:t xml:space="preserve"> τα οποία προστατεύουν και ενισχύουν τους πολλούς</w:t>
      </w:r>
      <w:r>
        <w:rPr>
          <w:rFonts w:eastAsia="Times New Roman"/>
          <w:szCs w:val="24"/>
        </w:rPr>
        <w:t>.</w:t>
      </w:r>
      <w:r w:rsidRPr="00FD38B6">
        <w:rPr>
          <w:rFonts w:eastAsia="Times New Roman"/>
          <w:szCs w:val="24"/>
        </w:rPr>
        <w:t xml:space="preserve"> </w:t>
      </w:r>
    </w:p>
    <w:p w14:paraId="02B3D25F" w14:textId="77777777" w:rsidR="008168EC" w:rsidRDefault="00DB43BE">
      <w:pPr>
        <w:spacing w:line="600" w:lineRule="auto"/>
        <w:ind w:firstLine="720"/>
        <w:jc w:val="both"/>
        <w:rPr>
          <w:rFonts w:eastAsia="Times New Roman"/>
          <w:szCs w:val="24"/>
        </w:rPr>
      </w:pPr>
      <w:r>
        <w:rPr>
          <w:rFonts w:eastAsia="Times New Roman"/>
          <w:szCs w:val="24"/>
        </w:rPr>
        <w:t>Όμως,</w:t>
      </w:r>
      <w:r w:rsidRPr="00FD38B6">
        <w:rPr>
          <w:rFonts w:eastAsia="Times New Roman"/>
          <w:szCs w:val="24"/>
        </w:rPr>
        <w:t xml:space="preserve"> </w:t>
      </w:r>
      <w:r>
        <w:rPr>
          <w:rFonts w:eastAsia="Times New Roman"/>
          <w:szCs w:val="24"/>
        </w:rPr>
        <w:t xml:space="preserve">με βάση το γεγονός ότι χθες </w:t>
      </w:r>
      <w:r w:rsidRPr="00FD38B6">
        <w:rPr>
          <w:rFonts w:eastAsia="Times New Roman"/>
          <w:szCs w:val="24"/>
        </w:rPr>
        <w:t xml:space="preserve">ο υποψήφιος υποστηριζόμενος από τη Νέα Δημοκρατία και </w:t>
      </w:r>
      <w:r>
        <w:rPr>
          <w:rFonts w:eastAsia="Times New Roman"/>
          <w:szCs w:val="24"/>
        </w:rPr>
        <w:t>σ</w:t>
      </w:r>
      <w:r w:rsidRPr="00FD38B6">
        <w:rPr>
          <w:rFonts w:eastAsia="Times New Roman"/>
          <w:szCs w:val="24"/>
        </w:rPr>
        <w:t xml:space="preserve">τενός φίλος του </w:t>
      </w:r>
      <w:r>
        <w:rPr>
          <w:rFonts w:eastAsia="Times New Roman"/>
          <w:szCs w:val="24"/>
        </w:rPr>
        <w:t xml:space="preserve">κ. </w:t>
      </w:r>
      <w:r w:rsidRPr="00FD38B6">
        <w:rPr>
          <w:rFonts w:eastAsia="Times New Roman"/>
          <w:szCs w:val="24"/>
        </w:rPr>
        <w:t>Μητσοτάκη</w:t>
      </w:r>
      <w:r>
        <w:rPr>
          <w:rFonts w:eastAsia="Times New Roman"/>
          <w:szCs w:val="24"/>
        </w:rPr>
        <w:t>,</w:t>
      </w:r>
      <w:r w:rsidRPr="00FD38B6">
        <w:rPr>
          <w:rFonts w:eastAsia="Times New Roman"/>
          <w:szCs w:val="24"/>
        </w:rPr>
        <w:t xml:space="preserve"> </w:t>
      </w:r>
      <w:r>
        <w:rPr>
          <w:rFonts w:eastAsia="Times New Roman"/>
          <w:szCs w:val="24"/>
        </w:rPr>
        <w:t>ο κ. Βέμπερ,</w:t>
      </w:r>
      <w:r w:rsidRPr="00FD38B6">
        <w:rPr>
          <w:rFonts w:eastAsia="Times New Roman"/>
          <w:szCs w:val="24"/>
        </w:rPr>
        <w:t xml:space="preserve"> βγήκε και </w:t>
      </w:r>
      <w:proofErr w:type="spellStart"/>
      <w:r w:rsidRPr="00FD38B6">
        <w:rPr>
          <w:rFonts w:eastAsia="Times New Roman"/>
          <w:szCs w:val="24"/>
        </w:rPr>
        <w:t>καταφέρθηκε</w:t>
      </w:r>
      <w:proofErr w:type="spellEnd"/>
      <w:r w:rsidRPr="00FD38B6">
        <w:rPr>
          <w:rFonts w:eastAsia="Times New Roman"/>
          <w:szCs w:val="24"/>
        </w:rPr>
        <w:t xml:space="preserve"> εναντίον αυτών </w:t>
      </w:r>
      <w:r>
        <w:rPr>
          <w:rFonts w:eastAsia="Times New Roman"/>
          <w:szCs w:val="24"/>
        </w:rPr>
        <w:t>των μέτρων</w:t>
      </w:r>
      <w:r>
        <w:rPr>
          <w:rFonts w:eastAsia="Times New Roman"/>
          <w:szCs w:val="24"/>
        </w:rPr>
        <w:t>,</w:t>
      </w:r>
      <w:r w:rsidRPr="00FD38B6">
        <w:rPr>
          <w:rFonts w:eastAsia="Times New Roman"/>
          <w:szCs w:val="24"/>
        </w:rPr>
        <w:t xml:space="preserve"> γεννάται </w:t>
      </w:r>
      <w:r>
        <w:rPr>
          <w:rFonts w:eastAsia="Times New Roman"/>
          <w:szCs w:val="24"/>
        </w:rPr>
        <w:t>ένα</w:t>
      </w:r>
      <w:r w:rsidRPr="00FD38B6">
        <w:rPr>
          <w:rFonts w:eastAsia="Times New Roman"/>
          <w:szCs w:val="24"/>
        </w:rPr>
        <w:t xml:space="preserve"> ερώτημα</w:t>
      </w:r>
      <w:r>
        <w:rPr>
          <w:rFonts w:eastAsia="Times New Roman"/>
          <w:szCs w:val="24"/>
        </w:rPr>
        <w:t>.</w:t>
      </w:r>
      <w:r w:rsidRPr="00FD38B6">
        <w:rPr>
          <w:rFonts w:eastAsia="Times New Roman"/>
          <w:szCs w:val="24"/>
        </w:rPr>
        <w:t xml:space="preserve"> </w:t>
      </w:r>
      <w:r>
        <w:rPr>
          <w:rFonts w:eastAsia="Times New Roman"/>
          <w:szCs w:val="24"/>
        </w:rPr>
        <w:t>Ο</w:t>
      </w:r>
      <w:r>
        <w:rPr>
          <w:rFonts w:eastAsia="Times New Roman"/>
          <w:szCs w:val="24"/>
        </w:rPr>
        <w:t xml:space="preserve"> ελληνικός λαός καταλαβαίνει πως αν εκλεγεί Π</w:t>
      </w:r>
      <w:r w:rsidRPr="00FD38B6">
        <w:rPr>
          <w:rFonts w:eastAsia="Times New Roman"/>
          <w:szCs w:val="24"/>
        </w:rPr>
        <w:t xml:space="preserve">ρόεδρος της </w:t>
      </w:r>
      <w:r>
        <w:rPr>
          <w:rFonts w:eastAsia="Times New Roman"/>
          <w:szCs w:val="24"/>
        </w:rPr>
        <w:t>Κ</w:t>
      </w:r>
      <w:r w:rsidRPr="00FD38B6">
        <w:rPr>
          <w:rFonts w:eastAsia="Times New Roman"/>
          <w:szCs w:val="24"/>
        </w:rPr>
        <w:t>ομισιόν</w:t>
      </w:r>
      <w:r>
        <w:rPr>
          <w:rFonts w:eastAsia="Times New Roman"/>
          <w:szCs w:val="24"/>
        </w:rPr>
        <w:t>,</w:t>
      </w:r>
      <w:r w:rsidRPr="00FD38B6">
        <w:rPr>
          <w:rFonts w:eastAsia="Times New Roman"/>
          <w:szCs w:val="24"/>
        </w:rPr>
        <w:t xml:space="preserve"> το πρώτο πράγμα που θα κάνει </w:t>
      </w:r>
      <w:r>
        <w:rPr>
          <w:rFonts w:eastAsia="Times New Roman"/>
          <w:szCs w:val="24"/>
        </w:rPr>
        <w:t>είναι να πάρει τηλέφωνο τον Έλληνα Π</w:t>
      </w:r>
      <w:r w:rsidRPr="00FD38B6">
        <w:rPr>
          <w:rFonts w:eastAsia="Times New Roman"/>
          <w:szCs w:val="24"/>
        </w:rPr>
        <w:t xml:space="preserve">ρωθυπουργό </w:t>
      </w:r>
      <w:r>
        <w:rPr>
          <w:rFonts w:eastAsia="Times New Roman"/>
          <w:szCs w:val="24"/>
        </w:rPr>
        <w:t>και να του πει «μην</w:t>
      </w:r>
      <w:r w:rsidRPr="00FD38B6">
        <w:rPr>
          <w:rFonts w:eastAsia="Times New Roman"/>
          <w:szCs w:val="24"/>
        </w:rPr>
        <w:t xml:space="preserve"> προχωράς</w:t>
      </w:r>
      <w:r>
        <w:rPr>
          <w:rFonts w:eastAsia="Times New Roman"/>
          <w:szCs w:val="24"/>
        </w:rPr>
        <w:t xml:space="preserve">». Αυτό θα κάνει. </w:t>
      </w:r>
    </w:p>
    <w:p w14:paraId="02B3D260" w14:textId="77777777" w:rsidR="008168EC" w:rsidRDefault="00DB43BE">
      <w:pPr>
        <w:spacing w:line="600" w:lineRule="auto"/>
        <w:ind w:firstLine="720"/>
        <w:jc w:val="both"/>
        <w:rPr>
          <w:rFonts w:eastAsia="Times New Roman"/>
          <w:szCs w:val="24"/>
        </w:rPr>
      </w:pPr>
      <w:r>
        <w:rPr>
          <w:rFonts w:eastAsia="Times New Roman"/>
          <w:szCs w:val="24"/>
        </w:rPr>
        <w:t>Άρα, λ</w:t>
      </w:r>
      <w:r w:rsidRPr="00FD38B6">
        <w:rPr>
          <w:rFonts w:eastAsia="Times New Roman"/>
          <w:szCs w:val="24"/>
        </w:rPr>
        <w:t>οιπόν</w:t>
      </w:r>
      <w:r>
        <w:rPr>
          <w:rFonts w:eastAsia="Times New Roman"/>
          <w:szCs w:val="24"/>
        </w:rPr>
        <w:t>,</w:t>
      </w:r>
      <w:r w:rsidRPr="00FD38B6">
        <w:rPr>
          <w:rFonts w:eastAsia="Times New Roman"/>
          <w:szCs w:val="24"/>
        </w:rPr>
        <w:t xml:space="preserve"> ο ελληνικός λαός πρέπει να γνωρίζει ότι αυτό το πακέτ</w:t>
      </w:r>
      <w:r w:rsidRPr="00FD38B6">
        <w:rPr>
          <w:rFonts w:eastAsia="Times New Roman"/>
          <w:szCs w:val="24"/>
        </w:rPr>
        <w:t xml:space="preserve">ο </w:t>
      </w:r>
      <w:r>
        <w:rPr>
          <w:rFonts w:eastAsia="Times New Roman"/>
          <w:szCs w:val="24"/>
        </w:rPr>
        <w:t>ελάφρυνσης και σημαντικής ανάσας, μετά από οκτώ χρόνια, θα</w:t>
      </w:r>
      <w:r w:rsidRPr="00FD38B6">
        <w:rPr>
          <w:rFonts w:eastAsia="Times New Roman"/>
          <w:szCs w:val="24"/>
        </w:rPr>
        <w:t xml:space="preserve"> εφαρμοστεί και θα υλοποιηθεί </w:t>
      </w:r>
      <w:r>
        <w:rPr>
          <w:rFonts w:eastAsia="Times New Roman"/>
          <w:szCs w:val="24"/>
        </w:rPr>
        <w:t xml:space="preserve">αν </w:t>
      </w:r>
      <w:r w:rsidRPr="00FD38B6">
        <w:rPr>
          <w:rFonts w:eastAsia="Times New Roman"/>
          <w:szCs w:val="24"/>
        </w:rPr>
        <w:t xml:space="preserve">ο ΣΥΡΙΖΑ </w:t>
      </w:r>
      <w:r>
        <w:rPr>
          <w:rFonts w:eastAsia="Times New Roman"/>
          <w:szCs w:val="24"/>
        </w:rPr>
        <w:t xml:space="preserve">είναι </w:t>
      </w:r>
      <w:r w:rsidRPr="00FD38B6">
        <w:rPr>
          <w:rFonts w:eastAsia="Times New Roman"/>
          <w:szCs w:val="24"/>
        </w:rPr>
        <w:t xml:space="preserve">στην κυβέρνηση και </w:t>
      </w:r>
      <w:r>
        <w:rPr>
          <w:rFonts w:eastAsia="Times New Roman"/>
          <w:szCs w:val="24"/>
        </w:rPr>
        <w:t>αν ο κ. Βέμπερ δεν είναι στη θέση του Προέδρου της Κομισιόν. Διότι</w:t>
      </w:r>
      <w:r>
        <w:rPr>
          <w:rFonts w:eastAsia="Times New Roman"/>
          <w:szCs w:val="24"/>
        </w:rPr>
        <w:t>,</w:t>
      </w:r>
      <w:r>
        <w:rPr>
          <w:rFonts w:eastAsia="Times New Roman"/>
          <w:szCs w:val="24"/>
        </w:rPr>
        <w:t xml:space="preserve"> κάθε ψήφος στις ευρωπαϊκές εκλογές στη Νέα Δημοκρατία</w:t>
      </w:r>
      <w:r>
        <w:rPr>
          <w:rFonts w:eastAsia="Times New Roman"/>
          <w:szCs w:val="24"/>
        </w:rPr>
        <w:t>,</w:t>
      </w:r>
      <w:r>
        <w:rPr>
          <w:rFonts w:eastAsia="Times New Roman"/>
          <w:szCs w:val="24"/>
        </w:rPr>
        <w:t xml:space="preserve"> είναι </w:t>
      </w:r>
      <w:r>
        <w:rPr>
          <w:rFonts w:eastAsia="Times New Roman"/>
          <w:szCs w:val="24"/>
        </w:rPr>
        <w:t xml:space="preserve">ψήφος υποστήριξης του ανθέλληνα και υποστηρικτή της λιτότητας κ. Βέμπερ. </w:t>
      </w:r>
    </w:p>
    <w:p w14:paraId="02B3D261" w14:textId="77777777" w:rsidR="008168EC" w:rsidRDefault="00DB43BE">
      <w:pPr>
        <w:spacing w:line="600" w:lineRule="auto"/>
        <w:ind w:firstLine="720"/>
        <w:jc w:val="center"/>
        <w:rPr>
          <w:rFonts w:eastAsia="Times New Roman"/>
          <w:szCs w:val="24"/>
        </w:rPr>
      </w:pPr>
      <w:r>
        <w:rPr>
          <w:rFonts w:eastAsia="Times New Roman"/>
          <w:szCs w:val="24"/>
        </w:rPr>
        <w:lastRenderedPageBreak/>
        <w:t>(Χειροκροτήματα από την πτέρυγα του ΣΥΡΙΖΑ)</w:t>
      </w:r>
    </w:p>
    <w:p w14:paraId="02B3D262" w14:textId="77777777" w:rsidR="008168EC" w:rsidRDefault="00DB43BE">
      <w:pPr>
        <w:spacing w:line="600" w:lineRule="auto"/>
        <w:ind w:firstLine="720"/>
        <w:jc w:val="both"/>
        <w:rPr>
          <w:rFonts w:eastAsia="Times New Roman"/>
          <w:szCs w:val="24"/>
        </w:rPr>
      </w:pPr>
      <w:r>
        <w:rPr>
          <w:rFonts w:eastAsia="Times New Roman"/>
          <w:szCs w:val="24"/>
        </w:rPr>
        <w:t>Σε ό,τι αφορά στη στάση της Νέας Δημοκρατίας, θα μας απαντήσει ο κ. Μητσοτάκης, αλλά εγώ ένα πράγμα έχω να πω</w:t>
      </w:r>
      <w:r>
        <w:rPr>
          <w:rFonts w:eastAsia="Times New Roman"/>
          <w:szCs w:val="24"/>
        </w:rPr>
        <w:t>:</w:t>
      </w:r>
      <w:r>
        <w:rPr>
          <w:rFonts w:eastAsia="Times New Roman"/>
          <w:szCs w:val="24"/>
        </w:rPr>
        <w:t xml:space="preserve"> Ή θα πρέπει να καταψηφίσετε</w:t>
      </w:r>
      <w:r>
        <w:rPr>
          <w:rFonts w:eastAsia="Times New Roman"/>
          <w:szCs w:val="24"/>
        </w:rPr>
        <w:t xml:space="preserve"> τα μέτρα</w:t>
      </w:r>
      <w:r>
        <w:rPr>
          <w:rFonts w:eastAsia="Times New Roman"/>
          <w:szCs w:val="24"/>
        </w:rPr>
        <w:t>,</w:t>
      </w:r>
      <w:r>
        <w:rPr>
          <w:rFonts w:eastAsia="Times New Roman"/>
          <w:szCs w:val="24"/>
        </w:rPr>
        <w:t xml:space="preserve"> που θα φέρουμε, κύριε Μητσοτάκη ή θα πρέπει να αποσύρετε τη στήριξή σας από τον κ. Βέμπερ</w:t>
      </w:r>
      <w:r>
        <w:rPr>
          <w:rFonts w:eastAsia="Times New Roman"/>
          <w:szCs w:val="24"/>
        </w:rPr>
        <w:t>,</w:t>
      </w:r>
      <w:r>
        <w:rPr>
          <w:rFonts w:eastAsia="Times New Roman"/>
          <w:szCs w:val="24"/>
        </w:rPr>
        <w:t xml:space="preserve"> μετά τη χθεσινή του ανάρτηση, μετά το χθεσινό του </w:t>
      </w:r>
      <w:r>
        <w:rPr>
          <w:rFonts w:eastAsia="Times New Roman"/>
          <w:szCs w:val="24"/>
          <w:lang w:val="en-US"/>
        </w:rPr>
        <w:t>tweet</w:t>
      </w:r>
      <w:r>
        <w:rPr>
          <w:rFonts w:eastAsia="Times New Roman"/>
          <w:szCs w:val="24"/>
        </w:rPr>
        <w:t xml:space="preserve">, μετά τη χθεσινή του τοποθέτηση. Δεν μπορείτε να τα κάνετε και τα δυο. Ή παπάς </w:t>
      </w:r>
      <w:proofErr w:type="spellStart"/>
      <w:r>
        <w:rPr>
          <w:rFonts w:eastAsia="Times New Roman"/>
          <w:szCs w:val="24"/>
        </w:rPr>
        <w:t>παπάς</w:t>
      </w:r>
      <w:proofErr w:type="spellEnd"/>
      <w:r>
        <w:rPr>
          <w:rFonts w:eastAsia="Times New Roman"/>
          <w:szCs w:val="24"/>
        </w:rPr>
        <w:t xml:space="preserve"> ή ζευγάς </w:t>
      </w:r>
      <w:proofErr w:type="spellStart"/>
      <w:r>
        <w:rPr>
          <w:rFonts w:eastAsia="Times New Roman"/>
          <w:szCs w:val="24"/>
        </w:rPr>
        <w:t>ζευγ</w:t>
      </w:r>
      <w:r>
        <w:rPr>
          <w:rFonts w:eastAsia="Times New Roman"/>
          <w:szCs w:val="24"/>
        </w:rPr>
        <w:t>άς</w:t>
      </w:r>
      <w:proofErr w:type="spellEnd"/>
      <w:r>
        <w:rPr>
          <w:rFonts w:eastAsia="Times New Roman"/>
          <w:szCs w:val="24"/>
        </w:rPr>
        <w:t xml:space="preserve">. </w:t>
      </w:r>
    </w:p>
    <w:p w14:paraId="02B3D263" w14:textId="77777777" w:rsidR="008168EC" w:rsidRDefault="00DB43BE">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2B3D264" w14:textId="77777777" w:rsidR="008168EC" w:rsidRDefault="00DB43BE">
      <w:pPr>
        <w:spacing w:line="600" w:lineRule="auto"/>
        <w:ind w:firstLine="720"/>
        <w:jc w:val="both"/>
        <w:rPr>
          <w:rFonts w:eastAsia="Times New Roman"/>
          <w:szCs w:val="24"/>
        </w:rPr>
      </w:pPr>
      <w:r>
        <w:rPr>
          <w:rFonts w:eastAsia="Times New Roman"/>
          <w:szCs w:val="24"/>
        </w:rPr>
        <w:t xml:space="preserve">Έχω ήδη μακρηγορήσει. Δεν ξέρω ότι είχατε συνυπολογίσει ότι θα έρθουν έτσι τα πράγματα. Μας κάνατε όμως ένα σημαντικό δώρο μ’ αυτή την πρόταση μομφής στον κ. </w:t>
      </w:r>
      <w:proofErr w:type="spellStart"/>
      <w:r>
        <w:rPr>
          <w:rFonts w:eastAsia="Times New Roman"/>
          <w:szCs w:val="24"/>
        </w:rPr>
        <w:t>Πολάκη</w:t>
      </w:r>
      <w:proofErr w:type="spellEnd"/>
      <w:r>
        <w:rPr>
          <w:rFonts w:eastAsia="Times New Roman"/>
          <w:szCs w:val="24"/>
        </w:rPr>
        <w:t>. Διότι εμείς</w:t>
      </w:r>
      <w:r>
        <w:rPr>
          <w:rFonts w:eastAsia="Times New Roman"/>
          <w:szCs w:val="24"/>
        </w:rPr>
        <w:t>,</w:t>
      </w:r>
      <w:r>
        <w:rPr>
          <w:rFonts w:eastAsia="Times New Roman"/>
          <w:szCs w:val="24"/>
        </w:rPr>
        <w:t xml:space="preserve"> πήραμε την ευκαιρία να μιλήσ</w:t>
      </w:r>
      <w:r>
        <w:rPr>
          <w:rFonts w:eastAsia="Times New Roman"/>
          <w:szCs w:val="24"/>
        </w:rPr>
        <w:t xml:space="preserve">ουμε για τα μεγάλα, τα κρίσιμα, την </w:t>
      </w:r>
      <w:r>
        <w:rPr>
          <w:rFonts w:eastAsia="Times New Roman"/>
          <w:szCs w:val="24"/>
        </w:rPr>
        <w:t>ο</w:t>
      </w:r>
      <w:r>
        <w:rPr>
          <w:rFonts w:eastAsia="Times New Roman"/>
          <w:szCs w:val="24"/>
        </w:rPr>
        <w:t>ικονομία, αυτά που θέλετε να αποφύγετε. Όμως, δίνεται η δυνατότητα αυτές τις τρεις μέρες</w:t>
      </w:r>
      <w:r>
        <w:rPr>
          <w:rFonts w:eastAsia="Times New Roman"/>
          <w:szCs w:val="24"/>
        </w:rPr>
        <w:t>,</w:t>
      </w:r>
      <w:r>
        <w:rPr>
          <w:rFonts w:eastAsia="Times New Roman"/>
          <w:szCs w:val="24"/>
        </w:rPr>
        <w:t xml:space="preserve"> οι Βουλευτές να μιλήσουν για όλα, να μιλήσουν για την </w:t>
      </w:r>
      <w:r>
        <w:rPr>
          <w:rFonts w:eastAsia="Times New Roman"/>
          <w:szCs w:val="24"/>
        </w:rPr>
        <w:t>ο</w:t>
      </w:r>
      <w:r>
        <w:rPr>
          <w:rFonts w:eastAsia="Times New Roman"/>
          <w:szCs w:val="24"/>
        </w:rPr>
        <w:t xml:space="preserve">ικονομία κυρίως, να μιλήσουν όμως και για τα </w:t>
      </w:r>
      <w:r>
        <w:rPr>
          <w:rFonts w:eastAsia="Times New Roman"/>
          <w:szCs w:val="24"/>
        </w:rPr>
        <w:lastRenderedPageBreak/>
        <w:t xml:space="preserve">πεπραγμένα μας στην </w:t>
      </w:r>
      <w:r>
        <w:rPr>
          <w:rFonts w:eastAsia="Times New Roman"/>
          <w:szCs w:val="24"/>
        </w:rPr>
        <w:t>υ</w:t>
      </w:r>
      <w:r>
        <w:rPr>
          <w:rFonts w:eastAsia="Times New Roman"/>
          <w:szCs w:val="24"/>
        </w:rPr>
        <w:t>γεία. Πο</w:t>
      </w:r>
      <w:r>
        <w:rPr>
          <w:rFonts w:eastAsia="Times New Roman"/>
          <w:szCs w:val="24"/>
        </w:rPr>
        <w:t xml:space="preserve">λύ σημαντικό είναι αυτό και σας ευχαριστούμε που μας κάνετε αυτή τη χάρη και μας δίνετε αυτή τη δυνατότητα. </w:t>
      </w:r>
    </w:p>
    <w:p w14:paraId="02B3D265" w14:textId="77777777" w:rsidR="008168EC" w:rsidRDefault="00DB43BE">
      <w:pPr>
        <w:spacing w:line="600" w:lineRule="auto"/>
        <w:ind w:firstLine="720"/>
        <w:jc w:val="both"/>
        <w:rPr>
          <w:rFonts w:eastAsia="Times New Roman"/>
          <w:szCs w:val="24"/>
        </w:rPr>
      </w:pPr>
      <w:r>
        <w:rPr>
          <w:rFonts w:eastAsia="Times New Roman"/>
          <w:szCs w:val="24"/>
        </w:rPr>
        <w:t>Διότι πιστεύω ότι κατά βάθος</w:t>
      </w:r>
      <w:r>
        <w:rPr>
          <w:rFonts w:eastAsia="Times New Roman"/>
          <w:szCs w:val="24"/>
        </w:rPr>
        <w:t>,</w:t>
      </w:r>
      <w:r>
        <w:rPr>
          <w:rFonts w:eastAsia="Times New Roman"/>
          <w:szCs w:val="24"/>
        </w:rPr>
        <w:t xml:space="preserve"> το πρόβλημά σας δεν έχει να κάνει τόσο με το ήθος και το ύφος. Έχει να κάνει κυρίως</w:t>
      </w:r>
      <w:r>
        <w:rPr>
          <w:rFonts w:eastAsia="Times New Roman"/>
          <w:szCs w:val="24"/>
        </w:rPr>
        <w:t>,</w:t>
      </w:r>
      <w:r>
        <w:rPr>
          <w:rFonts w:eastAsia="Times New Roman"/>
          <w:szCs w:val="24"/>
        </w:rPr>
        <w:t xml:space="preserve"> με τα πεπραγμένα στην </w:t>
      </w:r>
      <w:r>
        <w:rPr>
          <w:rFonts w:eastAsia="Times New Roman"/>
          <w:szCs w:val="24"/>
        </w:rPr>
        <w:t>υ</w:t>
      </w:r>
      <w:r>
        <w:rPr>
          <w:rFonts w:eastAsia="Times New Roman"/>
          <w:szCs w:val="24"/>
        </w:rPr>
        <w:t xml:space="preserve">γεία. Έχετε ένα ιδιαίτερο ιδεολογικό μένος σε όλα όσα κάναμε στην </w:t>
      </w:r>
      <w:r>
        <w:rPr>
          <w:rFonts w:eastAsia="Times New Roman"/>
          <w:szCs w:val="24"/>
        </w:rPr>
        <w:t>υ</w:t>
      </w:r>
      <w:r>
        <w:rPr>
          <w:rFonts w:eastAsia="Times New Roman"/>
          <w:szCs w:val="24"/>
        </w:rPr>
        <w:t>γεία. Διότι εμείς</w:t>
      </w:r>
      <w:r>
        <w:rPr>
          <w:rFonts w:eastAsia="Times New Roman"/>
          <w:szCs w:val="24"/>
        </w:rPr>
        <w:t>,</w:t>
      </w:r>
      <w:r>
        <w:rPr>
          <w:rFonts w:eastAsia="Times New Roman"/>
          <w:szCs w:val="24"/>
        </w:rPr>
        <w:t xml:space="preserve"> στην </w:t>
      </w:r>
      <w:r>
        <w:rPr>
          <w:rFonts w:eastAsia="Times New Roman"/>
          <w:szCs w:val="24"/>
        </w:rPr>
        <w:t>υ</w:t>
      </w:r>
      <w:r>
        <w:rPr>
          <w:rFonts w:eastAsia="Times New Roman"/>
          <w:szCs w:val="24"/>
        </w:rPr>
        <w:t>γεία</w:t>
      </w:r>
      <w:r>
        <w:rPr>
          <w:rFonts w:eastAsia="Times New Roman"/>
          <w:szCs w:val="24"/>
        </w:rPr>
        <w:t>,</w:t>
      </w:r>
      <w:r>
        <w:rPr>
          <w:rFonts w:eastAsia="Times New Roman"/>
          <w:szCs w:val="24"/>
        </w:rPr>
        <w:t xml:space="preserve"> φέραμε αυτά τα δύσκολα χρόνια δεκαεννιά χιλιάδες προσλήψεις, όταν εσείς ως Υπουργός Διοικητικής Ανασυγκρότησης φέρνατε απολύσεις. Διότι εμείς</w:t>
      </w:r>
      <w:r>
        <w:rPr>
          <w:rFonts w:eastAsia="Times New Roman"/>
          <w:szCs w:val="24"/>
        </w:rPr>
        <w:t>,</w:t>
      </w:r>
      <w:r>
        <w:rPr>
          <w:rFonts w:eastAsia="Times New Roman"/>
          <w:szCs w:val="24"/>
        </w:rPr>
        <w:t xml:space="preserve"> στην </w:t>
      </w:r>
      <w:r>
        <w:rPr>
          <w:rFonts w:eastAsia="Times New Roman"/>
          <w:szCs w:val="24"/>
        </w:rPr>
        <w:t>υ</w:t>
      </w:r>
      <w:r>
        <w:rPr>
          <w:rFonts w:eastAsia="Times New Roman"/>
          <w:szCs w:val="24"/>
        </w:rPr>
        <w:t>γεία</w:t>
      </w:r>
      <w:r>
        <w:rPr>
          <w:rFonts w:eastAsia="Times New Roman"/>
          <w:szCs w:val="24"/>
        </w:rPr>
        <w:t>,</w:t>
      </w:r>
      <w:r>
        <w:rPr>
          <w:rFonts w:eastAsia="Times New Roman"/>
          <w:szCs w:val="24"/>
        </w:rPr>
        <w:t xml:space="preserve"> φέρ</w:t>
      </w:r>
      <w:r>
        <w:rPr>
          <w:rFonts w:eastAsia="Times New Roman"/>
          <w:szCs w:val="24"/>
        </w:rPr>
        <w:t>αμε την εξυγίανση των οικονομικών των νοσοκομείων</w:t>
      </w:r>
      <w:r>
        <w:rPr>
          <w:rFonts w:eastAsia="Times New Roman"/>
          <w:szCs w:val="24"/>
        </w:rPr>
        <w:t>,</w:t>
      </w:r>
      <w:r>
        <w:rPr>
          <w:rFonts w:eastAsia="Times New Roman"/>
          <w:szCs w:val="24"/>
        </w:rPr>
        <w:t xml:space="preserve"> που είχαν έλλειμμα 730 εκατομμύρια το 2014. Σήμερα έχουν πλεόνασμα 180 εκατομμύρια. Διότι εμείς</w:t>
      </w:r>
      <w:r>
        <w:rPr>
          <w:rFonts w:eastAsia="Times New Roman"/>
          <w:szCs w:val="24"/>
        </w:rPr>
        <w:t>,</w:t>
      </w:r>
      <w:r>
        <w:rPr>
          <w:rFonts w:eastAsia="Times New Roman"/>
          <w:szCs w:val="24"/>
        </w:rPr>
        <w:t xml:space="preserve"> στην </w:t>
      </w:r>
      <w:r>
        <w:rPr>
          <w:rFonts w:eastAsia="Times New Roman"/>
          <w:szCs w:val="24"/>
        </w:rPr>
        <w:t>υ</w:t>
      </w:r>
      <w:r>
        <w:rPr>
          <w:rFonts w:eastAsia="Times New Roman"/>
          <w:szCs w:val="24"/>
        </w:rPr>
        <w:t>γεία</w:t>
      </w:r>
      <w:r>
        <w:rPr>
          <w:rFonts w:eastAsia="Times New Roman"/>
          <w:szCs w:val="24"/>
        </w:rPr>
        <w:t>,</w:t>
      </w:r>
      <w:r>
        <w:rPr>
          <w:rFonts w:eastAsia="Times New Roman"/>
          <w:szCs w:val="24"/>
        </w:rPr>
        <w:t xml:space="preserve"> προχωρήσαμε σε μια γενναία μεταρρύθμιση για την πρωτοβάθμια φροντίδα με τις τοπικές μονάδες υγεί</w:t>
      </w:r>
      <w:r>
        <w:rPr>
          <w:rFonts w:eastAsia="Times New Roman"/>
          <w:szCs w:val="24"/>
        </w:rPr>
        <w:t xml:space="preserve">ας, όταν εσείς είχατε αφήσει στο έλεος την πρωτοβάθμια φροντίδα. </w:t>
      </w:r>
    </w:p>
    <w:p w14:paraId="02B3D266" w14:textId="77777777" w:rsidR="008168EC" w:rsidRDefault="00DB43BE">
      <w:pPr>
        <w:spacing w:line="600" w:lineRule="auto"/>
        <w:ind w:firstLine="720"/>
        <w:jc w:val="both"/>
        <w:rPr>
          <w:rFonts w:eastAsia="Times New Roman"/>
          <w:szCs w:val="24"/>
        </w:rPr>
      </w:pPr>
      <w:r>
        <w:rPr>
          <w:rFonts w:eastAsia="Times New Roman"/>
          <w:szCs w:val="24"/>
        </w:rPr>
        <w:lastRenderedPageBreak/>
        <w:t>Φυσικά</w:t>
      </w:r>
      <w:r>
        <w:rPr>
          <w:rFonts w:eastAsia="Times New Roman"/>
          <w:szCs w:val="24"/>
        </w:rPr>
        <w:t>,</w:t>
      </w:r>
      <w:r>
        <w:rPr>
          <w:rFonts w:eastAsia="Times New Roman"/>
          <w:szCs w:val="24"/>
        </w:rPr>
        <w:t xml:space="preserve"> πάνω απ’ όλα</w:t>
      </w:r>
      <w:r>
        <w:rPr>
          <w:rFonts w:eastAsia="Times New Roman"/>
          <w:szCs w:val="24"/>
        </w:rPr>
        <w:t>,</w:t>
      </w:r>
      <w:r>
        <w:rPr>
          <w:rFonts w:eastAsia="Times New Roman"/>
          <w:szCs w:val="24"/>
        </w:rPr>
        <w:t xml:space="preserve"> σας ενοχλούν πάρα πολύ και όσα αναδεικνύονται μέσα από τη δραστηριότητα των Υπουργών μας και των στελεχών μας στην </w:t>
      </w:r>
      <w:r>
        <w:rPr>
          <w:rFonts w:eastAsia="Times New Roman"/>
          <w:szCs w:val="24"/>
        </w:rPr>
        <w:t>υ</w:t>
      </w:r>
      <w:r>
        <w:rPr>
          <w:rFonts w:eastAsia="Times New Roman"/>
          <w:szCs w:val="24"/>
        </w:rPr>
        <w:t>γεία και αφορούν στα «άπλυτα» των περασμένων δεκαετι</w:t>
      </w:r>
      <w:r>
        <w:rPr>
          <w:rFonts w:eastAsia="Times New Roman"/>
          <w:szCs w:val="24"/>
        </w:rPr>
        <w:t xml:space="preserve">ών. </w:t>
      </w:r>
    </w:p>
    <w:p w14:paraId="02B3D267" w14:textId="77777777" w:rsidR="008168EC" w:rsidRDefault="00DB43BE">
      <w:pPr>
        <w:spacing w:line="600" w:lineRule="auto"/>
        <w:ind w:firstLine="720"/>
        <w:jc w:val="both"/>
        <w:rPr>
          <w:rFonts w:eastAsia="Times New Roman"/>
          <w:szCs w:val="24"/>
        </w:rPr>
      </w:pPr>
      <w:r>
        <w:rPr>
          <w:rFonts w:eastAsia="Times New Roman"/>
          <w:szCs w:val="24"/>
        </w:rPr>
        <w:t>Δεν έχουμε συνυπολογίσει. Έχουμε και παραπάνω δημοσιονομικό χώρο για το 2019, αλλά είπαμε να μην σας κάνουμε να βρεθείτε σε μεγαλύτερο πανικό απ’ όσο σας κάναμε.</w:t>
      </w:r>
    </w:p>
    <w:p w14:paraId="02B3D268"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Και γιατί έχουμε μεγαλύτερο</w:t>
      </w:r>
      <w:r w:rsidRPr="00101311">
        <w:rPr>
          <w:rFonts w:eastAsia="Times New Roman" w:cs="Times New Roman"/>
          <w:szCs w:val="24"/>
        </w:rPr>
        <w:t xml:space="preserve"> δημοσιονομικό χώρο</w:t>
      </w:r>
      <w:r>
        <w:rPr>
          <w:rFonts w:eastAsia="Times New Roman" w:cs="Times New Roman"/>
          <w:szCs w:val="24"/>
        </w:rPr>
        <w:t xml:space="preserve">; Διότι 200 εκατομμύρια ευρώ από το </w:t>
      </w:r>
      <w:r>
        <w:rPr>
          <w:rFonts w:eastAsia="Times New Roman" w:cs="Times New Roman"/>
          <w:szCs w:val="24"/>
          <w:lang w:val="en-US"/>
        </w:rPr>
        <w:t>rebate</w:t>
      </w:r>
      <w:r>
        <w:rPr>
          <w:rFonts w:eastAsia="Times New Roman" w:cs="Times New Roman"/>
          <w:szCs w:val="24"/>
        </w:rPr>
        <w:t>,</w:t>
      </w:r>
      <w:r w:rsidRPr="00101311">
        <w:rPr>
          <w:rFonts w:eastAsia="Times New Roman" w:cs="Times New Roman"/>
          <w:szCs w:val="24"/>
        </w:rPr>
        <w:t xml:space="preserve"> </w:t>
      </w:r>
      <w:r>
        <w:rPr>
          <w:rFonts w:eastAsia="Times New Roman" w:cs="Times New Roman"/>
          <w:szCs w:val="24"/>
        </w:rPr>
        <w:t>που δεν υπογράφατε για να επιστρέψει στους φαρμακοβιομήχανους, ήταν κρυμμένα στα συρτάρια</w:t>
      </w:r>
      <w:r>
        <w:rPr>
          <w:rFonts w:eastAsia="Times New Roman" w:cs="Times New Roman"/>
          <w:szCs w:val="24"/>
        </w:rPr>
        <w:t xml:space="preserve"> </w:t>
      </w:r>
      <w:r>
        <w:rPr>
          <w:rFonts w:eastAsia="Times New Roman" w:cs="Times New Roman"/>
          <w:szCs w:val="24"/>
        </w:rPr>
        <w:t>των Υπουργών σας, που δεν το υπέγραφαν για να πάρει λεφτά το δημόσιο ταμείο!</w:t>
      </w:r>
    </w:p>
    <w:p w14:paraId="02B3D269"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B3D26A"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Σας ενοχλούν αυτά. Σας ενοχλούν τα σκάνδαλα </w:t>
      </w:r>
      <w:r>
        <w:rPr>
          <w:rFonts w:eastAsia="Times New Roman" w:cs="Times New Roman"/>
          <w:szCs w:val="24"/>
        </w:rPr>
        <w:t xml:space="preserve">στο φάρμακο, οι </w:t>
      </w:r>
      <w:proofErr w:type="spellStart"/>
      <w:r>
        <w:rPr>
          <w:rFonts w:eastAsia="Times New Roman" w:cs="Times New Roman"/>
          <w:szCs w:val="24"/>
        </w:rPr>
        <w:t>υπερκοστολογήσεις</w:t>
      </w:r>
      <w:proofErr w:type="spellEnd"/>
      <w:r>
        <w:rPr>
          <w:rFonts w:eastAsia="Times New Roman" w:cs="Times New Roman"/>
          <w:szCs w:val="24"/>
        </w:rPr>
        <w:t xml:space="preserve">, η επί των ημερών σας ιδιότυπη </w:t>
      </w:r>
      <w:r>
        <w:rPr>
          <w:rFonts w:eastAsia="Times New Roman" w:cs="Times New Roman"/>
          <w:szCs w:val="24"/>
          <w:lang w:val="en-US"/>
        </w:rPr>
        <w:t>offshore</w:t>
      </w:r>
      <w:r w:rsidRPr="00101311">
        <w:rPr>
          <w:rFonts w:eastAsia="Times New Roman" w:cs="Times New Roman"/>
          <w:szCs w:val="24"/>
        </w:rPr>
        <w:t xml:space="preserve"> </w:t>
      </w:r>
      <w:r>
        <w:rPr>
          <w:rFonts w:eastAsia="Times New Roman" w:cs="Times New Roman"/>
          <w:szCs w:val="24"/>
        </w:rPr>
        <w:t xml:space="preserve">που λέγεται «ΚΕΕΛΠΝΟ», τα «δωράκια», οι μίζες. Όλα </w:t>
      </w:r>
      <w:r w:rsidRPr="00101311">
        <w:rPr>
          <w:rFonts w:eastAsia="Times New Roman" w:cs="Times New Roman"/>
          <w:szCs w:val="24"/>
        </w:rPr>
        <w:t>αυτά σας ενοχλούν</w:t>
      </w:r>
      <w:r>
        <w:rPr>
          <w:rFonts w:eastAsia="Times New Roman" w:cs="Times New Roman"/>
          <w:szCs w:val="24"/>
        </w:rPr>
        <w:t xml:space="preserve">. Η μομφή σας, λοιπόν, </w:t>
      </w:r>
      <w:r>
        <w:rPr>
          <w:rFonts w:eastAsia="Times New Roman" w:cs="Times New Roman"/>
          <w:szCs w:val="24"/>
        </w:rPr>
        <w:lastRenderedPageBreak/>
        <w:t>θεωρώ ότι ε</w:t>
      </w:r>
      <w:r w:rsidRPr="00101311">
        <w:rPr>
          <w:rFonts w:eastAsia="Times New Roman" w:cs="Times New Roman"/>
          <w:szCs w:val="24"/>
        </w:rPr>
        <w:t xml:space="preserve">πί της ουσίας είναι εναντίον της προσπάθειας της </w:t>
      </w:r>
      <w:r>
        <w:rPr>
          <w:rFonts w:eastAsia="Times New Roman" w:cs="Times New Roman"/>
          <w:szCs w:val="24"/>
        </w:rPr>
        <w:t>Κ</w:t>
      </w:r>
      <w:r w:rsidRPr="00101311">
        <w:rPr>
          <w:rFonts w:eastAsia="Times New Roman" w:cs="Times New Roman"/>
          <w:szCs w:val="24"/>
        </w:rPr>
        <w:t>υβέρνησης στο Εθνικό Σύστημα Υ</w:t>
      </w:r>
      <w:r w:rsidRPr="00101311">
        <w:rPr>
          <w:rFonts w:eastAsia="Times New Roman" w:cs="Times New Roman"/>
          <w:szCs w:val="24"/>
        </w:rPr>
        <w:t>γείας</w:t>
      </w:r>
      <w:r>
        <w:rPr>
          <w:rFonts w:eastAsia="Times New Roman" w:cs="Times New Roman"/>
          <w:szCs w:val="24"/>
        </w:rPr>
        <w:t>,</w:t>
      </w:r>
      <w:r w:rsidRPr="00101311">
        <w:rPr>
          <w:rFonts w:eastAsia="Times New Roman" w:cs="Times New Roman"/>
          <w:szCs w:val="24"/>
        </w:rPr>
        <w:t xml:space="preserve"> που εσείς </w:t>
      </w:r>
      <w:r>
        <w:rPr>
          <w:rFonts w:eastAsia="Times New Roman" w:cs="Times New Roman"/>
          <w:szCs w:val="24"/>
        </w:rPr>
        <w:t xml:space="preserve">διαλύσατε. </w:t>
      </w:r>
    </w:p>
    <w:p w14:paraId="02B3D26B"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Όμως,</w:t>
      </w:r>
      <w:r w:rsidRPr="00101311">
        <w:rPr>
          <w:rFonts w:eastAsia="Times New Roman" w:cs="Times New Roman"/>
          <w:szCs w:val="24"/>
        </w:rPr>
        <w:t xml:space="preserve"> θα ήθελα να αναφερθώ ιδιαίτερα</w:t>
      </w:r>
      <w:r>
        <w:rPr>
          <w:rFonts w:eastAsia="Times New Roman" w:cs="Times New Roman"/>
          <w:szCs w:val="24"/>
        </w:rPr>
        <w:t xml:space="preserve"> και σε κάτι</w:t>
      </w:r>
      <w:r>
        <w:rPr>
          <w:rFonts w:eastAsia="Times New Roman" w:cs="Times New Roman"/>
          <w:szCs w:val="24"/>
        </w:rPr>
        <w:t>,</w:t>
      </w:r>
      <w:r>
        <w:rPr>
          <w:rFonts w:eastAsia="Times New Roman" w:cs="Times New Roman"/>
          <w:szCs w:val="24"/>
        </w:rPr>
        <w:t xml:space="preserve"> που πραγματικά με έχει ενοχλήσει. Διότι,</w:t>
      </w:r>
      <w:r w:rsidRPr="00101311">
        <w:rPr>
          <w:rFonts w:eastAsia="Times New Roman" w:cs="Times New Roman"/>
          <w:szCs w:val="24"/>
        </w:rPr>
        <w:t xml:space="preserve"> κυρίες και κύριοι συνάδελφοι</w:t>
      </w:r>
      <w:r>
        <w:rPr>
          <w:rFonts w:eastAsia="Times New Roman" w:cs="Times New Roman"/>
          <w:szCs w:val="24"/>
        </w:rPr>
        <w:t>,</w:t>
      </w:r>
      <w:r w:rsidRPr="00101311">
        <w:rPr>
          <w:rFonts w:eastAsia="Times New Roman" w:cs="Times New Roman"/>
          <w:szCs w:val="24"/>
        </w:rPr>
        <w:t xml:space="preserve"> θεωρώ ότι αυτές τις μέρες έγινε και μία προσπάθεια ενοχλητικ</w:t>
      </w:r>
      <w:r>
        <w:rPr>
          <w:rFonts w:eastAsia="Times New Roman" w:cs="Times New Roman"/>
          <w:szCs w:val="24"/>
        </w:rPr>
        <w:t>ή. Δεν λέω, κατανοώ το να</w:t>
      </w:r>
      <w:r w:rsidRPr="00101311">
        <w:rPr>
          <w:rFonts w:eastAsia="Times New Roman" w:cs="Times New Roman"/>
          <w:szCs w:val="24"/>
        </w:rPr>
        <w:t xml:space="preserve"> κατηγορήσει κανείς κάποιον</w:t>
      </w:r>
      <w:r>
        <w:rPr>
          <w:rFonts w:eastAsia="Times New Roman" w:cs="Times New Roman"/>
          <w:szCs w:val="24"/>
        </w:rPr>
        <w:t xml:space="preserve"> -ε</w:t>
      </w:r>
      <w:r w:rsidRPr="00101311">
        <w:rPr>
          <w:rFonts w:eastAsia="Times New Roman" w:cs="Times New Roman"/>
          <w:szCs w:val="24"/>
        </w:rPr>
        <w:t>ίναι α</w:t>
      </w:r>
      <w:r>
        <w:rPr>
          <w:rFonts w:eastAsia="Times New Roman" w:cs="Times New Roman"/>
          <w:szCs w:val="24"/>
        </w:rPr>
        <w:t xml:space="preserve">υτονόητο να σηκώσει τους τόνους, να το κάνει θέμα- σε ό,τι αφορά το θέμα των συνανθρώπων μας, συμπολιτών μας με αναπηρία και σε ό,τι αφορά και τον συμπαθή υποψήφιό σας, τον κ. </w:t>
      </w:r>
      <w:proofErr w:type="spellStart"/>
      <w:r>
        <w:rPr>
          <w:rFonts w:eastAsia="Times New Roman" w:cs="Times New Roman"/>
          <w:szCs w:val="24"/>
        </w:rPr>
        <w:t>Κυμπουρόπουλο</w:t>
      </w:r>
      <w:proofErr w:type="spellEnd"/>
      <w:r>
        <w:rPr>
          <w:rFonts w:eastAsia="Times New Roman" w:cs="Times New Roman"/>
          <w:szCs w:val="24"/>
        </w:rPr>
        <w:t>, τον οποίο σέβομαι και τιμώ. Ό</w:t>
      </w:r>
      <w:r>
        <w:rPr>
          <w:rFonts w:eastAsia="Times New Roman" w:cs="Times New Roman"/>
          <w:szCs w:val="24"/>
        </w:rPr>
        <w:t>μως, έχω την αίσθηση ότι εσείς δεν τον σέβεστε αρκετά και δεν τον τιμάτε, κύριε Μητσοτάκη, διότι τον περιφέρετε σαν «γλάστρα» δεξιά και αριστερά και περιφέρετε την αναπηρία του. Τον χρησιμοποιείτε ως προεκλογικό εργαλείο. Αυτό κάνετε όλες αυτές τις ημέρες.</w:t>
      </w:r>
    </w:p>
    <w:p w14:paraId="02B3D26C"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(Θόρυβος</w:t>
      </w:r>
      <w:r w:rsidRPr="00D94E1C">
        <w:rPr>
          <w:rFonts w:eastAsia="Times New Roman" w:cs="Times New Roman"/>
          <w:szCs w:val="24"/>
        </w:rPr>
        <w:t xml:space="preserve"> </w:t>
      </w:r>
      <w:r>
        <w:rPr>
          <w:rFonts w:eastAsia="Times New Roman" w:cs="Times New Roman"/>
          <w:szCs w:val="24"/>
        </w:rPr>
        <w:t>- διαμαρτυρίες από την πτέρυγα της Νέας Δημοκρατίας)</w:t>
      </w:r>
    </w:p>
    <w:p w14:paraId="02B3D26D" w14:textId="77777777" w:rsidR="008168EC" w:rsidRDefault="00DB43BE">
      <w:pPr>
        <w:spacing w:line="600" w:lineRule="auto"/>
        <w:ind w:firstLine="720"/>
        <w:jc w:val="both"/>
        <w:rPr>
          <w:rFonts w:eastAsia="Times New Roman" w:cs="Times New Roman"/>
          <w:szCs w:val="24"/>
        </w:rPr>
      </w:pPr>
      <w:r w:rsidRPr="005868E0">
        <w:rPr>
          <w:rFonts w:eastAsia="Times New Roman" w:cs="Times New Roman"/>
          <w:b/>
          <w:szCs w:val="24"/>
        </w:rPr>
        <w:lastRenderedPageBreak/>
        <w:t xml:space="preserve">ΠΡΟΕΔΡΟΣ (Νικόλαος </w:t>
      </w:r>
      <w:proofErr w:type="spellStart"/>
      <w:r w:rsidRPr="005868E0">
        <w:rPr>
          <w:rFonts w:eastAsia="Times New Roman" w:cs="Times New Roman"/>
          <w:b/>
          <w:szCs w:val="24"/>
        </w:rPr>
        <w:t>Βούτσης</w:t>
      </w:r>
      <w:proofErr w:type="spellEnd"/>
      <w:r w:rsidRPr="005868E0">
        <w:rPr>
          <w:rFonts w:eastAsia="Times New Roman" w:cs="Times New Roman"/>
          <w:b/>
          <w:szCs w:val="24"/>
        </w:rPr>
        <w:t>):</w:t>
      </w:r>
      <w:r>
        <w:rPr>
          <w:rFonts w:eastAsia="Times New Roman" w:cs="Times New Roman"/>
          <w:szCs w:val="24"/>
        </w:rPr>
        <w:t xml:space="preserve"> Κάντε ησυχία, παρακαλώ.</w:t>
      </w:r>
    </w:p>
    <w:p w14:paraId="02B3D26E" w14:textId="77777777" w:rsidR="008168EC" w:rsidRDefault="00DB43BE">
      <w:pPr>
        <w:spacing w:line="600" w:lineRule="auto"/>
        <w:ind w:firstLine="720"/>
        <w:jc w:val="both"/>
        <w:rPr>
          <w:rFonts w:eastAsia="Times New Roman" w:cs="Times New Roman"/>
          <w:szCs w:val="24"/>
        </w:rPr>
      </w:pPr>
      <w:r w:rsidRPr="005868E0">
        <w:rPr>
          <w:rFonts w:eastAsia="Times New Roman" w:cs="Times New Roman"/>
          <w:b/>
          <w:szCs w:val="24"/>
        </w:rPr>
        <w:t>ΑΛΕΞΗΣ ΤΣΙΠΡΑΣ (Πρόεδρος της Κυβέρνησης):</w:t>
      </w:r>
      <w:r>
        <w:rPr>
          <w:rFonts w:eastAsia="Times New Roman" w:cs="Times New Roman"/>
          <w:szCs w:val="24"/>
        </w:rPr>
        <w:t xml:space="preserve"> Χθες, η παράταξή σας, χρησιμοποιούσε τους ανάπηρους ως το ευάλωτο τμήμα της ελληνικής κοινωνίας, που δεν μπορούσε να εξαγοράσει με χάρες και να κρατάει σε καθεστώς ισόβιας ομηρίας. </w:t>
      </w:r>
    </w:p>
    <w:p w14:paraId="02B3D26F"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αντιμετωπίζουμε τους συμπολίτες μας με αναπηρία με ισοτιμία και με</w:t>
      </w:r>
      <w:r>
        <w:rPr>
          <w:rFonts w:eastAsia="Times New Roman" w:cs="Times New Roman"/>
          <w:szCs w:val="24"/>
        </w:rPr>
        <w:t xml:space="preserve"> σεβασμό. Τους αντιμετωπίζουμε με ισοτιμία και με σεβασμό, διότι είμαστε η μόνη και η πρώτη Κυβέρνηση</w:t>
      </w:r>
      <w:r>
        <w:rPr>
          <w:rFonts w:eastAsia="Times New Roman" w:cs="Times New Roman"/>
          <w:szCs w:val="24"/>
        </w:rPr>
        <w:t>,</w:t>
      </w:r>
      <w:r>
        <w:rPr>
          <w:rFonts w:eastAsia="Times New Roman" w:cs="Times New Roman"/>
          <w:szCs w:val="24"/>
        </w:rPr>
        <w:t xml:space="preserve"> που φρόντισε σε αυτήν τη χώρα να εξειδικεύσει την οδηγία του Οργανισμού Ηνωμένων Εθνών για τα δικαιώματα των αναπήρων. Το ύψιστο δικαίωμα των ατόμων με α</w:t>
      </w:r>
      <w:r>
        <w:rPr>
          <w:rFonts w:eastAsia="Times New Roman" w:cs="Times New Roman"/>
          <w:szCs w:val="24"/>
        </w:rPr>
        <w:t xml:space="preserve">ναπηρία είναι η ένταξή τους στην κοινωνία και στην εργασία με όρους ισοτιμίας. Η ένταξη αυτή, κυρίες και κύριοι συνάδελφοι, απαιτεί θετικές διακρίσεις. Αυτή είναι η άποψή μας. Τέτοιες μόνιμες θετικές διακρίσεις εμείς τις υλοποιήσαμε σε μια δύσκολη περίοδο </w:t>
      </w:r>
      <w:r>
        <w:rPr>
          <w:rFonts w:eastAsia="Times New Roman" w:cs="Times New Roman"/>
          <w:szCs w:val="24"/>
        </w:rPr>
        <w:t>και μέσα στο καθεστώς του μνημονίου από το 2015 έως το 2019.</w:t>
      </w:r>
    </w:p>
    <w:p w14:paraId="02B3D270"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Θέλω να θυμίσω ορισμένα μέτρα</w:t>
      </w:r>
      <w:r>
        <w:rPr>
          <w:rFonts w:eastAsia="Times New Roman" w:cs="Times New Roman"/>
          <w:szCs w:val="24"/>
        </w:rPr>
        <w:t>,</w:t>
      </w:r>
      <w:r>
        <w:rPr>
          <w:rFonts w:eastAsia="Times New Roman" w:cs="Times New Roman"/>
          <w:szCs w:val="24"/>
        </w:rPr>
        <w:t xml:space="preserve"> που εμείς νομοθετήσαμε. Το 15% των νέων θέσεων που προκηρύσσονται στο δημόσιο, που εμείς προκηρύξαμε, νομοθετήσαμε και υλοποιούμε, είναι αποκλειστικά από άτομα με α</w:t>
      </w:r>
      <w:r>
        <w:rPr>
          <w:rFonts w:eastAsia="Times New Roman" w:cs="Times New Roman"/>
          <w:szCs w:val="24"/>
        </w:rPr>
        <w:t>ναπηρία, επιπλέον του 5%</w:t>
      </w:r>
      <w:r>
        <w:rPr>
          <w:rFonts w:eastAsia="Times New Roman" w:cs="Times New Roman"/>
          <w:szCs w:val="24"/>
        </w:rPr>
        <w:t>,</w:t>
      </w:r>
      <w:r>
        <w:rPr>
          <w:rFonts w:eastAsia="Times New Roman" w:cs="Times New Roman"/>
          <w:szCs w:val="24"/>
        </w:rPr>
        <w:t xml:space="preserve"> που υπήρχε.</w:t>
      </w:r>
    </w:p>
    <w:p w14:paraId="02B3D271"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B3D272"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Δεν είναι δώρα αυτά. Δεν είναι χάρες αυτά. Εμείς υλοποιήσαμε </w:t>
      </w:r>
      <w:r>
        <w:rPr>
          <w:rFonts w:eastAsia="Times New Roman" w:cs="Times New Roman"/>
          <w:szCs w:val="24"/>
        </w:rPr>
        <w:t xml:space="preserve">το </w:t>
      </w:r>
      <w:r>
        <w:rPr>
          <w:rFonts w:eastAsia="Times New Roman" w:cs="Times New Roman"/>
          <w:szCs w:val="24"/>
        </w:rPr>
        <w:t xml:space="preserve">να υπάρχει σε όλες τις θέσεις επιπλέον </w:t>
      </w:r>
      <w:proofErr w:type="spellStart"/>
      <w:r>
        <w:rPr>
          <w:rFonts w:eastAsia="Times New Roman" w:cs="Times New Roman"/>
          <w:szCs w:val="24"/>
        </w:rPr>
        <w:t>μοριοδότηση</w:t>
      </w:r>
      <w:proofErr w:type="spellEnd"/>
      <w:r>
        <w:rPr>
          <w:rFonts w:eastAsia="Times New Roman" w:cs="Times New Roman"/>
          <w:szCs w:val="24"/>
        </w:rPr>
        <w:t xml:space="preserve"> για άτομα με αναπηρία. Εμείς υλοποιήσαμε να διατηρεί το επί</w:t>
      </w:r>
      <w:r>
        <w:rPr>
          <w:rFonts w:eastAsia="Times New Roman" w:cs="Times New Roman"/>
          <w:szCs w:val="24"/>
        </w:rPr>
        <w:t>δομά του ο ανάπηρος</w:t>
      </w:r>
      <w:r>
        <w:rPr>
          <w:rFonts w:eastAsia="Times New Roman" w:cs="Times New Roman"/>
          <w:szCs w:val="24"/>
        </w:rPr>
        <w:t>,</w:t>
      </w:r>
      <w:r>
        <w:rPr>
          <w:rFonts w:eastAsia="Times New Roman" w:cs="Times New Roman"/>
          <w:szCs w:val="24"/>
        </w:rPr>
        <w:t xml:space="preserve"> που διορίζεται για κατάρτιση ή απασχόληση ορισμένου χρόνου, να μην χάνει το επίδομά του όποιος ενώ έχει προβλήματα ψυχικής υγείας και νοητικής στέρησης βρίσκει δουλειά.</w:t>
      </w:r>
    </w:p>
    <w:p w14:paraId="02B3D273"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B3D274"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Να εξαιρείται το επίδο</w:t>
      </w:r>
      <w:r>
        <w:rPr>
          <w:rFonts w:eastAsia="Times New Roman" w:cs="Times New Roman"/>
          <w:szCs w:val="24"/>
        </w:rPr>
        <w:t xml:space="preserve">μα αναπηρίας από τα εισοδήματά του. Το παιδί με αναπηρία να </w:t>
      </w:r>
      <w:proofErr w:type="spellStart"/>
      <w:r>
        <w:rPr>
          <w:rFonts w:eastAsia="Times New Roman" w:cs="Times New Roman"/>
          <w:szCs w:val="24"/>
        </w:rPr>
        <w:t>πριμοδοτείται</w:t>
      </w:r>
      <w:proofErr w:type="spellEnd"/>
      <w:r>
        <w:rPr>
          <w:rFonts w:eastAsia="Times New Roman" w:cs="Times New Roman"/>
          <w:szCs w:val="24"/>
        </w:rPr>
        <w:t>,</w:t>
      </w:r>
      <w:r>
        <w:rPr>
          <w:rFonts w:eastAsia="Times New Roman" w:cs="Times New Roman"/>
          <w:szCs w:val="24"/>
        </w:rPr>
        <w:t xml:space="preserve"> με όλα τα επιδόματα</w:t>
      </w:r>
      <w:r>
        <w:rPr>
          <w:rFonts w:eastAsia="Times New Roman" w:cs="Times New Roman"/>
          <w:szCs w:val="24"/>
        </w:rPr>
        <w:t>,</w:t>
      </w:r>
      <w:r>
        <w:rPr>
          <w:rFonts w:eastAsia="Times New Roman" w:cs="Times New Roman"/>
          <w:szCs w:val="24"/>
        </w:rPr>
        <w:t xml:space="preserve"> που παρέχει το κράτος για τα παιδιά και τις οικογένειες. Εμείς ήμασταν αυτοί</w:t>
      </w:r>
      <w:r>
        <w:rPr>
          <w:rFonts w:eastAsia="Times New Roman" w:cs="Times New Roman"/>
          <w:szCs w:val="24"/>
        </w:rPr>
        <w:t>,</w:t>
      </w:r>
      <w:r>
        <w:rPr>
          <w:rFonts w:eastAsia="Times New Roman" w:cs="Times New Roman"/>
          <w:szCs w:val="24"/>
        </w:rPr>
        <w:t xml:space="preserve"> που ενισχύσαμε την ειδική αγωγή</w:t>
      </w:r>
      <w:r>
        <w:rPr>
          <w:rFonts w:eastAsia="Times New Roman" w:cs="Times New Roman"/>
          <w:szCs w:val="24"/>
        </w:rPr>
        <w:t>,</w:t>
      </w:r>
      <w:r>
        <w:rPr>
          <w:rFonts w:eastAsia="Times New Roman" w:cs="Times New Roman"/>
          <w:szCs w:val="24"/>
        </w:rPr>
        <w:t xml:space="preserve"> με χιλιάδες προσλήψεις εκπαιδευτικών και ψηφίσαμε</w:t>
      </w:r>
      <w:r>
        <w:rPr>
          <w:rFonts w:eastAsia="Times New Roman" w:cs="Times New Roman"/>
          <w:szCs w:val="24"/>
        </w:rPr>
        <w:t xml:space="preserve"> τεσσεράμισι χιλιάδες επιπλέον θέσεις</w:t>
      </w:r>
      <w:r>
        <w:rPr>
          <w:rFonts w:eastAsia="Times New Roman" w:cs="Times New Roman"/>
          <w:szCs w:val="24"/>
        </w:rPr>
        <w:t>,</w:t>
      </w:r>
      <w:r>
        <w:rPr>
          <w:rFonts w:eastAsia="Times New Roman" w:cs="Times New Roman"/>
          <w:szCs w:val="24"/>
        </w:rPr>
        <w:t xml:space="preserve"> μόλις η χώρα βγήκε από τα μνημόνια.</w:t>
      </w:r>
    </w:p>
    <w:p w14:paraId="02B3D275"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B3D276"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Εμείς πριμοδοτούμε όλες τις ΚΟΙΝΣΕΠ ένταξης</w:t>
      </w:r>
      <w:r>
        <w:rPr>
          <w:rFonts w:eastAsia="Times New Roman" w:cs="Times New Roman"/>
          <w:szCs w:val="24"/>
        </w:rPr>
        <w:t>,</w:t>
      </w:r>
      <w:r>
        <w:rPr>
          <w:rFonts w:eastAsia="Times New Roman" w:cs="Times New Roman"/>
          <w:szCs w:val="24"/>
        </w:rPr>
        <w:t xml:space="preserve"> που περιλαμβάνουν άτομα με αναπηρία. Και ταυτόχρονα, εμείς ήμασταν αυτοί που πήραμε μια σειρ</w:t>
      </w:r>
      <w:r>
        <w:rPr>
          <w:rFonts w:eastAsia="Times New Roman" w:cs="Times New Roman"/>
          <w:szCs w:val="24"/>
        </w:rPr>
        <w:t>ά από μέτρα</w:t>
      </w:r>
      <w:r>
        <w:rPr>
          <w:rFonts w:eastAsia="Times New Roman" w:cs="Times New Roman"/>
          <w:szCs w:val="24"/>
        </w:rPr>
        <w:t>,</w:t>
      </w:r>
      <w:r>
        <w:rPr>
          <w:rFonts w:eastAsia="Times New Roman" w:cs="Times New Roman"/>
          <w:szCs w:val="24"/>
        </w:rPr>
        <w:t xml:space="preserve"> που αφορούν στην απόδοση του ποσοστού αναπηρίας, στην ισότιμη πρόσβαση του ανάπηρου στο αστικό περιβάλλον, σε αυτό που εμείς ονομάζουμε </w:t>
      </w:r>
      <w:proofErr w:type="spellStart"/>
      <w:r>
        <w:rPr>
          <w:rFonts w:eastAsia="Times New Roman" w:cs="Times New Roman"/>
          <w:szCs w:val="24"/>
        </w:rPr>
        <w:t>αποϊδρυματοποίηση</w:t>
      </w:r>
      <w:proofErr w:type="spellEnd"/>
      <w:r>
        <w:rPr>
          <w:rFonts w:eastAsia="Times New Roman" w:cs="Times New Roman"/>
          <w:szCs w:val="24"/>
        </w:rPr>
        <w:t>.</w:t>
      </w:r>
    </w:p>
    <w:p w14:paraId="02B3D277"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Ας μην μας κουνάτε λοιπόν, το δάχτυλο για τα θέματα αυτά και πολύ περισσότερο</w:t>
      </w:r>
      <w:r>
        <w:rPr>
          <w:rFonts w:eastAsia="Times New Roman" w:cs="Times New Roman"/>
          <w:szCs w:val="24"/>
        </w:rPr>
        <w:t>,</w:t>
      </w:r>
      <w:r>
        <w:rPr>
          <w:rFonts w:eastAsia="Times New Roman" w:cs="Times New Roman"/>
          <w:szCs w:val="24"/>
        </w:rPr>
        <w:t xml:space="preserve"> η παράταξ</w:t>
      </w:r>
      <w:r>
        <w:rPr>
          <w:rFonts w:eastAsia="Times New Roman" w:cs="Times New Roman"/>
          <w:szCs w:val="24"/>
        </w:rPr>
        <w:t xml:space="preserve">η που πάντοτε θεωρούσε ή </w:t>
      </w:r>
      <w:r w:rsidRPr="00533670">
        <w:rPr>
          <w:rFonts w:eastAsia="Times New Roman" w:cs="Times New Roman"/>
          <w:szCs w:val="24"/>
        </w:rPr>
        <w:t xml:space="preserve">εν τοιαύτη </w:t>
      </w:r>
      <w:proofErr w:type="spellStart"/>
      <w:r>
        <w:rPr>
          <w:rFonts w:eastAsia="Times New Roman" w:cs="Times New Roman"/>
          <w:szCs w:val="24"/>
        </w:rPr>
        <w:t>περιπτώσει</w:t>
      </w:r>
      <w:proofErr w:type="spellEnd"/>
      <w:r>
        <w:rPr>
          <w:rFonts w:eastAsia="Times New Roman" w:cs="Times New Roman"/>
          <w:szCs w:val="24"/>
        </w:rPr>
        <w:t xml:space="preserve"> συμπεριφερόταν, ασκώντας κυβερνητική πολιτική, στους ανάπηρους συμπολίτες μας ως πολίτες δεύτερης κατηγορίας. Διότι στην κοινωνία που εμείς οραματιζόμαστε, αλλά και στην κοινωνία που εμείς φιλοδοξούμε να χτίσο</w:t>
      </w:r>
      <w:r>
        <w:rPr>
          <w:rFonts w:eastAsia="Times New Roman" w:cs="Times New Roman"/>
          <w:szCs w:val="24"/>
        </w:rPr>
        <w:t>υμε δεν χωρούν ούτε προκαταλήψεις ούτε διακρίσεις.</w:t>
      </w:r>
    </w:p>
    <w:p w14:paraId="02B3D278"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B3D279"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Θέλω λοιπόν, να κλείσω την ομιλία μου λέγοντας το εξής. </w:t>
      </w:r>
      <w:r w:rsidRPr="00CB1092">
        <w:rPr>
          <w:rFonts w:eastAsia="Times New Roman"/>
          <w:color w:val="222222"/>
          <w:szCs w:val="24"/>
          <w:shd w:val="clear" w:color="auto" w:fill="FFFFFF"/>
        </w:rPr>
        <w:t xml:space="preserve">Κύριε Μητσοτάκη, αυτά τα τρία χρόνια έχετε κάνει πολλές φορές, </w:t>
      </w:r>
      <w:r w:rsidRPr="00CB1092">
        <w:rPr>
          <w:rFonts w:eastAsia="Times New Roman"/>
          <w:color w:val="222222"/>
          <w:szCs w:val="24"/>
          <w:shd w:val="clear" w:color="auto" w:fill="FFFFFF"/>
        </w:rPr>
        <w:t xml:space="preserve">διαδοχικά βαρύγδουπες προβλέψεις. Σε όλες αυτές τις προβλέψεις είχατε μεγάλη </w:t>
      </w:r>
      <w:r>
        <w:rPr>
          <w:rFonts w:eastAsia="Times New Roman"/>
          <w:color w:val="222222"/>
          <w:szCs w:val="24"/>
          <w:shd w:val="clear" w:color="auto" w:fill="FFFFFF"/>
        </w:rPr>
        <w:t>«</w:t>
      </w:r>
      <w:r w:rsidRPr="00CB1092">
        <w:rPr>
          <w:rFonts w:eastAsia="Times New Roman"/>
          <w:color w:val="222222"/>
          <w:szCs w:val="24"/>
          <w:shd w:val="clear" w:color="auto" w:fill="FFFFFF"/>
        </w:rPr>
        <w:t>επιτυχία</w:t>
      </w:r>
      <w:r>
        <w:rPr>
          <w:rFonts w:eastAsia="Times New Roman"/>
          <w:color w:val="222222"/>
          <w:szCs w:val="24"/>
          <w:shd w:val="clear" w:color="auto" w:fill="FFFFFF"/>
        </w:rPr>
        <w:t>»</w:t>
      </w:r>
      <w:r w:rsidRPr="00CB1092">
        <w:rPr>
          <w:rFonts w:eastAsia="Times New Roman"/>
          <w:color w:val="222222"/>
          <w:szCs w:val="24"/>
          <w:shd w:val="clear" w:color="auto" w:fill="FFFFFF"/>
        </w:rPr>
        <w:t>! Τη μία είπατε ότι η Κυβέρνηση δεν θα καταφέρει να ολοκληρώσει την πρώτη αξιολόγηση, την άλλη είπατε ότι η Κυβέρνηση θα οδηγήσει σε νέες περικοπές στις συντάξεις και ότ</w:t>
      </w:r>
      <w:r w:rsidRPr="00CB1092">
        <w:rPr>
          <w:rFonts w:eastAsia="Times New Roman"/>
          <w:color w:val="222222"/>
          <w:szCs w:val="24"/>
          <w:shd w:val="clear" w:color="auto" w:fill="FFFFFF"/>
        </w:rPr>
        <w:t xml:space="preserve">ι θα εφαρμοστεί ο </w:t>
      </w:r>
      <w:r>
        <w:rPr>
          <w:rFonts w:eastAsia="Times New Roman"/>
          <w:color w:val="222222"/>
          <w:szCs w:val="24"/>
          <w:shd w:val="clear" w:color="auto" w:fill="FFFFFF"/>
        </w:rPr>
        <w:t>«</w:t>
      </w:r>
      <w:r w:rsidRPr="00CB1092">
        <w:rPr>
          <w:rFonts w:eastAsia="Times New Roman"/>
          <w:color w:val="222222"/>
          <w:szCs w:val="24"/>
          <w:shd w:val="clear" w:color="auto" w:fill="FFFFFF"/>
        </w:rPr>
        <w:t>κόφτης</w:t>
      </w:r>
      <w:r>
        <w:rPr>
          <w:rFonts w:eastAsia="Times New Roman"/>
          <w:color w:val="222222"/>
          <w:szCs w:val="24"/>
          <w:shd w:val="clear" w:color="auto" w:fill="FFFFFF"/>
        </w:rPr>
        <w:t>»</w:t>
      </w:r>
      <w:r w:rsidRPr="00CB1092">
        <w:rPr>
          <w:rFonts w:eastAsia="Times New Roman"/>
          <w:color w:val="222222"/>
          <w:szCs w:val="24"/>
          <w:shd w:val="clear" w:color="auto" w:fill="FFFFFF"/>
        </w:rPr>
        <w:t>, την άλλη μας είπατε ότι η περικοπή των συντάξεων είναι δεδομένη, την παράλλη</w:t>
      </w:r>
      <w:r>
        <w:rPr>
          <w:rFonts w:eastAsia="Times New Roman"/>
          <w:color w:val="222222"/>
          <w:szCs w:val="24"/>
          <w:shd w:val="clear" w:color="auto" w:fill="FFFFFF"/>
        </w:rPr>
        <w:t>λα,</w:t>
      </w:r>
      <w:r w:rsidRPr="00FA3DE7">
        <w:rPr>
          <w:rFonts w:eastAsia="Times New Roman"/>
          <w:b/>
          <w:color w:val="222222"/>
          <w:szCs w:val="24"/>
          <w:shd w:val="clear" w:color="auto" w:fill="FFFFFF"/>
        </w:rPr>
        <w:t xml:space="preserve"> </w:t>
      </w:r>
      <w:r>
        <w:rPr>
          <w:rFonts w:eastAsia="Times New Roman"/>
          <w:color w:val="222222"/>
          <w:szCs w:val="24"/>
          <w:shd w:val="clear" w:color="auto" w:fill="FFFFFF"/>
        </w:rPr>
        <w:t xml:space="preserve">μας είπατε ότι έρχεται τέταρτο και πέμπτο μνημόνιο. </w:t>
      </w:r>
      <w:r>
        <w:rPr>
          <w:rFonts w:eastAsia="Times New Roman"/>
          <w:color w:val="222222"/>
          <w:szCs w:val="24"/>
          <w:shd w:val="clear" w:color="auto" w:fill="FFFFFF"/>
        </w:rPr>
        <w:lastRenderedPageBreak/>
        <w:t xml:space="preserve">Όταν βγήκαμε από το μνημόνιο, μας είπατε ότι δεν θα βγούμε ποτέ στις αγορές. Έχουμε το καλύτερο </w:t>
      </w:r>
      <w:r>
        <w:rPr>
          <w:rFonts w:eastAsia="Times New Roman"/>
          <w:color w:val="222222"/>
          <w:szCs w:val="24"/>
          <w:shd w:val="clear" w:color="auto" w:fill="FFFFFF"/>
        </w:rPr>
        <w:t xml:space="preserve">επιτόκιο σήμερα. Σε όλα αποτύχατε. Και στη Συνθήκη των Πρεσπών αποτύχατε, γιατί είχατε κι εκεί προδιαγράψει και προεξοφλήσει την αποτυχία ή τη </w:t>
      </w:r>
      <w:r w:rsidRPr="0069028D">
        <w:rPr>
          <w:rFonts w:eastAsia="Times New Roman"/>
          <w:color w:val="222222"/>
          <w:szCs w:val="24"/>
          <w:shd w:val="clear" w:color="auto" w:fill="FFFFFF"/>
        </w:rPr>
        <w:t>μη κύρωση</w:t>
      </w:r>
      <w:r>
        <w:rPr>
          <w:rFonts w:eastAsia="Times New Roman"/>
          <w:color w:val="222222"/>
          <w:szCs w:val="24"/>
          <w:shd w:val="clear" w:color="auto" w:fill="FFFFFF"/>
        </w:rPr>
        <w:t>,</w:t>
      </w:r>
      <w:r w:rsidRPr="0069028D">
        <w:rPr>
          <w:rFonts w:eastAsia="Times New Roman"/>
          <w:color w:val="222222"/>
          <w:szCs w:val="24"/>
          <w:shd w:val="clear" w:color="auto" w:fill="FFFFFF"/>
        </w:rPr>
        <w:t xml:space="preserve"> τη</w:t>
      </w:r>
      <w:r>
        <w:rPr>
          <w:rFonts w:eastAsia="Times New Roman"/>
          <w:color w:val="222222"/>
          <w:szCs w:val="24"/>
          <w:shd w:val="clear" w:color="auto" w:fill="FFFFFF"/>
        </w:rPr>
        <w:t>ν</w:t>
      </w:r>
      <w:r w:rsidRPr="0069028D">
        <w:rPr>
          <w:rFonts w:eastAsia="Times New Roman"/>
          <w:color w:val="222222"/>
          <w:szCs w:val="24"/>
          <w:shd w:val="clear" w:color="auto" w:fill="FFFFFF"/>
        </w:rPr>
        <w:t xml:space="preserve"> πτώση της Κυβέρνησης</w:t>
      </w:r>
      <w:r>
        <w:rPr>
          <w:rFonts w:eastAsia="Times New Roman"/>
          <w:color w:val="222222"/>
          <w:szCs w:val="24"/>
          <w:shd w:val="clear" w:color="auto" w:fill="FFFFFF"/>
        </w:rPr>
        <w:t>. Σε όλα αποτύχατε.</w:t>
      </w:r>
    </w:p>
    <w:p w14:paraId="02B3D27A"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έχει μείνει μία τελευταία πρόβλεψη</w:t>
      </w:r>
      <w:r>
        <w:rPr>
          <w:rFonts w:eastAsia="Times New Roman"/>
          <w:color w:val="222222"/>
          <w:szCs w:val="24"/>
          <w:shd w:val="clear" w:color="auto" w:fill="FFFFFF"/>
        </w:rPr>
        <w:t>,</w:t>
      </w:r>
      <w:r>
        <w:rPr>
          <w:rFonts w:eastAsia="Times New Roman"/>
          <w:color w:val="222222"/>
          <w:szCs w:val="24"/>
          <w:shd w:val="clear" w:color="auto" w:fill="FFFFFF"/>
        </w:rPr>
        <w:t xml:space="preserve"> για να καταρρεύσε</w:t>
      </w:r>
      <w:r>
        <w:rPr>
          <w:rFonts w:eastAsia="Times New Roman"/>
          <w:color w:val="222222"/>
          <w:szCs w:val="24"/>
          <w:shd w:val="clear" w:color="auto" w:fill="FFFFFF"/>
        </w:rPr>
        <w:t xml:space="preserve">ι πλήρως η αξιοπιστία σας, ότι θα σας εμπιστευτεί ο ελληνικός λαός στις επόμενες εκλογές. Λαμβάνοντας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όλες τις προηγούμενες προβλέψεις, έχουμε μάλλον μία εικόνα για το τι θα συμβεί. Αυτό, όμως, θα το ορίσει η κάλπη.</w:t>
      </w:r>
    </w:p>
    <w:p w14:paraId="02B3D27B"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Εγώ, κυρίες και κύριοι συνάδελφ</w:t>
      </w:r>
      <w:r>
        <w:rPr>
          <w:rFonts w:eastAsia="Times New Roman"/>
          <w:color w:val="222222"/>
          <w:szCs w:val="24"/>
          <w:shd w:val="clear" w:color="auto" w:fill="FFFFFF"/>
        </w:rPr>
        <w:t>οι, θέλω σήμερα να ζητήσω από το Σώμα την ψήφο εμπιστοσύνης των Βουλευτών της Εθνικής μας Αντιπροσωπείας</w:t>
      </w:r>
      <w:r>
        <w:rPr>
          <w:rFonts w:eastAsia="Times New Roman"/>
          <w:color w:val="222222"/>
          <w:szCs w:val="24"/>
          <w:shd w:val="clear" w:color="auto" w:fill="FFFFFF"/>
        </w:rPr>
        <w:t>,</w:t>
      </w:r>
      <w:r>
        <w:rPr>
          <w:rFonts w:eastAsia="Times New Roman"/>
          <w:color w:val="222222"/>
          <w:szCs w:val="24"/>
          <w:shd w:val="clear" w:color="auto" w:fill="FFFFFF"/>
        </w:rPr>
        <w:t xml:space="preserve"> πάνω σε ένα σχέδιο το οποίο έχει αρχή, μέση και τέλος. Θέλω να ζητήσω την ψήφο εμπιστοσύνης πάνω σε ένα πρόγραμμα</w:t>
      </w:r>
      <w:r>
        <w:rPr>
          <w:rFonts w:eastAsia="Times New Roman"/>
          <w:color w:val="222222"/>
          <w:szCs w:val="24"/>
          <w:shd w:val="clear" w:color="auto" w:fill="FFFFFF"/>
        </w:rPr>
        <w:t>,</w:t>
      </w:r>
      <w:r>
        <w:rPr>
          <w:rFonts w:eastAsia="Times New Roman"/>
          <w:color w:val="222222"/>
          <w:szCs w:val="24"/>
          <w:shd w:val="clear" w:color="auto" w:fill="FFFFFF"/>
        </w:rPr>
        <w:t xml:space="preserve"> που αφορά την </w:t>
      </w:r>
      <w:r>
        <w:rPr>
          <w:rFonts w:eastAsia="Times New Roman"/>
          <w:color w:val="222222"/>
          <w:szCs w:val="24"/>
          <w:shd w:val="clear" w:color="auto" w:fill="FFFFFF"/>
        </w:rPr>
        <w:t>«</w:t>
      </w:r>
      <w:r>
        <w:rPr>
          <w:rFonts w:eastAsia="Times New Roman"/>
          <w:color w:val="222222"/>
          <w:szCs w:val="24"/>
          <w:shd w:val="clear" w:color="auto" w:fill="FFFFFF"/>
        </w:rPr>
        <w:t>επόμενη ημέρα</w:t>
      </w:r>
      <w:r>
        <w:rPr>
          <w:rFonts w:eastAsia="Times New Roman"/>
          <w:color w:val="222222"/>
          <w:szCs w:val="24"/>
          <w:shd w:val="clear" w:color="auto" w:fill="FFFFFF"/>
        </w:rPr>
        <w:t>»</w:t>
      </w:r>
      <w:r>
        <w:rPr>
          <w:rFonts w:eastAsia="Times New Roman"/>
          <w:color w:val="222222"/>
          <w:szCs w:val="24"/>
          <w:shd w:val="clear" w:color="auto" w:fill="FFFFFF"/>
        </w:rPr>
        <w:t xml:space="preserve">, που </w:t>
      </w:r>
      <w:r>
        <w:rPr>
          <w:rFonts w:eastAsia="Times New Roman"/>
          <w:color w:val="222222"/>
          <w:szCs w:val="24"/>
          <w:shd w:val="clear" w:color="auto" w:fill="FFFFFF"/>
        </w:rPr>
        <w:t>αφορά την ενίσχυση των πολλών, αλλά ταυτόχρονα θέλω να ζητήσω και από την ελληνική Βουλή</w:t>
      </w:r>
      <w:r>
        <w:rPr>
          <w:rFonts w:eastAsia="Times New Roman"/>
          <w:color w:val="222222"/>
          <w:szCs w:val="24"/>
          <w:shd w:val="clear" w:color="auto" w:fill="FFFFFF"/>
        </w:rPr>
        <w:t xml:space="preserve"> </w:t>
      </w:r>
      <w:r>
        <w:rPr>
          <w:rFonts w:eastAsia="Times New Roman"/>
          <w:color w:val="222222"/>
          <w:szCs w:val="24"/>
          <w:shd w:val="clear" w:color="auto" w:fill="FFFFFF"/>
        </w:rPr>
        <w:t>και από τον ελληνικό λαό</w:t>
      </w:r>
      <w:r>
        <w:rPr>
          <w:rFonts w:eastAsia="Times New Roman"/>
          <w:color w:val="222222"/>
          <w:szCs w:val="24"/>
          <w:shd w:val="clear" w:color="auto" w:fill="FFFFFF"/>
        </w:rPr>
        <w:t>,</w:t>
      </w:r>
      <w:r>
        <w:rPr>
          <w:rFonts w:eastAsia="Times New Roman"/>
          <w:color w:val="222222"/>
          <w:szCs w:val="24"/>
          <w:shd w:val="clear" w:color="auto" w:fill="FFFFFF"/>
        </w:rPr>
        <w:t xml:space="preserve"> στις 26 του </w:t>
      </w:r>
      <w:r>
        <w:rPr>
          <w:rFonts w:eastAsia="Times New Roman"/>
          <w:color w:val="222222"/>
          <w:szCs w:val="24"/>
          <w:shd w:val="clear" w:color="auto" w:fill="FFFFFF"/>
        </w:rPr>
        <w:lastRenderedPageBreak/>
        <w:t>Μάη τόσο ψήφο εμπιστοσύνης σε αυτό το πρόγραμμα, σε αυτό το σχέδιο, όσο όμως και ψήφο καταδίκης στα σχέδια και στα προγράμματα εκ</w:t>
      </w:r>
      <w:r>
        <w:rPr>
          <w:rFonts w:eastAsia="Times New Roman"/>
          <w:color w:val="222222"/>
          <w:szCs w:val="24"/>
          <w:shd w:val="clear" w:color="auto" w:fill="FFFFFF"/>
        </w:rPr>
        <w:t>είνα</w:t>
      </w:r>
      <w:r>
        <w:rPr>
          <w:rFonts w:eastAsia="Times New Roman"/>
          <w:color w:val="222222"/>
          <w:szCs w:val="24"/>
          <w:shd w:val="clear" w:color="auto" w:fill="FFFFFF"/>
        </w:rPr>
        <w:t>,</w:t>
      </w:r>
      <w:r>
        <w:rPr>
          <w:rFonts w:eastAsia="Times New Roman"/>
          <w:color w:val="222222"/>
          <w:szCs w:val="24"/>
          <w:shd w:val="clear" w:color="auto" w:fill="FFFFFF"/>
        </w:rPr>
        <w:t xml:space="preserve"> που μας οδήγησαν στην καταστροφή, ψήφο μομφής και καταδίκης στη Νέα Δημοκρατία με το πρόγραμμα του Διεθνούς Νομισματικού Ταμείου, με το πρόγραμμα του νεοφιλελευθερισμού, με το πρόγραμμα του κ. Βέμπερ.</w:t>
      </w:r>
    </w:p>
    <w:p w14:paraId="02B3D27C"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w:t>
      </w:r>
      <w:r>
        <w:rPr>
          <w:rFonts w:eastAsia="Times New Roman"/>
          <w:color w:val="222222"/>
          <w:szCs w:val="24"/>
          <w:shd w:val="clear" w:color="auto" w:fill="FFFFFF"/>
        </w:rPr>
        <w:t>έλω να επισημάνω ότι η ιστορική τομή του Αυγούστ</w:t>
      </w:r>
      <w:r>
        <w:rPr>
          <w:rFonts w:eastAsia="Times New Roman"/>
          <w:color w:val="222222"/>
          <w:szCs w:val="24"/>
          <w:shd w:val="clear" w:color="auto" w:fill="FFFFFF"/>
        </w:rPr>
        <w:t>ου του 2018 είναι μια ιστορική τομή</w:t>
      </w:r>
      <w:r>
        <w:rPr>
          <w:rFonts w:eastAsia="Times New Roman"/>
          <w:color w:val="222222"/>
          <w:szCs w:val="24"/>
          <w:shd w:val="clear" w:color="auto" w:fill="FFFFFF"/>
        </w:rPr>
        <w:t>,</w:t>
      </w:r>
      <w:r>
        <w:rPr>
          <w:rFonts w:eastAsia="Times New Roman"/>
          <w:color w:val="222222"/>
          <w:szCs w:val="24"/>
          <w:shd w:val="clear" w:color="auto" w:fill="FFFFFF"/>
        </w:rPr>
        <w:t xml:space="preserve"> η οποία δεν μπορεί και δεν πρέπει να μείνει μετέωρη, να μείνει ανολοκλήρωτη. Είναι μια ιστορική τομή</w:t>
      </w:r>
      <w:r>
        <w:rPr>
          <w:rFonts w:eastAsia="Times New Roman"/>
          <w:color w:val="222222"/>
          <w:szCs w:val="24"/>
          <w:shd w:val="clear" w:color="auto" w:fill="FFFFFF"/>
        </w:rPr>
        <w:t>,</w:t>
      </w:r>
      <w:r>
        <w:rPr>
          <w:rFonts w:eastAsia="Times New Roman"/>
          <w:color w:val="222222"/>
          <w:szCs w:val="24"/>
          <w:shd w:val="clear" w:color="auto" w:fill="FFFFFF"/>
        </w:rPr>
        <w:t xml:space="preserve"> η οποία πρέπει να έχει συνέχεια και για να έχει συνέχεια αυτή η ιστορική τομή</w:t>
      </w:r>
      <w:r>
        <w:rPr>
          <w:rFonts w:eastAsia="Times New Roman"/>
          <w:color w:val="222222"/>
          <w:szCs w:val="24"/>
          <w:shd w:val="clear" w:color="auto" w:fill="FFFFFF"/>
        </w:rPr>
        <w:t>,</w:t>
      </w:r>
      <w:r>
        <w:rPr>
          <w:rFonts w:eastAsia="Times New Roman"/>
          <w:color w:val="222222"/>
          <w:szCs w:val="24"/>
          <w:shd w:val="clear" w:color="auto" w:fill="FFFFFF"/>
        </w:rPr>
        <w:t xml:space="preserve"> πρέπει ο τόπος, η κοινωνία, η Ελλάδα να προχωρήσει μπροστά.</w:t>
      </w:r>
    </w:p>
    <w:p w14:paraId="02B3D27D"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που μπορούμε, τώρα που ξέρουμε, τώρα που έχουμε σχέδιο, τώρα που έχουμε δύναμη</w:t>
      </w:r>
      <w:r>
        <w:rPr>
          <w:rFonts w:eastAsia="Times New Roman"/>
          <w:color w:val="222222"/>
          <w:szCs w:val="24"/>
          <w:shd w:val="clear" w:color="auto" w:fill="FFFFFF"/>
        </w:rPr>
        <w:t>,</w:t>
      </w:r>
      <w:r>
        <w:rPr>
          <w:rFonts w:eastAsia="Times New Roman"/>
          <w:color w:val="222222"/>
          <w:szCs w:val="24"/>
          <w:shd w:val="clear" w:color="auto" w:fill="FFFFFF"/>
        </w:rPr>
        <w:t xml:space="preserve"> ήρθε η ώρα να δώσουμε τους κόπους και τις θυσίες των πολλών πίσω, γιατί τους αξίζει. Και αυτήν την προσπάθεια </w:t>
      </w:r>
      <w:r>
        <w:rPr>
          <w:rFonts w:eastAsia="Times New Roman"/>
          <w:color w:val="222222"/>
          <w:szCs w:val="24"/>
          <w:shd w:val="clear" w:color="auto" w:fill="FFFFFF"/>
        </w:rPr>
        <w:t xml:space="preserve">ο ελληνικός </w:t>
      </w:r>
      <w:r>
        <w:rPr>
          <w:rFonts w:eastAsia="Times New Roman"/>
          <w:color w:val="222222"/>
          <w:szCs w:val="24"/>
          <w:shd w:val="clear" w:color="auto" w:fill="FFFFFF"/>
        </w:rPr>
        <w:lastRenderedPageBreak/>
        <w:t xml:space="preserve">λαός θα την επιβραβεύσει. Διότι ήρθε η ώρα να μας κρίνει ο ελληνικός λαός και θα μας κρίνει </w:t>
      </w:r>
      <w:proofErr w:type="spellStart"/>
      <w:r>
        <w:rPr>
          <w:rFonts w:eastAsia="Times New Roman"/>
          <w:color w:val="222222"/>
          <w:szCs w:val="24"/>
          <w:shd w:val="clear" w:color="auto" w:fill="FFFFFF"/>
        </w:rPr>
        <w:t>για</w:t>
      </w:r>
      <w:r>
        <w:rPr>
          <w:rFonts w:eastAsia="Times New Roman"/>
          <w:color w:val="222222"/>
          <w:szCs w:val="24"/>
          <w:shd w:val="clear" w:color="auto" w:fill="FFFFFF"/>
        </w:rPr>
        <w:t>τα</w:t>
      </w:r>
      <w:proofErr w:type="spellEnd"/>
      <w:r>
        <w:rPr>
          <w:rFonts w:eastAsia="Times New Roman"/>
          <w:color w:val="222222"/>
          <w:szCs w:val="24"/>
          <w:shd w:val="clear" w:color="auto" w:fill="FFFFFF"/>
        </w:rPr>
        <w:t xml:space="preserve"> πεπραγμένα μας, </w:t>
      </w:r>
      <w:r>
        <w:rPr>
          <w:rFonts w:eastAsia="Times New Roman"/>
          <w:color w:val="222222"/>
          <w:szCs w:val="24"/>
          <w:shd w:val="clear" w:color="auto" w:fill="FFFFFF"/>
        </w:rPr>
        <w:t>για</w:t>
      </w:r>
      <w:r>
        <w:rPr>
          <w:rFonts w:eastAsia="Times New Roman"/>
          <w:color w:val="222222"/>
          <w:szCs w:val="24"/>
          <w:shd w:val="clear" w:color="auto" w:fill="FFFFFF"/>
        </w:rPr>
        <w:t xml:space="preserve"> τις προτάσεις μας, </w:t>
      </w:r>
      <w:r>
        <w:rPr>
          <w:rFonts w:eastAsia="Times New Roman"/>
          <w:color w:val="222222"/>
          <w:szCs w:val="24"/>
          <w:shd w:val="clear" w:color="auto" w:fill="FFFFFF"/>
        </w:rPr>
        <w:t>για</w:t>
      </w:r>
      <w:r>
        <w:rPr>
          <w:rFonts w:eastAsia="Times New Roman"/>
          <w:color w:val="222222"/>
          <w:szCs w:val="24"/>
          <w:shd w:val="clear" w:color="auto" w:fill="FFFFFF"/>
        </w:rPr>
        <w:t xml:space="preserve"> τις θέσεις μας, </w:t>
      </w:r>
      <w:r>
        <w:rPr>
          <w:rFonts w:eastAsia="Times New Roman"/>
          <w:color w:val="222222"/>
          <w:szCs w:val="24"/>
          <w:shd w:val="clear" w:color="auto" w:fill="FFFFFF"/>
        </w:rPr>
        <w:t>για</w:t>
      </w:r>
      <w:r>
        <w:rPr>
          <w:rFonts w:eastAsia="Times New Roman"/>
          <w:color w:val="222222"/>
          <w:szCs w:val="24"/>
          <w:shd w:val="clear" w:color="auto" w:fill="FFFFFF"/>
        </w:rPr>
        <w:t xml:space="preserve"> τις ιδέες μας, </w:t>
      </w:r>
      <w:r>
        <w:rPr>
          <w:rFonts w:eastAsia="Times New Roman"/>
          <w:color w:val="222222"/>
          <w:szCs w:val="24"/>
          <w:shd w:val="clear" w:color="auto" w:fill="FFFFFF"/>
        </w:rPr>
        <w:t>για</w:t>
      </w:r>
      <w:r>
        <w:rPr>
          <w:rFonts w:eastAsia="Times New Roman"/>
          <w:color w:val="222222"/>
          <w:szCs w:val="24"/>
          <w:shd w:val="clear" w:color="auto" w:fill="FFFFFF"/>
        </w:rPr>
        <w:t xml:space="preserve"> τις αξίες μας. </w:t>
      </w:r>
    </w:p>
    <w:p w14:paraId="02B3D27E"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είστε σίγουρος ότι την εμπιστοσύνη θα τη λάβο</w:t>
      </w:r>
      <w:r>
        <w:rPr>
          <w:rFonts w:eastAsia="Times New Roman"/>
          <w:color w:val="222222"/>
          <w:szCs w:val="24"/>
          <w:shd w:val="clear" w:color="auto" w:fill="FFFFFF"/>
        </w:rPr>
        <w:t>υμε διπλά, και από τη Βουλή και από τον λαό!</w:t>
      </w:r>
    </w:p>
    <w:p w14:paraId="02B3D27F"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14:paraId="02B3D280" w14:textId="77777777" w:rsidR="008168EC" w:rsidRDefault="00DB43BE">
      <w:pPr>
        <w:spacing w:line="600" w:lineRule="auto"/>
        <w:ind w:firstLine="720"/>
        <w:jc w:val="both"/>
        <w:rPr>
          <w:rFonts w:eastAsia="Times New Roman" w:cs="Times New Roman"/>
          <w:szCs w:val="24"/>
        </w:rPr>
      </w:pPr>
      <w:r w:rsidRPr="00700069">
        <w:rPr>
          <w:rFonts w:eastAsia="Times New Roman" w:cs="Times New Roman"/>
          <w:szCs w:val="24"/>
        </w:rPr>
        <w:t>(</w:t>
      </w:r>
      <w:r>
        <w:rPr>
          <w:rFonts w:eastAsia="Times New Roman" w:cs="Times New Roman"/>
          <w:szCs w:val="24"/>
        </w:rPr>
        <w:t>Όρθιοι οι Βουλευτές του ΣΥΡΙΖΑ χειροκροτούν ζωηρά και παρατεταμένα)</w:t>
      </w:r>
    </w:p>
    <w:p w14:paraId="02B3D281" w14:textId="77777777" w:rsidR="008168EC" w:rsidRDefault="00DB43BE">
      <w:pPr>
        <w:spacing w:line="600" w:lineRule="auto"/>
        <w:ind w:firstLine="720"/>
        <w:jc w:val="both"/>
        <w:rPr>
          <w:rFonts w:eastAsia="Times New Roman" w:cs="Times New Roman"/>
          <w:szCs w:val="24"/>
        </w:rPr>
      </w:pPr>
      <w:r w:rsidRPr="004215A4">
        <w:rPr>
          <w:rFonts w:eastAsia="Times New Roman" w:cs="Times New Roman"/>
          <w:b/>
          <w:szCs w:val="24"/>
        </w:rPr>
        <w:t xml:space="preserve">ΠΡΟΕΔΡΟΣ (Νικόλαος </w:t>
      </w:r>
      <w:proofErr w:type="spellStart"/>
      <w:r w:rsidRPr="004215A4">
        <w:rPr>
          <w:rFonts w:eastAsia="Times New Roman" w:cs="Times New Roman"/>
          <w:b/>
          <w:szCs w:val="24"/>
        </w:rPr>
        <w:t>Βούτσης</w:t>
      </w:r>
      <w:proofErr w:type="spellEnd"/>
      <w:r w:rsidRPr="004215A4">
        <w:rPr>
          <w:rFonts w:eastAsia="Times New Roman" w:cs="Times New Roman"/>
          <w:b/>
          <w:szCs w:val="24"/>
        </w:rPr>
        <w:t>):</w:t>
      </w:r>
      <w:r>
        <w:rPr>
          <w:rFonts w:eastAsia="Times New Roman" w:cs="Times New Roman"/>
          <w:szCs w:val="24"/>
        </w:rPr>
        <w:t xml:space="preserve"> Ευχαριστούμε.</w:t>
      </w:r>
    </w:p>
    <w:p w14:paraId="02B3D282" w14:textId="77777777" w:rsidR="008168EC" w:rsidRDefault="00DB43BE">
      <w:pPr>
        <w:spacing w:line="600" w:lineRule="auto"/>
        <w:ind w:firstLine="720"/>
        <w:jc w:val="both"/>
        <w:rPr>
          <w:rFonts w:eastAsia="Times New Roman" w:cs="Times New Roman"/>
          <w:szCs w:val="24"/>
        </w:rPr>
      </w:pPr>
      <w:r w:rsidRPr="00CC005E">
        <w:rPr>
          <w:rFonts w:eastAsia="Times New Roman"/>
          <w:szCs w:val="24"/>
        </w:rPr>
        <w:t>Κυρίες και κύριοι συνάδελφοι, έχω την τιμή να ανακοινώσω στο Σώμα ότι τη συνεδρ</w:t>
      </w:r>
      <w:r w:rsidRPr="00CC005E">
        <w:rPr>
          <w:rFonts w:eastAsia="Times New Roman"/>
          <w:szCs w:val="24"/>
        </w:rPr>
        <w:t xml:space="preserve">ίασή μας παρακολουθούν από τα άνω δυτικά θεωρεία, αφού προηγουμένως ξεναγήθηκαν </w:t>
      </w:r>
      <w:r>
        <w:rPr>
          <w:rFonts w:eastAsia="Times New Roman"/>
          <w:szCs w:val="24"/>
        </w:rPr>
        <w:t xml:space="preserve">στην έκθεση της αίθουσας «ΕΛΕΥΘΕΡΙΟΣ ΒΕΝΙΖΕΛΟΣ» και ενημερώθηκαν για την ιστορία του κτηρίου και τον τρόπο οργάνωσης και λειτουργίας της Βουλής, είκοσι επτά </w:t>
      </w:r>
      <w:r w:rsidRPr="00CC005E">
        <w:rPr>
          <w:rFonts w:eastAsia="Times New Roman"/>
          <w:szCs w:val="24"/>
        </w:rPr>
        <w:t xml:space="preserve">μαθήτριες </w:t>
      </w:r>
      <w:r>
        <w:rPr>
          <w:rFonts w:eastAsia="Times New Roman"/>
          <w:szCs w:val="24"/>
        </w:rPr>
        <w:t xml:space="preserve">και </w:t>
      </w:r>
      <w:r w:rsidRPr="00CC005E">
        <w:rPr>
          <w:rFonts w:eastAsia="Times New Roman"/>
          <w:szCs w:val="24"/>
        </w:rPr>
        <w:t>μαθητ</w:t>
      </w:r>
      <w:r w:rsidRPr="00CC005E">
        <w:rPr>
          <w:rFonts w:eastAsia="Times New Roman"/>
          <w:szCs w:val="24"/>
        </w:rPr>
        <w:t xml:space="preserve">ές και </w:t>
      </w:r>
      <w:r>
        <w:rPr>
          <w:rFonts w:eastAsia="Times New Roman"/>
          <w:szCs w:val="24"/>
        </w:rPr>
        <w:t>τέσσερις συνοδοί εκπαιδευτικοί  από το 5</w:t>
      </w:r>
      <w:r w:rsidRPr="003C75F9">
        <w:rPr>
          <w:rFonts w:eastAsia="Times New Roman"/>
          <w:szCs w:val="24"/>
          <w:vertAlign w:val="superscript"/>
        </w:rPr>
        <w:t>ο</w:t>
      </w:r>
      <w:r>
        <w:rPr>
          <w:rFonts w:eastAsia="Times New Roman"/>
          <w:szCs w:val="24"/>
        </w:rPr>
        <w:t xml:space="preserve"> Δημοτικό Σχολείο Χίου.</w:t>
      </w:r>
    </w:p>
    <w:p w14:paraId="02B3D283" w14:textId="77777777" w:rsidR="008168EC" w:rsidRDefault="00DB43BE">
      <w:pPr>
        <w:spacing w:line="600" w:lineRule="auto"/>
        <w:ind w:firstLine="720"/>
        <w:jc w:val="both"/>
        <w:rPr>
          <w:rFonts w:eastAsia="Times New Roman" w:cs="Times New Roman"/>
          <w:szCs w:val="24"/>
        </w:rPr>
      </w:pPr>
      <w:r>
        <w:rPr>
          <w:rFonts w:eastAsia="Times New Roman"/>
          <w:szCs w:val="24"/>
        </w:rPr>
        <w:lastRenderedPageBreak/>
        <w:t xml:space="preserve">Η Βουλή </w:t>
      </w:r>
      <w:r>
        <w:rPr>
          <w:rFonts w:eastAsia="Times New Roman"/>
          <w:szCs w:val="24"/>
        </w:rPr>
        <w:t>σάς</w:t>
      </w:r>
      <w:r>
        <w:rPr>
          <w:rFonts w:eastAsia="Times New Roman"/>
          <w:szCs w:val="24"/>
        </w:rPr>
        <w:t xml:space="preserve"> καλωσορίζει.</w:t>
      </w:r>
    </w:p>
    <w:p w14:paraId="02B3D284"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w:t>
      </w:r>
      <w:r w:rsidRPr="00CC005E">
        <w:rPr>
          <w:rFonts w:eastAsia="Times New Roman" w:cs="Times New Roman"/>
          <w:szCs w:val="24"/>
        </w:rPr>
        <w:t>Χειροκροτήματα απ</w:t>
      </w:r>
      <w:r>
        <w:rPr>
          <w:rFonts w:eastAsia="Times New Roman" w:cs="Times New Roman"/>
          <w:szCs w:val="24"/>
        </w:rPr>
        <w:t>’</w:t>
      </w:r>
      <w:r w:rsidRPr="00CC005E">
        <w:rPr>
          <w:rFonts w:eastAsia="Times New Roman" w:cs="Times New Roman"/>
          <w:szCs w:val="24"/>
        </w:rPr>
        <w:t xml:space="preserve"> όλες τις πτέρυγες της Βουλής)</w:t>
      </w:r>
    </w:p>
    <w:p w14:paraId="02B3D285"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Καλώ στο Βήμα τον Αρχηγό της Αξιωματικής Αντιπολίτευσης και Πρόεδρο της Κοινοβουλευτικής Ομάδας της Νέας </w:t>
      </w:r>
      <w:r>
        <w:rPr>
          <w:rFonts w:eastAsia="Times New Roman" w:cs="Times New Roman"/>
          <w:szCs w:val="24"/>
        </w:rPr>
        <w:t>Δημοκρατίας κ. Κυριάκο Μητσοτάκη.</w:t>
      </w:r>
    </w:p>
    <w:p w14:paraId="02B3D286"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02B3D287" w14:textId="77777777" w:rsidR="008168EC" w:rsidRDefault="00DB43BE">
      <w:pPr>
        <w:spacing w:line="600" w:lineRule="auto"/>
        <w:ind w:firstLine="720"/>
        <w:jc w:val="both"/>
        <w:rPr>
          <w:rFonts w:eastAsia="Times New Roman" w:cs="Times New Roman"/>
          <w:szCs w:val="24"/>
        </w:rPr>
      </w:pPr>
      <w:r w:rsidRPr="004215A4">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Κύριε Τσίπρα, ακούγοντάς σας με προσοχή κατάλαβα γιατί δεν θέλατε ποτέ να γίνει η συζήτηση για την πρόταση μομφής</w:t>
      </w:r>
      <w:r>
        <w:rPr>
          <w:rFonts w:eastAsia="Times New Roman" w:cs="Times New Roman"/>
          <w:szCs w:val="24"/>
        </w:rPr>
        <w:t>,</w:t>
      </w:r>
      <w:r>
        <w:rPr>
          <w:rFonts w:eastAsia="Times New Roman" w:cs="Times New Roman"/>
          <w:szCs w:val="24"/>
        </w:rPr>
        <w:t xml:space="preserve"> που καταθέσαμε κατά του κ. </w:t>
      </w:r>
      <w:proofErr w:type="spellStart"/>
      <w:r>
        <w:rPr>
          <w:rFonts w:eastAsia="Times New Roman" w:cs="Times New Roman"/>
          <w:szCs w:val="24"/>
        </w:rPr>
        <w:t>Πολάκη</w:t>
      </w:r>
      <w:proofErr w:type="spellEnd"/>
      <w:r>
        <w:rPr>
          <w:rFonts w:eastAsia="Times New Roman" w:cs="Times New Roman"/>
          <w:szCs w:val="24"/>
        </w:rPr>
        <w:t>.</w:t>
      </w:r>
    </w:p>
    <w:p w14:paraId="02B3D288"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Η πρόταση αυτή δεν αφορά τα πεπραγμένα του στο Υπουργείο Υγείας</w:t>
      </w:r>
      <w:r>
        <w:rPr>
          <w:rFonts w:eastAsia="Times New Roman" w:cs="Times New Roman"/>
          <w:szCs w:val="24"/>
        </w:rPr>
        <w:t>. Α</w:t>
      </w:r>
      <w:r>
        <w:rPr>
          <w:rFonts w:eastAsia="Times New Roman" w:cs="Times New Roman"/>
          <w:szCs w:val="24"/>
        </w:rPr>
        <w:t>φορά τη συμπεριφορά του, το ήθος και το</w:t>
      </w:r>
      <w:r>
        <w:rPr>
          <w:rFonts w:eastAsia="Times New Roman" w:cs="Times New Roman"/>
          <w:szCs w:val="24"/>
        </w:rPr>
        <w:t xml:space="preserve"> ύφος της εξουσίας που ο ίδιος αποπνέει. Και βέβαια</w:t>
      </w:r>
      <w:r>
        <w:rPr>
          <w:rFonts w:eastAsia="Times New Roman" w:cs="Times New Roman"/>
          <w:szCs w:val="24"/>
        </w:rPr>
        <w:t>,</w:t>
      </w:r>
      <w:r>
        <w:rPr>
          <w:rFonts w:eastAsia="Times New Roman" w:cs="Times New Roman"/>
          <w:szCs w:val="24"/>
        </w:rPr>
        <w:t xml:space="preserve"> με τη στήριξη που του παρέχετε έρχεστε σήμερα εδώ και ταυτίζεστε απόλυτα με αυτές τις συμπεριφορές.</w:t>
      </w:r>
    </w:p>
    <w:p w14:paraId="02B3D289" w14:textId="77777777" w:rsidR="008168EC" w:rsidRDefault="00DB43BE">
      <w:pPr>
        <w:spacing w:line="600" w:lineRule="auto"/>
        <w:ind w:firstLine="720"/>
        <w:jc w:val="both"/>
        <w:rPr>
          <w:rFonts w:eastAsia="Times New Roman"/>
          <w:szCs w:val="24"/>
        </w:rPr>
      </w:pPr>
      <w:r>
        <w:rPr>
          <w:rFonts w:eastAsia="Times New Roman"/>
          <w:szCs w:val="24"/>
        </w:rPr>
        <w:lastRenderedPageBreak/>
        <w:t xml:space="preserve">Θα συζητήσουμε λοιπόν, κύριε Τσίπρα, και για την </w:t>
      </w:r>
      <w:r>
        <w:rPr>
          <w:rFonts w:eastAsia="Times New Roman"/>
          <w:szCs w:val="24"/>
        </w:rPr>
        <w:t>ο</w:t>
      </w:r>
      <w:r>
        <w:rPr>
          <w:rFonts w:eastAsia="Times New Roman"/>
          <w:szCs w:val="24"/>
        </w:rPr>
        <w:t xml:space="preserve">ικονομία, αλλά θα συζητήσουμε για την </w:t>
      </w:r>
      <w:r>
        <w:rPr>
          <w:rFonts w:eastAsia="Times New Roman"/>
          <w:szCs w:val="24"/>
        </w:rPr>
        <w:t>ο</w:t>
      </w:r>
      <w:r>
        <w:rPr>
          <w:rFonts w:eastAsia="Times New Roman"/>
          <w:szCs w:val="24"/>
        </w:rPr>
        <w:t>ικονομία</w:t>
      </w:r>
      <w:r>
        <w:rPr>
          <w:rFonts w:eastAsia="Times New Roman"/>
          <w:szCs w:val="24"/>
        </w:rPr>
        <w:t>,</w:t>
      </w:r>
      <w:r>
        <w:rPr>
          <w:rFonts w:eastAsia="Times New Roman"/>
          <w:szCs w:val="24"/>
        </w:rPr>
        <w:t xml:space="preserve"> αφού</w:t>
      </w:r>
      <w:r>
        <w:rPr>
          <w:rFonts w:eastAsia="Times New Roman"/>
          <w:szCs w:val="24"/>
        </w:rPr>
        <w:t xml:space="preserve"> συζητήσουμε για το μείζον, για το αντικείμενο της πρότασης δυσπιστίας, όπως εμείς την καταθέσαμε. Και θα συζητήσουμε εδώ στη Βουλή, κύριε Τσίπρα. </w:t>
      </w:r>
    </w:p>
    <w:p w14:paraId="02B3D28A" w14:textId="77777777" w:rsidR="008168EC" w:rsidRDefault="00DB43BE">
      <w:pPr>
        <w:spacing w:line="600" w:lineRule="auto"/>
        <w:ind w:firstLine="720"/>
        <w:jc w:val="both"/>
        <w:rPr>
          <w:rFonts w:eastAsia="Times New Roman"/>
          <w:szCs w:val="24"/>
        </w:rPr>
      </w:pPr>
      <w:r>
        <w:rPr>
          <w:rFonts w:eastAsia="Times New Roman"/>
          <w:szCs w:val="24"/>
        </w:rPr>
        <w:t xml:space="preserve">Μου έκανε πολύ εντύπωση η εν τη ρύμη του λόγου σας αποστροφή «να συζητήσουμε έστω και στη Βουλή». «Έστω και </w:t>
      </w:r>
      <w:r>
        <w:rPr>
          <w:rFonts w:eastAsia="Times New Roman"/>
          <w:szCs w:val="24"/>
        </w:rPr>
        <w:t xml:space="preserve">στη Βουλή», κύριε Τσίπρα; Εδώ συζητάμε, κύριε Τσίπρα. Σαράντα φορές έχουμε </w:t>
      </w:r>
      <w:r w:rsidRPr="008E7354">
        <w:rPr>
          <w:rFonts w:eastAsia="Times New Roman"/>
          <w:szCs w:val="24"/>
        </w:rPr>
        <w:t xml:space="preserve">συζητήσει </w:t>
      </w:r>
      <w:r>
        <w:rPr>
          <w:rFonts w:eastAsia="Times New Roman"/>
          <w:szCs w:val="24"/>
        </w:rPr>
        <w:t>ε</w:t>
      </w:r>
      <w:r w:rsidRPr="008E7354">
        <w:rPr>
          <w:rFonts w:eastAsia="Times New Roman"/>
          <w:szCs w:val="24"/>
        </w:rPr>
        <w:t>δώ</w:t>
      </w:r>
      <w:r>
        <w:rPr>
          <w:rFonts w:eastAsia="Times New Roman"/>
          <w:szCs w:val="24"/>
        </w:rPr>
        <w:t>.</w:t>
      </w:r>
      <w:r w:rsidRPr="008E7354">
        <w:rPr>
          <w:rFonts w:eastAsia="Times New Roman"/>
          <w:szCs w:val="24"/>
        </w:rPr>
        <w:t xml:space="preserve"> Δεν είμαστε </w:t>
      </w:r>
      <w:proofErr w:type="spellStart"/>
      <w:r w:rsidRPr="008E7354">
        <w:rPr>
          <w:rFonts w:eastAsia="Times New Roman"/>
          <w:szCs w:val="24"/>
        </w:rPr>
        <w:t>τηλεπερσόν</w:t>
      </w:r>
      <w:r>
        <w:rPr>
          <w:rFonts w:eastAsia="Times New Roman"/>
          <w:szCs w:val="24"/>
        </w:rPr>
        <w:t>ε</w:t>
      </w:r>
      <w:r w:rsidRPr="008E7354">
        <w:rPr>
          <w:rFonts w:eastAsia="Times New Roman"/>
          <w:szCs w:val="24"/>
        </w:rPr>
        <w:t>ς</w:t>
      </w:r>
      <w:proofErr w:type="spellEnd"/>
      <w:r w:rsidRPr="008E7354">
        <w:rPr>
          <w:rFonts w:eastAsia="Times New Roman"/>
          <w:szCs w:val="24"/>
        </w:rPr>
        <w:t xml:space="preserve"> να πηγαίνουμε στα κανάλια</w:t>
      </w:r>
      <w:r>
        <w:rPr>
          <w:rFonts w:eastAsia="Times New Roman"/>
          <w:szCs w:val="24"/>
        </w:rPr>
        <w:t>,</w:t>
      </w:r>
      <w:r w:rsidRPr="008E7354">
        <w:rPr>
          <w:rFonts w:eastAsia="Times New Roman"/>
          <w:szCs w:val="24"/>
        </w:rPr>
        <w:t xml:space="preserve"> να ασχολούμαστε </w:t>
      </w:r>
      <w:r>
        <w:rPr>
          <w:rFonts w:eastAsia="Times New Roman"/>
          <w:szCs w:val="24"/>
        </w:rPr>
        <w:t xml:space="preserve">με </w:t>
      </w:r>
      <w:r w:rsidRPr="008E7354">
        <w:rPr>
          <w:rFonts w:eastAsia="Times New Roman"/>
          <w:szCs w:val="24"/>
        </w:rPr>
        <w:t>το</w:t>
      </w:r>
      <w:r>
        <w:rPr>
          <w:rFonts w:eastAsia="Times New Roman"/>
          <w:szCs w:val="24"/>
        </w:rPr>
        <w:t xml:space="preserve"> ποι</w:t>
      </w:r>
      <w:r w:rsidRPr="008E7354">
        <w:rPr>
          <w:rFonts w:eastAsia="Times New Roman"/>
          <w:szCs w:val="24"/>
        </w:rPr>
        <w:t>ο</w:t>
      </w:r>
      <w:r>
        <w:rPr>
          <w:rFonts w:eastAsia="Times New Roman"/>
          <w:szCs w:val="24"/>
        </w:rPr>
        <w:t>ς</w:t>
      </w:r>
      <w:r w:rsidRPr="008E7354">
        <w:rPr>
          <w:rFonts w:eastAsia="Times New Roman"/>
          <w:szCs w:val="24"/>
        </w:rPr>
        <w:t xml:space="preserve"> θα κάνει νούμερα</w:t>
      </w:r>
      <w:r>
        <w:rPr>
          <w:rFonts w:eastAsia="Times New Roman"/>
          <w:szCs w:val="24"/>
        </w:rPr>
        <w:t>.</w:t>
      </w:r>
      <w:r w:rsidRPr="009B7622">
        <w:rPr>
          <w:rFonts w:eastAsia="Times New Roman"/>
          <w:szCs w:val="24"/>
        </w:rPr>
        <w:t xml:space="preserve"> </w:t>
      </w:r>
      <w:r>
        <w:rPr>
          <w:rFonts w:eastAsia="Times New Roman"/>
          <w:szCs w:val="24"/>
        </w:rPr>
        <w:t>Εδώ είναι ο ναός της Δημοκρατίας, κύριε Τσίπρα, εδώ θα συζητήσουμε κ</w:t>
      </w:r>
      <w:r>
        <w:rPr>
          <w:rFonts w:eastAsia="Times New Roman"/>
          <w:szCs w:val="24"/>
        </w:rPr>
        <w:t>αι εδώ θα απολογηθείτε.</w:t>
      </w:r>
    </w:p>
    <w:p w14:paraId="02B3D28B" w14:textId="77777777" w:rsidR="008168EC" w:rsidRDefault="00DB43BE">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02B3D28C" w14:textId="77777777" w:rsidR="008168EC" w:rsidRDefault="00DB43BE">
      <w:pPr>
        <w:spacing w:line="600" w:lineRule="auto"/>
        <w:ind w:firstLine="720"/>
        <w:jc w:val="both"/>
        <w:rPr>
          <w:rFonts w:eastAsia="Times New Roman"/>
          <w:szCs w:val="24"/>
        </w:rPr>
      </w:pPr>
      <w:r>
        <w:rPr>
          <w:rFonts w:eastAsia="Times New Roman"/>
          <w:szCs w:val="24"/>
        </w:rPr>
        <w:t>Α</w:t>
      </w:r>
      <w:r w:rsidRPr="008E7354">
        <w:rPr>
          <w:rFonts w:eastAsia="Times New Roman"/>
          <w:szCs w:val="24"/>
        </w:rPr>
        <w:t>ν θέλετε τηλεοπτικό διάλογο</w:t>
      </w:r>
      <w:r>
        <w:rPr>
          <w:rFonts w:eastAsia="Times New Roman"/>
          <w:szCs w:val="24"/>
        </w:rPr>
        <w:t>,</w:t>
      </w:r>
      <w:r w:rsidRPr="008E7354">
        <w:rPr>
          <w:rFonts w:eastAsia="Times New Roman"/>
          <w:szCs w:val="24"/>
        </w:rPr>
        <w:t xml:space="preserve"> </w:t>
      </w:r>
      <w:r>
        <w:rPr>
          <w:rFonts w:eastAsia="Times New Roman"/>
          <w:szCs w:val="24"/>
        </w:rPr>
        <w:t>έχετε</w:t>
      </w:r>
      <w:r w:rsidRPr="008E7354">
        <w:rPr>
          <w:rFonts w:eastAsia="Times New Roman"/>
          <w:szCs w:val="24"/>
        </w:rPr>
        <w:t xml:space="preserve"> την δυνατότητα να κάνετε κάτι πάρα πολύ απλό</w:t>
      </w:r>
      <w:r>
        <w:rPr>
          <w:rFonts w:eastAsia="Times New Roman"/>
          <w:szCs w:val="24"/>
        </w:rPr>
        <w:t xml:space="preserve">: προκηρύξτε </w:t>
      </w:r>
      <w:r w:rsidRPr="008E7354">
        <w:rPr>
          <w:rFonts w:eastAsia="Times New Roman"/>
          <w:szCs w:val="24"/>
        </w:rPr>
        <w:t xml:space="preserve">τώρα εθνικές εκλογές και θα κάνουμε όσα </w:t>
      </w:r>
      <w:r>
        <w:rPr>
          <w:rFonts w:eastAsia="Times New Roman"/>
          <w:szCs w:val="24"/>
          <w:lang w:val="en-US"/>
        </w:rPr>
        <w:t>debate</w:t>
      </w:r>
      <w:r w:rsidRPr="00B8627B">
        <w:rPr>
          <w:rFonts w:eastAsia="Times New Roman"/>
          <w:szCs w:val="24"/>
        </w:rPr>
        <w:t xml:space="preserve"> </w:t>
      </w:r>
      <w:r>
        <w:rPr>
          <w:rFonts w:eastAsia="Times New Roman"/>
          <w:szCs w:val="24"/>
        </w:rPr>
        <w:t>θέλετε</w:t>
      </w:r>
      <w:r>
        <w:rPr>
          <w:rFonts w:eastAsia="Times New Roman"/>
          <w:szCs w:val="24"/>
        </w:rPr>
        <w:t>,</w:t>
      </w:r>
      <w:r>
        <w:rPr>
          <w:rFonts w:eastAsia="Times New Roman"/>
          <w:szCs w:val="24"/>
        </w:rPr>
        <w:t xml:space="preserve"> </w:t>
      </w:r>
      <w:r w:rsidRPr="008E7354">
        <w:rPr>
          <w:rFonts w:eastAsia="Times New Roman"/>
          <w:szCs w:val="24"/>
        </w:rPr>
        <w:t>όταν θα έχει κλείσει η Βουλή</w:t>
      </w:r>
      <w:r>
        <w:rPr>
          <w:rFonts w:eastAsia="Times New Roman"/>
          <w:szCs w:val="24"/>
        </w:rPr>
        <w:t>,</w:t>
      </w:r>
      <w:r w:rsidRPr="008E7354">
        <w:rPr>
          <w:rFonts w:eastAsia="Times New Roman"/>
          <w:szCs w:val="24"/>
        </w:rPr>
        <w:t xml:space="preserve"> για την </w:t>
      </w:r>
      <w:r>
        <w:rPr>
          <w:rFonts w:eastAsia="Times New Roman"/>
          <w:szCs w:val="24"/>
        </w:rPr>
        <w:t>ο</w:t>
      </w:r>
      <w:r w:rsidRPr="008E7354">
        <w:rPr>
          <w:rFonts w:eastAsia="Times New Roman"/>
          <w:szCs w:val="24"/>
        </w:rPr>
        <w:t>ικονομία</w:t>
      </w:r>
      <w:r>
        <w:rPr>
          <w:rFonts w:eastAsia="Times New Roman"/>
          <w:szCs w:val="24"/>
        </w:rPr>
        <w:t>,</w:t>
      </w:r>
      <w:r w:rsidRPr="008E7354">
        <w:rPr>
          <w:rFonts w:eastAsia="Times New Roman"/>
          <w:szCs w:val="24"/>
        </w:rPr>
        <w:t xml:space="preserve"> για τις Πρέσπες</w:t>
      </w:r>
      <w:r>
        <w:rPr>
          <w:rFonts w:eastAsia="Times New Roman"/>
          <w:szCs w:val="24"/>
        </w:rPr>
        <w:t>,</w:t>
      </w:r>
      <w:r w:rsidRPr="008E7354">
        <w:rPr>
          <w:rFonts w:eastAsia="Times New Roman"/>
          <w:szCs w:val="24"/>
        </w:rPr>
        <w:t xml:space="preserve"> για το </w:t>
      </w:r>
      <w:r w:rsidRPr="008E7354">
        <w:rPr>
          <w:rFonts w:eastAsia="Times New Roman"/>
          <w:szCs w:val="24"/>
        </w:rPr>
        <w:lastRenderedPageBreak/>
        <w:t>προσφυγικό</w:t>
      </w:r>
      <w:r>
        <w:rPr>
          <w:rFonts w:eastAsia="Times New Roman"/>
          <w:szCs w:val="24"/>
        </w:rPr>
        <w:t>,</w:t>
      </w:r>
      <w:r w:rsidRPr="008E7354">
        <w:rPr>
          <w:rFonts w:eastAsia="Times New Roman"/>
          <w:szCs w:val="24"/>
        </w:rPr>
        <w:t xml:space="preserve"> </w:t>
      </w:r>
      <w:r>
        <w:rPr>
          <w:rFonts w:eastAsia="Times New Roman"/>
          <w:szCs w:val="24"/>
        </w:rPr>
        <w:t>για</w:t>
      </w:r>
      <w:r w:rsidRPr="008E7354">
        <w:rPr>
          <w:rFonts w:eastAsia="Times New Roman"/>
          <w:szCs w:val="24"/>
        </w:rPr>
        <w:t xml:space="preserve"> όλα αυτά τα οποία με ευθύνη του Προέδρου </w:t>
      </w:r>
      <w:r>
        <w:rPr>
          <w:rFonts w:eastAsia="Times New Roman"/>
          <w:szCs w:val="24"/>
        </w:rPr>
        <w:t xml:space="preserve">της Βουλής ουδέποτε συζητήθηκαν, διότι </w:t>
      </w:r>
      <w:r w:rsidRPr="008E7354">
        <w:rPr>
          <w:rFonts w:eastAsia="Times New Roman"/>
          <w:szCs w:val="24"/>
        </w:rPr>
        <w:t xml:space="preserve">εδώ παραβιάζονται κατάφωρα τα δικαιώματα της μειοψηφίας </w:t>
      </w:r>
      <w:r>
        <w:rPr>
          <w:rFonts w:eastAsia="Times New Roman"/>
          <w:szCs w:val="24"/>
        </w:rPr>
        <w:t xml:space="preserve">όσον αφορά </w:t>
      </w:r>
      <w:r w:rsidRPr="008E7354">
        <w:rPr>
          <w:rFonts w:eastAsia="Times New Roman"/>
          <w:szCs w:val="24"/>
        </w:rPr>
        <w:t xml:space="preserve">προ ημερησίας </w:t>
      </w:r>
      <w:r>
        <w:rPr>
          <w:rFonts w:eastAsia="Times New Roman"/>
          <w:szCs w:val="24"/>
        </w:rPr>
        <w:t>συζητήσεις</w:t>
      </w:r>
      <w:r>
        <w:rPr>
          <w:rFonts w:eastAsia="Times New Roman"/>
          <w:szCs w:val="24"/>
        </w:rPr>
        <w:t>,</w:t>
      </w:r>
      <w:r w:rsidRPr="008E7354">
        <w:rPr>
          <w:rFonts w:eastAsia="Times New Roman"/>
          <w:szCs w:val="24"/>
        </w:rPr>
        <w:t xml:space="preserve"> που δεν διοργανώθηκαν π</w:t>
      </w:r>
      <w:r>
        <w:rPr>
          <w:rFonts w:eastAsia="Times New Roman"/>
          <w:szCs w:val="24"/>
        </w:rPr>
        <w:t>ο</w:t>
      </w:r>
      <w:r w:rsidRPr="008E7354">
        <w:rPr>
          <w:rFonts w:eastAsia="Times New Roman"/>
          <w:szCs w:val="24"/>
        </w:rPr>
        <w:t>τέ</w:t>
      </w:r>
      <w:r>
        <w:rPr>
          <w:rFonts w:eastAsia="Times New Roman"/>
          <w:szCs w:val="24"/>
        </w:rPr>
        <w:t>.</w:t>
      </w:r>
      <w:r w:rsidRPr="008E7354">
        <w:rPr>
          <w:rFonts w:eastAsia="Times New Roman"/>
          <w:szCs w:val="24"/>
        </w:rPr>
        <w:t xml:space="preserve"> Θα συζητήσουμε</w:t>
      </w:r>
      <w:r>
        <w:rPr>
          <w:rFonts w:eastAsia="Times New Roman"/>
          <w:szCs w:val="24"/>
        </w:rPr>
        <w:t>, λ</w:t>
      </w:r>
      <w:r w:rsidRPr="008E7354">
        <w:rPr>
          <w:rFonts w:eastAsia="Times New Roman"/>
          <w:szCs w:val="24"/>
        </w:rPr>
        <w:t>οιπόν</w:t>
      </w:r>
      <w:r>
        <w:rPr>
          <w:rFonts w:eastAsia="Times New Roman"/>
          <w:szCs w:val="24"/>
        </w:rPr>
        <w:t xml:space="preserve">, για όλα αυτά, κύριε </w:t>
      </w:r>
      <w:r w:rsidRPr="008E7354">
        <w:rPr>
          <w:rFonts w:eastAsia="Times New Roman"/>
          <w:szCs w:val="24"/>
        </w:rPr>
        <w:t>Τσίπρα</w:t>
      </w:r>
      <w:r>
        <w:rPr>
          <w:rFonts w:eastAsia="Times New Roman"/>
          <w:szCs w:val="24"/>
        </w:rPr>
        <w:t>, ό</w:t>
      </w:r>
      <w:r w:rsidRPr="008E7354">
        <w:rPr>
          <w:rFonts w:eastAsia="Times New Roman"/>
          <w:szCs w:val="24"/>
        </w:rPr>
        <w:t>ταν κλείσει η Βουλή</w:t>
      </w:r>
      <w:r>
        <w:rPr>
          <w:rFonts w:eastAsia="Times New Roman"/>
          <w:szCs w:val="24"/>
        </w:rPr>
        <w:t xml:space="preserve">, όταν προκηρύξετε </w:t>
      </w:r>
      <w:r w:rsidRPr="008E7354">
        <w:rPr>
          <w:rFonts w:eastAsia="Times New Roman"/>
          <w:szCs w:val="24"/>
        </w:rPr>
        <w:t>εθνικές εκλογές</w:t>
      </w:r>
      <w:r>
        <w:rPr>
          <w:rFonts w:eastAsia="Times New Roman"/>
          <w:szCs w:val="24"/>
        </w:rPr>
        <w:t>,</w:t>
      </w:r>
      <w:r w:rsidRPr="008E7354">
        <w:rPr>
          <w:rFonts w:eastAsia="Times New Roman"/>
          <w:szCs w:val="24"/>
        </w:rPr>
        <w:t xml:space="preserve"> και στην τηλεόραση</w:t>
      </w:r>
      <w:r>
        <w:rPr>
          <w:rFonts w:eastAsia="Times New Roman"/>
          <w:szCs w:val="24"/>
        </w:rPr>
        <w:t>,</w:t>
      </w:r>
      <w:r w:rsidRPr="008E7354">
        <w:rPr>
          <w:rFonts w:eastAsia="Times New Roman"/>
          <w:szCs w:val="24"/>
        </w:rPr>
        <w:t xml:space="preserve"> όπως πάντα γίνεται</w:t>
      </w:r>
      <w:r>
        <w:rPr>
          <w:rFonts w:eastAsia="Times New Roman"/>
          <w:szCs w:val="24"/>
        </w:rPr>
        <w:t>.</w:t>
      </w:r>
    </w:p>
    <w:p w14:paraId="02B3D28D" w14:textId="77777777" w:rsidR="008168EC" w:rsidRDefault="00DB43BE">
      <w:pPr>
        <w:spacing w:line="600" w:lineRule="auto"/>
        <w:ind w:firstLine="720"/>
        <w:jc w:val="both"/>
        <w:rPr>
          <w:rFonts w:eastAsia="Times New Roman"/>
          <w:szCs w:val="24"/>
        </w:rPr>
      </w:pPr>
      <w:r w:rsidRPr="008E7354">
        <w:rPr>
          <w:rFonts w:eastAsia="Times New Roman"/>
          <w:szCs w:val="24"/>
        </w:rPr>
        <w:t>Εν τω μεταξύ</w:t>
      </w:r>
      <w:r>
        <w:rPr>
          <w:rFonts w:eastAsia="Times New Roman"/>
          <w:szCs w:val="24"/>
        </w:rPr>
        <w:t>,</w:t>
      </w:r>
      <w:r w:rsidRPr="008E7354">
        <w:rPr>
          <w:rFonts w:eastAsia="Times New Roman"/>
          <w:szCs w:val="24"/>
        </w:rPr>
        <w:t xml:space="preserve"> επιτρέψτε μου να σας θυμίσω ότι έχουμε κάνει</w:t>
      </w:r>
      <w:r>
        <w:rPr>
          <w:rFonts w:eastAsia="Times New Roman"/>
          <w:szCs w:val="24"/>
        </w:rPr>
        <w:t>, α</w:t>
      </w:r>
      <w:r w:rsidRPr="008E7354">
        <w:rPr>
          <w:rFonts w:eastAsia="Times New Roman"/>
          <w:szCs w:val="24"/>
        </w:rPr>
        <w:t>ν δεν κάνω λάθος</w:t>
      </w:r>
      <w:r>
        <w:rPr>
          <w:rFonts w:eastAsia="Times New Roman"/>
          <w:szCs w:val="24"/>
        </w:rPr>
        <w:t xml:space="preserve">, σαράντα μία </w:t>
      </w:r>
      <w:r w:rsidRPr="008E7354">
        <w:rPr>
          <w:rFonts w:eastAsia="Times New Roman"/>
          <w:szCs w:val="24"/>
        </w:rPr>
        <w:t>συζητήσεις</w:t>
      </w:r>
      <w:r>
        <w:rPr>
          <w:rFonts w:eastAsia="Times New Roman"/>
          <w:szCs w:val="24"/>
        </w:rPr>
        <w:t>.</w:t>
      </w:r>
      <w:r w:rsidRPr="008E7354">
        <w:rPr>
          <w:rFonts w:eastAsia="Times New Roman"/>
          <w:szCs w:val="24"/>
        </w:rPr>
        <w:t xml:space="preserve"> </w:t>
      </w:r>
      <w:r w:rsidRPr="008E7354">
        <w:rPr>
          <w:rFonts w:eastAsia="Times New Roman"/>
          <w:szCs w:val="24"/>
        </w:rPr>
        <w:t>Οι πολίτες</w:t>
      </w:r>
      <w:r>
        <w:rPr>
          <w:rFonts w:eastAsia="Times New Roman"/>
          <w:szCs w:val="24"/>
        </w:rPr>
        <w:t>,</w:t>
      </w:r>
      <w:r w:rsidRPr="008E7354">
        <w:rPr>
          <w:rFonts w:eastAsia="Times New Roman"/>
          <w:szCs w:val="24"/>
        </w:rPr>
        <w:t xml:space="preserve"> πιστεύω ότι έχουν βγάλει τα συμπεράσματά </w:t>
      </w:r>
      <w:r>
        <w:rPr>
          <w:rFonts w:eastAsia="Times New Roman"/>
          <w:szCs w:val="24"/>
        </w:rPr>
        <w:t>τους.</w:t>
      </w:r>
      <w:r w:rsidRPr="008E7354">
        <w:rPr>
          <w:rFonts w:eastAsia="Times New Roman"/>
          <w:szCs w:val="24"/>
        </w:rPr>
        <w:t xml:space="preserve"> Εσείς ισχυρίζεστε πάντα ότι έχετε μία μεγάλη </w:t>
      </w:r>
      <w:r>
        <w:rPr>
          <w:rFonts w:eastAsia="Times New Roman"/>
          <w:szCs w:val="24"/>
        </w:rPr>
        <w:t xml:space="preserve">ρητορική </w:t>
      </w:r>
      <w:r w:rsidRPr="008E7354">
        <w:rPr>
          <w:rFonts w:eastAsia="Times New Roman"/>
          <w:szCs w:val="24"/>
        </w:rPr>
        <w:t xml:space="preserve">άνεση </w:t>
      </w:r>
      <w:r>
        <w:rPr>
          <w:rFonts w:eastAsia="Times New Roman"/>
          <w:szCs w:val="24"/>
        </w:rPr>
        <w:t>και κοινοβουλευτική υπε</w:t>
      </w:r>
      <w:r w:rsidRPr="008E7354">
        <w:rPr>
          <w:rFonts w:eastAsia="Times New Roman"/>
          <w:szCs w:val="24"/>
        </w:rPr>
        <w:t>ροχ</w:t>
      </w:r>
      <w:r>
        <w:rPr>
          <w:rFonts w:eastAsia="Times New Roman"/>
          <w:szCs w:val="24"/>
        </w:rPr>
        <w:t>ή. Θ</w:t>
      </w:r>
      <w:r w:rsidRPr="008E7354">
        <w:rPr>
          <w:rFonts w:eastAsia="Times New Roman"/>
          <w:szCs w:val="24"/>
        </w:rPr>
        <w:t>α το κρίνει αυτό η κάλπη</w:t>
      </w:r>
      <w:r>
        <w:rPr>
          <w:rFonts w:eastAsia="Times New Roman"/>
          <w:szCs w:val="24"/>
        </w:rPr>
        <w:t>.</w:t>
      </w:r>
      <w:r w:rsidRPr="008E7354">
        <w:rPr>
          <w:rFonts w:eastAsia="Times New Roman"/>
          <w:szCs w:val="24"/>
        </w:rPr>
        <w:t xml:space="preserve"> Εγώ θα κάνω την πρόβλεψη</w:t>
      </w:r>
      <w:r>
        <w:rPr>
          <w:rFonts w:eastAsia="Times New Roman"/>
          <w:szCs w:val="24"/>
        </w:rPr>
        <w:t>:</w:t>
      </w:r>
      <w:r w:rsidRPr="008E7354">
        <w:rPr>
          <w:rFonts w:eastAsia="Times New Roman"/>
          <w:szCs w:val="24"/>
        </w:rPr>
        <w:t xml:space="preserve"> στις 26 Μαΐου</w:t>
      </w:r>
      <w:r>
        <w:rPr>
          <w:rFonts w:eastAsia="Times New Roman"/>
          <w:szCs w:val="24"/>
        </w:rPr>
        <w:t xml:space="preserve"> ένας</w:t>
      </w:r>
      <w:r w:rsidRPr="008E7354">
        <w:rPr>
          <w:rFonts w:eastAsia="Times New Roman"/>
          <w:szCs w:val="24"/>
        </w:rPr>
        <w:t xml:space="preserve"> θα χαμογελάει και </w:t>
      </w:r>
      <w:r>
        <w:rPr>
          <w:rFonts w:eastAsia="Times New Roman"/>
          <w:szCs w:val="24"/>
        </w:rPr>
        <w:t>ένας θα κλαίει, κα</w:t>
      </w:r>
      <w:r>
        <w:rPr>
          <w:rFonts w:eastAsia="Times New Roman"/>
          <w:szCs w:val="24"/>
        </w:rPr>
        <w:t>ι η Νέα Δημοκρατία θ</w:t>
      </w:r>
      <w:r w:rsidRPr="008E7354">
        <w:rPr>
          <w:rFonts w:eastAsia="Times New Roman"/>
          <w:szCs w:val="24"/>
        </w:rPr>
        <w:t xml:space="preserve">α πετύχει </w:t>
      </w:r>
      <w:r>
        <w:rPr>
          <w:rFonts w:eastAsia="Times New Roman"/>
          <w:szCs w:val="24"/>
        </w:rPr>
        <w:t>την μεγάλη πολιτική νίκη</w:t>
      </w:r>
      <w:r w:rsidRPr="008E7354">
        <w:rPr>
          <w:rFonts w:eastAsia="Times New Roman"/>
          <w:szCs w:val="24"/>
        </w:rPr>
        <w:t xml:space="preserve"> που θα οδηγήσει σε μία μεγάλη πολιτική αλλαγή</w:t>
      </w:r>
      <w:r>
        <w:rPr>
          <w:rFonts w:eastAsia="Times New Roman"/>
          <w:szCs w:val="24"/>
        </w:rPr>
        <w:t>. Κ</w:t>
      </w:r>
      <w:r w:rsidRPr="008E7354">
        <w:rPr>
          <w:rFonts w:eastAsia="Times New Roman"/>
          <w:szCs w:val="24"/>
        </w:rPr>
        <w:t>αι μετά</w:t>
      </w:r>
      <w:r>
        <w:rPr>
          <w:rFonts w:eastAsia="Times New Roman"/>
          <w:szCs w:val="24"/>
        </w:rPr>
        <w:t>,</w:t>
      </w:r>
      <w:r w:rsidRPr="008E7354">
        <w:rPr>
          <w:rFonts w:eastAsia="Times New Roman"/>
          <w:szCs w:val="24"/>
        </w:rPr>
        <w:t xml:space="preserve"> </w:t>
      </w:r>
      <w:r>
        <w:rPr>
          <w:rFonts w:eastAsia="Times New Roman"/>
          <w:szCs w:val="24"/>
        </w:rPr>
        <w:t>ε</w:t>
      </w:r>
      <w:r w:rsidRPr="008E7354">
        <w:rPr>
          <w:rFonts w:eastAsia="Times New Roman"/>
          <w:szCs w:val="24"/>
        </w:rPr>
        <w:t>λάτε πάλι εδώ στη Βουλή</w:t>
      </w:r>
      <w:r>
        <w:rPr>
          <w:rFonts w:eastAsia="Times New Roman"/>
          <w:szCs w:val="24"/>
        </w:rPr>
        <w:t>,</w:t>
      </w:r>
      <w:r w:rsidRPr="008E7354">
        <w:rPr>
          <w:rFonts w:eastAsia="Times New Roman"/>
          <w:szCs w:val="24"/>
        </w:rPr>
        <w:t xml:space="preserve"> να μας πείτε όλα αυτά τα ωραία </w:t>
      </w:r>
      <w:r>
        <w:rPr>
          <w:rFonts w:eastAsia="Times New Roman"/>
          <w:szCs w:val="24"/>
        </w:rPr>
        <w:t>για</w:t>
      </w:r>
      <w:r w:rsidRPr="008E7354">
        <w:rPr>
          <w:rFonts w:eastAsia="Times New Roman"/>
          <w:szCs w:val="24"/>
        </w:rPr>
        <w:t xml:space="preserve"> το πόσο σας εμπιστεύεται ο ελληνικός λαός και το πόσο χαρούμενος είναι με την κατάσ</w:t>
      </w:r>
      <w:r w:rsidRPr="008E7354">
        <w:rPr>
          <w:rFonts w:eastAsia="Times New Roman"/>
          <w:szCs w:val="24"/>
        </w:rPr>
        <w:t>ταση</w:t>
      </w:r>
      <w:r>
        <w:rPr>
          <w:rFonts w:eastAsia="Times New Roman"/>
          <w:szCs w:val="24"/>
        </w:rPr>
        <w:t>,</w:t>
      </w:r>
      <w:r w:rsidRPr="008E7354">
        <w:rPr>
          <w:rFonts w:eastAsia="Times New Roman"/>
          <w:szCs w:val="24"/>
        </w:rPr>
        <w:t xml:space="preserve"> στην οποία έχετε φέρει τη χώρα</w:t>
      </w:r>
      <w:r>
        <w:rPr>
          <w:rFonts w:eastAsia="Times New Roman"/>
          <w:szCs w:val="24"/>
        </w:rPr>
        <w:t>.</w:t>
      </w:r>
    </w:p>
    <w:p w14:paraId="02B3D28E" w14:textId="77777777" w:rsidR="008168EC" w:rsidRDefault="00DB43BE">
      <w:pPr>
        <w:spacing w:line="600" w:lineRule="auto"/>
        <w:ind w:firstLine="720"/>
        <w:jc w:val="center"/>
        <w:rPr>
          <w:rFonts w:eastAsia="Times New Roman"/>
          <w:szCs w:val="24"/>
        </w:rPr>
      </w:pPr>
      <w:r>
        <w:rPr>
          <w:rFonts w:eastAsia="Times New Roman" w:cs="Times New Roman"/>
          <w:szCs w:val="24"/>
        </w:rPr>
        <w:lastRenderedPageBreak/>
        <w:t>(Χειροκροτήματα από την πτέρυγα της Νέας Δημοκρατίας)</w:t>
      </w:r>
    </w:p>
    <w:p w14:paraId="02B3D28F" w14:textId="77777777" w:rsidR="008168EC" w:rsidRDefault="00DB43BE">
      <w:pPr>
        <w:spacing w:line="600" w:lineRule="auto"/>
        <w:ind w:firstLine="720"/>
        <w:jc w:val="both"/>
        <w:rPr>
          <w:rFonts w:eastAsia="Times New Roman"/>
          <w:szCs w:val="24"/>
        </w:rPr>
      </w:pPr>
      <w:r>
        <w:rPr>
          <w:rFonts w:eastAsia="Times New Roman"/>
          <w:szCs w:val="24"/>
        </w:rPr>
        <w:t>Ε</w:t>
      </w:r>
      <w:r w:rsidRPr="008E7354">
        <w:rPr>
          <w:rFonts w:eastAsia="Times New Roman"/>
          <w:szCs w:val="24"/>
        </w:rPr>
        <w:t>ίμαστε</w:t>
      </w:r>
      <w:r>
        <w:rPr>
          <w:rFonts w:eastAsia="Times New Roman"/>
          <w:szCs w:val="24"/>
        </w:rPr>
        <w:t>, λ</w:t>
      </w:r>
      <w:r w:rsidRPr="008E7354">
        <w:rPr>
          <w:rFonts w:eastAsia="Times New Roman"/>
          <w:szCs w:val="24"/>
        </w:rPr>
        <w:t>οιπόν</w:t>
      </w:r>
      <w:r>
        <w:rPr>
          <w:rFonts w:eastAsia="Times New Roman"/>
          <w:szCs w:val="24"/>
        </w:rPr>
        <w:t>,</w:t>
      </w:r>
      <w:r w:rsidRPr="008E7354">
        <w:rPr>
          <w:rFonts w:eastAsia="Times New Roman"/>
          <w:szCs w:val="24"/>
        </w:rPr>
        <w:t xml:space="preserve"> πάλι εδώ</w:t>
      </w:r>
      <w:r>
        <w:rPr>
          <w:rFonts w:eastAsia="Times New Roman"/>
          <w:szCs w:val="24"/>
        </w:rPr>
        <w:t>,</w:t>
      </w:r>
      <w:r w:rsidRPr="008E7354">
        <w:rPr>
          <w:rFonts w:eastAsia="Times New Roman"/>
          <w:szCs w:val="24"/>
        </w:rPr>
        <w:t xml:space="preserve"> μετά τη </w:t>
      </w:r>
      <w:r>
        <w:rPr>
          <w:rFonts w:eastAsia="Times New Roman"/>
          <w:szCs w:val="24"/>
        </w:rPr>
        <w:t>σύντομη συνεδρίαση της Δευτέρας. Λείπατε τη Δευτέρα, δ</w:t>
      </w:r>
      <w:r w:rsidRPr="008E7354">
        <w:rPr>
          <w:rFonts w:eastAsia="Times New Roman"/>
          <w:szCs w:val="24"/>
        </w:rPr>
        <w:t>εν ήσασταν εδώ πέρα</w:t>
      </w:r>
      <w:r>
        <w:rPr>
          <w:rFonts w:eastAsia="Times New Roman"/>
          <w:szCs w:val="24"/>
        </w:rPr>
        <w:t>,</w:t>
      </w:r>
      <w:r w:rsidRPr="008E7354">
        <w:rPr>
          <w:rFonts w:eastAsia="Times New Roman"/>
          <w:szCs w:val="24"/>
        </w:rPr>
        <w:t xml:space="preserve"> επιλέξατε να είστε στην Ξάνθη ο</w:t>
      </w:r>
      <w:r>
        <w:rPr>
          <w:rFonts w:eastAsia="Times New Roman"/>
          <w:szCs w:val="24"/>
        </w:rPr>
        <w:t>,</w:t>
      </w:r>
      <w:r w:rsidRPr="008E7354">
        <w:rPr>
          <w:rFonts w:eastAsia="Times New Roman"/>
          <w:szCs w:val="24"/>
        </w:rPr>
        <w:t xml:space="preserve"> </w:t>
      </w:r>
      <w:r>
        <w:rPr>
          <w:rFonts w:eastAsia="Times New Roman"/>
          <w:szCs w:val="24"/>
        </w:rPr>
        <w:t>κ</w:t>
      </w:r>
      <w:r w:rsidRPr="008E7354">
        <w:rPr>
          <w:rFonts w:eastAsia="Times New Roman"/>
          <w:szCs w:val="24"/>
        </w:rPr>
        <w:t>ατά τα άλλα</w:t>
      </w:r>
      <w:r>
        <w:rPr>
          <w:rFonts w:eastAsia="Times New Roman"/>
          <w:szCs w:val="24"/>
        </w:rPr>
        <w:t>,</w:t>
      </w:r>
      <w:r w:rsidRPr="008E7354">
        <w:rPr>
          <w:rFonts w:eastAsia="Times New Roman"/>
          <w:szCs w:val="24"/>
        </w:rPr>
        <w:t xml:space="preserve"> επισπεύδων πάντα στις κοινοβουλευτικές διαδικασίες</w:t>
      </w:r>
      <w:r>
        <w:rPr>
          <w:rFonts w:eastAsia="Times New Roman"/>
          <w:szCs w:val="24"/>
        </w:rPr>
        <w:t>. Κ</w:t>
      </w:r>
      <w:r w:rsidRPr="008E7354">
        <w:rPr>
          <w:rFonts w:eastAsia="Times New Roman"/>
          <w:szCs w:val="24"/>
        </w:rPr>
        <w:t xml:space="preserve">αι </w:t>
      </w:r>
      <w:r>
        <w:rPr>
          <w:rFonts w:eastAsia="Times New Roman"/>
          <w:szCs w:val="24"/>
        </w:rPr>
        <w:t>δ</w:t>
      </w:r>
      <w:r w:rsidRPr="008E7354">
        <w:rPr>
          <w:rFonts w:eastAsia="Times New Roman"/>
          <w:szCs w:val="24"/>
        </w:rPr>
        <w:t>ιαπιστώσαμε</w:t>
      </w:r>
      <w:r>
        <w:rPr>
          <w:rFonts w:eastAsia="Times New Roman"/>
          <w:szCs w:val="24"/>
        </w:rPr>
        <w:t>,</w:t>
      </w:r>
      <w:r w:rsidRPr="008E7354">
        <w:rPr>
          <w:rFonts w:eastAsia="Times New Roman"/>
          <w:szCs w:val="24"/>
        </w:rPr>
        <w:t xml:space="preserve"> βέβαια</w:t>
      </w:r>
      <w:r>
        <w:rPr>
          <w:rFonts w:eastAsia="Times New Roman"/>
          <w:szCs w:val="24"/>
        </w:rPr>
        <w:t>,</w:t>
      </w:r>
      <w:r w:rsidRPr="008E7354">
        <w:rPr>
          <w:rFonts w:eastAsia="Times New Roman"/>
          <w:szCs w:val="24"/>
        </w:rPr>
        <w:t xml:space="preserve"> από τη Δευτέρα ότι μία εβδομάδα</w:t>
      </w:r>
      <w:r>
        <w:rPr>
          <w:rFonts w:eastAsia="Times New Roman"/>
          <w:szCs w:val="24"/>
        </w:rPr>
        <w:t>,</w:t>
      </w:r>
      <w:r w:rsidRPr="008E7354">
        <w:rPr>
          <w:rFonts w:eastAsia="Times New Roman"/>
          <w:szCs w:val="24"/>
        </w:rPr>
        <w:t xml:space="preserve"> εν προκειμένω λίγες μέρες</w:t>
      </w:r>
      <w:r>
        <w:rPr>
          <w:rFonts w:eastAsia="Times New Roman"/>
          <w:szCs w:val="24"/>
        </w:rPr>
        <w:t>,</w:t>
      </w:r>
      <w:r w:rsidRPr="008E7354">
        <w:rPr>
          <w:rFonts w:eastAsia="Times New Roman"/>
          <w:szCs w:val="24"/>
        </w:rPr>
        <w:t xml:space="preserve"> είναι πράγματι</w:t>
      </w:r>
      <w:r>
        <w:rPr>
          <w:rFonts w:eastAsia="Times New Roman"/>
          <w:szCs w:val="24"/>
        </w:rPr>
        <w:t>,</w:t>
      </w:r>
      <w:r w:rsidRPr="008E7354">
        <w:rPr>
          <w:rFonts w:eastAsia="Times New Roman"/>
          <w:szCs w:val="24"/>
        </w:rPr>
        <w:t xml:space="preserve"> </w:t>
      </w:r>
      <w:r>
        <w:rPr>
          <w:rFonts w:eastAsia="Times New Roman"/>
          <w:szCs w:val="24"/>
        </w:rPr>
        <w:t>ό</w:t>
      </w:r>
      <w:r w:rsidRPr="008E7354">
        <w:rPr>
          <w:rFonts w:eastAsia="Times New Roman"/>
          <w:szCs w:val="24"/>
        </w:rPr>
        <w:t>πως λένε οι αγγλοσάξονες</w:t>
      </w:r>
      <w:r>
        <w:rPr>
          <w:rFonts w:eastAsia="Times New Roman"/>
          <w:szCs w:val="24"/>
        </w:rPr>
        <w:t>,</w:t>
      </w:r>
      <w:r w:rsidRPr="008E7354">
        <w:rPr>
          <w:rFonts w:eastAsia="Times New Roman"/>
          <w:szCs w:val="24"/>
        </w:rPr>
        <w:t xml:space="preserve"> πο</w:t>
      </w:r>
      <w:r>
        <w:rPr>
          <w:rFonts w:eastAsia="Times New Roman"/>
          <w:szCs w:val="24"/>
        </w:rPr>
        <w:t xml:space="preserve">λύς χρόνος στην πολιτική. Από τον </w:t>
      </w:r>
      <w:proofErr w:type="spellStart"/>
      <w:r>
        <w:rPr>
          <w:rFonts w:eastAsia="Times New Roman"/>
          <w:szCs w:val="24"/>
        </w:rPr>
        <w:t>Πολάκη</w:t>
      </w:r>
      <w:proofErr w:type="spellEnd"/>
      <w:r>
        <w:rPr>
          <w:rFonts w:eastAsia="Times New Roman"/>
          <w:szCs w:val="24"/>
        </w:rPr>
        <w:t xml:space="preserve"> </w:t>
      </w:r>
      <w:r w:rsidRPr="008E7354">
        <w:rPr>
          <w:rFonts w:eastAsia="Times New Roman"/>
          <w:szCs w:val="24"/>
        </w:rPr>
        <w:t>στο Μάτι</w:t>
      </w:r>
      <w:r>
        <w:rPr>
          <w:rFonts w:eastAsia="Times New Roman"/>
          <w:szCs w:val="24"/>
        </w:rPr>
        <w:t>, από το Μ</w:t>
      </w:r>
      <w:r w:rsidRPr="008E7354">
        <w:rPr>
          <w:rFonts w:eastAsia="Times New Roman"/>
          <w:szCs w:val="24"/>
        </w:rPr>
        <w:t>άτι στα κότερ</w:t>
      </w:r>
      <w:r w:rsidRPr="008E7354">
        <w:rPr>
          <w:rFonts w:eastAsia="Times New Roman"/>
          <w:szCs w:val="24"/>
        </w:rPr>
        <w:t>α</w:t>
      </w:r>
      <w:r>
        <w:rPr>
          <w:rFonts w:eastAsia="Times New Roman"/>
          <w:szCs w:val="24"/>
        </w:rPr>
        <w:t xml:space="preserve"> και από τα κότερα στη χθεσινή</w:t>
      </w:r>
      <w:r w:rsidRPr="008E7354">
        <w:rPr>
          <w:rFonts w:eastAsia="Times New Roman"/>
          <w:szCs w:val="24"/>
        </w:rPr>
        <w:t xml:space="preserve"> φιέστα</w:t>
      </w:r>
      <w:r>
        <w:rPr>
          <w:rFonts w:eastAsia="Times New Roman"/>
          <w:szCs w:val="24"/>
        </w:rPr>
        <w:t>!</w:t>
      </w:r>
    </w:p>
    <w:p w14:paraId="02B3D290" w14:textId="77777777" w:rsidR="008168EC" w:rsidRDefault="00DB43BE">
      <w:pPr>
        <w:spacing w:line="600" w:lineRule="auto"/>
        <w:ind w:firstLine="720"/>
        <w:jc w:val="center"/>
        <w:rPr>
          <w:rFonts w:eastAsia="Times New Roman"/>
          <w:szCs w:val="24"/>
        </w:rPr>
      </w:pPr>
      <w:r>
        <w:rPr>
          <w:rFonts w:eastAsia="Times New Roman" w:cs="Times New Roman"/>
          <w:szCs w:val="24"/>
        </w:rPr>
        <w:t>(Θόρυβος στην Αίθουσα)</w:t>
      </w:r>
    </w:p>
    <w:p w14:paraId="02B3D291" w14:textId="77777777" w:rsidR="008168EC" w:rsidRDefault="00DB43BE">
      <w:pPr>
        <w:spacing w:line="600" w:lineRule="auto"/>
        <w:ind w:firstLine="720"/>
        <w:jc w:val="both"/>
        <w:rPr>
          <w:rFonts w:eastAsia="Times New Roman"/>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sidRPr="00D95D92">
        <w:rPr>
          <w:rFonts w:eastAsia="Times New Roman"/>
          <w:b/>
          <w:bCs/>
          <w:szCs w:val="24"/>
        </w:rPr>
        <w:t xml:space="preserve">: </w:t>
      </w:r>
      <w:r w:rsidRPr="00D95D92">
        <w:rPr>
          <w:rFonts w:eastAsia="Times New Roman"/>
          <w:bCs/>
          <w:szCs w:val="24"/>
        </w:rPr>
        <w:t>Κάντε ησυχία, σας παρακαλώ.</w:t>
      </w:r>
    </w:p>
    <w:p w14:paraId="02B3D292" w14:textId="77777777" w:rsidR="008168EC" w:rsidRDefault="00DB43BE">
      <w:pPr>
        <w:spacing w:line="600" w:lineRule="auto"/>
        <w:ind w:firstLine="720"/>
        <w:jc w:val="both"/>
        <w:rPr>
          <w:rFonts w:eastAsia="Times New Roman"/>
          <w:szCs w:val="24"/>
        </w:rPr>
      </w:pPr>
      <w:r w:rsidRPr="009B7622">
        <w:rPr>
          <w:rFonts w:eastAsia="Times New Roman"/>
          <w:b/>
          <w:szCs w:val="24"/>
        </w:rPr>
        <w:t>ΚΥΡΙΑΚΟΣ ΜΗΤΣΟΤΑΚΗΣ (Πρόεδρος της Νέας Δημοκρατίας):</w:t>
      </w:r>
      <w:r>
        <w:rPr>
          <w:rFonts w:eastAsia="Times New Roman"/>
          <w:b/>
          <w:szCs w:val="24"/>
        </w:rPr>
        <w:t xml:space="preserve"> </w:t>
      </w:r>
      <w:r>
        <w:rPr>
          <w:rFonts w:eastAsia="Times New Roman"/>
          <w:szCs w:val="24"/>
        </w:rPr>
        <w:t>Θ</w:t>
      </w:r>
      <w:r w:rsidRPr="008E7354">
        <w:rPr>
          <w:rFonts w:eastAsia="Times New Roman"/>
          <w:szCs w:val="24"/>
        </w:rPr>
        <w:t xml:space="preserve">α τα πούμε </w:t>
      </w:r>
      <w:r>
        <w:rPr>
          <w:rFonts w:eastAsia="Times New Roman"/>
          <w:szCs w:val="24"/>
        </w:rPr>
        <w:t>α</w:t>
      </w:r>
      <w:r w:rsidRPr="008E7354">
        <w:rPr>
          <w:rFonts w:eastAsia="Times New Roman"/>
          <w:szCs w:val="24"/>
        </w:rPr>
        <w:t>υτά</w:t>
      </w:r>
      <w:r>
        <w:rPr>
          <w:rFonts w:eastAsia="Times New Roman"/>
          <w:szCs w:val="24"/>
        </w:rPr>
        <w:t>,</w:t>
      </w:r>
      <w:r w:rsidRPr="008E7354">
        <w:rPr>
          <w:rFonts w:eastAsia="Times New Roman"/>
          <w:szCs w:val="24"/>
        </w:rPr>
        <w:t xml:space="preserve"> θα τα πούμε όλα</w:t>
      </w:r>
      <w:r w:rsidRPr="0014086E">
        <w:rPr>
          <w:rFonts w:eastAsia="Times New Roman"/>
          <w:szCs w:val="24"/>
        </w:rPr>
        <w:t>.</w:t>
      </w:r>
      <w:r w:rsidRPr="008E7354">
        <w:rPr>
          <w:rFonts w:eastAsia="Times New Roman"/>
          <w:szCs w:val="24"/>
        </w:rPr>
        <w:t xml:space="preserve"> </w:t>
      </w:r>
      <w:r>
        <w:rPr>
          <w:rFonts w:eastAsia="Times New Roman"/>
          <w:szCs w:val="24"/>
        </w:rPr>
        <w:t xml:space="preserve">Περιμένετε, </w:t>
      </w:r>
      <w:r w:rsidRPr="008E7354">
        <w:rPr>
          <w:rFonts w:eastAsia="Times New Roman"/>
          <w:szCs w:val="24"/>
        </w:rPr>
        <w:t>θα τα ακούσετε όλα σήμερα</w:t>
      </w:r>
      <w:r>
        <w:rPr>
          <w:rFonts w:eastAsia="Times New Roman"/>
          <w:szCs w:val="24"/>
        </w:rPr>
        <w:t>.</w:t>
      </w:r>
    </w:p>
    <w:p w14:paraId="02B3D293" w14:textId="77777777" w:rsidR="008168EC" w:rsidRDefault="00DB43BE">
      <w:pPr>
        <w:spacing w:line="600" w:lineRule="auto"/>
        <w:ind w:firstLine="720"/>
        <w:jc w:val="center"/>
        <w:rPr>
          <w:rFonts w:eastAsia="Times New Roman"/>
          <w:szCs w:val="24"/>
        </w:rPr>
      </w:pPr>
      <w:r>
        <w:rPr>
          <w:rFonts w:eastAsia="Times New Roman" w:cs="Times New Roman"/>
          <w:szCs w:val="24"/>
        </w:rPr>
        <w:lastRenderedPageBreak/>
        <w:t>(Χειροκρο</w:t>
      </w:r>
      <w:r>
        <w:rPr>
          <w:rFonts w:eastAsia="Times New Roman" w:cs="Times New Roman"/>
          <w:szCs w:val="24"/>
        </w:rPr>
        <w:t>τήματα από την πτέρυγα της Νέας Δημοκρατίας)</w:t>
      </w:r>
    </w:p>
    <w:p w14:paraId="02B3D294" w14:textId="77777777" w:rsidR="008168EC" w:rsidRDefault="00DB43BE">
      <w:pPr>
        <w:spacing w:line="600" w:lineRule="auto"/>
        <w:ind w:firstLine="720"/>
        <w:jc w:val="both"/>
        <w:rPr>
          <w:rFonts w:eastAsia="Times New Roman"/>
          <w:b/>
          <w:szCs w:val="24"/>
        </w:rPr>
      </w:pPr>
      <w:r w:rsidRPr="00B8627B">
        <w:rPr>
          <w:rFonts w:eastAsia="Times New Roman"/>
          <w:b/>
          <w:szCs w:val="24"/>
        </w:rPr>
        <w:t>ΓΕΩΡΓΙΟΣ ΠΑΝΤΖΑΣ:</w:t>
      </w:r>
      <w:r w:rsidRPr="009B7622">
        <w:rPr>
          <w:rFonts w:eastAsia="Times New Roman"/>
          <w:b/>
          <w:szCs w:val="24"/>
        </w:rPr>
        <w:t xml:space="preserve"> </w:t>
      </w:r>
      <w:r w:rsidRPr="0014086E">
        <w:rPr>
          <w:rFonts w:eastAsia="Times New Roman"/>
          <w:szCs w:val="24"/>
        </w:rPr>
        <w:t>Ντροπή.</w:t>
      </w:r>
    </w:p>
    <w:p w14:paraId="02B3D295" w14:textId="77777777" w:rsidR="008168EC" w:rsidRDefault="00DB43BE">
      <w:pPr>
        <w:spacing w:line="600" w:lineRule="auto"/>
        <w:ind w:firstLine="720"/>
        <w:jc w:val="both"/>
        <w:rPr>
          <w:rFonts w:eastAsia="Times New Roman"/>
          <w:szCs w:val="24"/>
        </w:rPr>
      </w:pPr>
      <w:r w:rsidRPr="00B8627B">
        <w:rPr>
          <w:rFonts w:eastAsia="Times New Roman"/>
          <w:b/>
          <w:szCs w:val="24"/>
        </w:rPr>
        <w:t xml:space="preserve">ΚΥΡΙΑΚΟΣ ΜΗΤΣΟΤΑΚΗΣ (Πρόεδρος της Νέας Δημοκρατίας): </w:t>
      </w:r>
      <w:r w:rsidRPr="0014086E">
        <w:rPr>
          <w:rFonts w:eastAsia="Times New Roman"/>
          <w:szCs w:val="24"/>
        </w:rPr>
        <w:t>Καθόλου ντροπή δεν είναι. Ντροπή είναι αυτά που κάνει ο αρχηγός σας. Αυτά είναι ντροπή, όχι αυτά που λέω εγώ.</w:t>
      </w:r>
    </w:p>
    <w:p w14:paraId="02B3D296" w14:textId="77777777" w:rsidR="008168EC" w:rsidRDefault="00DB43BE">
      <w:pPr>
        <w:spacing w:line="600" w:lineRule="auto"/>
        <w:ind w:firstLine="720"/>
        <w:jc w:val="center"/>
        <w:rPr>
          <w:rFonts w:eastAsia="Times New Roman"/>
          <w:szCs w:val="24"/>
        </w:rPr>
      </w:pPr>
      <w:r>
        <w:rPr>
          <w:rFonts w:eastAsia="Times New Roman" w:cs="Times New Roman"/>
          <w:szCs w:val="24"/>
        </w:rPr>
        <w:t xml:space="preserve">(Χειροκροτήματα από </w:t>
      </w:r>
      <w:r>
        <w:rPr>
          <w:rFonts w:eastAsia="Times New Roman" w:cs="Times New Roman"/>
          <w:szCs w:val="24"/>
        </w:rPr>
        <w:t>την πτέρυγα της Νέας Δημοκρατίας)</w:t>
      </w:r>
    </w:p>
    <w:p w14:paraId="02B3D297" w14:textId="77777777" w:rsidR="008168EC" w:rsidRDefault="00DB43BE">
      <w:pPr>
        <w:spacing w:line="600" w:lineRule="auto"/>
        <w:ind w:firstLine="720"/>
        <w:jc w:val="both"/>
        <w:rPr>
          <w:rFonts w:eastAsia="Times New Roman"/>
          <w:szCs w:val="24"/>
        </w:rPr>
      </w:pPr>
      <w:r w:rsidRPr="0014086E">
        <w:rPr>
          <w:rFonts w:eastAsia="Times New Roman"/>
          <w:szCs w:val="24"/>
        </w:rPr>
        <w:t>Από τα κότερα</w:t>
      </w:r>
      <w:r>
        <w:rPr>
          <w:rFonts w:eastAsia="Times New Roman"/>
          <w:szCs w:val="24"/>
        </w:rPr>
        <w:t>, λοιπόν,</w:t>
      </w:r>
      <w:r w:rsidRPr="0014086E">
        <w:rPr>
          <w:rFonts w:eastAsia="Times New Roman"/>
          <w:szCs w:val="24"/>
        </w:rPr>
        <w:t xml:space="preserve"> </w:t>
      </w:r>
      <w:r>
        <w:rPr>
          <w:rFonts w:eastAsia="Times New Roman"/>
          <w:szCs w:val="24"/>
        </w:rPr>
        <w:t xml:space="preserve">φθάσαμε </w:t>
      </w:r>
      <w:r w:rsidRPr="0014086E">
        <w:rPr>
          <w:rFonts w:eastAsia="Times New Roman"/>
          <w:szCs w:val="24"/>
        </w:rPr>
        <w:t>στη χθεσινή φιέστα των</w:t>
      </w:r>
      <w:r>
        <w:rPr>
          <w:rFonts w:eastAsia="Times New Roman"/>
          <w:szCs w:val="24"/>
        </w:rPr>
        <w:t xml:space="preserve"> απεγνωσμένων «θα» της νέας δημαγωγίας για τα κυβερνητικά «τυράκια» της </w:t>
      </w:r>
      <w:r w:rsidRPr="008E7354">
        <w:rPr>
          <w:rFonts w:eastAsia="Times New Roman"/>
          <w:szCs w:val="24"/>
        </w:rPr>
        <w:t>τελευταίας στιγμής</w:t>
      </w:r>
      <w:r>
        <w:rPr>
          <w:rFonts w:eastAsia="Times New Roman"/>
          <w:szCs w:val="24"/>
        </w:rPr>
        <w:t xml:space="preserve">, κύριε </w:t>
      </w:r>
      <w:r w:rsidRPr="008E7354">
        <w:rPr>
          <w:rFonts w:eastAsia="Times New Roman"/>
          <w:szCs w:val="24"/>
        </w:rPr>
        <w:t>Τσίπρα</w:t>
      </w:r>
      <w:r>
        <w:rPr>
          <w:rFonts w:eastAsia="Times New Roman"/>
          <w:szCs w:val="24"/>
        </w:rPr>
        <w:t>,</w:t>
      </w:r>
      <w:r w:rsidRPr="008E7354">
        <w:rPr>
          <w:rFonts w:eastAsia="Times New Roman"/>
          <w:szCs w:val="24"/>
        </w:rPr>
        <w:t xml:space="preserve"> πριν τη φάκα των εκλογών</w:t>
      </w:r>
      <w:r>
        <w:rPr>
          <w:rFonts w:eastAsia="Times New Roman"/>
          <w:szCs w:val="24"/>
        </w:rPr>
        <w:t xml:space="preserve">, </w:t>
      </w:r>
      <w:r w:rsidRPr="008E7354">
        <w:rPr>
          <w:rFonts w:eastAsia="Times New Roman"/>
          <w:szCs w:val="24"/>
        </w:rPr>
        <w:t xml:space="preserve">που τόσο </w:t>
      </w:r>
      <w:r>
        <w:rPr>
          <w:rFonts w:eastAsia="Times New Roman"/>
          <w:szCs w:val="24"/>
        </w:rPr>
        <w:t>τρέμετε,</w:t>
      </w:r>
      <w:r w:rsidRPr="008E7354">
        <w:rPr>
          <w:rFonts w:eastAsia="Times New Roman"/>
          <w:szCs w:val="24"/>
        </w:rPr>
        <w:t xml:space="preserve"> που δεν μπορούν</w:t>
      </w:r>
      <w:r>
        <w:rPr>
          <w:rFonts w:eastAsia="Times New Roman"/>
          <w:szCs w:val="24"/>
        </w:rPr>
        <w:t>,</w:t>
      </w:r>
      <w:r w:rsidRPr="008E7354">
        <w:rPr>
          <w:rFonts w:eastAsia="Times New Roman"/>
          <w:szCs w:val="24"/>
        </w:rPr>
        <w:t xml:space="preserve"> </w:t>
      </w:r>
      <w:r>
        <w:rPr>
          <w:rFonts w:eastAsia="Times New Roman"/>
          <w:szCs w:val="24"/>
        </w:rPr>
        <w:t>όμ</w:t>
      </w:r>
      <w:r>
        <w:rPr>
          <w:rFonts w:eastAsia="Times New Roman"/>
          <w:szCs w:val="24"/>
        </w:rPr>
        <w:t>ως,</w:t>
      </w:r>
      <w:r w:rsidRPr="008E7354">
        <w:rPr>
          <w:rFonts w:eastAsia="Times New Roman"/>
          <w:szCs w:val="24"/>
        </w:rPr>
        <w:t xml:space="preserve"> αυτά τα </w:t>
      </w:r>
      <w:r>
        <w:rPr>
          <w:rFonts w:eastAsia="Times New Roman"/>
          <w:szCs w:val="24"/>
        </w:rPr>
        <w:t xml:space="preserve">«τυράκια» </w:t>
      </w:r>
      <w:r w:rsidRPr="008E7354">
        <w:rPr>
          <w:rFonts w:eastAsia="Times New Roman"/>
          <w:szCs w:val="24"/>
        </w:rPr>
        <w:t>να αλλάξουν την πραγματικότητα</w:t>
      </w:r>
      <w:r>
        <w:rPr>
          <w:rFonts w:eastAsia="Times New Roman"/>
          <w:szCs w:val="24"/>
        </w:rPr>
        <w:t>,</w:t>
      </w:r>
      <w:r w:rsidRPr="008E7354">
        <w:rPr>
          <w:rFonts w:eastAsia="Times New Roman"/>
          <w:szCs w:val="24"/>
        </w:rPr>
        <w:t xml:space="preserve"> που ζουν σήμερα οι Έλληνες πολίτες</w:t>
      </w:r>
      <w:r>
        <w:rPr>
          <w:rFonts w:eastAsia="Times New Roman"/>
          <w:szCs w:val="24"/>
        </w:rPr>
        <w:t>.</w:t>
      </w:r>
    </w:p>
    <w:p w14:paraId="02B3D298" w14:textId="77777777" w:rsidR="008168EC" w:rsidRDefault="00DB43BE">
      <w:pPr>
        <w:spacing w:line="600" w:lineRule="auto"/>
        <w:ind w:firstLine="720"/>
        <w:jc w:val="both"/>
        <w:rPr>
          <w:rFonts w:eastAsia="Times New Roman"/>
          <w:szCs w:val="24"/>
        </w:rPr>
      </w:pPr>
      <w:r>
        <w:rPr>
          <w:rFonts w:eastAsia="Times New Roman"/>
          <w:szCs w:val="24"/>
        </w:rPr>
        <w:t>Κυρίες και κύριοι της Κ</w:t>
      </w:r>
      <w:r w:rsidRPr="008E7354">
        <w:rPr>
          <w:rFonts w:eastAsia="Times New Roman"/>
          <w:szCs w:val="24"/>
        </w:rPr>
        <w:t>υβέρνησης</w:t>
      </w:r>
      <w:r>
        <w:rPr>
          <w:rFonts w:eastAsia="Times New Roman"/>
          <w:szCs w:val="24"/>
        </w:rPr>
        <w:t>,</w:t>
      </w:r>
      <w:r w:rsidRPr="008E7354">
        <w:rPr>
          <w:rFonts w:eastAsia="Times New Roman"/>
          <w:szCs w:val="24"/>
        </w:rPr>
        <w:t xml:space="preserve"> προσπαθήσατε φιλότιμα </w:t>
      </w:r>
      <w:r>
        <w:rPr>
          <w:rFonts w:eastAsia="Times New Roman"/>
          <w:szCs w:val="24"/>
        </w:rPr>
        <w:t xml:space="preserve">τα τελευταία εικοσιτετράωρα να αλλάξετε </w:t>
      </w:r>
      <w:r w:rsidRPr="008E7354">
        <w:rPr>
          <w:rFonts w:eastAsia="Times New Roman"/>
          <w:szCs w:val="24"/>
        </w:rPr>
        <w:t>την ατζέντα</w:t>
      </w:r>
      <w:r>
        <w:rPr>
          <w:rFonts w:eastAsia="Times New Roman"/>
          <w:szCs w:val="24"/>
        </w:rPr>
        <w:t xml:space="preserve">, να δώσετε χθες </w:t>
      </w:r>
      <w:r w:rsidRPr="008E7354">
        <w:rPr>
          <w:rFonts w:eastAsia="Times New Roman"/>
          <w:szCs w:val="24"/>
        </w:rPr>
        <w:t xml:space="preserve">πίσω πολύ λίγα </w:t>
      </w:r>
      <w:r>
        <w:rPr>
          <w:rFonts w:eastAsia="Times New Roman"/>
          <w:szCs w:val="24"/>
        </w:rPr>
        <w:t>από τα πάρα πολλά που</w:t>
      </w:r>
      <w:r w:rsidRPr="008E7354">
        <w:rPr>
          <w:rFonts w:eastAsia="Times New Roman"/>
          <w:szCs w:val="24"/>
        </w:rPr>
        <w:t xml:space="preserve"> πήρατ</w:t>
      </w:r>
      <w:r w:rsidRPr="008E7354">
        <w:rPr>
          <w:rFonts w:eastAsia="Times New Roman"/>
          <w:szCs w:val="24"/>
        </w:rPr>
        <w:t>ε από τους πολίτες μέσα σε τέσσερα χρόνια</w:t>
      </w:r>
      <w:r>
        <w:rPr>
          <w:rFonts w:eastAsia="Times New Roman"/>
          <w:szCs w:val="24"/>
        </w:rPr>
        <w:t xml:space="preserve">. </w:t>
      </w:r>
      <w:r>
        <w:rPr>
          <w:rFonts w:eastAsia="Times New Roman"/>
          <w:szCs w:val="24"/>
        </w:rPr>
        <w:lastRenderedPageBreak/>
        <w:t>Η κοινωνία, όμως, πλήρωσε και πληρώνει τους φόρους</w:t>
      </w:r>
      <w:r>
        <w:rPr>
          <w:rFonts w:eastAsia="Times New Roman"/>
          <w:szCs w:val="24"/>
        </w:rPr>
        <w:t>,</w:t>
      </w:r>
      <w:r w:rsidRPr="008E7354">
        <w:rPr>
          <w:rFonts w:eastAsia="Times New Roman"/>
          <w:szCs w:val="24"/>
        </w:rPr>
        <w:t xml:space="preserve"> που εσείς βάλατε και το γνωρίζει αυτό πολύ καλά</w:t>
      </w:r>
      <w:r>
        <w:rPr>
          <w:rFonts w:eastAsia="Times New Roman"/>
          <w:szCs w:val="24"/>
        </w:rPr>
        <w:t xml:space="preserve"> και στην </w:t>
      </w:r>
      <w:proofErr w:type="spellStart"/>
      <w:r>
        <w:rPr>
          <w:rFonts w:eastAsia="Times New Roman"/>
          <w:szCs w:val="24"/>
        </w:rPr>
        <w:t>παροχολογία</w:t>
      </w:r>
      <w:proofErr w:type="spellEnd"/>
      <w:r>
        <w:rPr>
          <w:rFonts w:eastAsia="Times New Roman"/>
          <w:szCs w:val="24"/>
        </w:rPr>
        <w:t xml:space="preserve"> </w:t>
      </w:r>
      <w:r w:rsidRPr="008E7354">
        <w:rPr>
          <w:rFonts w:eastAsia="Times New Roman"/>
          <w:szCs w:val="24"/>
        </w:rPr>
        <w:t xml:space="preserve">της τελευταίας στιγμής βλέπει </w:t>
      </w:r>
      <w:r>
        <w:rPr>
          <w:rFonts w:eastAsia="Times New Roman"/>
          <w:szCs w:val="24"/>
        </w:rPr>
        <w:t>μ</w:t>
      </w:r>
      <w:r w:rsidRPr="008E7354">
        <w:rPr>
          <w:rFonts w:eastAsia="Times New Roman"/>
          <w:szCs w:val="24"/>
        </w:rPr>
        <w:t>όνο τον πανικό να πάτε αλλού τη συζήτηση</w:t>
      </w:r>
      <w:r>
        <w:rPr>
          <w:rFonts w:eastAsia="Times New Roman"/>
          <w:szCs w:val="24"/>
        </w:rPr>
        <w:t>.</w:t>
      </w:r>
    </w:p>
    <w:p w14:paraId="02B3D299" w14:textId="77777777" w:rsidR="008168EC" w:rsidRDefault="00DB43BE">
      <w:pPr>
        <w:spacing w:line="600" w:lineRule="auto"/>
        <w:ind w:firstLine="720"/>
        <w:jc w:val="both"/>
        <w:rPr>
          <w:rFonts w:eastAsia="Times New Roman"/>
          <w:szCs w:val="24"/>
        </w:rPr>
      </w:pPr>
      <w:r>
        <w:rPr>
          <w:rFonts w:eastAsia="Times New Roman"/>
          <w:szCs w:val="24"/>
        </w:rPr>
        <w:t>Μ</w:t>
      </w:r>
      <w:r w:rsidRPr="008E7354">
        <w:rPr>
          <w:rFonts w:eastAsia="Times New Roman"/>
          <w:szCs w:val="24"/>
        </w:rPr>
        <w:t>ιλήσατε</w:t>
      </w:r>
      <w:r>
        <w:rPr>
          <w:rFonts w:eastAsia="Times New Roman"/>
          <w:szCs w:val="24"/>
        </w:rPr>
        <w:t>, κ</w:t>
      </w:r>
      <w:r w:rsidRPr="008E7354">
        <w:rPr>
          <w:rFonts w:eastAsia="Times New Roman"/>
          <w:szCs w:val="24"/>
        </w:rPr>
        <w:t>ύριε Τσί</w:t>
      </w:r>
      <w:r w:rsidRPr="008E7354">
        <w:rPr>
          <w:rFonts w:eastAsia="Times New Roman"/>
          <w:szCs w:val="24"/>
        </w:rPr>
        <w:t>πρα</w:t>
      </w:r>
      <w:r>
        <w:rPr>
          <w:rFonts w:eastAsia="Times New Roman"/>
          <w:szCs w:val="24"/>
        </w:rPr>
        <w:t>,</w:t>
      </w:r>
      <w:r w:rsidRPr="008E7354">
        <w:rPr>
          <w:rFonts w:eastAsia="Times New Roman"/>
          <w:szCs w:val="24"/>
        </w:rPr>
        <w:t xml:space="preserve"> για σχέδιο</w:t>
      </w:r>
      <w:r>
        <w:rPr>
          <w:rFonts w:eastAsia="Times New Roman"/>
          <w:szCs w:val="24"/>
        </w:rPr>
        <w:t>,</w:t>
      </w:r>
      <w:r w:rsidRPr="008E7354">
        <w:rPr>
          <w:rFonts w:eastAsia="Times New Roman"/>
          <w:szCs w:val="24"/>
        </w:rPr>
        <w:t xml:space="preserve"> </w:t>
      </w:r>
      <w:r>
        <w:rPr>
          <w:rFonts w:eastAsia="Times New Roman"/>
          <w:szCs w:val="24"/>
        </w:rPr>
        <w:t>γυρίσατε άρον άρον πίσω,</w:t>
      </w:r>
      <w:r w:rsidRPr="008E7354">
        <w:rPr>
          <w:rFonts w:eastAsia="Times New Roman"/>
          <w:szCs w:val="24"/>
        </w:rPr>
        <w:t xml:space="preserve"> </w:t>
      </w:r>
      <w:r>
        <w:rPr>
          <w:rFonts w:eastAsia="Times New Roman"/>
          <w:szCs w:val="24"/>
        </w:rPr>
        <w:t>ακυρώσατε τις περιοδείες σας στην Ή</w:t>
      </w:r>
      <w:r w:rsidRPr="008E7354">
        <w:rPr>
          <w:rFonts w:eastAsia="Times New Roman"/>
          <w:szCs w:val="24"/>
        </w:rPr>
        <w:t>πειρο και στην Άρτα για έναν και μόνο λόγο</w:t>
      </w:r>
      <w:r>
        <w:rPr>
          <w:rFonts w:eastAsia="Times New Roman"/>
          <w:szCs w:val="24"/>
        </w:rPr>
        <w:t>,</w:t>
      </w:r>
      <w:r w:rsidRPr="008E7354">
        <w:rPr>
          <w:rFonts w:eastAsia="Times New Roman"/>
          <w:szCs w:val="24"/>
        </w:rPr>
        <w:t xml:space="preserve"> επειδή γνωρίζ</w:t>
      </w:r>
      <w:r>
        <w:rPr>
          <w:rFonts w:eastAsia="Times New Roman"/>
          <w:szCs w:val="24"/>
        </w:rPr>
        <w:t>α</w:t>
      </w:r>
      <w:r w:rsidRPr="008E7354">
        <w:rPr>
          <w:rFonts w:eastAsia="Times New Roman"/>
          <w:szCs w:val="24"/>
        </w:rPr>
        <w:t xml:space="preserve">τε ότι η </w:t>
      </w:r>
      <w:r>
        <w:rPr>
          <w:rFonts w:eastAsia="Times New Roman"/>
          <w:szCs w:val="24"/>
        </w:rPr>
        <w:t>ε</w:t>
      </w:r>
      <w:r w:rsidRPr="008E7354">
        <w:rPr>
          <w:rFonts w:eastAsia="Times New Roman"/>
          <w:szCs w:val="24"/>
        </w:rPr>
        <w:t xml:space="preserve">πικαιρότητα </w:t>
      </w:r>
      <w:proofErr w:type="spellStart"/>
      <w:r w:rsidRPr="008E7354">
        <w:rPr>
          <w:rFonts w:eastAsia="Times New Roman"/>
          <w:szCs w:val="24"/>
        </w:rPr>
        <w:t>ασχολιόταν</w:t>
      </w:r>
      <w:proofErr w:type="spellEnd"/>
      <w:r w:rsidRPr="008E7354">
        <w:rPr>
          <w:rFonts w:eastAsia="Times New Roman"/>
          <w:szCs w:val="24"/>
        </w:rPr>
        <w:t xml:space="preserve"> με άλλα θέματα</w:t>
      </w:r>
      <w:r>
        <w:rPr>
          <w:rFonts w:eastAsia="Times New Roman"/>
          <w:szCs w:val="24"/>
        </w:rPr>
        <w:t xml:space="preserve">, γιατί το ηθικό σας πλεονέκτημα, κύριε </w:t>
      </w:r>
      <w:r w:rsidRPr="008E7354">
        <w:rPr>
          <w:rFonts w:eastAsia="Times New Roman"/>
          <w:szCs w:val="24"/>
        </w:rPr>
        <w:t>Τσίπρα</w:t>
      </w:r>
      <w:r>
        <w:rPr>
          <w:rFonts w:eastAsia="Times New Roman"/>
          <w:szCs w:val="24"/>
        </w:rPr>
        <w:t>,</w:t>
      </w:r>
      <w:r w:rsidRPr="008E7354">
        <w:rPr>
          <w:rFonts w:eastAsia="Times New Roman"/>
          <w:szCs w:val="24"/>
        </w:rPr>
        <w:t xml:space="preserve"> βούλιαξε στα γαλαζοπράσινα νερά του Ιονίου</w:t>
      </w:r>
      <w:r>
        <w:rPr>
          <w:rFonts w:eastAsia="Times New Roman"/>
          <w:szCs w:val="24"/>
        </w:rPr>
        <w:t>.</w:t>
      </w:r>
    </w:p>
    <w:p w14:paraId="02B3D29A"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B3D29B" w14:textId="77777777" w:rsidR="008168EC" w:rsidRDefault="00DB43BE">
      <w:pPr>
        <w:spacing w:line="600" w:lineRule="auto"/>
        <w:ind w:firstLine="720"/>
        <w:jc w:val="both"/>
        <w:rPr>
          <w:rFonts w:eastAsia="Times New Roman"/>
          <w:szCs w:val="24"/>
        </w:rPr>
      </w:pPr>
      <w:r>
        <w:rPr>
          <w:rFonts w:eastAsia="Times New Roman"/>
          <w:szCs w:val="24"/>
        </w:rPr>
        <w:t>Γελάτε, κύριε Τσίπρα. Πράγματι, θα είναι αστείο, διότι εκεί που σας φώναζαν κάποτε «να τος, να τος, ο Πρωθυπουργός!», τώρα θα λένε «να τος, να τος, ο Τσίπρας</w:t>
      </w:r>
      <w:r>
        <w:rPr>
          <w:rFonts w:eastAsia="Times New Roman"/>
          <w:szCs w:val="24"/>
        </w:rPr>
        <w:t xml:space="preserve"> ο </w:t>
      </w:r>
      <w:proofErr w:type="spellStart"/>
      <w:r>
        <w:rPr>
          <w:rFonts w:eastAsia="Times New Roman"/>
          <w:szCs w:val="24"/>
        </w:rPr>
        <w:t>σκαφάτος</w:t>
      </w:r>
      <w:proofErr w:type="spellEnd"/>
      <w:r>
        <w:rPr>
          <w:rFonts w:eastAsia="Times New Roman"/>
          <w:szCs w:val="24"/>
        </w:rPr>
        <w:t>!». Έτσι θα σας θυμάται η ελληνική κοινωνία! Από την Αριστερά των καταλήψεων</w:t>
      </w:r>
      <w:r>
        <w:rPr>
          <w:rFonts w:eastAsia="Times New Roman"/>
          <w:szCs w:val="24"/>
        </w:rPr>
        <w:t>,</w:t>
      </w:r>
      <w:r>
        <w:rPr>
          <w:rFonts w:eastAsia="Times New Roman"/>
          <w:szCs w:val="24"/>
        </w:rPr>
        <w:t xml:space="preserve"> στην Αριστερά του κότερου!</w:t>
      </w:r>
    </w:p>
    <w:p w14:paraId="02B3D29C" w14:textId="77777777" w:rsidR="008168EC" w:rsidRDefault="00DB43BE">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2B3D29D" w14:textId="77777777" w:rsidR="008168EC" w:rsidRDefault="00DB43BE">
      <w:pPr>
        <w:spacing w:line="600" w:lineRule="auto"/>
        <w:ind w:firstLine="720"/>
        <w:jc w:val="center"/>
        <w:rPr>
          <w:rFonts w:eastAsia="Times New Roman"/>
          <w:szCs w:val="24"/>
        </w:rPr>
      </w:pPr>
      <w:r>
        <w:rPr>
          <w:rFonts w:eastAsia="Times New Roman"/>
          <w:szCs w:val="24"/>
        </w:rPr>
        <w:lastRenderedPageBreak/>
        <w:t>(Θόρυβος</w:t>
      </w:r>
      <w:r>
        <w:rPr>
          <w:rFonts w:eastAsia="Times New Roman"/>
          <w:szCs w:val="24"/>
        </w:rPr>
        <w:t xml:space="preserve"> - </w:t>
      </w:r>
      <w:r>
        <w:rPr>
          <w:rFonts w:eastAsia="Times New Roman"/>
          <w:szCs w:val="24"/>
        </w:rPr>
        <w:t>διαμαρτυρίες από την πτέρυγα του ΣΥΡΙΖΑ)</w:t>
      </w:r>
    </w:p>
    <w:p w14:paraId="02B3D29E" w14:textId="77777777" w:rsidR="008168EC" w:rsidRDefault="00DB43BE">
      <w:pPr>
        <w:spacing w:line="600" w:lineRule="auto"/>
        <w:ind w:firstLine="720"/>
        <w:jc w:val="both"/>
        <w:rPr>
          <w:rFonts w:eastAsia="Times New Roman"/>
          <w:szCs w:val="24"/>
        </w:rPr>
      </w:pPr>
      <w:r w:rsidRPr="00942ADE">
        <w:rPr>
          <w:rFonts w:eastAsia="Times New Roman"/>
          <w:b/>
          <w:szCs w:val="24"/>
        </w:rPr>
        <w:t>ΠΑΝ</w:t>
      </w:r>
      <w:r>
        <w:rPr>
          <w:rFonts w:eastAsia="Times New Roman"/>
          <w:b/>
          <w:szCs w:val="24"/>
        </w:rPr>
        <w:t>ΑΓΙΩΤΗΣ (ΠΑΝ</w:t>
      </w:r>
      <w:r w:rsidRPr="00942ADE">
        <w:rPr>
          <w:rFonts w:eastAsia="Times New Roman"/>
          <w:b/>
          <w:szCs w:val="24"/>
        </w:rPr>
        <w:t>ΟΣ</w:t>
      </w:r>
      <w:r>
        <w:rPr>
          <w:rFonts w:eastAsia="Times New Roman"/>
          <w:b/>
          <w:szCs w:val="24"/>
        </w:rPr>
        <w:t>)</w:t>
      </w:r>
      <w:r w:rsidRPr="00942ADE">
        <w:rPr>
          <w:rFonts w:eastAsia="Times New Roman"/>
          <w:b/>
          <w:szCs w:val="24"/>
        </w:rPr>
        <w:t xml:space="preserve"> ΣΚΟΥΡΟΛΙΑΚΟΣ:</w:t>
      </w:r>
      <w:r>
        <w:rPr>
          <w:rFonts w:eastAsia="Times New Roman"/>
          <w:szCs w:val="24"/>
        </w:rPr>
        <w:t xml:space="preserve"> Ε</w:t>
      </w:r>
      <w:r>
        <w:rPr>
          <w:rFonts w:eastAsia="Times New Roman"/>
          <w:szCs w:val="24"/>
        </w:rPr>
        <w:t xml:space="preserve">πιθεώρηση το κάνατε! </w:t>
      </w:r>
    </w:p>
    <w:p w14:paraId="02B3D29F" w14:textId="77777777" w:rsidR="008168EC" w:rsidRDefault="00DB43BE">
      <w:pPr>
        <w:spacing w:line="600" w:lineRule="auto"/>
        <w:ind w:firstLine="720"/>
        <w:jc w:val="both"/>
        <w:rPr>
          <w:rFonts w:eastAsia="Times New Roman"/>
          <w:szCs w:val="24"/>
        </w:rPr>
      </w:pPr>
      <w:r w:rsidRPr="00942ADE">
        <w:rPr>
          <w:rFonts w:eastAsia="Times New Roman"/>
          <w:b/>
          <w:szCs w:val="24"/>
        </w:rPr>
        <w:t xml:space="preserve">ΠΡΟΕΔΡΟΣ (Νικόλαος </w:t>
      </w:r>
      <w:proofErr w:type="spellStart"/>
      <w:r w:rsidRPr="00942ADE">
        <w:rPr>
          <w:rFonts w:eastAsia="Times New Roman"/>
          <w:b/>
          <w:szCs w:val="24"/>
        </w:rPr>
        <w:t>Βούτσης</w:t>
      </w:r>
      <w:proofErr w:type="spellEnd"/>
      <w:r w:rsidRPr="00942ADE">
        <w:rPr>
          <w:rFonts w:eastAsia="Times New Roman"/>
          <w:b/>
          <w:szCs w:val="24"/>
        </w:rPr>
        <w:t xml:space="preserve">): </w:t>
      </w:r>
      <w:r>
        <w:rPr>
          <w:rFonts w:eastAsia="Times New Roman"/>
          <w:szCs w:val="24"/>
        </w:rPr>
        <w:t xml:space="preserve">Κύριε </w:t>
      </w:r>
      <w:proofErr w:type="spellStart"/>
      <w:r>
        <w:rPr>
          <w:rFonts w:eastAsia="Times New Roman"/>
          <w:szCs w:val="24"/>
        </w:rPr>
        <w:t>Σκουρολιάκο</w:t>
      </w:r>
      <w:proofErr w:type="spellEnd"/>
      <w:r>
        <w:rPr>
          <w:rFonts w:eastAsia="Times New Roman"/>
          <w:szCs w:val="24"/>
        </w:rPr>
        <w:t xml:space="preserve">, παρακαλώ μη συνεχίζετε. </w:t>
      </w:r>
    </w:p>
    <w:p w14:paraId="02B3D2A0" w14:textId="77777777" w:rsidR="008168EC" w:rsidRDefault="00DB43BE">
      <w:pPr>
        <w:spacing w:line="600" w:lineRule="auto"/>
        <w:ind w:firstLine="720"/>
        <w:jc w:val="both"/>
        <w:rPr>
          <w:rFonts w:eastAsia="Times New Roman"/>
          <w:szCs w:val="24"/>
        </w:rPr>
      </w:pPr>
      <w:r w:rsidRPr="00D00C1F">
        <w:rPr>
          <w:rFonts w:eastAsia="Times New Roman"/>
          <w:b/>
          <w:szCs w:val="24"/>
        </w:rPr>
        <w:t>ΚΥΡΙΑΚΟΣ ΜΗΤΣΟΤΑΚΗΣ (Πρόεδρος της Νέας Δημοκρατίας):</w:t>
      </w:r>
      <w:r>
        <w:rPr>
          <w:rFonts w:eastAsia="Times New Roman"/>
          <w:b/>
          <w:szCs w:val="24"/>
        </w:rPr>
        <w:t xml:space="preserve"> </w:t>
      </w:r>
      <w:r>
        <w:rPr>
          <w:rFonts w:eastAsia="Times New Roman"/>
          <w:szCs w:val="24"/>
        </w:rPr>
        <w:t xml:space="preserve">Γιατί τέτοιος εκνευρισμός; Εσείς τα εγκρίνετε, φαντάζομαι, όλα αυτά. Σας αρέσουν! Ή μήπως ζηλεύετε; Μήπως θέλετε να κάνετε κι εσείς τα ίδια; </w:t>
      </w:r>
    </w:p>
    <w:p w14:paraId="02B3D2A1" w14:textId="77777777" w:rsidR="008168EC" w:rsidRDefault="00DB43BE">
      <w:pPr>
        <w:spacing w:line="600" w:lineRule="auto"/>
        <w:ind w:firstLine="720"/>
        <w:jc w:val="both"/>
        <w:rPr>
          <w:rFonts w:eastAsia="Times New Roman"/>
          <w:szCs w:val="24"/>
        </w:rPr>
      </w:pPr>
      <w:r w:rsidRPr="00D1540E">
        <w:rPr>
          <w:rFonts w:eastAsia="Times New Roman"/>
          <w:b/>
          <w:szCs w:val="24"/>
        </w:rPr>
        <w:t xml:space="preserve">ΠΑΝΑΓΙΩΤΗΣ (ΠΑΝΟΣ) </w:t>
      </w:r>
      <w:r w:rsidRPr="00942ADE">
        <w:rPr>
          <w:rFonts w:eastAsia="Times New Roman"/>
          <w:b/>
          <w:szCs w:val="24"/>
        </w:rPr>
        <w:t>ΣΚΟΥΡΟΛΙΑΚΟΣ:</w:t>
      </w:r>
      <w:r>
        <w:rPr>
          <w:rFonts w:eastAsia="Times New Roman"/>
          <w:b/>
          <w:szCs w:val="24"/>
        </w:rPr>
        <w:t xml:space="preserve"> </w:t>
      </w:r>
      <w:r>
        <w:rPr>
          <w:rFonts w:eastAsia="Times New Roman"/>
          <w:szCs w:val="24"/>
        </w:rPr>
        <w:t>«</w:t>
      </w:r>
      <w:proofErr w:type="spellStart"/>
      <w:r>
        <w:rPr>
          <w:rFonts w:eastAsia="Times New Roman"/>
          <w:szCs w:val="24"/>
        </w:rPr>
        <w:t>Δελφινάριο</w:t>
      </w:r>
      <w:proofErr w:type="spellEnd"/>
      <w:r>
        <w:rPr>
          <w:rFonts w:eastAsia="Times New Roman"/>
          <w:szCs w:val="24"/>
        </w:rPr>
        <w:t xml:space="preserve">» είστε! </w:t>
      </w:r>
    </w:p>
    <w:p w14:paraId="02B3D2A2" w14:textId="77777777" w:rsidR="008168EC" w:rsidRDefault="00DB43BE">
      <w:pPr>
        <w:spacing w:line="600" w:lineRule="auto"/>
        <w:ind w:firstLine="720"/>
        <w:jc w:val="both"/>
        <w:rPr>
          <w:rFonts w:eastAsia="Times New Roman"/>
          <w:szCs w:val="24"/>
        </w:rPr>
      </w:pPr>
      <w:r w:rsidRPr="00942ADE">
        <w:rPr>
          <w:rFonts w:eastAsia="Times New Roman"/>
          <w:b/>
          <w:szCs w:val="24"/>
        </w:rPr>
        <w:t xml:space="preserve">ΠΡΟΕΔΡΟΣ (Νικόλαος </w:t>
      </w:r>
      <w:proofErr w:type="spellStart"/>
      <w:r w:rsidRPr="00942ADE">
        <w:rPr>
          <w:rFonts w:eastAsia="Times New Roman"/>
          <w:b/>
          <w:szCs w:val="24"/>
        </w:rPr>
        <w:t>Βούτσης</w:t>
      </w:r>
      <w:proofErr w:type="spellEnd"/>
      <w:r w:rsidRPr="00942ADE">
        <w:rPr>
          <w:rFonts w:eastAsia="Times New Roman"/>
          <w:b/>
          <w:szCs w:val="24"/>
        </w:rPr>
        <w:t>):</w:t>
      </w:r>
      <w:r>
        <w:rPr>
          <w:rFonts w:eastAsia="Times New Roman"/>
          <w:b/>
          <w:szCs w:val="24"/>
        </w:rPr>
        <w:t xml:space="preserve"> </w:t>
      </w:r>
      <w:r>
        <w:rPr>
          <w:rFonts w:eastAsia="Times New Roman"/>
          <w:szCs w:val="24"/>
        </w:rPr>
        <w:t>Σταματήστε! Μη με αναγκάσετε να</w:t>
      </w:r>
      <w:r>
        <w:rPr>
          <w:rFonts w:eastAsia="Times New Roman"/>
          <w:szCs w:val="24"/>
        </w:rPr>
        <w:t xml:space="preserve"> λέω ονόματα!</w:t>
      </w:r>
    </w:p>
    <w:p w14:paraId="02B3D2A3" w14:textId="77777777" w:rsidR="008168EC" w:rsidRDefault="00DB43BE">
      <w:pPr>
        <w:spacing w:line="600" w:lineRule="auto"/>
        <w:ind w:firstLine="720"/>
        <w:jc w:val="both"/>
        <w:rPr>
          <w:rFonts w:eastAsia="Times New Roman"/>
          <w:szCs w:val="24"/>
        </w:rPr>
      </w:pPr>
      <w:r w:rsidRPr="00D00C1F">
        <w:rPr>
          <w:rFonts w:eastAsia="Times New Roman"/>
          <w:b/>
          <w:szCs w:val="24"/>
        </w:rPr>
        <w:t>ΚΥΡΙΑΚΟΣ ΜΗΤΣΟΤΑΚΗΣ (Πρόεδρος της Νέας Δημοκρατίας):</w:t>
      </w:r>
      <w:r>
        <w:rPr>
          <w:rFonts w:eastAsia="Times New Roman"/>
          <w:b/>
          <w:szCs w:val="24"/>
        </w:rPr>
        <w:t xml:space="preserve"> </w:t>
      </w:r>
      <w:r>
        <w:rPr>
          <w:rFonts w:eastAsia="Times New Roman"/>
          <w:szCs w:val="24"/>
        </w:rPr>
        <w:t>Έχω, όμως, νέα για εσάς, κύριε Τσίπρα. Κα</w:t>
      </w:r>
      <w:r>
        <w:rPr>
          <w:rFonts w:eastAsia="Times New Roman"/>
          <w:szCs w:val="24"/>
        </w:rPr>
        <w:t>μ</w:t>
      </w:r>
      <w:r>
        <w:rPr>
          <w:rFonts w:eastAsia="Times New Roman"/>
          <w:szCs w:val="24"/>
        </w:rPr>
        <w:t>μία</w:t>
      </w:r>
      <w:r w:rsidRPr="00F463E9">
        <w:rPr>
          <w:rFonts w:eastAsia="Times New Roman"/>
          <w:szCs w:val="24"/>
        </w:rPr>
        <w:t xml:space="preserve"> κυβέρνηση </w:t>
      </w:r>
      <w:r>
        <w:rPr>
          <w:rFonts w:eastAsia="Times New Roman"/>
          <w:szCs w:val="24"/>
        </w:rPr>
        <w:t>-</w:t>
      </w:r>
      <w:r w:rsidRPr="00F463E9">
        <w:rPr>
          <w:rFonts w:eastAsia="Times New Roman"/>
          <w:szCs w:val="24"/>
        </w:rPr>
        <w:t>και έχουν υπάρξει πολλά προηγούμενα</w:t>
      </w:r>
      <w:r>
        <w:rPr>
          <w:rFonts w:eastAsia="Times New Roman"/>
          <w:szCs w:val="24"/>
        </w:rPr>
        <w:t>-</w:t>
      </w:r>
      <w:r w:rsidRPr="00F463E9">
        <w:rPr>
          <w:rFonts w:eastAsia="Times New Roman"/>
          <w:szCs w:val="24"/>
        </w:rPr>
        <w:t xml:space="preserve"> </w:t>
      </w:r>
      <w:r>
        <w:rPr>
          <w:rFonts w:eastAsia="Times New Roman"/>
          <w:szCs w:val="24"/>
        </w:rPr>
        <w:t>δ</w:t>
      </w:r>
      <w:r w:rsidRPr="00F463E9">
        <w:rPr>
          <w:rFonts w:eastAsia="Times New Roman"/>
          <w:szCs w:val="24"/>
        </w:rPr>
        <w:t>εν γύρισε το κλίμα</w:t>
      </w:r>
      <w:r>
        <w:rPr>
          <w:rFonts w:eastAsia="Times New Roman"/>
          <w:szCs w:val="24"/>
        </w:rPr>
        <w:t>,</w:t>
      </w:r>
      <w:r w:rsidRPr="00F463E9">
        <w:rPr>
          <w:rFonts w:eastAsia="Times New Roman"/>
          <w:szCs w:val="24"/>
        </w:rPr>
        <w:t xml:space="preserve"> με παροχές της τελευταίας στιγμής</w:t>
      </w:r>
      <w:r>
        <w:rPr>
          <w:rFonts w:eastAsia="Times New Roman"/>
          <w:szCs w:val="24"/>
        </w:rPr>
        <w:t>.</w:t>
      </w:r>
      <w:r w:rsidRPr="00F463E9">
        <w:rPr>
          <w:rFonts w:eastAsia="Times New Roman"/>
          <w:szCs w:val="24"/>
        </w:rPr>
        <w:t xml:space="preserve"> </w:t>
      </w:r>
    </w:p>
    <w:p w14:paraId="02B3D2A4" w14:textId="77777777" w:rsidR="008168EC" w:rsidRDefault="00DB43BE">
      <w:pPr>
        <w:spacing w:line="600" w:lineRule="auto"/>
        <w:ind w:firstLine="720"/>
        <w:jc w:val="both"/>
        <w:rPr>
          <w:rFonts w:eastAsia="Times New Roman"/>
          <w:szCs w:val="24"/>
        </w:rPr>
      </w:pPr>
      <w:r>
        <w:rPr>
          <w:rFonts w:eastAsia="Times New Roman"/>
          <w:szCs w:val="24"/>
        </w:rPr>
        <w:lastRenderedPageBreak/>
        <w:t>Ο</w:t>
      </w:r>
      <w:r w:rsidRPr="00F463E9">
        <w:rPr>
          <w:rFonts w:eastAsia="Times New Roman"/>
          <w:szCs w:val="24"/>
        </w:rPr>
        <w:t xml:space="preserve">ι πολίτες </w:t>
      </w:r>
      <w:r>
        <w:rPr>
          <w:rFonts w:eastAsia="Times New Roman"/>
          <w:szCs w:val="24"/>
        </w:rPr>
        <w:t>ξ</w:t>
      </w:r>
      <w:r w:rsidRPr="00F463E9">
        <w:rPr>
          <w:rFonts w:eastAsia="Times New Roman"/>
          <w:szCs w:val="24"/>
        </w:rPr>
        <w:t xml:space="preserve">έρουν πολύ καλά ποιος </w:t>
      </w:r>
      <w:r>
        <w:rPr>
          <w:rFonts w:eastAsia="Times New Roman"/>
          <w:szCs w:val="24"/>
        </w:rPr>
        <w:t>τους</w:t>
      </w:r>
      <w:r>
        <w:rPr>
          <w:rFonts w:eastAsia="Times New Roman"/>
          <w:szCs w:val="24"/>
        </w:rPr>
        <w:t xml:space="preserve"> φτώχυνε</w:t>
      </w:r>
      <w:r w:rsidRPr="00F463E9">
        <w:rPr>
          <w:rFonts w:eastAsia="Times New Roman"/>
          <w:szCs w:val="24"/>
        </w:rPr>
        <w:t xml:space="preserve"> τα τελευταία </w:t>
      </w:r>
      <w:r>
        <w:rPr>
          <w:rFonts w:eastAsia="Times New Roman"/>
          <w:szCs w:val="24"/>
        </w:rPr>
        <w:t>τέσσερα</w:t>
      </w:r>
      <w:r w:rsidRPr="00F463E9">
        <w:rPr>
          <w:rFonts w:eastAsia="Times New Roman"/>
          <w:szCs w:val="24"/>
        </w:rPr>
        <w:t xml:space="preserve"> χρόνια</w:t>
      </w:r>
      <w:r>
        <w:rPr>
          <w:rFonts w:eastAsia="Times New Roman"/>
          <w:szCs w:val="24"/>
        </w:rPr>
        <w:t>. Ξέρουν πολύ καλά ποιος διέλυσε τη</w:t>
      </w:r>
      <w:r w:rsidRPr="00F463E9">
        <w:rPr>
          <w:rFonts w:eastAsia="Times New Roman"/>
          <w:szCs w:val="24"/>
        </w:rPr>
        <w:t xml:space="preserve"> μεσαία τάξη</w:t>
      </w:r>
      <w:r>
        <w:rPr>
          <w:rFonts w:eastAsia="Times New Roman"/>
          <w:szCs w:val="24"/>
        </w:rPr>
        <w:t>.</w:t>
      </w:r>
      <w:r w:rsidRPr="00F463E9">
        <w:rPr>
          <w:rFonts w:eastAsia="Times New Roman"/>
          <w:szCs w:val="24"/>
        </w:rPr>
        <w:t xml:space="preserve"> </w:t>
      </w:r>
      <w:r>
        <w:rPr>
          <w:rFonts w:eastAsia="Times New Roman"/>
          <w:szCs w:val="24"/>
        </w:rPr>
        <w:t>Ξ</w:t>
      </w:r>
      <w:r w:rsidRPr="00F463E9">
        <w:rPr>
          <w:rFonts w:eastAsia="Times New Roman"/>
          <w:szCs w:val="24"/>
        </w:rPr>
        <w:t>έρου</w:t>
      </w:r>
      <w:r>
        <w:rPr>
          <w:rFonts w:eastAsia="Times New Roman"/>
          <w:szCs w:val="24"/>
        </w:rPr>
        <w:t>ν</w:t>
      </w:r>
      <w:r w:rsidRPr="00F463E9">
        <w:rPr>
          <w:rFonts w:eastAsia="Times New Roman"/>
          <w:szCs w:val="24"/>
        </w:rPr>
        <w:t xml:space="preserve"> πολύ καλά ποιος έκοψε το ΕΚΑΣ</w:t>
      </w:r>
      <w:r>
        <w:rPr>
          <w:rFonts w:eastAsia="Times New Roman"/>
          <w:szCs w:val="24"/>
        </w:rPr>
        <w:t>,</w:t>
      </w:r>
      <w:r w:rsidRPr="00F463E9">
        <w:rPr>
          <w:rFonts w:eastAsia="Times New Roman"/>
          <w:szCs w:val="24"/>
        </w:rPr>
        <w:t xml:space="preserve"> </w:t>
      </w:r>
      <w:r>
        <w:rPr>
          <w:rFonts w:eastAsia="Times New Roman"/>
          <w:szCs w:val="24"/>
        </w:rPr>
        <w:t>κύριε</w:t>
      </w:r>
      <w:r w:rsidRPr="00F463E9">
        <w:rPr>
          <w:rFonts w:eastAsia="Times New Roman"/>
          <w:szCs w:val="24"/>
        </w:rPr>
        <w:t xml:space="preserve"> Τσίπρα</w:t>
      </w:r>
      <w:r>
        <w:rPr>
          <w:rFonts w:eastAsia="Times New Roman"/>
          <w:szCs w:val="24"/>
        </w:rPr>
        <w:t>.</w:t>
      </w:r>
      <w:r w:rsidRPr="00F463E9">
        <w:rPr>
          <w:rFonts w:eastAsia="Times New Roman"/>
          <w:szCs w:val="24"/>
        </w:rPr>
        <w:t xml:space="preserve"> </w:t>
      </w:r>
      <w:r>
        <w:rPr>
          <w:rFonts w:eastAsia="Times New Roman"/>
          <w:szCs w:val="24"/>
        </w:rPr>
        <w:t>Ξ</w:t>
      </w:r>
      <w:r w:rsidRPr="00F463E9">
        <w:rPr>
          <w:rFonts w:eastAsia="Times New Roman"/>
          <w:szCs w:val="24"/>
        </w:rPr>
        <w:t>έρου</w:t>
      </w:r>
      <w:r>
        <w:rPr>
          <w:rFonts w:eastAsia="Times New Roman"/>
          <w:szCs w:val="24"/>
        </w:rPr>
        <w:t xml:space="preserve">ν </w:t>
      </w:r>
      <w:r w:rsidRPr="00F463E9">
        <w:rPr>
          <w:rFonts w:eastAsia="Times New Roman"/>
          <w:szCs w:val="24"/>
        </w:rPr>
        <w:t xml:space="preserve">πολύ καλά </w:t>
      </w:r>
      <w:r>
        <w:rPr>
          <w:rFonts w:eastAsia="Times New Roman"/>
          <w:szCs w:val="24"/>
        </w:rPr>
        <w:t xml:space="preserve">οι νέοι συνταξιούχοι, </w:t>
      </w:r>
      <w:r w:rsidRPr="00F463E9">
        <w:rPr>
          <w:rFonts w:eastAsia="Times New Roman"/>
          <w:szCs w:val="24"/>
        </w:rPr>
        <w:t>του κ</w:t>
      </w:r>
      <w:r>
        <w:rPr>
          <w:rFonts w:eastAsia="Times New Roman"/>
          <w:szCs w:val="24"/>
        </w:rPr>
        <w:t xml:space="preserve">. </w:t>
      </w:r>
      <w:proofErr w:type="spellStart"/>
      <w:r w:rsidRPr="00F463E9">
        <w:rPr>
          <w:rFonts w:eastAsia="Times New Roman"/>
          <w:szCs w:val="24"/>
        </w:rPr>
        <w:t>Κατρούγκαλου</w:t>
      </w:r>
      <w:proofErr w:type="spellEnd"/>
      <w:r>
        <w:rPr>
          <w:rFonts w:eastAsia="Times New Roman"/>
          <w:szCs w:val="24"/>
        </w:rPr>
        <w:t>,</w:t>
      </w:r>
      <w:r w:rsidRPr="00F463E9">
        <w:rPr>
          <w:rFonts w:eastAsia="Times New Roman"/>
          <w:szCs w:val="24"/>
        </w:rPr>
        <w:t xml:space="preserve"> ότι σήμερα βγαίνουν με συντάξεις 38% χαμηλότερες από τους π</w:t>
      </w:r>
      <w:r w:rsidRPr="00F463E9">
        <w:rPr>
          <w:rFonts w:eastAsia="Times New Roman"/>
          <w:szCs w:val="24"/>
        </w:rPr>
        <w:t>αλιούς συνταξιούχους</w:t>
      </w:r>
      <w:r>
        <w:rPr>
          <w:rFonts w:eastAsia="Times New Roman"/>
          <w:szCs w:val="24"/>
        </w:rPr>
        <w:t>. Τα ξέρουν όλα αυτά οι πολίτες!</w:t>
      </w:r>
    </w:p>
    <w:p w14:paraId="02B3D2A5" w14:textId="77777777" w:rsidR="008168EC" w:rsidRDefault="00DB43BE">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2B3D2A6" w14:textId="77777777" w:rsidR="008168EC" w:rsidRDefault="00DB43BE">
      <w:pPr>
        <w:spacing w:line="600" w:lineRule="auto"/>
        <w:ind w:firstLine="720"/>
        <w:jc w:val="both"/>
        <w:rPr>
          <w:rFonts w:eastAsia="Times New Roman"/>
          <w:szCs w:val="24"/>
        </w:rPr>
      </w:pPr>
      <w:r>
        <w:rPr>
          <w:rFonts w:eastAsia="Times New Roman"/>
          <w:szCs w:val="24"/>
        </w:rPr>
        <w:t>Α</w:t>
      </w:r>
      <w:r w:rsidRPr="00F463E9">
        <w:rPr>
          <w:rFonts w:eastAsia="Times New Roman"/>
          <w:szCs w:val="24"/>
        </w:rPr>
        <w:t>ς πάρουμε</w:t>
      </w:r>
      <w:r>
        <w:rPr>
          <w:rFonts w:eastAsia="Times New Roman"/>
          <w:szCs w:val="24"/>
        </w:rPr>
        <w:t>,</w:t>
      </w:r>
      <w:r w:rsidRPr="00F463E9">
        <w:rPr>
          <w:rFonts w:eastAsia="Times New Roman"/>
          <w:szCs w:val="24"/>
        </w:rPr>
        <w:t xml:space="preserve"> </w:t>
      </w:r>
      <w:r>
        <w:rPr>
          <w:rFonts w:eastAsia="Times New Roman"/>
          <w:szCs w:val="24"/>
        </w:rPr>
        <w:t>όμως,</w:t>
      </w:r>
      <w:r w:rsidRPr="00F463E9">
        <w:rPr>
          <w:rFonts w:eastAsia="Times New Roman"/>
          <w:szCs w:val="24"/>
        </w:rPr>
        <w:t xml:space="preserve"> τα πράγματα από την αρχή</w:t>
      </w:r>
      <w:r>
        <w:rPr>
          <w:rFonts w:eastAsia="Times New Roman"/>
          <w:szCs w:val="24"/>
        </w:rPr>
        <w:t>.</w:t>
      </w:r>
      <w:r w:rsidRPr="00F463E9">
        <w:rPr>
          <w:rFonts w:eastAsia="Times New Roman"/>
          <w:szCs w:val="24"/>
        </w:rPr>
        <w:t xml:space="preserve"> </w:t>
      </w:r>
      <w:r>
        <w:rPr>
          <w:rFonts w:eastAsia="Times New Roman"/>
          <w:szCs w:val="24"/>
        </w:rPr>
        <w:t>Η αφετηρία της σημερινής συζήτησης, κύριε</w:t>
      </w:r>
      <w:r w:rsidRPr="00F463E9">
        <w:rPr>
          <w:rFonts w:eastAsia="Times New Roman"/>
          <w:szCs w:val="24"/>
        </w:rPr>
        <w:t xml:space="preserve"> Τσίπρα</w:t>
      </w:r>
      <w:r>
        <w:rPr>
          <w:rFonts w:eastAsia="Times New Roman"/>
          <w:szCs w:val="24"/>
        </w:rPr>
        <w:t>,</w:t>
      </w:r>
      <w:r w:rsidRPr="00F463E9">
        <w:rPr>
          <w:rFonts w:eastAsia="Times New Roman"/>
          <w:szCs w:val="24"/>
        </w:rPr>
        <w:t xml:space="preserve"> </w:t>
      </w:r>
      <w:r>
        <w:rPr>
          <w:rFonts w:eastAsia="Times New Roman"/>
          <w:szCs w:val="24"/>
        </w:rPr>
        <w:t>όσο κ</w:t>
      </w:r>
      <w:r w:rsidRPr="00F463E9">
        <w:rPr>
          <w:rFonts w:eastAsia="Times New Roman"/>
          <w:szCs w:val="24"/>
        </w:rPr>
        <w:t>ι αν δεν είπατε κουβέντα γι</w:t>
      </w:r>
      <w:r>
        <w:rPr>
          <w:rFonts w:eastAsia="Times New Roman"/>
          <w:szCs w:val="24"/>
        </w:rPr>
        <w:t>’</w:t>
      </w:r>
      <w:r w:rsidRPr="00F463E9">
        <w:rPr>
          <w:rFonts w:eastAsia="Times New Roman"/>
          <w:szCs w:val="24"/>
        </w:rPr>
        <w:t xml:space="preserve"> αυτά</w:t>
      </w:r>
      <w:r>
        <w:rPr>
          <w:rFonts w:eastAsia="Times New Roman"/>
          <w:szCs w:val="24"/>
        </w:rPr>
        <w:t>,</w:t>
      </w:r>
      <w:r w:rsidRPr="00F463E9">
        <w:rPr>
          <w:rFonts w:eastAsia="Times New Roman"/>
          <w:szCs w:val="24"/>
        </w:rPr>
        <w:t xml:space="preserve"> </w:t>
      </w:r>
      <w:r>
        <w:rPr>
          <w:rFonts w:eastAsia="Times New Roman"/>
          <w:szCs w:val="24"/>
        </w:rPr>
        <w:t>είναι η συμπερι</w:t>
      </w:r>
      <w:r>
        <w:rPr>
          <w:rFonts w:eastAsia="Times New Roman"/>
          <w:szCs w:val="24"/>
        </w:rPr>
        <w:t>φορά του Α</w:t>
      </w:r>
      <w:r w:rsidRPr="00F463E9">
        <w:rPr>
          <w:rFonts w:eastAsia="Times New Roman"/>
          <w:szCs w:val="24"/>
        </w:rPr>
        <w:t>ναπληρωτή Υπουργού Υγείας</w:t>
      </w:r>
      <w:r>
        <w:rPr>
          <w:rFonts w:eastAsia="Times New Roman"/>
          <w:szCs w:val="24"/>
        </w:rPr>
        <w:t>,</w:t>
      </w:r>
      <w:r w:rsidRPr="00F463E9">
        <w:rPr>
          <w:rFonts w:eastAsia="Times New Roman"/>
          <w:szCs w:val="24"/>
        </w:rPr>
        <w:t xml:space="preserve"> ως χαρακτηριστικό γνώρισμα συνολικά της κυβερνητικής πολιτικής</w:t>
      </w:r>
      <w:r>
        <w:rPr>
          <w:rFonts w:eastAsia="Times New Roman"/>
          <w:szCs w:val="24"/>
        </w:rPr>
        <w:t xml:space="preserve">. </w:t>
      </w:r>
    </w:p>
    <w:p w14:paraId="02B3D2A7" w14:textId="77777777" w:rsidR="008168EC" w:rsidRDefault="00DB43BE">
      <w:pPr>
        <w:spacing w:line="600" w:lineRule="auto"/>
        <w:ind w:firstLine="720"/>
        <w:jc w:val="both"/>
        <w:rPr>
          <w:rFonts w:eastAsia="Times New Roman"/>
          <w:szCs w:val="24"/>
        </w:rPr>
      </w:pPr>
      <w:r>
        <w:rPr>
          <w:rFonts w:eastAsia="Times New Roman"/>
          <w:szCs w:val="24"/>
        </w:rPr>
        <w:t xml:space="preserve">Προχθές, όταν καταθέσαμε την πρόταση δυσπιστίας </w:t>
      </w:r>
      <w:r w:rsidRPr="00F463E9">
        <w:rPr>
          <w:rFonts w:eastAsia="Times New Roman"/>
          <w:szCs w:val="24"/>
        </w:rPr>
        <w:t xml:space="preserve">κατά του Παύλου </w:t>
      </w:r>
      <w:proofErr w:type="spellStart"/>
      <w:r w:rsidRPr="00F463E9">
        <w:rPr>
          <w:rFonts w:eastAsia="Times New Roman"/>
          <w:szCs w:val="24"/>
        </w:rPr>
        <w:t>Πολάκη</w:t>
      </w:r>
      <w:proofErr w:type="spellEnd"/>
      <w:r>
        <w:rPr>
          <w:rFonts w:eastAsia="Times New Roman"/>
          <w:szCs w:val="24"/>
        </w:rPr>
        <w:t>, ο Πρωθυπουργός</w:t>
      </w:r>
      <w:r w:rsidRPr="00F463E9">
        <w:rPr>
          <w:rFonts w:eastAsia="Times New Roman"/>
          <w:szCs w:val="24"/>
        </w:rPr>
        <w:t xml:space="preserve"> επέλεξε να </w:t>
      </w:r>
      <w:r>
        <w:rPr>
          <w:rFonts w:eastAsia="Times New Roman"/>
          <w:szCs w:val="24"/>
        </w:rPr>
        <w:t>απέχει. Σ</w:t>
      </w:r>
      <w:r w:rsidRPr="00F463E9">
        <w:rPr>
          <w:rFonts w:eastAsia="Times New Roman"/>
          <w:szCs w:val="24"/>
        </w:rPr>
        <w:t xml:space="preserve">τα υπουργικά έδρανα βρέθηκε μόνος του ο </w:t>
      </w:r>
      <w:r>
        <w:rPr>
          <w:rFonts w:eastAsia="Times New Roman"/>
          <w:szCs w:val="24"/>
        </w:rPr>
        <w:t>κ. Δραγ</w:t>
      </w:r>
      <w:r>
        <w:rPr>
          <w:rFonts w:eastAsia="Times New Roman"/>
          <w:szCs w:val="24"/>
        </w:rPr>
        <w:t>ασάκης. Μ</w:t>
      </w:r>
      <w:r w:rsidRPr="00F463E9">
        <w:rPr>
          <w:rFonts w:eastAsia="Times New Roman"/>
          <w:szCs w:val="24"/>
        </w:rPr>
        <w:t>ίλησε ελάχιστα</w:t>
      </w:r>
      <w:r>
        <w:rPr>
          <w:rFonts w:eastAsia="Times New Roman"/>
          <w:szCs w:val="24"/>
        </w:rPr>
        <w:t>,</w:t>
      </w:r>
      <w:r w:rsidRPr="00F463E9">
        <w:rPr>
          <w:rFonts w:eastAsia="Times New Roman"/>
          <w:szCs w:val="24"/>
        </w:rPr>
        <w:t xml:space="preserve"> με εμφανή την δυσφορία </w:t>
      </w:r>
      <w:r w:rsidRPr="00F463E9">
        <w:rPr>
          <w:rFonts w:eastAsia="Times New Roman"/>
          <w:szCs w:val="24"/>
        </w:rPr>
        <w:lastRenderedPageBreak/>
        <w:t>στη φωνή του</w:t>
      </w:r>
      <w:r>
        <w:rPr>
          <w:rFonts w:eastAsia="Times New Roman"/>
          <w:szCs w:val="24"/>
        </w:rPr>
        <w:t>,</w:t>
      </w:r>
      <w:r w:rsidRPr="00F463E9">
        <w:rPr>
          <w:rFonts w:eastAsia="Times New Roman"/>
          <w:szCs w:val="24"/>
        </w:rPr>
        <w:t xml:space="preserve"> σαν εκτελούσε αγγαρεία</w:t>
      </w:r>
      <w:r>
        <w:rPr>
          <w:rFonts w:eastAsia="Times New Roman"/>
          <w:szCs w:val="24"/>
        </w:rPr>
        <w:t>,</w:t>
      </w:r>
      <w:r w:rsidRPr="00F463E9">
        <w:rPr>
          <w:rFonts w:eastAsia="Times New Roman"/>
          <w:szCs w:val="24"/>
        </w:rPr>
        <w:t xml:space="preserve"> όπως φαντάζομαι ότι πολλοί θα εκτελούσα</w:t>
      </w:r>
      <w:r>
        <w:rPr>
          <w:rFonts w:eastAsia="Times New Roman"/>
          <w:szCs w:val="24"/>
        </w:rPr>
        <w:t xml:space="preserve">τε </w:t>
      </w:r>
      <w:r w:rsidRPr="00F463E9">
        <w:rPr>
          <w:rFonts w:eastAsia="Times New Roman"/>
          <w:szCs w:val="24"/>
        </w:rPr>
        <w:t>αγγαρεία</w:t>
      </w:r>
      <w:r>
        <w:rPr>
          <w:rFonts w:eastAsia="Times New Roman"/>
          <w:szCs w:val="24"/>
        </w:rPr>
        <w:t>,</w:t>
      </w:r>
      <w:r w:rsidRPr="00F463E9">
        <w:rPr>
          <w:rFonts w:eastAsia="Times New Roman"/>
          <w:szCs w:val="24"/>
        </w:rPr>
        <w:t xml:space="preserve"> αν σας </w:t>
      </w:r>
      <w:r>
        <w:rPr>
          <w:rFonts w:eastAsia="Times New Roman"/>
          <w:szCs w:val="24"/>
        </w:rPr>
        <w:t>έβαζαν</w:t>
      </w:r>
      <w:r w:rsidRPr="00F463E9">
        <w:rPr>
          <w:rFonts w:eastAsia="Times New Roman"/>
          <w:szCs w:val="24"/>
        </w:rPr>
        <w:t xml:space="preserve"> να υπερασπιστείτε τον κ</w:t>
      </w:r>
      <w:r>
        <w:rPr>
          <w:rFonts w:eastAsia="Times New Roman"/>
          <w:szCs w:val="24"/>
        </w:rPr>
        <w:t xml:space="preserve">. </w:t>
      </w:r>
      <w:proofErr w:type="spellStart"/>
      <w:r w:rsidRPr="00F463E9">
        <w:rPr>
          <w:rFonts w:eastAsia="Times New Roman"/>
          <w:szCs w:val="24"/>
        </w:rPr>
        <w:t>Πολάκη</w:t>
      </w:r>
      <w:proofErr w:type="spellEnd"/>
      <w:r>
        <w:rPr>
          <w:rFonts w:eastAsia="Times New Roman"/>
          <w:szCs w:val="24"/>
        </w:rPr>
        <w:t>.</w:t>
      </w:r>
      <w:r w:rsidRPr="00F463E9">
        <w:rPr>
          <w:rFonts w:eastAsia="Times New Roman"/>
          <w:szCs w:val="24"/>
        </w:rPr>
        <w:t xml:space="preserve"> </w:t>
      </w:r>
      <w:r>
        <w:rPr>
          <w:rFonts w:eastAsia="Times New Roman"/>
          <w:szCs w:val="24"/>
        </w:rPr>
        <w:t>Π</w:t>
      </w:r>
      <w:r w:rsidRPr="00F463E9">
        <w:rPr>
          <w:rFonts w:eastAsia="Times New Roman"/>
          <w:szCs w:val="24"/>
        </w:rPr>
        <w:t>αρόντες ήταν</w:t>
      </w:r>
      <w:r>
        <w:rPr>
          <w:rFonts w:eastAsia="Times New Roman"/>
          <w:szCs w:val="24"/>
        </w:rPr>
        <w:t>,</w:t>
      </w:r>
      <w:r w:rsidRPr="00F463E9">
        <w:rPr>
          <w:rFonts w:eastAsia="Times New Roman"/>
          <w:szCs w:val="24"/>
        </w:rPr>
        <w:t xml:space="preserve"> όλοι </w:t>
      </w:r>
      <w:r>
        <w:rPr>
          <w:rFonts w:eastAsia="Times New Roman"/>
          <w:szCs w:val="24"/>
        </w:rPr>
        <w:t>κ</w:t>
      </w:r>
      <w:r w:rsidRPr="00F463E9">
        <w:rPr>
          <w:rFonts w:eastAsia="Times New Roman"/>
          <w:szCs w:val="24"/>
        </w:rPr>
        <w:t>ι όλοι</w:t>
      </w:r>
      <w:r>
        <w:rPr>
          <w:rFonts w:eastAsia="Times New Roman"/>
          <w:szCs w:val="24"/>
        </w:rPr>
        <w:t>,</w:t>
      </w:r>
      <w:r w:rsidRPr="00F463E9">
        <w:rPr>
          <w:rFonts w:eastAsia="Times New Roman"/>
          <w:szCs w:val="24"/>
        </w:rPr>
        <w:t xml:space="preserve"> </w:t>
      </w:r>
      <w:r>
        <w:rPr>
          <w:rFonts w:eastAsia="Times New Roman"/>
          <w:szCs w:val="24"/>
        </w:rPr>
        <w:t xml:space="preserve">δεκαπέντε συνάδελφοί σας, όλοι κατηφείς και σιωπηλοί. Μάλλον δεν σας αρέσει η όψη της Κυβέρνησής σας στον καθρέφτη. </w:t>
      </w:r>
    </w:p>
    <w:p w14:paraId="02B3D2A8" w14:textId="77777777" w:rsidR="008168EC" w:rsidRDefault="00DB43BE">
      <w:pPr>
        <w:spacing w:line="600" w:lineRule="auto"/>
        <w:ind w:firstLine="720"/>
        <w:jc w:val="both"/>
        <w:rPr>
          <w:rFonts w:eastAsia="Times New Roman"/>
          <w:szCs w:val="24"/>
        </w:rPr>
      </w:pPr>
      <w:r>
        <w:rPr>
          <w:rFonts w:eastAsia="Times New Roman"/>
          <w:szCs w:val="24"/>
        </w:rPr>
        <w:t>Σήμερα, όμως, όσα ψέματα κι αν ήρθατε πάλι</w:t>
      </w:r>
      <w:r w:rsidRPr="00F463E9">
        <w:rPr>
          <w:rFonts w:eastAsia="Times New Roman"/>
          <w:szCs w:val="24"/>
        </w:rPr>
        <w:t xml:space="preserve"> να πείτε</w:t>
      </w:r>
      <w:r>
        <w:rPr>
          <w:rFonts w:eastAsia="Times New Roman"/>
          <w:szCs w:val="24"/>
        </w:rPr>
        <w:t>,</w:t>
      </w:r>
      <w:r w:rsidRPr="00F463E9">
        <w:rPr>
          <w:rFonts w:eastAsia="Times New Roman"/>
          <w:szCs w:val="24"/>
        </w:rPr>
        <w:t xml:space="preserve"> </w:t>
      </w:r>
      <w:r>
        <w:rPr>
          <w:rFonts w:eastAsia="Times New Roman"/>
          <w:szCs w:val="24"/>
        </w:rPr>
        <w:t>κ</w:t>
      </w:r>
      <w:r w:rsidRPr="00F463E9">
        <w:rPr>
          <w:rFonts w:eastAsia="Times New Roman"/>
          <w:szCs w:val="24"/>
        </w:rPr>
        <w:t>ύριε Τσίπρα</w:t>
      </w:r>
      <w:r>
        <w:rPr>
          <w:rFonts w:eastAsia="Times New Roman"/>
          <w:szCs w:val="24"/>
        </w:rPr>
        <w:t>,</w:t>
      </w:r>
      <w:r w:rsidRPr="00F463E9">
        <w:rPr>
          <w:rFonts w:eastAsia="Times New Roman"/>
          <w:szCs w:val="24"/>
        </w:rPr>
        <w:t xml:space="preserve"> τα ψέματα τελείωσαν</w:t>
      </w:r>
      <w:r>
        <w:rPr>
          <w:rFonts w:eastAsia="Times New Roman"/>
          <w:szCs w:val="24"/>
        </w:rPr>
        <w:t>.</w:t>
      </w:r>
      <w:r w:rsidRPr="00F463E9">
        <w:rPr>
          <w:rFonts w:eastAsia="Times New Roman"/>
          <w:szCs w:val="24"/>
        </w:rPr>
        <w:t xml:space="preserve"> </w:t>
      </w:r>
      <w:r>
        <w:rPr>
          <w:rFonts w:eastAsia="Times New Roman"/>
          <w:szCs w:val="24"/>
        </w:rPr>
        <w:t>Δ</w:t>
      </w:r>
      <w:r w:rsidRPr="00F463E9">
        <w:rPr>
          <w:rFonts w:eastAsia="Times New Roman"/>
          <w:szCs w:val="24"/>
        </w:rPr>
        <w:t>ιότι</w:t>
      </w:r>
      <w:r>
        <w:rPr>
          <w:rFonts w:eastAsia="Times New Roman"/>
          <w:szCs w:val="24"/>
        </w:rPr>
        <w:t>,</w:t>
      </w:r>
      <w:r w:rsidRPr="00F463E9">
        <w:rPr>
          <w:rFonts w:eastAsia="Times New Roman"/>
          <w:szCs w:val="24"/>
        </w:rPr>
        <w:t xml:space="preserve"> επί της ουσίας</w:t>
      </w:r>
      <w:r>
        <w:rPr>
          <w:rFonts w:eastAsia="Times New Roman"/>
          <w:szCs w:val="24"/>
        </w:rPr>
        <w:t>, με</w:t>
      </w:r>
      <w:r w:rsidRPr="00F463E9">
        <w:rPr>
          <w:rFonts w:eastAsia="Times New Roman"/>
          <w:szCs w:val="24"/>
        </w:rPr>
        <w:t xml:space="preserve"> τη συμπεριφορά σας </w:t>
      </w:r>
      <w:r>
        <w:rPr>
          <w:rFonts w:eastAsia="Times New Roman"/>
          <w:szCs w:val="24"/>
        </w:rPr>
        <w:t>καλύψα</w:t>
      </w:r>
      <w:r>
        <w:rPr>
          <w:rFonts w:eastAsia="Times New Roman"/>
          <w:szCs w:val="24"/>
        </w:rPr>
        <w:t xml:space="preserve">τε τον κ. </w:t>
      </w:r>
      <w:proofErr w:type="spellStart"/>
      <w:r w:rsidRPr="00F463E9">
        <w:rPr>
          <w:rFonts w:eastAsia="Times New Roman"/>
          <w:szCs w:val="24"/>
        </w:rPr>
        <w:t>Πολάκη</w:t>
      </w:r>
      <w:proofErr w:type="spellEnd"/>
      <w:r>
        <w:rPr>
          <w:rFonts w:eastAsia="Times New Roman"/>
          <w:szCs w:val="24"/>
        </w:rPr>
        <w:t>.</w:t>
      </w:r>
      <w:r w:rsidRPr="00F463E9">
        <w:rPr>
          <w:rFonts w:eastAsia="Times New Roman"/>
          <w:szCs w:val="24"/>
        </w:rPr>
        <w:t xml:space="preserve"> </w:t>
      </w:r>
      <w:r>
        <w:rPr>
          <w:rFonts w:eastAsia="Times New Roman"/>
          <w:szCs w:val="24"/>
        </w:rPr>
        <w:t>Β</w:t>
      </w:r>
      <w:r w:rsidRPr="00F463E9">
        <w:rPr>
          <w:rFonts w:eastAsia="Times New Roman"/>
          <w:szCs w:val="24"/>
        </w:rPr>
        <w:t>λέπω</w:t>
      </w:r>
      <w:r>
        <w:rPr>
          <w:rFonts w:eastAsia="Times New Roman"/>
          <w:szCs w:val="24"/>
        </w:rPr>
        <w:t>,</w:t>
      </w:r>
      <w:r w:rsidRPr="00F463E9">
        <w:rPr>
          <w:rFonts w:eastAsia="Times New Roman"/>
          <w:szCs w:val="24"/>
        </w:rPr>
        <w:t xml:space="preserve"> </w:t>
      </w:r>
      <w:r>
        <w:rPr>
          <w:rFonts w:eastAsia="Times New Roman"/>
          <w:szCs w:val="24"/>
        </w:rPr>
        <w:t>επίσης,</w:t>
      </w:r>
      <w:r w:rsidRPr="00F463E9">
        <w:rPr>
          <w:rFonts w:eastAsia="Times New Roman"/>
          <w:szCs w:val="24"/>
        </w:rPr>
        <w:t xml:space="preserve"> και όλους τους </w:t>
      </w:r>
      <w:r>
        <w:rPr>
          <w:rFonts w:eastAsia="Times New Roman"/>
          <w:szCs w:val="24"/>
        </w:rPr>
        <w:t>Υ</w:t>
      </w:r>
      <w:r w:rsidRPr="00F463E9">
        <w:rPr>
          <w:rFonts w:eastAsia="Times New Roman"/>
          <w:szCs w:val="24"/>
        </w:rPr>
        <w:t>πουργούς στα έδρανα</w:t>
      </w:r>
      <w:r>
        <w:rPr>
          <w:rFonts w:eastAsia="Times New Roman"/>
          <w:szCs w:val="24"/>
        </w:rPr>
        <w:t>…</w:t>
      </w:r>
    </w:p>
    <w:p w14:paraId="02B3D2A9" w14:textId="77777777" w:rsidR="008168EC" w:rsidRDefault="00DB43BE">
      <w:pPr>
        <w:spacing w:line="600" w:lineRule="auto"/>
        <w:ind w:firstLine="720"/>
        <w:jc w:val="both"/>
        <w:rPr>
          <w:rFonts w:eastAsia="Times New Roman"/>
          <w:szCs w:val="24"/>
        </w:rPr>
      </w:pPr>
      <w:r>
        <w:rPr>
          <w:rFonts w:eastAsia="Times New Roman"/>
          <w:szCs w:val="24"/>
        </w:rPr>
        <w:t xml:space="preserve">(Στο σημείο αυτό εισέρχεται στην Αίθουσα ο Αναπληρωτής Υπουργός Υγείας κ. Παύλος </w:t>
      </w:r>
      <w:proofErr w:type="spellStart"/>
      <w:r>
        <w:rPr>
          <w:rFonts w:eastAsia="Times New Roman"/>
          <w:szCs w:val="24"/>
        </w:rPr>
        <w:t>Πολάκης</w:t>
      </w:r>
      <w:proofErr w:type="spellEnd"/>
      <w:r>
        <w:rPr>
          <w:rFonts w:eastAsia="Times New Roman"/>
          <w:szCs w:val="24"/>
        </w:rPr>
        <w:t>)</w:t>
      </w:r>
    </w:p>
    <w:p w14:paraId="02B3D2AA" w14:textId="77777777" w:rsidR="008168EC" w:rsidRDefault="00DB43BE">
      <w:pPr>
        <w:spacing w:line="600" w:lineRule="auto"/>
        <w:ind w:firstLine="720"/>
        <w:jc w:val="both"/>
        <w:rPr>
          <w:rFonts w:eastAsia="Times New Roman"/>
          <w:szCs w:val="24"/>
        </w:rPr>
      </w:pPr>
      <w:r>
        <w:rPr>
          <w:rFonts w:eastAsia="Times New Roman"/>
          <w:szCs w:val="24"/>
        </w:rPr>
        <w:t>Καλώς τον κ</w:t>
      </w:r>
      <w:r>
        <w:rPr>
          <w:rFonts w:eastAsia="Times New Roman"/>
          <w:szCs w:val="24"/>
        </w:rPr>
        <w:t>ι</w:t>
      </w:r>
      <w:r>
        <w:rPr>
          <w:rFonts w:eastAsia="Times New Roman"/>
          <w:szCs w:val="24"/>
        </w:rPr>
        <w:t xml:space="preserve"> </w:t>
      </w:r>
      <w:r>
        <w:rPr>
          <w:rFonts w:eastAsia="Times New Roman"/>
          <w:szCs w:val="24"/>
        </w:rPr>
        <w:t xml:space="preserve">ας </w:t>
      </w:r>
      <w:r>
        <w:rPr>
          <w:rFonts w:eastAsia="Times New Roman"/>
          <w:szCs w:val="24"/>
        </w:rPr>
        <w:t xml:space="preserve">άργησε! </w:t>
      </w:r>
    </w:p>
    <w:p w14:paraId="02B3D2AB" w14:textId="77777777" w:rsidR="008168EC" w:rsidRDefault="00DB43BE">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2B3D2AC" w14:textId="77777777" w:rsidR="008168EC" w:rsidRDefault="00DB43BE">
      <w:pPr>
        <w:spacing w:line="600" w:lineRule="auto"/>
        <w:ind w:firstLine="720"/>
        <w:jc w:val="both"/>
        <w:rPr>
          <w:rFonts w:eastAsia="Times New Roman"/>
          <w:szCs w:val="24"/>
        </w:rPr>
      </w:pPr>
      <w:r w:rsidRPr="00DA2BB0">
        <w:rPr>
          <w:rFonts w:eastAsia="Times New Roman"/>
          <w:b/>
          <w:szCs w:val="24"/>
        </w:rPr>
        <w:t>ΠΑΥΛΟΣ ΠΟΛΑΚΗΣ (Α</w:t>
      </w:r>
      <w:r w:rsidRPr="00DA2BB0">
        <w:rPr>
          <w:rFonts w:eastAsia="Times New Roman"/>
          <w:b/>
          <w:szCs w:val="24"/>
        </w:rPr>
        <w:t>ναπληρωτής Υπουργός Υγείας):</w:t>
      </w:r>
      <w:r>
        <w:rPr>
          <w:rFonts w:eastAsia="Times New Roman"/>
          <w:szCs w:val="24"/>
        </w:rPr>
        <w:t xml:space="preserve"> Καλώς σε βρήκα! </w:t>
      </w:r>
    </w:p>
    <w:p w14:paraId="02B3D2AD" w14:textId="77777777" w:rsidR="008168EC" w:rsidRDefault="00DB43BE">
      <w:pPr>
        <w:spacing w:line="600" w:lineRule="auto"/>
        <w:ind w:firstLine="720"/>
        <w:jc w:val="both"/>
        <w:rPr>
          <w:rFonts w:eastAsia="Times New Roman"/>
          <w:szCs w:val="24"/>
        </w:rPr>
      </w:pPr>
      <w:r>
        <w:rPr>
          <w:rFonts w:eastAsia="Times New Roman"/>
          <w:b/>
          <w:szCs w:val="24"/>
        </w:rPr>
        <w:lastRenderedPageBreak/>
        <w:t xml:space="preserve">ΚΥΡΙΑΚΟΣ ΜΗΤΣΟΤΑΚΗΣ (Πρόεδρος της Νέας Δημοκρατίας): </w:t>
      </w:r>
      <w:r>
        <w:rPr>
          <w:rFonts w:eastAsia="Times New Roman"/>
          <w:szCs w:val="24"/>
        </w:rPr>
        <w:t xml:space="preserve">Προφανώς, το πικρό ποτήρι θέλετε να το πιείτε όλοι μαζί! </w:t>
      </w:r>
    </w:p>
    <w:p w14:paraId="02B3D2AE" w14:textId="77777777" w:rsidR="008168EC" w:rsidRDefault="00DB43BE">
      <w:pPr>
        <w:spacing w:line="600" w:lineRule="auto"/>
        <w:ind w:firstLine="720"/>
        <w:jc w:val="both"/>
        <w:rPr>
          <w:rFonts w:eastAsia="Times New Roman"/>
          <w:szCs w:val="24"/>
        </w:rPr>
      </w:pPr>
      <w:r>
        <w:rPr>
          <w:rFonts w:eastAsia="Times New Roman"/>
          <w:szCs w:val="24"/>
        </w:rPr>
        <w:t xml:space="preserve">Μπορεί να μετατρέψατε την </w:t>
      </w:r>
      <w:r w:rsidRPr="00F463E9">
        <w:rPr>
          <w:rFonts w:eastAsia="Times New Roman"/>
          <w:szCs w:val="24"/>
        </w:rPr>
        <w:t xml:space="preserve">πρόταση δυσπιστίας της Νέας Δημοκρατίας κατά του Παύλου </w:t>
      </w:r>
      <w:proofErr w:type="spellStart"/>
      <w:r w:rsidRPr="00F463E9">
        <w:rPr>
          <w:rFonts w:eastAsia="Times New Roman"/>
          <w:szCs w:val="24"/>
        </w:rPr>
        <w:t>Πολάκη</w:t>
      </w:r>
      <w:proofErr w:type="spellEnd"/>
      <w:r w:rsidRPr="00F463E9">
        <w:rPr>
          <w:rFonts w:eastAsia="Times New Roman"/>
          <w:szCs w:val="24"/>
        </w:rPr>
        <w:t xml:space="preserve"> σε ψήφο εμ</w:t>
      </w:r>
      <w:r w:rsidRPr="00F463E9">
        <w:rPr>
          <w:rFonts w:eastAsia="Times New Roman"/>
          <w:szCs w:val="24"/>
        </w:rPr>
        <w:t>πιστοσύνης της Κυβέρνησης</w:t>
      </w:r>
      <w:r>
        <w:rPr>
          <w:rFonts w:eastAsia="Times New Roman"/>
          <w:szCs w:val="24"/>
        </w:rPr>
        <w:t>, εκβιάζοντας με αυτόν</w:t>
      </w:r>
      <w:r w:rsidRPr="00F463E9">
        <w:rPr>
          <w:rFonts w:eastAsia="Times New Roman"/>
          <w:szCs w:val="24"/>
        </w:rPr>
        <w:t xml:space="preserve"> τον τρόπο όλους </w:t>
      </w:r>
      <w:r>
        <w:rPr>
          <w:rFonts w:eastAsia="Times New Roman"/>
          <w:szCs w:val="24"/>
        </w:rPr>
        <w:t xml:space="preserve">εκείνους τους Βουλευτές </w:t>
      </w:r>
      <w:r w:rsidRPr="00F463E9">
        <w:rPr>
          <w:rFonts w:eastAsia="Times New Roman"/>
          <w:szCs w:val="24"/>
        </w:rPr>
        <w:t>που είχαν το θάρρος</w:t>
      </w:r>
      <w:r>
        <w:rPr>
          <w:rFonts w:eastAsia="Times New Roman"/>
          <w:szCs w:val="24"/>
        </w:rPr>
        <w:t>,</w:t>
      </w:r>
      <w:r w:rsidRPr="00F463E9">
        <w:rPr>
          <w:rFonts w:eastAsia="Times New Roman"/>
          <w:szCs w:val="24"/>
        </w:rPr>
        <w:t xml:space="preserve"> </w:t>
      </w:r>
      <w:r>
        <w:rPr>
          <w:rFonts w:eastAsia="Times New Roman"/>
          <w:szCs w:val="24"/>
        </w:rPr>
        <w:t>τ</w:t>
      </w:r>
      <w:r w:rsidRPr="00F463E9">
        <w:rPr>
          <w:rFonts w:eastAsia="Times New Roman"/>
          <w:szCs w:val="24"/>
        </w:rPr>
        <w:t>ουλάχιστον</w:t>
      </w:r>
      <w:r>
        <w:rPr>
          <w:rFonts w:eastAsia="Times New Roman"/>
          <w:szCs w:val="24"/>
        </w:rPr>
        <w:t>,</w:t>
      </w:r>
      <w:r w:rsidRPr="00F463E9">
        <w:rPr>
          <w:rFonts w:eastAsia="Times New Roman"/>
          <w:szCs w:val="24"/>
        </w:rPr>
        <w:t xml:space="preserve"> σε κάποιες από τις δημόσιες </w:t>
      </w:r>
      <w:r>
        <w:rPr>
          <w:rFonts w:eastAsia="Times New Roman"/>
          <w:szCs w:val="24"/>
        </w:rPr>
        <w:t xml:space="preserve">εκφάνσεις </w:t>
      </w:r>
      <w:r>
        <w:rPr>
          <w:rFonts w:eastAsia="Times New Roman"/>
          <w:szCs w:val="24"/>
        </w:rPr>
        <w:t>τους,</w:t>
      </w:r>
      <w:r>
        <w:rPr>
          <w:rFonts w:eastAsia="Times New Roman"/>
          <w:szCs w:val="24"/>
        </w:rPr>
        <w:t xml:space="preserve"> να διαφοροποιηθούν από τον κ.</w:t>
      </w:r>
      <w:r w:rsidRPr="00F463E9">
        <w:rPr>
          <w:rFonts w:eastAsia="Times New Roman"/>
          <w:szCs w:val="24"/>
        </w:rPr>
        <w:t xml:space="preserve"> </w:t>
      </w:r>
      <w:proofErr w:type="spellStart"/>
      <w:r>
        <w:rPr>
          <w:rFonts w:eastAsia="Times New Roman"/>
          <w:szCs w:val="24"/>
        </w:rPr>
        <w:t>Π</w:t>
      </w:r>
      <w:r w:rsidRPr="00F463E9">
        <w:rPr>
          <w:rFonts w:eastAsia="Times New Roman"/>
          <w:szCs w:val="24"/>
        </w:rPr>
        <w:t>ολάκη</w:t>
      </w:r>
      <w:proofErr w:type="spellEnd"/>
      <w:r>
        <w:rPr>
          <w:rFonts w:eastAsia="Times New Roman"/>
          <w:szCs w:val="24"/>
        </w:rPr>
        <w:t>, όπως τον κ. Φίλη και αρκετούς άλλους. Τι λέτε σε όλο</w:t>
      </w:r>
      <w:r>
        <w:rPr>
          <w:rFonts w:eastAsia="Times New Roman"/>
          <w:szCs w:val="24"/>
        </w:rPr>
        <w:t>υς τους Β</w:t>
      </w:r>
      <w:r w:rsidRPr="00F463E9">
        <w:rPr>
          <w:rFonts w:eastAsia="Times New Roman"/>
          <w:szCs w:val="24"/>
        </w:rPr>
        <w:t>ουλευτές</w:t>
      </w:r>
      <w:r>
        <w:rPr>
          <w:rFonts w:eastAsia="Times New Roman"/>
          <w:szCs w:val="24"/>
        </w:rPr>
        <w:t>;</w:t>
      </w:r>
      <w:r w:rsidRPr="00F463E9">
        <w:rPr>
          <w:rFonts w:eastAsia="Times New Roman"/>
          <w:szCs w:val="24"/>
        </w:rPr>
        <w:t xml:space="preserve"> </w:t>
      </w:r>
      <w:r>
        <w:rPr>
          <w:rFonts w:eastAsia="Times New Roman"/>
          <w:szCs w:val="24"/>
        </w:rPr>
        <w:t>«Μ</w:t>
      </w:r>
      <w:r w:rsidRPr="00F463E9">
        <w:rPr>
          <w:rFonts w:eastAsia="Times New Roman"/>
          <w:szCs w:val="24"/>
        </w:rPr>
        <w:t xml:space="preserve">ε τον </w:t>
      </w:r>
      <w:proofErr w:type="spellStart"/>
      <w:r w:rsidRPr="00F463E9">
        <w:rPr>
          <w:rFonts w:eastAsia="Times New Roman"/>
          <w:szCs w:val="24"/>
        </w:rPr>
        <w:t>Πολάκη</w:t>
      </w:r>
      <w:proofErr w:type="spellEnd"/>
      <w:r w:rsidRPr="00F463E9">
        <w:rPr>
          <w:rFonts w:eastAsia="Times New Roman"/>
          <w:szCs w:val="24"/>
        </w:rPr>
        <w:t xml:space="preserve"> μέχρι τέλους</w:t>
      </w:r>
      <w:r>
        <w:rPr>
          <w:rFonts w:eastAsia="Times New Roman"/>
          <w:szCs w:val="24"/>
        </w:rPr>
        <w:t>,</w:t>
      </w:r>
      <w:r w:rsidRPr="00F463E9">
        <w:rPr>
          <w:rFonts w:eastAsia="Times New Roman"/>
          <w:szCs w:val="24"/>
        </w:rPr>
        <w:t xml:space="preserve"> αλλιώς εξουσία τέλος</w:t>
      </w:r>
      <w:r>
        <w:rPr>
          <w:rFonts w:eastAsia="Times New Roman"/>
          <w:szCs w:val="24"/>
        </w:rPr>
        <w:t>»!</w:t>
      </w:r>
      <w:r w:rsidRPr="00F463E9">
        <w:rPr>
          <w:rFonts w:eastAsia="Times New Roman"/>
          <w:szCs w:val="24"/>
        </w:rPr>
        <w:t xml:space="preserve"> </w:t>
      </w:r>
      <w:r>
        <w:rPr>
          <w:rFonts w:eastAsia="Times New Roman"/>
          <w:szCs w:val="24"/>
        </w:rPr>
        <w:t>Α</w:t>
      </w:r>
      <w:r w:rsidRPr="00F463E9">
        <w:rPr>
          <w:rFonts w:eastAsia="Times New Roman"/>
          <w:szCs w:val="24"/>
        </w:rPr>
        <w:t xml:space="preserve">υτό </w:t>
      </w:r>
      <w:r>
        <w:rPr>
          <w:rFonts w:eastAsia="Times New Roman"/>
          <w:szCs w:val="24"/>
        </w:rPr>
        <w:t>τους</w:t>
      </w:r>
      <w:r w:rsidRPr="00F463E9">
        <w:rPr>
          <w:rFonts w:eastAsia="Times New Roman"/>
          <w:szCs w:val="24"/>
        </w:rPr>
        <w:t xml:space="preserve"> λέτε</w:t>
      </w:r>
      <w:r>
        <w:rPr>
          <w:rFonts w:eastAsia="Times New Roman"/>
          <w:szCs w:val="24"/>
        </w:rPr>
        <w:t>. Γι’ αυτό</w:t>
      </w:r>
      <w:r w:rsidRPr="00F463E9">
        <w:rPr>
          <w:rFonts w:eastAsia="Times New Roman"/>
          <w:szCs w:val="24"/>
        </w:rPr>
        <w:t xml:space="preserve"> και δεν τολμάτε να συζητήσετε την πρόταση δυσπιστίας της Νέας Δημοκρατίας</w:t>
      </w:r>
      <w:r>
        <w:rPr>
          <w:rFonts w:eastAsia="Times New Roman"/>
          <w:szCs w:val="24"/>
        </w:rPr>
        <w:t>!</w:t>
      </w:r>
    </w:p>
    <w:p w14:paraId="02B3D2AF" w14:textId="77777777" w:rsidR="008168EC" w:rsidRDefault="00DB43BE">
      <w:pPr>
        <w:spacing w:line="600" w:lineRule="auto"/>
        <w:ind w:firstLine="720"/>
        <w:jc w:val="both"/>
        <w:rPr>
          <w:rFonts w:eastAsia="Times New Roman"/>
          <w:szCs w:val="24"/>
        </w:rPr>
      </w:pPr>
      <w:r>
        <w:rPr>
          <w:rFonts w:eastAsia="Times New Roman"/>
          <w:szCs w:val="24"/>
        </w:rPr>
        <w:t>Μ</w:t>
      </w:r>
      <w:r w:rsidRPr="00F463E9">
        <w:rPr>
          <w:rFonts w:eastAsia="Times New Roman"/>
          <w:szCs w:val="24"/>
        </w:rPr>
        <w:t xml:space="preserve">πορεί να </w:t>
      </w:r>
      <w:r>
        <w:rPr>
          <w:rFonts w:eastAsia="Times New Roman"/>
          <w:szCs w:val="24"/>
        </w:rPr>
        <w:t xml:space="preserve">βάζετε, όμως, τέτοια διλήμματα </w:t>
      </w:r>
      <w:r w:rsidRPr="00F463E9">
        <w:rPr>
          <w:rFonts w:eastAsia="Times New Roman"/>
          <w:szCs w:val="24"/>
        </w:rPr>
        <w:t xml:space="preserve"> </w:t>
      </w:r>
      <w:r>
        <w:rPr>
          <w:rFonts w:eastAsia="Times New Roman"/>
          <w:szCs w:val="24"/>
        </w:rPr>
        <w:t>για να εκβιάσετε</w:t>
      </w:r>
      <w:r w:rsidRPr="00F463E9">
        <w:rPr>
          <w:rFonts w:eastAsia="Times New Roman"/>
          <w:szCs w:val="24"/>
        </w:rPr>
        <w:t xml:space="preserve"> την κομματική πειθαρχία</w:t>
      </w:r>
      <w:r>
        <w:rPr>
          <w:rFonts w:eastAsia="Times New Roman"/>
          <w:szCs w:val="24"/>
        </w:rPr>
        <w:t>, έ</w:t>
      </w:r>
      <w:r w:rsidRPr="00F463E9">
        <w:rPr>
          <w:rFonts w:eastAsia="Times New Roman"/>
          <w:szCs w:val="24"/>
        </w:rPr>
        <w:t>τσι</w:t>
      </w:r>
      <w:r>
        <w:rPr>
          <w:rFonts w:eastAsia="Times New Roman"/>
          <w:szCs w:val="24"/>
        </w:rPr>
        <w:t>,</w:t>
      </w:r>
      <w:r w:rsidRPr="00F463E9">
        <w:rPr>
          <w:rFonts w:eastAsia="Times New Roman"/>
          <w:szCs w:val="24"/>
        </w:rPr>
        <w:t xml:space="preserve"> </w:t>
      </w:r>
      <w:r>
        <w:rPr>
          <w:rFonts w:eastAsia="Times New Roman"/>
          <w:szCs w:val="24"/>
        </w:rPr>
        <w:t>όμως,</w:t>
      </w:r>
      <w:r w:rsidRPr="00F463E9">
        <w:rPr>
          <w:rFonts w:eastAsia="Times New Roman"/>
          <w:szCs w:val="24"/>
        </w:rPr>
        <w:t xml:space="preserve"> γίνε</w:t>
      </w:r>
      <w:r>
        <w:rPr>
          <w:rFonts w:eastAsia="Times New Roman"/>
          <w:szCs w:val="24"/>
        </w:rPr>
        <w:t xml:space="preserve">στε όλοι </w:t>
      </w:r>
      <w:proofErr w:type="spellStart"/>
      <w:r>
        <w:rPr>
          <w:rFonts w:eastAsia="Times New Roman"/>
          <w:szCs w:val="24"/>
        </w:rPr>
        <w:t>Πολάκηδ</w:t>
      </w:r>
      <w:r w:rsidRPr="00F463E9">
        <w:rPr>
          <w:rFonts w:eastAsia="Times New Roman"/>
          <w:szCs w:val="24"/>
        </w:rPr>
        <w:t>ες</w:t>
      </w:r>
      <w:proofErr w:type="spellEnd"/>
      <w:r>
        <w:rPr>
          <w:rFonts w:eastAsia="Times New Roman"/>
          <w:szCs w:val="24"/>
        </w:rPr>
        <w:t xml:space="preserve">. Τσίπρας, λοιπόν, και </w:t>
      </w:r>
      <w:proofErr w:type="spellStart"/>
      <w:r>
        <w:rPr>
          <w:rFonts w:eastAsia="Times New Roman"/>
          <w:szCs w:val="24"/>
        </w:rPr>
        <w:t>Πολάκης</w:t>
      </w:r>
      <w:proofErr w:type="spellEnd"/>
      <w:r>
        <w:rPr>
          <w:rFonts w:eastAsia="Times New Roman"/>
          <w:szCs w:val="24"/>
        </w:rPr>
        <w:t xml:space="preserve"> </w:t>
      </w:r>
      <w:r w:rsidRPr="00F463E9">
        <w:rPr>
          <w:rFonts w:eastAsia="Times New Roman"/>
          <w:szCs w:val="24"/>
        </w:rPr>
        <w:t xml:space="preserve"> </w:t>
      </w:r>
      <w:r>
        <w:rPr>
          <w:rFonts w:eastAsia="Times New Roman"/>
          <w:szCs w:val="24"/>
        </w:rPr>
        <w:t xml:space="preserve">είναι ένα και το αυτό. Κι αναρωτιέμαι πραγματικά, κύριε Τσίπρα: </w:t>
      </w:r>
      <w:r w:rsidRPr="00F463E9">
        <w:rPr>
          <w:rFonts w:eastAsia="Times New Roman"/>
          <w:szCs w:val="24"/>
        </w:rPr>
        <w:t>Τι είναι αυτό</w:t>
      </w:r>
      <w:r>
        <w:rPr>
          <w:rFonts w:eastAsia="Times New Roman"/>
          <w:szCs w:val="24"/>
        </w:rPr>
        <w:t>,</w:t>
      </w:r>
      <w:r w:rsidRPr="00F463E9">
        <w:rPr>
          <w:rFonts w:eastAsia="Times New Roman"/>
          <w:szCs w:val="24"/>
        </w:rPr>
        <w:t xml:space="preserve"> τελικά</w:t>
      </w:r>
      <w:r>
        <w:rPr>
          <w:rFonts w:eastAsia="Times New Roman"/>
          <w:szCs w:val="24"/>
        </w:rPr>
        <w:t>,</w:t>
      </w:r>
      <w:r w:rsidRPr="00F463E9">
        <w:rPr>
          <w:rFonts w:eastAsia="Times New Roman"/>
          <w:szCs w:val="24"/>
        </w:rPr>
        <w:t xml:space="preserve"> το οποίο </w:t>
      </w:r>
      <w:r>
        <w:rPr>
          <w:rFonts w:eastAsia="Times New Roman"/>
          <w:szCs w:val="24"/>
        </w:rPr>
        <w:t xml:space="preserve">σας συνδέει </w:t>
      </w:r>
      <w:r w:rsidRPr="00F463E9">
        <w:rPr>
          <w:rFonts w:eastAsia="Times New Roman"/>
          <w:szCs w:val="24"/>
        </w:rPr>
        <w:t>τόσο στενά με τον κ</w:t>
      </w:r>
      <w:r>
        <w:rPr>
          <w:rFonts w:eastAsia="Times New Roman"/>
          <w:szCs w:val="24"/>
        </w:rPr>
        <w:t>.</w:t>
      </w:r>
      <w:r w:rsidRPr="00F463E9">
        <w:rPr>
          <w:rFonts w:eastAsia="Times New Roman"/>
          <w:szCs w:val="24"/>
        </w:rPr>
        <w:t xml:space="preserve"> </w:t>
      </w:r>
      <w:proofErr w:type="spellStart"/>
      <w:r w:rsidRPr="00F463E9">
        <w:rPr>
          <w:rFonts w:eastAsia="Times New Roman"/>
          <w:szCs w:val="24"/>
        </w:rPr>
        <w:t>Πολάκη</w:t>
      </w:r>
      <w:proofErr w:type="spellEnd"/>
      <w:r>
        <w:rPr>
          <w:rFonts w:eastAsia="Times New Roman"/>
          <w:szCs w:val="24"/>
        </w:rPr>
        <w:t>,</w:t>
      </w:r>
      <w:r w:rsidRPr="00F463E9">
        <w:rPr>
          <w:rFonts w:eastAsia="Times New Roman"/>
          <w:szCs w:val="24"/>
        </w:rPr>
        <w:t xml:space="preserve"> ώστε να αναγκάζεστε να ταυτίζε</w:t>
      </w:r>
      <w:r>
        <w:rPr>
          <w:rFonts w:eastAsia="Times New Roman"/>
          <w:szCs w:val="24"/>
        </w:rPr>
        <w:t xml:space="preserve">στε </w:t>
      </w:r>
      <w:r w:rsidRPr="00F463E9">
        <w:rPr>
          <w:rFonts w:eastAsia="Times New Roman"/>
          <w:szCs w:val="24"/>
        </w:rPr>
        <w:t xml:space="preserve">απόλυτα μαζί </w:t>
      </w:r>
      <w:r w:rsidRPr="00F463E9">
        <w:rPr>
          <w:rFonts w:eastAsia="Times New Roman"/>
          <w:szCs w:val="24"/>
        </w:rPr>
        <w:lastRenderedPageBreak/>
        <w:t>του</w:t>
      </w:r>
      <w:r>
        <w:rPr>
          <w:rFonts w:eastAsia="Times New Roman"/>
          <w:szCs w:val="24"/>
        </w:rPr>
        <w:t>;</w:t>
      </w:r>
      <w:r w:rsidRPr="00F463E9">
        <w:rPr>
          <w:rFonts w:eastAsia="Times New Roman"/>
          <w:szCs w:val="24"/>
        </w:rPr>
        <w:t xml:space="preserve"> Δε</w:t>
      </w:r>
      <w:r w:rsidRPr="00F463E9">
        <w:rPr>
          <w:rFonts w:eastAsia="Times New Roman"/>
          <w:szCs w:val="24"/>
        </w:rPr>
        <w:t xml:space="preserve">ν μπορεί να είναι μόνο οι </w:t>
      </w:r>
      <w:r>
        <w:rPr>
          <w:rFonts w:eastAsia="Times New Roman"/>
          <w:szCs w:val="24"/>
        </w:rPr>
        <w:t>κοινές</w:t>
      </w:r>
      <w:r w:rsidRPr="00F463E9">
        <w:rPr>
          <w:rFonts w:eastAsia="Times New Roman"/>
          <w:szCs w:val="24"/>
        </w:rPr>
        <w:t xml:space="preserve"> σας διακοπές στα όμορφα </w:t>
      </w:r>
      <w:proofErr w:type="spellStart"/>
      <w:r w:rsidRPr="00F463E9">
        <w:rPr>
          <w:rFonts w:eastAsia="Times New Roman"/>
          <w:szCs w:val="24"/>
        </w:rPr>
        <w:t>Σφακιά</w:t>
      </w:r>
      <w:proofErr w:type="spellEnd"/>
      <w:r>
        <w:rPr>
          <w:rFonts w:eastAsia="Times New Roman"/>
          <w:szCs w:val="24"/>
        </w:rPr>
        <w:t>,</w:t>
      </w:r>
      <w:r w:rsidRPr="00F463E9">
        <w:rPr>
          <w:rFonts w:eastAsia="Times New Roman"/>
          <w:szCs w:val="24"/>
        </w:rPr>
        <w:t xml:space="preserve"> τις εποχές της ανεμελιάς και της ομπρέλας </w:t>
      </w:r>
      <w:r>
        <w:rPr>
          <w:rFonts w:eastAsia="Times New Roman"/>
          <w:szCs w:val="24"/>
        </w:rPr>
        <w:t>σ</w:t>
      </w:r>
      <w:r w:rsidRPr="00F463E9">
        <w:rPr>
          <w:rFonts w:eastAsia="Times New Roman"/>
          <w:szCs w:val="24"/>
        </w:rPr>
        <w:t>την παραλία</w:t>
      </w:r>
      <w:r>
        <w:rPr>
          <w:rFonts w:eastAsia="Times New Roman"/>
          <w:szCs w:val="24"/>
        </w:rPr>
        <w:t>. Γιατί τώρα</w:t>
      </w:r>
      <w:r>
        <w:rPr>
          <w:rFonts w:eastAsia="Times New Roman"/>
          <w:szCs w:val="24"/>
        </w:rPr>
        <w:t>,</w:t>
      </w:r>
      <w:r>
        <w:rPr>
          <w:rFonts w:eastAsia="Times New Roman"/>
          <w:szCs w:val="24"/>
        </w:rPr>
        <w:t xml:space="preserve"> </w:t>
      </w:r>
      <w:r w:rsidRPr="00F463E9">
        <w:rPr>
          <w:rFonts w:eastAsia="Times New Roman"/>
          <w:szCs w:val="24"/>
        </w:rPr>
        <w:t>τις ομπρέλες</w:t>
      </w:r>
      <w:r>
        <w:rPr>
          <w:rFonts w:eastAsia="Times New Roman"/>
          <w:szCs w:val="24"/>
        </w:rPr>
        <w:t xml:space="preserve"> τις </w:t>
      </w:r>
      <w:r w:rsidRPr="00F463E9">
        <w:rPr>
          <w:rFonts w:eastAsia="Times New Roman"/>
          <w:szCs w:val="24"/>
        </w:rPr>
        <w:t>στήνετ</w:t>
      </w:r>
      <w:r>
        <w:rPr>
          <w:rFonts w:eastAsia="Times New Roman"/>
          <w:szCs w:val="24"/>
        </w:rPr>
        <w:t>ε</w:t>
      </w:r>
      <w:r w:rsidRPr="00F463E9">
        <w:rPr>
          <w:rFonts w:eastAsia="Times New Roman"/>
          <w:szCs w:val="24"/>
        </w:rPr>
        <w:t xml:space="preserve"> αλλού</w:t>
      </w:r>
      <w:r>
        <w:rPr>
          <w:rFonts w:eastAsia="Times New Roman"/>
          <w:szCs w:val="24"/>
        </w:rPr>
        <w:t>,</w:t>
      </w:r>
      <w:r w:rsidRPr="00F463E9">
        <w:rPr>
          <w:rFonts w:eastAsia="Times New Roman"/>
          <w:szCs w:val="24"/>
        </w:rPr>
        <w:t xml:space="preserve"> απ</w:t>
      </w:r>
      <w:r>
        <w:rPr>
          <w:rFonts w:eastAsia="Times New Roman"/>
          <w:szCs w:val="24"/>
        </w:rPr>
        <w:t>’</w:t>
      </w:r>
      <w:r w:rsidRPr="00F463E9">
        <w:rPr>
          <w:rFonts w:eastAsia="Times New Roman"/>
          <w:szCs w:val="24"/>
        </w:rPr>
        <w:t xml:space="preserve"> ό</w:t>
      </w:r>
      <w:r>
        <w:rPr>
          <w:rFonts w:eastAsia="Times New Roman"/>
          <w:szCs w:val="24"/>
        </w:rPr>
        <w:t>,</w:t>
      </w:r>
      <w:r w:rsidRPr="00F463E9">
        <w:rPr>
          <w:rFonts w:eastAsia="Times New Roman"/>
          <w:szCs w:val="24"/>
        </w:rPr>
        <w:t>τι είδα</w:t>
      </w:r>
      <w:r>
        <w:rPr>
          <w:rFonts w:eastAsia="Times New Roman"/>
          <w:szCs w:val="24"/>
        </w:rPr>
        <w:t>.</w:t>
      </w:r>
      <w:r w:rsidRPr="00F463E9">
        <w:rPr>
          <w:rFonts w:eastAsia="Times New Roman"/>
          <w:szCs w:val="24"/>
        </w:rPr>
        <w:t xml:space="preserve"> </w:t>
      </w:r>
      <w:r>
        <w:rPr>
          <w:rFonts w:eastAsia="Times New Roman"/>
          <w:szCs w:val="24"/>
        </w:rPr>
        <w:t>Ε</w:t>
      </w:r>
      <w:r w:rsidRPr="00F463E9">
        <w:rPr>
          <w:rFonts w:eastAsia="Times New Roman"/>
          <w:szCs w:val="24"/>
        </w:rPr>
        <w:t>ίναι</w:t>
      </w:r>
      <w:r>
        <w:rPr>
          <w:rFonts w:eastAsia="Times New Roman"/>
          <w:szCs w:val="24"/>
        </w:rPr>
        <w:t xml:space="preserve"> κάτι παραπάνω. Υπάρχει λόγος. </w:t>
      </w:r>
      <w:r w:rsidRPr="00F463E9">
        <w:rPr>
          <w:rFonts w:eastAsia="Times New Roman"/>
          <w:szCs w:val="24"/>
        </w:rPr>
        <w:t xml:space="preserve"> </w:t>
      </w:r>
    </w:p>
    <w:p w14:paraId="02B3D2B0" w14:textId="77777777" w:rsidR="008168EC" w:rsidRDefault="00DB43BE">
      <w:pPr>
        <w:spacing w:line="600" w:lineRule="auto"/>
        <w:ind w:firstLine="720"/>
        <w:jc w:val="both"/>
        <w:rPr>
          <w:rFonts w:eastAsia="Times New Roman"/>
          <w:bCs/>
          <w:szCs w:val="24"/>
        </w:rPr>
      </w:pPr>
      <w:r>
        <w:rPr>
          <w:rFonts w:eastAsia="Times New Roman"/>
          <w:bCs/>
          <w:szCs w:val="24"/>
        </w:rPr>
        <w:t xml:space="preserve">Ο </w:t>
      </w:r>
      <w:proofErr w:type="spellStart"/>
      <w:r>
        <w:rPr>
          <w:rFonts w:eastAsia="Times New Roman"/>
          <w:bCs/>
          <w:szCs w:val="24"/>
        </w:rPr>
        <w:t>Πολάκης</w:t>
      </w:r>
      <w:proofErr w:type="spellEnd"/>
      <w:r>
        <w:rPr>
          <w:rFonts w:eastAsia="Times New Roman"/>
          <w:bCs/>
          <w:szCs w:val="24"/>
        </w:rPr>
        <w:t xml:space="preserve"> λέει και κάνει αυτά τα οποία</w:t>
      </w:r>
      <w:r>
        <w:rPr>
          <w:rFonts w:eastAsia="Times New Roman"/>
          <w:bCs/>
          <w:szCs w:val="24"/>
        </w:rPr>
        <w:t xml:space="preserve"> θέλετε να πείτε και να κάνετε εσείς, αλλά δυσκολεύεστε λόγω του αξιώματός σας.</w:t>
      </w:r>
    </w:p>
    <w:p w14:paraId="02B3D2B1" w14:textId="77777777" w:rsidR="008168EC" w:rsidRDefault="00DB43BE">
      <w:pPr>
        <w:spacing w:line="600" w:lineRule="auto"/>
        <w:ind w:firstLine="720"/>
        <w:jc w:val="both"/>
        <w:rPr>
          <w:rFonts w:eastAsia="Times New Roman"/>
          <w:bCs/>
          <w:szCs w:val="24"/>
        </w:rPr>
      </w:pPr>
      <w:r>
        <w:rPr>
          <w:rFonts w:eastAsia="Times New Roman"/>
          <w:bCs/>
          <w:szCs w:val="24"/>
        </w:rPr>
        <w:t xml:space="preserve">Γιατί ο πραγματικός Τσίπρας είναι ο </w:t>
      </w:r>
      <w:proofErr w:type="spellStart"/>
      <w:r>
        <w:rPr>
          <w:rFonts w:eastAsia="Times New Roman"/>
          <w:bCs/>
          <w:szCs w:val="24"/>
        </w:rPr>
        <w:t>Πολάκης</w:t>
      </w:r>
      <w:proofErr w:type="spellEnd"/>
      <w:r>
        <w:rPr>
          <w:rFonts w:eastAsia="Times New Roman"/>
          <w:bCs/>
          <w:szCs w:val="24"/>
        </w:rPr>
        <w:t xml:space="preserve"> των διαλυμένων νοσοκομείων και των κομματικών ρουσφετιών. Γιατί ο πραγματικός Τσίπρας είναι ο </w:t>
      </w:r>
      <w:proofErr w:type="spellStart"/>
      <w:r>
        <w:rPr>
          <w:rFonts w:eastAsia="Times New Roman"/>
          <w:bCs/>
          <w:szCs w:val="24"/>
        </w:rPr>
        <w:t>Πολάκης</w:t>
      </w:r>
      <w:proofErr w:type="spellEnd"/>
      <w:r>
        <w:rPr>
          <w:rFonts w:eastAsia="Times New Roman"/>
          <w:bCs/>
          <w:szCs w:val="24"/>
        </w:rPr>
        <w:t xml:space="preserve"> που απειλεί δικαστές και δημοσ</w:t>
      </w:r>
      <w:r>
        <w:rPr>
          <w:rFonts w:eastAsia="Times New Roman"/>
          <w:bCs/>
          <w:szCs w:val="24"/>
        </w:rPr>
        <w:t xml:space="preserve">ιογράφους. Είναι ο πολιτικός που κρύβει τα θύματα στο Μάτι και δίνει σόου υποκρισίας μπροστά στις κάμερες. Γιατί ο πραγματικός Τσίπρας είναι ο </w:t>
      </w:r>
      <w:proofErr w:type="spellStart"/>
      <w:r>
        <w:rPr>
          <w:rFonts w:eastAsia="Times New Roman"/>
          <w:bCs/>
          <w:szCs w:val="24"/>
        </w:rPr>
        <w:t>Πολάκης</w:t>
      </w:r>
      <w:proofErr w:type="spellEnd"/>
      <w:r>
        <w:rPr>
          <w:rFonts w:eastAsia="Times New Roman"/>
          <w:bCs/>
          <w:szCs w:val="24"/>
        </w:rPr>
        <w:t xml:space="preserve"> που απειλεί τους δημοσιογράφους ότι θα βρεθούν τρία μέτρα κάτω από την γη. </w:t>
      </w:r>
    </w:p>
    <w:p w14:paraId="02B3D2B2" w14:textId="77777777" w:rsidR="008168EC" w:rsidRDefault="00DB43BE">
      <w:pPr>
        <w:spacing w:line="600" w:lineRule="auto"/>
        <w:ind w:firstLine="720"/>
        <w:jc w:val="both"/>
        <w:rPr>
          <w:rFonts w:eastAsia="Times New Roman"/>
          <w:bCs/>
          <w:szCs w:val="24"/>
        </w:rPr>
      </w:pPr>
      <w:r>
        <w:rPr>
          <w:rFonts w:eastAsia="Times New Roman"/>
          <w:bCs/>
          <w:szCs w:val="24"/>
        </w:rPr>
        <w:lastRenderedPageBreak/>
        <w:t>Γιατί ο πραγματικός Τσίπρας ε</w:t>
      </w:r>
      <w:r>
        <w:rPr>
          <w:rFonts w:eastAsia="Times New Roman"/>
          <w:bCs/>
          <w:szCs w:val="24"/>
        </w:rPr>
        <w:t xml:space="preserve">ίναι ο </w:t>
      </w:r>
      <w:proofErr w:type="spellStart"/>
      <w:r>
        <w:rPr>
          <w:rFonts w:eastAsia="Times New Roman"/>
          <w:bCs/>
          <w:szCs w:val="24"/>
        </w:rPr>
        <w:t>Πολάκης</w:t>
      </w:r>
      <w:proofErr w:type="spellEnd"/>
      <w:r>
        <w:rPr>
          <w:rFonts w:eastAsia="Times New Roman"/>
          <w:bCs/>
          <w:szCs w:val="24"/>
        </w:rPr>
        <w:t xml:space="preserve"> ο οποίος κυκλοφορεί και οπλοφορεί, καπνίζοντας όντας Αναπληρωτής Υπουργός Υγείας, ποδοπατώντας νόμους και βρίζοντας ακόμα και τον Ευρωπαίο Επίτροπο Υγείας που του επισημαίνει το αυτονόητο.</w:t>
      </w:r>
    </w:p>
    <w:p w14:paraId="02B3D2B3" w14:textId="77777777" w:rsidR="008168EC" w:rsidRDefault="00DB43BE">
      <w:pPr>
        <w:spacing w:line="600" w:lineRule="auto"/>
        <w:ind w:firstLine="720"/>
        <w:jc w:val="center"/>
        <w:rPr>
          <w:rFonts w:eastAsia="Times New Roman"/>
          <w:bCs/>
          <w:szCs w:val="24"/>
        </w:rPr>
      </w:pPr>
      <w:r>
        <w:rPr>
          <w:rFonts w:eastAsia="Times New Roman"/>
          <w:bCs/>
          <w:szCs w:val="24"/>
        </w:rPr>
        <w:t>(Θόρυβος από την πτέρυγα του ΣΥΡΙΖΑ)</w:t>
      </w:r>
    </w:p>
    <w:p w14:paraId="02B3D2B4" w14:textId="77777777" w:rsidR="008168EC" w:rsidRDefault="00DB43BE">
      <w:pPr>
        <w:spacing w:line="600" w:lineRule="auto"/>
        <w:ind w:firstLine="720"/>
        <w:jc w:val="both"/>
        <w:rPr>
          <w:rFonts w:eastAsia="Times New Roman"/>
          <w:bCs/>
          <w:szCs w:val="24"/>
        </w:rPr>
      </w:pPr>
      <w:r>
        <w:rPr>
          <w:rFonts w:eastAsia="Times New Roman"/>
          <w:b/>
          <w:bCs/>
          <w:szCs w:val="24"/>
        </w:rPr>
        <w:t>ΠΡΟΕΔΡΟΣ (Νικόλ</w:t>
      </w:r>
      <w:r>
        <w:rPr>
          <w:rFonts w:eastAsia="Times New Roman"/>
          <w:b/>
          <w:bCs/>
          <w:szCs w:val="24"/>
        </w:rPr>
        <w:t xml:space="preserve">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Ησυχία!</w:t>
      </w:r>
    </w:p>
    <w:p w14:paraId="02B3D2B5" w14:textId="77777777" w:rsidR="008168EC" w:rsidRDefault="00DB43BE">
      <w:pPr>
        <w:spacing w:line="600" w:lineRule="auto"/>
        <w:ind w:firstLine="720"/>
        <w:jc w:val="both"/>
        <w:rPr>
          <w:rFonts w:eastAsia="Times New Roman"/>
          <w:bCs/>
          <w:szCs w:val="24"/>
        </w:rPr>
      </w:pPr>
      <w:r>
        <w:rPr>
          <w:rFonts w:eastAsia="Times New Roman"/>
          <w:b/>
          <w:bCs/>
          <w:szCs w:val="24"/>
        </w:rPr>
        <w:t xml:space="preserve">ΚΥΡΙΑΚΟΣ ΜΗΤΣΟΤΑΚΗΣ (Πρόεδρος της Νέας Δημοκρατίας): </w:t>
      </w:r>
      <w:r>
        <w:rPr>
          <w:rFonts w:eastAsia="Times New Roman"/>
          <w:bCs/>
          <w:szCs w:val="24"/>
        </w:rPr>
        <w:t xml:space="preserve">Και βέβαια, συγκινήθηκα, πραγματικά, κύριε Τσίπρα με το ενδιαφέρον σας για τα άτομα με αναπηρία. Αλλά ο πραγματικός </w:t>
      </w:r>
      <w:proofErr w:type="spellStart"/>
      <w:r>
        <w:rPr>
          <w:rFonts w:eastAsia="Times New Roman"/>
          <w:bCs/>
          <w:szCs w:val="24"/>
        </w:rPr>
        <w:t>Πολάκης</w:t>
      </w:r>
      <w:proofErr w:type="spellEnd"/>
      <w:r>
        <w:rPr>
          <w:rFonts w:eastAsia="Times New Roman"/>
          <w:bCs/>
          <w:szCs w:val="24"/>
        </w:rPr>
        <w:t xml:space="preserve"> και ο πραγματικός Τσίπρας ταυτίζονται, όταν ο </w:t>
      </w:r>
      <w:proofErr w:type="spellStart"/>
      <w:r>
        <w:rPr>
          <w:rFonts w:eastAsia="Times New Roman"/>
          <w:bCs/>
          <w:szCs w:val="24"/>
        </w:rPr>
        <w:t>Πολάκης</w:t>
      </w:r>
      <w:proofErr w:type="spellEnd"/>
      <w:r>
        <w:rPr>
          <w:rFonts w:eastAsia="Times New Roman"/>
          <w:bCs/>
          <w:szCs w:val="24"/>
        </w:rPr>
        <w:t xml:space="preserve"> επι</w:t>
      </w:r>
      <w:r>
        <w:rPr>
          <w:rFonts w:eastAsia="Times New Roman"/>
          <w:bCs/>
          <w:szCs w:val="24"/>
        </w:rPr>
        <w:t xml:space="preserve">τίθεται αναίτια και άνανδρα σε έναν αγωνιστή της ζωής, όπως είναι ο Στέλιος </w:t>
      </w:r>
      <w:proofErr w:type="spellStart"/>
      <w:r>
        <w:rPr>
          <w:rFonts w:eastAsia="Times New Roman"/>
          <w:bCs/>
          <w:szCs w:val="24"/>
        </w:rPr>
        <w:t>Κυμπουρόπουλος</w:t>
      </w:r>
      <w:proofErr w:type="spellEnd"/>
      <w:r>
        <w:rPr>
          <w:rFonts w:eastAsia="Times New Roman"/>
          <w:bCs/>
          <w:szCs w:val="24"/>
        </w:rPr>
        <w:t>, και δεν τολμάει καν να ζητήσει συγγνώμη! Και έρχεστε και τον καλύπτετε σήμερα, γιατί δεν τολμάτε να πάρετε αποστάσεις από τον ίδιο!</w:t>
      </w:r>
    </w:p>
    <w:p w14:paraId="02B3D2B6" w14:textId="77777777" w:rsidR="008168EC" w:rsidRDefault="00DB43BE">
      <w:pPr>
        <w:spacing w:line="600" w:lineRule="auto"/>
        <w:ind w:firstLine="720"/>
        <w:jc w:val="center"/>
        <w:rPr>
          <w:rFonts w:eastAsia="Times New Roman" w:cs="Times New Roman"/>
          <w:szCs w:val="24"/>
        </w:rPr>
      </w:pPr>
      <w:r>
        <w:rPr>
          <w:rFonts w:eastAsia="Times New Roman"/>
          <w:bCs/>
          <w:szCs w:val="24"/>
        </w:rPr>
        <w:lastRenderedPageBreak/>
        <w:t xml:space="preserve">(Χειροκροτήματα από την πτέρυγα </w:t>
      </w:r>
      <w:r>
        <w:rPr>
          <w:rFonts w:eastAsia="Times New Roman"/>
          <w:bCs/>
          <w:szCs w:val="24"/>
        </w:rPr>
        <w:t>της Νέας Δημοκρατίας)</w:t>
      </w:r>
    </w:p>
    <w:p w14:paraId="02B3D2B7"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Και βέβαια, -γιατί δεν υπάρχει μόνο το νταηλίκι, υπάρχει και η φυγομαχία- ο πραγματικός Τσίπρας είναι ο </w:t>
      </w:r>
      <w:proofErr w:type="spellStart"/>
      <w:r>
        <w:rPr>
          <w:rFonts w:eastAsia="Times New Roman" w:cs="Times New Roman"/>
          <w:szCs w:val="24"/>
        </w:rPr>
        <w:t>Πολάκης</w:t>
      </w:r>
      <w:proofErr w:type="spellEnd"/>
      <w:r>
        <w:rPr>
          <w:rFonts w:eastAsia="Times New Roman" w:cs="Times New Roman"/>
          <w:szCs w:val="24"/>
        </w:rPr>
        <w:t xml:space="preserve"> που στα δύσκολα τρέχει να κρυφτεί πίσω από την βουλευτική ασυλία και το άρθρο 86, που κατά τα άλλα καταγγέλλει.</w:t>
      </w:r>
    </w:p>
    <w:p w14:paraId="02B3D2B8" w14:textId="77777777" w:rsidR="008168EC" w:rsidRDefault="00DB43BE">
      <w:pPr>
        <w:spacing w:line="600" w:lineRule="auto"/>
        <w:ind w:firstLine="720"/>
        <w:jc w:val="center"/>
        <w:rPr>
          <w:rFonts w:eastAsia="Times New Roman"/>
          <w:bCs/>
          <w:szCs w:val="24"/>
        </w:rPr>
      </w:pPr>
      <w:r>
        <w:rPr>
          <w:rFonts w:eastAsia="Times New Roman"/>
          <w:bCs/>
          <w:szCs w:val="24"/>
        </w:rPr>
        <w:t>(Χειροκροτ</w:t>
      </w:r>
      <w:r>
        <w:rPr>
          <w:rFonts w:eastAsia="Times New Roman"/>
          <w:bCs/>
          <w:szCs w:val="24"/>
        </w:rPr>
        <w:t>ήματα από την πτέρυγα της Νέας Δημοκρατίας)</w:t>
      </w:r>
    </w:p>
    <w:p w14:paraId="02B3D2B9" w14:textId="77777777" w:rsidR="008168EC" w:rsidRDefault="00DB43BE">
      <w:pPr>
        <w:spacing w:line="600" w:lineRule="auto"/>
        <w:ind w:firstLine="720"/>
        <w:jc w:val="both"/>
        <w:rPr>
          <w:rFonts w:eastAsia="Times New Roman"/>
          <w:bCs/>
          <w:szCs w:val="24"/>
        </w:rPr>
      </w:pPr>
      <w:r>
        <w:rPr>
          <w:rFonts w:eastAsia="Times New Roman"/>
          <w:bCs/>
          <w:szCs w:val="24"/>
        </w:rPr>
        <w:t xml:space="preserve">Για να χρησιμοποιήσω μία αναλογία από μία ομολογουμένως έξυπνη διαφήμιση του κ. Καμμένου, ο </w:t>
      </w:r>
      <w:proofErr w:type="spellStart"/>
      <w:r>
        <w:rPr>
          <w:rFonts w:eastAsia="Times New Roman"/>
          <w:bCs/>
          <w:szCs w:val="24"/>
        </w:rPr>
        <w:t>Πολάκης</w:t>
      </w:r>
      <w:proofErr w:type="spellEnd"/>
      <w:r>
        <w:rPr>
          <w:rFonts w:eastAsia="Times New Roman"/>
          <w:bCs/>
          <w:szCs w:val="24"/>
        </w:rPr>
        <w:t xml:space="preserve"> είναι </w:t>
      </w:r>
      <w:proofErr w:type="spellStart"/>
      <w:r>
        <w:rPr>
          <w:rFonts w:eastAsia="Times New Roman"/>
          <w:bCs/>
          <w:szCs w:val="24"/>
        </w:rPr>
        <w:t>πιτ</w:t>
      </w:r>
      <w:proofErr w:type="spellEnd"/>
      <w:r>
        <w:rPr>
          <w:rFonts w:eastAsia="Times New Roman"/>
          <w:bCs/>
          <w:szCs w:val="24"/>
        </w:rPr>
        <w:t xml:space="preserve"> </w:t>
      </w:r>
      <w:proofErr w:type="spellStart"/>
      <w:r>
        <w:rPr>
          <w:rFonts w:eastAsia="Times New Roman"/>
          <w:bCs/>
          <w:szCs w:val="24"/>
        </w:rPr>
        <w:t>μπουλ</w:t>
      </w:r>
      <w:proofErr w:type="spellEnd"/>
      <w:r>
        <w:rPr>
          <w:rFonts w:eastAsia="Times New Roman"/>
          <w:bCs/>
          <w:szCs w:val="24"/>
        </w:rPr>
        <w:t xml:space="preserve"> όταν επιτίθεται στον </w:t>
      </w:r>
      <w:proofErr w:type="spellStart"/>
      <w:r>
        <w:rPr>
          <w:rFonts w:eastAsia="Times New Roman"/>
          <w:bCs/>
          <w:szCs w:val="24"/>
        </w:rPr>
        <w:t>Κυμπουρόπουλο</w:t>
      </w:r>
      <w:proofErr w:type="spellEnd"/>
      <w:r>
        <w:rPr>
          <w:rFonts w:eastAsia="Times New Roman"/>
          <w:bCs/>
          <w:szCs w:val="24"/>
        </w:rPr>
        <w:t>, αλλά κανίς όταν πρόκειται να αντιμετωπίσει τη δικαιοσύνη. Κα</w:t>
      </w:r>
      <w:r>
        <w:rPr>
          <w:rFonts w:eastAsia="Times New Roman"/>
          <w:bCs/>
          <w:szCs w:val="24"/>
        </w:rPr>
        <w:t xml:space="preserve">ι εάν δεν ήσασταν </w:t>
      </w:r>
      <w:proofErr w:type="spellStart"/>
      <w:r>
        <w:rPr>
          <w:rFonts w:eastAsia="Times New Roman"/>
          <w:bCs/>
          <w:szCs w:val="24"/>
        </w:rPr>
        <w:t>Πολάκης</w:t>
      </w:r>
      <w:proofErr w:type="spellEnd"/>
      <w:r>
        <w:rPr>
          <w:rFonts w:eastAsia="Times New Roman"/>
          <w:bCs/>
          <w:szCs w:val="24"/>
        </w:rPr>
        <w:t xml:space="preserve">, κύριε Τσίπρα, δεν θα καλύπτατε με τόσο απόλυτο τρόπο τη </w:t>
      </w:r>
      <w:proofErr w:type="spellStart"/>
      <w:r>
        <w:rPr>
          <w:rFonts w:eastAsia="Times New Roman"/>
          <w:bCs/>
          <w:szCs w:val="24"/>
        </w:rPr>
        <w:t>φασίζουσα</w:t>
      </w:r>
      <w:proofErr w:type="spellEnd"/>
      <w:r>
        <w:rPr>
          <w:rFonts w:eastAsia="Times New Roman"/>
          <w:bCs/>
          <w:szCs w:val="24"/>
        </w:rPr>
        <w:t xml:space="preserve"> συμπεριφορά του κολλητού σας Υπουργού. Τον έχετε καλύψει, όπως δεν έχετε καλύψει κανένα πολιτικό σας στέλεχος.</w:t>
      </w:r>
    </w:p>
    <w:p w14:paraId="02B3D2BA" w14:textId="77777777" w:rsidR="008168EC" w:rsidRDefault="00DB43BE">
      <w:pPr>
        <w:spacing w:line="600" w:lineRule="auto"/>
        <w:ind w:firstLine="720"/>
        <w:jc w:val="center"/>
        <w:rPr>
          <w:rFonts w:eastAsia="Times New Roman"/>
          <w:bCs/>
          <w:szCs w:val="24"/>
        </w:rPr>
      </w:pPr>
      <w:r>
        <w:rPr>
          <w:rFonts w:eastAsia="Times New Roman"/>
          <w:bCs/>
          <w:szCs w:val="24"/>
        </w:rPr>
        <w:t>(Θόρυβος στην Αίθουσα)</w:t>
      </w:r>
    </w:p>
    <w:p w14:paraId="02B3D2BB" w14:textId="77777777" w:rsidR="008168EC" w:rsidRDefault="00DB43BE">
      <w:pPr>
        <w:spacing w:line="600" w:lineRule="auto"/>
        <w:ind w:firstLine="720"/>
        <w:jc w:val="both"/>
        <w:rPr>
          <w:rFonts w:eastAsia="Times New Roman"/>
          <w:bCs/>
          <w:szCs w:val="24"/>
        </w:rPr>
      </w:pPr>
      <w:r>
        <w:rPr>
          <w:rFonts w:eastAsia="Times New Roman"/>
          <w:b/>
          <w:bCs/>
          <w:szCs w:val="24"/>
        </w:rPr>
        <w:lastRenderedPageBreak/>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Κάντε ησυχία παρακαλώ!</w:t>
      </w:r>
    </w:p>
    <w:p w14:paraId="02B3D2BC" w14:textId="77777777" w:rsidR="008168EC" w:rsidRDefault="00DB43BE">
      <w:pPr>
        <w:spacing w:line="600" w:lineRule="auto"/>
        <w:ind w:firstLine="720"/>
        <w:jc w:val="both"/>
        <w:rPr>
          <w:rFonts w:eastAsia="Times New Roman"/>
          <w:bCs/>
          <w:szCs w:val="24"/>
        </w:rPr>
      </w:pPr>
      <w:r>
        <w:rPr>
          <w:rFonts w:eastAsia="Times New Roman"/>
          <w:b/>
          <w:bCs/>
          <w:szCs w:val="24"/>
        </w:rPr>
        <w:t xml:space="preserve">ΚΥΡΙΑΚΟΣ ΜΗΤΣΟΤΑΚΗΣ (Πρόεδρος της Νέας Δημοκρατίας): </w:t>
      </w:r>
      <w:r>
        <w:rPr>
          <w:rFonts w:eastAsia="Times New Roman"/>
          <w:bCs/>
          <w:szCs w:val="24"/>
        </w:rPr>
        <w:t xml:space="preserve">Κυρίες και κύριοι συνάδελφοι, στη συνεδρίαση της Δευτέρας παρουσίασα αναλυτικά τους πολιτικούς, ηθικούς, </w:t>
      </w:r>
      <w:proofErr w:type="spellStart"/>
      <w:r>
        <w:rPr>
          <w:rFonts w:eastAsia="Times New Roman"/>
          <w:bCs/>
          <w:szCs w:val="24"/>
        </w:rPr>
        <w:t>αξιακούς</w:t>
      </w:r>
      <w:proofErr w:type="spellEnd"/>
      <w:r>
        <w:rPr>
          <w:rFonts w:eastAsia="Times New Roman"/>
          <w:bCs/>
          <w:szCs w:val="24"/>
        </w:rPr>
        <w:t xml:space="preserve"> λόγους που επέβαλαν στην Βουλή να καταδικάσει τον «</w:t>
      </w:r>
      <w:proofErr w:type="spellStart"/>
      <w:r>
        <w:rPr>
          <w:rFonts w:eastAsia="Times New Roman"/>
          <w:bCs/>
          <w:szCs w:val="24"/>
        </w:rPr>
        <w:t>πολακισμό</w:t>
      </w:r>
      <w:proofErr w:type="spellEnd"/>
      <w:r>
        <w:rPr>
          <w:rFonts w:eastAsia="Times New Roman"/>
          <w:bCs/>
          <w:szCs w:val="24"/>
        </w:rPr>
        <w:t xml:space="preserve">» ως </w:t>
      </w:r>
      <w:r>
        <w:rPr>
          <w:rFonts w:eastAsia="Times New Roman"/>
          <w:bCs/>
          <w:szCs w:val="24"/>
        </w:rPr>
        <w:t>απειλή τελικά για την δημοκρατία μας. Τον παρομοίωσα με το «τέρας» για το οποίο μιλούσε κάποτε ο Μάνος Χατζηδάκης, καλώντας μας να μην συνηθίσουμε την παρουσία του. Και δήλωσα σαφώς ότι τέτοιες φασιστικές συμπεριφορές δεν έχουν θέση στην Ελλάδα του 21ου αι</w:t>
      </w:r>
      <w:r>
        <w:rPr>
          <w:rFonts w:eastAsia="Times New Roman"/>
          <w:bCs/>
          <w:szCs w:val="24"/>
        </w:rPr>
        <w:t>ώνα.</w:t>
      </w:r>
    </w:p>
    <w:p w14:paraId="02B3D2BD" w14:textId="77777777" w:rsidR="008168EC" w:rsidRDefault="00DB43BE">
      <w:pPr>
        <w:spacing w:line="600" w:lineRule="auto"/>
        <w:ind w:firstLine="720"/>
        <w:jc w:val="both"/>
        <w:rPr>
          <w:rFonts w:eastAsia="Times New Roman"/>
          <w:bCs/>
          <w:szCs w:val="24"/>
        </w:rPr>
      </w:pPr>
      <w:r>
        <w:rPr>
          <w:rFonts w:eastAsia="Times New Roman"/>
          <w:bCs/>
          <w:szCs w:val="24"/>
        </w:rPr>
        <w:t xml:space="preserve">Ο κ. Τσίπρας κάλυψε πλήρως τον κ. </w:t>
      </w:r>
      <w:proofErr w:type="spellStart"/>
      <w:r>
        <w:rPr>
          <w:rFonts w:eastAsia="Times New Roman"/>
          <w:bCs/>
          <w:szCs w:val="24"/>
        </w:rPr>
        <w:t>Πολάκη</w:t>
      </w:r>
      <w:proofErr w:type="spellEnd"/>
      <w:r>
        <w:rPr>
          <w:rFonts w:eastAsia="Times New Roman"/>
          <w:bCs/>
          <w:szCs w:val="24"/>
        </w:rPr>
        <w:t>. Είναι μια επιλογή που αναδείχθηκε και από τις πρόσφατες δημοσιογραφικές αποκαλύψεις για τους κυβερνητικούς χειρισμούς στο Μάτι. Γιατί, -ξέρετε- τα γεγονότα είναι πεισματικά και εκδικούνται. Η επιλογή του Πρωθυ</w:t>
      </w:r>
      <w:r>
        <w:rPr>
          <w:rFonts w:eastAsia="Times New Roman"/>
          <w:bCs/>
          <w:szCs w:val="24"/>
        </w:rPr>
        <w:t>πουργού να υιοθετήσει τον «</w:t>
      </w:r>
      <w:proofErr w:type="spellStart"/>
      <w:r>
        <w:rPr>
          <w:rFonts w:eastAsia="Times New Roman"/>
          <w:bCs/>
          <w:szCs w:val="24"/>
        </w:rPr>
        <w:t>πολακισμό</w:t>
      </w:r>
      <w:proofErr w:type="spellEnd"/>
      <w:r>
        <w:rPr>
          <w:rFonts w:eastAsia="Times New Roman"/>
          <w:bCs/>
          <w:szCs w:val="24"/>
        </w:rPr>
        <w:t xml:space="preserve">» από κοινοβουλευτικός χειρισμός, </w:t>
      </w:r>
      <w:r>
        <w:rPr>
          <w:rFonts w:eastAsia="Times New Roman"/>
          <w:bCs/>
          <w:szCs w:val="24"/>
        </w:rPr>
        <w:lastRenderedPageBreak/>
        <w:t xml:space="preserve">έγινε μπούμερανγκ. Τσίπρας και </w:t>
      </w:r>
      <w:proofErr w:type="spellStart"/>
      <w:r>
        <w:rPr>
          <w:rFonts w:eastAsia="Times New Roman"/>
          <w:bCs/>
          <w:szCs w:val="24"/>
        </w:rPr>
        <w:t>Πολάκης</w:t>
      </w:r>
      <w:proofErr w:type="spellEnd"/>
      <w:r>
        <w:rPr>
          <w:rFonts w:eastAsia="Times New Roman"/>
          <w:bCs/>
          <w:szCs w:val="24"/>
        </w:rPr>
        <w:t xml:space="preserve"> μαζί έκρυβαν νεκρούς στο Μάτι, μαζί έλεγαν ψέματα, μαζί υποκρινόντουσαν και μαζί έριχναν τις ευθύνες στους κατοίκους και στα μέσα μαζικής ενημέρωση</w:t>
      </w:r>
      <w:r>
        <w:rPr>
          <w:rFonts w:eastAsia="Times New Roman"/>
          <w:bCs/>
          <w:szCs w:val="24"/>
        </w:rPr>
        <w:t>ς.</w:t>
      </w:r>
    </w:p>
    <w:p w14:paraId="02B3D2BE" w14:textId="77777777" w:rsidR="008168EC" w:rsidRDefault="00DB43BE">
      <w:pPr>
        <w:spacing w:line="600" w:lineRule="auto"/>
        <w:ind w:firstLine="720"/>
        <w:jc w:val="both"/>
        <w:rPr>
          <w:rFonts w:eastAsia="Times New Roman"/>
          <w:bCs/>
          <w:szCs w:val="24"/>
        </w:rPr>
      </w:pPr>
      <w:r>
        <w:rPr>
          <w:rFonts w:eastAsia="Times New Roman"/>
          <w:bCs/>
          <w:szCs w:val="24"/>
        </w:rPr>
        <w:t xml:space="preserve">Το τι έγινε μετά είναι πλέον γνωστό στο Πανελλήνιο. Ο κ. Τσίπρας πήγε διακοπές </w:t>
      </w:r>
      <w:proofErr w:type="spellStart"/>
      <w:r>
        <w:rPr>
          <w:rFonts w:eastAsia="Times New Roman"/>
          <w:bCs/>
          <w:szCs w:val="24"/>
        </w:rPr>
        <w:t>κρυπτόμενος</w:t>
      </w:r>
      <w:proofErr w:type="spellEnd"/>
      <w:r>
        <w:rPr>
          <w:rFonts w:eastAsia="Times New Roman"/>
          <w:bCs/>
          <w:szCs w:val="24"/>
        </w:rPr>
        <w:t xml:space="preserve"> σε μία θαλαμηγό, όταν η χώρα ακόμα μετρούσε τους νεκρούς της στο Μάτι. Αυτή είναι η αισθητική και αυτή είναι η ηθική της εξουσίας, όπως την αντιλαμβάνεται ο Πρωθυ</w:t>
      </w:r>
      <w:r>
        <w:rPr>
          <w:rFonts w:eastAsia="Times New Roman"/>
          <w:bCs/>
          <w:szCs w:val="24"/>
        </w:rPr>
        <w:t>πουργός σας. Αυτός βέβαια είναι ο λιτός βίος στα καταστρώματα της πλουτοκρατίας! Αυτή είναι η υποτιθέμενη μάχη κατά της διαπλοκής!</w:t>
      </w:r>
      <w:r w:rsidRPr="0046239C">
        <w:rPr>
          <w:rFonts w:eastAsia="Times New Roman"/>
          <w:bCs/>
          <w:szCs w:val="24"/>
        </w:rPr>
        <w:t xml:space="preserve"> </w:t>
      </w:r>
    </w:p>
    <w:p w14:paraId="02B3D2BF" w14:textId="77777777" w:rsidR="008168EC" w:rsidRDefault="00DB43BE">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02B3D2C0"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Μου έκανε εντύπωση!. Αναρωτιέμαι, κύριε Τσίπρα, πραγματικά, γιατί σήμε</w:t>
      </w:r>
      <w:r>
        <w:rPr>
          <w:rFonts w:eastAsia="Times New Roman" w:cs="Times New Roman"/>
          <w:szCs w:val="24"/>
        </w:rPr>
        <w:t xml:space="preserve">ρα δεν επαναλάβατε αυτό το δίλημμα που θέτετε πάντα στις τελευταίες σας ομιλίες «με τους πολλούς ή με την ελίτ». Πώς να τα πείτε, κύριε Τσίπρα μου; Πώς να μιλήσετε ξανά για την ελίτ; </w:t>
      </w:r>
    </w:p>
    <w:p w14:paraId="02B3D2C1"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02B3D2C2"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Εκτός –υπάρχει μια</w:t>
      </w:r>
      <w:r>
        <w:rPr>
          <w:rFonts w:eastAsia="Times New Roman" w:cs="Times New Roman"/>
          <w:szCs w:val="24"/>
        </w:rPr>
        <w:t xml:space="preserve"> άλλη εξήγηση- αν συγχρωτίζεστε με τις ελίτ, όπως φαίνεται να έλεγε ο </w:t>
      </w:r>
      <w:proofErr w:type="spellStart"/>
      <w:r>
        <w:rPr>
          <w:rFonts w:eastAsia="Times New Roman" w:cs="Times New Roman"/>
          <w:szCs w:val="24"/>
        </w:rPr>
        <w:t>Τρόσκι</w:t>
      </w:r>
      <w:proofErr w:type="spellEnd"/>
      <w:r>
        <w:rPr>
          <w:rFonts w:eastAsia="Times New Roman" w:cs="Times New Roman"/>
          <w:szCs w:val="24"/>
        </w:rPr>
        <w:t>, για να ρίξετε την πλουτοκρατία από μέσα. Υπάρχει και αυτή η εξήγηση.</w:t>
      </w:r>
    </w:p>
    <w:p w14:paraId="02B3D2C3"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B3D2C4"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Αυτό, λοιπόν, είναι το υποτιθέμενο ηθικό πλεονέκτημα το</w:t>
      </w:r>
      <w:r>
        <w:rPr>
          <w:rFonts w:eastAsia="Times New Roman" w:cs="Times New Roman"/>
          <w:szCs w:val="24"/>
        </w:rPr>
        <w:t>υ πολιτικού χώρου…</w:t>
      </w:r>
    </w:p>
    <w:p w14:paraId="02B3D2C5"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2B3D2C6" w14:textId="77777777" w:rsidR="008168EC" w:rsidRDefault="00DB43BE">
      <w:pPr>
        <w:spacing w:line="600" w:lineRule="auto"/>
        <w:ind w:firstLine="720"/>
        <w:jc w:val="both"/>
        <w:rPr>
          <w:rFonts w:eastAsia="Times New Roman" w:cs="Times New Roman"/>
          <w:szCs w:val="24"/>
        </w:rPr>
      </w:pPr>
      <w:r w:rsidRPr="00560D03">
        <w:rPr>
          <w:rFonts w:eastAsia="Times New Roman" w:cs="Times New Roman"/>
          <w:b/>
          <w:szCs w:val="24"/>
        </w:rPr>
        <w:t xml:space="preserve">ΠΡΟΕΔΡΟΣ (Νικόλαος </w:t>
      </w:r>
      <w:proofErr w:type="spellStart"/>
      <w:r w:rsidRPr="00560D03">
        <w:rPr>
          <w:rFonts w:eastAsia="Times New Roman" w:cs="Times New Roman"/>
          <w:b/>
          <w:szCs w:val="24"/>
        </w:rPr>
        <w:t>Βούτσης</w:t>
      </w:r>
      <w:proofErr w:type="spellEnd"/>
      <w:r w:rsidRPr="00560D03">
        <w:rPr>
          <w:rFonts w:eastAsia="Times New Roman" w:cs="Times New Roman"/>
          <w:b/>
          <w:szCs w:val="24"/>
        </w:rPr>
        <w:t>):</w:t>
      </w:r>
      <w:r>
        <w:rPr>
          <w:rFonts w:eastAsia="Times New Roman" w:cs="Times New Roman"/>
          <w:szCs w:val="24"/>
        </w:rPr>
        <w:t xml:space="preserve"> Ησυχία, παρακαλώ.</w:t>
      </w:r>
    </w:p>
    <w:p w14:paraId="02B3D2C7" w14:textId="77777777" w:rsidR="008168EC" w:rsidRDefault="00DB43BE">
      <w:pPr>
        <w:spacing w:line="600" w:lineRule="auto"/>
        <w:ind w:firstLine="720"/>
        <w:jc w:val="both"/>
        <w:rPr>
          <w:rFonts w:eastAsia="Times New Roman" w:cs="Times New Roman"/>
          <w:szCs w:val="24"/>
        </w:rPr>
      </w:pPr>
      <w:r w:rsidRPr="00560D03">
        <w:rPr>
          <w:rFonts w:eastAsia="Times New Roman" w:cs="Times New Roman"/>
          <w:b/>
          <w:szCs w:val="24"/>
        </w:rPr>
        <w:t>ΚΥΡΙΑΚΟΣ ΜΗΤΣΟΤΑΚΗΣ (Πρόεδρος της Νέας Δημοκρατίας):</w:t>
      </w:r>
      <w:r>
        <w:rPr>
          <w:rFonts w:eastAsia="Times New Roman" w:cs="Times New Roman"/>
          <w:szCs w:val="24"/>
        </w:rPr>
        <w:t xml:space="preserve"> Όσο και να φωνασκείτε μόνοι σας τα λέτε, μόνοι σας τα ακούτε.</w:t>
      </w:r>
    </w:p>
    <w:p w14:paraId="02B3D2C8"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Αυτό, λοιπόν, είναι το υποτιθέμενο ηθι</w:t>
      </w:r>
      <w:r>
        <w:rPr>
          <w:rFonts w:eastAsia="Times New Roman" w:cs="Times New Roman"/>
          <w:szCs w:val="24"/>
        </w:rPr>
        <w:t>κό πλεονέκτημα του πολιτικού χώρου που ο κ. Τσίπρας θεωρεί ότι ενσαρκώνει.</w:t>
      </w:r>
    </w:p>
    <w:p w14:paraId="02B3D2C9"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Δεν θα αναφερόμουνα σήμερα στο Μάτι εάν ο κ. Τσίπρας δεν επέμενε να προσβάλλει τη μνήμη όλων για όσα τραγικά συνέβησαν. </w:t>
      </w:r>
    </w:p>
    <w:p w14:paraId="02B3D2CA"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Κύριε Τσίπρα, καταλάβατε τι είπατε πριν από τρεις ημέρες σε </w:t>
      </w:r>
      <w:r>
        <w:rPr>
          <w:rFonts w:eastAsia="Times New Roman" w:cs="Times New Roman"/>
          <w:szCs w:val="24"/>
        </w:rPr>
        <w:t>ανθρώπους οι οποίοι κάηκαν σε αυτήν τη δραματική καταστροφή; Είπατε ότι το υλικό το οποίο βγήκε στην επικαιρότητα είναι ξαναζεσταμένο φαγητό. Προσέξτε την έκφραση την οποία χρησιμοποιήσατε: «Ξαναζεσταμένο φαγητό», κύριε Τσίπρα; Το είπατε εν τη ρύμη του λόγ</w:t>
      </w:r>
      <w:r>
        <w:rPr>
          <w:rFonts w:eastAsia="Times New Roman" w:cs="Times New Roman"/>
          <w:szCs w:val="24"/>
        </w:rPr>
        <w:t xml:space="preserve">ου σας; Αν είναι έτσι, διορθώστε το με κάποιον τρόπο. Πώς είναι δυνατό με αυτόν τον τρόπο να προσβάλλετε τη μνήμη </w:t>
      </w:r>
      <w:proofErr w:type="spellStart"/>
      <w:r>
        <w:rPr>
          <w:rFonts w:eastAsia="Times New Roman" w:cs="Times New Roman"/>
          <w:szCs w:val="24"/>
        </w:rPr>
        <w:t>εκατόν</w:t>
      </w:r>
      <w:proofErr w:type="spellEnd"/>
      <w:r>
        <w:rPr>
          <w:rFonts w:eastAsia="Times New Roman" w:cs="Times New Roman"/>
          <w:szCs w:val="24"/>
        </w:rPr>
        <w:t xml:space="preserve"> δύο ανθρώπων; Ξαναζεσταμένο φαγητό είναι να ακούμε τους ανθρώπους να λένε ότι «υπάρχουν νεκροί </w:t>
      </w:r>
      <w:r>
        <w:rPr>
          <w:rFonts w:eastAsia="Times New Roman" w:cs="Times New Roman"/>
          <w:szCs w:val="24"/>
        </w:rPr>
        <w:lastRenderedPageBreak/>
        <w:t>και δεν μας αφήνουν να τους ανακοινώνουμ</w:t>
      </w:r>
      <w:r>
        <w:rPr>
          <w:rFonts w:eastAsia="Times New Roman" w:cs="Times New Roman"/>
          <w:szCs w:val="24"/>
        </w:rPr>
        <w:t>ε»; Ξαναζεσταμένο φαγητό είναι ή απόδειξη της χυδαίας υποκρισίας και του σκηνικού που στήσατε εκείνο το βράδυ;</w:t>
      </w:r>
    </w:p>
    <w:p w14:paraId="02B3D2CB"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B3D2CC"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Ούτε θα έδινα προσωπικά μεγάλη σημασία στο πολυτελές σκάφος στο οποίο ο Πρωθυπουργός επέλεξ</w:t>
      </w:r>
      <w:r>
        <w:rPr>
          <w:rFonts w:eastAsia="Times New Roman" w:cs="Times New Roman"/>
          <w:szCs w:val="24"/>
        </w:rPr>
        <w:t>ε να κάνει τις διακοπές του αν δεν είχε κάνει καριέρα ενοχοποιώντας συνολικά τους επιχειρηματίες και κάθε σχέση μαζί τους όταν χτίζει με ακραία υποκρισία όλο του το πολιτικό αφήγημα στη δήθεν μάχη κατά των ελίτ, τις οποίες δήθεν αντιμάχεται, την ώρα που στ</w:t>
      </w:r>
      <w:r>
        <w:rPr>
          <w:rFonts w:eastAsia="Times New Roman" w:cs="Times New Roman"/>
          <w:szCs w:val="24"/>
        </w:rPr>
        <w:t>α κρυφά -όχι φανερά, γιατί προφανώς γνωρίζατε τις επιπτώσεις από τη δημοσιότητα που θα έπαιρνε μια τέτοια επιλογή- συναγελάζεστε μαζί τους. Ο συγχρονισμός, όμως, αυτής της καλοκαιρινής αναψυχής του κ. Τσίπρα με τη δοκιμασία ενός λαού δεν μου επιτρέπει να σ</w:t>
      </w:r>
      <w:r>
        <w:rPr>
          <w:rFonts w:eastAsia="Times New Roman" w:cs="Times New Roman"/>
          <w:szCs w:val="24"/>
        </w:rPr>
        <w:t xml:space="preserve">ιωπήσω, πολύ περισσότερο όταν οι Έλληνες μαθαίνουν τώρα το εξής παράδοξο: ότι η σκηνοθεσία της Ιθάκης για τη λήξη –υποτίθεται- του τρίτου </w:t>
      </w:r>
      <w:r>
        <w:rPr>
          <w:rFonts w:eastAsia="Times New Roman" w:cs="Times New Roman"/>
          <w:szCs w:val="24"/>
        </w:rPr>
        <w:lastRenderedPageBreak/>
        <w:t xml:space="preserve">μνημονίου εκπονήθηκε στο κατάστρωμα ενός γιοτ πολλών εκατομμυρίων. Η δε Ιθάκη επελέγη, επειδή ο κ. Τσίπρας απλά έκανε </w:t>
      </w:r>
      <w:r>
        <w:rPr>
          <w:rFonts w:eastAsia="Times New Roman" w:cs="Times New Roman"/>
          <w:szCs w:val="24"/>
        </w:rPr>
        <w:t>διακοπές στο Ιόνιο.</w:t>
      </w:r>
    </w:p>
    <w:p w14:paraId="02B3D2CD"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Και έχετε το θράσος, κύριε Τσίπρα, πραγματικά να φεύγετε, να κάνετε τις διακοπές, να πηγαίνετε στην Ιθάκη, να βγάζετε έναν δεκάρικο κατά των ελίτ –έχω εδώ το κείμενο- και μετά να ξαναγυρίζετε πίσω και να μην τρέχει τίποτα. </w:t>
      </w:r>
    </w:p>
    <w:p w14:paraId="02B3D2CE"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Καταθέτω στα</w:t>
      </w:r>
      <w:r>
        <w:rPr>
          <w:rFonts w:eastAsia="Times New Roman" w:cs="Times New Roman"/>
          <w:szCs w:val="24"/>
        </w:rPr>
        <w:t xml:space="preserve"> Πρακτικά το διάγγελμα της Ιθάκης, για να θυμόμαστε τι λέγατε εκεί για τις ελίτ.</w:t>
      </w:r>
    </w:p>
    <w:p w14:paraId="02B3D2CF"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Νέας Δημοκρατίας κ. Κυριάκος Μητσοτάκης καταθέτει για τα Πρακτικά το προαναφερθέν έγγραφο, το οποίο βρίσκεται στο αρχείο του Τμήματος Γραμματεί</w:t>
      </w:r>
      <w:r>
        <w:rPr>
          <w:rFonts w:eastAsia="Times New Roman" w:cs="Times New Roman"/>
          <w:szCs w:val="24"/>
        </w:rPr>
        <w:t>ας της Διεύθυνσης Στενογραφίας και Πρακτικών της Βουλής)</w:t>
      </w:r>
    </w:p>
    <w:p w14:paraId="02B3D2D0"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Όμως η ιστορία αυτή σας εκθέτει.</w:t>
      </w:r>
    </w:p>
    <w:p w14:paraId="02B3D2D1"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Θα σας τα στείλουν τα μηνύματα μετά στο κινητό για το τι πρέπει να απαντήσετε. Ακούστε με λίγο, δεν πειράζει.</w:t>
      </w:r>
    </w:p>
    <w:p w14:paraId="02B3D2D2" w14:textId="77777777" w:rsidR="008168EC" w:rsidRDefault="00DB43BE">
      <w:pPr>
        <w:spacing w:line="600" w:lineRule="auto"/>
        <w:ind w:firstLine="720"/>
        <w:jc w:val="both"/>
        <w:rPr>
          <w:rFonts w:eastAsia="Times New Roman" w:cs="Times New Roman"/>
          <w:szCs w:val="24"/>
        </w:rPr>
      </w:pPr>
      <w:r w:rsidRPr="00560D03">
        <w:rPr>
          <w:rFonts w:eastAsia="Times New Roman" w:cs="Times New Roman"/>
          <w:b/>
          <w:szCs w:val="24"/>
        </w:rPr>
        <w:t>ΑΛΕΞΗΣ ΤΣΙΠΡΑΣ (Πρόεδρος της Κυβέρνησης):</w:t>
      </w:r>
      <w:r>
        <w:rPr>
          <w:rFonts w:eastAsia="Times New Roman" w:cs="Times New Roman"/>
          <w:szCs w:val="24"/>
        </w:rPr>
        <w:t xml:space="preserve"> Ναι, ναι…</w:t>
      </w:r>
    </w:p>
    <w:p w14:paraId="02B3D2D3" w14:textId="77777777" w:rsidR="008168EC" w:rsidRDefault="00DB43BE">
      <w:pPr>
        <w:spacing w:line="600" w:lineRule="auto"/>
        <w:ind w:firstLine="720"/>
        <w:jc w:val="both"/>
        <w:rPr>
          <w:rFonts w:eastAsia="Times New Roman" w:cs="Times New Roman"/>
          <w:szCs w:val="24"/>
        </w:rPr>
      </w:pPr>
      <w:r w:rsidRPr="00560D03">
        <w:rPr>
          <w:rFonts w:eastAsia="Times New Roman" w:cs="Times New Roman"/>
          <w:b/>
          <w:szCs w:val="24"/>
        </w:rPr>
        <w:t>ΣΩΚΡ</w:t>
      </w:r>
      <w:r w:rsidRPr="00560D03">
        <w:rPr>
          <w:rFonts w:eastAsia="Times New Roman" w:cs="Times New Roman"/>
          <w:b/>
          <w:szCs w:val="24"/>
        </w:rPr>
        <w:t>ΑΤΗΣ ΒΑΡΔΑΚΗΣ:</w:t>
      </w:r>
      <w:r>
        <w:rPr>
          <w:rFonts w:eastAsia="Times New Roman" w:cs="Times New Roman"/>
          <w:szCs w:val="24"/>
        </w:rPr>
        <w:t xml:space="preserve"> Ο </w:t>
      </w:r>
      <w:proofErr w:type="spellStart"/>
      <w:r>
        <w:rPr>
          <w:rFonts w:eastAsia="Times New Roman" w:cs="Times New Roman"/>
          <w:szCs w:val="24"/>
        </w:rPr>
        <w:t>Πορτοσάλτε</w:t>
      </w:r>
      <w:proofErr w:type="spellEnd"/>
      <w:r>
        <w:rPr>
          <w:rFonts w:eastAsia="Times New Roman" w:cs="Times New Roman"/>
          <w:szCs w:val="24"/>
        </w:rPr>
        <w:t>.</w:t>
      </w:r>
    </w:p>
    <w:p w14:paraId="02B3D2D4" w14:textId="77777777" w:rsidR="008168EC" w:rsidRDefault="00DB43BE">
      <w:pPr>
        <w:spacing w:line="600" w:lineRule="auto"/>
        <w:ind w:firstLine="720"/>
        <w:jc w:val="both"/>
        <w:rPr>
          <w:rFonts w:eastAsia="Times New Roman" w:cs="Times New Roman"/>
          <w:szCs w:val="24"/>
        </w:rPr>
      </w:pPr>
      <w:r w:rsidRPr="00560D03">
        <w:rPr>
          <w:rFonts w:eastAsia="Times New Roman" w:cs="Times New Roman"/>
          <w:b/>
          <w:szCs w:val="24"/>
        </w:rPr>
        <w:t>ΚΥΡΙΑΚΟΣ ΜΗΤΣΟΤΑΚΗΣ (Πρόεδρος της Νέας Δημοκρατίας):</w:t>
      </w:r>
      <w:r>
        <w:rPr>
          <w:rFonts w:eastAsia="Times New Roman" w:cs="Times New Roman"/>
          <w:szCs w:val="24"/>
        </w:rPr>
        <w:t xml:space="preserve"> Ναι, ο </w:t>
      </w:r>
      <w:proofErr w:type="spellStart"/>
      <w:r>
        <w:rPr>
          <w:rFonts w:eastAsia="Times New Roman" w:cs="Times New Roman"/>
          <w:szCs w:val="24"/>
        </w:rPr>
        <w:t>Πορτοσάλτε</w:t>
      </w:r>
      <w:proofErr w:type="spellEnd"/>
      <w:r>
        <w:rPr>
          <w:rFonts w:eastAsia="Times New Roman" w:cs="Times New Roman"/>
          <w:szCs w:val="24"/>
        </w:rPr>
        <w:t xml:space="preserve"> σας στέλνει μηνύματα; Τι γίνεται εδώ; Ή μήπως ο </w:t>
      </w:r>
      <w:proofErr w:type="spellStart"/>
      <w:r>
        <w:rPr>
          <w:rFonts w:eastAsia="Times New Roman" w:cs="Times New Roman"/>
          <w:szCs w:val="24"/>
        </w:rPr>
        <w:t>Βαξεβάνης</w:t>
      </w:r>
      <w:proofErr w:type="spellEnd"/>
      <w:r>
        <w:rPr>
          <w:rFonts w:eastAsia="Times New Roman" w:cs="Times New Roman"/>
          <w:szCs w:val="24"/>
        </w:rPr>
        <w:t>; Δεν ξέρω.</w:t>
      </w:r>
    </w:p>
    <w:p w14:paraId="02B3D2D5"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B3D2D6"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Εδώ, όμως, η ιστορία αυτή σας </w:t>
      </w:r>
      <w:r>
        <w:rPr>
          <w:rFonts w:eastAsia="Times New Roman" w:cs="Times New Roman"/>
          <w:szCs w:val="24"/>
        </w:rPr>
        <w:t>εκθέτει και για έναν επιπλέον λόγο. Διότι αυτές οι διακοπές δεν έγιναν, κύριε Τσίπρα, άνευ ανταλλάγματος.</w:t>
      </w:r>
    </w:p>
    <w:p w14:paraId="02B3D2D7"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Η κ. Κατερίνα </w:t>
      </w:r>
      <w:proofErr w:type="spellStart"/>
      <w:r>
        <w:rPr>
          <w:rFonts w:eastAsia="Times New Roman" w:cs="Times New Roman"/>
          <w:szCs w:val="24"/>
        </w:rPr>
        <w:t>Παναγοπούλου</w:t>
      </w:r>
      <w:proofErr w:type="spellEnd"/>
      <w:r>
        <w:rPr>
          <w:rFonts w:eastAsia="Times New Roman" w:cs="Times New Roman"/>
          <w:szCs w:val="24"/>
        </w:rPr>
        <w:t>, εκτός από πρωθυπουργικός σύμβουλος, διορίστηκε και πριν από έναν μήνα πρέσβης εκ προσωπικοτήτων. Έχω εδώ το σχετικό ΦΕΚ κα</w:t>
      </w:r>
      <w:r>
        <w:rPr>
          <w:rFonts w:eastAsia="Times New Roman" w:cs="Times New Roman"/>
          <w:szCs w:val="24"/>
        </w:rPr>
        <w:t xml:space="preserve">ι το καταθέτω στα Πρακτικά. Τυχαίο; Δεν νομίζω. </w:t>
      </w:r>
    </w:p>
    <w:p w14:paraId="02B3D2D8"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Πρόεδρος της Νέας Δημοκρατίας κ. Κυριάκος Μητσοτάκης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 xml:space="preserve">ρχείο του Τμήματος Γραμματείας της Διεύθυνσης Στενογραφίας </w:t>
      </w:r>
      <w:r w:rsidRPr="000D63A8">
        <w:rPr>
          <w:rFonts w:eastAsia="Times New Roman" w:cs="Times New Roman"/>
          <w:szCs w:val="24"/>
        </w:rPr>
        <w:t>και Πρακτικών της Βουλής)</w:t>
      </w:r>
    </w:p>
    <w:p w14:paraId="02B3D2D9" w14:textId="77777777" w:rsidR="008168EC" w:rsidRDefault="00DB43BE">
      <w:pPr>
        <w:spacing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02B3D2DA"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Ενώ ακούω -και ελπίζω να το διαψεύσετε ή να το επιβεβαιώσετε- ότι προτείνεται κιόλας από την Κυβέρνηση να εκπροσωπεί στο εξής και για πάντα την Ελλάδα στη Διεθνή Ολυμπιακή Επιτ</w:t>
      </w:r>
      <w:r>
        <w:rPr>
          <w:rFonts w:eastAsia="Times New Roman" w:cs="Times New Roman"/>
          <w:szCs w:val="24"/>
        </w:rPr>
        <w:t>ροπή. Με λίγα λόγια, μου δίνεις τη θαλαμηγό σου και εγώ σε κάνω πρέσβη και αθάνατη. Αυτός είστε, κύριε Τσίπρα!</w:t>
      </w:r>
    </w:p>
    <w:p w14:paraId="02B3D2DB" w14:textId="77777777" w:rsidR="008168EC" w:rsidRDefault="00DB43BE">
      <w:pPr>
        <w:spacing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02B3D2DC"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Είδατε, όμως, κύριοι συνάδελφοι…</w:t>
      </w:r>
    </w:p>
    <w:p w14:paraId="02B3D2DD"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2B3D2DE"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Ναι, καταλαβαίνω ότι σας είναι πολύ</w:t>
      </w:r>
      <w:r>
        <w:rPr>
          <w:rFonts w:eastAsia="Times New Roman" w:cs="Times New Roman"/>
          <w:szCs w:val="24"/>
        </w:rPr>
        <w:t xml:space="preserve"> άβολη αυτή η κουβέντα. Καριέρα κάνατε πάνω σε όλα αυτά. </w:t>
      </w:r>
    </w:p>
    <w:p w14:paraId="02B3D2DF" w14:textId="77777777" w:rsidR="008168EC" w:rsidRDefault="00DB43BE">
      <w:pPr>
        <w:spacing w:line="600" w:lineRule="auto"/>
        <w:ind w:firstLine="720"/>
        <w:jc w:val="both"/>
        <w:rPr>
          <w:rFonts w:eastAsia="Times New Roman" w:cs="Times New Roman"/>
          <w:szCs w:val="24"/>
        </w:rPr>
      </w:pPr>
      <w:r w:rsidRPr="00FB5F6B">
        <w:rPr>
          <w:rFonts w:eastAsia="Times New Roman" w:cs="Times New Roman"/>
          <w:b/>
          <w:szCs w:val="24"/>
        </w:rPr>
        <w:t xml:space="preserve">ΠΡΟΕΔΡΟΣ (Νικόλαος </w:t>
      </w:r>
      <w:proofErr w:type="spellStart"/>
      <w:r w:rsidRPr="00FB5F6B">
        <w:rPr>
          <w:rFonts w:eastAsia="Times New Roman" w:cs="Times New Roman"/>
          <w:b/>
          <w:szCs w:val="24"/>
        </w:rPr>
        <w:t>Βούτσης</w:t>
      </w:r>
      <w:proofErr w:type="spellEnd"/>
      <w:r w:rsidRPr="00FB5F6B">
        <w:rPr>
          <w:rFonts w:eastAsia="Times New Roman" w:cs="Times New Roman"/>
          <w:b/>
          <w:szCs w:val="24"/>
        </w:rPr>
        <w:t>):</w:t>
      </w:r>
      <w:r>
        <w:rPr>
          <w:rFonts w:eastAsia="Times New Roman" w:cs="Times New Roman"/>
          <w:szCs w:val="24"/>
        </w:rPr>
        <w:t xml:space="preserve"> Σας παρακαλώ, κύριοι συνάδελφοι, κάντε λίγη ησυχία.</w:t>
      </w:r>
    </w:p>
    <w:p w14:paraId="02B3D2E0" w14:textId="77777777" w:rsidR="008168EC" w:rsidRDefault="00DB43BE">
      <w:pPr>
        <w:spacing w:line="600" w:lineRule="auto"/>
        <w:ind w:firstLine="720"/>
        <w:jc w:val="both"/>
        <w:rPr>
          <w:rFonts w:eastAsia="Times New Roman" w:cs="Times New Roman"/>
          <w:szCs w:val="24"/>
        </w:rPr>
      </w:pPr>
      <w:r w:rsidRPr="00AF5A67">
        <w:rPr>
          <w:rFonts w:eastAsia="Times New Roman" w:cs="Times New Roman"/>
          <w:b/>
          <w:szCs w:val="24"/>
        </w:rPr>
        <w:t>ΚΥΡΙΑΚΟΣ ΜΗΤΣΟΤΑΚΗΣ (Πρόεδρος της Νέας Δημοκρατίας):</w:t>
      </w:r>
      <w:r>
        <w:rPr>
          <w:rFonts w:eastAsia="Times New Roman" w:cs="Times New Roman"/>
          <w:szCs w:val="24"/>
        </w:rPr>
        <w:t xml:space="preserve"> Όμως συγκρατήστε λίγο τον εκνευρισμό σας.</w:t>
      </w:r>
    </w:p>
    <w:p w14:paraId="02B3D2E1"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Κύριε Τσίπρα, τα γεγον</w:t>
      </w:r>
      <w:r>
        <w:rPr>
          <w:rFonts w:eastAsia="Times New Roman" w:cs="Times New Roman"/>
          <w:szCs w:val="24"/>
        </w:rPr>
        <w:t xml:space="preserve">ότα εκδικούνται. Ανεβήκατε στην εξουσία μέσα σε ένα κρεσέντο λαϊκισμού και ψεμάτων και πέφτετε μέσα σε ένα σύννεφο οργής, χλεύης και απαξίωσης. </w:t>
      </w:r>
    </w:p>
    <w:p w14:paraId="02B3D2E2"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Κύριε Τσίπρα, και άλλοι πολιτικοί έχασαν εκλογές, αλλά έχασαν με αξιοπρέπεια. Ψεύτες πολιτικούς έχει γνωρίσει α</w:t>
      </w:r>
      <w:r>
        <w:rPr>
          <w:rFonts w:eastAsia="Times New Roman" w:cs="Times New Roman"/>
          <w:szCs w:val="24"/>
        </w:rPr>
        <w:t>ρκετούς ο τόπος, αλλά τέτοιον υποκριτή σαν και εσάς κανέναν, κύριε Τσίπρα!</w:t>
      </w:r>
    </w:p>
    <w:p w14:paraId="02B3D2E3" w14:textId="77777777" w:rsidR="008168EC" w:rsidRDefault="00DB43BE">
      <w:pPr>
        <w:spacing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02B3D2E4"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 xml:space="preserve">Πραγματικά, λυπάμαι που ο κ. Τσίπρας επιβάλλει σε όλους </w:t>
      </w:r>
      <w:r>
        <w:rPr>
          <w:rFonts w:eastAsia="Times New Roman" w:cs="Times New Roman"/>
          <w:szCs w:val="24"/>
        </w:rPr>
        <w:t xml:space="preserve">σας </w:t>
      </w:r>
      <w:r>
        <w:rPr>
          <w:rFonts w:eastAsia="Times New Roman" w:cs="Times New Roman"/>
          <w:szCs w:val="24"/>
        </w:rPr>
        <w:t>αυτόν τον «</w:t>
      </w:r>
      <w:proofErr w:type="spellStart"/>
      <w:r>
        <w:rPr>
          <w:rFonts w:eastAsia="Times New Roman" w:cs="Times New Roman"/>
          <w:szCs w:val="24"/>
        </w:rPr>
        <w:t>πολακισμό</w:t>
      </w:r>
      <w:proofErr w:type="spellEnd"/>
      <w:r>
        <w:rPr>
          <w:rFonts w:eastAsia="Times New Roman" w:cs="Times New Roman"/>
          <w:szCs w:val="24"/>
        </w:rPr>
        <w:t>» ως δόγμα πολιτικής το οποίο πια θα ταυτίζει σ</w:t>
      </w:r>
      <w:r>
        <w:rPr>
          <w:rFonts w:eastAsia="Times New Roman" w:cs="Times New Roman"/>
          <w:szCs w:val="24"/>
        </w:rPr>
        <w:t xml:space="preserve">υνολικά αυτή τη συμπεριφορά με τον ΣΥΡΙΖΑ. Ξέρετε, υπάρχουν όρια ανάμεσα στην πολιτική δράση και στην προσωπική αξιοπρέπεια. Είναι σαφή. Όλοι μας τα ξέρουμε. </w:t>
      </w:r>
    </w:p>
    <w:p w14:paraId="02B3D2E5"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Σήμερα στην πρόταση εμπιστοσύνης, την οποία ζητά ο Πρωθυπουργός, δεν υπάρχει κα</w:t>
      </w:r>
      <w:r>
        <w:rPr>
          <w:rFonts w:eastAsia="Times New Roman" w:cs="Times New Roman"/>
          <w:szCs w:val="24"/>
        </w:rPr>
        <w:t>μ</w:t>
      </w:r>
      <w:r>
        <w:rPr>
          <w:rFonts w:eastAsia="Times New Roman" w:cs="Times New Roman"/>
          <w:szCs w:val="24"/>
        </w:rPr>
        <w:t>μία ύψιστη σκοπιμ</w:t>
      </w:r>
      <w:r>
        <w:rPr>
          <w:rFonts w:eastAsia="Times New Roman" w:cs="Times New Roman"/>
          <w:szCs w:val="24"/>
        </w:rPr>
        <w:t>ότητα, κα</w:t>
      </w:r>
      <w:r>
        <w:rPr>
          <w:rFonts w:eastAsia="Times New Roman" w:cs="Times New Roman"/>
          <w:szCs w:val="24"/>
        </w:rPr>
        <w:t>μ</w:t>
      </w:r>
      <w:r>
        <w:rPr>
          <w:rFonts w:eastAsia="Times New Roman" w:cs="Times New Roman"/>
          <w:szCs w:val="24"/>
        </w:rPr>
        <w:t xml:space="preserve">μία μεγάλη κεντρική απόφαση, όπως η Συμφωνία των Πρεσπών, την οποία πρέπει να υπερασπιστείτε. Και φαντάζομαι ότι κάποιοι από εσάς μέσα σας κρατάτε μια στάλα ευγένειας και φιλότιμου για τον εαυτό σας. </w:t>
      </w:r>
    </w:p>
    <w:p w14:paraId="02B3D2E6"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Η ψήφος σας, λοιπόν, σε ένα μόνο θα απαντήσει</w:t>
      </w:r>
      <w:r>
        <w:rPr>
          <w:rFonts w:eastAsia="Times New Roman" w:cs="Times New Roman"/>
          <w:szCs w:val="24"/>
        </w:rPr>
        <w:t>: Είστε όλοι το ίδιο, είστε με τον Τσίπρα των «</w:t>
      </w:r>
      <w:proofErr w:type="spellStart"/>
      <w:r>
        <w:rPr>
          <w:rFonts w:eastAsia="Times New Roman" w:cs="Times New Roman"/>
          <w:szCs w:val="24"/>
        </w:rPr>
        <w:t>Πολάκηδων</w:t>
      </w:r>
      <w:proofErr w:type="spellEnd"/>
      <w:r>
        <w:rPr>
          <w:rFonts w:eastAsia="Times New Roman" w:cs="Times New Roman"/>
          <w:szCs w:val="24"/>
        </w:rPr>
        <w:t xml:space="preserve">» ή είστε με την Ελλάδα των πολλών; </w:t>
      </w:r>
    </w:p>
    <w:p w14:paraId="02B3D2E7"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Οι πολίτες, κύριε Τσίπρα, βλέπουν και κρίνουν. Δεν πιστεύουν πια στα ψέματά σας, τα οποία συνεχίζετε να τα λέτε και σήμερα. Επιμένετε να διαστρεβλώνετε για άλλη μι</w:t>
      </w:r>
      <w:r>
        <w:rPr>
          <w:rFonts w:eastAsia="Times New Roman" w:cs="Times New Roman"/>
          <w:szCs w:val="24"/>
        </w:rPr>
        <w:t xml:space="preserve">α φορά τις δικές μας θέσεις. </w:t>
      </w:r>
    </w:p>
    <w:p w14:paraId="02B3D2E8"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Μιλήσατε για άλλη μια φορά, κύριε Τσίπρα, ότι η Νέα Δημοκρατία δεν έχει σχέδιο ή ότι έχει κρυφό σχέδιο ή ότι έχει νεοφιλελεύθερο σχέδιο. Κύριε Τσίπρα, το σχέδιό μας είναι εδώ. Σε αυτό το έντυπο…</w:t>
      </w:r>
    </w:p>
    <w:p w14:paraId="02B3D2E9"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2B3D2EA" w14:textId="77777777" w:rsidR="008168EC" w:rsidRDefault="00DB43BE">
      <w:pPr>
        <w:spacing w:line="600" w:lineRule="auto"/>
        <w:ind w:firstLine="720"/>
        <w:jc w:val="both"/>
        <w:rPr>
          <w:rFonts w:eastAsia="Times New Roman" w:cs="Times New Roman"/>
          <w:szCs w:val="24"/>
        </w:rPr>
      </w:pPr>
      <w:r w:rsidRPr="00E721DB">
        <w:rPr>
          <w:rFonts w:eastAsia="Times New Roman" w:cs="Times New Roman"/>
          <w:szCs w:val="24"/>
        </w:rPr>
        <w:t>Κύριε Πρ</w:t>
      </w:r>
      <w:r w:rsidRPr="00E721DB">
        <w:rPr>
          <w:rFonts w:eastAsia="Times New Roman" w:cs="Times New Roman"/>
          <w:szCs w:val="24"/>
        </w:rPr>
        <w:t>όεδρε…</w:t>
      </w:r>
    </w:p>
    <w:p w14:paraId="02B3D2EB" w14:textId="77777777" w:rsidR="008168EC" w:rsidRDefault="00DB43BE">
      <w:pPr>
        <w:spacing w:line="600" w:lineRule="auto"/>
        <w:ind w:firstLine="720"/>
        <w:jc w:val="both"/>
        <w:rPr>
          <w:rFonts w:eastAsia="Times New Roman" w:cs="Times New Roman"/>
          <w:szCs w:val="24"/>
        </w:rPr>
      </w:pPr>
      <w:r w:rsidRPr="00FB5F6B">
        <w:rPr>
          <w:rFonts w:eastAsia="Times New Roman" w:cs="Times New Roman"/>
          <w:b/>
          <w:szCs w:val="24"/>
        </w:rPr>
        <w:t xml:space="preserve">ΠΡΟΕΔΡΟΣ (Νικόλαος </w:t>
      </w:r>
      <w:proofErr w:type="spellStart"/>
      <w:r w:rsidRPr="00FB5F6B">
        <w:rPr>
          <w:rFonts w:eastAsia="Times New Roman" w:cs="Times New Roman"/>
          <w:b/>
          <w:szCs w:val="24"/>
        </w:rPr>
        <w:t>Βούτσης</w:t>
      </w:r>
      <w:proofErr w:type="spellEnd"/>
      <w:r w:rsidRPr="00FB5F6B">
        <w:rPr>
          <w:rFonts w:eastAsia="Times New Roman" w:cs="Times New Roman"/>
          <w:b/>
          <w:szCs w:val="24"/>
        </w:rPr>
        <w:t>):</w:t>
      </w:r>
      <w:r>
        <w:rPr>
          <w:rFonts w:eastAsia="Times New Roman" w:cs="Times New Roman"/>
          <w:szCs w:val="24"/>
        </w:rPr>
        <w:t xml:space="preserve"> Κύριοι συνάδελφοι, σας παρακαλώ, κάντε λίγη ησυχία. </w:t>
      </w:r>
    </w:p>
    <w:p w14:paraId="02B3D2EC"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Κύριοι συνάδελφοι, όση φασαρία και αν κάνετε, ξέρετε, ο ομιλητής ακούγεται, δεν ακούγεστε εσείς. </w:t>
      </w:r>
    </w:p>
    <w:p w14:paraId="02B3D2ED"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Αυτό εδώ πέρα το</w:t>
      </w:r>
      <w:r>
        <w:rPr>
          <w:rFonts w:eastAsia="Times New Roman" w:cs="Times New Roman"/>
          <w:szCs w:val="24"/>
        </w:rPr>
        <w:t xml:space="preserve"> έντυπο, κύριε Τσίπρα, είναι το πρόγραμμά μας για την Ελλάδα της επόμενης ημέρας και είναι στη δημοσιότητα εδώ και τρεις μήνες. Σταματήστε, λοιπόν, και δώστε το στον κύριο Πρωθυπουργό να το μελετήσει λίγο. Το καταθέτω στα Πρακτικά.</w:t>
      </w:r>
    </w:p>
    <w:p w14:paraId="02B3D2EE"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w:t>
      </w:r>
      <w:r>
        <w:rPr>
          <w:rFonts w:eastAsia="Times New Roman" w:cs="Times New Roman"/>
          <w:szCs w:val="24"/>
        </w:rPr>
        <w:t>Πρόεδρος της Νέας Δημοκρατίας κ. Κυριάκος Μητσοτάκης καταθέτει για τα Πρακτικά το προαναφερθέν έντυπο,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2B3D2EF"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Σταματήστε, λοιπόν, να λέτε ότι η Νέα </w:t>
      </w:r>
      <w:r>
        <w:rPr>
          <w:rFonts w:eastAsia="Times New Roman" w:cs="Times New Roman"/>
          <w:szCs w:val="24"/>
        </w:rPr>
        <w:t>Δημοκρατία δεν έχει σχέδιο, δεν έχει πρόγραμμα ή έχει μυστικό πρόγραμμα…</w:t>
      </w:r>
    </w:p>
    <w:p w14:paraId="02B3D2F0"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2B3D2F1" w14:textId="77777777" w:rsidR="008168EC" w:rsidRDefault="00DB43BE">
      <w:pPr>
        <w:spacing w:line="600" w:lineRule="auto"/>
        <w:ind w:firstLine="720"/>
        <w:jc w:val="both"/>
        <w:rPr>
          <w:rFonts w:eastAsia="Times New Roman" w:cs="Times New Roman"/>
          <w:szCs w:val="24"/>
        </w:rPr>
      </w:pPr>
      <w:r w:rsidRPr="00FB5F6B">
        <w:rPr>
          <w:rFonts w:eastAsia="Times New Roman" w:cs="Times New Roman"/>
          <w:b/>
          <w:szCs w:val="24"/>
        </w:rPr>
        <w:t xml:space="preserve">ΠΡΟΕΔΡΟΣ (Νικόλαος </w:t>
      </w:r>
      <w:proofErr w:type="spellStart"/>
      <w:r w:rsidRPr="00FB5F6B">
        <w:rPr>
          <w:rFonts w:eastAsia="Times New Roman" w:cs="Times New Roman"/>
          <w:b/>
          <w:szCs w:val="24"/>
        </w:rPr>
        <w:t>Βούτσης</w:t>
      </w:r>
      <w:proofErr w:type="spellEnd"/>
      <w:r w:rsidRPr="00FB5F6B">
        <w:rPr>
          <w:rFonts w:eastAsia="Times New Roman" w:cs="Times New Roman"/>
          <w:b/>
          <w:szCs w:val="24"/>
        </w:rPr>
        <w:t>):</w:t>
      </w:r>
      <w:r>
        <w:rPr>
          <w:rFonts w:eastAsia="Times New Roman" w:cs="Times New Roman"/>
          <w:szCs w:val="24"/>
        </w:rPr>
        <w:t xml:space="preserve"> Σας παρακαλώ, κύριοι συνάδελφοι, κάντε λίγη ησυχία!</w:t>
      </w:r>
    </w:p>
    <w:p w14:paraId="02B3D2F2"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Η πραγματικότητα είναι, κύ</w:t>
      </w:r>
      <w:r>
        <w:rPr>
          <w:rFonts w:eastAsia="Times New Roman" w:cs="Times New Roman"/>
          <w:szCs w:val="24"/>
        </w:rPr>
        <w:t xml:space="preserve">ριε Τσίπρα, ότι δυσκολεύεστε να ωραιοποιήσετε την καμένη γη που αφήνετε πίσω, εσείς και η Κυβέρνησή σας, γιατί δεν μπορεί </w:t>
      </w:r>
      <w:r>
        <w:rPr>
          <w:rFonts w:eastAsia="Times New Roman" w:cs="Times New Roman"/>
          <w:szCs w:val="24"/>
        </w:rPr>
        <w:lastRenderedPageBreak/>
        <w:t xml:space="preserve">να δίνει υποσχέσεις που ο ίδιος γνωρίζει ότι δεν μπορεί να υλοποιήσει. Και η αλήθεια εκδικείται όσο και αν τα </w:t>
      </w:r>
      <w:proofErr w:type="spellStart"/>
      <w:r>
        <w:rPr>
          <w:rFonts w:eastAsia="Times New Roman" w:cs="Times New Roman"/>
          <w:szCs w:val="24"/>
        </w:rPr>
        <w:t>τρολ</w:t>
      </w:r>
      <w:proofErr w:type="spellEnd"/>
      <w:r>
        <w:rPr>
          <w:rFonts w:eastAsia="Times New Roman" w:cs="Times New Roman"/>
          <w:szCs w:val="24"/>
        </w:rPr>
        <w:t xml:space="preserve"> του κ. Παππά προσπα</w:t>
      </w:r>
      <w:r>
        <w:rPr>
          <w:rFonts w:eastAsia="Times New Roman" w:cs="Times New Roman"/>
          <w:szCs w:val="24"/>
        </w:rPr>
        <w:t>θούν να την παραποιήσουν.</w:t>
      </w:r>
    </w:p>
    <w:p w14:paraId="02B3D2F3"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Άκουσα και σήμερα, λοιπόν, τον Πρωθυπουργό να λέει ψέματα, να περιγράφει μια Νέα Δημοκρατία που, όπως σας έχω πει πολλές φορές, κύριε Τσίπρα, υπάρχει μόνο, δυστυχώς, στον φαντασιακό σας κόσμο. </w:t>
      </w:r>
    </w:p>
    <w:p w14:paraId="02B3D2F4" w14:textId="77777777" w:rsidR="008168EC" w:rsidRDefault="00DB43BE">
      <w:pPr>
        <w:spacing w:line="600" w:lineRule="auto"/>
        <w:ind w:firstLine="720"/>
        <w:contextualSpacing/>
        <w:jc w:val="both"/>
        <w:rPr>
          <w:rFonts w:eastAsia="Times New Roman" w:cs="Times New Roman"/>
          <w:szCs w:val="24"/>
        </w:rPr>
      </w:pPr>
      <w:r>
        <w:rPr>
          <w:rFonts w:eastAsia="Times New Roman" w:cs="Times New Roman"/>
          <w:szCs w:val="24"/>
        </w:rPr>
        <w:t>Να λέει ψέματα π</w:t>
      </w:r>
      <w:r w:rsidRPr="00754452">
        <w:rPr>
          <w:rFonts w:eastAsia="Times New Roman" w:cs="Times New Roman"/>
          <w:szCs w:val="24"/>
        </w:rPr>
        <w:t>οιος</w:t>
      </w:r>
      <w:r>
        <w:rPr>
          <w:rFonts w:eastAsia="Times New Roman" w:cs="Times New Roman"/>
          <w:szCs w:val="24"/>
        </w:rPr>
        <w:t>; Α</w:t>
      </w:r>
      <w:r w:rsidRPr="00754452">
        <w:rPr>
          <w:rFonts w:eastAsia="Times New Roman" w:cs="Times New Roman"/>
          <w:szCs w:val="24"/>
        </w:rPr>
        <w:t>υτός</w:t>
      </w:r>
      <w:r>
        <w:rPr>
          <w:rFonts w:eastAsia="Times New Roman" w:cs="Times New Roman"/>
          <w:szCs w:val="24"/>
        </w:rPr>
        <w:t xml:space="preserve"> που επέβ</w:t>
      </w:r>
      <w:r>
        <w:rPr>
          <w:rFonts w:eastAsia="Times New Roman" w:cs="Times New Roman"/>
          <w:szCs w:val="24"/>
        </w:rPr>
        <w:t>αλε είκοσι εννέα νέους φόρους</w:t>
      </w:r>
      <w:r w:rsidRPr="00754452">
        <w:rPr>
          <w:rFonts w:eastAsia="Times New Roman" w:cs="Times New Roman"/>
          <w:szCs w:val="24"/>
        </w:rPr>
        <w:t xml:space="preserve"> για τη δήθεν λιτότητα την οποία θα επιβάλουμε εμείς</w:t>
      </w:r>
      <w:r>
        <w:rPr>
          <w:rFonts w:eastAsia="Times New Roman" w:cs="Times New Roman"/>
          <w:szCs w:val="24"/>
        </w:rPr>
        <w:t>. Να λέει ψέματα</w:t>
      </w:r>
      <w:r w:rsidRPr="00754452">
        <w:rPr>
          <w:rFonts w:eastAsia="Times New Roman" w:cs="Times New Roman"/>
          <w:szCs w:val="24"/>
        </w:rPr>
        <w:t xml:space="preserve"> ότι ενδιαφέρεται για τους αδύναμους αυτός που κατάργησε το </w:t>
      </w:r>
      <w:r>
        <w:rPr>
          <w:rFonts w:eastAsia="Times New Roman" w:cs="Times New Roman"/>
          <w:szCs w:val="24"/>
        </w:rPr>
        <w:t>ΕΚΑΣ. Να λέει</w:t>
      </w:r>
      <w:r w:rsidRPr="00754452">
        <w:rPr>
          <w:rFonts w:eastAsia="Times New Roman" w:cs="Times New Roman"/>
          <w:szCs w:val="24"/>
        </w:rPr>
        <w:t xml:space="preserve"> ψέματα ότι είναι αυτός πατριώτης ο άνθρωπος που αναγνώρισε μακεδονική ταυτότητα και γ</w:t>
      </w:r>
      <w:r w:rsidRPr="00754452">
        <w:rPr>
          <w:rFonts w:eastAsia="Times New Roman" w:cs="Times New Roman"/>
          <w:szCs w:val="24"/>
        </w:rPr>
        <w:t>λώσσα στα Σκόπια</w:t>
      </w:r>
      <w:r>
        <w:rPr>
          <w:rFonts w:eastAsia="Times New Roman" w:cs="Times New Roman"/>
          <w:szCs w:val="24"/>
        </w:rPr>
        <w:t>!</w:t>
      </w:r>
    </w:p>
    <w:p w14:paraId="02B3D2F5"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2B3D2F6" w14:textId="77777777" w:rsidR="008168EC" w:rsidRDefault="00DB43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Ή</w:t>
      </w:r>
      <w:r w:rsidRPr="00754452">
        <w:rPr>
          <w:rFonts w:eastAsia="Times New Roman" w:cs="Times New Roman"/>
          <w:szCs w:val="24"/>
        </w:rPr>
        <w:t>συχα</w:t>
      </w:r>
      <w:r>
        <w:rPr>
          <w:rFonts w:eastAsia="Times New Roman" w:cs="Times New Roman"/>
          <w:szCs w:val="24"/>
        </w:rPr>
        <w:t>,</w:t>
      </w:r>
      <w:r w:rsidRPr="00754452">
        <w:rPr>
          <w:rFonts w:eastAsia="Times New Roman" w:cs="Times New Roman"/>
          <w:szCs w:val="24"/>
        </w:rPr>
        <w:t xml:space="preserve"> παρακαλώ</w:t>
      </w:r>
      <w:r>
        <w:rPr>
          <w:rFonts w:eastAsia="Times New Roman" w:cs="Times New Roman"/>
          <w:szCs w:val="24"/>
        </w:rPr>
        <w:t>.</w:t>
      </w:r>
    </w:p>
    <w:p w14:paraId="02B3D2F7" w14:textId="77777777" w:rsidR="008168EC" w:rsidRDefault="00DB43BE">
      <w:pPr>
        <w:spacing w:line="600" w:lineRule="auto"/>
        <w:ind w:firstLine="720"/>
        <w:jc w:val="both"/>
        <w:rPr>
          <w:rFonts w:eastAsia="Times New Roman" w:cs="Times New Roman"/>
          <w:szCs w:val="24"/>
        </w:rPr>
      </w:pPr>
      <w:r w:rsidRPr="00754452">
        <w:rPr>
          <w:rFonts w:eastAsia="Times New Roman" w:cs="Times New Roman"/>
          <w:b/>
          <w:szCs w:val="24"/>
        </w:rPr>
        <w:lastRenderedPageBreak/>
        <w:t>ΚΥΡΙΑΚΟΣ ΜΗΤΣΟΤΑΚΗΣ (Πρόεδρος της Νέας Δημοκρατίας):</w:t>
      </w:r>
      <w:r w:rsidRPr="00754452">
        <w:rPr>
          <w:rFonts w:eastAsia="Times New Roman" w:cs="Times New Roman"/>
          <w:szCs w:val="24"/>
        </w:rPr>
        <w:t xml:space="preserve"> Να παριστάνει ποτέ τον αριστερό ριζοσπάστη</w:t>
      </w:r>
      <w:r>
        <w:rPr>
          <w:rFonts w:eastAsia="Times New Roman" w:cs="Times New Roman"/>
          <w:szCs w:val="24"/>
        </w:rPr>
        <w:t xml:space="preserve">, </w:t>
      </w:r>
      <w:r w:rsidRPr="00754452">
        <w:rPr>
          <w:rFonts w:eastAsia="Times New Roman" w:cs="Times New Roman"/>
          <w:szCs w:val="24"/>
        </w:rPr>
        <w:t>πότε το</w:t>
      </w:r>
      <w:r>
        <w:rPr>
          <w:rFonts w:eastAsia="Times New Roman" w:cs="Times New Roman"/>
          <w:szCs w:val="24"/>
        </w:rPr>
        <w:t>ν σοσιαλδ</w:t>
      </w:r>
      <w:r w:rsidRPr="00754452">
        <w:rPr>
          <w:rFonts w:eastAsia="Times New Roman" w:cs="Times New Roman"/>
          <w:szCs w:val="24"/>
        </w:rPr>
        <w:t>ημοκράτη</w:t>
      </w:r>
      <w:r>
        <w:rPr>
          <w:rFonts w:eastAsia="Times New Roman" w:cs="Times New Roman"/>
          <w:szCs w:val="24"/>
        </w:rPr>
        <w:t>. Α</w:t>
      </w:r>
      <w:r w:rsidRPr="00754452">
        <w:rPr>
          <w:rFonts w:eastAsia="Times New Roman" w:cs="Times New Roman"/>
          <w:szCs w:val="24"/>
        </w:rPr>
        <w:t xml:space="preserve">κόμα και </w:t>
      </w:r>
      <w:r>
        <w:rPr>
          <w:rFonts w:eastAsia="Times New Roman" w:cs="Times New Roman"/>
          <w:szCs w:val="24"/>
        </w:rPr>
        <w:t xml:space="preserve">ο κ. </w:t>
      </w:r>
      <w:proofErr w:type="spellStart"/>
      <w:r>
        <w:rPr>
          <w:rFonts w:eastAsia="Times New Roman" w:cs="Times New Roman"/>
          <w:szCs w:val="24"/>
        </w:rPr>
        <w:t>Σάντσεζ</w:t>
      </w:r>
      <w:proofErr w:type="spellEnd"/>
      <w:r>
        <w:rPr>
          <w:rFonts w:eastAsia="Times New Roman" w:cs="Times New Roman"/>
          <w:szCs w:val="24"/>
        </w:rPr>
        <w:t>,</w:t>
      </w:r>
      <w:r w:rsidRPr="00754452">
        <w:rPr>
          <w:rFonts w:eastAsia="Times New Roman" w:cs="Times New Roman"/>
          <w:szCs w:val="24"/>
        </w:rPr>
        <w:t xml:space="preserve"> τον οποίον σπεύσατε να</w:t>
      </w:r>
      <w:r w:rsidRPr="00754452">
        <w:rPr>
          <w:rFonts w:eastAsia="Times New Roman" w:cs="Times New Roman"/>
          <w:szCs w:val="24"/>
        </w:rPr>
        <w:t xml:space="preserve"> αγκαλιάσετε</w:t>
      </w:r>
      <w:r>
        <w:rPr>
          <w:rFonts w:eastAsia="Times New Roman" w:cs="Times New Roman"/>
          <w:szCs w:val="24"/>
        </w:rPr>
        <w:t>,</w:t>
      </w:r>
      <w:r w:rsidRPr="00754452">
        <w:rPr>
          <w:rFonts w:eastAsia="Times New Roman" w:cs="Times New Roman"/>
          <w:szCs w:val="24"/>
        </w:rPr>
        <w:t xml:space="preserve"> σας αποκαλούσε δημαγωγό και ψεύτη</w:t>
      </w:r>
      <w:r>
        <w:rPr>
          <w:rFonts w:eastAsia="Times New Roman" w:cs="Times New Roman"/>
          <w:szCs w:val="24"/>
        </w:rPr>
        <w:t>. Κ</w:t>
      </w:r>
      <w:r w:rsidRPr="00754452">
        <w:rPr>
          <w:rFonts w:eastAsia="Times New Roman" w:cs="Times New Roman"/>
          <w:szCs w:val="24"/>
        </w:rPr>
        <w:t>αι τώρα</w:t>
      </w:r>
      <w:r>
        <w:rPr>
          <w:rFonts w:eastAsia="Times New Roman" w:cs="Times New Roman"/>
          <w:szCs w:val="24"/>
        </w:rPr>
        <w:t xml:space="preserve"> σπεύδετε</w:t>
      </w:r>
      <w:r w:rsidRPr="00754452">
        <w:rPr>
          <w:rFonts w:eastAsia="Times New Roman" w:cs="Times New Roman"/>
          <w:szCs w:val="24"/>
        </w:rPr>
        <w:t xml:space="preserve"> να τον αγκαλιάσετε</w:t>
      </w:r>
      <w:r>
        <w:rPr>
          <w:rFonts w:eastAsia="Times New Roman" w:cs="Times New Roman"/>
          <w:szCs w:val="24"/>
        </w:rPr>
        <w:t>. Δ</w:t>
      </w:r>
      <w:r w:rsidRPr="00754452">
        <w:rPr>
          <w:rFonts w:eastAsia="Times New Roman" w:cs="Times New Roman"/>
          <w:szCs w:val="24"/>
        </w:rPr>
        <w:t>εν έχετε άλλο δρόμο</w:t>
      </w:r>
      <w:r>
        <w:rPr>
          <w:rFonts w:eastAsia="Times New Roman" w:cs="Times New Roman"/>
          <w:szCs w:val="24"/>
        </w:rPr>
        <w:t xml:space="preserve"> από το να λέτε ψέματα.</w:t>
      </w:r>
    </w:p>
    <w:p w14:paraId="02B3D2F8"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Γι’ αυτό και όλοι οι δρόμοι που οδηγούν στο Μαξίμου είναι αποκλεισμένοι</w:t>
      </w:r>
      <w:r w:rsidRPr="00754452">
        <w:rPr>
          <w:rFonts w:eastAsia="Times New Roman" w:cs="Times New Roman"/>
          <w:szCs w:val="24"/>
        </w:rPr>
        <w:t xml:space="preserve"> από κλούβες</w:t>
      </w:r>
      <w:r>
        <w:rPr>
          <w:rFonts w:eastAsia="Times New Roman" w:cs="Times New Roman"/>
          <w:szCs w:val="24"/>
        </w:rPr>
        <w:t xml:space="preserve">. Γι’ αυτό και </w:t>
      </w:r>
      <w:r w:rsidRPr="00754452">
        <w:rPr>
          <w:rFonts w:eastAsia="Times New Roman" w:cs="Times New Roman"/>
          <w:szCs w:val="24"/>
        </w:rPr>
        <w:t>καταγγέλλετ</w:t>
      </w:r>
      <w:r>
        <w:rPr>
          <w:rFonts w:eastAsia="Times New Roman" w:cs="Times New Roman"/>
          <w:szCs w:val="24"/>
        </w:rPr>
        <w:t>ε</w:t>
      </w:r>
      <w:r w:rsidRPr="00754452">
        <w:rPr>
          <w:rFonts w:eastAsia="Times New Roman" w:cs="Times New Roman"/>
          <w:szCs w:val="24"/>
        </w:rPr>
        <w:t xml:space="preserve"> τη διαπλοκή</w:t>
      </w:r>
      <w:r>
        <w:rPr>
          <w:rFonts w:eastAsia="Times New Roman" w:cs="Times New Roman"/>
          <w:szCs w:val="24"/>
        </w:rPr>
        <w:t>,</w:t>
      </w:r>
      <w:r w:rsidRPr="00754452">
        <w:rPr>
          <w:rFonts w:eastAsia="Times New Roman" w:cs="Times New Roman"/>
          <w:szCs w:val="24"/>
        </w:rPr>
        <w:t xml:space="preserve"> ε</w:t>
      </w:r>
      <w:r w:rsidRPr="00754452">
        <w:rPr>
          <w:rFonts w:eastAsia="Times New Roman" w:cs="Times New Roman"/>
          <w:szCs w:val="24"/>
        </w:rPr>
        <w:t xml:space="preserve">νώ πάνω στο </w:t>
      </w:r>
      <w:proofErr w:type="spellStart"/>
      <w:r w:rsidRPr="00754452">
        <w:rPr>
          <w:rFonts w:eastAsia="Times New Roman" w:cs="Times New Roman"/>
          <w:szCs w:val="24"/>
        </w:rPr>
        <w:t>ευρωψηφοδέλτιο</w:t>
      </w:r>
      <w:proofErr w:type="spellEnd"/>
      <w:r w:rsidRPr="00754452">
        <w:rPr>
          <w:rFonts w:eastAsia="Times New Roman" w:cs="Times New Roman"/>
          <w:szCs w:val="24"/>
        </w:rPr>
        <w:t xml:space="preserve"> γράφει </w:t>
      </w:r>
      <w:r>
        <w:rPr>
          <w:rFonts w:eastAsia="Times New Roman" w:cs="Times New Roman"/>
          <w:szCs w:val="24"/>
        </w:rPr>
        <w:t>«</w:t>
      </w:r>
      <w:r w:rsidRPr="00754452">
        <w:rPr>
          <w:rFonts w:eastAsia="Times New Roman" w:cs="Times New Roman"/>
          <w:szCs w:val="24"/>
        </w:rPr>
        <w:t>Κόκκαλης</w:t>
      </w:r>
      <w:r>
        <w:rPr>
          <w:rFonts w:eastAsia="Times New Roman" w:cs="Times New Roman"/>
          <w:szCs w:val="24"/>
        </w:rPr>
        <w:t>». Γι’ αυτό και κομπάζετε</w:t>
      </w:r>
      <w:r w:rsidRPr="00754452">
        <w:rPr>
          <w:rFonts w:eastAsia="Times New Roman" w:cs="Times New Roman"/>
          <w:szCs w:val="24"/>
        </w:rPr>
        <w:t xml:space="preserve"> </w:t>
      </w:r>
      <w:r>
        <w:rPr>
          <w:rFonts w:eastAsia="Times New Roman" w:cs="Times New Roman"/>
          <w:szCs w:val="24"/>
        </w:rPr>
        <w:t xml:space="preserve">για τα </w:t>
      </w:r>
      <w:proofErr w:type="spellStart"/>
      <w:r>
        <w:rPr>
          <w:rFonts w:eastAsia="Times New Roman" w:cs="Times New Roman"/>
          <w:szCs w:val="24"/>
        </w:rPr>
        <w:t>υπερπλεονάσματα</w:t>
      </w:r>
      <w:proofErr w:type="spellEnd"/>
      <w:r>
        <w:rPr>
          <w:rFonts w:eastAsia="Times New Roman" w:cs="Times New Roman"/>
          <w:szCs w:val="24"/>
        </w:rPr>
        <w:t>, ενώ προέρχονται από τους φ</w:t>
      </w:r>
      <w:r w:rsidRPr="00754452">
        <w:rPr>
          <w:rFonts w:eastAsia="Times New Roman" w:cs="Times New Roman"/>
          <w:szCs w:val="24"/>
        </w:rPr>
        <w:t>όρους που πληρώνονται από το υστέρημα των Ελλήνων</w:t>
      </w:r>
      <w:r>
        <w:rPr>
          <w:rFonts w:eastAsia="Times New Roman" w:cs="Times New Roman"/>
          <w:szCs w:val="24"/>
        </w:rPr>
        <w:t xml:space="preserve"> και χρηματοδοτούνται </w:t>
      </w:r>
      <w:r w:rsidRPr="00754452">
        <w:rPr>
          <w:rFonts w:eastAsia="Times New Roman" w:cs="Times New Roman"/>
          <w:szCs w:val="24"/>
        </w:rPr>
        <w:t>από τις συντάξεις που δεν αποδίδονται</w:t>
      </w:r>
      <w:r>
        <w:rPr>
          <w:rFonts w:eastAsia="Times New Roman" w:cs="Times New Roman"/>
          <w:szCs w:val="24"/>
        </w:rPr>
        <w:t xml:space="preserve"> -δ</w:t>
      </w:r>
      <w:r w:rsidRPr="00754452">
        <w:rPr>
          <w:rFonts w:eastAsia="Times New Roman" w:cs="Times New Roman"/>
          <w:szCs w:val="24"/>
        </w:rPr>
        <w:t>ιακό</w:t>
      </w:r>
      <w:r>
        <w:rPr>
          <w:rFonts w:eastAsia="Times New Roman" w:cs="Times New Roman"/>
          <w:szCs w:val="24"/>
        </w:rPr>
        <w:t xml:space="preserve">σιες πενήντα χιλιάδες </w:t>
      </w:r>
      <w:r>
        <w:rPr>
          <w:rFonts w:eastAsia="Times New Roman" w:cs="Times New Roman"/>
          <w:szCs w:val="24"/>
        </w:rPr>
        <w:t>συνταξιούχοι περιμένουν τη σύνταξη τους, κύριε Τσίπρα, γι’ αυτούς δεν είπατε κουβέντα- κ</w:t>
      </w:r>
      <w:r>
        <w:rPr>
          <w:rFonts w:eastAsia="Times New Roman" w:cs="Times New Roman"/>
          <w:szCs w:val="24"/>
        </w:rPr>
        <w:t>α</w:t>
      </w:r>
      <w:r>
        <w:rPr>
          <w:rFonts w:eastAsia="Times New Roman" w:cs="Times New Roman"/>
          <w:szCs w:val="24"/>
        </w:rPr>
        <w:t xml:space="preserve">ι από </w:t>
      </w:r>
      <w:r w:rsidRPr="00754452">
        <w:rPr>
          <w:rFonts w:eastAsia="Times New Roman" w:cs="Times New Roman"/>
          <w:szCs w:val="24"/>
        </w:rPr>
        <w:t>δημόσιες επενδύσεις που δεν πραγματοποιούνται</w:t>
      </w:r>
      <w:r>
        <w:rPr>
          <w:rFonts w:eastAsia="Times New Roman" w:cs="Times New Roman"/>
          <w:szCs w:val="24"/>
        </w:rPr>
        <w:t>.</w:t>
      </w:r>
    </w:p>
    <w:p w14:paraId="02B3D2F9" w14:textId="77777777" w:rsidR="008168EC" w:rsidRDefault="00DB43BE">
      <w:pPr>
        <w:spacing w:line="600" w:lineRule="auto"/>
        <w:ind w:firstLine="720"/>
        <w:jc w:val="center"/>
        <w:rPr>
          <w:rFonts w:eastAsia="Times New Roman" w:cs="Times New Roman"/>
          <w:szCs w:val="24"/>
        </w:rPr>
      </w:pPr>
      <w:r w:rsidRPr="00754452">
        <w:rPr>
          <w:rFonts w:eastAsia="Times New Roman" w:cs="Times New Roman"/>
          <w:szCs w:val="24"/>
        </w:rPr>
        <w:t>(Χειροκροτήματα από την πτέρυγα της Νέας Δημοκρατίας)</w:t>
      </w:r>
    </w:p>
    <w:p w14:paraId="02B3D2FA"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Γι’ αυτό και ο κ. Τσίπρας λέει ψέματα μιλώντας δήθεν για μεγ</w:t>
      </w:r>
      <w:r>
        <w:rPr>
          <w:rFonts w:eastAsia="Times New Roman" w:cs="Times New Roman"/>
          <w:szCs w:val="24"/>
        </w:rPr>
        <w:t>άλη ανάπτυξη,</w:t>
      </w:r>
      <w:r w:rsidRPr="00754452">
        <w:rPr>
          <w:rFonts w:eastAsia="Times New Roman" w:cs="Times New Roman"/>
          <w:szCs w:val="24"/>
        </w:rPr>
        <w:t xml:space="preserve"> ενώ οι άλλες χώρες που πέρασαν από τα μνημόνια</w:t>
      </w:r>
      <w:r>
        <w:rPr>
          <w:rFonts w:eastAsia="Times New Roman" w:cs="Times New Roman"/>
          <w:szCs w:val="24"/>
        </w:rPr>
        <w:t xml:space="preserve"> είχαν αθροιστικά</w:t>
      </w:r>
      <w:r w:rsidRPr="00754452">
        <w:rPr>
          <w:rFonts w:eastAsia="Times New Roman" w:cs="Times New Roman"/>
          <w:szCs w:val="24"/>
        </w:rPr>
        <w:t xml:space="preserve"> </w:t>
      </w:r>
      <w:r>
        <w:rPr>
          <w:rFonts w:eastAsia="Times New Roman" w:cs="Times New Roman"/>
          <w:szCs w:val="24"/>
        </w:rPr>
        <w:t xml:space="preserve">τα τελευταία τέσσερα χρόνια </w:t>
      </w:r>
      <w:r w:rsidRPr="00754452">
        <w:rPr>
          <w:rFonts w:eastAsia="Times New Roman" w:cs="Times New Roman"/>
          <w:szCs w:val="24"/>
        </w:rPr>
        <w:t xml:space="preserve">τετραπλάσια ανάπτυξη από τη δικιά </w:t>
      </w:r>
      <w:r>
        <w:rPr>
          <w:rFonts w:eastAsia="Times New Roman" w:cs="Times New Roman"/>
          <w:szCs w:val="24"/>
        </w:rPr>
        <w:t>μας.</w:t>
      </w:r>
      <w:r w:rsidRPr="00754452">
        <w:rPr>
          <w:rFonts w:eastAsia="Times New Roman" w:cs="Times New Roman"/>
          <w:szCs w:val="24"/>
        </w:rPr>
        <w:t xml:space="preserve"> </w:t>
      </w:r>
      <w:r>
        <w:rPr>
          <w:rFonts w:eastAsia="Times New Roman" w:cs="Times New Roman"/>
          <w:szCs w:val="24"/>
        </w:rPr>
        <w:t xml:space="preserve">Και υπόσχεται </w:t>
      </w:r>
      <w:r w:rsidRPr="00754452">
        <w:rPr>
          <w:rFonts w:eastAsia="Times New Roman" w:cs="Times New Roman"/>
          <w:szCs w:val="24"/>
        </w:rPr>
        <w:t>καλύτερες μέρες</w:t>
      </w:r>
      <w:r>
        <w:rPr>
          <w:rFonts w:eastAsia="Times New Roman" w:cs="Times New Roman"/>
          <w:szCs w:val="24"/>
        </w:rPr>
        <w:t>, ό</w:t>
      </w:r>
      <w:r w:rsidRPr="00754452">
        <w:rPr>
          <w:rFonts w:eastAsia="Times New Roman" w:cs="Times New Roman"/>
          <w:szCs w:val="24"/>
        </w:rPr>
        <w:t>ταν οι μέρες που ζουν οι Έλληνες πολίτες τον διαψεύδουν</w:t>
      </w:r>
      <w:r>
        <w:rPr>
          <w:rFonts w:eastAsia="Times New Roman" w:cs="Times New Roman"/>
          <w:szCs w:val="24"/>
        </w:rPr>
        <w:t>.</w:t>
      </w:r>
    </w:p>
    <w:p w14:paraId="02B3D2FB"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Οι Έλληνες</w:t>
      </w:r>
      <w:r w:rsidRPr="00754452">
        <w:rPr>
          <w:rFonts w:eastAsia="Times New Roman" w:cs="Times New Roman"/>
          <w:szCs w:val="24"/>
        </w:rPr>
        <w:t xml:space="preserve"> γνωρίζουν</w:t>
      </w:r>
      <w:r>
        <w:rPr>
          <w:rFonts w:eastAsia="Times New Roman" w:cs="Times New Roman"/>
          <w:szCs w:val="24"/>
        </w:rPr>
        <w:t xml:space="preserve">, </w:t>
      </w:r>
      <w:r>
        <w:rPr>
          <w:rFonts w:eastAsia="Times New Roman" w:cs="Times New Roman"/>
          <w:szCs w:val="24"/>
        </w:rPr>
        <w:t>κ</w:t>
      </w:r>
      <w:r w:rsidRPr="00754452">
        <w:rPr>
          <w:rFonts w:eastAsia="Times New Roman" w:cs="Times New Roman"/>
          <w:szCs w:val="24"/>
        </w:rPr>
        <w:t>ύριε Τσίπρα</w:t>
      </w:r>
      <w:r>
        <w:rPr>
          <w:rFonts w:eastAsia="Times New Roman" w:cs="Times New Roman"/>
          <w:szCs w:val="24"/>
        </w:rPr>
        <w:t>,</w:t>
      </w:r>
      <w:r w:rsidRPr="00754452">
        <w:rPr>
          <w:rFonts w:eastAsia="Times New Roman" w:cs="Times New Roman"/>
          <w:szCs w:val="24"/>
        </w:rPr>
        <w:t xml:space="preserve"> ποια είναι η Ελλάδα την οποία θα παραδώσετε</w:t>
      </w:r>
      <w:r>
        <w:rPr>
          <w:rFonts w:eastAsia="Times New Roman" w:cs="Times New Roman"/>
          <w:szCs w:val="24"/>
        </w:rPr>
        <w:t xml:space="preserve">: μια Ελλάδα όπου με τον έναν ή με τον </w:t>
      </w:r>
      <w:r w:rsidRPr="00754452">
        <w:rPr>
          <w:rFonts w:eastAsia="Times New Roman" w:cs="Times New Roman"/>
          <w:szCs w:val="24"/>
        </w:rPr>
        <w:t>άλλον τρόπο έχετε τραυματίσει οικονομικά όλους τους πολίτες</w:t>
      </w:r>
      <w:r>
        <w:rPr>
          <w:rFonts w:eastAsia="Times New Roman" w:cs="Times New Roman"/>
          <w:szCs w:val="24"/>
        </w:rPr>
        <w:t xml:space="preserve">. Γιατί αυτό δείχνει </w:t>
      </w:r>
      <w:r w:rsidRPr="00754452">
        <w:rPr>
          <w:rFonts w:eastAsia="Times New Roman" w:cs="Times New Roman"/>
          <w:szCs w:val="24"/>
        </w:rPr>
        <w:t>η αριθμητική</w:t>
      </w:r>
      <w:r>
        <w:rPr>
          <w:rFonts w:eastAsia="Times New Roman" w:cs="Times New Roman"/>
          <w:szCs w:val="24"/>
        </w:rPr>
        <w:t xml:space="preserve">, μια Ελλάδα </w:t>
      </w:r>
      <w:proofErr w:type="spellStart"/>
      <w:r>
        <w:rPr>
          <w:rFonts w:eastAsia="Times New Roman" w:cs="Times New Roman"/>
          <w:szCs w:val="24"/>
        </w:rPr>
        <w:t>φτω</w:t>
      </w:r>
      <w:r w:rsidRPr="00754452">
        <w:rPr>
          <w:rFonts w:eastAsia="Times New Roman" w:cs="Times New Roman"/>
          <w:szCs w:val="24"/>
        </w:rPr>
        <w:t>χοποιημένη</w:t>
      </w:r>
      <w:proofErr w:type="spellEnd"/>
      <w:r>
        <w:rPr>
          <w:rFonts w:eastAsia="Times New Roman" w:cs="Times New Roman"/>
          <w:szCs w:val="24"/>
        </w:rPr>
        <w:t xml:space="preserve">, μια Ελλάδα με διαλυμένη </w:t>
      </w:r>
      <w:r w:rsidRPr="00754452">
        <w:rPr>
          <w:rFonts w:eastAsia="Times New Roman" w:cs="Times New Roman"/>
          <w:szCs w:val="24"/>
        </w:rPr>
        <w:t>τη μεσαία τάξη κ</w:t>
      </w:r>
      <w:r w:rsidRPr="00754452">
        <w:rPr>
          <w:rFonts w:eastAsia="Times New Roman" w:cs="Times New Roman"/>
          <w:szCs w:val="24"/>
        </w:rPr>
        <w:t>αι στερημέν</w:t>
      </w:r>
      <w:r>
        <w:rPr>
          <w:rFonts w:eastAsia="Times New Roman" w:cs="Times New Roman"/>
          <w:szCs w:val="24"/>
        </w:rPr>
        <w:t>η</w:t>
      </w:r>
      <w:r w:rsidRPr="00754452">
        <w:rPr>
          <w:rFonts w:eastAsia="Times New Roman" w:cs="Times New Roman"/>
          <w:szCs w:val="24"/>
        </w:rPr>
        <w:t xml:space="preserve"> από τη δυναμική νεολαία η οποία επέλεξε να εγκαταλείψει τη χώρα</w:t>
      </w:r>
      <w:r>
        <w:rPr>
          <w:rFonts w:eastAsia="Times New Roman" w:cs="Times New Roman"/>
          <w:szCs w:val="24"/>
        </w:rPr>
        <w:t xml:space="preserve">, μια νεολαία η οποία πρέπει να </w:t>
      </w:r>
      <w:r w:rsidRPr="00754452">
        <w:rPr>
          <w:rFonts w:eastAsia="Times New Roman" w:cs="Times New Roman"/>
          <w:szCs w:val="24"/>
        </w:rPr>
        <w:t>πάρει τη σκυτάλη</w:t>
      </w:r>
      <w:r>
        <w:rPr>
          <w:rFonts w:eastAsia="Times New Roman" w:cs="Times New Roman"/>
          <w:szCs w:val="24"/>
        </w:rPr>
        <w:t xml:space="preserve">, για </w:t>
      </w:r>
      <w:r w:rsidRPr="00754452">
        <w:rPr>
          <w:rFonts w:eastAsia="Times New Roman" w:cs="Times New Roman"/>
          <w:szCs w:val="24"/>
        </w:rPr>
        <w:t xml:space="preserve">να ξαναχτίσουμε μαζί την </w:t>
      </w:r>
      <w:r>
        <w:rPr>
          <w:rFonts w:eastAsia="Times New Roman" w:cs="Times New Roman"/>
          <w:szCs w:val="24"/>
        </w:rPr>
        <w:t xml:space="preserve">Ελλάδα </w:t>
      </w:r>
      <w:r w:rsidRPr="00754452">
        <w:rPr>
          <w:rFonts w:eastAsia="Times New Roman" w:cs="Times New Roman"/>
          <w:szCs w:val="24"/>
        </w:rPr>
        <w:t>που θέλουμε</w:t>
      </w:r>
      <w:r>
        <w:rPr>
          <w:rFonts w:eastAsia="Times New Roman" w:cs="Times New Roman"/>
          <w:szCs w:val="24"/>
        </w:rPr>
        <w:t>.</w:t>
      </w:r>
    </w:p>
    <w:p w14:paraId="02B3D2FC"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Θα ήταν μάταιο να συνεχίσω να επικαλούμαι </w:t>
      </w:r>
      <w:r w:rsidRPr="00754452">
        <w:rPr>
          <w:rFonts w:eastAsia="Times New Roman" w:cs="Times New Roman"/>
          <w:szCs w:val="24"/>
        </w:rPr>
        <w:t>την πραγματικότητα</w:t>
      </w:r>
      <w:r>
        <w:rPr>
          <w:rFonts w:eastAsia="Times New Roman" w:cs="Times New Roman"/>
          <w:szCs w:val="24"/>
        </w:rPr>
        <w:t xml:space="preserve"> ως απάντηση στη δικι</w:t>
      </w:r>
      <w:r>
        <w:rPr>
          <w:rFonts w:eastAsia="Times New Roman" w:cs="Times New Roman"/>
          <w:szCs w:val="24"/>
        </w:rPr>
        <w:t>ά σας προπαγάνδα. Εξάλλου, ξέρετε, κύριε Τ</w:t>
      </w:r>
      <w:r w:rsidRPr="00754452">
        <w:rPr>
          <w:rFonts w:eastAsia="Times New Roman" w:cs="Times New Roman"/>
          <w:szCs w:val="24"/>
        </w:rPr>
        <w:t>σίπρα</w:t>
      </w:r>
      <w:r>
        <w:rPr>
          <w:rFonts w:eastAsia="Times New Roman" w:cs="Times New Roman"/>
          <w:szCs w:val="24"/>
        </w:rPr>
        <w:t>,</w:t>
      </w:r>
      <w:r w:rsidRPr="00754452">
        <w:rPr>
          <w:rFonts w:eastAsia="Times New Roman" w:cs="Times New Roman"/>
          <w:szCs w:val="24"/>
        </w:rPr>
        <w:t xml:space="preserve"> ό</w:t>
      </w:r>
      <w:r>
        <w:rPr>
          <w:rFonts w:eastAsia="Times New Roman" w:cs="Times New Roman"/>
          <w:szCs w:val="24"/>
        </w:rPr>
        <w:t>,</w:t>
      </w:r>
      <w:r w:rsidRPr="00754452">
        <w:rPr>
          <w:rFonts w:eastAsia="Times New Roman" w:cs="Times New Roman"/>
          <w:szCs w:val="24"/>
        </w:rPr>
        <w:t>τι και να πούμε σήμερα σ</w:t>
      </w:r>
      <w:r>
        <w:rPr>
          <w:rFonts w:eastAsia="Times New Roman" w:cs="Times New Roman"/>
          <w:szCs w:val="24"/>
        </w:rPr>
        <w:t>τη Β</w:t>
      </w:r>
      <w:r w:rsidRPr="00754452">
        <w:rPr>
          <w:rFonts w:eastAsia="Times New Roman" w:cs="Times New Roman"/>
          <w:szCs w:val="24"/>
        </w:rPr>
        <w:t>ουλή</w:t>
      </w:r>
      <w:r>
        <w:rPr>
          <w:rFonts w:eastAsia="Times New Roman" w:cs="Times New Roman"/>
          <w:szCs w:val="24"/>
        </w:rPr>
        <w:t>,</w:t>
      </w:r>
      <w:r w:rsidRPr="00754452">
        <w:rPr>
          <w:rFonts w:eastAsia="Times New Roman" w:cs="Times New Roman"/>
          <w:szCs w:val="24"/>
        </w:rPr>
        <w:t xml:space="preserve"> σε </w:t>
      </w:r>
      <w:r>
        <w:rPr>
          <w:rFonts w:eastAsia="Times New Roman" w:cs="Times New Roman"/>
          <w:szCs w:val="24"/>
        </w:rPr>
        <w:t>δέκα οκτώ ημέρες από σήμερα έχ</w:t>
      </w:r>
      <w:r w:rsidRPr="00754452">
        <w:rPr>
          <w:rFonts w:eastAsia="Times New Roman" w:cs="Times New Roman"/>
          <w:szCs w:val="24"/>
        </w:rPr>
        <w:t xml:space="preserve">ουμε </w:t>
      </w:r>
      <w:r w:rsidRPr="00754452">
        <w:rPr>
          <w:rFonts w:eastAsia="Times New Roman" w:cs="Times New Roman"/>
          <w:szCs w:val="24"/>
        </w:rPr>
        <w:lastRenderedPageBreak/>
        <w:t>εκλογές</w:t>
      </w:r>
      <w:r>
        <w:rPr>
          <w:rFonts w:eastAsia="Times New Roman" w:cs="Times New Roman"/>
          <w:szCs w:val="24"/>
        </w:rPr>
        <w:t>. Κ</w:t>
      </w:r>
      <w:r w:rsidRPr="00754452">
        <w:rPr>
          <w:rFonts w:eastAsia="Times New Roman" w:cs="Times New Roman"/>
          <w:szCs w:val="24"/>
        </w:rPr>
        <w:t>αι οι πολίτες θα αποφασίσουν για το αν πιστεύουν τη δικιά σας ιστορία</w:t>
      </w:r>
      <w:r>
        <w:rPr>
          <w:rFonts w:eastAsia="Times New Roman" w:cs="Times New Roman"/>
          <w:szCs w:val="24"/>
        </w:rPr>
        <w:t>, γ</w:t>
      </w:r>
      <w:r w:rsidRPr="00754452">
        <w:rPr>
          <w:rFonts w:eastAsia="Times New Roman" w:cs="Times New Roman"/>
          <w:szCs w:val="24"/>
        </w:rPr>
        <w:t>ια μία Ελλάδα η οποία βγαίνει από τα μνημόνια και η</w:t>
      </w:r>
      <w:r w:rsidRPr="00754452">
        <w:rPr>
          <w:rFonts w:eastAsia="Times New Roman" w:cs="Times New Roman"/>
          <w:szCs w:val="24"/>
        </w:rPr>
        <w:t xml:space="preserve"> οποία δημιουργεί ε</w:t>
      </w:r>
      <w:r>
        <w:rPr>
          <w:rFonts w:eastAsia="Times New Roman" w:cs="Times New Roman"/>
          <w:szCs w:val="24"/>
        </w:rPr>
        <w:t>υ</w:t>
      </w:r>
      <w:r w:rsidRPr="00754452">
        <w:rPr>
          <w:rFonts w:eastAsia="Times New Roman" w:cs="Times New Roman"/>
          <w:szCs w:val="24"/>
        </w:rPr>
        <w:t xml:space="preserve">ημερία </w:t>
      </w:r>
      <w:r>
        <w:rPr>
          <w:rFonts w:eastAsia="Times New Roman" w:cs="Times New Roman"/>
          <w:szCs w:val="24"/>
        </w:rPr>
        <w:t xml:space="preserve">ή αν πιστεύουν </w:t>
      </w:r>
      <w:r w:rsidRPr="00754452">
        <w:rPr>
          <w:rFonts w:eastAsia="Times New Roman" w:cs="Times New Roman"/>
          <w:szCs w:val="24"/>
        </w:rPr>
        <w:t>ότι η ζωή τους έγινε χειρότερη τα τελευταία τέσσερα χρόνια</w:t>
      </w:r>
      <w:r>
        <w:rPr>
          <w:rFonts w:eastAsia="Times New Roman" w:cs="Times New Roman"/>
          <w:szCs w:val="24"/>
        </w:rPr>
        <w:t xml:space="preserve"> και θα εναποθέσουν τις ελπίδες τους στη Νέα Δημοκρατία. Λ</w:t>
      </w:r>
      <w:r w:rsidRPr="00754452">
        <w:rPr>
          <w:rFonts w:eastAsia="Times New Roman" w:cs="Times New Roman"/>
          <w:szCs w:val="24"/>
        </w:rPr>
        <w:t>ίγο υπομονή ακόμα</w:t>
      </w:r>
      <w:r>
        <w:rPr>
          <w:rFonts w:eastAsia="Times New Roman" w:cs="Times New Roman"/>
          <w:szCs w:val="24"/>
        </w:rPr>
        <w:t>. Σ</w:t>
      </w:r>
      <w:r w:rsidRPr="00754452">
        <w:rPr>
          <w:rFonts w:eastAsia="Times New Roman" w:cs="Times New Roman"/>
          <w:szCs w:val="24"/>
        </w:rPr>
        <w:t xml:space="preserve">ε </w:t>
      </w:r>
      <w:r>
        <w:rPr>
          <w:rFonts w:eastAsia="Times New Roman" w:cs="Times New Roman"/>
          <w:szCs w:val="24"/>
        </w:rPr>
        <w:t>δέκα οκτώ η</w:t>
      </w:r>
      <w:r w:rsidRPr="00754452">
        <w:rPr>
          <w:rFonts w:eastAsia="Times New Roman" w:cs="Times New Roman"/>
          <w:szCs w:val="24"/>
        </w:rPr>
        <w:t>μέρες θα ξέρουμε</w:t>
      </w:r>
      <w:r>
        <w:rPr>
          <w:rFonts w:eastAsia="Times New Roman" w:cs="Times New Roman"/>
          <w:szCs w:val="24"/>
        </w:rPr>
        <w:t>.</w:t>
      </w:r>
    </w:p>
    <w:p w14:paraId="02B3D2FD"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Αλλά μου κάνει εντύπωση, κύριε Τ</w:t>
      </w:r>
      <w:r w:rsidRPr="00754452">
        <w:rPr>
          <w:rFonts w:eastAsia="Times New Roman" w:cs="Times New Roman"/>
          <w:szCs w:val="24"/>
        </w:rPr>
        <w:t xml:space="preserve">σίπρα ότι αυτή </w:t>
      </w:r>
      <w:r w:rsidRPr="00754452">
        <w:rPr>
          <w:rFonts w:eastAsia="Times New Roman" w:cs="Times New Roman"/>
          <w:szCs w:val="24"/>
        </w:rPr>
        <w:t xml:space="preserve">η ιδεολογική σας </w:t>
      </w:r>
      <w:r>
        <w:rPr>
          <w:rFonts w:eastAsia="Times New Roman" w:cs="Times New Roman"/>
          <w:szCs w:val="24"/>
        </w:rPr>
        <w:t xml:space="preserve">ήττα σηματοδοτείται και </w:t>
      </w:r>
      <w:r w:rsidRPr="00754452">
        <w:rPr>
          <w:rFonts w:eastAsia="Times New Roman" w:cs="Times New Roman"/>
          <w:szCs w:val="24"/>
        </w:rPr>
        <w:t>από μία απεγνωσμένη προσπάθεια</w:t>
      </w:r>
      <w:r>
        <w:rPr>
          <w:rFonts w:eastAsia="Times New Roman" w:cs="Times New Roman"/>
          <w:szCs w:val="24"/>
        </w:rPr>
        <w:t xml:space="preserve"> να αντιγράψετε σκέλη της δ</w:t>
      </w:r>
      <w:r w:rsidRPr="00754452">
        <w:rPr>
          <w:rFonts w:eastAsia="Times New Roman" w:cs="Times New Roman"/>
          <w:szCs w:val="24"/>
        </w:rPr>
        <w:t>ικιάς μας πολιτικής</w:t>
      </w:r>
      <w:r>
        <w:rPr>
          <w:rFonts w:eastAsia="Times New Roman" w:cs="Times New Roman"/>
          <w:szCs w:val="24"/>
        </w:rPr>
        <w:t>. Εγώ τι</w:t>
      </w:r>
      <w:r w:rsidRPr="00754452">
        <w:rPr>
          <w:rFonts w:eastAsia="Times New Roman" w:cs="Times New Roman"/>
          <w:szCs w:val="24"/>
        </w:rPr>
        <w:t xml:space="preserve"> μπορώ να προσθέσω</w:t>
      </w:r>
      <w:r>
        <w:rPr>
          <w:rFonts w:eastAsia="Times New Roman" w:cs="Times New Roman"/>
          <w:szCs w:val="24"/>
        </w:rPr>
        <w:t>,</w:t>
      </w:r>
      <w:r w:rsidRPr="00754452">
        <w:rPr>
          <w:rFonts w:eastAsia="Times New Roman" w:cs="Times New Roman"/>
          <w:szCs w:val="24"/>
        </w:rPr>
        <w:t xml:space="preserve"> όταν </w:t>
      </w:r>
      <w:r>
        <w:rPr>
          <w:rFonts w:eastAsia="Times New Roman" w:cs="Times New Roman"/>
          <w:szCs w:val="24"/>
        </w:rPr>
        <w:t>ο κ.</w:t>
      </w:r>
      <w:r w:rsidRPr="00754452">
        <w:rPr>
          <w:rFonts w:eastAsia="Times New Roman" w:cs="Times New Roman"/>
          <w:szCs w:val="24"/>
        </w:rPr>
        <w:t xml:space="preserve"> </w:t>
      </w:r>
      <w:proofErr w:type="spellStart"/>
      <w:r w:rsidRPr="00754452">
        <w:rPr>
          <w:rFonts w:eastAsia="Times New Roman" w:cs="Times New Roman"/>
          <w:szCs w:val="24"/>
        </w:rPr>
        <w:t>Τσακαλώτος</w:t>
      </w:r>
      <w:proofErr w:type="spellEnd"/>
      <w:r>
        <w:rPr>
          <w:rFonts w:eastAsia="Times New Roman" w:cs="Times New Roman"/>
          <w:szCs w:val="24"/>
        </w:rPr>
        <w:t xml:space="preserve"> δηλώνει και </w:t>
      </w:r>
      <w:r w:rsidRPr="00754452">
        <w:rPr>
          <w:rFonts w:eastAsia="Times New Roman" w:cs="Times New Roman"/>
          <w:szCs w:val="24"/>
        </w:rPr>
        <w:t>αυτός ξαφνικά ότι είναι υπέρ της αναθεώρησης των πλεονασμάτων</w:t>
      </w:r>
      <w:r>
        <w:rPr>
          <w:rFonts w:eastAsia="Times New Roman" w:cs="Times New Roman"/>
          <w:szCs w:val="24"/>
        </w:rPr>
        <w:t xml:space="preserve">, όταν δέχτηκε αυτήν την </w:t>
      </w:r>
      <w:r w:rsidRPr="00754452">
        <w:rPr>
          <w:rFonts w:eastAsia="Times New Roman" w:cs="Times New Roman"/>
          <w:szCs w:val="24"/>
        </w:rPr>
        <w:t>πολιτική</w:t>
      </w:r>
      <w:r>
        <w:rPr>
          <w:rFonts w:eastAsia="Times New Roman" w:cs="Times New Roman"/>
          <w:szCs w:val="24"/>
        </w:rPr>
        <w:t xml:space="preserve">; Τον </w:t>
      </w:r>
      <w:r w:rsidRPr="00754452">
        <w:rPr>
          <w:rFonts w:eastAsia="Times New Roman" w:cs="Times New Roman"/>
          <w:szCs w:val="24"/>
        </w:rPr>
        <w:t>αδειάσ</w:t>
      </w:r>
      <w:r>
        <w:rPr>
          <w:rFonts w:eastAsia="Times New Roman" w:cs="Times New Roman"/>
          <w:szCs w:val="24"/>
        </w:rPr>
        <w:t>ατε, βέβαια, εσείς στο</w:t>
      </w:r>
      <w:r w:rsidRPr="00754452">
        <w:rPr>
          <w:rFonts w:eastAsia="Times New Roman" w:cs="Times New Roman"/>
          <w:szCs w:val="24"/>
        </w:rPr>
        <w:t xml:space="preserve">υς </w:t>
      </w:r>
      <w:r>
        <w:rPr>
          <w:rFonts w:eastAsia="Times New Roman" w:cs="Times New Roman"/>
          <w:szCs w:val="24"/>
        </w:rPr>
        <w:t>«</w:t>
      </w:r>
      <w:proofErr w:type="spellStart"/>
      <w:r w:rsidRPr="00754452">
        <w:rPr>
          <w:rFonts w:eastAsia="Times New Roman" w:cs="Times New Roman"/>
          <w:szCs w:val="24"/>
        </w:rPr>
        <w:t>Financial</w:t>
      </w:r>
      <w:proofErr w:type="spellEnd"/>
      <w:r w:rsidRPr="00754452">
        <w:rPr>
          <w:rFonts w:eastAsia="Times New Roman" w:cs="Times New Roman"/>
          <w:szCs w:val="24"/>
        </w:rPr>
        <w:t xml:space="preserve"> </w:t>
      </w:r>
      <w:proofErr w:type="spellStart"/>
      <w:r w:rsidRPr="00754452">
        <w:rPr>
          <w:rFonts w:eastAsia="Times New Roman" w:cs="Times New Roman"/>
          <w:szCs w:val="24"/>
        </w:rPr>
        <w:t>Times</w:t>
      </w:r>
      <w:proofErr w:type="spellEnd"/>
      <w:r>
        <w:rPr>
          <w:rFonts w:eastAsia="Times New Roman" w:cs="Times New Roman"/>
          <w:szCs w:val="24"/>
        </w:rPr>
        <w:t>»</w:t>
      </w:r>
      <w:r w:rsidRPr="00754452">
        <w:rPr>
          <w:rFonts w:eastAsia="Times New Roman" w:cs="Times New Roman"/>
          <w:szCs w:val="24"/>
        </w:rPr>
        <w:t xml:space="preserve"> και είπ</w:t>
      </w:r>
      <w:r>
        <w:rPr>
          <w:rFonts w:eastAsia="Times New Roman" w:cs="Times New Roman"/>
          <w:szCs w:val="24"/>
        </w:rPr>
        <w:t>ατε</w:t>
      </w:r>
      <w:r w:rsidRPr="00754452">
        <w:rPr>
          <w:rFonts w:eastAsia="Times New Roman" w:cs="Times New Roman"/>
          <w:szCs w:val="24"/>
        </w:rPr>
        <w:t xml:space="preserve"> ότι </w:t>
      </w:r>
      <w:r>
        <w:rPr>
          <w:rFonts w:eastAsia="Times New Roman" w:cs="Times New Roman"/>
          <w:szCs w:val="24"/>
        </w:rPr>
        <w:t>«</w:t>
      </w:r>
      <w:r w:rsidRPr="00754452">
        <w:rPr>
          <w:rFonts w:eastAsia="Times New Roman" w:cs="Times New Roman"/>
          <w:szCs w:val="24"/>
        </w:rPr>
        <w:t xml:space="preserve">εγώ τα θέλω </w:t>
      </w:r>
      <w:r>
        <w:rPr>
          <w:rFonts w:eastAsia="Times New Roman" w:cs="Times New Roman"/>
          <w:szCs w:val="24"/>
        </w:rPr>
        <w:t xml:space="preserve">τα 3,5% πλεονάσματα, είναι </w:t>
      </w:r>
      <w:r w:rsidRPr="00754452">
        <w:rPr>
          <w:rFonts w:eastAsia="Times New Roman" w:cs="Times New Roman"/>
          <w:szCs w:val="24"/>
        </w:rPr>
        <w:t>μία χαρά</w:t>
      </w:r>
      <w:r>
        <w:rPr>
          <w:rFonts w:eastAsia="Times New Roman" w:cs="Times New Roman"/>
          <w:szCs w:val="24"/>
        </w:rPr>
        <w:t>,</w:t>
      </w:r>
      <w:r w:rsidRPr="00754452">
        <w:rPr>
          <w:rFonts w:eastAsia="Times New Roman" w:cs="Times New Roman"/>
          <w:szCs w:val="24"/>
        </w:rPr>
        <w:t xml:space="preserve"> θέλω να τα υπηρετώ</w:t>
      </w:r>
      <w:r>
        <w:rPr>
          <w:rFonts w:eastAsia="Times New Roman" w:cs="Times New Roman"/>
          <w:szCs w:val="24"/>
        </w:rPr>
        <w:t>». Τι να πω όταν έρχεστε τώρα μετά από τέσσερα</w:t>
      </w:r>
      <w:r w:rsidRPr="00754452">
        <w:rPr>
          <w:rFonts w:eastAsia="Times New Roman" w:cs="Times New Roman"/>
          <w:szCs w:val="24"/>
        </w:rPr>
        <w:t xml:space="preserve"> χρόνια </w:t>
      </w:r>
      <w:r>
        <w:rPr>
          <w:rFonts w:eastAsia="Times New Roman" w:cs="Times New Roman"/>
          <w:szCs w:val="24"/>
        </w:rPr>
        <w:t xml:space="preserve"> και τάζετε μείωση φόρων, </w:t>
      </w:r>
      <w:r w:rsidRPr="00754452">
        <w:rPr>
          <w:rFonts w:eastAsia="Times New Roman" w:cs="Times New Roman"/>
          <w:szCs w:val="24"/>
        </w:rPr>
        <w:t xml:space="preserve">τους </w:t>
      </w:r>
      <w:r w:rsidRPr="00754452">
        <w:rPr>
          <w:rFonts w:eastAsia="Times New Roman" w:cs="Times New Roman"/>
          <w:szCs w:val="24"/>
        </w:rPr>
        <w:t>οποίους εσείς βάλατε</w:t>
      </w:r>
      <w:r>
        <w:rPr>
          <w:rFonts w:eastAsia="Times New Roman" w:cs="Times New Roman"/>
          <w:szCs w:val="24"/>
        </w:rPr>
        <w:t xml:space="preserve">, αντιγράφοντας σκέλη </w:t>
      </w:r>
      <w:r w:rsidRPr="00754452">
        <w:rPr>
          <w:rFonts w:eastAsia="Times New Roman" w:cs="Times New Roman"/>
          <w:szCs w:val="24"/>
        </w:rPr>
        <w:t>ενός προγράμματος</w:t>
      </w:r>
      <w:r>
        <w:rPr>
          <w:rFonts w:eastAsia="Times New Roman" w:cs="Times New Roman"/>
          <w:szCs w:val="24"/>
        </w:rPr>
        <w:t xml:space="preserve"> </w:t>
      </w:r>
      <w:r w:rsidRPr="00754452">
        <w:rPr>
          <w:rFonts w:eastAsia="Times New Roman" w:cs="Times New Roman"/>
          <w:szCs w:val="24"/>
        </w:rPr>
        <w:t xml:space="preserve">το οποίο έχω ανακοινώσει από τη </w:t>
      </w:r>
      <w:r w:rsidRPr="00754452">
        <w:rPr>
          <w:rFonts w:eastAsia="Times New Roman" w:cs="Times New Roman"/>
          <w:szCs w:val="24"/>
        </w:rPr>
        <w:lastRenderedPageBreak/>
        <w:t xml:space="preserve">ΔΕΘ </w:t>
      </w:r>
      <w:r>
        <w:rPr>
          <w:rFonts w:eastAsia="Times New Roman" w:cs="Times New Roman"/>
          <w:szCs w:val="24"/>
        </w:rPr>
        <w:t>του 20</w:t>
      </w:r>
      <w:r w:rsidRPr="00754452">
        <w:rPr>
          <w:rFonts w:eastAsia="Times New Roman" w:cs="Times New Roman"/>
          <w:szCs w:val="24"/>
        </w:rPr>
        <w:t>16</w:t>
      </w:r>
      <w:r>
        <w:rPr>
          <w:rFonts w:eastAsia="Times New Roman" w:cs="Times New Roman"/>
          <w:szCs w:val="24"/>
        </w:rPr>
        <w:t>; Θ</w:t>
      </w:r>
      <w:r w:rsidRPr="00754452">
        <w:rPr>
          <w:rFonts w:eastAsia="Times New Roman" w:cs="Times New Roman"/>
          <w:szCs w:val="24"/>
        </w:rPr>
        <w:t>υμάστε τι</w:t>
      </w:r>
      <w:r>
        <w:rPr>
          <w:rFonts w:eastAsia="Times New Roman" w:cs="Times New Roman"/>
          <w:szCs w:val="24"/>
        </w:rPr>
        <w:t xml:space="preserve"> λέγατε τότε όταν εγώ ανακοίνωνα</w:t>
      </w:r>
      <w:r w:rsidRPr="00754452">
        <w:rPr>
          <w:rFonts w:eastAsia="Times New Roman" w:cs="Times New Roman"/>
          <w:szCs w:val="24"/>
        </w:rPr>
        <w:t xml:space="preserve"> αυτές τις μειώσεις φόρων</w:t>
      </w:r>
      <w:r>
        <w:rPr>
          <w:rFonts w:eastAsia="Times New Roman" w:cs="Times New Roman"/>
          <w:szCs w:val="24"/>
        </w:rPr>
        <w:t>, κ</w:t>
      </w:r>
      <w:r w:rsidRPr="00754452">
        <w:rPr>
          <w:rFonts w:eastAsia="Times New Roman" w:cs="Times New Roman"/>
          <w:szCs w:val="24"/>
        </w:rPr>
        <w:t>ύριε Τσίπρα</w:t>
      </w:r>
      <w:r>
        <w:rPr>
          <w:rFonts w:eastAsia="Times New Roman" w:cs="Times New Roman"/>
          <w:szCs w:val="24"/>
        </w:rPr>
        <w:t>; Θυμάστε τι έλεγε ο Υ</w:t>
      </w:r>
      <w:r w:rsidRPr="00754452">
        <w:rPr>
          <w:rFonts w:eastAsia="Times New Roman" w:cs="Times New Roman"/>
          <w:szCs w:val="24"/>
        </w:rPr>
        <w:t xml:space="preserve">πουργός </w:t>
      </w:r>
      <w:r>
        <w:rPr>
          <w:rFonts w:eastAsia="Times New Roman" w:cs="Times New Roman"/>
          <w:szCs w:val="24"/>
        </w:rPr>
        <w:t>σας,</w:t>
      </w:r>
      <w:r w:rsidRPr="00754452">
        <w:rPr>
          <w:rFonts w:eastAsia="Times New Roman" w:cs="Times New Roman"/>
          <w:szCs w:val="24"/>
        </w:rPr>
        <w:t xml:space="preserve"> ο κ</w:t>
      </w:r>
      <w:r>
        <w:rPr>
          <w:rFonts w:eastAsia="Times New Roman" w:cs="Times New Roman"/>
          <w:szCs w:val="24"/>
        </w:rPr>
        <w:t xml:space="preserve">. </w:t>
      </w:r>
      <w:proofErr w:type="spellStart"/>
      <w:r>
        <w:rPr>
          <w:rFonts w:eastAsia="Times New Roman" w:cs="Times New Roman"/>
          <w:szCs w:val="24"/>
        </w:rPr>
        <w:t>Χ</w:t>
      </w:r>
      <w:r w:rsidRPr="00754452">
        <w:rPr>
          <w:rFonts w:eastAsia="Times New Roman" w:cs="Times New Roman"/>
          <w:szCs w:val="24"/>
        </w:rPr>
        <w:t>ουλιαράκης</w:t>
      </w:r>
      <w:proofErr w:type="spellEnd"/>
      <w:r w:rsidRPr="00754452">
        <w:rPr>
          <w:rFonts w:eastAsia="Times New Roman" w:cs="Times New Roman"/>
          <w:szCs w:val="24"/>
        </w:rPr>
        <w:t xml:space="preserve"> για το ζήτημα του</w:t>
      </w:r>
      <w:r w:rsidRPr="00754452">
        <w:rPr>
          <w:rFonts w:eastAsia="Times New Roman" w:cs="Times New Roman"/>
          <w:szCs w:val="24"/>
        </w:rPr>
        <w:t xml:space="preserve"> ΦΠΑ στην εστίαση</w:t>
      </w:r>
      <w:r>
        <w:rPr>
          <w:rFonts w:eastAsia="Times New Roman" w:cs="Times New Roman"/>
          <w:szCs w:val="24"/>
        </w:rPr>
        <w:t xml:space="preserve">, πώς </w:t>
      </w:r>
      <w:proofErr w:type="spellStart"/>
      <w:r>
        <w:rPr>
          <w:rFonts w:eastAsia="Times New Roman" w:cs="Times New Roman"/>
          <w:szCs w:val="24"/>
        </w:rPr>
        <w:t>αποδομούσε</w:t>
      </w:r>
      <w:proofErr w:type="spellEnd"/>
      <w:r>
        <w:rPr>
          <w:rFonts w:eastAsia="Times New Roman" w:cs="Times New Roman"/>
          <w:szCs w:val="24"/>
        </w:rPr>
        <w:t xml:space="preserve"> το μέτρο αυτό; Κ</w:t>
      </w:r>
      <w:r w:rsidRPr="00754452">
        <w:rPr>
          <w:rFonts w:eastAsia="Times New Roman" w:cs="Times New Roman"/>
          <w:szCs w:val="24"/>
        </w:rPr>
        <w:t>αι έρχεται τώρα και το αντιγράφετε και το υλοποιείτ</w:t>
      </w:r>
      <w:r>
        <w:rPr>
          <w:rFonts w:eastAsia="Times New Roman" w:cs="Times New Roman"/>
          <w:szCs w:val="24"/>
        </w:rPr>
        <w:t xml:space="preserve">ε. Κάλιο αργά, παρά ποτέ! </w:t>
      </w:r>
    </w:p>
    <w:p w14:paraId="02B3D2FE"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Και πώς να εξηγήσω ότι μόλις προεκλογικά θυμηθήκατε τις </w:t>
      </w:r>
      <w:proofErr w:type="spellStart"/>
      <w:r>
        <w:rPr>
          <w:rFonts w:eastAsia="Times New Roman" w:cs="Times New Roman"/>
          <w:szCs w:val="24"/>
        </w:rPr>
        <w:t>εκατόν</w:t>
      </w:r>
      <w:proofErr w:type="spellEnd"/>
      <w:r>
        <w:rPr>
          <w:rFonts w:eastAsia="Times New Roman" w:cs="Times New Roman"/>
          <w:szCs w:val="24"/>
        </w:rPr>
        <w:t xml:space="preserve"> είκοσι</w:t>
      </w:r>
      <w:r>
        <w:rPr>
          <w:rFonts w:eastAsia="Times New Roman" w:cs="Times New Roman"/>
          <w:szCs w:val="24"/>
        </w:rPr>
        <w:t xml:space="preserve"> δόσεις. Κύριε Τσίπρα, δεν μου αρέσει, δεν θα χρησιμοποιήσω</w:t>
      </w:r>
      <w:r>
        <w:rPr>
          <w:rFonts w:eastAsia="Times New Roman" w:cs="Times New Roman"/>
          <w:szCs w:val="24"/>
        </w:rPr>
        <w:t xml:space="preserve"> πολλά στοιχεία, αλλά μιας και μιλάτε για τη χώρα την οποία παραδίδετε, αυτή είναι η σημερινή Ελλάδα, κύριε Τσίπρα. Κοιτάξτε λίγο εδώ πέρα. Κοιτάξτε λίγο εδώ την εξέλιξη του ιδιωτικού χρέους. Από τα 85 δισεκατομμύρια στα 140 δισεκατομμύρια ευρώ. Αυτή είναι</w:t>
      </w:r>
      <w:r>
        <w:rPr>
          <w:rFonts w:eastAsia="Times New Roman" w:cs="Times New Roman"/>
          <w:szCs w:val="24"/>
        </w:rPr>
        <w:t xml:space="preserve"> η Ελλάδα την οποία παραδίδετε, κύριε Τσίπρα.</w:t>
      </w:r>
    </w:p>
    <w:p w14:paraId="02B3D2FF"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Νέας Δημοκρατίας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cs="Times New Roman"/>
          <w:szCs w:val="24"/>
        </w:rPr>
        <w:t>Πρακτικών της Βουλής)</w:t>
      </w:r>
    </w:p>
    <w:p w14:paraId="02B3D300"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Και έρχεστε με τρία χρόνια καθυστέρηση να πανηγυρίσετε για μια ρύθμιση, που θα έπρεπε αφ</w:t>
      </w:r>
      <w:r>
        <w:rPr>
          <w:rFonts w:eastAsia="Times New Roman" w:cs="Times New Roman"/>
          <w:szCs w:val="24"/>
        </w:rPr>
        <w:t xml:space="preserve">’ </w:t>
      </w:r>
      <w:r>
        <w:rPr>
          <w:rFonts w:eastAsia="Times New Roman" w:cs="Times New Roman"/>
          <w:szCs w:val="24"/>
        </w:rPr>
        <w:t>ενός να την είχατε φέρει πολύ νωρίτερα, αφ</w:t>
      </w:r>
      <w:r>
        <w:rPr>
          <w:rFonts w:eastAsia="Times New Roman" w:cs="Times New Roman"/>
          <w:szCs w:val="24"/>
        </w:rPr>
        <w:t xml:space="preserve">’ </w:t>
      </w:r>
      <w:r>
        <w:rPr>
          <w:rFonts w:eastAsia="Times New Roman" w:cs="Times New Roman"/>
          <w:szCs w:val="24"/>
        </w:rPr>
        <w:t>ετέρου δεν θα έπρεπε ποτέ να είχατε επιτρέψει τη διόγκωση αυτή του ιδιωτικού χρέους, που είναι αποτέ</w:t>
      </w:r>
      <w:r>
        <w:rPr>
          <w:rFonts w:eastAsia="Times New Roman" w:cs="Times New Roman"/>
          <w:szCs w:val="24"/>
        </w:rPr>
        <w:t xml:space="preserve">λεσμα της πολιτικής την οποία επιβάλατε. </w:t>
      </w:r>
    </w:p>
    <w:p w14:paraId="02B3D301"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Είπαμε, κύριε Τσίπρα, ότι καταλαβαίνω γιατί μιμείστε τη φωνή του Ανδρέα Παπανδρέου, αλλά όχι και να κάνετε σκονάκι αποσπάσματα του δικού μας προγράμματος. Αυτό, κύριε Τσίπρα, πάει πάρα πολύ.</w:t>
      </w:r>
    </w:p>
    <w:p w14:paraId="02B3D302"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της Νέας Δημοκρατίας)</w:t>
      </w:r>
    </w:p>
    <w:p w14:paraId="02B3D303"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Θέλω να πω δύο λόγια και να σχολιάσω τις χθεσινές ανακοινώσεις σας και να σας πω τι ακριβώς αποκρύψατε. Δεν μου λέτε, κύριε Τσίπρα, αυτό που παρουσιάσατε χθες είναι σχέδιο εξόδου από την κρίση; Γιατί δεν το παρουσιάσατε όλο α</w:t>
      </w:r>
      <w:r>
        <w:rPr>
          <w:rFonts w:eastAsia="Times New Roman" w:cs="Times New Roman"/>
          <w:szCs w:val="24"/>
        </w:rPr>
        <w:t xml:space="preserve">υτό ένα μήνα πριν, τρεις μήνες πριν στον προϋπολογισμό και εσπευσμένα ακυρώσατε τις περιοδείες σας για να γυρίσετε πίσω για να αλλάξετε την ατζέντα; Είναι σχέδιο αυτό τεκμηριωμένο και ουσιαστικό; Διότι ξέρετε </w:t>
      </w:r>
      <w:r>
        <w:rPr>
          <w:rFonts w:eastAsia="Times New Roman" w:cs="Times New Roman"/>
          <w:szCs w:val="24"/>
        </w:rPr>
        <w:lastRenderedPageBreak/>
        <w:t xml:space="preserve">πολύ καλά, καταλαβαίνετε πια –έξυπνος άνθρωπος </w:t>
      </w:r>
      <w:r>
        <w:rPr>
          <w:rFonts w:eastAsia="Times New Roman" w:cs="Times New Roman"/>
          <w:szCs w:val="24"/>
        </w:rPr>
        <w:t xml:space="preserve">είστε- τι θα γίνει στις εκλογές και πολύ απλά παίζετε τα ρέστα σας. </w:t>
      </w:r>
    </w:p>
    <w:p w14:paraId="02B3D304"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Έρχεστε και λέτε ότι θα καταβάλετε εγγύηση 5 δισεκατομμύρια από το υστέρημα των Ελλήνων για να εξασφαλίσετε την ανοχή των εταίρων, μπλέκοντας ανόμοια πράγματα, μπλέκοντας τις ταμειακές δυ</w:t>
      </w:r>
      <w:r>
        <w:rPr>
          <w:rFonts w:eastAsia="Times New Roman" w:cs="Times New Roman"/>
          <w:szCs w:val="24"/>
        </w:rPr>
        <w:t xml:space="preserve">νατότητες της χώρας με τις υποχρεώσεις που έχετε δεσμευθεί να παράγουμε συγκεκριμένα πρωτογενή πλεονάσματα. Δεν ξέρω τι οικονομικά είναι αυτά και ποιος σας τα λέει. Πραγματικά λυπάμαι και για τον κ. </w:t>
      </w:r>
      <w:proofErr w:type="spellStart"/>
      <w:r>
        <w:rPr>
          <w:rFonts w:eastAsia="Times New Roman" w:cs="Times New Roman"/>
          <w:szCs w:val="24"/>
        </w:rPr>
        <w:t>Τσακαλώτο</w:t>
      </w:r>
      <w:proofErr w:type="spellEnd"/>
      <w:r>
        <w:rPr>
          <w:rFonts w:eastAsia="Times New Roman" w:cs="Times New Roman"/>
          <w:szCs w:val="24"/>
        </w:rPr>
        <w:t xml:space="preserve"> που σας εισηγείται τέτοιες σαχλαμάρες. </w:t>
      </w:r>
    </w:p>
    <w:p w14:paraId="02B3D305"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Πείτε μ</w:t>
      </w:r>
      <w:r>
        <w:rPr>
          <w:rFonts w:eastAsia="Times New Roman" w:cs="Times New Roman"/>
          <w:szCs w:val="24"/>
        </w:rPr>
        <w:t xml:space="preserve">ου τώρα με το χέρι στην καρδιά, κύριε Τσίπρα, είναι επιτυχία ότι ξανακατεβάζετε τον ΦΠΑ εκεί που τον βρήκατε επί κυβέρνησης Σαμαρά; Τέσσερα χρόνια ήταν ο ΦΠΑ στο 24% και θα έρθετε να εκμαιεύσετε το χειροκρότημα, επειδή τον γυρίζετε εκεί που τον βρήκατε; </w:t>
      </w:r>
    </w:p>
    <w:p w14:paraId="02B3D306"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lastRenderedPageBreak/>
        <w:t>(</w:t>
      </w:r>
      <w:r>
        <w:rPr>
          <w:rFonts w:eastAsia="Times New Roman" w:cs="Times New Roman"/>
          <w:szCs w:val="24"/>
        </w:rPr>
        <w:t>Χειροκροτήματα από την πτέρυγα της Νέας Δημοκρατίας)</w:t>
      </w:r>
    </w:p>
    <w:p w14:paraId="02B3D307"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Ως προς τη </w:t>
      </w:r>
      <w:r>
        <w:rPr>
          <w:rFonts w:eastAsia="Times New Roman" w:cs="Times New Roman"/>
          <w:szCs w:val="24"/>
        </w:rPr>
        <w:t>δέκατη τρίτη</w:t>
      </w:r>
      <w:r>
        <w:rPr>
          <w:rFonts w:eastAsia="Times New Roman" w:cs="Times New Roman"/>
          <w:szCs w:val="24"/>
        </w:rPr>
        <w:t xml:space="preserve"> σύνταξη, δεν υπάρχει </w:t>
      </w:r>
      <w:r>
        <w:rPr>
          <w:rFonts w:eastAsia="Times New Roman" w:cs="Times New Roman"/>
          <w:szCs w:val="24"/>
        </w:rPr>
        <w:t>δέκατη τρίτη</w:t>
      </w:r>
      <w:r>
        <w:rPr>
          <w:rFonts w:eastAsia="Times New Roman" w:cs="Times New Roman"/>
          <w:szCs w:val="24"/>
        </w:rPr>
        <w:t xml:space="preserve"> σύνταξη. Υπάρχει προεκλογικό επίδομα στους συνταξιούχους εξαγοράς τους. Αυτό υπάρχει. Δέκατη τρίτη σύνταξη, κύριε Τσίπρα, δεν υπάρχει! </w:t>
      </w:r>
    </w:p>
    <w:p w14:paraId="02B3D308"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B3D309"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Όλα αυτά συμβαίνουν σε μια οικονομία η οποία αναγκάζεται διαρκώς να αναθεωρήσει την ανάπτυξη προς τα κάτω. Αυτός εδώ ο πίνακας αποτυπώνει ανάγλυφα την αποτυχία της κυβερνητικής σας πολιτικής. Προβλέψεις</w:t>
      </w:r>
      <w:r>
        <w:rPr>
          <w:rFonts w:eastAsia="Times New Roman" w:cs="Times New Roman"/>
          <w:szCs w:val="24"/>
        </w:rPr>
        <w:t xml:space="preserve"> του κρατικού προϋπολογισμού και τι ανάπτυξη τελικά πραγματοποιήσατε και για ποια </w:t>
      </w:r>
      <w:proofErr w:type="spellStart"/>
      <w:r>
        <w:rPr>
          <w:rFonts w:eastAsia="Times New Roman" w:cs="Times New Roman"/>
          <w:szCs w:val="24"/>
        </w:rPr>
        <w:t>υπεραπόδοση</w:t>
      </w:r>
      <w:proofErr w:type="spellEnd"/>
      <w:r>
        <w:rPr>
          <w:rFonts w:eastAsia="Times New Roman" w:cs="Times New Roman"/>
          <w:szCs w:val="24"/>
        </w:rPr>
        <w:t xml:space="preserve"> μιλάτε, όταν ο βασικός δείκτης της οικονομίας, ο ρυθμός ανάπτυξης έχει πέσει και στα τέσσερα χρόνια της θητείας σας έξω. </w:t>
      </w:r>
    </w:p>
    <w:p w14:paraId="02B3D30A"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Πρόεδρος της Νέας Δημ</w:t>
      </w:r>
      <w:r>
        <w:rPr>
          <w:rFonts w:eastAsia="Times New Roman" w:cs="Times New Roman"/>
          <w:szCs w:val="24"/>
        </w:rPr>
        <w:t>οκρατίας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2B3D30B"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Να το ξεκαθαρίσουμε, λοιπόν. Δεν υπάρχει </w:t>
      </w:r>
      <w:proofErr w:type="spellStart"/>
      <w:r>
        <w:rPr>
          <w:rFonts w:eastAsia="Times New Roman" w:cs="Times New Roman"/>
          <w:szCs w:val="24"/>
        </w:rPr>
        <w:t>υπεραπόδοση</w:t>
      </w:r>
      <w:proofErr w:type="spellEnd"/>
      <w:r>
        <w:rPr>
          <w:rFonts w:eastAsia="Times New Roman" w:cs="Times New Roman"/>
          <w:szCs w:val="24"/>
        </w:rPr>
        <w:t xml:space="preserve">, υπάρχει </w:t>
      </w:r>
      <w:proofErr w:type="spellStart"/>
      <w:r>
        <w:rPr>
          <w:rFonts w:eastAsia="Times New Roman" w:cs="Times New Roman"/>
          <w:szCs w:val="24"/>
        </w:rPr>
        <w:t>υπ</w:t>
      </w:r>
      <w:r>
        <w:rPr>
          <w:rFonts w:eastAsia="Times New Roman" w:cs="Times New Roman"/>
          <w:szCs w:val="24"/>
        </w:rPr>
        <w:t>ερφορολόγηση</w:t>
      </w:r>
      <w:proofErr w:type="spellEnd"/>
      <w:r>
        <w:rPr>
          <w:rFonts w:eastAsia="Times New Roman" w:cs="Times New Roman"/>
          <w:szCs w:val="24"/>
        </w:rPr>
        <w:t>. Και επειδή μας είπατε ότι με τα δικά σας μέτρα, τα μέτρα σας θα είναι σε μόνιμη βάση, να σας θυμίσω τι επιβάλλατε σε μόνιμη βάση τα τελευταία τέσσερα χρόνια. Αύξηση του ΦΠΑ παντού. Αύξηση των έμμεσων φόρων παντού. Αυξήσεις στα καύσιμα, στα τη</w:t>
      </w:r>
      <w:r>
        <w:rPr>
          <w:rFonts w:eastAsia="Times New Roman" w:cs="Times New Roman"/>
          <w:szCs w:val="24"/>
        </w:rPr>
        <w:t xml:space="preserve">λέφωνα, στα ποτά, ακόμη και στον καφέ. Το κόψιμο του ΕΚΑΣ. Ναι, πράγματι, αυτό ήταν μόνιμο μέτρο, κύριε Τσίπρα. Μείωση των νέων συντάξεων με το ασφαλιστικό </w:t>
      </w:r>
      <w:proofErr w:type="spellStart"/>
      <w:r>
        <w:rPr>
          <w:rFonts w:eastAsia="Times New Roman" w:cs="Times New Roman"/>
          <w:szCs w:val="24"/>
        </w:rPr>
        <w:t>Κατρούγκαλου</w:t>
      </w:r>
      <w:proofErr w:type="spellEnd"/>
      <w:r>
        <w:rPr>
          <w:rFonts w:eastAsia="Times New Roman" w:cs="Times New Roman"/>
          <w:szCs w:val="24"/>
        </w:rPr>
        <w:t>. Καθυστερήσεις στις νέες συντάξεις. Πε</w:t>
      </w:r>
      <w:r>
        <w:rPr>
          <w:rFonts w:eastAsia="Times New Roman" w:cs="Times New Roman"/>
          <w:szCs w:val="24"/>
        </w:rPr>
        <w:lastRenderedPageBreak/>
        <w:t xml:space="preserve">ρικοπές στο πρόγραμμα δημοσίων επενδύσεων για να </w:t>
      </w:r>
      <w:r>
        <w:rPr>
          <w:rFonts w:eastAsia="Times New Roman" w:cs="Times New Roman"/>
          <w:szCs w:val="24"/>
        </w:rPr>
        <w:t xml:space="preserve">βγαίνουν τα </w:t>
      </w:r>
      <w:proofErr w:type="spellStart"/>
      <w:r>
        <w:rPr>
          <w:rFonts w:eastAsia="Times New Roman" w:cs="Times New Roman"/>
          <w:szCs w:val="24"/>
        </w:rPr>
        <w:t>υπερπλεονάσματα</w:t>
      </w:r>
      <w:proofErr w:type="spellEnd"/>
      <w:r>
        <w:rPr>
          <w:rFonts w:eastAsia="Times New Roman" w:cs="Times New Roman"/>
          <w:szCs w:val="24"/>
        </w:rPr>
        <w:t>, εις βάρος, όμως, της ανάπτυξης. Κατασχέσεις και πλειστηριασμοί σε βάρος εκατομμυρίων Ελλήνων.</w:t>
      </w:r>
      <w:r>
        <w:rPr>
          <w:rFonts w:eastAsia="Times New Roman" w:cs="Times New Roman"/>
          <w:szCs w:val="24"/>
        </w:rPr>
        <w:t xml:space="preserve"> </w:t>
      </w:r>
      <w:r>
        <w:rPr>
          <w:rFonts w:eastAsia="Times New Roman" w:cs="Times New Roman"/>
          <w:szCs w:val="24"/>
        </w:rPr>
        <w:t>Αυτά είναι τα μόνιμα μέτρα τα οποία επιβάλατε.</w:t>
      </w:r>
    </w:p>
    <w:p w14:paraId="02B3D30C"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Και τώρα, μέσα </w:t>
      </w:r>
      <w:r w:rsidRPr="00033F1E">
        <w:rPr>
          <w:rFonts w:eastAsia="Times New Roman" w:cs="Times New Roman"/>
          <w:szCs w:val="24"/>
        </w:rPr>
        <w:t xml:space="preserve">στο αμόκ της προεκλογικής </w:t>
      </w:r>
      <w:proofErr w:type="spellStart"/>
      <w:r w:rsidRPr="00033F1E">
        <w:rPr>
          <w:rFonts w:eastAsia="Times New Roman" w:cs="Times New Roman"/>
          <w:szCs w:val="24"/>
        </w:rPr>
        <w:t>παροχολογίας</w:t>
      </w:r>
      <w:proofErr w:type="spellEnd"/>
      <w:r w:rsidRPr="0057335F">
        <w:rPr>
          <w:rFonts w:eastAsia="Times New Roman" w:cs="Times New Roman"/>
          <w:szCs w:val="24"/>
        </w:rPr>
        <w:t>,</w:t>
      </w:r>
      <w:r w:rsidRPr="00033F1E">
        <w:rPr>
          <w:rFonts w:eastAsia="Times New Roman" w:cs="Times New Roman"/>
          <w:szCs w:val="24"/>
        </w:rPr>
        <w:t xml:space="preserve"> ο </w:t>
      </w:r>
    </w:p>
    <w:p w14:paraId="02B3D30D"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Π</w:t>
      </w:r>
      <w:r w:rsidRPr="00033F1E">
        <w:rPr>
          <w:rFonts w:eastAsia="Times New Roman" w:cs="Times New Roman"/>
          <w:szCs w:val="24"/>
        </w:rPr>
        <w:t>ρωθυπουργός θυμήθηκε ξαφνικ</w:t>
      </w:r>
      <w:r w:rsidRPr="00033F1E">
        <w:rPr>
          <w:rFonts w:eastAsia="Times New Roman" w:cs="Times New Roman"/>
          <w:szCs w:val="24"/>
        </w:rPr>
        <w:t>ά</w:t>
      </w:r>
      <w:r>
        <w:rPr>
          <w:rFonts w:eastAsia="Times New Roman" w:cs="Times New Roman"/>
          <w:szCs w:val="24"/>
        </w:rPr>
        <w:t xml:space="preserve"> τη μείωση</w:t>
      </w:r>
      <w:r w:rsidRPr="00033F1E">
        <w:rPr>
          <w:rFonts w:eastAsia="Times New Roman" w:cs="Times New Roman"/>
          <w:szCs w:val="24"/>
        </w:rPr>
        <w:t xml:space="preserve"> του αφορολόγητου</w:t>
      </w:r>
      <w:r>
        <w:rPr>
          <w:rFonts w:eastAsia="Times New Roman" w:cs="Times New Roman"/>
          <w:szCs w:val="24"/>
        </w:rPr>
        <w:t>, την οποία σας θυμίζω, κύριε Τσίπρα,</w:t>
      </w:r>
      <w:r w:rsidRPr="00033F1E">
        <w:rPr>
          <w:rFonts w:eastAsia="Times New Roman" w:cs="Times New Roman"/>
          <w:szCs w:val="24"/>
        </w:rPr>
        <w:t xml:space="preserve"> εσείς </w:t>
      </w:r>
      <w:r>
        <w:rPr>
          <w:rFonts w:eastAsia="Times New Roman" w:cs="Times New Roman"/>
          <w:szCs w:val="24"/>
        </w:rPr>
        <w:t>νομοθετήσατε. Α</w:t>
      </w:r>
      <w:r w:rsidRPr="00033F1E">
        <w:rPr>
          <w:rFonts w:eastAsia="Times New Roman" w:cs="Times New Roman"/>
          <w:szCs w:val="24"/>
        </w:rPr>
        <w:t>υτή τη στιγμή</w:t>
      </w:r>
      <w:r>
        <w:rPr>
          <w:rFonts w:eastAsia="Times New Roman" w:cs="Times New Roman"/>
          <w:szCs w:val="24"/>
        </w:rPr>
        <w:t>,</w:t>
      </w:r>
      <w:r w:rsidRPr="00033F1E">
        <w:rPr>
          <w:rFonts w:eastAsia="Times New Roman" w:cs="Times New Roman"/>
          <w:szCs w:val="24"/>
        </w:rPr>
        <w:t xml:space="preserve"> έτσι όπως έχουν τα πράγματα</w:t>
      </w:r>
      <w:r>
        <w:rPr>
          <w:rFonts w:eastAsia="Times New Roman" w:cs="Times New Roman"/>
          <w:szCs w:val="24"/>
        </w:rPr>
        <w:t>, η μείωση αυτή θα εφαρμοστεί από το 2020, γνωρίζοντας προφανώς ότι τότε θα κυβερνά άλλος. Και δηλώνετε και σήμερα ότι αυτή η μ</w:t>
      </w:r>
      <w:r>
        <w:rPr>
          <w:rFonts w:eastAsia="Times New Roman" w:cs="Times New Roman"/>
          <w:szCs w:val="24"/>
        </w:rPr>
        <w:t xml:space="preserve">είωση δεν θα ισχύσει </w:t>
      </w:r>
      <w:r w:rsidRPr="00033F1E">
        <w:rPr>
          <w:rFonts w:eastAsia="Times New Roman" w:cs="Times New Roman"/>
          <w:szCs w:val="24"/>
        </w:rPr>
        <w:t xml:space="preserve">επί των ημερών </w:t>
      </w:r>
      <w:r>
        <w:rPr>
          <w:rFonts w:eastAsia="Times New Roman" w:cs="Times New Roman"/>
          <w:szCs w:val="24"/>
        </w:rPr>
        <w:t>σας. Πρόκειται, κύριε Τσίπρα,</w:t>
      </w:r>
      <w:r w:rsidRPr="00033F1E">
        <w:rPr>
          <w:rFonts w:eastAsia="Times New Roman" w:cs="Times New Roman"/>
          <w:szCs w:val="24"/>
        </w:rPr>
        <w:t xml:space="preserve"> για τον ορισμό της υποκρισίας</w:t>
      </w:r>
      <w:r>
        <w:rPr>
          <w:rFonts w:eastAsia="Times New Roman" w:cs="Times New Roman"/>
          <w:szCs w:val="24"/>
        </w:rPr>
        <w:t>.</w:t>
      </w:r>
    </w:p>
    <w:p w14:paraId="02B3D30E"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Ε</w:t>
      </w:r>
      <w:r w:rsidRPr="00033F1E">
        <w:rPr>
          <w:rFonts w:eastAsia="Times New Roman" w:cs="Times New Roman"/>
          <w:szCs w:val="24"/>
        </w:rPr>
        <w:t>μείς καταθέσαμε</w:t>
      </w:r>
      <w:r>
        <w:rPr>
          <w:rFonts w:eastAsia="Times New Roman" w:cs="Times New Roman"/>
          <w:szCs w:val="24"/>
        </w:rPr>
        <w:t xml:space="preserve">, κύριε Τσίπρα, </w:t>
      </w:r>
      <w:r w:rsidRPr="00033F1E">
        <w:rPr>
          <w:rFonts w:eastAsia="Times New Roman" w:cs="Times New Roman"/>
          <w:szCs w:val="24"/>
        </w:rPr>
        <w:t>μ</w:t>
      </w:r>
      <w:r>
        <w:rPr>
          <w:rFonts w:eastAsia="Times New Roman" w:cs="Times New Roman"/>
          <w:szCs w:val="24"/>
        </w:rPr>
        <w:t>ι</w:t>
      </w:r>
      <w:r w:rsidRPr="00033F1E">
        <w:rPr>
          <w:rFonts w:eastAsia="Times New Roman" w:cs="Times New Roman"/>
          <w:szCs w:val="24"/>
        </w:rPr>
        <w:t>α τροπολογία</w:t>
      </w:r>
      <w:r>
        <w:rPr>
          <w:rFonts w:eastAsia="Times New Roman" w:cs="Times New Roman"/>
          <w:szCs w:val="24"/>
        </w:rPr>
        <w:t xml:space="preserve"> στη Βουλή</w:t>
      </w:r>
      <w:r w:rsidRPr="00033F1E">
        <w:rPr>
          <w:rFonts w:eastAsia="Times New Roman" w:cs="Times New Roman"/>
          <w:szCs w:val="24"/>
        </w:rPr>
        <w:t xml:space="preserve"> πολύ απλή</w:t>
      </w:r>
      <w:r>
        <w:rPr>
          <w:rFonts w:eastAsia="Times New Roman" w:cs="Times New Roman"/>
          <w:szCs w:val="24"/>
        </w:rPr>
        <w:t>,</w:t>
      </w:r>
      <w:r w:rsidRPr="00033F1E">
        <w:rPr>
          <w:rFonts w:eastAsia="Times New Roman" w:cs="Times New Roman"/>
          <w:szCs w:val="24"/>
        </w:rPr>
        <w:t xml:space="preserve"> με θέμα </w:t>
      </w:r>
      <w:r>
        <w:rPr>
          <w:rFonts w:eastAsia="Times New Roman" w:cs="Times New Roman"/>
          <w:szCs w:val="24"/>
        </w:rPr>
        <w:t>«Κ</w:t>
      </w:r>
      <w:r w:rsidRPr="00033F1E">
        <w:rPr>
          <w:rFonts w:eastAsia="Times New Roman" w:cs="Times New Roman"/>
          <w:szCs w:val="24"/>
        </w:rPr>
        <w:t xml:space="preserve">ατάργηση της </w:t>
      </w:r>
      <w:r>
        <w:rPr>
          <w:rFonts w:eastAsia="Times New Roman" w:cs="Times New Roman"/>
          <w:szCs w:val="24"/>
        </w:rPr>
        <w:t>προ</w:t>
      </w:r>
      <w:r w:rsidRPr="0057335F">
        <w:rPr>
          <w:rFonts w:eastAsia="Times New Roman" w:cs="Times New Roman"/>
          <w:szCs w:val="24"/>
        </w:rPr>
        <w:t>-</w:t>
      </w:r>
      <w:r>
        <w:rPr>
          <w:rFonts w:eastAsia="Times New Roman" w:cs="Times New Roman"/>
          <w:szCs w:val="24"/>
        </w:rPr>
        <w:t>νομοθετημένης</w:t>
      </w:r>
      <w:r w:rsidRPr="00033F1E">
        <w:rPr>
          <w:rFonts w:eastAsia="Times New Roman" w:cs="Times New Roman"/>
          <w:szCs w:val="24"/>
        </w:rPr>
        <w:t xml:space="preserve"> μείωσης του αφορολόγητου ορίου</w:t>
      </w:r>
      <w:r>
        <w:rPr>
          <w:rFonts w:eastAsia="Times New Roman" w:cs="Times New Roman"/>
          <w:szCs w:val="24"/>
        </w:rPr>
        <w:t>».</w:t>
      </w:r>
    </w:p>
    <w:p w14:paraId="02B3D30F"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w:t>
      </w:r>
      <w:r>
        <w:rPr>
          <w:rFonts w:eastAsia="Times New Roman" w:cs="Times New Roman"/>
          <w:szCs w:val="24"/>
        </w:rPr>
        <w:t>πό την πτέρυγα της Νέας Δημοκρατίας)</w:t>
      </w:r>
    </w:p>
    <w:p w14:paraId="02B3D310"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Δ</w:t>
      </w:r>
      <w:r w:rsidRPr="00033F1E">
        <w:rPr>
          <w:rFonts w:eastAsia="Times New Roman" w:cs="Times New Roman"/>
          <w:szCs w:val="24"/>
        </w:rPr>
        <w:t xml:space="preserve">ώστε </w:t>
      </w:r>
      <w:r>
        <w:rPr>
          <w:rFonts w:eastAsia="Times New Roman" w:cs="Times New Roman"/>
          <w:szCs w:val="24"/>
        </w:rPr>
        <w:t>την στον Π</w:t>
      </w:r>
      <w:r w:rsidRPr="00033F1E">
        <w:rPr>
          <w:rFonts w:eastAsia="Times New Roman" w:cs="Times New Roman"/>
          <w:szCs w:val="24"/>
        </w:rPr>
        <w:t>ρωθυπουργό</w:t>
      </w:r>
      <w:r>
        <w:rPr>
          <w:rFonts w:eastAsia="Times New Roman" w:cs="Times New Roman"/>
          <w:szCs w:val="24"/>
        </w:rPr>
        <w:t>.</w:t>
      </w:r>
    </w:p>
    <w:p w14:paraId="02B3D311" w14:textId="77777777" w:rsidR="008168EC" w:rsidRDefault="00DB43BE">
      <w:pPr>
        <w:spacing w:line="600" w:lineRule="auto"/>
        <w:ind w:firstLine="720"/>
        <w:jc w:val="both"/>
        <w:rPr>
          <w:rFonts w:eastAsia="Times New Roman" w:cs="Times New Roman"/>
        </w:rPr>
      </w:pPr>
      <w:r>
        <w:rPr>
          <w:rFonts w:eastAsia="Times New Roman" w:cs="Times New Roman"/>
        </w:rPr>
        <w:t>(Στο σημείο αυτό ο Πρόεδρος της Νέας Δημοκρατίας κ. Κυριάκος Μητσοτάκης καταθέτει για τα Πρακτικά την προαναφερθείσα τροπολογία, η οποία βρίσκεται στο αρχείο του Τμήματος Γραμματείας της Διεύ</w:t>
      </w:r>
      <w:r>
        <w:rPr>
          <w:rFonts w:eastAsia="Times New Roman" w:cs="Times New Roman"/>
        </w:rPr>
        <w:t>θυνσης Στενογραφίας και Πρακτικών της Βουλής)</w:t>
      </w:r>
    </w:p>
    <w:p w14:paraId="02B3D312"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Σ</w:t>
      </w:r>
      <w:r w:rsidRPr="00033F1E">
        <w:rPr>
          <w:rFonts w:eastAsia="Times New Roman" w:cs="Times New Roman"/>
          <w:szCs w:val="24"/>
        </w:rPr>
        <w:t>ας ρωτώ</w:t>
      </w:r>
      <w:r>
        <w:rPr>
          <w:rFonts w:eastAsia="Times New Roman" w:cs="Times New Roman"/>
          <w:szCs w:val="24"/>
        </w:rPr>
        <w:t>, λ</w:t>
      </w:r>
      <w:r w:rsidRPr="00033F1E">
        <w:rPr>
          <w:rFonts w:eastAsia="Times New Roman" w:cs="Times New Roman"/>
          <w:szCs w:val="24"/>
        </w:rPr>
        <w:t>οιπόν</w:t>
      </w:r>
      <w:r>
        <w:rPr>
          <w:rFonts w:eastAsia="Times New Roman" w:cs="Times New Roman"/>
          <w:szCs w:val="24"/>
        </w:rPr>
        <w:t xml:space="preserve">: Θα </w:t>
      </w:r>
      <w:r w:rsidRPr="00033F1E">
        <w:rPr>
          <w:rFonts w:eastAsia="Times New Roman" w:cs="Times New Roman"/>
          <w:szCs w:val="24"/>
        </w:rPr>
        <w:t>την υπογράψετε</w:t>
      </w:r>
      <w:r>
        <w:rPr>
          <w:rFonts w:eastAsia="Times New Roman" w:cs="Times New Roman"/>
          <w:szCs w:val="24"/>
        </w:rPr>
        <w:t>; Θα την</w:t>
      </w:r>
      <w:r w:rsidRPr="00033F1E">
        <w:rPr>
          <w:rFonts w:eastAsia="Times New Roman" w:cs="Times New Roman"/>
          <w:szCs w:val="24"/>
        </w:rPr>
        <w:t xml:space="preserve"> ψηφίσετε</w:t>
      </w:r>
      <w:r>
        <w:rPr>
          <w:rFonts w:eastAsia="Times New Roman" w:cs="Times New Roman"/>
          <w:szCs w:val="24"/>
        </w:rPr>
        <w:t>,</w:t>
      </w:r>
      <w:r w:rsidRPr="00033F1E">
        <w:rPr>
          <w:rFonts w:eastAsia="Times New Roman" w:cs="Times New Roman"/>
          <w:szCs w:val="24"/>
        </w:rPr>
        <w:t xml:space="preserve"> ναι ή όχι</w:t>
      </w:r>
      <w:r>
        <w:rPr>
          <w:rFonts w:eastAsia="Times New Roman" w:cs="Times New Roman"/>
          <w:szCs w:val="24"/>
        </w:rPr>
        <w:t>;</w:t>
      </w:r>
    </w:p>
    <w:p w14:paraId="02B3D313"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B3D314"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Θ</w:t>
      </w:r>
      <w:r w:rsidRPr="00033F1E">
        <w:rPr>
          <w:rFonts w:eastAsia="Times New Roman" w:cs="Times New Roman"/>
          <w:szCs w:val="24"/>
        </w:rPr>
        <w:t>α την ψηφίσετε</w:t>
      </w:r>
      <w:r>
        <w:rPr>
          <w:rFonts w:eastAsia="Times New Roman" w:cs="Times New Roman"/>
          <w:szCs w:val="24"/>
        </w:rPr>
        <w:t>,</w:t>
      </w:r>
      <w:r w:rsidRPr="00033F1E">
        <w:rPr>
          <w:rFonts w:eastAsia="Times New Roman" w:cs="Times New Roman"/>
          <w:szCs w:val="24"/>
        </w:rPr>
        <w:t xml:space="preserve"> ναι ή όχι</w:t>
      </w:r>
      <w:r>
        <w:rPr>
          <w:rFonts w:eastAsia="Times New Roman" w:cs="Times New Roman"/>
          <w:szCs w:val="24"/>
        </w:rPr>
        <w:t>;</w:t>
      </w:r>
      <w:r w:rsidRPr="00033F1E">
        <w:rPr>
          <w:rFonts w:eastAsia="Times New Roman" w:cs="Times New Roman"/>
          <w:szCs w:val="24"/>
        </w:rPr>
        <w:t xml:space="preserve"> </w:t>
      </w:r>
      <w:r>
        <w:rPr>
          <w:rFonts w:eastAsia="Times New Roman" w:cs="Times New Roman"/>
          <w:szCs w:val="24"/>
        </w:rPr>
        <w:t>Μ</w:t>
      </w:r>
      <w:r w:rsidRPr="00033F1E">
        <w:rPr>
          <w:rFonts w:eastAsia="Times New Roman" w:cs="Times New Roman"/>
          <w:szCs w:val="24"/>
        </w:rPr>
        <w:t xml:space="preserve">η σηκώνετε τα χέρια σας </w:t>
      </w:r>
      <w:r>
        <w:rPr>
          <w:rFonts w:eastAsia="Times New Roman" w:cs="Times New Roman"/>
          <w:szCs w:val="24"/>
        </w:rPr>
        <w:t>με</w:t>
      </w:r>
      <w:r w:rsidRPr="00033F1E">
        <w:rPr>
          <w:rFonts w:eastAsia="Times New Roman" w:cs="Times New Roman"/>
          <w:szCs w:val="24"/>
        </w:rPr>
        <w:t xml:space="preserve"> απορία</w:t>
      </w:r>
      <w:r>
        <w:rPr>
          <w:rFonts w:eastAsia="Times New Roman" w:cs="Times New Roman"/>
          <w:szCs w:val="24"/>
        </w:rPr>
        <w:t>. Το ερώτημα είναι πολύ απλό.</w:t>
      </w:r>
      <w:r>
        <w:rPr>
          <w:rFonts w:eastAsia="Times New Roman" w:cs="Times New Roman"/>
          <w:szCs w:val="24"/>
        </w:rPr>
        <w:t xml:space="preserve"> Κ</w:t>
      </w:r>
      <w:r w:rsidRPr="00033F1E">
        <w:rPr>
          <w:rFonts w:eastAsia="Times New Roman" w:cs="Times New Roman"/>
          <w:szCs w:val="24"/>
        </w:rPr>
        <w:t>αθαρές κουβέντες</w:t>
      </w:r>
      <w:r>
        <w:rPr>
          <w:rFonts w:eastAsia="Times New Roman" w:cs="Times New Roman"/>
          <w:szCs w:val="24"/>
        </w:rPr>
        <w:t>,</w:t>
      </w:r>
      <w:r w:rsidRPr="00033F1E">
        <w:rPr>
          <w:rFonts w:eastAsia="Times New Roman" w:cs="Times New Roman"/>
          <w:szCs w:val="24"/>
        </w:rPr>
        <w:t xml:space="preserve"> καθαρές πράξεις</w:t>
      </w:r>
      <w:r>
        <w:rPr>
          <w:rFonts w:eastAsia="Times New Roman" w:cs="Times New Roman"/>
          <w:szCs w:val="24"/>
        </w:rPr>
        <w:t>. Κάντε το τώρα, διότι</w:t>
      </w:r>
      <w:r w:rsidRPr="00033F1E">
        <w:rPr>
          <w:rFonts w:eastAsia="Times New Roman" w:cs="Times New Roman"/>
          <w:szCs w:val="24"/>
        </w:rPr>
        <w:t xml:space="preserve"> αν δεν το κάνετε τώρα</w:t>
      </w:r>
      <w:r>
        <w:rPr>
          <w:rFonts w:eastAsia="Times New Roman" w:cs="Times New Roman"/>
          <w:szCs w:val="24"/>
        </w:rPr>
        <w:t>,</w:t>
      </w:r>
      <w:r w:rsidRPr="00033F1E">
        <w:rPr>
          <w:rFonts w:eastAsia="Times New Roman" w:cs="Times New Roman"/>
          <w:szCs w:val="24"/>
        </w:rPr>
        <w:t xml:space="preserve"> δεν έχετε κα</w:t>
      </w:r>
      <w:r>
        <w:rPr>
          <w:rFonts w:eastAsia="Times New Roman" w:cs="Times New Roman"/>
          <w:szCs w:val="24"/>
        </w:rPr>
        <w:t>μ</w:t>
      </w:r>
      <w:r w:rsidRPr="00033F1E">
        <w:rPr>
          <w:rFonts w:eastAsia="Times New Roman" w:cs="Times New Roman"/>
          <w:szCs w:val="24"/>
        </w:rPr>
        <w:t>μία δικαιολογία</w:t>
      </w:r>
      <w:r>
        <w:rPr>
          <w:rFonts w:eastAsia="Times New Roman" w:cs="Times New Roman"/>
          <w:szCs w:val="24"/>
        </w:rPr>
        <w:t>, κ</w:t>
      </w:r>
      <w:r w:rsidRPr="00033F1E">
        <w:rPr>
          <w:rFonts w:eastAsia="Times New Roman" w:cs="Times New Roman"/>
          <w:szCs w:val="24"/>
        </w:rPr>
        <w:t>ύριε Τσίπρα</w:t>
      </w:r>
      <w:r>
        <w:rPr>
          <w:rFonts w:eastAsia="Times New Roman" w:cs="Times New Roman"/>
          <w:szCs w:val="24"/>
        </w:rPr>
        <w:t>,</w:t>
      </w:r>
      <w:r w:rsidRPr="00033F1E">
        <w:rPr>
          <w:rFonts w:eastAsia="Times New Roman" w:cs="Times New Roman"/>
          <w:szCs w:val="24"/>
        </w:rPr>
        <w:t xml:space="preserve"> και όλοι θα καταλάβουμε ότι αυτά τα λίγα τα οποία δίνετ</w:t>
      </w:r>
      <w:r>
        <w:rPr>
          <w:rFonts w:eastAsia="Times New Roman" w:cs="Times New Roman"/>
          <w:szCs w:val="24"/>
        </w:rPr>
        <w:t>ε</w:t>
      </w:r>
      <w:r w:rsidRPr="00033F1E">
        <w:rPr>
          <w:rFonts w:eastAsia="Times New Roman" w:cs="Times New Roman"/>
          <w:szCs w:val="24"/>
        </w:rPr>
        <w:t xml:space="preserve"> πίσω </w:t>
      </w:r>
      <w:r>
        <w:rPr>
          <w:rFonts w:eastAsia="Times New Roman" w:cs="Times New Roman"/>
          <w:szCs w:val="24"/>
        </w:rPr>
        <w:t>σ</w:t>
      </w:r>
      <w:r w:rsidRPr="00033F1E">
        <w:rPr>
          <w:rFonts w:eastAsia="Times New Roman" w:cs="Times New Roman"/>
          <w:szCs w:val="24"/>
        </w:rPr>
        <w:t>τους</w:t>
      </w:r>
      <w:r w:rsidRPr="00033F1E">
        <w:rPr>
          <w:rFonts w:eastAsia="Times New Roman" w:cs="Times New Roman"/>
          <w:szCs w:val="24"/>
        </w:rPr>
        <w:t xml:space="preserve"> συνταξιούχους</w:t>
      </w:r>
      <w:r>
        <w:rPr>
          <w:rFonts w:eastAsia="Times New Roman" w:cs="Times New Roman"/>
          <w:szCs w:val="24"/>
        </w:rPr>
        <w:t>,</w:t>
      </w:r>
      <w:r w:rsidRPr="00033F1E">
        <w:rPr>
          <w:rFonts w:eastAsia="Times New Roman" w:cs="Times New Roman"/>
          <w:szCs w:val="24"/>
        </w:rPr>
        <w:t xml:space="preserve"> εσείς είστε αυτός που θα τους τα πάρετε πίσω στο</w:t>
      </w:r>
      <w:r w:rsidRPr="00033F1E">
        <w:rPr>
          <w:rFonts w:eastAsia="Times New Roman" w:cs="Times New Roman"/>
          <w:szCs w:val="24"/>
        </w:rPr>
        <w:t xml:space="preserve"> πολλαπλάσιο με τη μείωση του αφορολόγητου</w:t>
      </w:r>
      <w:r>
        <w:rPr>
          <w:rFonts w:eastAsia="Times New Roman" w:cs="Times New Roman"/>
          <w:szCs w:val="24"/>
        </w:rPr>
        <w:t>.</w:t>
      </w:r>
    </w:p>
    <w:p w14:paraId="02B3D315"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Ελάτε, λοιπόν, τώρα, ε</w:t>
      </w:r>
      <w:r w:rsidRPr="00033F1E">
        <w:rPr>
          <w:rFonts w:eastAsia="Times New Roman" w:cs="Times New Roman"/>
          <w:szCs w:val="24"/>
        </w:rPr>
        <w:t xml:space="preserve">λάτε τώρα να ψηφίσουμε μαζί </w:t>
      </w:r>
      <w:r>
        <w:rPr>
          <w:rFonts w:eastAsia="Times New Roman" w:cs="Times New Roman"/>
          <w:szCs w:val="24"/>
        </w:rPr>
        <w:t>την τροπολογία. Τ</w:t>
      </w:r>
      <w:r w:rsidRPr="00033F1E">
        <w:rPr>
          <w:rFonts w:eastAsia="Times New Roman" w:cs="Times New Roman"/>
          <w:szCs w:val="24"/>
        </w:rPr>
        <w:t>ι φοβάστε</w:t>
      </w:r>
      <w:r>
        <w:rPr>
          <w:rFonts w:eastAsia="Times New Roman" w:cs="Times New Roman"/>
          <w:szCs w:val="24"/>
        </w:rPr>
        <w:t>, κύριοι συνάδελφοι; Τ</w:t>
      </w:r>
      <w:r w:rsidRPr="00033F1E">
        <w:rPr>
          <w:rFonts w:eastAsia="Times New Roman" w:cs="Times New Roman"/>
          <w:szCs w:val="24"/>
        </w:rPr>
        <w:t>ι φοβάστε</w:t>
      </w:r>
      <w:r>
        <w:rPr>
          <w:rFonts w:eastAsia="Times New Roman" w:cs="Times New Roman"/>
          <w:szCs w:val="24"/>
        </w:rPr>
        <w:t>;</w:t>
      </w:r>
      <w:r w:rsidRPr="00033F1E">
        <w:rPr>
          <w:rFonts w:eastAsia="Times New Roman" w:cs="Times New Roman"/>
          <w:szCs w:val="24"/>
        </w:rPr>
        <w:t xml:space="preserve"> </w:t>
      </w:r>
      <w:r>
        <w:rPr>
          <w:rFonts w:eastAsia="Times New Roman" w:cs="Times New Roman"/>
          <w:szCs w:val="24"/>
        </w:rPr>
        <w:t>Φοβάστε κάτι; Φ</w:t>
      </w:r>
      <w:r w:rsidRPr="00033F1E">
        <w:rPr>
          <w:rFonts w:eastAsia="Times New Roman" w:cs="Times New Roman"/>
          <w:szCs w:val="24"/>
        </w:rPr>
        <w:t>οβάστε μήπως εκτεθείτε για άλλη μία φορά ανεπανόρθωτα και αναδειχθεί</w:t>
      </w:r>
      <w:r>
        <w:rPr>
          <w:rFonts w:eastAsia="Times New Roman" w:cs="Times New Roman"/>
          <w:szCs w:val="24"/>
        </w:rPr>
        <w:t xml:space="preserve"> και σε αυτό ο μνημε</w:t>
      </w:r>
      <w:r>
        <w:rPr>
          <w:rFonts w:eastAsia="Times New Roman" w:cs="Times New Roman"/>
          <w:szCs w:val="24"/>
        </w:rPr>
        <w:t>ιώδης λαϊκισμός σας;</w:t>
      </w:r>
    </w:p>
    <w:p w14:paraId="02B3D316"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2B3D317"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ησυχία.</w:t>
      </w:r>
    </w:p>
    <w:p w14:paraId="02B3D318"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lastRenderedPageBreak/>
        <w:t>ΚΥΡΙΑΚΟΣ ΜΗΤΣΟΤΑΚΗΣ (Πρόεδρος της Νέας Δημοκρατίας):</w:t>
      </w:r>
      <w:r w:rsidRPr="00033F1E">
        <w:rPr>
          <w:rFonts w:eastAsia="Times New Roman" w:cs="Times New Roman"/>
          <w:szCs w:val="24"/>
        </w:rPr>
        <w:t xml:space="preserve"> </w:t>
      </w:r>
      <w:r>
        <w:rPr>
          <w:rFonts w:eastAsia="Times New Roman" w:cs="Times New Roman"/>
          <w:szCs w:val="24"/>
        </w:rPr>
        <w:t>Κυρίες και κύριοι Β</w:t>
      </w:r>
      <w:r w:rsidRPr="00033F1E">
        <w:rPr>
          <w:rFonts w:eastAsia="Times New Roman" w:cs="Times New Roman"/>
          <w:szCs w:val="24"/>
        </w:rPr>
        <w:t>ουλευτές</w:t>
      </w:r>
      <w:r>
        <w:rPr>
          <w:rFonts w:eastAsia="Times New Roman" w:cs="Times New Roman"/>
          <w:szCs w:val="24"/>
        </w:rPr>
        <w:t>,</w:t>
      </w:r>
      <w:r w:rsidRPr="00033F1E">
        <w:rPr>
          <w:rFonts w:eastAsia="Times New Roman" w:cs="Times New Roman"/>
          <w:szCs w:val="24"/>
        </w:rPr>
        <w:t xml:space="preserve"> </w:t>
      </w:r>
      <w:r>
        <w:rPr>
          <w:rFonts w:eastAsia="Times New Roman" w:cs="Times New Roman"/>
          <w:szCs w:val="24"/>
        </w:rPr>
        <w:t xml:space="preserve">απευθύνομαι </w:t>
      </w:r>
      <w:r w:rsidRPr="00033F1E">
        <w:rPr>
          <w:rFonts w:eastAsia="Times New Roman" w:cs="Times New Roman"/>
          <w:szCs w:val="24"/>
        </w:rPr>
        <w:t>σήμερα σε εσάς</w:t>
      </w:r>
      <w:r>
        <w:rPr>
          <w:rFonts w:eastAsia="Times New Roman" w:cs="Times New Roman"/>
          <w:szCs w:val="24"/>
        </w:rPr>
        <w:t>,</w:t>
      </w:r>
      <w:r w:rsidRPr="00033F1E">
        <w:rPr>
          <w:rFonts w:eastAsia="Times New Roman" w:cs="Times New Roman"/>
          <w:szCs w:val="24"/>
        </w:rPr>
        <w:t xml:space="preserve"> απευθύνομαι όμως και σε όλους τους συμπολ</w:t>
      </w:r>
      <w:r w:rsidRPr="00033F1E">
        <w:rPr>
          <w:rFonts w:eastAsia="Times New Roman" w:cs="Times New Roman"/>
          <w:szCs w:val="24"/>
        </w:rPr>
        <w:t xml:space="preserve">ίτες </w:t>
      </w:r>
      <w:r>
        <w:rPr>
          <w:rFonts w:eastAsia="Times New Roman" w:cs="Times New Roman"/>
          <w:szCs w:val="24"/>
        </w:rPr>
        <w:t>μας,</w:t>
      </w:r>
      <w:r w:rsidRPr="00033F1E">
        <w:rPr>
          <w:rFonts w:eastAsia="Times New Roman" w:cs="Times New Roman"/>
          <w:szCs w:val="24"/>
        </w:rPr>
        <w:t xml:space="preserve"> γιατί πιστεύω ότι όλοι μας αξίζουμε καλύτερα και όλοι μας </w:t>
      </w:r>
      <w:r>
        <w:rPr>
          <w:rFonts w:eastAsia="Times New Roman" w:cs="Times New Roman"/>
          <w:szCs w:val="24"/>
        </w:rPr>
        <w:t>μ</w:t>
      </w:r>
      <w:r w:rsidRPr="00033F1E">
        <w:rPr>
          <w:rFonts w:eastAsia="Times New Roman" w:cs="Times New Roman"/>
          <w:szCs w:val="24"/>
        </w:rPr>
        <w:t>πορούμε καλύτερα</w:t>
      </w:r>
      <w:r>
        <w:rPr>
          <w:rFonts w:eastAsia="Times New Roman" w:cs="Times New Roman"/>
          <w:szCs w:val="24"/>
        </w:rPr>
        <w:t xml:space="preserve">. Μπορούμε, πραγματικά, </w:t>
      </w:r>
      <w:r w:rsidRPr="00033F1E">
        <w:rPr>
          <w:rFonts w:eastAsia="Times New Roman" w:cs="Times New Roman"/>
          <w:szCs w:val="24"/>
        </w:rPr>
        <w:t>να αφήσουμε πίσω μας το</w:t>
      </w:r>
      <w:r>
        <w:rPr>
          <w:rFonts w:eastAsia="Times New Roman" w:cs="Times New Roman"/>
          <w:szCs w:val="24"/>
        </w:rPr>
        <w:t>ν</w:t>
      </w:r>
      <w:r w:rsidRPr="00033F1E">
        <w:rPr>
          <w:rFonts w:eastAsia="Times New Roman" w:cs="Times New Roman"/>
          <w:szCs w:val="24"/>
        </w:rPr>
        <w:t xml:space="preserve"> διχασμό και να οικοδομήσουμε ένα πιο φωτεινό μέλλον</w:t>
      </w:r>
      <w:r>
        <w:rPr>
          <w:rFonts w:eastAsia="Times New Roman" w:cs="Times New Roman"/>
          <w:szCs w:val="24"/>
        </w:rPr>
        <w:t>.</w:t>
      </w:r>
    </w:p>
    <w:p w14:paraId="02B3D319"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Σήμερα, μιας και πολύ</w:t>
      </w:r>
      <w:r w:rsidRPr="00033F1E">
        <w:rPr>
          <w:rFonts w:eastAsia="Times New Roman" w:cs="Times New Roman"/>
          <w:szCs w:val="24"/>
        </w:rPr>
        <w:t xml:space="preserve"> κουβέντα γίνεται για το τι είναι προοδευτικό κα</w:t>
      </w:r>
      <w:r w:rsidRPr="00033F1E">
        <w:rPr>
          <w:rFonts w:eastAsia="Times New Roman" w:cs="Times New Roman"/>
          <w:szCs w:val="24"/>
        </w:rPr>
        <w:t>ι το τι είναι συντηρητικό</w:t>
      </w:r>
      <w:r>
        <w:rPr>
          <w:rFonts w:eastAsia="Times New Roman" w:cs="Times New Roman"/>
          <w:szCs w:val="24"/>
        </w:rPr>
        <w:t>, προοδευτική πολιτική</w:t>
      </w:r>
      <w:r w:rsidRPr="00033F1E">
        <w:rPr>
          <w:rFonts w:eastAsia="Times New Roman" w:cs="Times New Roman"/>
          <w:szCs w:val="24"/>
        </w:rPr>
        <w:t xml:space="preserve"> δεν είναι εκείνη που ανακυκλώνει </w:t>
      </w:r>
      <w:r>
        <w:rPr>
          <w:rFonts w:eastAsia="Times New Roman" w:cs="Times New Roman"/>
          <w:szCs w:val="24"/>
        </w:rPr>
        <w:t>π</w:t>
      </w:r>
      <w:r w:rsidRPr="00033F1E">
        <w:rPr>
          <w:rFonts w:eastAsia="Times New Roman" w:cs="Times New Roman"/>
          <w:szCs w:val="24"/>
        </w:rPr>
        <w:t>άθη που βρίσκονται στο ράφι της ιστορίας</w:t>
      </w:r>
      <w:r>
        <w:rPr>
          <w:rFonts w:eastAsia="Times New Roman" w:cs="Times New Roman"/>
          <w:szCs w:val="24"/>
        </w:rPr>
        <w:t>. Η πραγματική π</w:t>
      </w:r>
      <w:r w:rsidRPr="00033F1E">
        <w:rPr>
          <w:rFonts w:eastAsia="Times New Roman" w:cs="Times New Roman"/>
          <w:szCs w:val="24"/>
        </w:rPr>
        <w:t>ροοδευτική πολιτική βλέπει μπροστά</w:t>
      </w:r>
      <w:r>
        <w:rPr>
          <w:rFonts w:eastAsia="Times New Roman" w:cs="Times New Roman"/>
          <w:szCs w:val="24"/>
        </w:rPr>
        <w:t>. Σίγουρα η προοδευτική πολιτική, κύριε Τ</w:t>
      </w:r>
      <w:r w:rsidRPr="00033F1E">
        <w:rPr>
          <w:rFonts w:eastAsia="Times New Roman" w:cs="Times New Roman"/>
          <w:szCs w:val="24"/>
        </w:rPr>
        <w:t>σίπρα</w:t>
      </w:r>
      <w:r>
        <w:rPr>
          <w:rFonts w:eastAsia="Times New Roman" w:cs="Times New Roman"/>
          <w:szCs w:val="24"/>
        </w:rPr>
        <w:t>,</w:t>
      </w:r>
      <w:r w:rsidRPr="00033F1E">
        <w:rPr>
          <w:rFonts w:eastAsia="Times New Roman" w:cs="Times New Roman"/>
          <w:szCs w:val="24"/>
        </w:rPr>
        <w:t xml:space="preserve"> ενώνει και δεν χωρίζει και αντιλαμβά</w:t>
      </w:r>
      <w:r w:rsidRPr="00033F1E">
        <w:rPr>
          <w:rFonts w:eastAsia="Times New Roman" w:cs="Times New Roman"/>
          <w:szCs w:val="24"/>
        </w:rPr>
        <w:t>νεται την ανάπτυξη ως μ</w:t>
      </w:r>
      <w:r>
        <w:rPr>
          <w:rFonts w:eastAsia="Times New Roman" w:cs="Times New Roman"/>
          <w:szCs w:val="24"/>
        </w:rPr>
        <w:t>ι</w:t>
      </w:r>
      <w:r w:rsidRPr="00033F1E">
        <w:rPr>
          <w:rFonts w:eastAsia="Times New Roman" w:cs="Times New Roman"/>
          <w:szCs w:val="24"/>
        </w:rPr>
        <w:t>α ισορροπημένη σχέση μεταξύ της επιχειρηματικότητας από τη μ</w:t>
      </w:r>
      <w:r>
        <w:rPr>
          <w:rFonts w:eastAsia="Times New Roman" w:cs="Times New Roman"/>
          <w:szCs w:val="24"/>
        </w:rPr>
        <w:t>ί</w:t>
      </w:r>
      <w:r w:rsidRPr="00033F1E">
        <w:rPr>
          <w:rFonts w:eastAsia="Times New Roman" w:cs="Times New Roman"/>
          <w:szCs w:val="24"/>
        </w:rPr>
        <w:t>α και της απασχόλησης από την άλλη</w:t>
      </w:r>
      <w:r>
        <w:rPr>
          <w:rFonts w:eastAsia="Times New Roman" w:cs="Times New Roman"/>
          <w:szCs w:val="24"/>
        </w:rPr>
        <w:t>. Π</w:t>
      </w:r>
      <w:r w:rsidRPr="00033F1E">
        <w:rPr>
          <w:rFonts w:eastAsia="Times New Roman" w:cs="Times New Roman"/>
          <w:szCs w:val="24"/>
        </w:rPr>
        <w:t>ροστατεύει τους πιο αδύναμους</w:t>
      </w:r>
      <w:r>
        <w:rPr>
          <w:rFonts w:eastAsia="Times New Roman" w:cs="Times New Roman"/>
          <w:szCs w:val="24"/>
        </w:rPr>
        <w:t>. Ε</w:t>
      </w:r>
      <w:r w:rsidRPr="00033F1E">
        <w:rPr>
          <w:rFonts w:eastAsia="Times New Roman" w:cs="Times New Roman"/>
          <w:szCs w:val="24"/>
        </w:rPr>
        <w:t xml:space="preserve">γγυάται ασφάλεια και </w:t>
      </w:r>
      <w:r>
        <w:rPr>
          <w:rFonts w:eastAsia="Times New Roman" w:cs="Times New Roman"/>
          <w:szCs w:val="24"/>
        </w:rPr>
        <w:t>α</w:t>
      </w:r>
      <w:r w:rsidRPr="00033F1E">
        <w:rPr>
          <w:rFonts w:eastAsia="Times New Roman" w:cs="Times New Roman"/>
          <w:szCs w:val="24"/>
        </w:rPr>
        <w:t xml:space="preserve">ποτρέπει τη </w:t>
      </w:r>
      <w:r>
        <w:rPr>
          <w:rFonts w:eastAsia="Times New Roman" w:cs="Times New Roman"/>
          <w:szCs w:val="24"/>
        </w:rPr>
        <w:t xml:space="preserve">βία. Προάγει το κράτος δικαίου </w:t>
      </w:r>
      <w:r>
        <w:rPr>
          <w:rFonts w:eastAsia="Times New Roman" w:cs="Times New Roman"/>
          <w:szCs w:val="24"/>
        </w:rPr>
        <w:lastRenderedPageBreak/>
        <w:t>κα</w:t>
      </w:r>
      <w:r w:rsidRPr="00033F1E">
        <w:rPr>
          <w:rFonts w:eastAsia="Times New Roman" w:cs="Times New Roman"/>
          <w:szCs w:val="24"/>
        </w:rPr>
        <w:t>ι μ</w:t>
      </w:r>
      <w:r>
        <w:rPr>
          <w:rFonts w:eastAsia="Times New Roman" w:cs="Times New Roman"/>
          <w:szCs w:val="24"/>
        </w:rPr>
        <w:t>ι</w:t>
      </w:r>
      <w:r w:rsidRPr="00033F1E">
        <w:rPr>
          <w:rFonts w:eastAsia="Times New Roman" w:cs="Times New Roman"/>
          <w:szCs w:val="24"/>
        </w:rPr>
        <w:t xml:space="preserve">α υπεύθυνη εξωτερική πολιτική και θέτει το </w:t>
      </w:r>
      <w:r>
        <w:rPr>
          <w:rFonts w:eastAsia="Times New Roman" w:cs="Times New Roman"/>
          <w:szCs w:val="24"/>
        </w:rPr>
        <w:t>δ</w:t>
      </w:r>
      <w:r w:rsidRPr="00033F1E">
        <w:rPr>
          <w:rFonts w:eastAsia="Times New Roman" w:cs="Times New Roman"/>
          <w:szCs w:val="24"/>
        </w:rPr>
        <w:t xml:space="preserve">ημόσιο </w:t>
      </w:r>
      <w:r w:rsidRPr="00033F1E">
        <w:rPr>
          <w:rFonts w:eastAsia="Times New Roman" w:cs="Times New Roman"/>
          <w:szCs w:val="24"/>
        </w:rPr>
        <w:t xml:space="preserve">στην υπηρεσία του </w:t>
      </w:r>
      <w:r>
        <w:rPr>
          <w:rFonts w:eastAsia="Times New Roman" w:cs="Times New Roman"/>
          <w:szCs w:val="24"/>
        </w:rPr>
        <w:t>π</w:t>
      </w:r>
      <w:r w:rsidRPr="00033F1E">
        <w:rPr>
          <w:rFonts w:eastAsia="Times New Roman" w:cs="Times New Roman"/>
          <w:szCs w:val="24"/>
        </w:rPr>
        <w:t>ολίτη</w:t>
      </w:r>
      <w:r>
        <w:rPr>
          <w:rFonts w:eastAsia="Times New Roman" w:cs="Times New Roman"/>
          <w:szCs w:val="24"/>
        </w:rPr>
        <w:t>. Π</w:t>
      </w:r>
      <w:r w:rsidRPr="00033F1E">
        <w:rPr>
          <w:rFonts w:eastAsia="Times New Roman" w:cs="Times New Roman"/>
          <w:szCs w:val="24"/>
        </w:rPr>
        <w:t xml:space="preserve">ροστατεύει το περιβάλλον και απαιτεί καλή δημόσια παιδεία και υγεία </w:t>
      </w:r>
      <w:r>
        <w:rPr>
          <w:rFonts w:eastAsia="Times New Roman" w:cs="Times New Roman"/>
          <w:szCs w:val="24"/>
        </w:rPr>
        <w:t>για τους πιο αδύναμους.</w:t>
      </w:r>
    </w:p>
    <w:p w14:paraId="02B3D31A"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Έ</w:t>
      </w:r>
      <w:r w:rsidRPr="00033F1E">
        <w:rPr>
          <w:rFonts w:eastAsia="Times New Roman" w:cs="Times New Roman"/>
          <w:szCs w:val="24"/>
        </w:rPr>
        <w:t>τσι εννοούμε εμείς</w:t>
      </w:r>
      <w:r>
        <w:rPr>
          <w:rFonts w:eastAsia="Times New Roman" w:cs="Times New Roman"/>
          <w:szCs w:val="24"/>
        </w:rPr>
        <w:t>,</w:t>
      </w:r>
      <w:r w:rsidRPr="00033F1E">
        <w:rPr>
          <w:rFonts w:eastAsia="Times New Roman" w:cs="Times New Roman"/>
          <w:szCs w:val="24"/>
        </w:rPr>
        <w:t xml:space="preserve"> μ</w:t>
      </w:r>
      <w:r>
        <w:rPr>
          <w:rFonts w:eastAsia="Times New Roman" w:cs="Times New Roman"/>
          <w:szCs w:val="24"/>
        </w:rPr>
        <w:t>ι</w:t>
      </w:r>
      <w:r w:rsidRPr="00033F1E">
        <w:rPr>
          <w:rFonts w:eastAsia="Times New Roman" w:cs="Times New Roman"/>
          <w:szCs w:val="24"/>
        </w:rPr>
        <w:t>α και θέλετε να ακούσετε ποιο είναι το δικό μας σχέδιο</w:t>
      </w:r>
      <w:r>
        <w:rPr>
          <w:rFonts w:eastAsia="Times New Roman" w:cs="Times New Roman"/>
          <w:szCs w:val="24"/>
        </w:rPr>
        <w:t>,</w:t>
      </w:r>
      <w:r w:rsidRPr="00033F1E">
        <w:rPr>
          <w:rFonts w:eastAsia="Times New Roman" w:cs="Times New Roman"/>
          <w:szCs w:val="24"/>
        </w:rPr>
        <w:t xml:space="preserve"> την πρό</w:t>
      </w:r>
      <w:r w:rsidRPr="00033F1E">
        <w:rPr>
          <w:rFonts w:eastAsia="Times New Roman" w:cs="Times New Roman"/>
          <w:szCs w:val="24"/>
        </w:rPr>
        <w:t>οδο</w:t>
      </w:r>
      <w:r>
        <w:rPr>
          <w:rFonts w:eastAsia="Times New Roman" w:cs="Times New Roman"/>
          <w:szCs w:val="24"/>
        </w:rPr>
        <w:t>,</w:t>
      </w:r>
      <w:r w:rsidRPr="00033F1E">
        <w:rPr>
          <w:rFonts w:eastAsia="Times New Roman" w:cs="Times New Roman"/>
          <w:szCs w:val="24"/>
        </w:rPr>
        <w:t xml:space="preserve"> μ</w:t>
      </w:r>
      <w:r>
        <w:rPr>
          <w:rFonts w:eastAsia="Times New Roman" w:cs="Times New Roman"/>
          <w:szCs w:val="24"/>
        </w:rPr>
        <w:t>ι</w:t>
      </w:r>
      <w:r w:rsidRPr="00033F1E">
        <w:rPr>
          <w:rFonts w:eastAsia="Times New Roman" w:cs="Times New Roman"/>
          <w:szCs w:val="24"/>
        </w:rPr>
        <w:t>α πρόοδος που θα αναστήσει τη μεσαία τάξη</w:t>
      </w:r>
      <w:r>
        <w:rPr>
          <w:rFonts w:eastAsia="Times New Roman" w:cs="Times New Roman"/>
          <w:szCs w:val="24"/>
        </w:rPr>
        <w:t>,</w:t>
      </w:r>
      <w:r w:rsidRPr="00033F1E">
        <w:rPr>
          <w:rFonts w:eastAsia="Times New Roman" w:cs="Times New Roman"/>
          <w:szCs w:val="24"/>
        </w:rPr>
        <w:t xml:space="preserve"> μ</w:t>
      </w:r>
      <w:r>
        <w:rPr>
          <w:rFonts w:eastAsia="Times New Roman" w:cs="Times New Roman"/>
          <w:szCs w:val="24"/>
        </w:rPr>
        <w:t>ι</w:t>
      </w:r>
      <w:r w:rsidRPr="00033F1E">
        <w:rPr>
          <w:rFonts w:eastAsia="Times New Roman" w:cs="Times New Roman"/>
          <w:szCs w:val="24"/>
        </w:rPr>
        <w:t>α μεσαία τάξη που υπήρξε πάντα η ραχοκοκαλιά της Ελλάδος</w:t>
      </w:r>
      <w:r>
        <w:rPr>
          <w:rFonts w:eastAsia="Times New Roman" w:cs="Times New Roman"/>
          <w:szCs w:val="24"/>
        </w:rPr>
        <w:t>,</w:t>
      </w:r>
      <w:r w:rsidRPr="00033F1E">
        <w:rPr>
          <w:rFonts w:eastAsia="Times New Roman" w:cs="Times New Roman"/>
          <w:szCs w:val="24"/>
        </w:rPr>
        <w:t xml:space="preserve"> </w:t>
      </w:r>
      <w:r>
        <w:rPr>
          <w:rFonts w:eastAsia="Times New Roman" w:cs="Times New Roman"/>
          <w:szCs w:val="24"/>
        </w:rPr>
        <w:t xml:space="preserve">επιτρέποντας σε κάθε γενιά να παραδίδει </w:t>
      </w:r>
      <w:r w:rsidRPr="00033F1E">
        <w:rPr>
          <w:rFonts w:eastAsia="Times New Roman" w:cs="Times New Roman"/>
          <w:szCs w:val="24"/>
        </w:rPr>
        <w:t>μ</w:t>
      </w:r>
      <w:r>
        <w:rPr>
          <w:rFonts w:eastAsia="Times New Roman" w:cs="Times New Roman"/>
          <w:szCs w:val="24"/>
        </w:rPr>
        <w:t>ι</w:t>
      </w:r>
      <w:r w:rsidRPr="00033F1E">
        <w:rPr>
          <w:rFonts w:eastAsia="Times New Roman" w:cs="Times New Roman"/>
          <w:szCs w:val="24"/>
        </w:rPr>
        <w:t>α πατρίδα καλύτερη από την προηγούμενη</w:t>
      </w:r>
      <w:r>
        <w:rPr>
          <w:rFonts w:eastAsia="Times New Roman" w:cs="Times New Roman"/>
          <w:szCs w:val="24"/>
        </w:rPr>
        <w:t>.</w:t>
      </w:r>
    </w:p>
    <w:p w14:paraId="02B3D31B"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2B3D31C"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Κάντε ησυχία</w:t>
      </w:r>
      <w:r>
        <w:rPr>
          <w:rFonts w:eastAsia="Times New Roman" w:cs="Times New Roman"/>
          <w:szCs w:val="24"/>
        </w:rPr>
        <w:t>, παρακαλώ.</w:t>
      </w:r>
    </w:p>
    <w:p w14:paraId="02B3D31D"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w:t>
      </w:r>
      <w:r w:rsidRPr="00033F1E">
        <w:rPr>
          <w:rFonts w:eastAsia="Times New Roman" w:cs="Times New Roman"/>
          <w:szCs w:val="24"/>
        </w:rPr>
        <w:t>αι μ</w:t>
      </w:r>
      <w:r>
        <w:rPr>
          <w:rFonts w:eastAsia="Times New Roman" w:cs="Times New Roman"/>
          <w:szCs w:val="24"/>
        </w:rPr>
        <w:t>ι</w:t>
      </w:r>
      <w:r w:rsidRPr="00033F1E">
        <w:rPr>
          <w:rFonts w:eastAsia="Times New Roman" w:cs="Times New Roman"/>
          <w:szCs w:val="24"/>
        </w:rPr>
        <w:t xml:space="preserve">α τέτοια πολιτική </w:t>
      </w:r>
      <w:r>
        <w:rPr>
          <w:rFonts w:eastAsia="Times New Roman" w:cs="Times New Roman"/>
          <w:szCs w:val="24"/>
        </w:rPr>
        <w:t xml:space="preserve">θεωρώ ότι σήμερα μπορεί πραγματικά να στηριχθεί σε μια νέα, πλατιά </w:t>
      </w:r>
      <w:r w:rsidRPr="00033F1E">
        <w:rPr>
          <w:rFonts w:eastAsia="Times New Roman" w:cs="Times New Roman"/>
          <w:szCs w:val="24"/>
        </w:rPr>
        <w:t>κοινωνική συμμαχία</w:t>
      </w:r>
      <w:r>
        <w:rPr>
          <w:rFonts w:eastAsia="Times New Roman" w:cs="Times New Roman"/>
          <w:szCs w:val="24"/>
        </w:rPr>
        <w:t>.</w:t>
      </w:r>
    </w:p>
    <w:p w14:paraId="02B3D31E"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Οι προοδευτικοί πολίτες</w:t>
      </w:r>
      <w:r w:rsidRPr="00033F1E">
        <w:rPr>
          <w:rFonts w:eastAsia="Times New Roman" w:cs="Times New Roman"/>
          <w:szCs w:val="24"/>
        </w:rPr>
        <w:t xml:space="preserve"> θα </w:t>
      </w:r>
      <w:r>
        <w:rPr>
          <w:rFonts w:eastAsia="Times New Roman" w:cs="Times New Roman"/>
          <w:szCs w:val="24"/>
        </w:rPr>
        <w:t>έχουν τον λόγο, κύριε Τσίπρα. Αυτοί θα κάνουν ξανά φω</w:t>
      </w:r>
      <w:r>
        <w:rPr>
          <w:rFonts w:eastAsia="Times New Roman" w:cs="Times New Roman"/>
          <w:szCs w:val="24"/>
        </w:rPr>
        <w:t>τεινή</w:t>
      </w:r>
      <w:r w:rsidRPr="00033F1E">
        <w:rPr>
          <w:rFonts w:eastAsia="Times New Roman" w:cs="Times New Roman"/>
          <w:szCs w:val="24"/>
        </w:rPr>
        <w:t xml:space="preserve"> την Ελλάδα</w:t>
      </w:r>
      <w:r>
        <w:rPr>
          <w:rFonts w:eastAsia="Times New Roman" w:cs="Times New Roman"/>
          <w:szCs w:val="24"/>
        </w:rPr>
        <w:t>. Σ</w:t>
      </w:r>
      <w:r w:rsidRPr="00033F1E">
        <w:rPr>
          <w:rFonts w:eastAsia="Times New Roman" w:cs="Times New Roman"/>
          <w:szCs w:val="24"/>
        </w:rPr>
        <w:t>ε αυτούς απευθύνομαι</w:t>
      </w:r>
      <w:r>
        <w:rPr>
          <w:rFonts w:eastAsia="Times New Roman" w:cs="Times New Roman"/>
          <w:szCs w:val="24"/>
        </w:rPr>
        <w:t>. Τ</w:t>
      </w:r>
      <w:r w:rsidRPr="00033F1E">
        <w:rPr>
          <w:rFonts w:eastAsia="Times New Roman" w:cs="Times New Roman"/>
          <w:szCs w:val="24"/>
        </w:rPr>
        <w:t>ους καλώ να πουν όχι στην αδράνεια</w:t>
      </w:r>
      <w:r>
        <w:rPr>
          <w:rFonts w:eastAsia="Times New Roman" w:cs="Times New Roman"/>
          <w:szCs w:val="24"/>
        </w:rPr>
        <w:t>,</w:t>
      </w:r>
      <w:r w:rsidRPr="00033F1E">
        <w:rPr>
          <w:rFonts w:eastAsia="Times New Roman" w:cs="Times New Roman"/>
          <w:szCs w:val="24"/>
        </w:rPr>
        <w:t xml:space="preserve"> να πουν όχι στην ισοπέδωση</w:t>
      </w:r>
      <w:r>
        <w:rPr>
          <w:rFonts w:eastAsia="Times New Roman" w:cs="Times New Roman"/>
          <w:szCs w:val="24"/>
        </w:rPr>
        <w:t>,</w:t>
      </w:r>
      <w:r w:rsidRPr="00033F1E">
        <w:rPr>
          <w:rFonts w:eastAsia="Times New Roman" w:cs="Times New Roman"/>
          <w:szCs w:val="24"/>
        </w:rPr>
        <w:t xml:space="preserve"> να πουν όχι στο</w:t>
      </w:r>
      <w:r>
        <w:rPr>
          <w:rFonts w:eastAsia="Times New Roman" w:cs="Times New Roman"/>
          <w:szCs w:val="24"/>
        </w:rPr>
        <w:t>ν</w:t>
      </w:r>
      <w:r w:rsidRPr="00033F1E">
        <w:rPr>
          <w:rFonts w:eastAsia="Times New Roman" w:cs="Times New Roman"/>
          <w:szCs w:val="24"/>
        </w:rPr>
        <w:t xml:space="preserve"> διχασμό</w:t>
      </w:r>
      <w:r>
        <w:rPr>
          <w:rFonts w:eastAsia="Times New Roman" w:cs="Times New Roman"/>
          <w:szCs w:val="24"/>
        </w:rPr>
        <w:t>, να πουν όχι</w:t>
      </w:r>
      <w:r w:rsidRPr="00033F1E">
        <w:rPr>
          <w:rFonts w:eastAsia="Times New Roman" w:cs="Times New Roman"/>
          <w:szCs w:val="24"/>
        </w:rPr>
        <w:t xml:space="preserve"> στην αποχή </w:t>
      </w:r>
      <w:r>
        <w:rPr>
          <w:rFonts w:eastAsia="Times New Roman" w:cs="Times New Roman"/>
          <w:szCs w:val="24"/>
        </w:rPr>
        <w:t>κ</w:t>
      </w:r>
      <w:r w:rsidRPr="00033F1E">
        <w:rPr>
          <w:rFonts w:eastAsia="Times New Roman" w:cs="Times New Roman"/>
          <w:szCs w:val="24"/>
        </w:rPr>
        <w:t>αι σίγουρα να πουν όχι σε ξεπερασμένες διαχωριστικές γραμμές</w:t>
      </w:r>
      <w:r>
        <w:rPr>
          <w:rFonts w:eastAsia="Times New Roman" w:cs="Times New Roman"/>
          <w:szCs w:val="24"/>
        </w:rPr>
        <w:t>.</w:t>
      </w:r>
    </w:p>
    <w:p w14:paraId="02B3D31F"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Στις επ</w:t>
      </w:r>
      <w:r w:rsidRPr="00033F1E">
        <w:rPr>
          <w:rFonts w:eastAsia="Times New Roman" w:cs="Times New Roman"/>
          <w:szCs w:val="24"/>
        </w:rPr>
        <w:t xml:space="preserve">όμενες εκλογές οι υπεύθυνοι πολίτες θα κρίνουν το μέλλον της χώρας </w:t>
      </w:r>
      <w:r>
        <w:rPr>
          <w:rFonts w:eastAsia="Times New Roman" w:cs="Times New Roman"/>
          <w:szCs w:val="24"/>
        </w:rPr>
        <w:t xml:space="preserve">για μια ισχυρή ευρωπαϊκή </w:t>
      </w:r>
      <w:r w:rsidRPr="00033F1E">
        <w:rPr>
          <w:rFonts w:eastAsia="Times New Roman" w:cs="Times New Roman"/>
          <w:szCs w:val="24"/>
        </w:rPr>
        <w:t>Ελλάδα</w:t>
      </w:r>
      <w:r>
        <w:rPr>
          <w:rFonts w:eastAsia="Times New Roman" w:cs="Times New Roman"/>
          <w:szCs w:val="24"/>
        </w:rPr>
        <w:t>,</w:t>
      </w:r>
      <w:r w:rsidRPr="00033F1E">
        <w:rPr>
          <w:rFonts w:eastAsia="Times New Roman" w:cs="Times New Roman"/>
          <w:szCs w:val="24"/>
        </w:rPr>
        <w:t xml:space="preserve"> σε μ</w:t>
      </w:r>
      <w:r>
        <w:rPr>
          <w:rFonts w:eastAsia="Times New Roman" w:cs="Times New Roman"/>
          <w:szCs w:val="24"/>
        </w:rPr>
        <w:t>ι</w:t>
      </w:r>
      <w:r w:rsidRPr="00033F1E">
        <w:rPr>
          <w:rFonts w:eastAsia="Times New Roman" w:cs="Times New Roman"/>
          <w:szCs w:val="24"/>
        </w:rPr>
        <w:t>α Ευρώπη και σε ένα</w:t>
      </w:r>
      <w:r>
        <w:rPr>
          <w:rFonts w:eastAsia="Times New Roman" w:cs="Times New Roman"/>
          <w:szCs w:val="24"/>
        </w:rPr>
        <w:t>ν</w:t>
      </w:r>
      <w:r w:rsidRPr="00033F1E">
        <w:rPr>
          <w:rFonts w:eastAsia="Times New Roman" w:cs="Times New Roman"/>
          <w:szCs w:val="24"/>
        </w:rPr>
        <w:t xml:space="preserve"> κόσμο που αλλάζει ραγδαία</w:t>
      </w:r>
      <w:r>
        <w:rPr>
          <w:rFonts w:eastAsia="Times New Roman" w:cs="Times New Roman"/>
          <w:szCs w:val="24"/>
        </w:rPr>
        <w:t>. Είναι άνθρωποι</w:t>
      </w:r>
      <w:r w:rsidRPr="00033F1E">
        <w:rPr>
          <w:rFonts w:eastAsia="Times New Roman" w:cs="Times New Roman"/>
          <w:szCs w:val="24"/>
        </w:rPr>
        <w:t xml:space="preserve"> που τους συναντώ παντού στην Ελλάδα</w:t>
      </w:r>
      <w:r>
        <w:rPr>
          <w:rFonts w:eastAsia="Times New Roman" w:cs="Times New Roman"/>
          <w:szCs w:val="24"/>
        </w:rPr>
        <w:t>. Είναι άνθρωποι που απομακρύνθηκαν από την πολιτική</w:t>
      </w:r>
      <w:r w:rsidRPr="00033F1E">
        <w:rPr>
          <w:rFonts w:eastAsia="Times New Roman" w:cs="Times New Roman"/>
          <w:szCs w:val="24"/>
        </w:rPr>
        <w:t xml:space="preserve"> </w:t>
      </w:r>
      <w:r w:rsidRPr="00033F1E">
        <w:rPr>
          <w:rFonts w:eastAsia="Times New Roman" w:cs="Times New Roman"/>
          <w:szCs w:val="24"/>
        </w:rPr>
        <w:t>απογοητευμέν</w:t>
      </w:r>
      <w:r>
        <w:rPr>
          <w:rFonts w:eastAsia="Times New Roman" w:cs="Times New Roman"/>
          <w:szCs w:val="24"/>
        </w:rPr>
        <w:t>οι. Τώρα, όμως,</w:t>
      </w:r>
      <w:r w:rsidRPr="00033F1E">
        <w:rPr>
          <w:rFonts w:eastAsia="Times New Roman" w:cs="Times New Roman"/>
          <w:szCs w:val="24"/>
        </w:rPr>
        <w:t xml:space="preserve"> βλέπουν </w:t>
      </w:r>
      <w:r>
        <w:rPr>
          <w:rFonts w:eastAsia="Times New Roman" w:cs="Times New Roman"/>
          <w:szCs w:val="24"/>
        </w:rPr>
        <w:t xml:space="preserve">ότι δεν μπορούν να αφήνουν σε άλλους </w:t>
      </w:r>
      <w:r w:rsidRPr="00033F1E">
        <w:rPr>
          <w:rFonts w:eastAsia="Times New Roman" w:cs="Times New Roman"/>
          <w:szCs w:val="24"/>
        </w:rPr>
        <w:t xml:space="preserve">τη μοίρα </w:t>
      </w:r>
      <w:r>
        <w:rPr>
          <w:rFonts w:eastAsia="Times New Roman" w:cs="Times New Roman"/>
          <w:szCs w:val="24"/>
        </w:rPr>
        <w:t>τους.</w:t>
      </w:r>
    </w:p>
    <w:p w14:paraId="02B3D320" w14:textId="77777777" w:rsidR="008168EC" w:rsidRDefault="00DB43BE">
      <w:pPr>
        <w:tabs>
          <w:tab w:val="left" w:pos="6168"/>
        </w:tabs>
        <w:spacing w:line="600" w:lineRule="auto"/>
        <w:ind w:firstLine="720"/>
        <w:jc w:val="both"/>
        <w:rPr>
          <w:rFonts w:eastAsia="Times New Roman" w:cs="Times New Roman"/>
          <w:szCs w:val="24"/>
        </w:rPr>
      </w:pPr>
      <w:r w:rsidRPr="00D26604">
        <w:rPr>
          <w:rFonts w:eastAsia="Times New Roman" w:cs="Times New Roman"/>
          <w:szCs w:val="24"/>
        </w:rPr>
        <w:t xml:space="preserve">Είναι πολίτες που πίστεψαν </w:t>
      </w:r>
      <w:r>
        <w:rPr>
          <w:rFonts w:eastAsia="Times New Roman" w:cs="Times New Roman"/>
          <w:szCs w:val="24"/>
        </w:rPr>
        <w:t xml:space="preserve">στα ψεύτικα λόγια, τα μεγάλα, του 2015 και προδόθηκαν. Άλλοι είναι πολίτες που μπήκαν στη δίνη ενός </w:t>
      </w:r>
      <w:r w:rsidRPr="00D26604">
        <w:rPr>
          <w:rFonts w:eastAsia="Times New Roman" w:cs="Times New Roman"/>
          <w:szCs w:val="24"/>
        </w:rPr>
        <w:t>ψευδεπίγραφο</w:t>
      </w:r>
      <w:r>
        <w:rPr>
          <w:rFonts w:eastAsia="Times New Roman" w:cs="Times New Roman"/>
          <w:szCs w:val="24"/>
        </w:rPr>
        <w:t>υ</w:t>
      </w:r>
      <w:r w:rsidRPr="00D26604">
        <w:rPr>
          <w:rFonts w:eastAsia="Times New Roman" w:cs="Times New Roman"/>
          <w:szCs w:val="24"/>
        </w:rPr>
        <w:t xml:space="preserve"> δημοψηφίσματος</w:t>
      </w:r>
      <w:r>
        <w:rPr>
          <w:rFonts w:eastAsia="Times New Roman" w:cs="Times New Roman"/>
          <w:szCs w:val="24"/>
        </w:rPr>
        <w:t>,</w:t>
      </w:r>
      <w:r w:rsidRPr="00D26604">
        <w:rPr>
          <w:rFonts w:eastAsia="Times New Roman" w:cs="Times New Roman"/>
          <w:szCs w:val="24"/>
        </w:rPr>
        <w:t xml:space="preserve"> αλλά τώρα </w:t>
      </w:r>
      <w:r>
        <w:rPr>
          <w:rFonts w:eastAsia="Times New Roman" w:cs="Times New Roman"/>
          <w:szCs w:val="24"/>
        </w:rPr>
        <w:t xml:space="preserve">θέλουν να προχωρήσουν μπροστά. Είναι, όμως, και φίλοι </w:t>
      </w:r>
      <w:r w:rsidRPr="00D26604">
        <w:rPr>
          <w:rFonts w:eastAsia="Times New Roman" w:cs="Times New Roman"/>
          <w:szCs w:val="24"/>
        </w:rPr>
        <w:t>άλλων δημοκρατικών κομμάτων που αναγνωρίζουν ότι χρειάζεται ένα κοινό μέτωπο απέναντι στο</w:t>
      </w:r>
      <w:r>
        <w:rPr>
          <w:rFonts w:eastAsia="Times New Roman" w:cs="Times New Roman"/>
          <w:szCs w:val="24"/>
        </w:rPr>
        <w:t>ν</w:t>
      </w:r>
      <w:r w:rsidRPr="00D26604">
        <w:rPr>
          <w:rFonts w:eastAsia="Times New Roman" w:cs="Times New Roman"/>
          <w:szCs w:val="24"/>
        </w:rPr>
        <w:t xml:space="preserve"> </w:t>
      </w:r>
      <w:r w:rsidRPr="00D26604">
        <w:rPr>
          <w:rFonts w:eastAsia="Times New Roman" w:cs="Times New Roman"/>
          <w:szCs w:val="24"/>
        </w:rPr>
        <w:lastRenderedPageBreak/>
        <w:t>λαϊκισμό</w:t>
      </w:r>
      <w:r>
        <w:rPr>
          <w:rFonts w:eastAsia="Times New Roman" w:cs="Times New Roman"/>
          <w:szCs w:val="24"/>
        </w:rPr>
        <w:t>.</w:t>
      </w:r>
      <w:r w:rsidRPr="00D26604">
        <w:rPr>
          <w:rFonts w:eastAsia="Times New Roman" w:cs="Times New Roman"/>
          <w:szCs w:val="24"/>
        </w:rPr>
        <w:t xml:space="preserve"> Όλοι αυτοί αποτελούν το ρεύμα μιας νέας Ελλάδος</w:t>
      </w:r>
      <w:r>
        <w:rPr>
          <w:rFonts w:eastAsia="Times New Roman" w:cs="Times New Roman"/>
          <w:szCs w:val="24"/>
        </w:rPr>
        <w:t>.</w:t>
      </w:r>
      <w:r w:rsidRPr="00D26604">
        <w:rPr>
          <w:rFonts w:eastAsia="Times New Roman" w:cs="Times New Roman"/>
          <w:szCs w:val="24"/>
        </w:rPr>
        <w:t xml:space="preserve"> Και αυτή</w:t>
      </w:r>
      <w:r>
        <w:rPr>
          <w:rFonts w:eastAsia="Times New Roman" w:cs="Times New Roman"/>
          <w:szCs w:val="24"/>
        </w:rPr>
        <w:t xml:space="preserve"> είναι η αντίληψη μιας Νέας Δημοκρατίας</w:t>
      </w:r>
      <w:r w:rsidRPr="0054465B">
        <w:rPr>
          <w:rFonts w:eastAsia="Times New Roman" w:cs="Times New Roman"/>
          <w:szCs w:val="24"/>
        </w:rPr>
        <w:t>,</w:t>
      </w:r>
      <w:r>
        <w:rPr>
          <w:rFonts w:eastAsia="Times New Roman" w:cs="Times New Roman"/>
          <w:szCs w:val="24"/>
        </w:rPr>
        <w:t xml:space="preserve"> η ο</w:t>
      </w:r>
      <w:r>
        <w:rPr>
          <w:rFonts w:eastAsia="Times New Roman" w:cs="Times New Roman"/>
          <w:szCs w:val="24"/>
        </w:rPr>
        <w:t>ποία</w:t>
      </w:r>
      <w:r w:rsidRPr="00D26604">
        <w:rPr>
          <w:rFonts w:eastAsia="Times New Roman" w:cs="Times New Roman"/>
          <w:szCs w:val="24"/>
        </w:rPr>
        <w:t xml:space="preserve"> κοιτάζει μπροστά</w:t>
      </w:r>
      <w:r>
        <w:rPr>
          <w:rFonts w:eastAsia="Times New Roman" w:cs="Times New Roman"/>
          <w:szCs w:val="24"/>
        </w:rPr>
        <w:t>.</w:t>
      </w:r>
    </w:p>
    <w:p w14:paraId="02B3D321" w14:textId="77777777" w:rsidR="008168EC" w:rsidRDefault="00DB43BE">
      <w:pPr>
        <w:tabs>
          <w:tab w:val="left" w:pos="6168"/>
        </w:tabs>
        <w:spacing w:line="600" w:lineRule="auto"/>
        <w:ind w:firstLine="720"/>
        <w:jc w:val="both"/>
        <w:rPr>
          <w:rFonts w:eastAsia="Times New Roman" w:cs="Times New Roman"/>
          <w:szCs w:val="24"/>
        </w:rPr>
      </w:pPr>
      <w:r w:rsidRPr="00D26604">
        <w:rPr>
          <w:rFonts w:eastAsia="Times New Roman" w:cs="Times New Roman"/>
          <w:szCs w:val="24"/>
        </w:rPr>
        <w:t xml:space="preserve">Το πρόγραμμά </w:t>
      </w:r>
      <w:r>
        <w:rPr>
          <w:rFonts w:eastAsia="Times New Roman" w:cs="Times New Roman"/>
          <w:szCs w:val="24"/>
        </w:rPr>
        <w:t xml:space="preserve">μας, κύριε Τσίπρα, </w:t>
      </w:r>
      <w:r w:rsidRPr="00D26604">
        <w:rPr>
          <w:rFonts w:eastAsia="Times New Roman" w:cs="Times New Roman"/>
          <w:szCs w:val="24"/>
        </w:rPr>
        <w:t>είναι δημόσιο</w:t>
      </w:r>
      <w:r>
        <w:rPr>
          <w:rFonts w:eastAsia="Times New Roman" w:cs="Times New Roman"/>
          <w:szCs w:val="24"/>
        </w:rPr>
        <w:t>,</w:t>
      </w:r>
      <w:r w:rsidRPr="00D26604">
        <w:rPr>
          <w:rFonts w:eastAsia="Times New Roman" w:cs="Times New Roman"/>
          <w:szCs w:val="24"/>
        </w:rPr>
        <w:t xml:space="preserve"> συγκεκριμένο</w:t>
      </w:r>
      <w:r>
        <w:rPr>
          <w:rFonts w:eastAsia="Times New Roman" w:cs="Times New Roman"/>
          <w:szCs w:val="24"/>
        </w:rPr>
        <w:t>,</w:t>
      </w:r>
      <w:r w:rsidRPr="00D26604">
        <w:rPr>
          <w:rFonts w:eastAsia="Times New Roman" w:cs="Times New Roman"/>
          <w:szCs w:val="24"/>
        </w:rPr>
        <w:t xml:space="preserve"> ρεαλιστικό και κοστολογημένο και κάνει ακριβώς το αντίθετο</w:t>
      </w:r>
      <w:r>
        <w:rPr>
          <w:rFonts w:eastAsia="Times New Roman" w:cs="Times New Roman"/>
          <w:szCs w:val="24"/>
        </w:rPr>
        <w:t>. Διότι, π</w:t>
      </w:r>
      <w:r w:rsidRPr="00D26604">
        <w:rPr>
          <w:rFonts w:eastAsia="Times New Roman" w:cs="Times New Roman"/>
          <w:szCs w:val="24"/>
        </w:rPr>
        <w:t>ράγματι</w:t>
      </w:r>
      <w:r>
        <w:rPr>
          <w:rFonts w:eastAsia="Times New Roman" w:cs="Times New Roman"/>
          <w:szCs w:val="24"/>
        </w:rPr>
        <w:t>,</w:t>
      </w:r>
      <w:r w:rsidRPr="00D26604">
        <w:rPr>
          <w:rFonts w:eastAsia="Times New Roman" w:cs="Times New Roman"/>
          <w:szCs w:val="24"/>
        </w:rPr>
        <w:t xml:space="preserve"> εδώ</w:t>
      </w:r>
      <w:r>
        <w:rPr>
          <w:rFonts w:eastAsia="Times New Roman" w:cs="Times New Roman"/>
          <w:szCs w:val="24"/>
        </w:rPr>
        <w:t xml:space="preserve">, έχουμε </w:t>
      </w:r>
      <w:proofErr w:type="spellStart"/>
      <w:r>
        <w:rPr>
          <w:rFonts w:eastAsia="Times New Roman" w:cs="Times New Roman"/>
          <w:szCs w:val="24"/>
        </w:rPr>
        <w:t>μi</w:t>
      </w:r>
      <w:r w:rsidRPr="00D26604">
        <w:rPr>
          <w:rFonts w:eastAsia="Times New Roman" w:cs="Times New Roman"/>
          <w:szCs w:val="24"/>
        </w:rPr>
        <w:t>α</w:t>
      </w:r>
      <w:proofErr w:type="spellEnd"/>
      <w:r w:rsidRPr="00D26604">
        <w:rPr>
          <w:rFonts w:eastAsia="Times New Roman" w:cs="Times New Roman"/>
          <w:szCs w:val="24"/>
        </w:rPr>
        <w:t xml:space="preserve"> σημαντική διαφορά</w:t>
      </w:r>
      <w:r>
        <w:rPr>
          <w:rFonts w:eastAsia="Times New Roman" w:cs="Times New Roman"/>
          <w:szCs w:val="24"/>
        </w:rPr>
        <w:t>.</w:t>
      </w:r>
      <w:r w:rsidRPr="00D26604">
        <w:rPr>
          <w:rFonts w:eastAsia="Times New Roman" w:cs="Times New Roman"/>
          <w:szCs w:val="24"/>
        </w:rPr>
        <w:t xml:space="preserve"> Καλό </w:t>
      </w:r>
      <w:r>
        <w:rPr>
          <w:rFonts w:eastAsia="Times New Roman" w:cs="Times New Roman"/>
          <w:szCs w:val="24"/>
        </w:rPr>
        <w:t>είναι να την εξηγήσουμε</w:t>
      </w:r>
      <w:r w:rsidRPr="00D26604">
        <w:rPr>
          <w:rFonts w:eastAsia="Times New Roman" w:cs="Times New Roman"/>
          <w:szCs w:val="24"/>
        </w:rPr>
        <w:t xml:space="preserve"> στους πολίτες να την καταλάβουν</w:t>
      </w:r>
      <w:r>
        <w:rPr>
          <w:rFonts w:eastAsia="Times New Roman" w:cs="Times New Roman"/>
          <w:szCs w:val="24"/>
        </w:rPr>
        <w:t>.</w:t>
      </w:r>
      <w:r w:rsidRPr="00D26604">
        <w:rPr>
          <w:rFonts w:eastAsia="Times New Roman" w:cs="Times New Roman"/>
          <w:szCs w:val="24"/>
        </w:rPr>
        <w:t xml:space="preserve"> </w:t>
      </w:r>
    </w:p>
    <w:p w14:paraId="02B3D322" w14:textId="77777777" w:rsidR="008168EC" w:rsidRDefault="00DB43BE">
      <w:pPr>
        <w:tabs>
          <w:tab w:val="left" w:pos="6168"/>
        </w:tabs>
        <w:spacing w:line="600" w:lineRule="auto"/>
        <w:ind w:firstLine="720"/>
        <w:jc w:val="both"/>
        <w:rPr>
          <w:rFonts w:eastAsia="Times New Roman" w:cs="Times New Roman"/>
          <w:szCs w:val="24"/>
        </w:rPr>
      </w:pPr>
      <w:r w:rsidRPr="00D26604">
        <w:rPr>
          <w:rFonts w:eastAsia="Times New Roman" w:cs="Times New Roman"/>
          <w:szCs w:val="24"/>
        </w:rPr>
        <w:t xml:space="preserve">Τι κάνετε </w:t>
      </w:r>
      <w:r>
        <w:rPr>
          <w:rFonts w:eastAsia="Times New Roman" w:cs="Times New Roman"/>
          <w:szCs w:val="24"/>
        </w:rPr>
        <w:t>εσείς;</w:t>
      </w:r>
      <w:r w:rsidRPr="00D26604">
        <w:rPr>
          <w:rFonts w:eastAsia="Times New Roman" w:cs="Times New Roman"/>
          <w:szCs w:val="24"/>
        </w:rPr>
        <w:t xml:space="preserve"> Ποια ήταν η δικιά σας πολιτική</w:t>
      </w:r>
      <w:r>
        <w:rPr>
          <w:rFonts w:eastAsia="Times New Roman" w:cs="Times New Roman"/>
          <w:szCs w:val="24"/>
        </w:rPr>
        <w:t>; Την έχουν ομολογήσει ανερυθρίαστα και οι Υπουργοί του</w:t>
      </w:r>
      <w:r w:rsidRPr="00D26604">
        <w:rPr>
          <w:rFonts w:eastAsia="Times New Roman" w:cs="Times New Roman"/>
          <w:szCs w:val="24"/>
        </w:rPr>
        <w:t xml:space="preserve"> οικονομικού </w:t>
      </w:r>
      <w:r>
        <w:rPr>
          <w:rFonts w:eastAsia="Times New Roman" w:cs="Times New Roman"/>
          <w:szCs w:val="24"/>
        </w:rPr>
        <w:t xml:space="preserve">σας </w:t>
      </w:r>
      <w:r w:rsidRPr="00D26604">
        <w:rPr>
          <w:rFonts w:eastAsia="Times New Roman" w:cs="Times New Roman"/>
          <w:szCs w:val="24"/>
        </w:rPr>
        <w:t>επιτελείου</w:t>
      </w:r>
      <w:r>
        <w:rPr>
          <w:rFonts w:eastAsia="Times New Roman" w:cs="Times New Roman"/>
          <w:szCs w:val="24"/>
        </w:rPr>
        <w:t>.</w:t>
      </w:r>
      <w:r w:rsidRPr="00D26604">
        <w:rPr>
          <w:rFonts w:eastAsia="Times New Roman" w:cs="Times New Roman"/>
          <w:szCs w:val="24"/>
        </w:rPr>
        <w:t xml:space="preserve"> </w:t>
      </w:r>
      <w:r>
        <w:rPr>
          <w:rFonts w:eastAsia="Times New Roman" w:cs="Times New Roman"/>
          <w:szCs w:val="24"/>
        </w:rPr>
        <w:t xml:space="preserve">Υπερφορολογείτε, υπερχρεώνετε </w:t>
      </w:r>
      <w:r w:rsidRPr="00D26604">
        <w:rPr>
          <w:rFonts w:eastAsia="Times New Roman" w:cs="Times New Roman"/>
          <w:szCs w:val="24"/>
        </w:rPr>
        <w:t>τη μεσαία τάξη</w:t>
      </w:r>
      <w:r>
        <w:rPr>
          <w:rFonts w:eastAsia="Times New Roman" w:cs="Times New Roman"/>
          <w:szCs w:val="24"/>
        </w:rPr>
        <w:t xml:space="preserve">, συρρικνώνετε την ανάπτυξη </w:t>
      </w:r>
      <w:r w:rsidRPr="00D26604">
        <w:rPr>
          <w:rFonts w:eastAsia="Times New Roman" w:cs="Times New Roman"/>
          <w:szCs w:val="24"/>
        </w:rPr>
        <w:t xml:space="preserve">για να πετύχετε </w:t>
      </w:r>
      <w:r>
        <w:rPr>
          <w:rFonts w:eastAsia="Times New Roman" w:cs="Times New Roman"/>
          <w:szCs w:val="24"/>
        </w:rPr>
        <w:t xml:space="preserve">πλεονάσματα </w:t>
      </w:r>
      <w:r w:rsidRPr="00D26604">
        <w:rPr>
          <w:rFonts w:eastAsia="Times New Roman" w:cs="Times New Roman"/>
          <w:szCs w:val="24"/>
        </w:rPr>
        <w:t xml:space="preserve">μεγαλύτερα από αυτά </w:t>
      </w:r>
      <w:r w:rsidRPr="00D26604">
        <w:rPr>
          <w:rFonts w:eastAsia="Times New Roman" w:cs="Times New Roman"/>
          <w:szCs w:val="24"/>
        </w:rPr>
        <w:t>που σας ζητάνε</w:t>
      </w:r>
      <w:r>
        <w:rPr>
          <w:rFonts w:eastAsia="Times New Roman" w:cs="Times New Roman"/>
          <w:szCs w:val="24"/>
        </w:rPr>
        <w:t>, ώστε</w:t>
      </w:r>
      <w:r w:rsidRPr="00D26604">
        <w:rPr>
          <w:rFonts w:eastAsia="Times New Roman" w:cs="Times New Roman"/>
          <w:szCs w:val="24"/>
        </w:rPr>
        <w:t xml:space="preserve"> να γυρίσετε στους δανειστές περισσότερα από αυτά που σας </w:t>
      </w:r>
      <w:r>
        <w:rPr>
          <w:rFonts w:eastAsia="Times New Roman" w:cs="Times New Roman"/>
          <w:szCs w:val="24"/>
        </w:rPr>
        <w:t xml:space="preserve">ζητάνε, </w:t>
      </w:r>
      <w:r w:rsidRPr="00D26604">
        <w:rPr>
          <w:rFonts w:eastAsia="Times New Roman" w:cs="Times New Roman"/>
          <w:szCs w:val="24"/>
        </w:rPr>
        <w:t>για να σας αφήσουν να δώσετε πίσω κάποια λίγα παραμονές εκλογών</w:t>
      </w:r>
      <w:r>
        <w:rPr>
          <w:rFonts w:eastAsia="Times New Roman" w:cs="Times New Roman"/>
          <w:szCs w:val="24"/>
        </w:rPr>
        <w:t>.</w:t>
      </w:r>
    </w:p>
    <w:p w14:paraId="02B3D323" w14:textId="77777777" w:rsidR="008168EC" w:rsidRDefault="00DB43BE">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Το δικό μας σχέδιο είναι διαφορετικό, κύριε Τσίπρα. Είναι</w:t>
      </w:r>
      <w:r w:rsidRPr="00D26604">
        <w:rPr>
          <w:rFonts w:eastAsia="Times New Roman" w:cs="Times New Roman"/>
          <w:szCs w:val="24"/>
        </w:rPr>
        <w:t xml:space="preserve"> ένα σχέδιο το οποίο </w:t>
      </w:r>
      <w:r>
        <w:rPr>
          <w:rFonts w:eastAsia="Times New Roman" w:cs="Times New Roman"/>
          <w:szCs w:val="24"/>
        </w:rPr>
        <w:t xml:space="preserve">προτάσσει </w:t>
      </w:r>
      <w:r w:rsidRPr="00D26604">
        <w:rPr>
          <w:rFonts w:eastAsia="Times New Roman" w:cs="Times New Roman"/>
          <w:szCs w:val="24"/>
        </w:rPr>
        <w:t>χαμηλούς φόρους</w:t>
      </w:r>
      <w:r>
        <w:rPr>
          <w:rFonts w:eastAsia="Times New Roman" w:cs="Times New Roman"/>
          <w:szCs w:val="24"/>
        </w:rPr>
        <w:t>,</w:t>
      </w:r>
      <w:r w:rsidRPr="00D26604">
        <w:rPr>
          <w:rFonts w:eastAsia="Times New Roman" w:cs="Times New Roman"/>
          <w:szCs w:val="24"/>
        </w:rPr>
        <w:t xml:space="preserve"> </w:t>
      </w:r>
      <w:r w:rsidRPr="00D26604">
        <w:rPr>
          <w:rFonts w:eastAsia="Times New Roman" w:cs="Times New Roman"/>
          <w:szCs w:val="24"/>
        </w:rPr>
        <w:t>πραγματικές μεταρρυθμίσεις</w:t>
      </w:r>
      <w:r>
        <w:rPr>
          <w:rFonts w:eastAsia="Times New Roman" w:cs="Times New Roman"/>
          <w:szCs w:val="24"/>
        </w:rPr>
        <w:t>,</w:t>
      </w:r>
      <w:r w:rsidRPr="00D26604">
        <w:rPr>
          <w:rFonts w:eastAsia="Times New Roman" w:cs="Times New Roman"/>
          <w:szCs w:val="24"/>
        </w:rPr>
        <w:t xml:space="preserve"> έμφαση στις επενδύσεις και στις νέες δουλειές</w:t>
      </w:r>
      <w:r>
        <w:rPr>
          <w:rFonts w:eastAsia="Times New Roman" w:cs="Times New Roman"/>
          <w:szCs w:val="24"/>
        </w:rPr>
        <w:t>.</w:t>
      </w:r>
      <w:r w:rsidRPr="00D26604">
        <w:rPr>
          <w:rFonts w:eastAsia="Times New Roman" w:cs="Times New Roman"/>
          <w:szCs w:val="24"/>
        </w:rPr>
        <w:t xml:space="preserve"> </w:t>
      </w:r>
    </w:p>
    <w:p w14:paraId="02B3D324" w14:textId="77777777" w:rsidR="008168EC" w:rsidRDefault="00DB43BE">
      <w:pPr>
        <w:tabs>
          <w:tab w:val="left" w:pos="6168"/>
        </w:tabs>
        <w:spacing w:line="600" w:lineRule="auto"/>
        <w:ind w:firstLine="720"/>
        <w:jc w:val="both"/>
        <w:rPr>
          <w:rFonts w:eastAsia="Times New Roman" w:cs="Times New Roman"/>
          <w:szCs w:val="24"/>
        </w:rPr>
      </w:pPr>
      <w:r w:rsidRPr="00D26604">
        <w:rPr>
          <w:rFonts w:eastAsia="Times New Roman" w:cs="Times New Roman"/>
          <w:szCs w:val="24"/>
        </w:rPr>
        <w:t xml:space="preserve">Δεν άκουσα από το στόμα σας τη λέξη </w:t>
      </w:r>
      <w:r>
        <w:rPr>
          <w:rFonts w:eastAsia="Times New Roman" w:cs="Times New Roman"/>
          <w:szCs w:val="24"/>
        </w:rPr>
        <w:t>«</w:t>
      </w:r>
      <w:r w:rsidRPr="00D26604">
        <w:rPr>
          <w:rFonts w:eastAsia="Times New Roman" w:cs="Times New Roman"/>
          <w:szCs w:val="24"/>
        </w:rPr>
        <w:t>επενδύσεις</w:t>
      </w:r>
      <w:r>
        <w:rPr>
          <w:rFonts w:eastAsia="Times New Roman" w:cs="Times New Roman"/>
          <w:szCs w:val="24"/>
        </w:rPr>
        <w:t>»</w:t>
      </w:r>
      <w:r w:rsidRPr="00D26604">
        <w:rPr>
          <w:rFonts w:eastAsia="Times New Roman" w:cs="Times New Roman"/>
          <w:szCs w:val="24"/>
        </w:rPr>
        <w:t xml:space="preserve"> και </w:t>
      </w:r>
      <w:r>
        <w:rPr>
          <w:rFonts w:eastAsia="Times New Roman" w:cs="Times New Roman"/>
          <w:szCs w:val="24"/>
        </w:rPr>
        <w:t>«</w:t>
      </w:r>
      <w:r w:rsidRPr="00D26604">
        <w:rPr>
          <w:rFonts w:eastAsia="Times New Roman" w:cs="Times New Roman"/>
          <w:szCs w:val="24"/>
        </w:rPr>
        <w:t>νέες δουλειές</w:t>
      </w:r>
      <w:r>
        <w:rPr>
          <w:rFonts w:eastAsia="Times New Roman" w:cs="Times New Roman"/>
          <w:szCs w:val="24"/>
        </w:rPr>
        <w:t>», κύριε Τσίπρα. Δεν τις άκουσα!</w:t>
      </w:r>
      <w:r w:rsidRPr="00C9337C">
        <w:rPr>
          <w:rFonts w:eastAsia="Times New Roman" w:cs="Times New Roman"/>
          <w:szCs w:val="24"/>
        </w:rPr>
        <w:t xml:space="preserve"> </w:t>
      </w:r>
      <w:r>
        <w:rPr>
          <w:rFonts w:eastAsia="Times New Roman" w:cs="Times New Roman"/>
          <w:szCs w:val="24"/>
        </w:rPr>
        <w:t>Δεν είπατε κουβέντα για αυτό στο νέο σας όραμα.</w:t>
      </w:r>
    </w:p>
    <w:p w14:paraId="02B3D325" w14:textId="77777777" w:rsidR="008168EC" w:rsidRDefault="00DB43BE">
      <w:pPr>
        <w:tabs>
          <w:tab w:val="left" w:pos="6168"/>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p>
    <w:p w14:paraId="02B3D326" w14:textId="77777777" w:rsidR="008168EC" w:rsidRDefault="00DB43BE">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Από πού θα δημιουργηθεί ο πλούτος, κύριε Τσίπρα; Θα δημιουργηθεί από τους </w:t>
      </w:r>
      <w:r w:rsidRPr="00D26604">
        <w:rPr>
          <w:rFonts w:eastAsia="Times New Roman" w:cs="Times New Roman"/>
          <w:szCs w:val="24"/>
        </w:rPr>
        <w:t xml:space="preserve">διορισμένους στο </w:t>
      </w:r>
      <w:r>
        <w:rPr>
          <w:rFonts w:eastAsia="Times New Roman" w:cs="Times New Roman"/>
          <w:szCs w:val="24"/>
        </w:rPr>
        <w:t>δ</w:t>
      </w:r>
      <w:r w:rsidRPr="00D26604">
        <w:rPr>
          <w:rFonts w:eastAsia="Times New Roman" w:cs="Times New Roman"/>
          <w:szCs w:val="24"/>
        </w:rPr>
        <w:t>ημόσιο μόνο με συμβάσεις ορισμένου έργου</w:t>
      </w:r>
      <w:r>
        <w:rPr>
          <w:rFonts w:eastAsia="Times New Roman" w:cs="Times New Roman"/>
          <w:szCs w:val="24"/>
        </w:rPr>
        <w:t>;</w:t>
      </w:r>
      <w:r w:rsidRPr="00D26604">
        <w:rPr>
          <w:rFonts w:eastAsia="Times New Roman" w:cs="Times New Roman"/>
          <w:szCs w:val="24"/>
        </w:rPr>
        <w:t xml:space="preserve"> </w:t>
      </w:r>
      <w:r>
        <w:rPr>
          <w:rFonts w:eastAsia="Times New Roman" w:cs="Times New Roman"/>
          <w:szCs w:val="24"/>
        </w:rPr>
        <w:t xml:space="preserve">Θα δημιουργηθεί </w:t>
      </w:r>
      <w:r w:rsidRPr="00D26604">
        <w:rPr>
          <w:rFonts w:eastAsia="Times New Roman" w:cs="Times New Roman"/>
          <w:szCs w:val="24"/>
        </w:rPr>
        <w:t xml:space="preserve">από τα παιδιά τα οποία σήμερα </w:t>
      </w:r>
      <w:r>
        <w:rPr>
          <w:rFonts w:eastAsia="Times New Roman" w:cs="Times New Roman"/>
          <w:szCs w:val="24"/>
        </w:rPr>
        <w:t>περνούν τον χρόνο τους στο ταμείο ανεργίας, προσβλέπον</w:t>
      </w:r>
      <w:r>
        <w:rPr>
          <w:rFonts w:eastAsia="Times New Roman" w:cs="Times New Roman"/>
          <w:szCs w:val="24"/>
        </w:rPr>
        <w:t>τας σε μι</w:t>
      </w:r>
      <w:r w:rsidRPr="00D26604">
        <w:rPr>
          <w:rFonts w:eastAsia="Times New Roman" w:cs="Times New Roman"/>
          <w:szCs w:val="24"/>
        </w:rPr>
        <w:t>α σταθερή δουλειά και αναγκάζονται να δουλέψουν με 360 ευρώ το μήνα</w:t>
      </w:r>
      <w:r>
        <w:rPr>
          <w:rFonts w:eastAsia="Times New Roman" w:cs="Times New Roman"/>
          <w:szCs w:val="24"/>
        </w:rPr>
        <w:t>;</w:t>
      </w:r>
      <w:r w:rsidRPr="00D26604">
        <w:rPr>
          <w:rFonts w:eastAsia="Times New Roman" w:cs="Times New Roman"/>
          <w:szCs w:val="24"/>
        </w:rPr>
        <w:t xml:space="preserve"> Αυτό είναι το όραμά σας για την Ελλάδα του μέλλοντος</w:t>
      </w:r>
      <w:r>
        <w:rPr>
          <w:rFonts w:eastAsia="Times New Roman" w:cs="Times New Roman"/>
          <w:szCs w:val="24"/>
        </w:rPr>
        <w:t>;</w:t>
      </w:r>
    </w:p>
    <w:p w14:paraId="02B3D327" w14:textId="77777777" w:rsidR="008168EC" w:rsidRDefault="00DB43BE">
      <w:pPr>
        <w:tabs>
          <w:tab w:val="left" w:pos="6168"/>
        </w:tabs>
        <w:spacing w:line="600" w:lineRule="auto"/>
        <w:ind w:firstLine="720"/>
        <w:jc w:val="both"/>
        <w:rPr>
          <w:rFonts w:eastAsia="Times New Roman" w:cs="Times New Roman"/>
          <w:szCs w:val="24"/>
        </w:rPr>
      </w:pPr>
      <w:r w:rsidRPr="00D26604">
        <w:rPr>
          <w:rFonts w:eastAsia="Times New Roman" w:cs="Times New Roman"/>
          <w:szCs w:val="24"/>
        </w:rPr>
        <w:lastRenderedPageBreak/>
        <w:t>Εμείς</w:t>
      </w:r>
      <w:r>
        <w:rPr>
          <w:rFonts w:eastAsia="Times New Roman" w:cs="Times New Roman"/>
          <w:szCs w:val="24"/>
        </w:rPr>
        <w:t>,</w:t>
      </w:r>
      <w:r w:rsidRPr="00D26604">
        <w:rPr>
          <w:rFonts w:eastAsia="Times New Roman" w:cs="Times New Roman"/>
          <w:szCs w:val="24"/>
        </w:rPr>
        <w:t xml:space="preserve"> λοιπόν</w:t>
      </w:r>
      <w:r>
        <w:rPr>
          <w:rFonts w:eastAsia="Times New Roman" w:cs="Times New Roman"/>
          <w:szCs w:val="24"/>
        </w:rPr>
        <w:t>,</w:t>
      </w:r>
      <w:r w:rsidRPr="00D26604">
        <w:rPr>
          <w:rFonts w:eastAsia="Times New Roman" w:cs="Times New Roman"/>
          <w:szCs w:val="24"/>
        </w:rPr>
        <w:t xml:space="preserve"> δίνουμε έμφαση στις πραγματικές καλές δουλειές και στις επενδύσεις</w:t>
      </w:r>
      <w:r>
        <w:rPr>
          <w:rFonts w:eastAsia="Times New Roman" w:cs="Times New Roman"/>
          <w:szCs w:val="24"/>
        </w:rPr>
        <w:t>, ώ</w:t>
      </w:r>
      <w:r w:rsidRPr="00D26604">
        <w:rPr>
          <w:rFonts w:eastAsia="Times New Roman" w:cs="Times New Roman"/>
          <w:szCs w:val="24"/>
        </w:rPr>
        <w:t xml:space="preserve">στε οι δανειστές να πληρώνονται από </w:t>
      </w:r>
      <w:r>
        <w:rPr>
          <w:rFonts w:eastAsia="Times New Roman" w:cs="Times New Roman"/>
          <w:szCs w:val="24"/>
        </w:rPr>
        <w:t xml:space="preserve">ένα </w:t>
      </w:r>
      <w:r>
        <w:rPr>
          <w:rFonts w:eastAsia="Times New Roman" w:cs="Times New Roman"/>
          <w:szCs w:val="24"/>
        </w:rPr>
        <w:t xml:space="preserve">πλεόνασμα, το οποίο θα προκύψει από </w:t>
      </w:r>
      <w:r w:rsidRPr="00D26604">
        <w:rPr>
          <w:rFonts w:eastAsia="Times New Roman" w:cs="Times New Roman"/>
          <w:szCs w:val="24"/>
        </w:rPr>
        <w:t xml:space="preserve">την ανάπτυξη και όχι από την </w:t>
      </w:r>
      <w:proofErr w:type="spellStart"/>
      <w:r w:rsidRPr="00D26604">
        <w:rPr>
          <w:rFonts w:eastAsia="Times New Roman" w:cs="Times New Roman"/>
          <w:szCs w:val="24"/>
        </w:rPr>
        <w:t>υπερφορολόγηση</w:t>
      </w:r>
      <w:proofErr w:type="spellEnd"/>
      <w:r>
        <w:rPr>
          <w:rFonts w:eastAsia="Times New Roman" w:cs="Times New Roman"/>
          <w:szCs w:val="24"/>
        </w:rPr>
        <w:t>,</w:t>
      </w:r>
      <w:r w:rsidRPr="00D26604">
        <w:rPr>
          <w:rFonts w:eastAsia="Times New Roman" w:cs="Times New Roman"/>
          <w:szCs w:val="24"/>
        </w:rPr>
        <w:t xml:space="preserve"> από νέο πλούτο που θα δημιουργείται</w:t>
      </w:r>
      <w:r>
        <w:rPr>
          <w:rFonts w:eastAsia="Times New Roman" w:cs="Times New Roman"/>
          <w:szCs w:val="24"/>
        </w:rPr>
        <w:t>,</w:t>
      </w:r>
      <w:r w:rsidRPr="00D26604">
        <w:rPr>
          <w:rFonts w:eastAsia="Times New Roman" w:cs="Times New Roman"/>
          <w:szCs w:val="24"/>
        </w:rPr>
        <w:t xml:space="preserve"> όχι από το υστέρημα των Ελλήνων</w:t>
      </w:r>
      <w:r>
        <w:rPr>
          <w:rFonts w:eastAsia="Times New Roman" w:cs="Times New Roman"/>
          <w:szCs w:val="24"/>
        </w:rPr>
        <w:t>.</w:t>
      </w:r>
      <w:r w:rsidRPr="00D26604">
        <w:rPr>
          <w:rFonts w:eastAsia="Times New Roman" w:cs="Times New Roman"/>
          <w:szCs w:val="24"/>
        </w:rPr>
        <w:t xml:space="preserve"> Αυτή είναι η μεγάλη μας διαφορά</w:t>
      </w:r>
      <w:r>
        <w:rPr>
          <w:rFonts w:eastAsia="Times New Roman" w:cs="Times New Roman"/>
          <w:szCs w:val="24"/>
        </w:rPr>
        <w:t>, κ</w:t>
      </w:r>
      <w:r w:rsidRPr="00D26604">
        <w:rPr>
          <w:rFonts w:eastAsia="Times New Roman" w:cs="Times New Roman"/>
          <w:szCs w:val="24"/>
        </w:rPr>
        <w:t>ύριε Τσίπρα</w:t>
      </w:r>
      <w:r>
        <w:rPr>
          <w:rFonts w:eastAsia="Times New Roman" w:cs="Times New Roman"/>
          <w:szCs w:val="24"/>
        </w:rPr>
        <w:t>.</w:t>
      </w:r>
      <w:r w:rsidRPr="00D26604">
        <w:rPr>
          <w:rFonts w:eastAsia="Times New Roman" w:cs="Times New Roman"/>
          <w:szCs w:val="24"/>
        </w:rPr>
        <w:t xml:space="preserve"> Και είναι</w:t>
      </w:r>
      <w:r>
        <w:rPr>
          <w:rFonts w:eastAsia="Times New Roman" w:cs="Times New Roman"/>
          <w:szCs w:val="24"/>
        </w:rPr>
        <w:t>,</w:t>
      </w:r>
      <w:r w:rsidRPr="00D26604">
        <w:rPr>
          <w:rFonts w:eastAsia="Times New Roman" w:cs="Times New Roman"/>
          <w:szCs w:val="24"/>
        </w:rPr>
        <w:t xml:space="preserve"> πράγματι</w:t>
      </w:r>
      <w:r>
        <w:rPr>
          <w:rFonts w:eastAsia="Times New Roman" w:cs="Times New Roman"/>
          <w:szCs w:val="24"/>
        </w:rPr>
        <w:t>, μι</w:t>
      </w:r>
      <w:r w:rsidRPr="00D26604">
        <w:rPr>
          <w:rFonts w:eastAsia="Times New Roman" w:cs="Times New Roman"/>
          <w:szCs w:val="24"/>
        </w:rPr>
        <w:t>α ιδεολογική διαφορά</w:t>
      </w:r>
      <w:r>
        <w:rPr>
          <w:rFonts w:eastAsia="Times New Roman" w:cs="Times New Roman"/>
          <w:szCs w:val="24"/>
        </w:rPr>
        <w:t>,</w:t>
      </w:r>
      <w:r w:rsidRPr="00D26604">
        <w:rPr>
          <w:rFonts w:eastAsia="Times New Roman" w:cs="Times New Roman"/>
          <w:szCs w:val="24"/>
        </w:rPr>
        <w:t xml:space="preserve"> η οποία πρέπε</w:t>
      </w:r>
      <w:r w:rsidRPr="00D26604">
        <w:rPr>
          <w:rFonts w:eastAsia="Times New Roman" w:cs="Times New Roman"/>
          <w:szCs w:val="24"/>
        </w:rPr>
        <w:t>ι να αναδειχθεί και πρέπει να την καταλάβουν οι Έλληνες πολίτες</w:t>
      </w:r>
      <w:r>
        <w:rPr>
          <w:rFonts w:eastAsia="Times New Roman" w:cs="Times New Roman"/>
          <w:szCs w:val="24"/>
        </w:rPr>
        <w:t>.</w:t>
      </w:r>
    </w:p>
    <w:p w14:paraId="02B3D328" w14:textId="77777777" w:rsidR="008168EC" w:rsidRDefault="00DB43BE">
      <w:pPr>
        <w:tabs>
          <w:tab w:val="left" w:pos="6168"/>
        </w:tabs>
        <w:spacing w:line="600" w:lineRule="auto"/>
        <w:ind w:firstLine="720"/>
        <w:jc w:val="both"/>
        <w:rPr>
          <w:rFonts w:eastAsia="Times New Roman" w:cs="Times New Roman"/>
          <w:szCs w:val="24"/>
        </w:rPr>
      </w:pPr>
      <w:r w:rsidRPr="00D26604">
        <w:rPr>
          <w:rFonts w:eastAsia="Times New Roman" w:cs="Times New Roman"/>
          <w:szCs w:val="24"/>
        </w:rPr>
        <w:t>Εμείς θέλουμε</w:t>
      </w:r>
      <w:r>
        <w:rPr>
          <w:rFonts w:eastAsia="Times New Roman" w:cs="Times New Roman"/>
          <w:szCs w:val="24"/>
        </w:rPr>
        <w:t>,</w:t>
      </w:r>
      <w:r w:rsidRPr="00D26604">
        <w:rPr>
          <w:rFonts w:eastAsia="Times New Roman" w:cs="Times New Roman"/>
          <w:szCs w:val="24"/>
        </w:rPr>
        <w:t xml:space="preserve"> επιτέλους</w:t>
      </w:r>
      <w:r>
        <w:rPr>
          <w:rFonts w:eastAsia="Times New Roman" w:cs="Times New Roman"/>
          <w:szCs w:val="24"/>
        </w:rPr>
        <w:t>, να μεγαλώσει η πίτα π</w:t>
      </w:r>
      <w:r w:rsidRPr="00D26604">
        <w:rPr>
          <w:rFonts w:eastAsia="Times New Roman" w:cs="Times New Roman"/>
          <w:szCs w:val="24"/>
        </w:rPr>
        <w:t>ρος όφελος όλων</w:t>
      </w:r>
      <w:r>
        <w:rPr>
          <w:rFonts w:eastAsia="Times New Roman" w:cs="Times New Roman"/>
          <w:szCs w:val="24"/>
        </w:rPr>
        <w:t xml:space="preserve"> και όχι κάποιω</w:t>
      </w:r>
      <w:r w:rsidRPr="00D26604">
        <w:rPr>
          <w:rFonts w:eastAsia="Times New Roman" w:cs="Times New Roman"/>
          <w:szCs w:val="24"/>
        </w:rPr>
        <w:t>ν</w:t>
      </w:r>
      <w:r>
        <w:rPr>
          <w:rFonts w:eastAsia="Times New Roman" w:cs="Times New Roman"/>
          <w:szCs w:val="24"/>
        </w:rPr>
        <w:t xml:space="preserve"> και για</w:t>
      </w:r>
      <w:r w:rsidRPr="00D26604">
        <w:rPr>
          <w:rFonts w:eastAsia="Times New Roman" w:cs="Times New Roman"/>
          <w:szCs w:val="24"/>
        </w:rPr>
        <w:t xml:space="preserve"> αυτό συνδέουμε την ετήσια ανάπτυξη με τις αυξήσεις των μισθών</w:t>
      </w:r>
      <w:r>
        <w:rPr>
          <w:rFonts w:eastAsia="Times New Roman" w:cs="Times New Roman"/>
          <w:szCs w:val="24"/>
        </w:rPr>
        <w:t>.</w:t>
      </w:r>
      <w:r w:rsidRPr="00D26604">
        <w:rPr>
          <w:rFonts w:eastAsia="Times New Roman" w:cs="Times New Roman"/>
          <w:szCs w:val="24"/>
        </w:rPr>
        <w:t xml:space="preserve"> Φαντάζομαι ότι έχετε ακούσει την πρότασή </w:t>
      </w:r>
      <w:r>
        <w:rPr>
          <w:rFonts w:eastAsia="Times New Roman" w:cs="Times New Roman"/>
          <w:szCs w:val="24"/>
        </w:rPr>
        <w:t>μας, κύριε</w:t>
      </w:r>
      <w:r w:rsidRPr="00D26604">
        <w:rPr>
          <w:rFonts w:eastAsia="Times New Roman" w:cs="Times New Roman"/>
          <w:szCs w:val="24"/>
        </w:rPr>
        <w:t xml:space="preserve"> Τσίπρα</w:t>
      </w:r>
      <w:r>
        <w:rPr>
          <w:rFonts w:eastAsia="Times New Roman" w:cs="Times New Roman"/>
          <w:szCs w:val="24"/>
        </w:rPr>
        <w:t>.</w:t>
      </w:r>
      <w:r w:rsidRPr="00D26604">
        <w:rPr>
          <w:rFonts w:eastAsia="Times New Roman" w:cs="Times New Roman"/>
          <w:szCs w:val="24"/>
        </w:rPr>
        <w:t xml:space="preserve"> Ο </w:t>
      </w:r>
      <w:r>
        <w:rPr>
          <w:rFonts w:eastAsia="Times New Roman" w:cs="Times New Roman"/>
          <w:szCs w:val="24"/>
        </w:rPr>
        <w:t>κατώτατος μισθός να αυξάνεται σ</w:t>
      </w:r>
      <w:r w:rsidRPr="00D26604">
        <w:rPr>
          <w:rFonts w:eastAsia="Times New Roman" w:cs="Times New Roman"/>
          <w:szCs w:val="24"/>
        </w:rPr>
        <w:t>ε ποσοστό διπλάσιο από το</w:t>
      </w:r>
      <w:r>
        <w:rPr>
          <w:rFonts w:eastAsia="Times New Roman" w:cs="Times New Roman"/>
          <w:szCs w:val="24"/>
        </w:rPr>
        <w:t>ν</w:t>
      </w:r>
      <w:r w:rsidRPr="00D26604">
        <w:rPr>
          <w:rFonts w:eastAsia="Times New Roman" w:cs="Times New Roman"/>
          <w:szCs w:val="24"/>
        </w:rPr>
        <w:t xml:space="preserve"> ρυθμό αύξησης του ΑΕΠ</w:t>
      </w:r>
      <w:r>
        <w:rPr>
          <w:rFonts w:eastAsia="Times New Roman" w:cs="Times New Roman"/>
          <w:szCs w:val="24"/>
        </w:rPr>
        <w:t>. Την</w:t>
      </w:r>
      <w:r w:rsidRPr="00D26604">
        <w:rPr>
          <w:rFonts w:eastAsia="Times New Roman" w:cs="Times New Roman"/>
          <w:szCs w:val="24"/>
        </w:rPr>
        <w:t xml:space="preserve"> έχετε ακούσει</w:t>
      </w:r>
      <w:r>
        <w:rPr>
          <w:rFonts w:eastAsia="Times New Roman" w:cs="Times New Roman"/>
          <w:szCs w:val="24"/>
        </w:rPr>
        <w:t xml:space="preserve">. Έτσι </w:t>
      </w:r>
      <w:r>
        <w:rPr>
          <w:rFonts w:eastAsia="Times New Roman" w:cs="Times New Roman"/>
          <w:szCs w:val="24"/>
        </w:rPr>
        <w:lastRenderedPageBreak/>
        <w:t xml:space="preserve">δεν είναι; Ή μήπως σας έχει διαφύγει; Για αυτό και μειώνουμε τον ΕΝΦΙΑ. Φαντάζομαι ότι έχετε ακούσει την πρότασή μας ότι θέλουμε να μειώσουμε τον </w:t>
      </w:r>
      <w:r w:rsidRPr="00D26604">
        <w:rPr>
          <w:rFonts w:eastAsia="Times New Roman" w:cs="Times New Roman"/>
          <w:szCs w:val="24"/>
        </w:rPr>
        <w:t>ΕΝΦΙΑ</w:t>
      </w:r>
      <w:r>
        <w:rPr>
          <w:rFonts w:eastAsia="Times New Roman" w:cs="Times New Roman"/>
          <w:szCs w:val="24"/>
        </w:rPr>
        <w:t>,</w:t>
      </w:r>
      <w:r w:rsidRPr="00D26604">
        <w:rPr>
          <w:rFonts w:eastAsia="Times New Roman" w:cs="Times New Roman"/>
          <w:szCs w:val="24"/>
        </w:rPr>
        <w:t xml:space="preserve"> για </w:t>
      </w:r>
      <w:r>
        <w:rPr>
          <w:rFonts w:eastAsia="Times New Roman" w:cs="Times New Roman"/>
          <w:szCs w:val="24"/>
        </w:rPr>
        <w:t xml:space="preserve">τον οποίο δεν είπατε κουβέντα σήμερα, </w:t>
      </w:r>
      <w:r w:rsidRPr="00D26604">
        <w:rPr>
          <w:rFonts w:eastAsia="Times New Roman" w:cs="Times New Roman"/>
          <w:szCs w:val="24"/>
        </w:rPr>
        <w:t>κατά 30% για όλους τους Έλληνες</w:t>
      </w:r>
      <w:r>
        <w:rPr>
          <w:rFonts w:eastAsia="Times New Roman" w:cs="Times New Roman"/>
          <w:szCs w:val="24"/>
        </w:rPr>
        <w:t>,</w:t>
      </w:r>
      <w:r w:rsidRPr="00D26604">
        <w:rPr>
          <w:rFonts w:eastAsia="Times New Roman" w:cs="Times New Roman"/>
          <w:szCs w:val="24"/>
        </w:rPr>
        <w:t xml:space="preserve"> όχι μόνο </w:t>
      </w:r>
      <w:r>
        <w:rPr>
          <w:rFonts w:eastAsia="Times New Roman" w:cs="Times New Roman"/>
          <w:szCs w:val="24"/>
        </w:rPr>
        <w:t>για κάποιους</w:t>
      </w:r>
      <w:r>
        <w:rPr>
          <w:rFonts w:eastAsia="Times New Roman" w:cs="Times New Roman"/>
          <w:szCs w:val="24"/>
        </w:rPr>
        <w:t>.</w:t>
      </w:r>
    </w:p>
    <w:p w14:paraId="02B3D329" w14:textId="77777777" w:rsidR="008168EC" w:rsidRDefault="00DB43BE">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B3D32A" w14:textId="77777777" w:rsidR="008168EC" w:rsidRDefault="00DB43BE">
      <w:pPr>
        <w:tabs>
          <w:tab w:val="left" w:pos="6168"/>
        </w:tabs>
        <w:spacing w:line="600" w:lineRule="auto"/>
        <w:ind w:firstLine="720"/>
        <w:jc w:val="both"/>
        <w:rPr>
          <w:rFonts w:eastAsia="Times New Roman" w:cs="Times New Roman"/>
          <w:szCs w:val="24"/>
        </w:rPr>
      </w:pPr>
      <w:r>
        <w:rPr>
          <w:rFonts w:eastAsia="Times New Roman" w:cs="Times New Roman"/>
          <w:szCs w:val="24"/>
        </w:rPr>
        <w:t>Πιστεύουμε ότι μόνο ο</w:t>
      </w:r>
      <w:r w:rsidRPr="00D26604">
        <w:rPr>
          <w:rFonts w:eastAsia="Times New Roman" w:cs="Times New Roman"/>
          <w:szCs w:val="24"/>
        </w:rPr>
        <w:t xml:space="preserve">ι νέες επενδύσεις </w:t>
      </w:r>
      <w:r>
        <w:rPr>
          <w:rFonts w:eastAsia="Times New Roman" w:cs="Times New Roman"/>
          <w:szCs w:val="24"/>
        </w:rPr>
        <w:t>–</w:t>
      </w:r>
      <w:r w:rsidRPr="00D26604">
        <w:rPr>
          <w:rFonts w:eastAsia="Times New Roman" w:cs="Times New Roman"/>
          <w:szCs w:val="24"/>
        </w:rPr>
        <w:t xml:space="preserve">πρωτίστως </w:t>
      </w:r>
      <w:r>
        <w:rPr>
          <w:rFonts w:eastAsia="Times New Roman" w:cs="Times New Roman"/>
          <w:szCs w:val="24"/>
        </w:rPr>
        <w:t xml:space="preserve">οι </w:t>
      </w:r>
      <w:r w:rsidRPr="00D26604">
        <w:rPr>
          <w:rFonts w:eastAsia="Times New Roman" w:cs="Times New Roman"/>
          <w:szCs w:val="24"/>
        </w:rPr>
        <w:t>ιδιωτικές επενδύσεις</w:t>
      </w:r>
      <w:r>
        <w:rPr>
          <w:rFonts w:eastAsia="Times New Roman" w:cs="Times New Roman"/>
          <w:szCs w:val="24"/>
        </w:rPr>
        <w:t>-</w:t>
      </w:r>
      <w:r w:rsidRPr="00D26604">
        <w:rPr>
          <w:rFonts w:eastAsia="Times New Roman" w:cs="Times New Roman"/>
          <w:szCs w:val="24"/>
        </w:rPr>
        <w:t xml:space="preserve"> </w:t>
      </w:r>
      <w:r>
        <w:rPr>
          <w:rFonts w:eastAsia="Times New Roman" w:cs="Times New Roman"/>
          <w:szCs w:val="24"/>
        </w:rPr>
        <w:t>θα φέρουν πολλές και καλά αμειβόμενες δουλειές. Και ναι, κύριε Τσίπρα, εμείς επενδύουμε στη δημιουργικότητα του Έλληνα. Και η</w:t>
      </w:r>
      <w:r>
        <w:rPr>
          <w:rFonts w:eastAsia="Times New Roman" w:cs="Times New Roman"/>
          <w:szCs w:val="24"/>
        </w:rPr>
        <w:t xml:space="preserve"> κοινωνική μας πολιτική </w:t>
      </w:r>
      <w:r w:rsidRPr="00D26604">
        <w:rPr>
          <w:rFonts w:eastAsia="Times New Roman" w:cs="Times New Roman"/>
          <w:szCs w:val="24"/>
        </w:rPr>
        <w:t xml:space="preserve">προβλέπει την κατάργηση του εκτρώματος </w:t>
      </w:r>
      <w:proofErr w:type="spellStart"/>
      <w:r w:rsidRPr="00D26604">
        <w:rPr>
          <w:rFonts w:eastAsia="Times New Roman" w:cs="Times New Roman"/>
          <w:szCs w:val="24"/>
        </w:rPr>
        <w:t>Κατρούγκαλου</w:t>
      </w:r>
      <w:proofErr w:type="spellEnd"/>
      <w:r>
        <w:rPr>
          <w:rFonts w:eastAsia="Times New Roman" w:cs="Times New Roman"/>
          <w:szCs w:val="24"/>
        </w:rPr>
        <w:t xml:space="preserve"> και την εγκατάσταση ενός ασφαλιστικού. Διότι σας άκουσα και σήμερα πάλι να λέτε για σχέδιο </w:t>
      </w:r>
      <w:proofErr w:type="spellStart"/>
      <w:r>
        <w:rPr>
          <w:rFonts w:eastAsia="Times New Roman" w:cs="Times New Roman"/>
          <w:szCs w:val="24"/>
        </w:rPr>
        <w:t>Πινοσέτ</w:t>
      </w:r>
      <w:proofErr w:type="spellEnd"/>
      <w:r>
        <w:rPr>
          <w:rFonts w:eastAsia="Times New Roman" w:cs="Times New Roman"/>
          <w:szCs w:val="24"/>
        </w:rPr>
        <w:t>. Σας άκουσα</w:t>
      </w:r>
      <w:r w:rsidRPr="00D26604">
        <w:rPr>
          <w:rFonts w:eastAsia="Times New Roman" w:cs="Times New Roman"/>
          <w:szCs w:val="24"/>
        </w:rPr>
        <w:t xml:space="preserve"> άλλη μία φορά να λέτε ψέματα </w:t>
      </w:r>
      <w:r>
        <w:rPr>
          <w:rFonts w:eastAsia="Times New Roman" w:cs="Times New Roman"/>
          <w:szCs w:val="24"/>
        </w:rPr>
        <w:t xml:space="preserve">και </w:t>
      </w:r>
      <w:r w:rsidRPr="00D26604">
        <w:rPr>
          <w:rFonts w:eastAsia="Times New Roman" w:cs="Times New Roman"/>
          <w:szCs w:val="24"/>
        </w:rPr>
        <w:t xml:space="preserve">να βάζετε στο στόμα μου </w:t>
      </w:r>
      <w:r>
        <w:rPr>
          <w:rFonts w:eastAsia="Times New Roman" w:cs="Times New Roman"/>
          <w:szCs w:val="24"/>
        </w:rPr>
        <w:t>λόγια τα οπο</w:t>
      </w:r>
      <w:r>
        <w:rPr>
          <w:rFonts w:eastAsia="Times New Roman" w:cs="Times New Roman"/>
          <w:szCs w:val="24"/>
        </w:rPr>
        <w:t>ία δεν τα έχω πει ποτέ και να παραγνωρίζετε το γεγονός ότι ένα ασφαλιστικό τριών πυλώνων εφαρμόζεται σε όλες τις</w:t>
      </w:r>
      <w:r w:rsidRPr="00D26604">
        <w:rPr>
          <w:rFonts w:eastAsia="Times New Roman" w:cs="Times New Roman"/>
          <w:szCs w:val="24"/>
        </w:rPr>
        <w:t xml:space="preserve"> ευρωπαϊκές χώρες σήμερα</w:t>
      </w:r>
      <w:r>
        <w:rPr>
          <w:rFonts w:eastAsia="Times New Roman" w:cs="Times New Roman"/>
          <w:szCs w:val="24"/>
        </w:rPr>
        <w:t>.</w:t>
      </w:r>
      <w:r w:rsidRPr="00D26604">
        <w:rPr>
          <w:rFonts w:eastAsia="Times New Roman" w:cs="Times New Roman"/>
          <w:szCs w:val="24"/>
        </w:rPr>
        <w:t xml:space="preserve"> Εσείς που μιλάτε για ασφαλιστικό </w:t>
      </w:r>
      <w:proofErr w:type="spellStart"/>
      <w:r w:rsidRPr="00D26604">
        <w:rPr>
          <w:rFonts w:eastAsia="Times New Roman" w:cs="Times New Roman"/>
          <w:szCs w:val="24"/>
        </w:rPr>
        <w:t>Πινοσέτ</w:t>
      </w:r>
      <w:proofErr w:type="spellEnd"/>
      <w:r>
        <w:rPr>
          <w:rFonts w:eastAsia="Times New Roman" w:cs="Times New Roman"/>
          <w:szCs w:val="24"/>
        </w:rPr>
        <w:t>,</w:t>
      </w:r>
      <w:r w:rsidRPr="00D26604">
        <w:rPr>
          <w:rFonts w:eastAsia="Times New Roman" w:cs="Times New Roman"/>
          <w:szCs w:val="24"/>
        </w:rPr>
        <w:t xml:space="preserve"> δείξτε </w:t>
      </w:r>
      <w:r w:rsidRPr="00D26604">
        <w:rPr>
          <w:rFonts w:eastAsia="Times New Roman" w:cs="Times New Roman"/>
          <w:szCs w:val="24"/>
        </w:rPr>
        <w:lastRenderedPageBreak/>
        <w:t>μου μία ευρωπαϊκή χώρα</w:t>
      </w:r>
      <w:r>
        <w:rPr>
          <w:rFonts w:eastAsia="Times New Roman" w:cs="Times New Roman"/>
          <w:szCs w:val="24"/>
        </w:rPr>
        <w:t>,</w:t>
      </w:r>
      <w:r w:rsidRPr="00D26604">
        <w:rPr>
          <w:rFonts w:eastAsia="Times New Roman" w:cs="Times New Roman"/>
          <w:szCs w:val="24"/>
        </w:rPr>
        <w:t xml:space="preserve"> μία σοβαρή </w:t>
      </w:r>
      <w:r>
        <w:rPr>
          <w:rFonts w:eastAsia="Times New Roman" w:cs="Times New Roman"/>
          <w:szCs w:val="24"/>
        </w:rPr>
        <w:t xml:space="preserve">ευημερούσα </w:t>
      </w:r>
      <w:r w:rsidRPr="00D26604">
        <w:rPr>
          <w:rFonts w:eastAsia="Times New Roman" w:cs="Times New Roman"/>
          <w:szCs w:val="24"/>
        </w:rPr>
        <w:t xml:space="preserve">ευρωπαϊκή </w:t>
      </w:r>
      <w:r>
        <w:rPr>
          <w:rFonts w:eastAsia="Times New Roman" w:cs="Times New Roman"/>
          <w:szCs w:val="24"/>
        </w:rPr>
        <w:t>χ</w:t>
      </w:r>
      <w:r w:rsidRPr="00D26604">
        <w:rPr>
          <w:rFonts w:eastAsia="Times New Roman" w:cs="Times New Roman"/>
          <w:szCs w:val="24"/>
        </w:rPr>
        <w:t>ώρα στην οπο</w:t>
      </w:r>
      <w:r w:rsidRPr="00D26604">
        <w:rPr>
          <w:rFonts w:eastAsia="Times New Roman" w:cs="Times New Roman"/>
          <w:szCs w:val="24"/>
        </w:rPr>
        <w:t>ία δεν εφαρμόζεται ένα ασφαλιστικό τριών πυλώνων</w:t>
      </w:r>
      <w:r>
        <w:rPr>
          <w:rFonts w:eastAsia="Times New Roman" w:cs="Times New Roman"/>
          <w:szCs w:val="24"/>
        </w:rPr>
        <w:t>.</w:t>
      </w:r>
    </w:p>
    <w:p w14:paraId="02B3D32B" w14:textId="77777777" w:rsidR="008168EC" w:rsidRDefault="00DB43BE">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Κύριε Τσίπρα, μας μιλήσατε για τους αδύναμους. </w:t>
      </w:r>
      <w:r w:rsidRPr="00D26604">
        <w:rPr>
          <w:rFonts w:eastAsia="Times New Roman" w:cs="Times New Roman"/>
          <w:szCs w:val="24"/>
        </w:rPr>
        <w:t>Ξεχάσατε ότι το ελάχιστο εγγυημένο εισόδημα ήταν πολιτική της Νέας Δημοκρατίας</w:t>
      </w:r>
      <w:r>
        <w:rPr>
          <w:rFonts w:eastAsia="Times New Roman" w:cs="Times New Roman"/>
          <w:szCs w:val="24"/>
        </w:rPr>
        <w:t>, κύριε Τσίπρα. Εφαρμόστηκε από την προηγούμενη Κυβέρνηση. Ξεχάσατε…</w:t>
      </w:r>
    </w:p>
    <w:p w14:paraId="02B3D32C" w14:textId="77777777" w:rsidR="008168EC" w:rsidRDefault="00DB43BE">
      <w:pPr>
        <w:tabs>
          <w:tab w:val="left" w:pos="6168"/>
        </w:tabs>
        <w:spacing w:line="600" w:lineRule="auto"/>
        <w:ind w:firstLine="720"/>
        <w:jc w:val="center"/>
        <w:rPr>
          <w:rFonts w:eastAsia="Times New Roman" w:cs="Times New Roman"/>
          <w:szCs w:val="24"/>
        </w:rPr>
      </w:pPr>
      <w:r>
        <w:rPr>
          <w:rFonts w:eastAsia="Times New Roman" w:cs="Times New Roman"/>
          <w:szCs w:val="24"/>
        </w:rPr>
        <w:t>(Θόρυβος στη</w:t>
      </w:r>
      <w:r>
        <w:rPr>
          <w:rFonts w:eastAsia="Times New Roman" w:cs="Times New Roman"/>
          <w:szCs w:val="24"/>
        </w:rPr>
        <w:t>ν Αίθουσα)</w:t>
      </w:r>
    </w:p>
    <w:p w14:paraId="02B3D32D" w14:textId="77777777" w:rsidR="008168EC" w:rsidRDefault="00DB43BE">
      <w:pPr>
        <w:spacing w:line="600" w:lineRule="auto"/>
        <w:ind w:firstLine="720"/>
        <w:jc w:val="both"/>
        <w:rPr>
          <w:rFonts w:eastAsia="Times New Roman" w:cs="Times New Roman"/>
          <w:szCs w:val="24"/>
        </w:rPr>
      </w:pPr>
      <w:r w:rsidRPr="00911D63">
        <w:rPr>
          <w:rFonts w:eastAsia="Times New Roman" w:cs="Times New Roman"/>
          <w:b/>
          <w:szCs w:val="24"/>
        </w:rPr>
        <w:t>ΠΡΟΕΔΡΟΣ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 xml:space="preserve">Ήσυχα, παρακαλώ. </w:t>
      </w:r>
    </w:p>
    <w:p w14:paraId="02B3D32E" w14:textId="77777777" w:rsidR="008168EC" w:rsidRDefault="00DB43BE">
      <w:pPr>
        <w:spacing w:line="600" w:lineRule="auto"/>
        <w:ind w:firstLine="720"/>
        <w:jc w:val="both"/>
        <w:rPr>
          <w:rFonts w:eastAsia="Times New Roman" w:cs="Times New Roman"/>
          <w:szCs w:val="24"/>
        </w:rPr>
      </w:pPr>
      <w:r w:rsidRPr="007431CD">
        <w:rPr>
          <w:rFonts w:eastAsia="Times New Roman" w:cs="Times New Roman"/>
          <w:b/>
          <w:szCs w:val="24"/>
        </w:rPr>
        <w:t>ΚΥΡΙΑΚΟΣ ΜΗΤΣΟΤΑΚΗΣ (Προέδρος της Νέας Δημοκρατίας):</w:t>
      </w:r>
      <w:r>
        <w:rPr>
          <w:rFonts w:eastAsia="Times New Roman" w:cs="Times New Roman"/>
          <w:szCs w:val="24"/>
        </w:rPr>
        <w:t xml:space="preserve"> </w:t>
      </w:r>
      <w:r w:rsidRPr="007431CD">
        <w:rPr>
          <w:rFonts w:eastAsia="Times New Roman" w:cs="Times New Roman"/>
          <w:szCs w:val="24"/>
        </w:rPr>
        <w:t xml:space="preserve">Δεν </w:t>
      </w:r>
      <w:r>
        <w:rPr>
          <w:rFonts w:eastAsia="Times New Roman" w:cs="Times New Roman"/>
          <w:szCs w:val="24"/>
        </w:rPr>
        <w:t>το θέλα</w:t>
      </w:r>
      <w:r w:rsidRPr="007431CD">
        <w:rPr>
          <w:rFonts w:eastAsia="Times New Roman" w:cs="Times New Roman"/>
          <w:szCs w:val="24"/>
        </w:rPr>
        <w:t>τε</w:t>
      </w:r>
      <w:r>
        <w:rPr>
          <w:rFonts w:eastAsia="Times New Roman" w:cs="Times New Roman"/>
          <w:szCs w:val="24"/>
        </w:rPr>
        <w:t xml:space="preserve">. </w:t>
      </w:r>
      <w:r w:rsidRPr="007431CD">
        <w:rPr>
          <w:rFonts w:eastAsia="Times New Roman" w:cs="Times New Roman"/>
          <w:szCs w:val="24"/>
        </w:rPr>
        <w:t xml:space="preserve">Τα </w:t>
      </w:r>
      <w:r>
        <w:rPr>
          <w:rFonts w:eastAsia="Times New Roman" w:cs="Times New Roman"/>
          <w:szCs w:val="24"/>
        </w:rPr>
        <w:t>έ</w:t>
      </w:r>
      <w:r w:rsidRPr="007431CD">
        <w:rPr>
          <w:rFonts w:eastAsia="Times New Roman" w:cs="Times New Roman"/>
          <w:szCs w:val="24"/>
        </w:rPr>
        <w:t xml:space="preserve">χετε ξεχάσει </w:t>
      </w:r>
      <w:r>
        <w:rPr>
          <w:rFonts w:eastAsia="Times New Roman" w:cs="Times New Roman"/>
          <w:szCs w:val="24"/>
        </w:rPr>
        <w:t xml:space="preserve">αυτά. Να σας φρεσκάρω λίγο τη </w:t>
      </w:r>
      <w:r w:rsidRPr="007431CD">
        <w:rPr>
          <w:rFonts w:eastAsia="Times New Roman" w:cs="Times New Roman"/>
          <w:szCs w:val="24"/>
        </w:rPr>
        <w:t xml:space="preserve">μνήμη </w:t>
      </w:r>
      <w:r>
        <w:rPr>
          <w:rFonts w:eastAsia="Times New Roman" w:cs="Times New Roman"/>
          <w:szCs w:val="24"/>
        </w:rPr>
        <w:t>σας,</w:t>
      </w:r>
      <w:r w:rsidRPr="007431CD">
        <w:rPr>
          <w:rFonts w:eastAsia="Times New Roman" w:cs="Times New Roman"/>
          <w:szCs w:val="24"/>
        </w:rPr>
        <w:t xml:space="preserve"> ότι </w:t>
      </w:r>
      <w:r>
        <w:rPr>
          <w:rFonts w:eastAsia="Times New Roman" w:cs="Times New Roman"/>
          <w:szCs w:val="24"/>
        </w:rPr>
        <w:t>για έναν χρόνο το πολεμούσατε. Δεν το ψηφίσατε. «Παγίδα φτώχειας» το</w:t>
      </w:r>
      <w:r>
        <w:rPr>
          <w:rFonts w:eastAsia="Times New Roman" w:cs="Times New Roman"/>
          <w:szCs w:val="24"/>
        </w:rPr>
        <w:t xml:space="preserve"> λέγατε το ελάχιστο εγγυημένο εισόδημα τότε!</w:t>
      </w:r>
    </w:p>
    <w:p w14:paraId="02B3D32F" w14:textId="77777777" w:rsidR="008168EC" w:rsidRDefault="00DB43BE">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w:t>
      </w:r>
      <w:r>
        <w:rPr>
          <w:rFonts w:eastAsia="Times New Roman" w:cs="Times New Roman"/>
          <w:szCs w:val="24"/>
        </w:rPr>
        <w:t xml:space="preserve"> της Νέας Δημοκρατίας</w:t>
      </w:r>
      <w:r w:rsidRPr="00517DAE">
        <w:rPr>
          <w:rFonts w:eastAsia="Times New Roman" w:cs="Times New Roman"/>
          <w:szCs w:val="24"/>
        </w:rPr>
        <w:t>)</w:t>
      </w:r>
    </w:p>
    <w:p w14:paraId="02B3D330"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 xml:space="preserve">Αλλά ενοχλείστε, κύριε </w:t>
      </w:r>
      <w:r w:rsidRPr="007431CD">
        <w:rPr>
          <w:rFonts w:eastAsia="Times New Roman" w:cs="Times New Roman"/>
          <w:szCs w:val="24"/>
        </w:rPr>
        <w:t>Τσίπρα</w:t>
      </w:r>
      <w:r>
        <w:rPr>
          <w:rFonts w:eastAsia="Times New Roman" w:cs="Times New Roman"/>
          <w:szCs w:val="24"/>
        </w:rPr>
        <w:t>,</w:t>
      </w:r>
      <w:r w:rsidRPr="007431CD">
        <w:rPr>
          <w:rFonts w:eastAsia="Times New Roman" w:cs="Times New Roman"/>
          <w:szCs w:val="24"/>
        </w:rPr>
        <w:t xml:space="preserve"> όταν η Νέα Δημοκρατία αναδεικνύει την κοινωνική της ατζέντα</w:t>
      </w:r>
      <w:r>
        <w:rPr>
          <w:rFonts w:eastAsia="Times New Roman" w:cs="Times New Roman"/>
          <w:szCs w:val="24"/>
        </w:rPr>
        <w:t>.</w:t>
      </w:r>
      <w:r w:rsidRPr="007431CD">
        <w:rPr>
          <w:rFonts w:eastAsia="Times New Roman" w:cs="Times New Roman"/>
          <w:szCs w:val="24"/>
        </w:rPr>
        <w:t xml:space="preserve"> Ενοχλείστε όταν λέμε</w:t>
      </w:r>
      <w:r>
        <w:rPr>
          <w:rFonts w:eastAsia="Times New Roman" w:cs="Times New Roman"/>
          <w:szCs w:val="24"/>
        </w:rPr>
        <w:t>…</w:t>
      </w:r>
    </w:p>
    <w:p w14:paraId="02B3D331"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2B3D332"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Κύριε Πρόεδρε, θα επ</w:t>
      </w:r>
      <w:r>
        <w:rPr>
          <w:rFonts w:eastAsia="Times New Roman" w:cs="Times New Roman"/>
          <w:szCs w:val="24"/>
        </w:rPr>
        <w:t xml:space="preserve">ιβάλετε λίγο την τάξη στην Αίθουσα; </w:t>
      </w:r>
    </w:p>
    <w:p w14:paraId="02B3D333" w14:textId="77777777" w:rsidR="008168EC" w:rsidRDefault="00DB43BE">
      <w:pPr>
        <w:spacing w:line="600" w:lineRule="auto"/>
        <w:ind w:firstLine="720"/>
        <w:jc w:val="both"/>
        <w:rPr>
          <w:rFonts w:eastAsia="Times New Roman" w:cs="Times New Roman"/>
          <w:szCs w:val="24"/>
        </w:rPr>
      </w:pPr>
      <w:r w:rsidRPr="007431CD">
        <w:rPr>
          <w:rFonts w:eastAsia="Times New Roman" w:cs="Times New Roman"/>
          <w:b/>
          <w:szCs w:val="24"/>
        </w:rPr>
        <w:t xml:space="preserve">ΠΡΟΕΔΡΟΣ (Νικόλαος </w:t>
      </w:r>
      <w:proofErr w:type="spellStart"/>
      <w:r w:rsidRPr="007431CD">
        <w:rPr>
          <w:rFonts w:eastAsia="Times New Roman" w:cs="Times New Roman"/>
          <w:b/>
          <w:szCs w:val="24"/>
        </w:rPr>
        <w:t>Βούτσης</w:t>
      </w:r>
      <w:proofErr w:type="spellEnd"/>
      <w:r w:rsidRPr="007431CD">
        <w:rPr>
          <w:rFonts w:eastAsia="Times New Roman" w:cs="Times New Roman"/>
          <w:b/>
          <w:szCs w:val="24"/>
        </w:rPr>
        <w:t xml:space="preserve">): </w:t>
      </w:r>
      <w:r>
        <w:rPr>
          <w:rFonts w:eastAsia="Times New Roman" w:cs="Times New Roman"/>
          <w:szCs w:val="24"/>
        </w:rPr>
        <w:t xml:space="preserve">Παρακαλώ, μην εξηγείτε πίσω αναμεταξύ σας. Τι συμβαίνει εκεί; Κύριε Ρίζο, τι συμβαίνει; </w:t>
      </w:r>
      <w:r w:rsidRPr="007431CD">
        <w:rPr>
          <w:rFonts w:eastAsia="Times New Roman" w:cs="Times New Roman"/>
          <w:szCs w:val="24"/>
        </w:rPr>
        <w:t>Μη</w:t>
      </w:r>
      <w:r>
        <w:rPr>
          <w:rFonts w:eastAsia="Times New Roman" w:cs="Times New Roman"/>
          <w:szCs w:val="24"/>
        </w:rPr>
        <w:t>ν μιλάτε. Ούτε να απορείτε, ούτε να εξηγείτε.</w:t>
      </w:r>
    </w:p>
    <w:p w14:paraId="02B3D334"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ΚΥΡΙΑΚΟΣ ΜΗΤΣΟΤΑΚΗΣ (Προέδρος της Νέας Δημοκρατίας):</w:t>
      </w:r>
      <w:r>
        <w:rPr>
          <w:rFonts w:eastAsia="Times New Roman" w:cs="Times New Roman"/>
          <w:szCs w:val="24"/>
        </w:rPr>
        <w:t xml:space="preserve"> Ε</w:t>
      </w:r>
      <w:r>
        <w:rPr>
          <w:rFonts w:eastAsia="Times New Roman" w:cs="Times New Roman"/>
          <w:szCs w:val="24"/>
        </w:rPr>
        <w:t xml:space="preserve">νοχλείστε, κύριε Τσίπρα, γιατί σας χαλάει το αφήγημα, όταν μιλάμε για την ανάγκη να μην υπάρχει ούτε ένα παιδί το οποίο να μην έχει πρόσβαση </w:t>
      </w:r>
      <w:r w:rsidRPr="007431CD">
        <w:rPr>
          <w:rFonts w:eastAsia="Times New Roman" w:cs="Times New Roman"/>
          <w:szCs w:val="24"/>
        </w:rPr>
        <w:t>σε παιδικό σταθμό</w:t>
      </w:r>
      <w:r>
        <w:rPr>
          <w:rFonts w:eastAsia="Times New Roman" w:cs="Times New Roman"/>
          <w:szCs w:val="24"/>
        </w:rPr>
        <w:t>.</w:t>
      </w:r>
      <w:r w:rsidRPr="007431CD">
        <w:rPr>
          <w:rFonts w:eastAsia="Times New Roman" w:cs="Times New Roman"/>
          <w:szCs w:val="24"/>
        </w:rPr>
        <w:t xml:space="preserve"> </w:t>
      </w:r>
    </w:p>
    <w:p w14:paraId="02B3D335" w14:textId="77777777" w:rsidR="008168EC" w:rsidRDefault="00DB43BE">
      <w:pPr>
        <w:spacing w:line="600" w:lineRule="auto"/>
        <w:ind w:firstLine="720"/>
        <w:jc w:val="both"/>
        <w:rPr>
          <w:rFonts w:eastAsia="Times New Roman" w:cs="Times New Roman"/>
          <w:szCs w:val="24"/>
        </w:rPr>
      </w:pPr>
      <w:r w:rsidRPr="007431CD">
        <w:rPr>
          <w:rFonts w:eastAsia="Times New Roman" w:cs="Times New Roman"/>
          <w:szCs w:val="24"/>
        </w:rPr>
        <w:lastRenderedPageBreak/>
        <w:t>Ενοχλείστε όταν μιλάμε για την υπογεννητικότητα</w:t>
      </w:r>
      <w:r>
        <w:rPr>
          <w:rFonts w:eastAsia="Times New Roman" w:cs="Times New Roman"/>
          <w:szCs w:val="24"/>
        </w:rPr>
        <w:t>,</w:t>
      </w:r>
      <w:r w:rsidRPr="007431CD">
        <w:rPr>
          <w:rFonts w:eastAsia="Times New Roman" w:cs="Times New Roman"/>
          <w:szCs w:val="24"/>
        </w:rPr>
        <w:t xml:space="preserve"> τη μεγάλη απειλή σήμερα για τη χώρα</w:t>
      </w:r>
      <w:r>
        <w:rPr>
          <w:rFonts w:eastAsia="Times New Roman" w:cs="Times New Roman"/>
          <w:szCs w:val="24"/>
        </w:rPr>
        <w:t>,</w:t>
      </w:r>
      <w:r w:rsidRPr="007431CD">
        <w:rPr>
          <w:rFonts w:eastAsia="Times New Roman" w:cs="Times New Roman"/>
          <w:szCs w:val="24"/>
        </w:rPr>
        <w:t xml:space="preserve"> </w:t>
      </w:r>
      <w:r>
        <w:rPr>
          <w:rFonts w:eastAsia="Times New Roman" w:cs="Times New Roman"/>
          <w:szCs w:val="24"/>
        </w:rPr>
        <w:t xml:space="preserve">και λέμε </w:t>
      </w:r>
      <w:r>
        <w:rPr>
          <w:rFonts w:eastAsia="Times New Roman" w:cs="Times New Roman"/>
          <w:szCs w:val="24"/>
        </w:rPr>
        <w:t xml:space="preserve">ναι, ότι εμείς θέλουμε να δώσουμε 2.000 ευρώ σε κάθε ελληνόπουλο το οποίο θα γεννιέται στη χώρα. Έχετε πει μία κουβέντα για το πρόβλημα της υπογεννητικότητας; </w:t>
      </w:r>
    </w:p>
    <w:p w14:paraId="02B3D336"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B3D337"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Ενοχλείστε πολύ όταν μιλάμε για την παιδεία, για τη δημόσια παιδεία, όχι για την ιδιωτική, μια παιδεία η οποία δίνει βάρος στην εξειδίκευση, μια παιδεία η οποία συνδέει τις δεξιότητες που θα αποκτούν τα παιδιά με την αγορά εργασίας. </w:t>
      </w:r>
    </w:p>
    <w:p w14:paraId="02B3D338"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Ενοχλείστε, κύριε Τσίπ</w:t>
      </w:r>
      <w:r>
        <w:rPr>
          <w:rFonts w:eastAsia="Times New Roman" w:cs="Times New Roman"/>
          <w:szCs w:val="24"/>
        </w:rPr>
        <w:t xml:space="preserve">ρα, γιατί σας χαλάει το αφήγημα, όταν σας λέμε ότι θέλουμε να ιδρύσουμε ένα πρότυπο σχολείο σε κάθε περιφερειακή ενότητα, ξεκινώντας από τη </w:t>
      </w:r>
      <w:r>
        <w:rPr>
          <w:rFonts w:eastAsia="Times New Roman" w:cs="Times New Roman"/>
          <w:szCs w:val="24"/>
        </w:rPr>
        <w:t xml:space="preserve">δυτική </w:t>
      </w:r>
      <w:r>
        <w:rPr>
          <w:rFonts w:eastAsia="Times New Roman" w:cs="Times New Roman"/>
          <w:szCs w:val="24"/>
        </w:rPr>
        <w:t>Αθήνα. Σας χαλάει το αφήγημα ότι εμείς είμαστε με τους λίγους κι εσείς είστε με τους πολλούς.</w:t>
      </w:r>
    </w:p>
    <w:p w14:paraId="02B3D339"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w:t>
      </w:r>
      <w:r>
        <w:rPr>
          <w:rFonts w:eastAsia="Times New Roman" w:cs="Times New Roman"/>
          <w:szCs w:val="24"/>
        </w:rPr>
        <w:t xml:space="preserve"> από την πτέρυγα της Νέας Δημοκρατίας)</w:t>
      </w:r>
    </w:p>
    <w:p w14:paraId="02B3D33A"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Σας ενοχλεί όταν μιλάμε για πανεπιστήμια με σύγχρονα προγράμματα σπουδών που θα ανήκουν στους φοιτητές, στις ιδέες και στη γνώση, όχι σε συμμορίες που θέλουν να τα κάνουν χώρους ασυδοσίας και ανομίας με την ανοχή της </w:t>
      </w:r>
      <w:r>
        <w:rPr>
          <w:rFonts w:eastAsia="Times New Roman" w:cs="Times New Roman"/>
          <w:szCs w:val="24"/>
        </w:rPr>
        <w:t xml:space="preserve">Κυβέρνησης. </w:t>
      </w:r>
    </w:p>
    <w:p w14:paraId="02B3D33B"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Και ναι, σας ενοχλεί όταν σας λέμε ότι το πανεπιστημιακό άσυλο θα καταργηθεί. Δεν θα τροποποιηθεί, θα καταργηθεί! Σας ενοχλεί, διότι πίσω από το άσυλο κρύβονται οι διάφοροι </w:t>
      </w:r>
      <w:proofErr w:type="spellStart"/>
      <w:r>
        <w:rPr>
          <w:rFonts w:eastAsia="Times New Roman" w:cs="Times New Roman"/>
          <w:szCs w:val="24"/>
        </w:rPr>
        <w:t>μπαχαλάκηδες</w:t>
      </w:r>
      <w:proofErr w:type="spellEnd"/>
      <w:r>
        <w:rPr>
          <w:rFonts w:eastAsia="Times New Roman" w:cs="Times New Roman"/>
          <w:szCs w:val="24"/>
        </w:rPr>
        <w:t xml:space="preserve"> τους οποίους ανέχεστε με τη δικιά σας πολιτική.</w:t>
      </w:r>
    </w:p>
    <w:p w14:paraId="02B3D33C"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w:t>
      </w:r>
      <w:r>
        <w:rPr>
          <w:rFonts w:eastAsia="Times New Roman" w:cs="Times New Roman"/>
          <w:szCs w:val="24"/>
        </w:rPr>
        <w:t>τήματα από την πτέρυγα της Νέας Δημοκρατίας)</w:t>
      </w:r>
    </w:p>
    <w:p w14:paraId="02B3D33D"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Και σας ενοχλεί όταν η Νέα Δημοκρατία μιλάει για ασφάλεια και θεωρείτε ότι αυτή είναι μια δεξιά πολιτική. Είναι μια πολιτική με ταξικό πρόσημο, λέτε εσείς, παραγνωρίζοντας ότι, χωρίς ασφάλεια, δεν υπάρχει ούτε ε</w:t>
      </w:r>
      <w:r>
        <w:rPr>
          <w:rFonts w:eastAsia="Times New Roman" w:cs="Times New Roman"/>
          <w:szCs w:val="24"/>
        </w:rPr>
        <w:t xml:space="preserve">λευθερία </w:t>
      </w:r>
      <w:r>
        <w:rPr>
          <w:rFonts w:eastAsia="Times New Roman" w:cs="Times New Roman"/>
          <w:szCs w:val="24"/>
        </w:rPr>
        <w:lastRenderedPageBreak/>
        <w:t xml:space="preserve">ούτε δημοκρατία, είτε πρόκειται για τα προαύλια των πανεπιστημίων είτε πρόκειται για τις φτωχές γειτονιές της </w:t>
      </w:r>
      <w:r>
        <w:rPr>
          <w:rFonts w:eastAsia="Times New Roman" w:cs="Times New Roman"/>
          <w:szCs w:val="24"/>
        </w:rPr>
        <w:t xml:space="preserve">δυτικής </w:t>
      </w:r>
      <w:r>
        <w:rPr>
          <w:rFonts w:eastAsia="Times New Roman" w:cs="Times New Roman"/>
          <w:szCs w:val="24"/>
        </w:rPr>
        <w:t xml:space="preserve">Αθήνας και της </w:t>
      </w:r>
      <w:r>
        <w:rPr>
          <w:rFonts w:eastAsia="Times New Roman" w:cs="Times New Roman"/>
          <w:szCs w:val="24"/>
        </w:rPr>
        <w:t xml:space="preserve">δυτικής </w:t>
      </w:r>
      <w:r>
        <w:rPr>
          <w:rFonts w:eastAsia="Times New Roman" w:cs="Times New Roman"/>
          <w:szCs w:val="24"/>
        </w:rPr>
        <w:t xml:space="preserve">Θεσσαλονίκης, γειτονιές που πρέπει να τις πάρουμε πίσω από την εγκληματικότητα. </w:t>
      </w:r>
    </w:p>
    <w:p w14:paraId="02B3D33E"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Και σας ενοχλεί βέβαια ότ</w:t>
      </w:r>
      <w:r>
        <w:rPr>
          <w:rFonts w:eastAsia="Times New Roman" w:cs="Times New Roman"/>
          <w:szCs w:val="24"/>
        </w:rPr>
        <w:t xml:space="preserve">αν μιλάμε και για την αναβάθμιση των δημόσιων λειτουργών, για ένα κράτος αποτελεσματικό, στο οποίο όλοι οι υπάλληλοι θα αξιολογούνται. </w:t>
      </w:r>
      <w:r w:rsidRPr="007431CD">
        <w:rPr>
          <w:rFonts w:eastAsia="Times New Roman" w:cs="Times New Roman"/>
          <w:szCs w:val="24"/>
        </w:rPr>
        <w:t>Σας ενοχλεί η έννοια της αξιολόγησης</w:t>
      </w:r>
      <w:r>
        <w:rPr>
          <w:rFonts w:eastAsia="Times New Roman" w:cs="Times New Roman"/>
          <w:szCs w:val="24"/>
        </w:rPr>
        <w:t>.</w:t>
      </w:r>
      <w:r w:rsidRPr="007431CD">
        <w:rPr>
          <w:rFonts w:eastAsia="Times New Roman" w:cs="Times New Roman"/>
          <w:szCs w:val="24"/>
        </w:rPr>
        <w:t xml:space="preserve"> Σας ενοχλεί </w:t>
      </w:r>
      <w:r>
        <w:rPr>
          <w:rFonts w:eastAsia="Times New Roman" w:cs="Times New Roman"/>
          <w:szCs w:val="24"/>
        </w:rPr>
        <w:t>διότι δεν έχετε κάνει τίποτα σ</w:t>
      </w:r>
      <w:r w:rsidRPr="007431CD">
        <w:rPr>
          <w:rFonts w:eastAsia="Times New Roman" w:cs="Times New Roman"/>
          <w:szCs w:val="24"/>
        </w:rPr>
        <w:t>ε αυτό το μέτωπο</w:t>
      </w:r>
      <w:r>
        <w:rPr>
          <w:rFonts w:eastAsia="Times New Roman" w:cs="Times New Roman"/>
          <w:szCs w:val="24"/>
        </w:rPr>
        <w:t>.</w:t>
      </w:r>
      <w:r w:rsidRPr="007431CD">
        <w:rPr>
          <w:rFonts w:eastAsia="Times New Roman" w:cs="Times New Roman"/>
          <w:szCs w:val="24"/>
        </w:rPr>
        <w:t xml:space="preserve"> </w:t>
      </w:r>
    </w:p>
    <w:p w14:paraId="02B3D33F" w14:textId="77777777" w:rsidR="008168EC" w:rsidRDefault="00DB43BE">
      <w:pPr>
        <w:spacing w:line="600" w:lineRule="auto"/>
        <w:ind w:firstLine="720"/>
        <w:jc w:val="both"/>
        <w:rPr>
          <w:rFonts w:eastAsia="Times New Roman" w:cs="Times New Roman"/>
          <w:szCs w:val="24"/>
        </w:rPr>
      </w:pPr>
      <w:r w:rsidRPr="007431CD">
        <w:rPr>
          <w:rFonts w:eastAsia="Times New Roman" w:cs="Times New Roman"/>
          <w:szCs w:val="24"/>
        </w:rPr>
        <w:t xml:space="preserve">Και σας ενοχλεί </w:t>
      </w:r>
      <w:r>
        <w:rPr>
          <w:rFonts w:eastAsia="Times New Roman" w:cs="Times New Roman"/>
          <w:szCs w:val="24"/>
        </w:rPr>
        <w:t>όταν μ</w:t>
      </w:r>
      <w:r>
        <w:rPr>
          <w:rFonts w:eastAsia="Times New Roman" w:cs="Times New Roman"/>
          <w:szCs w:val="24"/>
        </w:rPr>
        <w:t>ιλάμε για προσλήψεις. Ν</w:t>
      </w:r>
      <w:r w:rsidRPr="007431CD">
        <w:rPr>
          <w:rFonts w:eastAsia="Times New Roman" w:cs="Times New Roman"/>
          <w:szCs w:val="24"/>
        </w:rPr>
        <w:t>αι</w:t>
      </w:r>
      <w:r>
        <w:rPr>
          <w:rFonts w:eastAsia="Times New Roman" w:cs="Times New Roman"/>
          <w:szCs w:val="24"/>
        </w:rPr>
        <w:t>,</w:t>
      </w:r>
      <w:r w:rsidRPr="007431CD">
        <w:rPr>
          <w:rFonts w:eastAsia="Times New Roman" w:cs="Times New Roman"/>
          <w:szCs w:val="24"/>
        </w:rPr>
        <w:t xml:space="preserve"> εμείς θέλουμε λιγότερες προσ</w:t>
      </w:r>
      <w:r>
        <w:rPr>
          <w:rFonts w:eastAsia="Times New Roman" w:cs="Times New Roman"/>
          <w:szCs w:val="24"/>
        </w:rPr>
        <w:t>λήψεις από αυτές που σχεδιάζετε</w:t>
      </w:r>
      <w:r w:rsidRPr="007431CD">
        <w:rPr>
          <w:rFonts w:eastAsia="Times New Roman" w:cs="Times New Roman"/>
          <w:szCs w:val="24"/>
        </w:rPr>
        <w:t xml:space="preserve"> </w:t>
      </w:r>
      <w:r>
        <w:rPr>
          <w:rFonts w:eastAsia="Times New Roman" w:cs="Times New Roman"/>
          <w:szCs w:val="24"/>
        </w:rPr>
        <w:t>εσείς,</w:t>
      </w:r>
      <w:r w:rsidRPr="007431CD">
        <w:rPr>
          <w:rFonts w:eastAsia="Times New Roman" w:cs="Times New Roman"/>
          <w:szCs w:val="24"/>
        </w:rPr>
        <w:t xml:space="preserve"> αλλά προσλήψεις </w:t>
      </w:r>
      <w:proofErr w:type="spellStart"/>
      <w:r w:rsidRPr="007431CD">
        <w:rPr>
          <w:rFonts w:eastAsia="Times New Roman" w:cs="Times New Roman"/>
          <w:szCs w:val="24"/>
        </w:rPr>
        <w:t>στοχευμένες</w:t>
      </w:r>
      <w:proofErr w:type="spellEnd"/>
      <w:r>
        <w:rPr>
          <w:rFonts w:eastAsia="Times New Roman" w:cs="Times New Roman"/>
          <w:szCs w:val="24"/>
        </w:rPr>
        <w:t>, κύριε</w:t>
      </w:r>
      <w:r w:rsidRPr="007431CD">
        <w:rPr>
          <w:rFonts w:eastAsia="Times New Roman" w:cs="Times New Roman"/>
          <w:szCs w:val="24"/>
        </w:rPr>
        <w:t xml:space="preserve"> Τσίπρα</w:t>
      </w:r>
      <w:r>
        <w:rPr>
          <w:rFonts w:eastAsia="Times New Roman" w:cs="Times New Roman"/>
          <w:szCs w:val="24"/>
        </w:rPr>
        <w:t>,</w:t>
      </w:r>
      <w:r w:rsidRPr="007431CD">
        <w:rPr>
          <w:rFonts w:eastAsia="Times New Roman" w:cs="Times New Roman"/>
          <w:szCs w:val="24"/>
        </w:rPr>
        <w:t xml:space="preserve"> εκεί </w:t>
      </w:r>
      <w:r>
        <w:rPr>
          <w:rFonts w:eastAsia="Times New Roman" w:cs="Times New Roman"/>
          <w:szCs w:val="24"/>
        </w:rPr>
        <w:t xml:space="preserve">που </w:t>
      </w:r>
      <w:r w:rsidRPr="007431CD">
        <w:rPr>
          <w:rFonts w:eastAsia="Times New Roman" w:cs="Times New Roman"/>
          <w:szCs w:val="24"/>
        </w:rPr>
        <w:t xml:space="preserve">πραγματικά </w:t>
      </w:r>
      <w:r>
        <w:rPr>
          <w:rFonts w:eastAsia="Times New Roman" w:cs="Times New Roman"/>
          <w:szCs w:val="24"/>
        </w:rPr>
        <w:t>υπάρχει</w:t>
      </w:r>
      <w:r w:rsidRPr="007431CD">
        <w:rPr>
          <w:rFonts w:eastAsia="Times New Roman" w:cs="Times New Roman"/>
          <w:szCs w:val="24"/>
        </w:rPr>
        <w:t xml:space="preserve"> ανάγκη</w:t>
      </w:r>
      <w:r>
        <w:rPr>
          <w:rFonts w:eastAsia="Times New Roman" w:cs="Times New Roman"/>
          <w:szCs w:val="24"/>
        </w:rPr>
        <w:t>.</w:t>
      </w:r>
      <w:r w:rsidRPr="007431CD">
        <w:rPr>
          <w:rFonts w:eastAsia="Times New Roman" w:cs="Times New Roman"/>
          <w:szCs w:val="24"/>
        </w:rPr>
        <w:t xml:space="preserve"> </w:t>
      </w:r>
    </w:p>
    <w:p w14:paraId="02B3D340" w14:textId="77777777" w:rsidR="008168EC" w:rsidRDefault="00DB43BE">
      <w:pPr>
        <w:spacing w:line="600" w:lineRule="auto"/>
        <w:ind w:firstLine="720"/>
        <w:jc w:val="both"/>
        <w:rPr>
          <w:rFonts w:eastAsia="Times New Roman" w:cs="Times New Roman"/>
          <w:szCs w:val="24"/>
        </w:rPr>
      </w:pPr>
      <w:r w:rsidRPr="007431CD">
        <w:rPr>
          <w:rFonts w:eastAsia="Times New Roman" w:cs="Times New Roman"/>
          <w:szCs w:val="24"/>
        </w:rPr>
        <w:lastRenderedPageBreak/>
        <w:t xml:space="preserve">Σας </w:t>
      </w:r>
      <w:r>
        <w:rPr>
          <w:rFonts w:eastAsia="Times New Roman" w:cs="Times New Roman"/>
          <w:szCs w:val="24"/>
        </w:rPr>
        <w:t>ενοχλεί το γεγονός ότι τ</w:t>
      </w:r>
      <w:r w:rsidRPr="007431CD">
        <w:rPr>
          <w:rFonts w:eastAsia="Times New Roman" w:cs="Times New Roman"/>
          <w:szCs w:val="24"/>
        </w:rPr>
        <w:t>α πρόσφατα στοιχεία του ΑΣΕΠ δείχνουν</w:t>
      </w:r>
      <w:r>
        <w:rPr>
          <w:rFonts w:eastAsia="Times New Roman" w:cs="Times New Roman"/>
          <w:szCs w:val="24"/>
        </w:rPr>
        <w:t>,</w:t>
      </w:r>
      <w:r w:rsidRPr="007431CD">
        <w:rPr>
          <w:rFonts w:eastAsia="Times New Roman" w:cs="Times New Roman"/>
          <w:szCs w:val="24"/>
        </w:rPr>
        <w:t xml:space="preserve"> </w:t>
      </w:r>
      <w:r>
        <w:rPr>
          <w:rFonts w:eastAsia="Times New Roman" w:cs="Times New Roman"/>
          <w:szCs w:val="24"/>
        </w:rPr>
        <w:t>για εσάς</w:t>
      </w:r>
      <w:r w:rsidRPr="007431CD">
        <w:rPr>
          <w:rFonts w:eastAsia="Times New Roman" w:cs="Times New Roman"/>
          <w:szCs w:val="24"/>
        </w:rPr>
        <w:t xml:space="preserve"> που ενδιαφέρεστε δήθεν και την αναβάθμιση του δημοσίου</w:t>
      </w:r>
      <w:r>
        <w:rPr>
          <w:rFonts w:eastAsia="Times New Roman" w:cs="Times New Roman"/>
          <w:szCs w:val="24"/>
        </w:rPr>
        <w:t>,</w:t>
      </w:r>
      <w:r w:rsidRPr="007431CD">
        <w:rPr>
          <w:rFonts w:eastAsia="Times New Roman" w:cs="Times New Roman"/>
          <w:szCs w:val="24"/>
        </w:rPr>
        <w:t xml:space="preserve"> ότι </w:t>
      </w:r>
      <w:r>
        <w:rPr>
          <w:rFonts w:eastAsia="Times New Roman" w:cs="Times New Roman"/>
          <w:szCs w:val="24"/>
        </w:rPr>
        <w:t>από τις προσλήψεις που έγιναν το</w:t>
      </w:r>
      <w:r w:rsidRPr="007431CD">
        <w:rPr>
          <w:rFonts w:eastAsia="Times New Roman" w:cs="Times New Roman"/>
          <w:szCs w:val="24"/>
        </w:rPr>
        <w:t xml:space="preserve"> 2018</w:t>
      </w:r>
      <w:r>
        <w:rPr>
          <w:rFonts w:eastAsia="Times New Roman" w:cs="Times New Roman"/>
          <w:szCs w:val="24"/>
        </w:rPr>
        <w:t xml:space="preserve"> τι ποσοστό, κύριε </w:t>
      </w:r>
      <w:r w:rsidRPr="007431CD">
        <w:rPr>
          <w:rFonts w:eastAsia="Times New Roman" w:cs="Times New Roman"/>
          <w:szCs w:val="24"/>
        </w:rPr>
        <w:t>Τσίπρα</w:t>
      </w:r>
      <w:r>
        <w:rPr>
          <w:rFonts w:eastAsia="Times New Roman" w:cs="Times New Roman"/>
          <w:szCs w:val="24"/>
        </w:rPr>
        <w:t>,</w:t>
      </w:r>
      <w:r w:rsidRPr="007431CD">
        <w:rPr>
          <w:rFonts w:eastAsia="Times New Roman" w:cs="Times New Roman"/>
          <w:szCs w:val="24"/>
        </w:rPr>
        <w:t xml:space="preserve"> είναι επιστημονικό προσωπικό</w:t>
      </w:r>
      <w:r>
        <w:rPr>
          <w:rFonts w:eastAsia="Times New Roman" w:cs="Times New Roman"/>
          <w:szCs w:val="24"/>
        </w:rPr>
        <w:t>;</w:t>
      </w:r>
      <w:r w:rsidRPr="007431CD">
        <w:rPr>
          <w:rFonts w:eastAsia="Times New Roman" w:cs="Times New Roman"/>
          <w:szCs w:val="24"/>
        </w:rPr>
        <w:t xml:space="preserve"> Ούτε 10%</w:t>
      </w:r>
      <w:r>
        <w:rPr>
          <w:rFonts w:eastAsia="Times New Roman" w:cs="Times New Roman"/>
          <w:szCs w:val="24"/>
        </w:rPr>
        <w:t>!</w:t>
      </w:r>
      <w:r w:rsidRPr="007431CD">
        <w:rPr>
          <w:rFonts w:eastAsia="Times New Roman" w:cs="Times New Roman"/>
          <w:szCs w:val="24"/>
        </w:rPr>
        <w:t xml:space="preserve"> Ούτε </w:t>
      </w:r>
      <w:r>
        <w:rPr>
          <w:rFonts w:eastAsia="Times New Roman" w:cs="Times New Roman"/>
          <w:szCs w:val="24"/>
        </w:rPr>
        <w:t xml:space="preserve">το 10% των προσλήψεων που κάνατε είναι καταρτισμένο επιστημονικό προσωπικό! </w:t>
      </w:r>
    </w:p>
    <w:p w14:paraId="02B3D341"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w:t>
      </w:r>
      <w:r>
        <w:rPr>
          <w:rFonts w:eastAsia="Times New Roman" w:cs="Times New Roman"/>
          <w:szCs w:val="24"/>
        </w:rPr>
        <w:t>τήματα από την πτέρυγα της Νέας Δημοκρατίας)</w:t>
      </w:r>
    </w:p>
    <w:p w14:paraId="02B3D342"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Όλα, λοιπόν, αυτά σας ενοχλούν, γ</w:t>
      </w:r>
      <w:r w:rsidRPr="007431CD">
        <w:rPr>
          <w:rFonts w:eastAsia="Times New Roman" w:cs="Times New Roman"/>
          <w:szCs w:val="24"/>
        </w:rPr>
        <w:t xml:space="preserve">ιατί </w:t>
      </w:r>
      <w:r>
        <w:rPr>
          <w:rFonts w:eastAsia="Times New Roman" w:cs="Times New Roman"/>
          <w:szCs w:val="24"/>
        </w:rPr>
        <w:t>-</w:t>
      </w:r>
      <w:r w:rsidRPr="007431CD">
        <w:rPr>
          <w:rFonts w:eastAsia="Times New Roman" w:cs="Times New Roman"/>
          <w:szCs w:val="24"/>
        </w:rPr>
        <w:t xml:space="preserve">τι </w:t>
      </w:r>
      <w:r>
        <w:rPr>
          <w:rFonts w:eastAsia="Times New Roman" w:cs="Times New Roman"/>
          <w:szCs w:val="24"/>
        </w:rPr>
        <w:t>ν</w:t>
      </w:r>
      <w:r w:rsidRPr="007431CD">
        <w:rPr>
          <w:rFonts w:eastAsia="Times New Roman" w:cs="Times New Roman"/>
          <w:szCs w:val="24"/>
        </w:rPr>
        <w:t>α κάνουμε</w:t>
      </w:r>
      <w:r>
        <w:rPr>
          <w:rFonts w:eastAsia="Times New Roman" w:cs="Times New Roman"/>
          <w:szCs w:val="24"/>
        </w:rPr>
        <w:t>;- χαλάνε</w:t>
      </w:r>
      <w:r w:rsidRPr="007431CD">
        <w:rPr>
          <w:rFonts w:eastAsia="Times New Roman" w:cs="Times New Roman"/>
          <w:szCs w:val="24"/>
        </w:rPr>
        <w:t xml:space="preserve"> το αφήγημα</w:t>
      </w:r>
      <w:r>
        <w:rPr>
          <w:rFonts w:eastAsia="Times New Roman" w:cs="Times New Roman"/>
          <w:szCs w:val="24"/>
        </w:rPr>
        <w:t xml:space="preserve"> μιας δήθεν ταξικής Νέας </w:t>
      </w:r>
      <w:r w:rsidRPr="007431CD">
        <w:rPr>
          <w:rFonts w:eastAsia="Times New Roman" w:cs="Times New Roman"/>
          <w:szCs w:val="24"/>
        </w:rPr>
        <w:t>Δημοκρατίας</w:t>
      </w:r>
      <w:r>
        <w:rPr>
          <w:rFonts w:eastAsia="Times New Roman" w:cs="Times New Roman"/>
          <w:szCs w:val="24"/>
        </w:rPr>
        <w:t xml:space="preserve">. Αλλά ξεχνάτε ότι </w:t>
      </w:r>
      <w:r w:rsidRPr="007431CD">
        <w:rPr>
          <w:rFonts w:eastAsia="Times New Roman" w:cs="Times New Roman"/>
          <w:szCs w:val="24"/>
        </w:rPr>
        <w:t xml:space="preserve">η Νέα Δημοκρατία δεν είναι </w:t>
      </w:r>
      <w:r>
        <w:rPr>
          <w:rFonts w:eastAsia="Times New Roman" w:cs="Times New Roman"/>
          <w:szCs w:val="24"/>
        </w:rPr>
        <w:t xml:space="preserve">ταξικό κόμμα, είναι το μεγάλο λαϊκό κόμμα που αγωνίζεται </w:t>
      </w:r>
      <w:r>
        <w:rPr>
          <w:rFonts w:eastAsia="Times New Roman" w:cs="Times New Roman"/>
          <w:szCs w:val="24"/>
        </w:rPr>
        <w:t>για τα συμφέροντα όλων των Ελλήνων και είναι το μόνο κόμμα που έχει πραγματικές ρίζες</w:t>
      </w:r>
      <w:r w:rsidRPr="007431CD">
        <w:rPr>
          <w:rFonts w:eastAsia="Times New Roman" w:cs="Times New Roman"/>
          <w:szCs w:val="24"/>
        </w:rPr>
        <w:t xml:space="preserve"> </w:t>
      </w:r>
      <w:r>
        <w:rPr>
          <w:rFonts w:eastAsia="Times New Roman" w:cs="Times New Roman"/>
          <w:szCs w:val="24"/>
        </w:rPr>
        <w:t xml:space="preserve">στην ελληνική κοινωνία. </w:t>
      </w:r>
    </w:p>
    <w:p w14:paraId="02B3D343"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B3D344"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δεν είναι ανεξάρτητα με το </w:t>
      </w:r>
      <w:r w:rsidRPr="007431CD">
        <w:rPr>
          <w:rFonts w:eastAsia="Times New Roman" w:cs="Times New Roman"/>
          <w:szCs w:val="24"/>
        </w:rPr>
        <w:t>ευρωπαϊκό μας πρόγραμμα</w:t>
      </w:r>
      <w:r>
        <w:rPr>
          <w:rFonts w:eastAsia="Times New Roman" w:cs="Times New Roman"/>
          <w:szCs w:val="24"/>
        </w:rPr>
        <w:t>. Δεν άκουσα τίποτα, κύριε</w:t>
      </w:r>
      <w:r w:rsidRPr="007431CD">
        <w:rPr>
          <w:rFonts w:eastAsia="Times New Roman" w:cs="Times New Roman"/>
          <w:szCs w:val="24"/>
        </w:rPr>
        <w:t xml:space="preserve"> </w:t>
      </w:r>
      <w:r>
        <w:rPr>
          <w:rFonts w:eastAsia="Times New Roman" w:cs="Times New Roman"/>
          <w:szCs w:val="24"/>
        </w:rPr>
        <w:t>Τσίπρ</w:t>
      </w:r>
      <w:r>
        <w:rPr>
          <w:rFonts w:eastAsia="Times New Roman" w:cs="Times New Roman"/>
          <w:szCs w:val="24"/>
        </w:rPr>
        <w:t xml:space="preserve">α, </w:t>
      </w:r>
      <w:r w:rsidRPr="007431CD">
        <w:rPr>
          <w:rFonts w:eastAsia="Times New Roman" w:cs="Times New Roman"/>
          <w:szCs w:val="24"/>
        </w:rPr>
        <w:t>σήμερα για τα σχέδιά σας για την Ευρώπη</w:t>
      </w:r>
      <w:r>
        <w:rPr>
          <w:rFonts w:eastAsia="Times New Roman" w:cs="Times New Roman"/>
          <w:szCs w:val="24"/>
        </w:rPr>
        <w:t>.</w:t>
      </w:r>
      <w:r w:rsidRPr="007431CD">
        <w:rPr>
          <w:rFonts w:eastAsia="Times New Roman" w:cs="Times New Roman"/>
          <w:szCs w:val="24"/>
        </w:rPr>
        <w:t xml:space="preserve"> </w:t>
      </w:r>
    </w:p>
    <w:p w14:paraId="02B3D345"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Μιλήσατε πολύ πάλι για τον κ. Βέμπερ, αλλά εσείς, κύριε Τσίπρα, μπορείτε να μου πείτε ποιον στηρίζετε για Πρόεδρο της επόμενης Επιτροπής; Μπορείτε να μου απαντήσετε με μία λέξη, αν θέλετε.</w:t>
      </w:r>
    </w:p>
    <w:p w14:paraId="02B3D346"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Κύριε Τσίπρα, ποιον στ</w:t>
      </w:r>
      <w:r>
        <w:rPr>
          <w:rFonts w:eastAsia="Times New Roman" w:cs="Times New Roman"/>
          <w:szCs w:val="24"/>
        </w:rPr>
        <w:t>ηρίζετε για Πρόεδρο της Επιτροπής; Ποιον; Μα, δεν ακούτε;</w:t>
      </w:r>
    </w:p>
    <w:p w14:paraId="02B3D347"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2B3D348"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Κύριε Τσίπρα, με μία λέξη -σας δίνω τη δυνατότητα- πείτε μου ποιον στηρίζετε για Πρόεδρο της Επιτροπής. Ποιον στηρίζετε για Πρόεδρο της Επιτροπής;</w:t>
      </w:r>
    </w:p>
    <w:p w14:paraId="02B3D349" w14:textId="77777777" w:rsidR="008168EC" w:rsidRDefault="00DB43BE">
      <w:pPr>
        <w:spacing w:line="600" w:lineRule="auto"/>
        <w:ind w:firstLine="720"/>
        <w:jc w:val="both"/>
        <w:rPr>
          <w:rFonts w:eastAsia="Times New Roman" w:cs="Times New Roman"/>
          <w:szCs w:val="24"/>
        </w:rPr>
      </w:pPr>
      <w:r w:rsidRPr="009963EC">
        <w:rPr>
          <w:rFonts w:eastAsia="Times New Roman" w:cs="Times New Roman"/>
          <w:b/>
          <w:szCs w:val="24"/>
        </w:rPr>
        <w:t>ΑΛΕΞΗΣ ΤΣΙΠΡΑΣ (Πρόεδρος της</w:t>
      </w:r>
      <w:r w:rsidRPr="009963EC">
        <w:rPr>
          <w:rFonts w:eastAsia="Times New Roman" w:cs="Times New Roman"/>
          <w:b/>
          <w:szCs w:val="24"/>
        </w:rPr>
        <w:t xml:space="preserve"> Κυβέρνησης):</w:t>
      </w:r>
      <w:r>
        <w:rPr>
          <w:rFonts w:eastAsia="Times New Roman" w:cs="Times New Roman"/>
          <w:szCs w:val="24"/>
        </w:rPr>
        <w:t xml:space="preserve"> Θα απαντήσω αργότερα.</w:t>
      </w:r>
    </w:p>
    <w:p w14:paraId="02B3D34A" w14:textId="77777777" w:rsidR="008168EC" w:rsidRDefault="00DB43BE">
      <w:pPr>
        <w:spacing w:line="600" w:lineRule="auto"/>
        <w:ind w:firstLine="720"/>
        <w:jc w:val="both"/>
        <w:rPr>
          <w:rFonts w:eastAsia="Times New Roman" w:cs="Times New Roman"/>
          <w:szCs w:val="24"/>
        </w:rPr>
      </w:pPr>
      <w:r w:rsidRPr="009963EC">
        <w:rPr>
          <w:rFonts w:eastAsia="Times New Roman" w:cs="Times New Roman"/>
          <w:b/>
          <w:szCs w:val="24"/>
        </w:rPr>
        <w:lastRenderedPageBreak/>
        <w:t>ΚΥΡΙΑΚΟΣ ΜΗΤΣΟΤΑΚΗΣ (Πρόεδρος της Νέας Δημοκρατίας):</w:t>
      </w:r>
      <w:r>
        <w:rPr>
          <w:rFonts w:eastAsia="Times New Roman" w:cs="Times New Roman"/>
          <w:szCs w:val="24"/>
        </w:rPr>
        <w:t xml:space="preserve"> Κανέναν δεν στηρίζετε, γιατί είστε χαμένοι στο διάστημα. Διότι αλλού πατάτε και αλλού βρίσκεστε.</w:t>
      </w:r>
      <w:r w:rsidRPr="00A0158C">
        <w:rPr>
          <w:rFonts w:eastAsia="Times New Roman" w:cs="Times New Roman"/>
          <w:szCs w:val="24"/>
        </w:rPr>
        <w:t xml:space="preserve"> </w:t>
      </w:r>
      <w:r>
        <w:rPr>
          <w:rFonts w:eastAsia="Times New Roman" w:cs="Times New Roman"/>
          <w:szCs w:val="24"/>
        </w:rPr>
        <w:t xml:space="preserve">Μα, ούτε αυτό δεν μπορείτε </w:t>
      </w:r>
      <w:r>
        <w:rPr>
          <w:rFonts w:eastAsia="Times New Roman" w:cs="Times New Roman"/>
          <w:szCs w:val="24"/>
        </w:rPr>
        <w:t xml:space="preserve">να </w:t>
      </w:r>
      <w:r>
        <w:rPr>
          <w:rFonts w:eastAsia="Times New Roman" w:cs="Times New Roman"/>
          <w:szCs w:val="24"/>
        </w:rPr>
        <w:t>μου απαντήσετε;</w:t>
      </w:r>
    </w:p>
    <w:p w14:paraId="02B3D34B"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της Νέας Δημοκρατίας)</w:t>
      </w:r>
    </w:p>
    <w:p w14:paraId="02B3D34C"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Εμείς στηρίζουμε τον κ. Βέμπερ. Ναι. Είναι εκπρόσωπος της μεγαλύτερης πολιτικής οικογένειας. Εσείς ποιον στηρίζετε;</w:t>
      </w:r>
    </w:p>
    <w:p w14:paraId="02B3D34D"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Και πώς θα συνδέσετε τις Βρυξέλλες με το </w:t>
      </w:r>
      <w:proofErr w:type="spellStart"/>
      <w:r>
        <w:rPr>
          <w:rFonts w:eastAsia="Times New Roman" w:cs="Times New Roman"/>
          <w:szCs w:val="24"/>
        </w:rPr>
        <w:t>Καράκας</w:t>
      </w:r>
      <w:proofErr w:type="spellEnd"/>
      <w:r>
        <w:rPr>
          <w:rFonts w:eastAsia="Times New Roman" w:cs="Times New Roman"/>
          <w:szCs w:val="24"/>
        </w:rPr>
        <w:t xml:space="preserve"> του κ. </w:t>
      </w:r>
      <w:proofErr w:type="spellStart"/>
      <w:r>
        <w:rPr>
          <w:rFonts w:eastAsia="Times New Roman" w:cs="Times New Roman"/>
          <w:szCs w:val="24"/>
        </w:rPr>
        <w:t>Μαδούρο</w:t>
      </w:r>
      <w:proofErr w:type="spellEnd"/>
      <w:r>
        <w:rPr>
          <w:rFonts w:eastAsia="Times New Roman" w:cs="Times New Roman"/>
          <w:szCs w:val="24"/>
        </w:rPr>
        <w:t>;</w:t>
      </w:r>
    </w:p>
    <w:p w14:paraId="02B3D34E"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2B3D34F" w14:textId="77777777" w:rsidR="008168EC" w:rsidRDefault="00DB43BE">
      <w:pPr>
        <w:spacing w:line="600" w:lineRule="auto"/>
        <w:ind w:firstLine="720"/>
        <w:jc w:val="both"/>
        <w:rPr>
          <w:rFonts w:eastAsia="Times New Roman" w:cs="Times New Roman"/>
          <w:szCs w:val="24"/>
        </w:rPr>
      </w:pPr>
      <w:r w:rsidRPr="009963EC">
        <w:rPr>
          <w:rFonts w:eastAsia="Times New Roman" w:cs="Times New Roman"/>
          <w:b/>
          <w:szCs w:val="24"/>
        </w:rPr>
        <w:t xml:space="preserve">ΠΡΟΕΔΡΟΣ (Νικόλαος </w:t>
      </w:r>
      <w:proofErr w:type="spellStart"/>
      <w:r w:rsidRPr="009963EC">
        <w:rPr>
          <w:rFonts w:eastAsia="Times New Roman" w:cs="Times New Roman"/>
          <w:b/>
          <w:szCs w:val="24"/>
        </w:rPr>
        <w:t>Βού</w:t>
      </w:r>
      <w:r w:rsidRPr="009963EC">
        <w:rPr>
          <w:rFonts w:eastAsia="Times New Roman" w:cs="Times New Roman"/>
          <w:b/>
          <w:szCs w:val="24"/>
        </w:rPr>
        <w:t>τσης</w:t>
      </w:r>
      <w:proofErr w:type="spellEnd"/>
      <w:r w:rsidRPr="009963EC">
        <w:rPr>
          <w:rFonts w:eastAsia="Times New Roman" w:cs="Times New Roman"/>
          <w:b/>
          <w:szCs w:val="24"/>
        </w:rPr>
        <w:t>):</w:t>
      </w:r>
      <w:r>
        <w:rPr>
          <w:rFonts w:eastAsia="Times New Roman" w:cs="Times New Roman"/>
          <w:szCs w:val="24"/>
        </w:rPr>
        <w:t xml:space="preserve"> Ησυχία, παρακαλώ.</w:t>
      </w:r>
    </w:p>
    <w:p w14:paraId="02B3D350" w14:textId="77777777" w:rsidR="008168EC" w:rsidRDefault="00DB43BE">
      <w:pPr>
        <w:spacing w:line="600" w:lineRule="auto"/>
        <w:ind w:firstLine="720"/>
        <w:jc w:val="both"/>
        <w:rPr>
          <w:rFonts w:eastAsia="Times New Roman" w:cs="Times New Roman"/>
          <w:szCs w:val="24"/>
        </w:rPr>
      </w:pPr>
      <w:r w:rsidRPr="009963EC">
        <w:rPr>
          <w:rFonts w:eastAsia="Times New Roman" w:cs="Times New Roman"/>
          <w:b/>
          <w:szCs w:val="24"/>
        </w:rPr>
        <w:t>ΚΥΡΙΑΚΟΣ ΜΗΤΣΟΤΑΚΗΣ (Πρόεδρος της Νέας Δημοκρατίας):</w:t>
      </w:r>
      <w:r>
        <w:rPr>
          <w:rFonts w:eastAsia="Times New Roman" w:cs="Times New Roman"/>
          <w:szCs w:val="24"/>
        </w:rPr>
        <w:t xml:space="preserve"> Υπάρχει λύση. Μπορείτε να ορίσετε πάλι σύνδεσμο τον κ. Παππά με την ευγενή υποστήριξη του κ. </w:t>
      </w:r>
      <w:proofErr w:type="spellStart"/>
      <w:r>
        <w:rPr>
          <w:rFonts w:eastAsia="Times New Roman" w:cs="Times New Roman"/>
          <w:szCs w:val="24"/>
        </w:rPr>
        <w:t>Πετσίτη</w:t>
      </w:r>
      <w:proofErr w:type="spellEnd"/>
      <w:r>
        <w:rPr>
          <w:rFonts w:eastAsia="Times New Roman" w:cs="Times New Roman"/>
          <w:szCs w:val="24"/>
        </w:rPr>
        <w:t xml:space="preserve"> και του κ. Αρτεμίου.</w:t>
      </w:r>
    </w:p>
    <w:p w14:paraId="02B3D351"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02B3D352"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Διότι ξέχασα, εκτός από τα σκάφη, κάνετε παρέα και με λαϊκά παιδιά, όπως ο κ. </w:t>
      </w:r>
      <w:proofErr w:type="spellStart"/>
      <w:r>
        <w:rPr>
          <w:rFonts w:eastAsia="Times New Roman" w:cs="Times New Roman"/>
          <w:szCs w:val="24"/>
        </w:rPr>
        <w:t>Πετσίτης</w:t>
      </w:r>
      <w:proofErr w:type="spellEnd"/>
      <w:r>
        <w:rPr>
          <w:rFonts w:eastAsia="Times New Roman" w:cs="Times New Roman"/>
          <w:szCs w:val="24"/>
        </w:rPr>
        <w:t>. Το ξέχασα αυτό. Μου διέφυγε.</w:t>
      </w:r>
    </w:p>
    <w:p w14:paraId="02B3D353"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2B3D354" w14:textId="77777777" w:rsidR="008168EC" w:rsidRDefault="00DB43BE">
      <w:pPr>
        <w:spacing w:line="600" w:lineRule="auto"/>
        <w:ind w:firstLine="720"/>
        <w:jc w:val="both"/>
        <w:rPr>
          <w:rFonts w:eastAsia="Times New Roman" w:cs="Times New Roman"/>
          <w:szCs w:val="24"/>
        </w:rPr>
      </w:pPr>
      <w:r w:rsidRPr="00130D68">
        <w:rPr>
          <w:rFonts w:eastAsia="Times New Roman" w:cs="Times New Roman"/>
          <w:b/>
          <w:szCs w:val="24"/>
        </w:rPr>
        <w:t xml:space="preserve">ΠΑΝΑΓΙΩΤΗΣ </w:t>
      </w:r>
      <w:r w:rsidRPr="00257086">
        <w:rPr>
          <w:rFonts w:eastAsia="Times New Roman" w:cs="Times New Roman"/>
          <w:b/>
          <w:szCs w:val="24"/>
        </w:rPr>
        <w:t>(</w:t>
      </w:r>
      <w:r>
        <w:rPr>
          <w:rFonts w:eastAsia="Times New Roman" w:cs="Times New Roman"/>
          <w:b/>
          <w:szCs w:val="24"/>
        </w:rPr>
        <w:t xml:space="preserve">ΠΑΝΟΣ) </w:t>
      </w:r>
      <w:r w:rsidRPr="00130D68">
        <w:rPr>
          <w:rFonts w:eastAsia="Times New Roman" w:cs="Times New Roman"/>
          <w:b/>
          <w:szCs w:val="24"/>
        </w:rPr>
        <w:t>ΣΚΟΥΡΟΛΙΑΚΟΣ:</w:t>
      </w:r>
      <w:r>
        <w:rPr>
          <w:rFonts w:eastAsia="Times New Roman" w:cs="Times New Roman"/>
          <w:szCs w:val="24"/>
        </w:rPr>
        <w:t xml:space="preserve"> Εσείς στηρίζετε τον κ. </w:t>
      </w:r>
      <w:proofErr w:type="spellStart"/>
      <w:r w:rsidRPr="00D0014F">
        <w:t>Γκουαϊδό</w:t>
      </w:r>
      <w:proofErr w:type="spellEnd"/>
      <w:r>
        <w:rPr>
          <w:rFonts w:eastAsia="Times New Roman" w:cs="Times New Roman"/>
          <w:szCs w:val="24"/>
        </w:rPr>
        <w:t>;</w:t>
      </w:r>
    </w:p>
    <w:p w14:paraId="02B3D355" w14:textId="77777777" w:rsidR="008168EC" w:rsidRDefault="00DB43BE">
      <w:pPr>
        <w:spacing w:line="600" w:lineRule="auto"/>
        <w:ind w:firstLine="720"/>
        <w:jc w:val="both"/>
        <w:rPr>
          <w:rFonts w:eastAsia="Times New Roman" w:cs="Times New Roman"/>
          <w:szCs w:val="24"/>
        </w:rPr>
      </w:pPr>
      <w:r w:rsidRPr="00764572">
        <w:rPr>
          <w:rFonts w:eastAsia="Times New Roman" w:cs="Times New Roman"/>
          <w:b/>
          <w:szCs w:val="24"/>
        </w:rPr>
        <w:t xml:space="preserve">ΠΡΟΕΔΡΟΣ (Νικόλαος </w:t>
      </w:r>
      <w:proofErr w:type="spellStart"/>
      <w:r w:rsidRPr="00764572">
        <w:rPr>
          <w:rFonts w:eastAsia="Times New Roman" w:cs="Times New Roman"/>
          <w:b/>
          <w:szCs w:val="24"/>
        </w:rPr>
        <w:t>Βούτσης</w:t>
      </w:r>
      <w:proofErr w:type="spellEnd"/>
      <w:r w:rsidRPr="00764572">
        <w:rPr>
          <w:rFonts w:eastAsia="Times New Roman" w:cs="Times New Roman"/>
          <w:b/>
          <w:szCs w:val="24"/>
        </w:rPr>
        <w:t>):</w:t>
      </w:r>
      <w:r>
        <w:rPr>
          <w:rFonts w:eastAsia="Times New Roman" w:cs="Times New Roman"/>
          <w:szCs w:val="24"/>
        </w:rPr>
        <w:t xml:space="preserve"> Κάντε ησυχία, παρακαλ</w:t>
      </w:r>
      <w:r>
        <w:rPr>
          <w:rFonts w:eastAsia="Times New Roman" w:cs="Times New Roman"/>
          <w:szCs w:val="24"/>
        </w:rPr>
        <w:t>ώ.</w:t>
      </w:r>
    </w:p>
    <w:p w14:paraId="02B3D356" w14:textId="77777777" w:rsidR="008168EC" w:rsidRDefault="00DB43BE">
      <w:pPr>
        <w:spacing w:line="600" w:lineRule="auto"/>
        <w:ind w:firstLine="720"/>
        <w:jc w:val="both"/>
        <w:rPr>
          <w:rFonts w:eastAsia="Times New Roman" w:cs="Times New Roman"/>
          <w:szCs w:val="24"/>
        </w:rPr>
      </w:pPr>
      <w:r w:rsidRPr="00764572">
        <w:rPr>
          <w:rFonts w:eastAsia="Times New Roman" w:cs="Times New Roman"/>
          <w:b/>
          <w:szCs w:val="24"/>
        </w:rPr>
        <w:t>ΚΥΡΙΑΚΟΣ ΜΗΤΣΟΤΑΚΗΣ (Πρόεδρος της Νέας Δημοκρατίας):</w:t>
      </w:r>
      <w:r>
        <w:rPr>
          <w:rFonts w:eastAsia="Times New Roman" w:cs="Times New Roman"/>
          <w:szCs w:val="24"/>
        </w:rPr>
        <w:t xml:space="preserve"> Εμείς, κύριε συνάδελφε, ναι, στηρίζουμε τον κ. </w:t>
      </w:r>
      <w:proofErr w:type="spellStart"/>
      <w:r w:rsidRPr="00D0014F">
        <w:t>Γκουαϊδό</w:t>
      </w:r>
      <w:proofErr w:type="spellEnd"/>
      <w:r>
        <w:rPr>
          <w:rFonts w:eastAsia="Times New Roman"/>
          <w:color w:val="545454"/>
          <w:szCs w:val="24"/>
        </w:rPr>
        <w:t xml:space="preserve"> </w:t>
      </w:r>
      <w:r>
        <w:rPr>
          <w:rFonts w:eastAsia="Times New Roman" w:cs="Times New Roman"/>
          <w:szCs w:val="24"/>
        </w:rPr>
        <w:t xml:space="preserve">για μεταβατικό </w:t>
      </w:r>
      <w:r>
        <w:rPr>
          <w:rFonts w:eastAsia="Times New Roman" w:cs="Times New Roman"/>
          <w:szCs w:val="24"/>
        </w:rPr>
        <w:t xml:space="preserve">πρόεδρο </w:t>
      </w:r>
      <w:r>
        <w:rPr>
          <w:rFonts w:eastAsia="Times New Roman" w:cs="Times New Roman"/>
          <w:szCs w:val="24"/>
        </w:rPr>
        <w:t xml:space="preserve">της Βενεζουέλας απέναντι στη χούντα του </w:t>
      </w:r>
      <w:proofErr w:type="spellStart"/>
      <w:r>
        <w:rPr>
          <w:rFonts w:eastAsia="Times New Roman" w:cs="Times New Roman"/>
          <w:szCs w:val="24"/>
        </w:rPr>
        <w:t>Μαδούρο</w:t>
      </w:r>
      <w:proofErr w:type="spellEnd"/>
      <w:r>
        <w:rPr>
          <w:rFonts w:eastAsia="Times New Roman" w:cs="Times New Roman"/>
          <w:szCs w:val="24"/>
        </w:rPr>
        <w:t>. Εσείς να μας εξηγήσετε γιατί στηρίζετε ένα καθεστώς που ποδοπατά διαδηλω</w:t>
      </w:r>
      <w:r>
        <w:rPr>
          <w:rFonts w:eastAsia="Times New Roman" w:cs="Times New Roman"/>
          <w:szCs w:val="24"/>
        </w:rPr>
        <w:t>τές με τα τανκς.</w:t>
      </w:r>
    </w:p>
    <w:p w14:paraId="02B3D357"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 xml:space="preserve">Τι σας συνδέει, επιτέλους, με τη Βενεζουέλα; Θα πέσει κάποια στιγμή το καθεστώς του </w:t>
      </w:r>
      <w:proofErr w:type="spellStart"/>
      <w:r>
        <w:rPr>
          <w:rFonts w:eastAsia="Times New Roman" w:cs="Times New Roman"/>
          <w:szCs w:val="24"/>
        </w:rPr>
        <w:t>Μαδούρο</w:t>
      </w:r>
      <w:proofErr w:type="spellEnd"/>
      <w:r>
        <w:rPr>
          <w:rFonts w:eastAsia="Times New Roman" w:cs="Times New Roman"/>
          <w:szCs w:val="24"/>
        </w:rPr>
        <w:t xml:space="preserve"> και θα μάθουμε την αλήθεια και τότε θα αρχίσετε πραγματικά να ιδρώνετε. Θα έρθει η ώρα του.</w:t>
      </w:r>
    </w:p>
    <w:p w14:paraId="02B3D358"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B3D359"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πέναντι, λοιπόν, στην αμηχανία του ΣΥΡΙΖΑ, εμείς, κύριε Τσίπρα, αντιπαραθέτουμε πέντε λόγους, για τους οποίους εμείς διεκδικούμε μια μεγάλη, μια καθαρή νίκη στις ευρωεκλογές, έτσι ώστε να συνδέσουμε εθνικές προτεραιότητες με ευρωπαϊκές στοχεύσεις. </w:t>
      </w:r>
    </w:p>
    <w:p w14:paraId="02B3D35A"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Ο πρώτο</w:t>
      </w:r>
      <w:r>
        <w:rPr>
          <w:rFonts w:eastAsia="Times New Roman" w:cs="Times New Roman"/>
          <w:szCs w:val="24"/>
        </w:rPr>
        <w:t>ς λόγος είναι διότι εμείς είμαστε υπερήφανοι που η παράταξή μας με τον ιδρυτή μας, τον Κωνσταντίνο Καραμανλή, έβαλε την Ελλάδα στην Ευρώπη, όταν κάποιοι από εσάς διαδηλώνατε στους δρόμους και φωνάζατε άλλα συνθήματα, στην Ευρώπη της ασφάλειας και της ευημε</w:t>
      </w:r>
      <w:r>
        <w:rPr>
          <w:rFonts w:eastAsia="Times New Roman" w:cs="Times New Roman"/>
          <w:szCs w:val="24"/>
        </w:rPr>
        <w:t>ρίας.</w:t>
      </w:r>
    </w:p>
    <w:p w14:paraId="02B3D35B"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B3D35C"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 xml:space="preserve">Ο δεύτερος λόγος είναι διότι το δικό μας πρόγραμμα έχει λύσεις που σχετίζονται με τις προτεραιότητες της Ευρώπης, όπως η προστασία των συνόρων μας ως κοινοτικών. </w:t>
      </w:r>
    </w:p>
    <w:p w14:paraId="02B3D35D"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Να δω πότε θα το πείτε αυτό κάποι</w:t>
      </w:r>
      <w:r>
        <w:rPr>
          <w:rFonts w:eastAsia="Times New Roman" w:cs="Times New Roman"/>
          <w:szCs w:val="24"/>
        </w:rPr>
        <w:t>α στιγμή, κύριε Τσίπρα, ότι πρέπει η Ελλάδα να φυλάσσει τα σύνορά της. Να το ακούσω από το στόμα σας. Να το ακούσω, επιτέλους, από το στόμα σας. Να το ακούσουμε.</w:t>
      </w:r>
    </w:p>
    <w:p w14:paraId="02B3D35E"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Νέες δουλειές με επενδύσεις ευρωπαϊκών κεφαλαίων, έμφαση στην καινοτομία, αλλά και στην προστα</w:t>
      </w:r>
      <w:r>
        <w:rPr>
          <w:rFonts w:eastAsia="Times New Roman" w:cs="Times New Roman"/>
          <w:szCs w:val="24"/>
        </w:rPr>
        <w:t>σία απέναντι στην κλιματική αλλαγή, πόροι για τους αγρότες, για τη νέα αγροτική πολιτική. Λέξη δεν ακούσαμε γι’ αυτά. Για τη νέα Κοινή Αγροτική Πολιτική 2021-2017 κουβέντα δεν έχετε πει. Ειδικά μέτρα για τα νησιά μας και τις ορεινές περιοχές. Μπορούμε να δ</w:t>
      </w:r>
      <w:r>
        <w:rPr>
          <w:rFonts w:eastAsia="Times New Roman" w:cs="Times New Roman"/>
          <w:szCs w:val="24"/>
        </w:rPr>
        <w:t>ουλέψουμε μαζί με την Ευρώπη για να έχουμε μια ισχυρή Ελλάδα σε μια ισχυρή Ευρώπη.</w:t>
      </w:r>
    </w:p>
    <w:p w14:paraId="02B3D35F"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Και, ναι, κύριε Τσίπρα, σας ενοχλεί ότι σε αυτές τις διεκδικήσεις μας θα έχουμε ισχυρούς συμμάχους, γιατί, ναι, υπάρχουν κάποιοι στην Ευρώπη, μέσα στους οποίους είναι και ο </w:t>
      </w:r>
      <w:r>
        <w:rPr>
          <w:rFonts w:eastAsia="Times New Roman" w:cs="Times New Roman"/>
          <w:szCs w:val="24"/>
        </w:rPr>
        <w:t xml:space="preserve">κ. Βέμπερ, που είναι διατεθειμένοι να ανοίξουν </w:t>
      </w:r>
      <w:r>
        <w:rPr>
          <w:rFonts w:eastAsia="Times New Roman" w:cs="Times New Roman"/>
          <w:szCs w:val="24"/>
        </w:rPr>
        <w:lastRenderedPageBreak/>
        <w:t>τη συζήτηση για τα πρωτογενή πλεονάσματα. Αυτήν την συζήτηση που εσείς δεν θέλετε να ανοίξουν, κάποιοι άλλοι θέλουν να την ανοίξουν.</w:t>
      </w:r>
    </w:p>
    <w:p w14:paraId="02B3D360"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Και εγώ ρωτώ τους Έλληνες πολίτες: Είναι καλό, μιας και ψηφίζουμε για την </w:t>
      </w:r>
      <w:r>
        <w:rPr>
          <w:rFonts w:eastAsia="Times New Roman" w:cs="Times New Roman"/>
          <w:szCs w:val="24"/>
        </w:rPr>
        <w:t>Ελλάδα και την Ευρώπη, η επόμενη Κυβέρνηση να ανήκει στη μεγαλύτερη ευρωπαϊκή πολιτική οικογένεια ή να ανήκει στο πουθενά, κάπου μετέωρη μεταξύ ευρωπαίων σοσιαλιστών, αριστερών, πρασίνων, δεν ξέρω που αλλού θα θελήσετε να ενταχθείτε; Είναι κακό αυτό; Εάν π</w:t>
      </w:r>
      <w:r>
        <w:rPr>
          <w:rFonts w:eastAsia="Times New Roman" w:cs="Times New Roman"/>
          <w:szCs w:val="24"/>
        </w:rPr>
        <w:t>ετύχουμε τη μείωση των πλεονασμάτων, θα είναι κακό για τη χώρα ή καλό;</w:t>
      </w:r>
    </w:p>
    <w:p w14:paraId="02B3D361"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2B3D362"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Κάντε ησυχία, παρακαλώ.</w:t>
      </w:r>
    </w:p>
    <w:p w14:paraId="02B3D363" w14:textId="77777777" w:rsidR="008168EC" w:rsidRDefault="00DB43BE">
      <w:pPr>
        <w:spacing w:line="600" w:lineRule="auto"/>
        <w:ind w:firstLine="720"/>
        <w:jc w:val="both"/>
        <w:rPr>
          <w:rFonts w:eastAsia="Times New Roman" w:cs="Times New Roman"/>
          <w:szCs w:val="24"/>
        </w:rPr>
      </w:pPr>
      <w:r w:rsidRPr="00A877E3">
        <w:rPr>
          <w:rFonts w:eastAsia="Times New Roman" w:cs="Times New Roman"/>
          <w:b/>
          <w:szCs w:val="24"/>
        </w:rPr>
        <w:lastRenderedPageBreak/>
        <w:t>ΚΥΡΙΑΚΟΣ ΜΗΤΣΟΤΑΚΗΣ (Πρόεδρος της Νέας Δημοκρατίας):</w:t>
      </w:r>
      <w:r>
        <w:rPr>
          <w:rFonts w:eastAsia="Times New Roman" w:cs="Times New Roman"/>
          <w:szCs w:val="24"/>
        </w:rPr>
        <w:t xml:space="preserve"> Ο τρίτος λόγος είναι ότι η Νέα Δημοκρατία πρωταγωνιστεί </w:t>
      </w:r>
      <w:r>
        <w:rPr>
          <w:rFonts w:eastAsia="Times New Roman" w:cs="Times New Roman"/>
          <w:szCs w:val="24"/>
        </w:rPr>
        <w:t xml:space="preserve">στη μάχη κατά του δεξιού, αλλά και του αριστερού λαϊκισμού και η πραγματικότητα είναι ότι μόνο οι σύγχρονες κεντροδεξιές παρατάξεις μπορεί να γίνουν ανάχωμα απέναντι στα άκρα και στη λαϊκίστικη δημαγωγία. </w:t>
      </w:r>
    </w:p>
    <w:p w14:paraId="02B3D364"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t>Έχετε ξεχάσει τελευταία, έχετε σταματήσει να με πα</w:t>
      </w:r>
      <w:r>
        <w:rPr>
          <w:rFonts w:eastAsia="Times New Roman"/>
          <w:szCs w:val="24"/>
        </w:rPr>
        <w:t xml:space="preserve">ραλληλίζετε με τον κ. </w:t>
      </w:r>
      <w:proofErr w:type="spellStart"/>
      <w:r>
        <w:rPr>
          <w:rFonts w:eastAsia="Times New Roman"/>
          <w:szCs w:val="24"/>
        </w:rPr>
        <w:t>Όρμπαν</w:t>
      </w:r>
      <w:proofErr w:type="spellEnd"/>
      <w:r>
        <w:rPr>
          <w:rFonts w:eastAsia="Times New Roman"/>
          <w:szCs w:val="24"/>
        </w:rPr>
        <w:t xml:space="preserve">. Τώρα ανακαλύψατε τον κ. </w:t>
      </w:r>
      <w:r>
        <w:rPr>
          <w:rFonts w:eastAsia="Times New Roman"/>
          <w:szCs w:val="24"/>
        </w:rPr>
        <w:t>Βέμπερ</w:t>
      </w:r>
      <w:r>
        <w:rPr>
          <w:rFonts w:eastAsia="Times New Roman"/>
          <w:szCs w:val="24"/>
        </w:rPr>
        <w:t>. Μόνο που δεν είπατε σήμερα «</w:t>
      </w:r>
      <w:r>
        <w:rPr>
          <w:rFonts w:eastAsia="Times New Roman"/>
          <w:szCs w:val="24"/>
          <w:lang w:val="en-US"/>
        </w:rPr>
        <w:t>Go</w:t>
      </w:r>
      <w:r w:rsidRPr="00FD3B38">
        <w:rPr>
          <w:rFonts w:eastAsia="Times New Roman"/>
          <w:szCs w:val="24"/>
        </w:rPr>
        <w:t xml:space="preserve"> </w:t>
      </w:r>
      <w:r>
        <w:rPr>
          <w:rFonts w:eastAsia="Times New Roman"/>
          <w:szCs w:val="24"/>
          <w:lang w:val="en-US"/>
        </w:rPr>
        <w:t>back</w:t>
      </w:r>
      <w:r w:rsidRPr="00FD3B38">
        <w:rPr>
          <w:rFonts w:eastAsia="Times New Roman"/>
          <w:szCs w:val="24"/>
        </w:rPr>
        <w:t xml:space="preserve">, </w:t>
      </w:r>
      <w:proofErr w:type="spellStart"/>
      <w:r>
        <w:rPr>
          <w:rFonts w:eastAsia="Times New Roman"/>
          <w:szCs w:val="24"/>
          <w:lang w:val="en-US"/>
        </w:rPr>
        <w:t>Mr</w:t>
      </w:r>
      <w:proofErr w:type="spellEnd"/>
      <w:r w:rsidRPr="00FD3B38">
        <w:rPr>
          <w:rFonts w:eastAsia="Times New Roman"/>
          <w:szCs w:val="24"/>
        </w:rPr>
        <w:t xml:space="preserve">. </w:t>
      </w:r>
      <w:r>
        <w:rPr>
          <w:rFonts w:eastAsia="Times New Roman"/>
          <w:szCs w:val="24"/>
          <w:lang w:val="en-US"/>
        </w:rPr>
        <w:t>Weber</w:t>
      </w:r>
      <w:r w:rsidRPr="00FD3B38">
        <w:rPr>
          <w:rFonts w:eastAsia="Times New Roman"/>
          <w:szCs w:val="24"/>
        </w:rPr>
        <w:t>!</w:t>
      </w:r>
      <w:r>
        <w:rPr>
          <w:rFonts w:eastAsia="Times New Roman"/>
          <w:szCs w:val="24"/>
        </w:rPr>
        <w:t>», για να θυμηθούμε τα «</w:t>
      </w:r>
      <w:r>
        <w:rPr>
          <w:rFonts w:eastAsia="Times New Roman"/>
          <w:szCs w:val="24"/>
          <w:lang w:val="en-US"/>
        </w:rPr>
        <w:t>Go</w:t>
      </w:r>
      <w:r w:rsidRPr="00FD3B38">
        <w:rPr>
          <w:rFonts w:eastAsia="Times New Roman"/>
          <w:szCs w:val="24"/>
        </w:rPr>
        <w:t xml:space="preserve"> </w:t>
      </w:r>
      <w:r>
        <w:rPr>
          <w:rFonts w:eastAsia="Times New Roman"/>
          <w:szCs w:val="24"/>
          <w:lang w:val="en-US"/>
        </w:rPr>
        <w:t>back</w:t>
      </w:r>
      <w:r w:rsidRPr="00FD3B38">
        <w:rPr>
          <w:rFonts w:eastAsia="Times New Roman"/>
          <w:szCs w:val="24"/>
        </w:rPr>
        <w:t xml:space="preserve">, </w:t>
      </w:r>
      <w:r>
        <w:rPr>
          <w:rFonts w:eastAsia="Times New Roman"/>
          <w:szCs w:val="24"/>
          <w:lang w:val="en-US"/>
        </w:rPr>
        <w:t>Madame</w:t>
      </w:r>
      <w:r w:rsidRPr="00FD3B38">
        <w:rPr>
          <w:rFonts w:eastAsia="Times New Roman"/>
          <w:szCs w:val="24"/>
        </w:rPr>
        <w:t xml:space="preserve"> </w:t>
      </w:r>
      <w:r>
        <w:rPr>
          <w:rFonts w:eastAsia="Times New Roman"/>
          <w:szCs w:val="24"/>
          <w:lang w:val="en-US"/>
        </w:rPr>
        <w:t>Merkel</w:t>
      </w:r>
      <w:r>
        <w:rPr>
          <w:rFonts w:eastAsia="Times New Roman"/>
          <w:szCs w:val="24"/>
        </w:rPr>
        <w:t>», τα οποία λέγατε.</w:t>
      </w:r>
    </w:p>
    <w:p w14:paraId="02B3D365"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Όμως, τον κ. </w:t>
      </w:r>
      <w:proofErr w:type="spellStart"/>
      <w:r>
        <w:rPr>
          <w:rFonts w:eastAsia="Times New Roman"/>
          <w:szCs w:val="24"/>
        </w:rPr>
        <w:t>Όρμπαν</w:t>
      </w:r>
      <w:proofErr w:type="spellEnd"/>
      <w:r>
        <w:rPr>
          <w:rFonts w:eastAsia="Times New Roman"/>
          <w:szCs w:val="24"/>
        </w:rPr>
        <w:t xml:space="preserve"> τον ξεχάσατε, διότι δεν σας βολεύει το ότι πρώτος εγώ έθεσα τ</w:t>
      </w:r>
      <w:r>
        <w:rPr>
          <w:rFonts w:eastAsia="Times New Roman"/>
          <w:szCs w:val="24"/>
        </w:rPr>
        <w:t xml:space="preserve">ο ζήτημα της απαράδεκτης συμπεριφοράς του, διότι μόνο εμείς τελικά, η σύγχρονη Κεντροδεξιά, μπορούμε να μιλάμε ταυτόχρονα για μια ανοιχτή Ευρώπη και για μια ασφαλή Ευρώπη και να ενσωματώνουμε θετικά ακόμα και κριτικές προσεγγίσεις για </w:t>
      </w:r>
      <w:r>
        <w:rPr>
          <w:rFonts w:eastAsia="Times New Roman"/>
          <w:szCs w:val="24"/>
        </w:rPr>
        <w:lastRenderedPageBreak/>
        <w:t>τη σημερινή Ευρωπαϊκή</w:t>
      </w:r>
      <w:r>
        <w:rPr>
          <w:rFonts w:eastAsia="Times New Roman"/>
          <w:szCs w:val="24"/>
        </w:rPr>
        <w:t xml:space="preserve"> Ένωση, διότι μόνο η Νέα Δημοκρατία συνδυάζει την πραγματική ευρωπαϊκή συνεργασία με τον αληθινό πατριωτισμό. </w:t>
      </w:r>
    </w:p>
    <w:p w14:paraId="02B3D366"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Ο τέταρτος λόγος είναι –και επιτρέψτε μου να το πω- ότι έχουμε το καλύτερο </w:t>
      </w:r>
      <w:proofErr w:type="spellStart"/>
      <w:r>
        <w:rPr>
          <w:rFonts w:eastAsia="Times New Roman"/>
          <w:szCs w:val="24"/>
        </w:rPr>
        <w:t>ευρωψηφοδέλτιο</w:t>
      </w:r>
      <w:proofErr w:type="spellEnd"/>
      <w:r>
        <w:rPr>
          <w:rFonts w:eastAsia="Times New Roman"/>
          <w:szCs w:val="24"/>
        </w:rPr>
        <w:t xml:space="preserve">. </w:t>
      </w:r>
    </w:p>
    <w:p w14:paraId="02B3D367" w14:textId="77777777" w:rsidR="008168EC" w:rsidRDefault="00DB43BE">
      <w:pPr>
        <w:tabs>
          <w:tab w:val="left" w:pos="2738"/>
          <w:tab w:val="center" w:pos="4753"/>
          <w:tab w:val="left" w:pos="5723"/>
        </w:tabs>
        <w:spacing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πτέρυγα του ΣΥΡΙΖΑ)</w:t>
      </w:r>
    </w:p>
    <w:p w14:paraId="02B3D368"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t>Θα το αποφασίσουν οι πολίτες, μην ανησυχείτε!</w:t>
      </w:r>
    </w:p>
    <w:p w14:paraId="02B3D369" w14:textId="77777777" w:rsidR="008168EC" w:rsidRDefault="00DB43BE">
      <w:pPr>
        <w:tabs>
          <w:tab w:val="left" w:pos="2738"/>
          <w:tab w:val="center" w:pos="4753"/>
          <w:tab w:val="left" w:pos="5723"/>
        </w:tabs>
        <w:spacing w:line="600" w:lineRule="auto"/>
        <w:ind w:firstLine="720"/>
        <w:jc w:val="both"/>
        <w:rPr>
          <w:rFonts w:eastAsia="Times New Roman"/>
          <w:szCs w:val="24"/>
        </w:rPr>
      </w:pPr>
      <w:r w:rsidRPr="009E536A">
        <w:rPr>
          <w:rFonts w:eastAsia="Times New Roman"/>
          <w:b/>
          <w:szCs w:val="24"/>
        </w:rPr>
        <w:t xml:space="preserve">ΠΡΟΕΔΡΟΣ (Νικόλαος </w:t>
      </w:r>
      <w:proofErr w:type="spellStart"/>
      <w:r w:rsidRPr="009E536A">
        <w:rPr>
          <w:rFonts w:eastAsia="Times New Roman"/>
          <w:b/>
          <w:szCs w:val="24"/>
        </w:rPr>
        <w:t>Βούτσης</w:t>
      </w:r>
      <w:proofErr w:type="spellEnd"/>
      <w:r w:rsidRPr="009E536A">
        <w:rPr>
          <w:rFonts w:eastAsia="Times New Roman"/>
          <w:b/>
          <w:szCs w:val="24"/>
        </w:rPr>
        <w:t xml:space="preserve">): </w:t>
      </w:r>
      <w:r>
        <w:rPr>
          <w:rFonts w:eastAsia="Times New Roman"/>
          <w:szCs w:val="24"/>
        </w:rPr>
        <w:t xml:space="preserve">Κάνετε ησυχία, παρακαλώ! </w:t>
      </w:r>
    </w:p>
    <w:p w14:paraId="02B3D36A"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Δεν ανακυκλώσαμε εμείς το παλιό </w:t>
      </w:r>
      <w:proofErr w:type="spellStart"/>
      <w:r>
        <w:rPr>
          <w:rFonts w:eastAsia="Times New Roman"/>
          <w:szCs w:val="24"/>
        </w:rPr>
        <w:t>ευρωψηφοδέλτιο</w:t>
      </w:r>
      <w:proofErr w:type="spellEnd"/>
      <w:r>
        <w:rPr>
          <w:rFonts w:eastAsia="Times New Roman"/>
          <w:szCs w:val="24"/>
        </w:rPr>
        <w:t xml:space="preserve">, το οποίο βαφτίσατε νέο. Δεν έχουμε τον κ. </w:t>
      </w:r>
      <w:proofErr w:type="spellStart"/>
      <w:r>
        <w:rPr>
          <w:rFonts w:eastAsia="Times New Roman"/>
          <w:szCs w:val="24"/>
        </w:rPr>
        <w:t>Κουρουμπλή</w:t>
      </w:r>
      <w:proofErr w:type="spellEnd"/>
      <w:r>
        <w:rPr>
          <w:rFonts w:eastAsia="Times New Roman"/>
          <w:szCs w:val="24"/>
        </w:rPr>
        <w:t xml:space="preserve"> σ</w:t>
      </w:r>
      <w:r>
        <w:rPr>
          <w:rFonts w:eastAsia="Times New Roman"/>
          <w:szCs w:val="24"/>
        </w:rPr>
        <w:t>το ψηφοδέλτιό μας, είμαστε υπερήφανοι για αυτό!</w:t>
      </w:r>
      <w:r w:rsidRPr="001915B1">
        <w:rPr>
          <w:rFonts w:eastAsia="Times New Roman"/>
          <w:szCs w:val="24"/>
        </w:rPr>
        <w:t xml:space="preserve"> </w:t>
      </w:r>
      <w:r>
        <w:rPr>
          <w:rFonts w:eastAsia="Times New Roman"/>
          <w:szCs w:val="24"/>
        </w:rPr>
        <w:t>Εσείς ανακυκλώσατε το δήθεν παλιό, το οποίο κατακεραυνώσατε και το στέλνετε τώρα στην Ευρωβουλή!</w:t>
      </w:r>
    </w:p>
    <w:p w14:paraId="02B3D36B" w14:textId="77777777" w:rsidR="008168EC" w:rsidRDefault="00DB43BE">
      <w:pPr>
        <w:tabs>
          <w:tab w:val="left" w:pos="2738"/>
          <w:tab w:val="center" w:pos="4753"/>
          <w:tab w:val="left" w:pos="5723"/>
        </w:tabs>
        <w:spacing w:line="600" w:lineRule="auto"/>
        <w:ind w:firstLine="720"/>
        <w:jc w:val="center"/>
        <w:rPr>
          <w:rFonts w:eastAsia="Times New Roman"/>
          <w:szCs w:val="24"/>
        </w:rPr>
      </w:pPr>
      <w:r w:rsidRPr="00113FB1">
        <w:rPr>
          <w:rFonts w:eastAsia="Times New Roman"/>
          <w:szCs w:val="24"/>
        </w:rPr>
        <w:t>(Χειροκροτήματα από την πτέρυγα της Νέας Δημοκρατίας)</w:t>
      </w:r>
    </w:p>
    <w:p w14:paraId="02B3D36C"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 xml:space="preserve">Συναντιέται η εμπειρία και η ανανέωση, η συνέχεια και η </w:t>
      </w:r>
      <w:r>
        <w:rPr>
          <w:rFonts w:eastAsia="Times New Roman"/>
          <w:szCs w:val="24"/>
        </w:rPr>
        <w:t>διεύρυνση και σε αυτό το ψηφοδέλτιο…</w:t>
      </w:r>
    </w:p>
    <w:p w14:paraId="02B3D36D" w14:textId="77777777" w:rsidR="008168EC" w:rsidRDefault="00DB43BE">
      <w:pPr>
        <w:tabs>
          <w:tab w:val="left" w:pos="2738"/>
          <w:tab w:val="center" w:pos="4753"/>
          <w:tab w:val="left" w:pos="5723"/>
        </w:tabs>
        <w:spacing w:line="600" w:lineRule="auto"/>
        <w:ind w:firstLine="720"/>
        <w:jc w:val="center"/>
        <w:rPr>
          <w:rFonts w:eastAsia="Times New Roman"/>
          <w:szCs w:val="24"/>
        </w:rPr>
      </w:pPr>
      <w:r>
        <w:rPr>
          <w:rFonts w:eastAsia="Times New Roman"/>
          <w:szCs w:val="24"/>
        </w:rPr>
        <w:t>(Θόρυβος από την πτέρυγα του ΣΥΡΙΖΑ)</w:t>
      </w:r>
    </w:p>
    <w:p w14:paraId="02B3D36E"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Κύριε Πρόεδρε, θα κάνετε τη δουλειά σας; </w:t>
      </w:r>
    </w:p>
    <w:p w14:paraId="02B3D36F" w14:textId="77777777" w:rsidR="008168EC" w:rsidRDefault="00DB43BE">
      <w:pPr>
        <w:tabs>
          <w:tab w:val="left" w:pos="2738"/>
          <w:tab w:val="center" w:pos="4753"/>
          <w:tab w:val="left" w:pos="5723"/>
        </w:tabs>
        <w:spacing w:line="600" w:lineRule="auto"/>
        <w:ind w:firstLine="720"/>
        <w:jc w:val="both"/>
        <w:rPr>
          <w:rFonts w:eastAsia="Times New Roman"/>
          <w:szCs w:val="24"/>
        </w:rPr>
      </w:pPr>
      <w:r w:rsidRPr="009E536A">
        <w:rPr>
          <w:rFonts w:eastAsia="Times New Roman"/>
          <w:b/>
          <w:szCs w:val="24"/>
        </w:rPr>
        <w:t xml:space="preserve">ΠΡΟΕΔΡΟΣ (Νικόλαος </w:t>
      </w:r>
      <w:proofErr w:type="spellStart"/>
      <w:r w:rsidRPr="009E536A">
        <w:rPr>
          <w:rFonts w:eastAsia="Times New Roman"/>
          <w:b/>
          <w:szCs w:val="24"/>
        </w:rPr>
        <w:t>Βούτσης</w:t>
      </w:r>
      <w:proofErr w:type="spellEnd"/>
      <w:r w:rsidRPr="009E536A">
        <w:rPr>
          <w:rFonts w:eastAsia="Times New Roman"/>
          <w:b/>
          <w:szCs w:val="24"/>
        </w:rPr>
        <w:t xml:space="preserve">): </w:t>
      </w:r>
      <w:r>
        <w:rPr>
          <w:rFonts w:eastAsia="Times New Roman"/>
          <w:szCs w:val="24"/>
        </w:rPr>
        <w:t xml:space="preserve">Την κάνω καλύτερα από ό,τι μπορείτε να φανταστείτε εσείς. Σας παρακαλώ πολύ, εντάξει; </w:t>
      </w:r>
    </w:p>
    <w:p w14:paraId="02B3D370" w14:textId="77777777" w:rsidR="008168EC" w:rsidRDefault="00DB43BE">
      <w:pPr>
        <w:tabs>
          <w:tab w:val="left" w:pos="2738"/>
          <w:tab w:val="center" w:pos="4753"/>
          <w:tab w:val="left" w:pos="5723"/>
        </w:tabs>
        <w:spacing w:line="600" w:lineRule="auto"/>
        <w:ind w:firstLine="720"/>
        <w:jc w:val="both"/>
        <w:rPr>
          <w:rFonts w:eastAsia="Times New Roman"/>
          <w:szCs w:val="24"/>
        </w:rPr>
      </w:pPr>
      <w:r w:rsidRPr="006954AF">
        <w:rPr>
          <w:rFonts w:eastAsia="Times New Roman"/>
          <w:b/>
          <w:szCs w:val="24"/>
        </w:rPr>
        <w:t>ΚΥΡΙΑΚΟΣ ΜΗΤΣΟΤΑΚΗΣ (Πρό</w:t>
      </w:r>
      <w:r w:rsidRPr="006954AF">
        <w:rPr>
          <w:rFonts w:eastAsia="Times New Roman"/>
          <w:b/>
          <w:szCs w:val="24"/>
        </w:rPr>
        <w:t>εδρος της Νέας Δημοκρατίας):</w:t>
      </w:r>
      <w:r>
        <w:rPr>
          <w:rFonts w:eastAsia="Times New Roman"/>
          <w:szCs w:val="24"/>
        </w:rPr>
        <w:t xml:space="preserve"> Δεν νομίζω ότι την κάνετε πολύ καλά. Δεν θέλω να…</w:t>
      </w:r>
    </w:p>
    <w:p w14:paraId="02B3D371" w14:textId="77777777" w:rsidR="008168EC" w:rsidRDefault="00DB43BE">
      <w:pPr>
        <w:tabs>
          <w:tab w:val="left" w:pos="2738"/>
          <w:tab w:val="center" w:pos="4753"/>
          <w:tab w:val="left" w:pos="5723"/>
        </w:tabs>
        <w:spacing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πτέρυγα του ΣΥΡΙΖΑ)</w:t>
      </w:r>
    </w:p>
    <w:p w14:paraId="02B3D372" w14:textId="77777777" w:rsidR="008168EC" w:rsidRDefault="00DB43BE">
      <w:pPr>
        <w:tabs>
          <w:tab w:val="left" w:pos="2738"/>
          <w:tab w:val="center" w:pos="4753"/>
          <w:tab w:val="left" w:pos="5723"/>
        </w:tabs>
        <w:spacing w:line="600" w:lineRule="auto"/>
        <w:ind w:firstLine="720"/>
        <w:jc w:val="both"/>
        <w:rPr>
          <w:rFonts w:eastAsia="Times New Roman"/>
          <w:szCs w:val="24"/>
        </w:rPr>
      </w:pPr>
      <w:r w:rsidRPr="009E536A">
        <w:rPr>
          <w:rFonts w:eastAsia="Times New Roman"/>
          <w:b/>
          <w:szCs w:val="24"/>
        </w:rPr>
        <w:t xml:space="preserve">ΠΡΟΕΔΡΟΣ (Νικόλαος </w:t>
      </w:r>
      <w:proofErr w:type="spellStart"/>
      <w:r w:rsidRPr="009E536A">
        <w:rPr>
          <w:rFonts w:eastAsia="Times New Roman"/>
          <w:b/>
          <w:szCs w:val="24"/>
        </w:rPr>
        <w:t>Βούτσης</w:t>
      </w:r>
      <w:proofErr w:type="spellEnd"/>
      <w:r w:rsidRPr="009E536A">
        <w:rPr>
          <w:rFonts w:eastAsia="Times New Roman"/>
          <w:b/>
          <w:szCs w:val="24"/>
        </w:rPr>
        <w:t xml:space="preserve">): </w:t>
      </w:r>
      <w:r>
        <w:rPr>
          <w:rFonts w:eastAsia="Times New Roman"/>
          <w:szCs w:val="24"/>
        </w:rPr>
        <w:t xml:space="preserve">Και παρακαλώ να συντομεύσετε την ομιλία σας, σας παρακαλώ πολύ! </w:t>
      </w:r>
    </w:p>
    <w:p w14:paraId="02B3D373" w14:textId="77777777" w:rsidR="008168EC" w:rsidRDefault="00DB43BE">
      <w:pPr>
        <w:tabs>
          <w:tab w:val="left" w:pos="2738"/>
          <w:tab w:val="center" w:pos="4753"/>
          <w:tab w:val="left" w:pos="5723"/>
        </w:tabs>
        <w:spacing w:line="600" w:lineRule="auto"/>
        <w:ind w:firstLine="720"/>
        <w:jc w:val="both"/>
        <w:rPr>
          <w:rFonts w:eastAsia="Times New Roman"/>
          <w:szCs w:val="24"/>
        </w:rPr>
      </w:pPr>
      <w:r w:rsidRPr="006954AF">
        <w:rPr>
          <w:rFonts w:eastAsia="Times New Roman"/>
          <w:b/>
          <w:szCs w:val="24"/>
        </w:rPr>
        <w:t>ΚΥΡΙΑΚΟΣ ΜΗΤΣΟΤΑΚΗΣ (Πρόεδρος τ</w:t>
      </w:r>
      <w:r w:rsidRPr="006954AF">
        <w:rPr>
          <w:rFonts w:eastAsia="Times New Roman"/>
          <w:b/>
          <w:szCs w:val="24"/>
        </w:rPr>
        <w:t>ης Νέας Δημοκρατίας):</w:t>
      </w:r>
      <w:r>
        <w:rPr>
          <w:rFonts w:eastAsia="Times New Roman"/>
          <w:szCs w:val="24"/>
        </w:rPr>
        <w:t xml:space="preserve"> Μιλάω όσο μιλάει και ο Πρωθυπουργός. </w:t>
      </w:r>
    </w:p>
    <w:p w14:paraId="02B3D374" w14:textId="77777777" w:rsidR="008168EC" w:rsidRDefault="00DB43BE">
      <w:pPr>
        <w:tabs>
          <w:tab w:val="left" w:pos="2738"/>
          <w:tab w:val="center" w:pos="4753"/>
          <w:tab w:val="left" w:pos="5723"/>
        </w:tabs>
        <w:spacing w:line="600" w:lineRule="auto"/>
        <w:ind w:firstLine="720"/>
        <w:jc w:val="both"/>
        <w:rPr>
          <w:rFonts w:eastAsia="Times New Roman"/>
          <w:szCs w:val="24"/>
        </w:rPr>
      </w:pPr>
      <w:r w:rsidRPr="009E536A">
        <w:rPr>
          <w:rFonts w:eastAsia="Times New Roman"/>
          <w:b/>
          <w:szCs w:val="24"/>
        </w:rPr>
        <w:lastRenderedPageBreak/>
        <w:t xml:space="preserve">ΠΡΟΕΔΡΟΣ (Νικόλαος </w:t>
      </w:r>
      <w:proofErr w:type="spellStart"/>
      <w:r w:rsidRPr="009E536A">
        <w:rPr>
          <w:rFonts w:eastAsia="Times New Roman"/>
          <w:b/>
          <w:szCs w:val="24"/>
        </w:rPr>
        <w:t>Βούτσης</w:t>
      </w:r>
      <w:proofErr w:type="spellEnd"/>
      <w:r w:rsidRPr="009E536A">
        <w:rPr>
          <w:rFonts w:eastAsia="Times New Roman"/>
          <w:b/>
          <w:szCs w:val="24"/>
        </w:rPr>
        <w:t xml:space="preserve">): </w:t>
      </w:r>
      <w:r>
        <w:rPr>
          <w:rFonts w:eastAsia="Times New Roman"/>
          <w:szCs w:val="24"/>
        </w:rPr>
        <w:t xml:space="preserve">Όχι, μιλάτε μία ώρα, πολύ περισσότερο και από τον Πρωθυπουργό και υπάρχουν άλλοι πέντε ομιλητές, Αρχηγοί, οι οποίοι μου κάνουν νοήματα συνεχώς. </w:t>
      </w:r>
    </w:p>
    <w:p w14:paraId="02B3D375" w14:textId="77777777" w:rsidR="008168EC" w:rsidRDefault="00DB43BE">
      <w:pPr>
        <w:tabs>
          <w:tab w:val="left" w:pos="2738"/>
          <w:tab w:val="center" w:pos="4753"/>
          <w:tab w:val="left" w:pos="5723"/>
        </w:tabs>
        <w:spacing w:line="600" w:lineRule="auto"/>
        <w:ind w:firstLine="720"/>
        <w:jc w:val="both"/>
        <w:rPr>
          <w:rFonts w:eastAsia="Times New Roman"/>
          <w:szCs w:val="24"/>
        </w:rPr>
      </w:pPr>
      <w:r w:rsidRPr="00EA5887">
        <w:rPr>
          <w:rFonts w:eastAsia="Times New Roman"/>
          <w:b/>
          <w:szCs w:val="24"/>
        </w:rPr>
        <w:t>ΚΥΡΙΑΚΟΣ ΜΗΤΣΟΤΑΚΗΣ (Π</w:t>
      </w:r>
      <w:r w:rsidRPr="00EA5887">
        <w:rPr>
          <w:rFonts w:eastAsia="Times New Roman"/>
          <w:b/>
          <w:szCs w:val="24"/>
        </w:rPr>
        <w:t>ρόεδρος της Νέας Δημοκρατίας):</w:t>
      </w:r>
      <w:r>
        <w:rPr>
          <w:rFonts w:eastAsia="Times New Roman"/>
          <w:szCs w:val="24"/>
        </w:rPr>
        <w:t xml:space="preserve"> Ίσως η εξήγηση είναι οι πολλές διακοπές τις οποίες επιτρέπετε. </w:t>
      </w:r>
    </w:p>
    <w:p w14:paraId="02B3D376" w14:textId="77777777" w:rsidR="008168EC" w:rsidRDefault="00DB43BE">
      <w:pPr>
        <w:tabs>
          <w:tab w:val="left" w:pos="2738"/>
          <w:tab w:val="center" w:pos="4753"/>
          <w:tab w:val="left" w:pos="5723"/>
        </w:tabs>
        <w:spacing w:line="600" w:lineRule="auto"/>
        <w:ind w:firstLine="720"/>
        <w:jc w:val="both"/>
        <w:rPr>
          <w:rFonts w:eastAsia="Times New Roman"/>
          <w:szCs w:val="24"/>
        </w:rPr>
      </w:pPr>
      <w:r w:rsidRPr="009E536A">
        <w:rPr>
          <w:rFonts w:eastAsia="Times New Roman"/>
          <w:b/>
          <w:szCs w:val="24"/>
        </w:rPr>
        <w:t xml:space="preserve">ΠΡΟΕΔΡΟΣ (Νικόλαος </w:t>
      </w:r>
      <w:proofErr w:type="spellStart"/>
      <w:r w:rsidRPr="009E536A">
        <w:rPr>
          <w:rFonts w:eastAsia="Times New Roman"/>
          <w:b/>
          <w:szCs w:val="24"/>
        </w:rPr>
        <w:t>Βούτσης</w:t>
      </w:r>
      <w:proofErr w:type="spellEnd"/>
      <w:r w:rsidRPr="009E536A">
        <w:rPr>
          <w:rFonts w:eastAsia="Times New Roman"/>
          <w:b/>
          <w:szCs w:val="24"/>
        </w:rPr>
        <w:t xml:space="preserve">): </w:t>
      </w:r>
      <w:r>
        <w:rPr>
          <w:rFonts w:eastAsia="Times New Roman"/>
          <w:szCs w:val="24"/>
        </w:rPr>
        <w:t xml:space="preserve">Ευτυχώς, ναι. </w:t>
      </w:r>
    </w:p>
    <w:p w14:paraId="02B3D377" w14:textId="77777777" w:rsidR="008168EC" w:rsidRDefault="00DB43BE">
      <w:pPr>
        <w:tabs>
          <w:tab w:val="left" w:pos="2738"/>
          <w:tab w:val="center" w:pos="4753"/>
          <w:tab w:val="left" w:pos="5723"/>
        </w:tabs>
        <w:spacing w:line="600" w:lineRule="auto"/>
        <w:ind w:firstLine="720"/>
        <w:jc w:val="both"/>
        <w:rPr>
          <w:rFonts w:eastAsia="Times New Roman"/>
          <w:szCs w:val="24"/>
        </w:rPr>
      </w:pPr>
      <w:r w:rsidRPr="00EA5887">
        <w:rPr>
          <w:rFonts w:eastAsia="Times New Roman"/>
          <w:b/>
          <w:szCs w:val="24"/>
        </w:rPr>
        <w:t>ΚΥΡΙΑΚΟΣ ΜΗΤΣΟΤΑΚΗΣ (Πρόεδρος της Νέας Δημοκρατίας):</w:t>
      </w:r>
      <w:r>
        <w:rPr>
          <w:rFonts w:eastAsia="Times New Roman"/>
          <w:szCs w:val="24"/>
        </w:rPr>
        <w:t xml:space="preserve"> Κλείνω. </w:t>
      </w:r>
    </w:p>
    <w:p w14:paraId="02B3D378"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Ευτυχώς; </w:t>
      </w:r>
    </w:p>
    <w:p w14:paraId="02B3D379" w14:textId="77777777" w:rsidR="008168EC" w:rsidRDefault="00DB43BE">
      <w:pPr>
        <w:tabs>
          <w:tab w:val="left" w:pos="2738"/>
          <w:tab w:val="center" w:pos="4753"/>
          <w:tab w:val="left" w:pos="5723"/>
        </w:tabs>
        <w:spacing w:line="600" w:lineRule="auto"/>
        <w:ind w:firstLine="720"/>
        <w:jc w:val="both"/>
        <w:rPr>
          <w:rFonts w:eastAsia="Times New Roman"/>
          <w:szCs w:val="24"/>
        </w:rPr>
      </w:pPr>
      <w:r w:rsidRPr="009E536A">
        <w:rPr>
          <w:rFonts w:eastAsia="Times New Roman"/>
          <w:b/>
          <w:szCs w:val="24"/>
        </w:rPr>
        <w:t xml:space="preserve">ΠΡΟΕΔΡΟΣ (Νικόλαος </w:t>
      </w:r>
      <w:proofErr w:type="spellStart"/>
      <w:r w:rsidRPr="009E536A">
        <w:rPr>
          <w:rFonts w:eastAsia="Times New Roman"/>
          <w:b/>
          <w:szCs w:val="24"/>
        </w:rPr>
        <w:t>Βούτσης</w:t>
      </w:r>
      <w:proofErr w:type="spellEnd"/>
      <w:r w:rsidRPr="009E536A">
        <w:rPr>
          <w:rFonts w:eastAsia="Times New Roman"/>
          <w:b/>
          <w:szCs w:val="24"/>
        </w:rPr>
        <w:t xml:space="preserve">): </w:t>
      </w:r>
      <w:r>
        <w:rPr>
          <w:rFonts w:eastAsia="Times New Roman"/>
          <w:szCs w:val="24"/>
        </w:rPr>
        <w:t>Όχι, δεν εννοώ ε</w:t>
      </w:r>
      <w:r>
        <w:rPr>
          <w:rFonts w:eastAsia="Times New Roman"/>
          <w:szCs w:val="24"/>
        </w:rPr>
        <w:t xml:space="preserve">υτυχώς για το ότι υπάρχουν οι διακοπές, ευτυχώς που συνεννοηθήκαμε. </w:t>
      </w:r>
    </w:p>
    <w:p w14:paraId="02B3D37A" w14:textId="77777777" w:rsidR="008168EC" w:rsidRDefault="00DB43BE">
      <w:pPr>
        <w:tabs>
          <w:tab w:val="left" w:pos="2738"/>
          <w:tab w:val="center" w:pos="4753"/>
          <w:tab w:val="left" w:pos="5723"/>
        </w:tabs>
        <w:spacing w:line="600" w:lineRule="auto"/>
        <w:ind w:firstLine="720"/>
        <w:jc w:val="both"/>
        <w:rPr>
          <w:rFonts w:eastAsia="Times New Roman"/>
          <w:szCs w:val="24"/>
        </w:rPr>
      </w:pPr>
      <w:r w:rsidRPr="00EA5887">
        <w:rPr>
          <w:rFonts w:eastAsia="Times New Roman"/>
          <w:b/>
          <w:szCs w:val="24"/>
        </w:rPr>
        <w:t>ΚΥΡΙΑΚΟΣ ΜΗΤΣΟΤΑΚΗΣ (Πρόεδρος της Νέας Δημοκρατίας):</w:t>
      </w:r>
      <w:r>
        <w:rPr>
          <w:rFonts w:eastAsia="Times New Roman"/>
          <w:szCs w:val="24"/>
        </w:rPr>
        <w:t xml:space="preserve"> Α, εντάξει. </w:t>
      </w:r>
    </w:p>
    <w:p w14:paraId="02B3D37B"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 xml:space="preserve">Κλείνω με αυτό, με τον πέμπτο λόγο που στην ουσία αποτελεί τον πρώτο και τον κορυφαίο. </w:t>
      </w:r>
    </w:p>
    <w:p w14:paraId="02B3D37C"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t>Στις 26 Μαΐου, ναι, ψηφίζουμε για</w:t>
      </w:r>
      <w:r>
        <w:rPr>
          <w:rFonts w:eastAsia="Times New Roman"/>
          <w:szCs w:val="24"/>
        </w:rPr>
        <w:t xml:space="preserve"> Ευρωβουλευτές, για περιφερειάρχες, για δημάρχους. Όμως, στην πραγματικότητα μετατρέπουμε την κάλπη των </w:t>
      </w:r>
      <w:r>
        <w:rPr>
          <w:rFonts w:eastAsia="Times New Roman"/>
          <w:szCs w:val="24"/>
        </w:rPr>
        <w:t xml:space="preserve">ευρωεκλογών </w:t>
      </w:r>
      <w:r>
        <w:rPr>
          <w:rFonts w:eastAsia="Times New Roman"/>
          <w:szCs w:val="24"/>
        </w:rPr>
        <w:t>στο πρώτο βήμα για μία μεγάλη πολιτική αλλαγή. Και στέλνουμε αυτό το μήνυμα πολιτικής αλλαγής, που πιστεύω ότι θέλει η μεγάλη πλειοψηφία των</w:t>
      </w:r>
      <w:r>
        <w:rPr>
          <w:rFonts w:eastAsia="Times New Roman"/>
          <w:szCs w:val="24"/>
        </w:rPr>
        <w:t xml:space="preserve"> Ελλήνων σήμερα. Θα είναι, εξάλλου, η πρώτη ευκαιρία μετά από σχεδόν τέσσερα χρόνια να εκφραστεί στην κάλπη αυτή η βουβή οργή, αυτό το «ως εδώ!» που αισθάνονται σήμερα οι Έλληνες. </w:t>
      </w:r>
    </w:p>
    <w:p w14:paraId="02B3D37D"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t>Και η ψήφος αυτή δεν θα είναι ένα απλό μήνυμα διαμαρτυρίας προς κάποιους ού</w:t>
      </w:r>
      <w:r>
        <w:rPr>
          <w:rFonts w:eastAsia="Times New Roman"/>
          <w:szCs w:val="24"/>
        </w:rPr>
        <w:t>τε ένα ανέξοδο σήμα συμπάθειας προς κάποιους άλλους. Ο πολίτης δεν πρέπει να ξοδέψει αυτή την ψήφο του σε εύκολα συνθήματα ούτε να την ακυρώσει σε σχήματα χωρίς αποτελέσματα. Είναι σίγουρα μια απόφαση ευθύνης, είναι μια εντολή που οφείλει να δοθεί και με τ</w:t>
      </w:r>
      <w:r>
        <w:rPr>
          <w:rFonts w:eastAsia="Times New Roman"/>
          <w:szCs w:val="24"/>
        </w:rPr>
        <w:t xml:space="preserve">ην καρδιά και με το μυαλό. </w:t>
      </w:r>
    </w:p>
    <w:p w14:paraId="02B3D37E"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Στο παραβάν δεν θα εκλέξουμε μόνο Ευρωβουλευτές και τοπικούς άρχοντες. Αποφασίζουμε και για το ποια Ελλάδα θέλουμε. Όπως είπα, είναι η πρώτη ευκαιρία μετά από πολύ καιρό να μιλήσει ο ίδιος ο λαός. Και είναι ο μόνος τρόπος να απα</w:t>
      </w:r>
      <w:r>
        <w:rPr>
          <w:rFonts w:eastAsia="Times New Roman"/>
          <w:szCs w:val="24"/>
        </w:rPr>
        <w:t xml:space="preserve">ντήσουν οι πολίτες στα ψέματα, στους φόρους, στον διχασμό, στο εθνικό λάθος των Πρεσπών, να καταδικάσουν μία τετραετία οπισθοδρόμησης, αλλά ταυτόχρονα να δώσουν και το σύνθημα επανεκκίνησης της χώρας. </w:t>
      </w:r>
    </w:p>
    <w:p w14:paraId="02B3D37F"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t>Στις 26 Μαΐου, λοιπόν, καλώ τις Ελληνίδες και τους Έλλ</w:t>
      </w:r>
      <w:r>
        <w:rPr>
          <w:rFonts w:eastAsia="Times New Roman"/>
          <w:szCs w:val="24"/>
        </w:rPr>
        <w:t xml:space="preserve">ηνες να στείλουν ένα μήνυμα ελπίδας, καθαρό και βροντερό, ένα μήνυμα αλλαγής, ένα μήνυμα αισιοδοξίας. </w:t>
      </w:r>
    </w:p>
    <w:p w14:paraId="02B3D380"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Σε λίγες μέρες η χώρα θα γυρίσει σελίδα, γιατί οι Έλληνες αξίζουμε καλύτερα και είναι στο χέρι μας -στο χέρι όλων- να φέρουμε πιο γρήγορα αυτό το φωτεινό μέλλον και θα το φέρουμε, γιατί μαζί μπορούμε. </w:t>
      </w:r>
    </w:p>
    <w:p w14:paraId="02B3D381"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Σας ευχαριστώ. </w:t>
      </w:r>
    </w:p>
    <w:p w14:paraId="02B3D382"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(Στο σημείο αυτό όρθιοι οι Βουλευτές τ</w:t>
      </w:r>
      <w:r>
        <w:rPr>
          <w:rFonts w:eastAsia="Times New Roman"/>
          <w:szCs w:val="24"/>
        </w:rPr>
        <w:t>ης Νέας Δημοκρατίας χειροκροτούν ζωηρά και παρατεταμένα)</w:t>
      </w:r>
    </w:p>
    <w:p w14:paraId="02B3D383"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Κύριε Πρόεδρε, θα ήθελα τον λόγο.</w:t>
      </w:r>
    </w:p>
    <w:p w14:paraId="02B3D384" w14:textId="77777777" w:rsidR="008168EC" w:rsidRDefault="00DB43BE">
      <w:pPr>
        <w:tabs>
          <w:tab w:val="left" w:pos="2738"/>
          <w:tab w:val="center" w:pos="4753"/>
          <w:tab w:val="left" w:pos="5723"/>
        </w:tabs>
        <w:spacing w:line="600" w:lineRule="auto"/>
        <w:ind w:firstLine="720"/>
        <w:jc w:val="both"/>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πτέρυγα της Δημοκρατικής Συμπαράταξης)</w:t>
      </w:r>
    </w:p>
    <w:p w14:paraId="02B3D385" w14:textId="77777777" w:rsidR="008168EC" w:rsidRDefault="00DB43BE">
      <w:pPr>
        <w:spacing w:line="600" w:lineRule="auto"/>
        <w:ind w:firstLine="720"/>
        <w:jc w:val="both"/>
        <w:rPr>
          <w:rFonts w:eastAsia="Times New Roman"/>
          <w:szCs w:val="24"/>
        </w:rPr>
      </w:pPr>
      <w:r w:rsidRPr="009E536A">
        <w:rPr>
          <w:rFonts w:eastAsia="Times New Roman"/>
          <w:b/>
          <w:szCs w:val="24"/>
        </w:rPr>
        <w:t xml:space="preserve">ΠΡΟΕΔΡΟΣ (Νικόλαος </w:t>
      </w:r>
      <w:proofErr w:type="spellStart"/>
      <w:r w:rsidRPr="009E536A">
        <w:rPr>
          <w:rFonts w:eastAsia="Times New Roman"/>
          <w:b/>
          <w:szCs w:val="24"/>
        </w:rPr>
        <w:t>Βούτσης</w:t>
      </w:r>
      <w:proofErr w:type="spellEnd"/>
      <w:r w:rsidRPr="009E536A">
        <w:rPr>
          <w:rFonts w:eastAsia="Times New Roman"/>
          <w:b/>
          <w:szCs w:val="24"/>
        </w:rPr>
        <w:t xml:space="preserve">): </w:t>
      </w:r>
      <w:r>
        <w:rPr>
          <w:rFonts w:eastAsia="Times New Roman"/>
          <w:szCs w:val="24"/>
        </w:rPr>
        <w:t xml:space="preserve">Αφήστε τα «ε!». Εγώ διευθύνω τη διαδικασία! </w:t>
      </w:r>
    </w:p>
    <w:p w14:paraId="02B3D386" w14:textId="77777777" w:rsidR="008168EC" w:rsidRDefault="00DB43BE">
      <w:pPr>
        <w:spacing w:line="600" w:lineRule="auto"/>
        <w:ind w:firstLine="720"/>
        <w:jc w:val="both"/>
        <w:rPr>
          <w:rFonts w:eastAsia="Times New Roman"/>
          <w:szCs w:val="24"/>
        </w:rPr>
      </w:pPr>
      <w:r w:rsidRPr="00D00C54">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w:t>
      </w:r>
      <w:r w:rsidRPr="00D00C54">
        <w:rPr>
          <w:rFonts w:eastAsia="Times New Roman"/>
          <w:szCs w:val="24"/>
        </w:rPr>
        <w:t xml:space="preserve">ενημερώθηκαν για την ιστορία του κτηρίου και τον τρόπο οργάνωσης και λειτουργίας της Βουλής, </w:t>
      </w:r>
      <w:r>
        <w:rPr>
          <w:rFonts w:eastAsia="Times New Roman"/>
          <w:szCs w:val="24"/>
        </w:rPr>
        <w:t>σαράντα πέντε</w:t>
      </w:r>
      <w:r w:rsidRPr="00D00C54">
        <w:rPr>
          <w:rFonts w:eastAsia="Times New Roman"/>
          <w:szCs w:val="24"/>
        </w:rPr>
        <w:t xml:space="preserve"> μαθήτριες και μαθητές και τρεις συνοδοί εκπαιδευτικοί από το </w:t>
      </w:r>
      <w:r>
        <w:rPr>
          <w:rFonts w:eastAsia="Times New Roman"/>
          <w:szCs w:val="24"/>
        </w:rPr>
        <w:t xml:space="preserve">Γυμνάσιο </w:t>
      </w:r>
      <w:proofErr w:type="spellStart"/>
      <w:r>
        <w:rPr>
          <w:rFonts w:eastAsia="Times New Roman"/>
          <w:szCs w:val="24"/>
        </w:rPr>
        <w:t>Μανιάκων</w:t>
      </w:r>
      <w:proofErr w:type="spellEnd"/>
      <w:r>
        <w:rPr>
          <w:rFonts w:eastAsia="Times New Roman"/>
          <w:szCs w:val="24"/>
        </w:rPr>
        <w:t xml:space="preserve"> Καστοριάς και από το 2</w:t>
      </w:r>
      <w:r w:rsidRPr="006469B3">
        <w:rPr>
          <w:rFonts w:eastAsia="Times New Roman"/>
          <w:szCs w:val="24"/>
          <w:vertAlign w:val="superscript"/>
        </w:rPr>
        <w:t>ο</w:t>
      </w:r>
      <w:r>
        <w:rPr>
          <w:rFonts w:eastAsia="Times New Roman"/>
          <w:szCs w:val="24"/>
        </w:rPr>
        <w:t xml:space="preserve"> Γυμνάσιο της Καστοριάς</w:t>
      </w:r>
      <w:r w:rsidRPr="00D00C54">
        <w:rPr>
          <w:rFonts w:eastAsia="Times New Roman"/>
          <w:szCs w:val="24"/>
        </w:rPr>
        <w:t xml:space="preserve">. </w:t>
      </w:r>
    </w:p>
    <w:p w14:paraId="02B3D387" w14:textId="77777777" w:rsidR="008168EC" w:rsidRDefault="00DB43BE">
      <w:pPr>
        <w:spacing w:line="600" w:lineRule="auto"/>
        <w:ind w:firstLine="720"/>
        <w:jc w:val="both"/>
        <w:rPr>
          <w:rFonts w:eastAsia="Times New Roman"/>
          <w:szCs w:val="24"/>
        </w:rPr>
      </w:pPr>
      <w:r w:rsidRPr="00D00C54">
        <w:rPr>
          <w:rFonts w:eastAsia="Times New Roman"/>
          <w:szCs w:val="24"/>
        </w:rPr>
        <w:t xml:space="preserve">Η Βουλή σάς </w:t>
      </w:r>
      <w:r>
        <w:rPr>
          <w:rFonts w:eastAsia="Times New Roman"/>
          <w:szCs w:val="24"/>
        </w:rPr>
        <w:t>υποδέχετα</w:t>
      </w:r>
      <w:r>
        <w:rPr>
          <w:rFonts w:eastAsia="Times New Roman"/>
          <w:szCs w:val="24"/>
        </w:rPr>
        <w:t>ι, παιδιά</w:t>
      </w:r>
      <w:r w:rsidRPr="00D00C54">
        <w:rPr>
          <w:rFonts w:eastAsia="Times New Roman"/>
          <w:szCs w:val="24"/>
        </w:rPr>
        <w:t xml:space="preserve">. </w:t>
      </w:r>
    </w:p>
    <w:p w14:paraId="02B3D388" w14:textId="77777777" w:rsidR="008168EC" w:rsidRDefault="00DB43BE">
      <w:pPr>
        <w:spacing w:line="600" w:lineRule="auto"/>
        <w:ind w:firstLine="720"/>
        <w:jc w:val="center"/>
        <w:rPr>
          <w:rFonts w:eastAsia="Times New Roman"/>
          <w:szCs w:val="24"/>
        </w:rPr>
      </w:pPr>
      <w:r w:rsidRPr="00D00C54">
        <w:rPr>
          <w:rFonts w:eastAsia="Times New Roman"/>
          <w:szCs w:val="24"/>
        </w:rPr>
        <w:lastRenderedPageBreak/>
        <w:t>(Χειροκροτήματα απ</w:t>
      </w:r>
      <w:r>
        <w:rPr>
          <w:rFonts w:eastAsia="Times New Roman"/>
          <w:szCs w:val="24"/>
        </w:rPr>
        <w:t>’</w:t>
      </w:r>
      <w:r w:rsidRPr="00D00C54">
        <w:rPr>
          <w:rFonts w:eastAsia="Times New Roman"/>
          <w:szCs w:val="24"/>
        </w:rPr>
        <w:t xml:space="preserve"> όλες τις πτέρυγες της Βουλής)</w:t>
      </w:r>
    </w:p>
    <w:p w14:paraId="02B3D389"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Κύριε Πρωθυπουργέ, για πόση ώρα θέλετε τον λόγο για να απαντήσετε;</w:t>
      </w:r>
    </w:p>
    <w:p w14:paraId="02B3D38A"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Θα είμαι σύντομος.</w:t>
      </w:r>
    </w:p>
    <w:p w14:paraId="02B3D38B"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w:t>
      </w:r>
      <w:r>
        <w:rPr>
          <w:rFonts w:eastAsia="Times New Roman" w:cs="Times New Roman"/>
          <w:szCs w:val="24"/>
        </w:rPr>
        <w:t>δ</w:t>
      </w:r>
      <w:r>
        <w:rPr>
          <w:rFonts w:eastAsia="Times New Roman" w:cs="Times New Roman"/>
          <w:szCs w:val="24"/>
        </w:rPr>
        <w:t>ιαμαρτυρίες από την πτέρυγα της Δημοκρατικής Συμπαράτα</w:t>
      </w:r>
      <w:r>
        <w:rPr>
          <w:rFonts w:eastAsia="Times New Roman" w:cs="Times New Roman"/>
          <w:szCs w:val="24"/>
        </w:rPr>
        <w:t>ξης)</w:t>
      </w:r>
    </w:p>
    <w:p w14:paraId="02B3D38C" w14:textId="77777777" w:rsidR="008168EC" w:rsidRDefault="00DB43BE">
      <w:pPr>
        <w:spacing w:line="600" w:lineRule="auto"/>
        <w:ind w:firstLine="720"/>
        <w:jc w:val="both"/>
        <w:rPr>
          <w:rFonts w:eastAsia="Times New Roman" w:cs="Times New Roman"/>
          <w:szCs w:val="24"/>
        </w:rPr>
      </w:pPr>
      <w:r w:rsidRPr="0049437A">
        <w:rPr>
          <w:rFonts w:eastAsia="Times New Roman" w:cs="Times New Roman"/>
          <w:b/>
          <w:szCs w:val="24"/>
        </w:rPr>
        <w:t>ΑΝΔΡΕΑΣ ΛΟΒΕΡΔΟΣ:</w:t>
      </w:r>
      <w:r>
        <w:rPr>
          <w:rFonts w:eastAsia="Times New Roman" w:cs="Times New Roman"/>
          <w:szCs w:val="24"/>
        </w:rPr>
        <w:t xml:space="preserve"> </w:t>
      </w:r>
      <w:proofErr w:type="spellStart"/>
      <w:r>
        <w:rPr>
          <w:rFonts w:eastAsia="Times New Roman" w:cs="Times New Roman"/>
          <w:szCs w:val="24"/>
        </w:rPr>
        <w:t>Επικαλείσθε</w:t>
      </w:r>
      <w:proofErr w:type="spellEnd"/>
      <w:r>
        <w:rPr>
          <w:rFonts w:eastAsia="Times New Roman" w:cs="Times New Roman"/>
          <w:szCs w:val="24"/>
        </w:rPr>
        <w:t xml:space="preserve"> τη Διάσκεψη των Προέδρων και την παραβιάζετε πρώτος! Και το κάνετε συνέχεια!</w:t>
      </w:r>
    </w:p>
    <w:p w14:paraId="02B3D38D"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Λοβέρδο, έχουμε τριήμερη άνετη συζήτηση. Θα γίνεται άνετη συζήτηση. Αυτό κάνουμε επί τριάμισι χρόνια.</w:t>
      </w:r>
    </w:p>
    <w:p w14:paraId="02B3D38E"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ΑΝΔΡΕΑΣ</w:t>
      </w:r>
      <w:r>
        <w:rPr>
          <w:rFonts w:eastAsia="Times New Roman" w:cs="Times New Roman"/>
          <w:b/>
          <w:szCs w:val="24"/>
        </w:rPr>
        <w:t xml:space="preserve"> ΛΟΒΕΡΔΟΣ:</w:t>
      </w:r>
      <w:r>
        <w:rPr>
          <w:rFonts w:eastAsia="Times New Roman" w:cs="Times New Roman"/>
          <w:szCs w:val="24"/>
        </w:rPr>
        <w:t xml:space="preserve"> Να σέβεστε τον εαυτό σας!</w:t>
      </w:r>
    </w:p>
    <w:p w14:paraId="02B3D38F"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Και τον εαυτό μας σεβόμαστε και τη διαδικασία.</w:t>
      </w:r>
    </w:p>
    <w:p w14:paraId="02B3D390"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Εδώ είναι συζήτηση Αρχηγών! Όχι δύο Αρχηγών μόνο. Όλων των Αρχηγών!</w:t>
      </w:r>
    </w:p>
    <w:p w14:paraId="02B3D391"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Βεβαίως. Όλων των Αρχηγών. Μ</w:t>
      </w:r>
      <w:r>
        <w:rPr>
          <w:rFonts w:eastAsia="Times New Roman" w:cs="Times New Roman"/>
          <w:szCs w:val="24"/>
        </w:rPr>
        <w:t>ε την άνεση που έχουν, αλλά και με τη σειρά την οποία θα έχουν.</w:t>
      </w:r>
    </w:p>
    <w:p w14:paraId="02B3D392"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 βάζετε τουλάχιστον χρόνο.</w:t>
      </w:r>
    </w:p>
    <w:p w14:paraId="02B3D393"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Λοβέρδο, δίνεται άπλετος ο χρόνος σε όλους τους Αρχηγούς. Έχουμε άλλες δυόμισι ημέρες.</w:t>
      </w:r>
      <w:r w:rsidRPr="00AE1544">
        <w:rPr>
          <w:rFonts w:eastAsia="Times New Roman" w:cs="Times New Roman"/>
          <w:b/>
          <w:szCs w:val="24"/>
        </w:rPr>
        <w:t xml:space="preserve"> </w:t>
      </w:r>
      <w:r>
        <w:rPr>
          <w:rFonts w:eastAsia="Times New Roman" w:cs="Times New Roman"/>
          <w:szCs w:val="24"/>
        </w:rPr>
        <w:t xml:space="preserve">Δεν χρειάζεται τόση </w:t>
      </w:r>
      <w:r>
        <w:rPr>
          <w:rFonts w:eastAsia="Times New Roman" w:cs="Times New Roman"/>
          <w:szCs w:val="24"/>
        </w:rPr>
        <w:t>νευρικότητα.</w:t>
      </w:r>
    </w:p>
    <w:p w14:paraId="02B3D394"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Με την ανοχή σας παραβιάζεται η διαδικασία!</w:t>
      </w:r>
    </w:p>
    <w:p w14:paraId="02B3D395"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Κύριε Λοβέρδο, καθίστε κάτω σας παρακαλώ.</w:t>
      </w:r>
    </w:p>
    <w:p w14:paraId="02B3D396"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Δεν διαμαρτυρηθήκατε όταν ο Αρχηγός της Αξιωματικής Αντιπολίτευσης μίλησε εξήντα δύο λεπτά και ο </w:t>
      </w:r>
      <w:r>
        <w:rPr>
          <w:rFonts w:eastAsia="Times New Roman" w:cs="Times New Roman"/>
          <w:szCs w:val="24"/>
        </w:rPr>
        <w:t xml:space="preserve">Πρωθυπουργός πενήντα. </w:t>
      </w:r>
    </w:p>
    <w:p w14:paraId="02B3D397"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lastRenderedPageBreak/>
        <w:t xml:space="preserve">ΠΑΡΑΣΚΕΥΗ ΧΡΙΣΤΟΦΙΛΟΠΟΥΛΟΥ: </w:t>
      </w:r>
      <w:r>
        <w:rPr>
          <w:rFonts w:eastAsia="Times New Roman" w:cs="Times New Roman"/>
          <w:szCs w:val="24"/>
        </w:rPr>
        <w:t>Διαμαρτυρηθήκαμε!</w:t>
      </w:r>
    </w:p>
    <w:p w14:paraId="02B3D398"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Και δεν θα διαμαρτυρηθείτε όταν θα ξαναπάρει τον λόγο. Διαμαρτύρεστε ξανά και ξανά όταν μιλάω εγώ</w:t>
      </w:r>
      <w:r w:rsidRPr="00AE1544">
        <w:rPr>
          <w:rFonts w:eastAsia="Times New Roman" w:cs="Times New Roman"/>
          <w:szCs w:val="24"/>
        </w:rPr>
        <w:t>,</w:t>
      </w:r>
      <w:r>
        <w:rPr>
          <w:rFonts w:eastAsia="Times New Roman" w:cs="Times New Roman"/>
          <w:szCs w:val="24"/>
        </w:rPr>
        <w:t xml:space="preserve"> γιατί είστε τα δεκανίκια της Νέας Δημοκρατίας.</w:t>
      </w:r>
      <w:r>
        <w:rPr>
          <w:rFonts w:eastAsia="Times New Roman" w:cs="Times New Roman"/>
          <w:szCs w:val="24"/>
        </w:rPr>
        <w:t xml:space="preserve"> Αυτό είστε! Καθίστε κάτω! Αρκετά! Δεν χρειάζεται τα δικά σας δεκανίκια ο κ. Μητσοτάκης</w:t>
      </w:r>
      <w:r w:rsidRPr="00AE1544">
        <w:rPr>
          <w:rFonts w:eastAsia="Times New Roman" w:cs="Times New Roman"/>
          <w:szCs w:val="24"/>
        </w:rPr>
        <w:t>.</w:t>
      </w:r>
    </w:p>
    <w:p w14:paraId="02B3D399"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 xml:space="preserve"> (Χειροκροτήματα από την πτέρυγα του ΣΥΡΙΖΑ)</w:t>
      </w:r>
    </w:p>
    <w:p w14:paraId="02B3D39A" w14:textId="77777777" w:rsidR="008168EC" w:rsidRDefault="00DB43BE">
      <w:pPr>
        <w:spacing w:line="600" w:lineRule="auto"/>
        <w:ind w:firstLine="720"/>
        <w:jc w:val="both"/>
        <w:rPr>
          <w:rFonts w:eastAsia="Times New Roman" w:cs="Times New Roman"/>
          <w:szCs w:val="24"/>
        </w:rPr>
      </w:pPr>
      <w:r w:rsidRPr="00AE1544">
        <w:rPr>
          <w:rFonts w:eastAsia="Times New Roman" w:cs="Times New Roman"/>
          <w:szCs w:val="24"/>
        </w:rPr>
        <w:t>(</w:t>
      </w:r>
      <w:r>
        <w:rPr>
          <w:rFonts w:eastAsia="Times New Roman" w:cs="Times New Roman"/>
          <w:szCs w:val="24"/>
        </w:rPr>
        <w:t>Θόρυβος</w:t>
      </w:r>
      <w:r>
        <w:rPr>
          <w:rFonts w:eastAsia="Times New Roman" w:cs="Times New Roman"/>
          <w:szCs w:val="24"/>
        </w:rPr>
        <w:t xml:space="preserve"> - </w:t>
      </w:r>
      <w:r>
        <w:rPr>
          <w:rFonts w:eastAsia="Times New Roman" w:cs="Times New Roman"/>
          <w:szCs w:val="24"/>
        </w:rPr>
        <w:t>δ</w:t>
      </w:r>
      <w:r>
        <w:rPr>
          <w:rFonts w:eastAsia="Times New Roman" w:cs="Times New Roman"/>
          <w:szCs w:val="24"/>
        </w:rPr>
        <w:t>ιαμαρτυρίες από την πτέρυγα της Δημοκρατικής Συμπαράταξης)</w:t>
      </w:r>
    </w:p>
    <w:p w14:paraId="02B3D39B"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καθίστε κάτω.</w:t>
      </w:r>
      <w:r>
        <w:rPr>
          <w:rFonts w:eastAsia="Times New Roman" w:cs="Times New Roman"/>
          <w:szCs w:val="24"/>
        </w:rPr>
        <w:t xml:space="preserve"> </w:t>
      </w:r>
    </w:p>
    <w:p w14:paraId="02B3D39C"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Με την ανοχή σας παραβιάζεται η διαδικασία!</w:t>
      </w:r>
    </w:p>
    <w:p w14:paraId="02B3D39D"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Η διαμαρτυρία σας είχε εκδηλωθεί και από προηγουμένως. Είναι σαφές αυτό. </w:t>
      </w:r>
    </w:p>
    <w:p w14:paraId="02B3D39E"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(Θόρυβος</w:t>
      </w:r>
      <w:r>
        <w:rPr>
          <w:rFonts w:eastAsia="Times New Roman" w:cs="Times New Roman"/>
          <w:szCs w:val="24"/>
        </w:rPr>
        <w:t xml:space="preserve"> - </w:t>
      </w:r>
      <w:r>
        <w:rPr>
          <w:rFonts w:eastAsia="Times New Roman" w:cs="Times New Roman"/>
          <w:szCs w:val="24"/>
        </w:rPr>
        <w:t>διαμαρτυρίες από την πτέρυγα της Δημοκρατικής Συμπαράταξης)</w:t>
      </w:r>
    </w:p>
    <w:p w14:paraId="02B3D39F"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ΠΑΡΑΣΚΕΥΗ ΧΡΙΣΤΟΦΙ</w:t>
      </w:r>
      <w:r>
        <w:rPr>
          <w:rFonts w:eastAsia="Times New Roman" w:cs="Times New Roman"/>
          <w:b/>
          <w:szCs w:val="24"/>
        </w:rPr>
        <w:t xml:space="preserve">ΛΟΠΟΥΛΟΥ: </w:t>
      </w:r>
      <w:r>
        <w:rPr>
          <w:rFonts w:eastAsia="Times New Roman" w:cs="Times New Roman"/>
          <w:szCs w:val="24"/>
        </w:rPr>
        <w:t>Βεβαίως!</w:t>
      </w:r>
    </w:p>
    <w:p w14:paraId="02B3D3A0"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μη </w:t>
      </w:r>
      <w:proofErr w:type="spellStart"/>
      <w:r>
        <w:rPr>
          <w:rFonts w:eastAsia="Times New Roman" w:cs="Times New Roman"/>
          <w:szCs w:val="24"/>
        </w:rPr>
        <w:t>διαδικαστικολογούμε</w:t>
      </w:r>
      <w:proofErr w:type="spellEnd"/>
      <w:r>
        <w:rPr>
          <w:rFonts w:eastAsia="Times New Roman" w:cs="Times New Roman"/>
          <w:szCs w:val="24"/>
        </w:rPr>
        <w:t xml:space="preserve">. Είμαστε ακόμη στην αρχή της συνεδρίασης. Είναι 21.00΄ η ώρα και έχουμε δυόμισι μέρες και όλοι οι Αρχηγοί μιλάνε με άνεση. Μη μένουμε, παρακαλώ, στα διαδικαστικά. Ούτε κλέβει </w:t>
      </w:r>
      <w:r>
        <w:rPr>
          <w:rFonts w:eastAsia="Times New Roman" w:cs="Times New Roman"/>
          <w:szCs w:val="24"/>
        </w:rPr>
        <w:t>κανένας τον χρόνο του άλλου. Είμαστε και δεκαοκτώ ημέρες προ των εκλογών. Είναι αντιληπτό ότι η ατζέντα είναι μεγάλη. Είμαστε όλοι πολιτικά όντα.</w:t>
      </w:r>
    </w:p>
    <w:p w14:paraId="02B3D3A1"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Κύριε Πρωθυπουργέ, έχετε τον λόγο.</w:t>
      </w:r>
    </w:p>
    <w:p w14:paraId="02B3D3A2"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Δεν πρόκειται να μακρηγορήσω. Θα </w:t>
      </w:r>
      <w:r>
        <w:rPr>
          <w:rFonts w:eastAsia="Times New Roman" w:cs="Times New Roman"/>
          <w:szCs w:val="24"/>
        </w:rPr>
        <w:t>μιλήσω για τρία λεπτά.</w:t>
      </w:r>
    </w:p>
    <w:p w14:paraId="02B3D3A3"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Μιλήστε για όσο θεωρείτε, για την οικονομία της συζήτησης.</w:t>
      </w:r>
    </w:p>
    <w:p w14:paraId="02B3D3A4"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ΑΛΕΞΗΣ ΤΣΙΠΡΑΣ (Πρόεδρος της Κυβέρνησης): </w:t>
      </w:r>
      <w:r>
        <w:rPr>
          <w:rFonts w:eastAsia="Times New Roman" w:cs="Times New Roman"/>
          <w:szCs w:val="24"/>
        </w:rPr>
        <w:t>Κύριε Μητσοτάκη, έχω συνειδητοποιήσει, όπως πιστεύω και όλος ο ελληνικός λαός</w:t>
      </w:r>
      <w:r>
        <w:rPr>
          <w:rFonts w:eastAsia="Times New Roman" w:cs="Times New Roman"/>
          <w:szCs w:val="24"/>
        </w:rPr>
        <w:t>,</w:t>
      </w:r>
      <w:r>
        <w:rPr>
          <w:rFonts w:eastAsia="Times New Roman" w:cs="Times New Roman"/>
          <w:szCs w:val="24"/>
        </w:rPr>
        <w:t xml:space="preserve"> που παρακολούθησε τη σημ</w:t>
      </w:r>
      <w:r>
        <w:rPr>
          <w:rFonts w:eastAsia="Times New Roman" w:cs="Times New Roman"/>
          <w:szCs w:val="24"/>
        </w:rPr>
        <w:t xml:space="preserve">ερινή συζήτηση, το βαθύ στρατηγικό και πολιτικό σας αδιέξοδο. Άλλωστε το συνειδητοποίησε πρώτη και η Κοινοβουλευτική Ομάδα της Νέας Δημοκρατίας. Δημιουργήσατε ρίγη συγκίνησης κατά τη διάρκεια της </w:t>
      </w:r>
      <w:proofErr w:type="spellStart"/>
      <w:r>
        <w:rPr>
          <w:rFonts w:eastAsia="Times New Roman" w:cs="Times New Roman"/>
          <w:szCs w:val="24"/>
        </w:rPr>
        <w:t>εξηντάλεπτης</w:t>
      </w:r>
      <w:proofErr w:type="spellEnd"/>
      <w:r>
        <w:rPr>
          <w:rFonts w:eastAsia="Times New Roman" w:cs="Times New Roman"/>
          <w:szCs w:val="24"/>
        </w:rPr>
        <w:t xml:space="preserve"> ομιλίας σας.</w:t>
      </w:r>
    </w:p>
    <w:p w14:paraId="02B3D3A5"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Πραγματικά, όμως, δεν περίμενα ποτ</w:t>
      </w:r>
      <w:r>
        <w:rPr>
          <w:rFonts w:eastAsia="Times New Roman" w:cs="Times New Roman"/>
          <w:szCs w:val="24"/>
        </w:rPr>
        <w:t xml:space="preserve">έ ότι θα φτάνατε στο σημείο σήμερα εδώ, στο </w:t>
      </w:r>
      <w:r>
        <w:rPr>
          <w:rFonts w:eastAsia="Times New Roman" w:cs="Times New Roman"/>
          <w:szCs w:val="24"/>
        </w:rPr>
        <w:t>ε</w:t>
      </w:r>
      <w:r>
        <w:rPr>
          <w:rFonts w:eastAsia="Times New Roman" w:cs="Times New Roman"/>
          <w:szCs w:val="24"/>
        </w:rPr>
        <w:t xml:space="preserve">λληνικό Κοινοβούλιο, να παριστάνετε τον Στέφανο Χίο της πολιτικής ζωής του τόπου. Αυτό το κατάντημα δεν το περίμενα ποτέ. </w:t>
      </w:r>
    </w:p>
    <w:p w14:paraId="02B3D3A6"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B3D3A7"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Η κατάληξη, όμως, της κατηφόρας είναι ο πάτο</w:t>
      </w:r>
      <w:r>
        <w:rPr>
          <w:rFonts w:eastAsia="Times New Roman" w:cs="Times New Roman"/>
          <w:szCs w:val="24"/>
        </w:rPr>
        <w:t>ς. Τον πιάνετε σήμερα.</w:t>
      </w:r>
    </w:p>
    <w:p w14:paraId="02B3D3A8"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Όμως, αφού το επιθυμείτε, κύριε Μητσοτάκη, θα μιλήσουμε ανοιχτά για όλα. Ξέρετε, είμαι έντεκα χρόνια στην πολιτική ζωή του τόπου. Έντεκα χρόνια Αρχηγός κόμματος και τεσσεράμισι χρόνια Πρωθυπουργός. Δεν μπήκα </w:t>
      </w:r>
      <w:r>
        <w:rPr>
          <w:rFonts w:eastAsia="Times New Roman" w:cs="Times New Roman"/>
          <w:szCs w:val="24"/>
        </w:rPr>
        <w:lastRenderedPageBreak/>
        <w:t>στην πολιτική ζωή του τόπ</w:t>
      </w:r>
      <w:r>
        <w:rPr>
          <w:rFonts w:eastAsia="Times New Roman" w:cs="Times New Roman"/>
          <w:szCs w:val="24"/>
        </w:rPr>
        <w:t>ου πλούσιος, δεν έγινα πλούσιος και δεν ανήκω σε μια πολιτική οικογένεια, η οποία δεν έκανε κα</w:t>
      </w:r>
      <w:r>
        <w:rPr>
          <w:rFonts w:eastAsia="Times New Roman" w:cs="Times New Roman"/>
          <w:szCs w:val="24"/>
        </w:rPr>
        <w:t>μ</w:t>
      </w:r>
      <w:r>
        <w:rPr>
          <w:rFonts w:eastAsia="Times New Roman" w:cs="Times New Roman"/>
          <w:szCs w:val="24"/>
        </w:rPr>
        <w:t>μία άλλη δουλειά, παρά μόνο πολιτική και είναι ζάμπλουτη, κύριε Μητσοτάκη.</w:t>
      </w:r>
    </w:p>
    <w:p w14:paraId="02B3D3A9"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 Είσαι πολύ λίγος, κύριε Μητσοτάκη, για να μιλάς για την ελίτ και για τους πολλούς σε εμένα!</w:t>
      </w:r>
    </w:p>
    <w:p w14:paraId="02B3D3AA"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B3D3AB"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Κύριε Μητσοτάκη, σε αυτόν τον τόπο τίποτα δεν κρύβεται. Είναι όλα φανερά.</w:t>
      </w:r>
    </w:p>
    <w:p w14:paraId="02B3D3AC"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r>
        <w:rPr>
          <w:rFonts w:eastAsia="Times New Roman" w:cs="Times New Roman"/>
          <w:szCs w:val="24"/>
        </w:rPr>
        <w:t>)</w:t>
      </w:r>
    </w:p>
    <w:p w14:paraId="02B3D3AD"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Κάντε ησυχία παρακαλώ.</w:t>
      </w:r>
    </w:p>
    <w:p w14:paraId="02B3D3AE"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Σε ό,τι με αφορά, δεν έχω τίποτα να κρύψω και δεν έκρυψα ποτέ. Ούτε τις μετοχές που δεν έχω ούτε τις καταθέσεις που δεν έχω.</w:t>
      </w:r>
    </w:p>
    <w:p w14:paraId="02B3D3AF" w14:textId="77777777" w:rsidR="008168EC" w:rsidRDefault="00DB43BE">
      <w:pPr>
        <w:spacing w:line="600" w:lineRule="auto"/>
        <w:ind w:firstLine="720"/>
        <w:jc w:val="both"/>
        <w:rPr>
          <w:rFonts w:eastAsia="Times New Roman" w:cs="Times New Roman"/>
          <w:szCs w:val="24"/>
        </w:rPr>
      </w:pPr>
      <w:r w:rsidRPr="00F027FD">
        <w:rPr>
          <w:rFonts w:eastAsia="Times New Roman" w:cs="Times New Roman"/>
          <w:b/>
          <w:szCs w:val="24"/>
        </w:rPr>
        <w:t>ΣΟΦΙΑ ΒΟΥΛΤΕΨΗ</w:t>
      </w:r>
      <w:r>
        <w:rPr>
          <w:rFonts w:eastAsia="Times New Roman" w:cs="Times New Roman"/>
          <w:b/>
          <w:szCs w:val="24"/>
        </w:rPr>
        <w:t xml:space="preserve">: </w:t>
      </w:r>
      <w:r>
        <w:rPr>
          <w:rFonts w:eastAsia="Times New Roman" w:cs="Times New Roman"/>
          <w:szCs w:val="24"/>
        </w:rPr>
        <w:t>Η «Σκαπανέας»;</w:t>
      </w:r>
    </w:p>
    <w:p w14:paraId="02B3D3B0" w14:textId="77777777" w:rsidR="008168EC" w:rsidRDefault="00DB43BE">
      <w:pPr>
        <w:spacing w:line="600" w:lineRule="auto"/>
        <w:ind w:firstLine="720"/>
        <w:jc w:val="both"/>
        <w:rPr>
          <w:rFonts w:eastAsia="Times New Roman" w:cs="Times New Roman"/>
          <w:szCs w:val="24"/>
        </w:rPr>
      </w:pPr>
      <w:r w:rsidRPr="00AE1544">
        <w:rPr>
          <w:rFonts w:eastAsia="Times New Roman" w:cs="Times New Roman"/>
          <w:b/>
          <w:szCs w:val="24"/>
        </w:rPr>
        <w:lastRenderedPageBreak/>
        <w:t>ΚΥΡΙ</w:t>
      </w:r>
      <w:r w:rsidRPr="00AE1544">
        <w:rPr>
          <w:rFonts w:eastAsia="Times New Roman" w:cs="Times New Roman"/>
          <w:b/>
          <w:szCs w:val="24"/>
        </w:rPr>
        <w:t>ΑΚΟΣ ΜΗΤΣΟΤΑΚΗΣ (Πρόεδρος της Νέας Δημοκρατίας):</w:t>
      </w:r>
      <w:r>
        <w:rPr>
          <w:rFonts w:eastAsia="Times New Roman" w:cs="Times New Roman"/>
          <w:szCs w:val="24"/>
        </w:rPr>
        <w:t xml:space="preserve"> Η «Σκαπανέας»;</w:t>
      </w:r>
    </w:p>
    <w:p w14:paraId="02B3D3B1"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Αφήστε αυτές τις αθλιότητες, τα ψέματα, τα </w:t>
      </w:r>
      <w:r>
        <w:rPr>
          <w:rFonts w:eastAsia="Times New Roman" w:cs="Times New Roman"/>
          <w:szCs w:val="24"/>
          <w:lang w:val="en-US"/>
        </w:rPr>
        <w:t>fake</w:t>
      </w:r>
      <w:r w:rsidRPr="00AE1544">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που χρησιμοποιείτε τόσα χρόνια. Δεν ντρέπεστε λιγάκι;</w:t>
      </w:r>
    </w:p>
    <w:p w14:paraId="02B3D3B2"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B3D3B3"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Τι πράγματα είναι αυτά; Κυρία </w:t>
      </w:r>
      <w:proofErr w:type="spellStart"/>
      <w:r>
        <w:rPr>
          <w:rFonts w:eastAsia="Times New Roman" w:cs="Times New Roman"/>
          <w:szCs w:val="24"/>
        </w:rPr>
        <w:t>Βούλτεψη</w:t>
      </w:r>
      <w:proofErr w:type="spellEnd"/>
      <w:r>
        <w:rPr>
          <w:rFonts w:eastAsia="Times New Roman" w:cs="Times New Roman"/>
          <w:szCs w:val="24"/>
        </w:rPr>
        <w:t>, σας παρακαλώ.</w:t>
      </w:r>
    </w:p>
    <w:p w14:paraId="02B3D3B4" w14:textId="77777777" w:rsidR="008168EC" w:rsidRDefault="00DB43BE">
      <w:pPr>
        <w:spacing w:line="600" w:lineRule="auto"/>
        <w:ind w:firstLine="720"/>
        <w:jc w:val="both"/>
        <w:rPr>
          <w:rFonts w:eastAsia="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Ακούστε με όμως τώρα με προσοχή. Είμαι έντεκα χρόνια Αρχηγός κόμματος και τεσσεράμισι χρόνια Πρωθυπουργός. </w:t>
      </w:r>
      <w:r>
        <w:rPr>
          <w:rFonts w:eastAsia="Times New Roman"/>
          <w:szCs w:val="24"/>
        </w:rPr>
        <w:t xml:space="preserve">Σε αυτόν τον τόπο, </w:t>
      </w:r>
      <w:r w:rsidRPr="00CE69D1">
        <w:rPr>
          <w:rFonts w:eastAsia="Times New Roman"/>
          <w:szCs w:val="24"/>
        </w:rPr>
        <w:t>λοιπ</w:t>
      </w:r>
      <w:r w:rsidRPr="00CE69D1">
        <w:rPr>
          <w:rFonts w:eastAsia="Times New Roman"/>
          <w:szCs w:val="24"/>
        </w:rPr>
        <w:t>όν</w:t>
      </w:r>
      <w:r>
        <w:rPr>
          <w:rFonts w:eastAsia="Times New Roman"/>
          <w:szCs w:val="24"/>
        </w:rPr>
        <w:t xml:space="preserve">, τίποτα δεν </w:t>
      </w:r>
      <w:r w:rsidRPr="00CE69D1">
        <w:rPr>
          <w:rFonts w:eastAsia="Times New Roman"/>
          <w:szCs w:val="24"/>
        </w:rPr>
        <w:t>είναι</w:t>
      </w:r>
      <w:r>
        <w:rPr>
          <w:rFonts w:eastAsia="Times New Roman"/>
          <w:szCs w:val="24"/>
        </w:rPr>
        <w:t xml:space="preserve"> κρυπτό από τον ήλιο.</w:t>
      </w:r>
    </w:p>
    <w:p w14:paraId="02B3D3B5" w14:textId="77777777" w:rsidR="008168EC" w:rsidRDefault="00DB43BE">
      <w:pPr>
        <w:spacing w:line="600" w:lineRule="auto"/>
        <w:ind w:firstLine="720"/>
        <w:jc w:val="center"/>
        <w:rPr>
          <w:rFonts w:eastAsia="Times New Roman"/>
          <w:szCs w:val="24"/>
        </w:rPr>
      </w:pPr>
      <w:r>
        <w:rPr>
          <w:rFonts w:eastAsia="Times New Roman"/>
          <w:szCs w:val="24"/>
        </w:rPr>
        <w:t xml:space="preserve">(Θόρυβος από την πτέρυγα της </w:t>
      </w:r>
      <w:r w:rsidRPr="00CE69D1">
        <w:rPr>
          <w:rFonts w:eastAsia="Times New Roman"/>
          <w:bCs/>
        </w:rPr>
        <w:t>Νέας Δημοκρατίας</w:t>
      </w:r>
      <w:r>
        <w:rPr>
          <w:rFonts w:eastAsia="Times New Roman"/>
          <w:szCs w:val="24"/>
        </w:rPr>
        <w:t>)</w:t>
      </w:r>
    </w:p>
    <w:p w14:paraId="02B3D3B6" w14:textId="77777777" w:rsidR="008168EC" w:rsidRDefault="00DB43BE">
      <w:pPr>
        <w:spacing w:line="600" w:lineRule="auto"/>
        <w:ind w:firstLine="720"/>
        <w:jc w:val="both"/>
        <w:rPr>
          <w:rFonts w:eastAsia="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Κάντε ησυχία!</w:t>
      </w:r>
    </w:p>
    <w:p w14:paraId="02B3D3B7" w14:textId="77777777" w:rsidR="008168EC" w:rsidRDefault="00DB43BE">
      <w:pPr>
        <w:spacing w:line="600" w:lineRule="auto"/>
        <w:ind w:firstLine="720"/>
        <w:jc w:val="both"/>
        <w:rPr>
          <w:rFonts w:eastAsia="Times New Roman"/>
          <w:szCs w:val="24"/>
        </w:rPr>
      </w:pPr>
      <w:r w:rsidRPr="00CE69D1">
        <w:rPr>
          <w:rFonts w:eastAsia="Times New Roman"/>
          <w:b/>
          <w:szCs w:val="24"/>
        </w:rPr>
        <w:lastRenderedPageBreak/>
        <w:t xml:space="preserve">ΑΛΕΞΗΣ ΤΣΙΠΡΑΣ (Πρόεδρος της Κυβέρνησης): </w:t>
      </w:r>
      <w:r>
        <w:rPr>
          <w:rFonts w:eastAsia="Times New Roman"/>
          <w:szCs w:val="24"/>
        </w:rPr>
        <w:t>Είναι γνωστό σε όλους και σε όλες νομίζω ότι εδώ και τρία χρόνια έχω συνεργάτιδα τ</w:t>
      </w:r>
      <w:r>
        <w:rPr>
          <w:rFonts w:eastAsia="Times New Roman"/>
          <w:szCs w:val="24"/>
        </w:rPr>
        <w:t xml:space="preserve">ην κ. </w:t>
      </w:r>
      <w:proofErr w:type="spellStart"/>
      <w:r>
        <w:rPr>
          <w:rFonts w:eastAsia="Times New Roman"/>
          <w:szCs w:val="24"/>
        </w:rPr>
        <w:t>Παναγοπούλου</w:t>
      </w:r>
      <w:proofErr w:type="spellEnd"/>
      <w:r>
        <w:rPr>
          <w:rFonts w:eastAsia="Times New Roman"/>
          <w:szCs w:val="24"/>
        </w:rPr>
        <w:t xml:space="preserve">, η οποία ήταν σύζυγος του </w:t>
      </w:r>
      <w:proofErr w:type="spellStart"/>
      <w:r>
        <w:rPr>
          <w:rFonts w:eastAsia="Times New Roman"/>
          <w:szCs w:val="24"/>
        </w:rPr>
        <w:t>θανόντος</w:t>
      </w:r>
      <w:proofErr w:type="spellEnd"/>
      <w:r>
        <w:rPr>
          <w:rFonts w:eastAsia="Times New Roman"/>
          <w:szCs w:val="24"/>
        </w:rPr>
        <w:t xml:space="preserve"> </w:t>
      </w:r>
      <w:proofErr w:type="spellStart"/>
      <w:r>
        <w:rPr>
          <w:rFonts w:eastAsia="Times New Roman"/>
          <w:szCs w:val="24"/>
        </w:rPr>
        <w:t>Παναγόπουλου</w:t>
      </w:r>
      <w:proofErr w:type="spellEnd"/>
      <w:r>
        <w:rPr>
          <w:rFonts w:eastAsia="Times New Roman"/>
          <w:szCs w:val="24"/>
        </w:rPr>
        <w:t>, ενός εφοπλιστή</w:t>
      </w:r>
      <w:r>
        <w:rPr>
          <w:rFonts w:eastAsia="Times New Roman"/>
          <w:szCs w:val="24"/>
        </w:rPr>
        <w:t>,</w:t>
      </w:r>
      <w:r>
        <w:rPr>
          <w:rFonts w:eastAsia="Times New Roman"/>
          <w:szCs w:val="24"/>
        </w:rPr>
        <w:t xml:space="preserve"> που ποτέ στη ζωή του </w:t>
      </w:r>
      <w:r w:rsidRPr="00CE69D1">
        <w:rPr>
          <w:rFonts w:eastAsia="Times New Roman"/>
          <w:szCs w:val="24"/>
        </w:rPr>
        <w:t>δεν ασχολήθηκε με αυτό</w:t>
      </w:r>
      <w:r>
        <w:rPr>
          <w:rFonts w:eastAsia="Times New Roman"/>
          <w:szCs w:val="24"/>
        </w:rPr>
        <w:t xml:space="preserve"> που ονομάζουμε διαπλοκή –κοινής εκτίμησης πιστεύω και από την παράταξή σας-, </w:t>
      </w:r>
      <w:r w:rsidRPr="00CE69D1">
        <w:rPr>
          <w:rFonts w:eastAsia="Times New Roman"/>
          <w:szCs w:val="24"/>
        </w:rPr>
        <w:t>ενός ανθρώπου αμέμπτου ηθικής</w:t>
      </w:r>
      <w:r>
        <w:rPr>
          <w:rFonts w:eastAsia="Times New Roman"/>
          <w:szCs w:val="24"/>
        </w:rPr>
        <w:t>.</w:t>
      </w:r>
    </w:p>
    <w:p w14:paraId="02B3D3B8" w14:textId="77777777" w:rsidR="008168EC" w:rsidRDefault="00DB43BE">
      <w:pPr>
        <w:spacing w:line="600" w:lineRule="auto"/>
        <w:ind w:firstLine="720"/>
        <w:jc w:val="both"/>
        <w:rPr>
          <w:rFonts w:eastAsia="Times New Roman"/>
          <w:szCs w:val="24"/>
        </w:rPr>
      </w:pPr>
      <w:r>
        <w:rPr>
          <w:rFonts w:eastAsia="Times New Roman"/>
          <w:szCs w:val="24"/>
        </w:rPr>
        <w:t xml:space="preserve">Και </w:t>
      </w:r>
      <w:r w:rsidRPr="00445071">
        <w:rPr>
          <w:rFonts w:eastAsia="Times New Roman"/>
          <w:szCs w:val="24"/>
        </w:rPr>
        <w:t>είναι</w:t>
      </w:r>
      <w:r>
        <w:rPr>
          <w:rFonts w:eastAsia="Times New Roman"/>
          <w:szCs w:val="24"/>
        </w:rPr>
        <w:t xml:space="preserve"> γνωστό, επίσης, ότι η σχέση αυτή </w:t>
      </w:r>
      <w:r w:rsidRPr="00445071">
        <w:rPr>
          <w:rFonts w:eastAsia="Times New Roman"/>
          <w:szCs w:val="24"/>
        </w:rPr>
        <w:t>είναι</w:t>
      </w:r>
      <w:r>
        <w:rPr>
          <w:rFonts w:eastAsia="Times New Roman"/>
          <w:szCs w:val="24"/>
        </w:rPr>
        <w:t xml:space="preserve"> σχέση συνεργατική, όπως γνωστό </w:t>
      </w:r>
      <w:r w:rsidRPr="00445071">
        <w:rPr>
          <w:rFonts w:eastAsia="Times New Roman"/>
          <w:szCs w:val="24"/>
        </w:rPr>
        <w:t>είναι</w:t>
      </w:r>
      <w:r>
        <w:rPr>
          <w:rFonts w:eastAsia="Times New Roman"/>
          <w:szCs w:val="24"/>
        </w:rPr>
        <w:t xml:space="preserve">, επίσης, ότι ο αείμνηστος </w:t>
      </w:r>
      <w:proofErr w:type="spellStart"/>
      <w:r w:rsidRPr="00CE69D1">
        <w:rPr>
          <w:rFonts w:eastAsia="Times New Roman"/>
          <w:szCs w:val="24"/>
        </w:rPr>
        <w:t>Παναγόπουλος</w:t>
      </w:r>
      <w:proofErr w:type="spellEnd"/>
      <w:r w:rsidRPr="00CE69D1">
        <w:rPr>
          <w:rFonts w:eastAsia="Times New Roman"/>
          <w:szCs w:val="24"/>
        </w:rPr>
        <w:t xml:space="preserve"> δεν ήταν φτωχός άνθρωπος</w:t>
      </w:r>
      <w:r>
        <w:rPr>
          <w:rFonts w:eastAsia="Times New Roman"/>
          <w:szCs w:val="24"/>
        </w:rPr>
        <w:t>,</w:t>
      </w:r>
      <w:r w:rsidRPr="00CE69D1">
        <w:rPr>
          <w:rFonts w:eastAsia="Times New Roman"/>
          <w:szCs w:val="24"/>
        </w:rPr>
        <w:t xml:space="preserve"> πλούσιος άνθρωπος</w:t>
      </w:r>
      <w:r>
        <w:rPr>
          <w:rFonts w:eastAsia="Times New Roman"/>
          <w:szCs w:val="24"/>
        </w:rPr>
        <w:t xml:space="preserve"> ήταν. Σε όλους σας ήταν γνωστό, στο σύστημά</w:t>
      </w:r>
      <w:r w:rsidRPr="00CE69D1">
        <w:rPr>
          <w:rFonts w:eastAsia="Times New Roman"/>
          <w:szCs w:val="24"/>
        </w:rPr>
        <w:t xml:space="preserve"> </w:t>
      </w:r>
      <w:r>
        <w:rPr>
          <w:rFonts w:eastAsia="Times New Roman"/>
          <w:szCs w:val="24"/>
        </w:rPr>
        <w:t>σας, ότι τον δεκαπενταύγουστο δεν θρηνούσατε εσείς γ</w:t>
      </w:r>
      <w:r>
        <w:rPr>
          <w:rFonts w:eastAsia="Times New Roman"/>
          <w:szCs w:val="24"/>
        </w:rPr>
        <w:t>ια το Μάτι τότε. Σε ελικόπτερα</w:t>
      </w:r>
      <w:r w:rsidRPr="00CE69D1">
        <w:rPr>
          <w:rFonts w:eastAsia="Times New Roman"/>
          <w:szCs w:val="24"/>
        </w:rPr>
        <w:t xml:space="preserve"> </w:t>
      </w:r>
      <w:r>
        <w:rPr>
          <w:rFonts w:eastAsia="Times New Roman"/>
          <w:szCs w:val="24"/>
        </w:rPr>
        <w:t>ήσασταν και κάνατε</w:t>
      </w:r>
      <w:r w:rsidRPr="00CE69D1">
        <w:rPr>
          <w:rFonts w:eastAsia="Times New Roman"/>
          <w:szCs w:val="24"/>
        </w:rPr>
        <w:t xml:space="preserve"> μεταφορές σε σπίτια</w:t>
      </w:r>
      <w:r>
        <w:rPr>
          <w:rFonts w:eastAsia="Times New Roman"/>
          <w:szCs w:val="24"/>
        </w:rPr>
        <w:t xml:space="preserve"> εφοπλιστών που </w:t>
      </w:r>
      <w:r w:rsidRPr="00CE69D1">
        <w:rPr>
          <w:rFonts w:eastAsia="Times New Roman"/>
          <w:szCs w:val="24"/>
        </w:rPr>
        <w:t xml:space="preserve">είναι </w:t>
      </w:r>
      <w:proofErr w:type="spellStart"/>
      <w:r w:rsidRPr="00CE69D1">
        <w:rPr>
          <w:rFonts w:eastAsia="Times New Roman"/>
          <w:szCs w:val="24"/>
        </w:rPr>
        <w:t>καναλάρχες</w:t>
      </w:r>
      <w:proofErr w:type="spellEnd"/>
      <w:r>
        <w:rPr>
          <w:rFonts w:eastAsia="Times New Roman"/>
          <w:szCs w:val="24"/>
        </w:rPr>
        <w:t>, κύριε Μητσοτάκη!</w:t>
      </w:r>
    </w:p>
    <w:p w14:paraId="02B3D3B9" w14:textId="77777777" w:rsidR="008168EC" w:rsidRDefault="00DB43BE">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02B3D3BA" w14:textId="77777777" w:rsidR="008168EC" w:rsidRDefault="00DB43BE">
      <w:pPr>
        <w:spacing w:line="600" w:lineRule="auto"/>
        <w:ind w:firstLine="720"/>
        <w:jc w:val="both"/>
        <w:rPr>
          <w:rFonts w:eastAsia="Times New Roman"/>
          <w:szCs w:val="24"/>
        </w:rPr>
      </w:pPr>
      <w:r>
        <w:rPr>
          <w:rFonts w:eastAsia="Times New Roman"/>
          <w:szCs w:val="24"/>
        </w:rPr>
        <w:lastRenderedPageBreak/>
        <w:t xml:space="preserve"> Ε</w:t>
      </w:r>
      <w:r w:rsidRPr="00CE69D1">
        <w:rPr>
          <w:rFonts w:eastAsia="Times New Roman"/>
          <w:szCs w:val="24"/>
        </w:rPr>
        <w:t>ίναι γνωστό σε όλους και στο σύστημά σας ότι τρεις μέρες</w:t>
      </w:r>
      <w:r>
        <w:rPr>
          <w:rFonts w:eastAsia="Times New Roman"/>
          <w:szCs w:val="24"/>
        </w:rPr>
        <w:t xml:space="preserve"> φιλοξενήθηκα</w:t>
      </w:r>
      <w:r w:rsidRPr="00CE69D1">
        <w:rPr>
          <w:rFonts w:eastAsia="Times New Roman"/>
          <w:szCs w:val="24"/>
        </w:rPr>
        <w:t xml:space="preserve"> στο σκάφος της συνερ</w:t>
      </w:r>
      <w:r w:rsidRPr="00CE69D1">
        <w:rPr>
          <w:rFonts w:eastAsia="Times New Roman"/>
          <w:szCs w:val="24"/>
        </w:rPr>
        <w:t>γάτιδάς μου το</w:t>
      </w:r>
      <w:r>
        <w:rPr>
          <w:rFonts w:eastAsia="Times New Roman"/>
          <w:szCs w:val="24"/>
        </w:rPr>
        <w:t>ν δ</w:t>
      </w:r>
      <w:r w:rsidRPr="00CE69D1">
        <w:rPr>
          <w:rFonts w:eastAsia="Times New Roman"/>
          <w:szCs w:val="24"/>
        </w:rPr>
        <w:t>εκαπενταύγουστο</w:t>
      </w:r>
      <w:r>
        <w:rPr>
          <w:rFonts w:eastAsia="Times New Roman"/>
          <w:szCs w:val="24"/>
        </w:rPr>
        <w:t>. Κ</w:t>
      </w:r>
      <w:r w:rsidRPr="00CE69D1">
        <w:rPr>
          <w:rFonts w:eastAsia="Times New Roman"/>
          <w:szCs w:val="24"/>
        </w:rPr>
        <w:t xml:space="preserve">αι είναι γνωστό διότι </w:t>
      </w:r>
      <w:r>
        <w:rPr>
          <w:rFonts w:eastAsia="Times New Roman"/>
          <w:szCs w:val="24"/>
        </w:rPr>
        <w:t>το έγραψαν τα μέσα που σας στηρίζουν, του κ.</w:t>
      </w:r>
      <w:r w:rsidRPr="00CE69D1">
        <w:rPr>
          <w:rFonts w:eastAsia="Times New Roman"/>
          <w:szCs w:val="24"/>
        </w:rPr>
        <w:t xml:space="preserve"> Μαρινάκη</w:t>
      </w:r>
      <w:r>
        <w:rPr>
          <w:rFonts w:eastAsia="Times New Roman"/>
          <w:szCs w:val="24"/>
        </w:rPr>
        <w:t>,</w:t>
      </w:r>
      <w:r w:rsidRPr="00CE69D1">
        <w:rPr>
          <w:rFonts w:eastAsia="Times New Roman"/>
          <w:szCs w:val="24"/>
        </w:rPr>
        <w:t xml:space="preserve"> </w:t>
      </w:r>
      <w:r>
        <w:rPr>
          <w:rFonts w:eastAsia="Times New Roman"/>
          <w:szCs w:val="24"/>
        </w:rPr>
        <w:t>τέλη Σεπτέμβρη του</w:t>
      </w:r>
      <w:r w:rsidRPr="00CE69D1">
        <w:rPr>
          <w:rFonts w:eastAsia="Times New Roman"/>
          <w:szCs w:val="24"/>
        </w:rPr>
        <w:t xml:space="preserve"> 2018</w:t>
      </w:r>
      <w:r>
        <w:rPr>
          <w:rFonts w:eastAsia="Times New Roman"/>
          <w:szCs w:val="24"/>
        </w:rPr>
        <w:t>. Και δεν το διέψευσα,</w:t>
      </w:r>
      <w:r w:rsidRPr="00CE69D1">
        <w:rPr>
          <w:rFonts w:eastAsia="Times New Roman"/>
          <w:szCs w:val="24"/>
        </w:rPr>
        <w:t xml:space="preserve"> γιατί δεν έχω τίποτα να κρύψω</w:t>
      </w:r>
      <w:r>
        <w:rPr>
          <w:rFonts w:eastAsia="Times New Roman"/>
          <w:szCs w:val="24"/>
        </w:rPr>
        <w:t>.</w:t>
      </w:r>
      <w:r w:rsidRPr="00CE69D1">
        <w:rPr>
          <w:rFonts w:eastAsia="Times New Roman"/>
          <w:szCs w:val="24"/>
        </w:rPr>
        <w:t xml:space="preserve"> </w:t>
      </w:r>
    </w:p>
    <w:p w14:paraId="02B3D3BB" w14:textId="77777777" w:rsidR="008168EC" w:rsidRDefault="00DB43BE">
      <w:pPr>
        <w:spacing w:line="600" w:lineRule="auto"/>
        <w:ind w:firstLine="720"/>
        <w:jc w:val="both"/>
        <w:rPr>
          <w:rFonts w:eastAsia="Times New Roman"/>
          <w:szCs w:val="24"/>
        </w:rPr>
      </w:pPr>
      <w:r>
        <w:rPr>
          <w:rFonts w:eastAsia="Times New Roman"/>
          <w:szCs w:val="24"/>
        </w:rPr>
        <w:t>Κύριε Μητσοτάκη, δεν χρειάζεται να ξοδεύεστε. Αν μου ζητού</w:t>
      </w:r>
      <w:r w:rsidRPr="00CE69D1">
        <w:rPr>
          <w:rFonts w:eastAsia="Times New Roman"/>
          <w:szCs w:val="24"/>
        </w:rPr>
        <w:t>σατε</w:t>
      </w:r>
      <w:r>
        <w:rPr>
          <w:rFonts w:eastAsia="Times New Roman"/>
          <w:szCs w:val="24"/>
        </w:rPr>
        <w:t>,</w:t>
      </w:r>
      <w:r w:rsidRPr="00CE69D1">
        <w:rPr>
          <w:rFonts w:eastAsia="Times New Roman"/>
          <w:szCs w:val="24"/>
        </w:rPr>
        <w:t xml:space="preserve"> θα</w:t>
      </w:r>
      <w:r w:rsidRPr="00CE69D1">
        <w:rPr>
          <w:rFonts w:eastAsia="Times New Roman"/>
          <w:szCs w:val="24"/>
        </w:rPr>
        <w:t xml:space="preserve"> σας</w:t>
      </w:r>
      <w:r>
        <w:rPr>
          <w:rFonts w:eastAsia="Times New Roman"/>
          <w:szCs w:val="24"/>
        </w:rPr>
        <w:t xml:space="preserve"> έδινα εγώ φωτογραφίες μου. Βγάζω</w:t>
      </w:r>
      <w:r w:rsidRPr="00CE69D1">
        <w:rPr>
          <w:rFonts w:eastAsia="Times New Roman"/>
          <w:szCs w:val="24"/>
        </w:rPr>
        <w:t xml:space="preserve"> και </w:t>
      </w:r>
      <w:r w:rsidRPr="00CE69D1">
        <w:rPr>
          <w:rFonts w:eastAsia="Times New Roman"/>
          <w:szCs w:val="24"/>
          <w:lang w:val="en-US"/>
        </w:rPr>
        <w:t>selfie</w:t>
      </w:r>
      <w:r>
        <w:rPr>
          <w:rFonts w:eastAsia="Times New Roman"/>
          <w:szCs w:val="24"/>
        </w:rPr>
        <w:t>,</w:t>
      </w:r>
      <w:r w:rsidRPr="00CE69D1">
        <w:rPr>
          <w:rFonts w:eastAsia="Times New Roman"/>
          <w:szCs w:val="24"/>
        </w:rPr>
        <w:t xml:space="preserve"> έχω βγάλει </w:t>
      </w:r>
      <w:r>
        <w:rPr>
          <w:rFonts w:eastAsia="Times New Roman"/>
          <w:szCs w:val="24"/>
        </w:rPr>
        <w:t>και με το προσωπικό φωτογραφίες. Μπορεί να σας</w:t>
      </w:r>
      <w:r w:rsidRPr="00CE69D1">
        <w:rPr>
          <w:rFonts w:eastAsia="Times New Roman"/>
          <w:szCs w:val="24"/>
        </w:rPr>
        <w:t xml:space="preserve"> έδινα και μία με </w:t>
      </w:r>
      <w:proofErr w:type="spellStart"/>
      <w:r w:rsidRPr="00CE69D1">
        <w:rPr>
          <w:rFonts w:eastAsia="Times New Roman"/>
          <w:szCs w:val="24"/>
        </w:rPr>
        <w:t>ψαροντούφεκο</w:t>
      </w:r>
      <w:proofErr w:type="spellEnd"/>
      <w:r>
        <w:rPr>
          <w:rFonts w:eastAsia="Times New Roman"/>
          <w:szCs w:val="24"/>
        </w:rPr>
        <w:t>,</w:t>
      </w:r>
      <w:r w:rsidRPr="00CE69D1">
        <w:rPr>
          <w:rFonts w:eastAsia="Times New Roman"/>
          <w:szCs w:val="24"/>
        </w:rPr>
        <w:t xml:space="preserve"> αν θέλετε</w:t>
      </w:r>
      <w:r>
        <w:rPr>
          <w:rFonts w:eastAsia="Times New Roman"/>
          <w:szCs w:val="24"/>
        </w:rPr>
        <w:t>,</w:t>
      </w:r>
      <w:r w:rsidRPr="00CE69D1">
        <w:rPr>
          <w:rFonts w:eastAsia="Times New Roman"/>
          <w:szCs w:val="24"/>
        </w:rPr>
        <w:t xml:space="preserve"> γιατί μου αρέσει και το </w:t>
      </w:r>
      <w:proofErr w:type="spellStart"/>
      <w:r w:rsidRPr="00CE69D1">
        <w:rPr>
          <w:rFonts w:eastAsia="Times New Roman"/>
          <w:szCs w:val="24"/>
        </w:rPr>
        <w:t>ψαροντούφεκο</w:t>
      </w:r>
      <w:proofErr w:type="spellEnd"/>
      <w:r>
        <w:rPr>
          <w:rFonts w:eastAsia="Times New Roman"/>
          <w:szCs w:val="24"/>
        </w:rPr>
        <w:t>,</w:t>
      </w:r>
      <w:r w:rsidRPr="00CE69D1">
        <w:rPr>
          <w:rFonts w:eastAsia="Times New Roman"/>
          <w:szCs w:val="24"/>
        </w:rPr>
        <w:t xml:space="preserve"> αν σας αρέσει να έχετε πιο ευχάριστες φωτογραφίες από </w:t>
      </w:r>
      <w:r>
        <w:rPr>
          <w:rFonts w:eastAsia="Times New Roman"/>
          <w:szCs w:val="24"/>
        </w:rPr>
        <w:t>άλλες που βάζε</w:t>
      </w:r>
      <w:r>
        <w:rPr>
          <w:rFonts w:eastAsia="Times New Roman"/>
          <w:szCs w:val="24"/>
        </w:rPr>
        <w:t xml:space="preserve">τε το παρακράτος σας </w:t>
      </w:r>
      <w:r w:rsidRPr="00CE69D1">
        <w:rPr>
          <w:rFonts w:eastAsia="Times New Roman"/>
          <w:szCs w:val="24"/>
        </w:rPr>
        <w:t xml:space="preserve">να ξοδεύετε προκειμένου να υποκλέψουν </w:t>
      </w:r>
      <w:r>
        <w:rPr>
          <w:rFonts w:eastAsia="Times New Roman"/>
          <w:szCs w:val="24"/>
        </w:rPr>
        <w:t xml:space="preserve">τις </w:t>
      </w:r>
      <w:r w:rsidRPr="00CE69D1">
        <w:rPr>
          <w:rFonts w:eastAsia="Times New Roman"/>
          <w:szCs w:val="24"/>
        </w:rPr>
        <w:t>στιγμές</w:t>
      </w:r>
      <w:r>
        <w:rPr>
          <w:rFonts w:eastAsia="Times New Roman"/>
          <w:szCs w:val="24"/>
        </w:rPr>
        <w:t xml:space="preserve"> της προσωπικής μου ζωής! Και </w:t>
      </w:r>
      <w:r w:rsidRPr="00210237">
        <w:rPr>
          <w:rFonts w:eastAsia="Times New Roman"/>
          <w:szCs w:val="24"/>
        </w:rPr>
        <w:t>είναι</w:t>
      </w:r>
      <w:r>
        <w:rPr>
          <w:rFonts w:eastAsia="Times New Roman"/>
          <w:szCs w:val="24"/>
        </w:rPr>
        <w:t xml:space="preserve"> ντροπή σας! Ε</w:t>
      </w:r>
      <w:r w:rsidRPr="00210237">
        <w:rPr>
          <w:rFonts w:eastAsia="Times New Roman"/>
          <w:szCs w:val="24"/>
        </w:rPr>
        <w:t>ίναι</w:t>
      </w:r>
      <w:r>
        <w:rPr>
          <w:rFonts w:eastAsia="Times New Roman"/>
          <w:szCs w:val="24"/>
        </w:rPr>
        <w:t xml:space="preserve"> ντροπή σας!</w:t>
      </w:r>
    </w:p>
    <w:p w14:paraId="02B3D3BC" w14:textId="77777777" w:rsidR="008168EC" w:rsidRDefault="00DB43BE">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02B3D3BD" w14:textId="77777777" w:rsidR="008168EC" w:rsidRDefault="00DB43BE">
      <w:pPr>
        <w:spacing w:line="600" w:lineRule="auto"/>
        <w:ind w:firstLine="720"/>
        <w:jc w:val="both"/>
        <w:rPr>
          <w:rFonts w:eastAsia="Times New Roman"/>
          <w:szCs w:val="24"/>
        </w:rPr>
      </w:pPr>
      <w:r>
        <w:rPr>
          <w:rFonts w:eastAsia="Times New Roman"/>
          <w:szCs w:val="24"/>
        </w:rPr>
        <w:lastRenderedPageBreak/>
        <w:t xml:space="preserve">Εγώ, </w:t>
      </w:r>
      <w:r w:rsidRPr="00E917D3">
        <w:rPr>
          <w:rFonts w:eastAsia="Times New Roman"/>
          <w:szCs w:val="24"/>
        </w:rPr>
        <w:t>λοιπόν</w:t>
      </w:r>
      <w:r>
        <w:rPr>
          <w:rFonts w:eastAsia="Times New Roman"/>
          <w:szCs w:val="24"/>
        </w:rPr>
        <w:t>, κύριε Μητσοτάκη, ό,τι έχω το έχω δημόσια και δεν έχω να κρύψω τ</w:t>
      </w:r>
      <w:r>
        <w:rPr>
          <w:rFonts w:eastAsia="Times New Roman"/>
          <w:szCs w:val="24"/>
        </w:rPr>
        <w:t xml:space="preserve">ίποτα, ούτε τις γνωριμίες μου ούτε τους συνεργάτες μου ούτε τους φίλους μου. </w:t>
      </w:r>
    </w:p>
    <w:p w14:paraId="02B3D3BE" w14:textId="77777777" w:rsidR="008168EC" w:rsidRDefault="00DB43BE">
      <w:pPr>
        <w:spacing w:line="600" w:lineRule="auto"/>
        <w:ind w:firstLine="720"/>
        <w:jc w:val="both"/>
        <w:rPr>
          <w:rFonts w:eastAsia="Times New Roman"/>
          <w:szCs w:val="24"/>
        </w:rPr>
      </w:pPr>
      <w:r>
        <w:rPr>
          <w:rFonts w:eastAsia="Times New Roman"/>
          <w:szCs w:val="24"/>
        </w:rPr>
        <w:t xml:space="preserve">Εγώ, κύριε Μητσοτάκη, δεν έχω εξοχικό στην Τήνο μεσοτοιχία με τον κ. </w:t>
      </w:r>
      <w:proofErr w:type="spellStart"/>
      <w:r>
        <w:rPr>
          <w:rFonts w:eastAsia="Times New Roman"/>
          <w:szCs w:val="24"/>
        </w:rPr>
        <w:t>Χριστοφοράκο</w:t>
      </w:r>
      <w:proofErr w:type="spellEnd"/>
      <w:r>
        <w:rPr>
          <w:rFonts w:eastAsia="Times New Roman"/>
          <w:szCs w:val="24"/>
        </w:rPr>
        <w:t xml:space="preserve"> της </w:t>
      </w:r>
      <w:r>
        <w:rPr>
          <w:rFonts w:eastAsia="Times New Roman"/>
          <w:szCs w:val="24"/>
        </w:rPr>
        <w:t>«</w:t>
      </w:r>
      <w:r w:rsidRPr="00CE69D1">
        <w:rPr>
          <w:rFonts w:eastAsia="Times New Roman"/>
          <w:szCs w:val="24"/>
          <w:lang w:val="en-US"/>
        </w:rPr>
        <w:t>SIEMENS</w:t>
      </w:r>
      <w:r>
        <w:rPr>
          <w:rFonts w:eastAsia="Times New Roman"/>
          <w:szCs w:val="24"/>
        </w:rPr>
        <w:t>»</w:t>
      </w:r>
      <w:r>
        <w:rPr>
          <w:rFonts w:eastAsia="Times New Roman"/>
          <w:szCs w:val="24"/>
        </w:rPr>
        <w:t xml:space="preserve">, δεν έχω σπίτι του </w:t>
      </w:r>
      <w:proofErr w:type="spellStart"/>
      <w:r>
        <w:rPr>
          <w:rFonts w:eastAsia="Times New Roman"/>
          <w:szCs w:val="24"/>
        </w:rPr>
        <w:t>Βολταίρου</w:t>
      </w:r>
      <w:proofErr w:type="spellEnd"/>
      <w:r>
        <w:rPr>
          <w:rFonts w:eastAsia="Times New Roman"/>
          <w:szCs w:val="24"/>
        </w:rPr>
        <w:t xml:space="preserve"> στο Παρίσι, δεν υπήρξα ποτέ τρόφιμος της </w:t>
      </w:r>
      <w:r>
        <w:rPr>
          <w:rFonts w:eastAsia="Times New Roman"/>
          <w:szCs w:val="24"/>
        </w:rPr>
        <w:t>«</w:t>
      </w:r>
      <w:r w:rsidRPr="00CE69D1">
        <w:rPr>
          <w:rFonts w:eastAsia="Times New Roman"/>
          <w:szCs w:val="24"/>
          <w:lang w:val="en-US"/>
        </w:rPr>
        <w:t>SIEMENS</w:t>
      </w:r>
      <w:r>
        <w:rPr>
          <w:rFonts w:eastAsia="Times New Roman"/>
          <w:szCs w:val="24"/>
        </w:rPr>
        <w:t>»</w:t>
      </w:r>
      <w:r>
        <w:rPr>
          <w:rFonts w:eastAsia="Times New Roman"/>
          <w:szCs w:val="24"/>
        </w:rPr>
        <w:t xml:space="preserve">, </w:t>
      </w:r>
      <w:r w:rsidRPr="00CE69D1">
        <w:rPr>
          <w:rFonts w:eastAsia="Times New Roman"/>
          <w:szCs w:val="24"/>
        </w:rPr>
        <w:t>δεν πήρα ποτέ δανεικά και αγύριστα</w:t>
      </w:r>
      <w:r>
        <w:rPr>
          <w:rFonts w:eastAsia="Times New Roman"/>
          <w:szCs w:val="24"/>
        </w:rPr>
        <w:t>, όπως εσείς από τον «</w:t>
      </w:r>
      <w:r>
        <w:rPr>
          <w:rFonts w:eastAsia="Times New Roman"/>
          <w:szCs w:val="24"/>
        </w:rPr>
        <w:t>ΚΗΡΥΚΑ ΧΑΝΙΩΝ</w:t>
      </w:r>
      <w:r>
        <w:rPr>
          <w:rFonts w:eastAsia="Times New Roman"/>
          <w:szCs w:val="24"/>
        </w:rPr>
        <w:t>». Δεν χρηματοδοτεί τον οικογενειακό μου</w:t>
      </w:r>
      <w:r w:rsidRPr="00CE69D1">
        <w:rPr>
          <w:rFonts w:eastAsia="Times New Roman"/>
          <w:szCs w:val="24"/>
        </w:rPr>
        <w:t xml:space="preserve"> προϋπολογισμό άγνωστη </w:t>
      </w:r>
      <w:r>
        <w:rPr>
          <w:rFonts w:eastAsia="Times New Roman"/>
          <w:szCs w:val="24"/>
          <w:lang w:val="en-US"/>
        </w:rPr>
        <w:t>offshore</w:t>
      </w:r>
      <w:r>
        <w:rPr>
          <w:rFonts w:eastAsia="Times New Roman"/>
          <w:szCs w:val="24"/>
        </w:rPr>
        <w:t>,</w:t>
      </w:r>
      <w:r w:rsidRPr="00CE69D1">
        <w:rPr>
          <w:rFonts w:eastAsia="Times New Roman"/>
          <w:szCs w:val="24"/>
        </w:rPr>
        <w:t xml:space="preserve"> αγνώστων στοιχείων που χρηματοδοτεί και το </w:t>
      </w:r>
      <w:r>
        <w:rPr>
          <w:rFonts w:eastAsia="Times New Roman"/>
          <w:szCs w:val="24"/>
        </w:rPr>
        <w:t>«</w:t>
      </w:r>
      <w:r w:rsidRPr="00CE69D1">
        <w:rPr>
          <w:rFonts w:eastAsia="Times New Roman"/>
          <w:szCs w:val="24"/>
        </w:rPr>
        <w:t>ΠΡΩΤΟ ΘΕΜΑ</w:t>
      </w:r>
      <w:r>
        <w:rPr>
          <w:rFonts w:eastAsia="Times New Roman"/>
          <w:szCs w:val="24"/>
        </w:rPr>
        <w:t>»</w:t>
      </w:r>
      <w:r>
        <w:rPr>
          <w:rFonts w:eastAsia="Times New Roman"/>
          <w:szCs w:val="24"/>
        </w:rPr>
        <w:t>!</w:t>
      </w:r>
    </w:p>
    <w:p w14:paraId="02B3D3BF" w14:textId="77777777" w:rsidR="008168EC" w:rsidRDefault="00DB43BE">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02B3D3C0" w14:textId="77777777" w:rsidR="008168EC" w:rsidRDefault="00DB43BE">
      <w:pPr>
        <w:spacing w:line="600" w:lineRule="auto"/>
        <w:ind w:firstLine="720"/>
        <w:jc w:val="both"/>
        <w:rPr>
          <w:rFonts w:eastAsia="Times New Roman"/>
          <w:szCs w:val="24"/>
        </w:rPr>
      </w:pPr>
      <w:r>
        <w:rPr>
          <w:rFonts w:eastAsia="Times New Roman"/>
          <w:szCs w:val="24"/>
        </w:rPr>
        <w:t xml:space="preserve"> Κι</w:t>
      </w:r>
      <w:r w:rsidRPr="00CE69D1">
        <w:rPr>
          <w:rFonts w:eastAsia="Times New Roman"/>
          <w:szCs w:val="24"/>
        </w:rPr>
        <w:t xml:space="preserve"> </w:t>
      </w:r>
      <w:r>
        <w:rPr>
          <w:rFonts w:eastAsia="Times New Roman"/>
          <w:szCs w:val="24"/>
        </w:rPr>
        <w:t>επίσης, κ</w:t>
      </w:r>
      <w:r>
        <w:rPr>
          <w:rFonts w:eastAsia="Times New Roman"/>
          <w:szCs w:val="24"/>
        </w:rPr>
        <w:t>ύριε</w:t>
      </w:r>
      <w:r w:rsidRPr="00CE69D1">
        <w:rPr>
          <w:rFonts w:eastAsia="Times New Roman"/>
          <w:szCs w:val="24"/>
        </w:rPr>
        <w:t xml:space="preserve"> Μητσοτάκη</w:t>
      </w:r>
      <w:r>
        <w:rPr>
          <w:rFonts w:eastAsia="Times New Roman"/>
          <w:szCs w:val="24"/>
        </w:rPr>
        <w:t>,</w:t>
      </w:r>
      <w:r w:rsidRPr="00CE69D1">
        <w:rPr>
          <w:rFonts w:eastAsia="Times New Roman"/>
          <w:szCs w:val="24"/>
        </w:rPr>
        <w:t xml:space="preserve"> εγώ δεν έχω κουμπάρο ούτε αν</w:t>
      </w:r>
      <w:r>
        <w:rPr>
          <w:rFonts w:eastAsia="Times New Roman"/>
          <w:szCs w:val="24"/>
        </w:rPr>
        <w:t>έβηκα ποτέ στο σκάφος του κ.</w:t>
      </w:r>
      <w:r w:rsidRPr="00CE69D1">
        <w:rPr>
          <w:rFonts w:eastAsia="Times New Roman"/>
          <w:szCs w:val="24"/>
        </w:rPr>
        <w:t xml:space="preserve"> Μαρινάκη</w:t>
      </w:r>
      <w:r>
        <w:rPr>
          <w:rFonts w:eastAsia="Times New Roman"/>
          <w:szCs w:val="24"/>
        </w:rPr>
        <w:t>,</w:t>
      </w:r>
      <w:r w:rsidRPr="00CE69D1">
        <w:rPr>
          <w:rFonts w:eastAsia="Times New Roman"/>
          <w:szCs w:val="24"/>
        </w:rPr>
        <w:t xml:space="preserve"> που έχει επτά εφημερίδες να </w:t>
      </w:r>
      <w:r>
        <w:rPr>
          <w:rFonts w:eastAsia="Times New Roman"/>
          <w:szCs w:val="24"/>
        </w:rPr>
        <w:t xml:space="preserve">σας </w:t>
      </w:r>
      <w:r w:rsidRPr="00CE69D1">
        <w:rPr>
          <w:rFonts w:eastAsia="Times New Roman"/>
          <w:szCs w:val="24"/>
        </w:rPr>
        <w:t xml:space="preserve">στηρίζουν </w:t>
      </w:r>
      <w:r>
        <w:rPr>
          <w:rFonts w:eastAsia="Times New Roman"/>
          <w:szCs w:val="24"/>
        </w:rPr>
        <w:t>-</w:t>
      </w:r>
      <w:r w:rsidRPr="00CE69D1">
        <w:rPr>
          <w:rFonts w:eastAsia="Times New Roman"/>
          <w:szCs w:val="24"/>
        </w:rPr>
        <w:t>τώρα θέλει και τηλεοπτικό σταθμό</w:t>
      </w:r>
      <w:r>
        <w:rPr>
          <w:rFonts w:eastAsia="Times New Roman"/>
          <w:szCs w:val="24"/>
        </w:rPr>
        <w:t xml:space="preserve">- και ο </w:t>
      </w:r>
      <w:r w:rsidRPr="00CE69D1">
        <w:rPr>
          <w:rFonts w:eastAsia="Times New Roman"/>
          <w:szCs w:val="24"/>
        </w:rPr>
        <w:t>οποίος διώκεται για ναρκωτικά</w:t>
      </w:r>
      <w:r>
        <w:rPr>
          <w:rFonts w:eastAsia="Times New Roman"/>
          <w:szCs w:val="24"/>
        </w:rPr>
        <w:t xml:space="preserve">. Αυτοί είμαστε! Αυτός είμαι και αυτός είστε, αφού τα θέλετε </w:t>
      </w:r>
      <w:r>
        <w:rPr>
          <w:rFonts w:eastAsia="Times New Roman"/>
          <w:szCs w:val="24"/>
        </w:rPr>
        <w:t>έτσι!</w:t>
      </w:r>
    </w:p>
    <w:p w14:paraId="02B3D3C1" w14:textId="77777777" w:rsidR="008168EC" w:rsidRDefault="00DB43BE">
      <w:pPr>
        <w:tabs>
          <w:tab w:val="left" w:pos="1800"/>
        </w:tabs>
        <w:spacing w:line="600" w:lineRule="auto"/>
        <w:ind w:firstLine="720"/>
        <w:jc w:val="center"/>
        <w:rPr>
          <w:rFonts w:eastAsia="Times New Roman"/>
          <w:szCs w:val="24"/>
        </w:rPr>
      </w:pPr>
      <w:r w:rsidRPr="009B2526">
        <w:rPr>
          <w:rFonts w:eastAsia="Times New Roman"/>
          <w:szCs w:val="24"/>
        </w:rPr>
        <w:lastRenderedPageBreak/>
        <w:t>(Χειροκροτήματα από την πτέρυγα του ΣΥΡΙΖΑ)</w:t>
      </w:r>
    </w:p>
    <w:p w14:paraId="02B3D3C2" w14:textId="77777777" w:rsidR="008168EC" w:rsidRDefault="00DB43BE">
      <w:pPr>
        <w:spacing w:line="600" w:lineRule="auto"/>
        <w:ind w:firstLine="720"/>
        <w:jc w:val="both"/>
        <w:rPr>
          <w:rFonts w:eastAsia="Times New Roman"/>
          <w:szCs w:val="24"/>
        </w:rPr>
      </w:pPr>
      <w:r>
        <w:rPr>
          <w:rFonts w:eastAsia="Times New Roman"/>
          <w:szCs w:val="24"/>
        </w:rPr>
        <w:t>Αυτό το οποίο, όμως, α</w:t>
      </w:r>
      <w:r w:rsidRPr="00CE69D1">
        <w:rPr>
          <w:rFonts w:eastAsia="Times New Roman"/>
          <w:szCs w:val="24"/>
        </w:rPr>
        <w:t>ναρωτιέμαι</w:t>
      </w:r>
      <w:r>
        <w:rPr>
          <w:rFonts w:eastAsia="Times New Roman"/>
          <w:szCs w:val="24"/>
        </w:rPr>
        <w:t xml:space="preserve">, κύριε Μητσοτάκη, </w:t>
      </w:r>
      <w:r w:rsidRPr="00505D18">
        <w:rPr>
          <w:rFonts w:eastAsia="Times New Roman"/>
          <w:szCs w:val="24"/>
        </w:rPr>
        <w:t>είναι</w:t>
      </w:r>
      <w:r>
        <w:rPr>
          <w:rFonts w:eastAsia="Times New Roman"/>
          <w:szCs w:val="24"/>
        </w:rPr>
        <w:t xml:space="preserve"> αν πιστεύετε ότι </w:t>
      </w:r>
      <w:r w:rsidRPr="00CE69D1">
        <w:rPr>
          <w:rFonts w:eastAsia="Times New Roman"/>
          <w:szCs w:val="24"/>
        </w:rPr>
        <w:t>θα κερδίσετε</w:t>
      </w:r>
      <w:r>
        <w:rPr>
          <w:rFonts w:eastAsia="Times New Roman"/>
          <w:szCs w:val="24"/>
        </w:rPr>
        <w:t>,</w:t>
      </w:r>
      <w:r w:rsidRPr="00CE69D1">
        <w:rPr>
          <w:rFonts w:eastAsia="Times New Roman"/>
          <w:szCs w:val="24"/>
        </w:rPr>
        <w:t xml:space="preserve"> παριστάνοντας το</w:t>
      </w:r>
      <w:r>
        <w:rPr>
          <w:rFonts w:eastAsia="Times New Roman"/>
          <w:szCs w:val="24"/>
        </w:rPr>
        <w:t>ν</w:t>
      </w:r>
      <w:r w:rsidRPr="00CE69D1">
        <w:rPr>
          <w:rFonts w:eastAsia="Times New Roman"/>
          <w:szCs w:val="24"/>
        </w:rPr>
        <w:t xml:space="preserve"> Στέφανο Χίο της πολιτικής</w:t>
      </w:r>
      <w:r>
        <w:rPr>
          <w:rFonts w:eastAsia="Times New Roman"/>
          <w:szCs w:val="24"/>
        </w:rPr>
        <w:t>. Π</w:t>
      </w:r>
      <w:r w:rsidRPr="00CE69D1">
        <w:rPr>
          <w:rFonts w:eastAsia="Times New Roman"/>
          <w:szCs w:val="24"/>
        </w:rPr>
        <w:t>ιστεύετε</w:t>
      </w:r>
      <w:r>
        <w:rPr>
          <w:rFonts w:eastAsia="Times New Roman"/>
          <w:szCs w:val="24"/>
        </w:rPr>
        <w:t xml:space="preserve"> ότι θα κερδίσετε πρ</w:t>
      </w:r>
      <w:r w:rsidRPr="00CE69D1">
        <w:rPr>
          <w:rFonts w:eastAsia="Times New Roman"/>
          <w:szCs w:val="24"/>
        </w:rPr>
        <w:t xml:space="preserve">αγματικά μεταφέροντας την πολιτική συζήτηση </w:t>
      </w:r>
      <w:r w:rsidRPr="00CE69D1">
        <w:rPr>
          <w:rFonts w:eastAsia="Times New Roman"/>
          <w:szCs w:val="24"/>
        </w:rPr>
        <w:t>σε αυτό το επίπεδο</w:t>
      </w:r>
      <w:r>
        <w:rPr>
          <w:rFonts w:eastAsia="Times New Roman"/>
          <w:szCs w:val="24"/>
        </w:rPr>
        <w:t xml:space="preserve">; Αυτό πιστεύετε; Συνεχίστε. Μας κάνετε δώρο. </w:t>
      </w:r>
    </w:p>
    <w:p w14:paraId="02B3D3C3" w14:textId="77777777" w:rsidR="008168EC" w:rsidRDefault="00DB43BE">
      <w:pPr>
        <w:spacing w:line="600" w:lineRule="auto"/>
        <w:ind w:firstLine="720"/>
        <w:jc w:val="both"/>
        <w:rPr>
          <w:rFonts w:eastAsia="Times New Roman"/>
          <w:szCs w:val="24"/>
        </w:rPr>
      </w:pPr>
      <w:r w:rsidRPr="00CE69D1">
        <w:rPr>
          <w:rFonts w:eastAsia="Times New Roman"/>
          <w:szCs w:val="24"/>
        </w:rPr>
        <w:t>Εμείς μιλάμ</w:t>
      </w:r>
      <w:r>
        <w:rPr>
          <w:rFonts w:eastAsia="Times New Roman"/>
          <w:szCs w:val="24"/>
        </w:rPr>
        <w:t>ε πραγματικά για τους πολλούς κ</w:t>
      </w:r>
      <w:r w:rsidRPr="00CE69D1">
        <w:rPr>
          <w:rFonts w:eastAsia="Times New Roman"/>
          <w:szCs w:val="24"/>
        </w:rPr>
        <w:t>ι εσείς μιλάτε με επιχειρήματα κίτρινου Τύπου</w:t>
      </w:r>
      <w:r>
        <w:rPr>
          <w:rFonts w:eastAsia="Times New Roman"/>
          <w:szCs w:val="24"/>
        </w:rPr>
        <w:t>. Έ</w:t>
      </w:r>
      <w:r w:rsidRPr="00CE69D1">
        <w:rPr>
          <w:rFonts w:eastAsia="Times New Roman"/>
          <w:szCs w:val="24"/>
        </w:rPr>
        <w:t>χετε μετατρέψει τη Νέα Δημοκρατία</w:t>
      </w:r>
      <w:r>
        <w:rPr>
          <w:rFonts w:eastAsia="Times New Roman"/>
          <w:szCs w:val="24"/>
        </w:rPr>
        <w:t>,</w:t>
      </w:r>
      <w:r w:rsidRPr="00CE69D1">
        <w:rPr>
          <w:rFonts w:eastAsia="Times New Roman"/>
          <w:szCs w:val="24"/>
        </w:rPr>
        <w:t xml:space="preserve"> ένα σοβαρό κόμμα</w:t>
      </w:r>
      <w:r>
        <w:rPr>
          <w:rFonts w:eastAsia="Times New Roman"/>
          <w:szCs w:val="24"/>
        </w:rPr>
        <w:t>,</w:t>
      </w:r>
      <w:r w:rsidRPr="00CE69D1">
        <w:rPr>
          <w:rFonts w:eastAsia="Times New Roman"/>
          <w:szCs w:val="24"/>
        </w:rPr>
        <w:t xml:space="preserve"> σε σκανδαλοθηρική εφημερίδα</w:t>
      </w:r>
      <w:r>
        <w:rPr>
          <w:rFonts w:eastAsia="Times New Roman"/>
          <w:szCs w:val="24"/>
        </w:rPr>
        <w:t>. Έρχεστε στο Βήμα τη</w:t>
      </w:r>
      <w:r>
        <w:rPr>
          <w:rFonts w:eastAsia="Times New Roman"/>
          <w:szCs w:val="24"/>
        </w:rPr>
        <w:t>ς Β</w:t>
      </w:r>
      <w:r w:rsidRPr="00CE69D1">
        <w:rPr>
          <w:rFonts w:eastAsia="Times New Roman"/>
          <w:szCs w:val="24"/>
        </w:rPr>
        <w:t xml:space="preserve">ουλής </w:t>
      </w:r>
      <w:r>
        <w:rPr>
          <w:rFonts w:eastAsia="Times New Roman"/>
          <w:szCs w:val="24"/>
        </w:rPr>
        <w:t>κ</w:t>
      </w:r>
      <w:r w:rsidRPr="00CE69D1">
        <w:rPr>
          <w:rFonts w:eastAsia="Times New Roman"/>
          <w:szCs w:val="24"/>
        </w:rPr>
        <w:t>αι ουσιαστικά</w:t>
      </w:r>
      <w:r>
        <w:rPr>
          <w:rFonts w:eastAsia="Times New Roman"/>
          <w:szCs w:val="24"/>
        </w:rPr>
        <w:t>,</w:t>
      </w:r>
      <w:r w:rsidRPr="00CE69D1">
        <w:rPr>
          <w:rFonts w:eastAsia="Times New Roman"/>
          <w:szCs w:val="24"/>
        </w:rPr>
        <w:t xml:space="preserve"> διαβ</w:t>
      </w:r>
      <w:r>
        <w:rPr>
          <w:rFonts w:eastAsia="Times New Roman"/>
          <w:szCs w:val="24"/>
        </w:rPr>
        <w:t xml:space="preserve">άζετε τα άρθρα που γράφουν στα </w:t>
      </w:r>
      <w:r>
        <w:rPr>
          <w:rFonts w:eastAsia="Times New Roman"/>
          <w:szCs w:val="24"/>
        </w:rPr>
        <w:t>«</w:t>
      </w:r>
      <w:r>
        <w:rPr>
          <w:rFonts w:eastAsia="Times New Roman"/>
          <w:szCs w:val="24"/>
        </w:rPr>
        <w:t xml:space="preserve">ΤΑ </w:t>
      </w:r>
      <w:r>
        <w:rPr>
          <w:rFonts w:eastAsia="Times New Roman"/>
          <w:szCs w:val="24"/>
        </w:rPr>
        <w:t>ΝΕΑ</w:t>
      </w:r>
      <w:r>
        <w:rPr>
          <w:rFonts w:eastAsia="Times New Roman"/>
          <w:szCs w:val="24"/>
        </w:rPr>
        <w:t>»</w:t>
      </w:r>
      <w:r>
        <w:rPr>
          <w:rFonts w:eastAsia="Times New Roman"/>
          <w:szCs w:val="24"/>
        </w:rPr>
        <w:t xml:space="preserve"> και </w:t>
      </w:r>
      <w:r w:rsidRPr="00CE69D1">
        <w:rPr>
          <w:rFonts w:eastAsia="Times New Roman"/>
          <w:szCs w:val="24"/>
        </w:rPr>
        <w:t xml:space="preserve">το </w:t>
      </w:r>
      <w:r>
        <w:rPr>
          <w:rFonts w:eastAsia="Times New Roman"/>
          <w:szCs w:val="24"/>
        </w:rPr>
        <w:t>«</w:t>
      </w:r>
      <w:r w:rsidRPr="00CE69D1">
        <w:rPr>
          <w:rFonts w:eastAsia="Times New Roman"/>
          <w:szCs w:val="24"/>
        </w:rPr>
        <w:t>ΠΡΩΤΟ ΘΕΜΑ</w:t>
      </w:r>
      <w:r>
        <w:rPr>
          <w:rFonts w:eastAsia="Times New Roman"/>
          <w:szCs w:val="24"/>
        </w:rPr>
        <w:t>»</w:t>
      </w:r>
      <w:r>
        <w:rPr>
          <w:rFonts w:eastAsia="Times New Roman"/>
          <w:szCs w:val="24"/>
        </w:rPr>
        <w:t>.</w:t>
      </w:r>
      <w:r w:rsidRPr="00CE69D1">
        <w:rPr>
          <w:rFonts w:eastAsia="Times New Roman"/>
          <w:szCs w:val="24"/>
        </w:rPr>
        <w:t xml:space="preserve"> Αυτή είναι η κατάντια </w:t>
      </w:r>
      <w:r>
        <w:rPr>
          <w:rFonts w:eastAsia="Times New Roman"/>
          <w:szCs w:val="24"/>
        </w:rPr>
        <w:t>σας.</w:t>
      </w:r>
      <w:r w:rsidRPr="00CE69D1">
        <w:rPr>
          <w:rFonts w:eastAsia="Times New Roman"/>
          <w:szCs w:val="24"/>
        </w:rPr>
        <w:t xml:space="preserve"> </w:t>
      </w:r>
    </w:p>
    <w:p w14:paraId="02B3D3C4" w14:textId="77777777" w:rsidR="008168EC" w:rsidRDefault="00DB43BE">
      <w:pPr>
        <w:spacing w:line="600" w:lineRule="auto"/>
        <w:ind w:firstLine="720"/>
        <w:jc w:val="both"/>
        <w:rPr>
          <w:rFonts w:eastAsia="Times New Roman" w:cs="Times New Roman"/>
          <w:szCs w:val="24"/>
        </w:rPr>
      </w:pPr>
      <w:r>
        <w:rPr>
          <w:rFonts w:eastAsia="Times New Roman"/>
          <w:szCs w:val="24"/>
        </w:rPr>
        <w:t>Όμως, κύριε</w:t>
      </w:r>
      <w:r w:rsidRPr="00CE69D1">
        <w:rPr>
          <w:rFonts w:eastAsia="Times New Roman"/>
          <w:szCs w:val="24"/>
        </w:rPr>
        <w:t xml:space="preserve"> Μητσοτάκη</w:t>
      </w:r>
      <w:r>
        <w:rPr>
          <w:rFonts w:eastAsia="Times New Roman"/>
          <w:szCs w:val="24"/>
        </w:rPr>
        <w:t>, επειδή π</w:t>
      </w:r>
      <w:r w:rsidRPr="00CE69D1">
        <w:rPr>
          <w:rFonts w:eastAsia="Times New Roman"/>
          <w:szCs w:val="24"/>
        </w:rPr>
        <w:t xml:space="preserve">έραν </w:t>
      </w:r>
      <w:r>
        <w:rPr>
          <w:rFonts w:eastAsia="Times New Roman"/>
          <w:szCs w:val="24"/>
        </w:rPr>
        <w:t xml:space="preserve">της </w:t>
      </w:r>
      <w:r w:rsidRPr="00CE69D1">
        <w:rPr>
          <w:rFonts w:eastAsia="Times New Roman"/>
          <w:szCs w:val="24"/>
        </w:rPr>
        <w:t>προσπάθεια</w:t>
      </w:r>
      <w:r>
        <w:rPr>
          <w:rFonts w:eastAsia="Times New Roman"/>
          <w:szCs w:val="24"/>
        </w:rPr>
        <w:t>ς</w:t>
      </w:r>
      <w:r w:rsidRPr="00CE69D1">
        <w:rPr>
          <w:rFonts w:eastAsia="Times New Roman"/>
          <w:szCs w:val="24"/>
        </w:rPr>
        <w:t xml:space="preserve"> διαμόρφωσης εντυπώσεων</w:t>
      </w:r>
      <w:r>
        <w:rPr>
          <w:rFonts w:eastAsia="Times New Roman"/>
          <w:szCs w:val="24"/>
        </w:rPr>
        <w:t xml:space="preserve">, </w:t>
      </w:r>
      <w:r w:rsidRPr="00505D18">
        <w:rPr>
          <w:rFonts w:eastAsia="Times New Roman"/>
          <w:szCs w:val="24"/>
        </w:rPr>
        <w:t>υπάρχει</w:t>
      </w:r>
      <w:r>
        <w:rPr>
          <w:rFonts w:eastAsia="Times New Roman"/>
          <w:szCs w:val="24"/>
        </w:rPr>
        <w:t xml:space="preserve"> και η πολιτική,</w:t>
      </w:r>
      <w:r w:rsidRPr="00CE69D1">
        <w:rPr>
          <w:rFonts w:eastAsia="Times New Roman"/>
          <w:szCs w:val="24"/>
        </w:rPr>
        <w:t xml:space="preserve"> είπατε ότι εγώ</w:t>
      </w:r>
      <w:r>
        <w:rPr>
          <w:rFonts w:eastAsia="Times New Roman"/>
          <w:szCs w:val="24"/>
        </w:rPr>
        <w:t xml:space="preserve"> μίλησα για</w:t>
      </w:r>
      <w:r w:rsidRPr="00CE69D1">
        <w:rPr>
          <w:rFonts w:eastAsia="Times New Roman"/>
          <w:szCs w:val="24"/>
        </w:rPr>
        <w:t xml:space="preserve"> ξαναζεσταμένο φαγητό για τους θανάτους των ανθρώπων</w:t>
      </w:r>
      <w:r>
        <w:rPr>
          <w:rFonts w:eastAsia="Times New Roman"/>
          <w:szCs w:val="24"/>
        </w:rPr>
        <w:t xml:space="preserve">. Κύριε Μητσοτάκη, εγώ μίλησα </w:t>
      </w:r>
      <w:r w:rsidRPr="00CE69D1">
        <w:rPr>
          <w:rFonts w:eastAsia="Times New Roman"/>
          <w:szCs w:val="24"/>
        </w:rPr>
        <w:lastRenderedPageBreak/>
        <w:t>για ξαναζεσταμένο φαγητό</w:t>
      </w:r>
      <w:r>
        <w:rPr>
          <w:rFonts w:eastAsia="Times New Roman"/>
          <w:szCs w:val="24"/>
        </w:rPr>
        <w:t xml:space="preserve"> σχετικά με την προσπάθεια,</w:t>
      </w:r>
      <w:r w:rsidRPr="00CE69D1">
        <w:rPr>
          <w:rFonts w:eastAsia="Times New Roman"/>
          <w:szCs w:val="24"/>
        </w:rPr>
        <w:t xml:space="preserve"> την επαναλαμβανόμενη χυδαιότητα</w:t>
      </w:r>
      <w:r>
        <w:rPr>
          <w:rFonts w:eastAsia="Times New Roman"/>
          <w:szCs w:val="24"/>
        </w:rPr>
        <w:t>,</w:t>
      </w:r>
      <w:r w:rsidRPr="00CE69D1">
        <w:rPr>
          <w:rFonts w:eastAsia="Times New Roman"/>
          <w:szCs w:val="24"/>
        </w:rPr>
        <w:t xml:space="preserve"> την επαν</w:t>
      </w:r>
      <w:r>
        <w:rPr>
          <w:rFonts w:eastAsia="Times New Roman"/>
          <w:szCs w:val="24"/>
        </w:rPr>
        <w:t>αλαμβανόμενη τυμβωρυχία</w:t>
      </w:r>
      <w:r>
        <w:rPr>
          <w:rFonts w:eastAsia="Times New Roman"/>
          <w:szCs w:val="24"/>
        </w:rPr>
        <w:t>,</w:t>
      </w:r>
      <w:r>
        <w:rPr>
          <w:rFonts w:eastAsia="Times New Roman"/>
          <w:szCs w:val="24"/>
        </w:rPr>
        <w:t xml:space="preserve"> που κάνε</w:t>
      </w:r>
      <w:r w:rsidRPr="00CE69D1">
        <w:rPr>
          <w:rFonts w:eastAsia="Times New Roman"/>
          <w:szCs w:val="24"/>
        </w:rPr>
        <w:t xml:space="preserve">τε από τον Ιούλιο του 2018 μέχρι σήμερα και την </w:t>
      </w:r>
      <w:r w:rsidRPr="00CE69D1">
        <w:rPr>
          <w:rFonts w:eastAsia="Times New Roman"/>
          <w:szCs w:val="24"/>
        </w:rPr>
        <w:t xml:space="preserve">προσπάθεια αυτή με την ευγενική χορηγία του ΣΚΑΪ και του </w:t>
      </w:r>
      <w:r>
        <w:rPr>
          <w:rFonts w:eastAsia="Times New Roman"/>
          <w:szCs w:val="24"/>
        </w:rPr>
        <w:t xml:space="preserve">εφοπλιστή που στηρίζει τον </w:t>
      </w:r>
      <w:r>
        <w:rPr>
          <w:rFonts w:eastAsia="Times New Roman"/>
          <w:szCs w:val="24"/>
        </w:rPr>
        <w:t>«</w:t>
      </w:r>
      <w:r>
        <w:rPr>
          <w:rFonts w:eastAsia="Times New Roman"/>
          <w:szCs w:val="24"/>
        </w:rPr>
        <w:t>ΣΚΑΪ</w:t>
      </w:r>
      <w:r>
        <w:rPr>
          <w:rFonts w:eastAsia="Times New Roman"/>
          <w:szCs w:val="24"/>
        </w:rPr>
        <w:t>»</w:t>
      </w:r>
      <w:r>
        <w:rPr>
          <w:rFonts w:eastAsia="Times New Roman"/>
          <w:szCs w:val="24"/>
        </w:rPr>
        <w:t xml:space="preserve"> -αυτό κάνετε-,</w:t>
      </w:r>
      <w:r w:rsidRPr="00CE69D1">
        <w:rPr>
          <w:rFonts w:eastAsia="Times New Roman"/>
          <w:szCs w:val="24"/>
        </w:rPr>
        <w:t xml:space="preserve"> έναν εφοπλιστή που παλιότερα ήταν σε σύγκρουση με την οικογένειά </w:t>
      </w:r>
      <w:r>
        <w:rPr>
          <w:rFonts w:eastAsia="Times New Roman"/>
          <w:szCs w:val="24"/>
        </w:rPr>
        <w:t>σας, δ</w:t>
      </w:r>
      <w:r>
        <w:rPr>
          <w:rFonts w:eastAsia="Times New Roman" w:cs="Times New Roman"/>
          <w:szCs w:val="24"/>
        </w:rPr>
        <w:t>ιότι κατήγγειλε ότι ο αείμνηστος πατέρας σας ζητούσε από τον κ. Αλαφούζο 1 εκατ</w:t>
      </w:r>
      <w:r>
        <w:rPr>
          <w:rFonts w:eastAsia="Times New Roman" w:cs="Times New Roman"/>
          <w:szCs w:val="24"/>
        </w:rPr>
        <w:t>ομμύριο ευρώ -τα θυμάστε αυτά;- σε μίζες. Τώρα είναι μαζί σας. Με γεια σας και χαρά σας!</w:t>
      </w:r>
    </w:p>
    <w:p w14:paraId="02B3D3C5"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Όμως, το </w:t>
      </w:r>
      <w:proofErr w:type="spellStart"/>
      <w:r>
        <w:rPr>
          <w:rFonts w:eastAsia="Times New Roman" w:cs="Times New Roman"/>
          <w:szCs w:val="24"/>
        </w:rPr>
        <w:t>επαναζεσταμένο</w:t>
      </w:r>
      <w:proofErr w:type="spellEnd"/>
      <w:r>
        <w:rPr>
          <w:rFonts w:eastAsia="Times New Roman" w:cs="Times New Roman"/>
          <w:szCs w:val="24"/>
        </w:rPr>
        <w:t xml:space="preserve"> φαγητό της τυμβωρυχίας είναι μια πρακτική κιτρινισμού και αθλιότητας, μέσω της οποίας πιστεύετε ότι μπορείτε να αλλάξετε την ατζέντα για να πάμ</w:t>
      </w:r>
      <w:r>
        <w:rPr>
          <w:rFonts w:eastAsia="Times New Roman" w:cs="Times New Roman"/>
          <w:szCs w:val="24"/>
        </w:rPr>
        <w:t>ε στις εκλογές, χωρίς να συζητούμε τα μεγάλα, χωρίς να συζητούμε τα κρίσιμα, χωρίς να συζητούμε την οικονομία, τις κοινωνικές ανάγκες, τα προβλήματα των πολλών.</w:t>
      </w:r>
    </w:p>
    <w:p w14:paraId="02B3D3C6"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 xml:space="preserve">Το ίδιο επιδιώξατε να κάνετε και με τον κ. </w:t>
      </w:r>
      <w:proofErr w:type="spellStart"/>
      <w:r>
        <w:rPr>
          <w:rFonts w:eastAsia="Times New Roman" w:cs="Times New Roman"/>
          <w:szCs w:val="24"/>
        </w:rPr>
        <w:t>Πολάκη</w:t>
      </w:r>
      <w:proofErr w:type="spellEnd"/>
      <w:r>
        <w:rPr>
          <w:rFonts w:eastAsia="Times New Roman" w:cs="Times New Roman"/>
          <w:szCs w:val="24"/>
        </w:rPr>
        <w:t>. Γίνατε εσείς κήνσορας της ηθικής στην Αριστε</w:t>
      </w:r>
      <w:r>
        <w:rPr>
          <w:rFonts w:eastAsia="Times New Roman" w:cs="Times New Roman"/>
          <w:szCs w:val="24"/>
        </w:rPr>
        <w:t xml:space="preserve">ρά και τιμητής εσείς, κύριε Μητσοτάκη, που τώρα πάθατε ηθικό σοκ με όσα είπε ο Παύλος </w:t>
      </w:r>
      <w:proofErr w:type="spellStart"/>
      <w:r>
        <w:rPr>
          <w:rFonts w:eastAsia="Times New Roman" w:cs="Times New Roman"/>
          <w:szCs w:val="24"/>
        </w:rPr>
        <w:t>Πολάκης</w:t>
      </w:r>
      <w:proofErr w:type="spellEnd"/>
      <w:r>
        <w:rPr>
          <w:rFonts w:eastAsia="Times New Roman" w:cs="Times New Roman"/>
          <w:szCs w:val="24"/>
        </w:rPr>
        <w:t xml:space="preserve"> για έναν συμπαθή συμπολίτη μας, τον οποίο αντιμετώπισε επί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t>όροις</w:t>
      </w:r>
      <w:proofErr w:type="spellEnd"/>
      <w:r>
        <w:rPr>
          <w:rFonts w:eastAsia="Times New Roman" w:cs="Times New Roman"/>
          <w:szCs w:val="24"/>
        </w:rPr>
        <w:t xml:space="preserve">. Κατά την άποψή μου, επικοινωνιακά εσφαλμένα και το είπα, αλλά επί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t>όροις</w:t>
      </w:r>
      <w:proofErr w:type="spellEnd"/>
      <w:r>
        <w:rPr>
          <w:rFonts w:eastAsia="Times New Roman" w:cs="Times New Roman"/>
          <w:szCs w:val="24"/>
        </w:rPr>
        <w:t>.</w:t>
      </w:r>
    </w:p>
    <w:p w14:paraId="02B3D3C7"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Εσείς, όμως</w:t>
      </w:r>
      <w:r>
        <w:rPr>
          <w:rFonts w:eastAsia="Times New Roman" w:cs="Times New Roman"/>
          <w:szCs w:val="24"/>
        </w:rPr>
        <w:t>, πάθατε ηθικό σοκ, που πριν από λίγους μήνες τον στενό σας συνεργάτη, τον στενό σας σύμβουλο, τον Νίκο Γεωργιάδη, που καταδικάστηκε για ασέλγεια και παιδεραστία και που κατηγορείται για βιασμό ανηλίκου, τον κρατήσατε στην άκρη; Δεν πάθατε κανένα σοκ ηθική</w:t>
      </w:r>
      <w:r>
        <w:rPr>
          <w:rFonts w:eastAsia="Times New Roman" w:cs="Times New Roman"/>
          <w:szCs w:val="24"/>
        </w:rPr>
        <w:t>ς!</w:t>
      </w:r>
    </w:p>
    <w:p w14:paraId="02B3D3C8" w14:textId="77777777" w:rsidR="008168EC" w:rsidRDefault="00DB43BE">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02B3D3C9"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Είπατε «κάτσε να ξεμπερδέψουμε τώρα με τις προσβάσεις</w:t>
      </w:r>
      <w:r>
        <w:rPr>
          <w:rFonts w:eastAsia="Times New Roman" w:cs="Times New Roman"/>
          <w:szCs w:val="24"/>
        </w:rPr>
        <w:t>,</w:t>
      </w:r>
      <w:r>
        <w:rPr>
          <w:rFonts w:eastAsia="Times New Roman" w:cs="Times New Roman"/>
          <w:szCs w:val="24"/>
        </w:rPr>
        <w:t xml:space="preserve"> που έχουμε στη </w:t>
      </w:r>
      <w:proofErr w:type="spellStart"/>
      <w:r>
        <w:rPr>
          <w:rFonts w:eastAsia="Times New Roman" w:cs="Times New Roman"/>
          <w:szCs w:val="24"/>
        </w:rPr>
        <w:t>δ</w:t>
      </w:r>
      <w:r>
        <w:rPr>
          <w:rFonts w:eastAsia="Times New Roman" w:cs="Times New Roman"/>
          <w:szCs w:val="24"/>
        </w:rPr>
        <w:t>καιοσύνη</w:t>
      </w:r>
      <w:proofErr w:type="spellEnd"/>
      <w:r>
        <w:rPr>
          <w:rFonts w:eastAsia="Times New Roman" w:cs="Times New Roman"/>
          <w:szCs w:val="24"/>
        </w:rPr>
        <w:t xml:space="preserve"> και θα σε ξαναπάρω». Αυτή είναι η ηθική σας; Και στείλατε τη μισή σας Κοινοβουλευτική Ομάδα στο δικαστήριο να τον υπερασπιστεί! </w:t>
      </w:r>
      <w:r>
        <w:rPr>
          <w:rFonts w:eastAsia="Times New Roman" w:cs="Times New Roman"/>
          <w:szCs w:val="24"/>
        </w:rPr>
        <w:t>Και έχετε και μικρά και παιδιά και έχουμε και μικρά παιδιά!</w:t>
      </w:r>
    </w:p>
    <w:p w14:paraId="02B3D3CA" w14:textId="77777777" w:rsidR="008168EC" w:rsidRDefault="00DB43BE">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02B3D3CB"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Επιλέξατε αυτό το επίπεδο της αντιπαράθεσης και σε αυτό το επίπεδο της αντιπαράθεσης, αν θέλετε, μπορώ και εγώ να χρησιμοποιήσω τη φράση του πρώην Αρχηγ</w:t>
      </w:r>
      <w:r>
        <w:rPr>
          <w:rFonts w:eastAsia="Times New Roman" w:cs="Times New Roman"/>
          <w:szCs w:val="24"/>
        </w:rPr>
        <w:t>ού σας: «Ε, θα σας πάω μέχρι τέλους. Δεν θα σας αφήσω»!</w:t>
      </w:r>
    </w:p>
    <w:p w14:paraId="02B3D3CC" w14:textId="77777777" w:rsidR="008168EC" w:rsidRDefault="00DB43BE">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02B3D3CD" w14:textId="77777777" w:rsidR="008168EC" w:rsidRDefault="00DB43BE">
      <w:pPr>
        <w:spacing w:line="600" w:lineRule="auto"/>
        <w:ind w:firstLine="720"/>
        <w:jc w:val="both"/>
        <w:rPr>
          <w:rFonts w:eastAsia="Times New Roman" w:cs="Times New Roman"/>
          <w:szCs w:val="24"/>
        </w:rPr>
      </w:pPr>
      <w:r w:rsidRPr="003266B6">
        <w:rPr>
          <w:rFonts w:eastAsia="Times New Roman" w:cs="Times New Roman"/>
          <w:b/>
          <w:szCs w:val="24"/>
        </w:rPr>
        <w:t>ΚΥΡΙΑΚΟΣ ΜΗΤΣΟΤΑΚΗΣ (Πρόεδρος της Νέας Δημοκρατίας):</w:t>
      </w:r>
      <w:r w:rsidRPr="003266B6">
        <w:rPr>
          <w:rFonts w:eastAsia="Times New Roman" w:cs="Times New Roman"/>
          <w:szCs w:val="24"/>
        </w:rPr>
        <w:t xml:space="preserve"> </w:t>
      </w:r>
      <w:r>
        <w:rPr>
          <w:rFonts w:eastAsia="Times New Roman" w:cs="Times New Roman"/>
          <w:szCs w:val="24"/>
        </w:rPr>
        <w:t>Κύριε Πρόεδρε, θα ήθελα τον λόγο.</w:t>
      </w:r>
    </w:p>
    <w:p w14:paraId="02B3D3CE" w14:textId="77777777" w:rsidR="008168EC" w:rsidRDefault="00DB43BE">
      <w:pPr>
        <w:spacing w:line="600" w:lineRule="auto"/>
        <w:ind w:firstLine="720"/>
        <w:jc w:val="both"/>
        <w:rPr>
          <w:rFonts w:eastAsia="Times New Roman" w:cs="Times New Roman"/>
          <w:szCs w:val="24"/>
        </w:rPr>
      </w:pPr>
      <w:r w:rsidRPr="00E916F3">
        <w:rPr>
          <w:rFonts w:eastAsia="Times New Roman" w:cs="Times New Roman"/>
          <w:b/>
          <w:szCs w:val="24"/>
        </w:rPr>
        <w:t xml:space="preserve">ΠΡΟΕΔΡΟΣ (Νικόλαος </w:t>
      </w:r>
      <w:proofErr w:type="spellStart"/>
      <w:r w:rsidRPr="00E916F3">
        <w:rPr>
          <w:rFonts w:eastAsia="Times New Roman" w:cs="Times New Roman"/>
          <w:b/>
          <w:szCs w:val="24"/>
        </w:rPr>
        <w:t>Βούτσης</w:t>
      </w:r>
      <w:proofErr w:type="spellEnd"/>
      <w:r w:rsidRPr="00E916F3">
        <w:rPr>
          <w:rFonts w:eastAsia="Times New Roman" w:cs="Times New Roman"/>
          <w:b/>
          <w:szCs w:val="24"/>
        </w:rPr>
        <w:t>):</w:t>
      </w:r>
      <w:r w:rsidRPr="00E916F3">
        <w:rPr>
          <w:rFonts w:eastAsia="Times New Roman" w:cs="Times New Roman"/>
          <w:szCs w:val="24"/>
        </w:rPr>
        <w:t xml:space="preserve"> </w:t>
      </w:r>
      <w:r>
        <w:rPr>
          <w:rFonts w:eastAsia="Times New Roman" w:cs="Times New Roman"/>
          <w:szCs w:val="24"/>
        </w:rPr>
        <w:t>Ορίστε, κύριε Μητσοτάκη, έχετε τον λόγο.</w:t>
      </w:r>
    </w:p>
    <w:p w14:paraId="02B3D3CF" w14:textId="77777777" w:rsidR="008168EC" w:rsidRDefault="00DB43BE">
      <w:pPr>
        <w:spacing w:line="600" w:lineRule="auto"/>
        <w:ind w:firstLine="720"/>
        <w:jc w:val="both"/>
        <w:rPr>
          <w:rFonts w:eastAsia="Times New Roman" w:cs="Times New Roman"/>
          <w:szCs w:val="24"/>
        </w:rPr>
      </w:pPr>
      <w:r w:rsidRPr="004E60FA">
        <w:rPr>
          <w:rFonts w:eastAsia="Times New Roman" w:cs="Times New Roman"/>
          <w:szCs w:val="24"/>
        </w:rPr>
        <w:t>(Θόρυβος</w:t>
      </w:r>
      <w:r>
        <w:rPr>
          <w:rFonts w:eastAsia="Times New Roman" w:cs="Times New Roman"/>
          <w:szCs w:val="24"/>
        </w:rPr>
        <w:t xml:space="preserve"> - </w:t>
      </w:r>
      <w:r>
        <w:rPr>
          <w:rFonts w:eastAsia="Times New Roman" w:cs="Times New Roman"/>
          <w:szCs w:val="24"/>
        </w:rPr>
        <w:t>δ</w:t>
      </w:r>
      <w:r>
        <w:rPr>
          <w:rFonts w:eastAsia="Times New Roman" w:cs="Times New Roman"/>
          <w:szCs w:val="24"/>
        </w:rPr>
        <w:t>ιαμαρτυρίες</w:t>
      </w:r>
      <w:r w:rsidRPr="004E60FA">
        <w:rPr>
          <w:rFonts w:eastAsia="Times New Roman" w:cs="Times New Roman"/>
          <w:szCs w:val="24"/>
        </w:rPr>
        <w:t xml:space="preserve"> </w:t>
      </w:r>
      <w:r w:rsidRPr="001F37D9">
        <w:rPr>
          <w:rFonts w:eastAsia="Times New Roman" w:cs="Times New Roman"/>
          <w:szCs w:val="24"/>
        </w:rPr>
        <w:t>από την</w:t>
      </w:r>
      <w:r>
        <w:rPr>
          <w:rFonts w:eastAsia="Times New Roman" w:cs="Times New Roman"/>
          <w:szCs w:val="24"/>
        </w:rPr>
        <w:t xml:space="preserve"> </w:t>
      </w:r>
      <w:r w:rsidRPr="001F37D9">
        <w:rPr>
          <w:rFonts w:eastAsia="Times New Roman" w:cs="Times New Roman"/>
          <w:szCs w:val="24"/>
        </w:rPr>
        <w:t xml:space="preserve">πτέρυγα </w:t>
      </w:r>
      <w:r>
        <w:rPr>
          <w:rFonts w:eastAsia="Times New Roman" w:cs="Times New Roman"/>
          <w:szCs w:val="24"/>
        </w:rPr>
        <w:t>της</w:t>
      </w:r>
      <w:r w:rsidRPr="0036266F">
        <w:rPr>
          <w:rFonts w:eastAsia="Times New Roman" w:cs="Times New Roman"/>
          <w:szCs w:val="24"/>
        </w:rPr>
        <w:t xml:space="preserve"> Δημοκρατικής</w:t>
      </w:r>
      <w:r>
        <w:rPr>
          <w:rFonts w:eastAsia="Times New Roman" w:cs="Times New Roman"/>
          <w:szCs w:val="24"/>
        </w:rPr>
        <w:t xml:space="preserve"> </w:t>
      </w:r>
      <w:r w:rsidRPr="0036266F">
        <w:rPr>
          <w:rFonts w:eastAsia="Times New Roman" w:cs="Times New Roman"/>
          <w:szCs w:val="24"/>
        </w:rPr>
        <w:t>Συμπαράταξης)</w:t>
      </w:r>
    </w:p>
    <w:p w14:paraId="02B3D3D0"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Σας παρακαλώ, μη φωνάζετε.</w:t>
      </w:r>
      <w:r w:rsidRPr="00E916F3">
        <w:rPr>
          <w:rFonts w:eastAsia="Times New Roman" w:cs="Times New Roman"/>
          <w:szCs w:val="24"/>
        </w:rPr>
        <w:t xml:space="preserve"> </w:t>
      </w:r>
      <w:r>
        <w:rPr>
          <w:rFonts w:eastAsia="Times New Roman" w:cs="Times New Roman"/>
          <w:szCs w:val="24"/>
        </w:rPr>
        <w:t>Είναι κατ</w:t>
      </w:r>
      <w:r>
        <w:rPr>
          <w:rFonts w:eastAsia="Times New Roman" w:cs="Times New Roman"/>
          <w:szCs w:val="24"/>
        </w:rPr>
        <w:t xml:space="preserve">’ </w:t>
      </w:r>
      <w:r>
        <w:rPr>
          <w:rFonts w:eastAsia="Times New Roman" w:cs="Times New Roman"/>
          <w:szCs w:val="24"/>
        </w:rPr>
        <w:t>εξοχήν σοβαρά και προσωπικά ζητήματα και το ξέρετε πάρα πολύ καλά!</w:t>
      </w:r>
    </w:p>
    <w:p w14:paraId="02B3D3D1"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Εσείς φταίτε!</w:t>
      </w:r>
    </w:p>
    <w:p w14:paraId="02B3D3D2" w14:textId="77777777" w:rsidR="008168EC" w:rsidRDefault="00DB43BE">
      <w:pPr>
        <w:spacing w:line="600" w:lineRule="auto"/>
        <w:ind w:firstLine="720"/>
        <w:jc w:val="both"/>
        <w:rPr>
          <w:rFonts w:eastAsia="Times New Roman" w:cs="Times New Roman"/>
          <w:szCs w:val="24"/>
        </w:rPr>
      </w:pPr>
      <w:r w:rsidRPr="00E916F3">
        <w:rPr>
          <w:rFonts w:eastAsia="Times New Roman" w:cs="Times New Roman"/>
          <w:b/>
          <w:szCs w:val="24"/>
        </w:rPr>
        <w:t xml:space="preserve">ΠΡΟΕΔΡΟΣ (Νικόλαος </w:t>
      </w:r>
      <w:proofErr w:type="spellStart"/>
      <w:r w:rsidRPr="00E916F3">
        <w:rPr>
          <w:rFonts w:eastAsia="Times New Roman" w:cs="Times New Roman"/>
          <w:b/>
          <w:szCs w:val="24"/>
        </w:rPr>
        <w:t>Βούτσης</w:t>
      </w:r>
      <w:proofErr w:type="spellEnd"/>
      <w:r w:rsidRPr="00E916F3">
        <w:rPr>
          <w:rFonts w:eastAsia="Times New Roman" w:cs="Times New Roman"/>
          <w:b/>
          <w:szCs w:val="24"/>
        </w:rPr>
        <w:t>):</w:t>
      </w:r>
      <w:r w:rsidRPr="00E916F3">
        <w:rPr>
          <w:rFonts w:eastAsia="Times New Roman" w:cs="Times New Roman"/>
          <w:szCs w:val="24"/>
        </w:rPr>
        <w:t xml:space="preserve"> </w:t>
      </w:r>
      <w:r>
        <w:rPr>
          <w:rFonts w:eastAsia="Times New Roman" w:cs="Times New Roman"/>
          <w:szCs w:val="24"/>
        </w:rPr>
        <w:t>Σας παρακαλώ, κύρι</w:t>
      </w:r>
      <w:r>
        <w:rPr>
          <w:rFonts w:eastAsia="Times New Roman" w:cs="Times New Roman"/>
          <w:szCs w:val="24"/>
        </w:rPr>
        <w:t>ε Λοβέρδο.</w:t>
      </w:r>
    </w:p>
    <w:p w14:paraId="02B3D3D3"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Παρακαλώ, κύριε Πρόεδρε.</w:t>
      </w:r>
    </w:p>
    <w:p w14:paraId="02B3D3D4" w14:textId="77777777" w:rsidR="008168EC" w:rsidRDefault="00DB43BE">
      <w:pPr>
        <w:spacing w:line="600" w:lineRule="auto"/>
        <w:ind w:firstLine="720"/>
        <w:jc w:val="both"/>
        <w:rPr>
          <w:rFonts w:eastAsia="Times New Roman" w:cs="Times New Roman"/>
          <w:szCs w:val="24"/>
        </w:rPr>
      </w:pPr>
      <w:r w:rsidRPr="003266B6">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Κύριε Τσίπρα, το ποιος έχει καθορίσει εδώ και τριάμισι χρόνια, από τότε που εκλέχτηκα Πρόεδρος της Νέας Δημοκρατίας, το επίπεδο της πολιτικής αντιπαράθεσης το γνωρίζετ</w:t>
      </w:r>
      <w:r>
        <w:rPr>
          <w:rFonts w:eastAsia="Times New Roman" w:cs="Times New Roman"/>
          <w:szCs w:val="24"/>
        </w:rPr>
        <w:t xml:space="preserve">ε εσείς πολύ καλύτερα από εμένα, όταν βάζατε τα άθλια έντυπά σας, τα οποία χρηματοδοτούνται ευθέως από τους διαπλεκόμενους που μπαινοβγαίνουν στο Μαξίμου, να χτυπούν αμείλικτα όχι εμένα, αλλά τη </w:t>
      </w:r>
      <w:r>
        <w:rPr>
          <w:rFonts w:eastAsia="Times New Roman" w:cs="Times New Roman"/>
          <w:szCs w:val="24"/>
        </w:rPr>
        <w:lastRenderedPageBreak/>
        <w:t>σύζυγό μου. Διότι δεν τολμούσατε φυσικά να τα βάλετε απευθεία</w:t>
      </w:r>
      <w:r>
        <w:rPr>
          <w:rFonts w:eastAsia="Times New Roman" w:cs="Times New Roman"/>
          <w:szCs w:val="24"/>
        </w:rPr>
        <w:t>ς με εμένα και έπρεπε να πάτε να χτυπήσετε τη σύζυγο, εσείς, που μιλάτε για οικογένεια και ξαφνικά ανακαλύψατε τις οικογενειακές ευαισθησίες.</w:t>
      </w:r>
    </w:p>
    <w:p w14:paraId="02B3D3D5" w14:textId="77777777" w:rsidR="008168EC" w:rsidRDefault="00DB43BE">
      <w:pPr>
        <w:spacing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02B3D3D6"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Προσέξτε, γιατί πράγματι όλοι έχουμε παιδιά και επειδή όλοι </w:t>
      </w:r>
      <w:r>
        <w:rPr>
          <w:rFonts w:eastAsia="Times New Roman" w:cs="Times New Roman"/>
          <w:szCs w:val="24"/>
        </w:rPr>
        <w:t>έχουμε την οικογένεια πάνω από όλα, μην πηγαίνετε τη συζήτηση εκεί.</w:t>
      </w:r>
    </w:p>
    <w:p w14:paraId="02B3D3D7" w14:textId="77777777" w:rsidR="008168EC" w:rsidRDefault="00DB43BE">
      <w:pPr>
        <w:spacing w:line="600" w:lineRule="auto"/>
        <w:ind w:firstLine="709"/>
        <w:jc w:val="center"/>
        <w:rPr>
          <w:rFonts w:eastAsia="Times New Roman" w:cs="Times New Roman"/>
          <w:szCs w:val="24"/>
        </w:rPr>
      </w:pPr>
      <w:r w:rsidRPr="004E60FA">
        <w:rPr>
          <w:rFonts w:eastAsia="Times New Roman" w:cs="Times New Roman"/>
          <w:szCs w:val="24"/>
        </w:rPr>
        <w:t xml:space="preserve">(Θόρυβος </w:t>
      </w:r>
      <w:r w:rsidRPr="001F37D9">
        <w:rPr>
          <w:rFonts w:eastAsia="Times New Roman" w:cs="Times New Roman"/>
          <w:szCs w:val="24"/>
        </w:rPr>
        <w:t>από την</w:t>
      </w:r>
      <w:r>
        <w:rPr>
          <w:rFonts w:eastAsia="Times New Roman" w:cs="Times New Roman"/>
          <w:szCs w:val="24"/>
        </w:rPr>
        <w:t xml:space="preserve"> </w:t>
      </w:r>
      <w:r w:rsidRPr="001F37D9">
        <w:rPr>
          <w:rFonts w:eastAsia="Times New Roman" w:cs="Times New Roman"/>
          <w:szCs w:val="24"/>
        </w:rPr>
        <w:t>πτέρυγα του ΣΥΡΙΖΑ)</w:t>
      </w:r>
    </w:p>
    <w:p w14:paraId="02B3D3D8" w14:textId="77777777" w:rsidR="008168EC" w:rsidRDefault="00DB43BE">
      <w:pPr>
        <w:spacing w:line="600" w:lineRule="auto"/>
        <w:ind w:firstLine="720"/>
        <w:jc w:val="both"/>
        <w:rPr>
          <w:rFonts w:eastAsia="Times New Roman" w:cs="Times New Roman"/>
          <w:szCs w:val="24"/>
        </w:rPr>
      </w:pPr>
      <w:r w:rsidRPr="00985E37">
        <w:rPr>
          <w:rFonts w:eastAsia="Times New Roman" w:cs="Times New Roman"/>
          <w:b/>
          <w:szCs w:val="24"/>
        </w:rPr>
        <w:t xml:space="preserve">ΠΡΟΕΔΡΟΣ (Νικόλαος </w:t>
      </w:r>
      <w:proofErr w:type="spellStart"/>
      <w:r w:rsidRPr="00985E37">
        <w:rPr>
          <w:rFonts w:eastAsia="Times New Roman" w:cs="Times New Roman"/>
          <w:b/>
          <w:szCs w:val="24"/>
        </w:rPr>
        <w:t>Βούτσης</w:t>
      </w:r>
      <w:proofErr w:type="spellEnd"/>
      <w:r w:rsidRPr="00985E37">
        <w:rPr>
          <w:rFonts w:eastAsia="Times New Roman" w:cs="Times New Roman"/>
          <w:b/>
          <w:szCs w:val="24"/>
        </w:rPr>
        <w:t>):</w:t>
      </w:r>
      <w:r>
        <w:rPr>
          <w:rFonts w:eastAsia="Times New Roman" w:cs="Times New Roman"/>
          <w:szCs w:val="24"/>
        </w:rPr>
        <w:t xml:space="preserve"> Παρακαλώ.</w:t>
      </w:r>
    </w:p>
    <w:p w14:paraId="02B3D3D9" w14:textId="77777777" w:rsidR="008168EC" w:rsidRDefault="00DB43BE">
      <w:pPr>
        <w:spacing w:line="600" w:lineRule="auto"/>
        <w:ind w:firstLine="720"/>
        <w:jc w:val="both"/>
        <w:rPr>
          <w:rFonts w:eastAsia="Times New Roman" w:cs="Times New Roman"/>
          <w:szCs w:val="24"/>
        </w:rPr>
      </w:pPr>
      <w:r w:rsidRPr="003266B6">
        <w:rPr>
          <w:rFonts w:eastAsia="Times New Roman" w:cs="Times New Roman"/>
          <w:b/>
          <w:szCs w:val="24"/>
        </w:rPr>
        <w:t>ΚΥΡΙΑΚΟΣ ΜΗΤΣΟΤΑΚΗΣ (Πρόεδρος της Νέας Δημοκρατίας):</w:t>
      </w:r>
      <w:r w:rsidRPr="003266B6">
        <w:rPr>
          <w:rFonts w:eastAsia="Times New Roman" w:cs="Times New Roman"/>
          <w:szCs w:val="24"/>
        </w:rPr>
        <w:t xml:space="preserve"> </w:t>
      </w:r>
      <w:r>
        <w:rPr>
          <w:rFonts w:eastAsia="Times New Roman" w:cs="Times New Roman"/>
          <w:szCs w:val="24"/>
        </w:rPr>
        <w:t xml:space="preserve">Την επόμενη φορά που θα μιλήσετε για ζάμπλουτη οικογένεια, </w:t>
      </w:r>
      <w:r>
        <w:rPr>
          <w:rFonts w:eastAsia="Times New Roman" w:cs="Times New Roman"/>
          <w:szCs w:val="24"/>
        </w:rPr>
        <w:t>ας αναζητήσουμε λίγο και τους τρόπους με τους οποίους η δική σας οικογένεια απέκτησε την περιουσία την οποία είχε, πότε την απέκτησε, με ποιους έκανε δουλειές και πότε.</w:t>
      </w:r>
    </w:p>
    <w:p w14:paraId="02B3D3DA" w14:textId="77777777" w:rsidR="008168EC" w:rsidRDefault="00DB43BE">
      <w:pPr>
        <w:spacing w:line="600" w:lineRule="auto"/>
        <w:ind w:firstLine="709"/>
        <w:jc w:val="center"/>
        <w:rPr>
          <w:rFonts w:eastAsia="Times New Roman" w:cs="Times New Roman"/>
          <w:szCs w:val="24"/>
        </w:rPr>
      </w:pPr>
      <w:r w:rsidRPr="004E60FA">
        <w:rPr>
          <w:rFonts w:eastAsia="Times New Roman" w:cs="Times New Roman"/>
          <w:szCs w:val="24"/>
        </w:rPr>
        <w:lastRenderedPageBreak/>
        <w:t>(Θόρυβος</w:t>
      </w:r>
      <w:r>
        <w:rPr>
          <w:rFonts w:eastAsia="Times New Roman" w:cs="Times New Roman"/>
          <w:szCs w:val="24"/>
        </w:rPr>
        <w:t xml:space="preserve"> - </w:t>
      </w:r>
      <w:r>
        <w:rPr>
          <w:rFonts w:eastAsia="Times New Roman" w:cs="Times New Roman"/>
          <w:szCs w:val="24"/>
        </w:rPr>
        <w:t>δ</w:t>
      </w:r>
      <w:r>
        <w:rPr>
          <w:rFonts w:eastAsia="Times New Roman" w:cs="Times New Roman"/>
          <w:szCs w:val="24"/>
        </w:rPr>
        <w:t>ιαμαρτυρίες</w:t>
      </w:r>
      <w:r w:rsidRPr="004E60FA">
        <w:rPr>
          <w:rFonts w:eastAsia="Times New Roman" w:cs="Times New Roman"/>
          <w:szCs w:val="24"/>
        </w:rPr>
        <w:t xml:space="preserve"> </w:t>
      </w:r>
      <w:r w:rsidRPr="001F37D9">
        <w:rPr>
          <w:rFonts w:eastAsia="Times New Roman" w:cs="Times New Roman"/>
          <w:szCs w:val="24"/>
        </w:rPr>
        <w:t>από την</w:t>
      </w:r>
      <w:r>
        <w:rPr>
          <w:rFonts w:eastAsia="Times New Roman" w:cs="Times New Roman"/>
          <w:szCs w:val="24"/>
        </w:rPr>
        <w:t xml:space="preserve"> </w:t>
      </w:r>
      <w:r w:rsidRPr="001F37D9">
        <w:rPr>
          <w:rFonts w:eastAsia="Times New Roman" w:cs="Times New Roman"/>
          <w:szCs w:val="24"/>
        </w:rPr>
        <w:t>πτέρυγα του ΣΥΡΙΖΑ)</w:t>
      </w:r>
    </w:p>
    <w:p w14:paraId="02B3D3DB"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Μη μου κουνάτε εμένα το δάχτυλο για</w:t>
      </w:r>
      <w:r>
        <w:rPr>
          <w:rFonts w:eastAsia="Times New Roman" w:cs="Times New Roman"/>
          <w:szCs w:val="24"/>
        </w:rPr>
        <w:t xml:space="preserve"> την οικογένειά μου, εντάξει; Γιατί θα τα ακούσετε και εσείς!</w:t>
      </w:r>
    </w:p>
    <w:p w14:paraId="02B3D3DC" w14:textId="77777777" w:rsidR="008168EC" w:rsidRDefault="00DB43BE">
      <w:pPr>
        <w:spacing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02B3D3DD" w14:textId="77777777" w:rsidR="008168EC" w:rsidRDefault="00DB43BE">
      <w:pPr>
        <w:spacing w:line="600" w:lineRule="auto"/>
        <w:ind w:firstLine="709"/>
        <w:jc w:val="center"/>
        <w:rPr>
          <w:rFonts w:eastAsia="Times New Roman" w:cs="Times New Roman"/>
          <w:szCs w:val="24"/>
        </w:rPr>
      </w:pPr>
      <w:r w:rsidRPr="004E60FA">
        <w:rPr>
          <w:rFonts w:eastAsia="Times New Roman" w:cs="Times New Roman"/>
          <w:szCs w:val="24"/>
        </w:rPr>
        <w:t>(Θόρυβος</w:t>
      </w:r>
      <w:r>
        <w:rPr>
          <w:rFonts w:eastAsia="Times New Roman" w:cs="Times New Roman"/>
          <w:szCs w:val="24"/>
        </w:rPr>
        <w:t xml:space="preserve"> </w:t>
      </w:r>
      <w:r w:rsidRPr="001F37D9">
        <w:rPr>
          <w:rFonts w:eastAsia="Times New Roman" w:cs="Times New Roman"/>
          <w:szCs w:val="24"/>
        </w:rPr>
        <w:t>από την</w:t>
      </w:r>
      <w:r>
        <w:rPr>
          <w:rFonts w:eastAsia="Times New Roman" w:cs="Times New Roman"/>
          <w:szCs w:val="24"/>
        </w:rPr>
        <w:t xml:space="preserve"> </w:t>
      </w:r>
      <w:r w:rsidRPr="001F37D9">
        <w:rPr>
          <w:rFonts w:eastAsia="Times New Roman" w:cs="Times New Roman"/>
          <w:szCs w:val="24"/>
        </w:rPr>
        <w:t>πτέρυγα του ΣΥΡΙΖΑ)</w:t>
      </w:r>
    </w:p>
    <w:p w14:paraId="02B3D3DE" w14:textId="77777777" w:rsidR="008168EC" w:rsidRDefault="00DB43BE">
      <w:pPr>
        <w:spacing w:line="600" w:lineRule="auto"/>
        <w:ind w:firstLine="720"/>
        <w:jc w:val="both"/>
        <w:rPr>
          <w:rFonts w:eastAsia="Times New Roman" w:cs="Times New Roman"/>
          <w:szCs w:val="24"/>
        </w:rPr>
      </w:pPr>
      <w:r w:rsidRPr="00985E37">
        <w:rPr>
          <w:rFonts w:eastAsia="Times New Roman" w:cs="Times New Roman"/>
          <w:b/>
          <w:szCs w:val="24"/>
        </w:rPr>
        <w:t xml:space="preserve">ΠΡΟΕΔΡΟΣ (Νικόλαος </w:t>
      </w:r>
      <w:proofErr w:type="spellStart"/>
      <w:r w:rsidRPr="00985E37">
        <w:rPr>
          <w:rFonts w:eastAsia="Times New Roman" w:cs="Times New Roman"/>
          <w:b/>
          <w:szCs w:val="24"/>
        </w:rPr>
        <w:t>Βούτσης</w:t>
      </w:r>
      <w:proofErr w:type="spellEnd"/>
      <w:r w:rsidRPr="00985E37">
        <w:rPr>
          <w:rFonts w:eastAsia="Times New Roman" w:cs="Times New Roman"/>
          <w:b/>
          <w:szCs w:val="24"/>
        </w:rPr>
        <w:t>):</w:t>
      </w:r>
      <w:r>
        <w:rPr>
          <w:rFonts w:eastAsia="Times New Roman" w:cs="Times New Roman"/>
          <w:szCs w:val="24"/>
        </w:rPr>
        <w:t xml:space="preserve"> Κάντε ησυχία, παρακαλώ!</w:t>
      </w:r>
    </w:p>
    <w:p w14:paraId="02B3D3DF" w14:textId="77777777" w:rsidR="008168EC" w:rsidRDefault="00DB43BE">
      <w:pPr>
        <w:spacing w:line="600" w:lineRule="auto"/>
        <w:ind w:firstLine="720"/>
        <w:jc w:val="both"/>
        <w:rPr>
          <w:rFonts w:eastAsia="Times New Roman" w:cs="Times New Roman"/>
          <w:szCs w:val="24"/>
        </w:rPr>
      </w:pPr>
      <w:r w:rsidRPr="003266B6">
        <w:rPr>
          <w:rFonts w:eastAsia="Times New Roman" w:cs="Times New Roman"/>
          <w:b/>
          <w:szCs w:val="24"/>
        </w:rPr>
        <w:t>ΚΥΡΙΑΚΟΣ ΜΗΤΣΟΤΑΚΗΣ (Πρόεδρος της Νέας Δημοκρατίας</w:t>
      </w:r>
      <w:r w:rsidRPr="003266B6">
        <w:rPr>
          <w:rFonts w:eastAsia="Times New Roman" w:cs="Times New Roman"/>
          <w:b/>
          <w:szCs w:val="24"/>
        </w:rPr>
        <w:t>):</w:t>
      </w:r>
      <w:r w:rsidRPr="003266B6">
        <w:rPr>
          <w:rFonts w:eastAsia="Times New Roman" w:cs="Times New Roman"/>
          <w:szCs w:val="24"/>
        </w:rPr>
        <w:t xml:space="preserve"> </w:t>
      </w:r>
      <w:r>
        <w:rPr>
          <w:rFonts w:eastAsia="Times New Roman" w:cs="Times New Roman"/>
          <w:szCs w:val="24"/>
        </w:rPr>
        <w:t xml:space="preserve">Όμως, εγώ κατανοώ τον δικό σας εκνευρισμό, την έντονη αμηχανία σας, γιατί το ζήτημα της </w:t>
      </w:r>
      <w:proofErr w:type="spellStart"/>
      <w:r>
        <w:rPr>
          <w:rFonts w:eastAsia="Times New Roman" w:cs="Times New Roman"/>
          <w:szCs w:val="24"/>
        </w:rPr>
        <w:t>ιδιωτικότητας</w:t>
      </w:r>
      <w:proofErr w:type="spellEnd"/>
      <w:r>
        <w:rPr>
          <w:rFonts w:eastAsia="Times New Roman" w:cs="Times New Roman"/>
          <w:szCs w:val="24"/>
        </w:rPr>
        <w:t>, κύριε Τσίπρα και της δημόσιας ζωής ενός πολιτικού προσώπου είναι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ένα βαθιά πολιτικό ζήτημα.</w:t>
      </w:r>
    </w:p>
    <w:p w14:paraId="02B3D3E0"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Αν θέλατε και ήσασταν τόσο κουρασμένος, όπως μα</w:t>
      </w:r>
      <w:r>
        <w:rPr>
          <w:rFonts w:eastAsia="Times New Roman" w:cs="Times New Roman"/>
          <w:szCs w:val="24"/>
        </w:rPr>
        <w:t xml:space="preserve">ς είπε η κ. </w:t>
      </w:r>
      <w:proofErr w:type="spellStart"/>
      <w:r>
        <w:rPr>
          <w:rFonts w:eastAsia="Times New Roman" w:cs="Times New Roman"/>
          <w:szCs w:val="24"/>
        </w:rPr>
        <w:t>Παναγοπούλου</w:t>
      </w:r>
      <w:proofErr w:type="spellEnd"/>
      <w:r>
        <w:rPr>
          <w:rFonts w:eastAsia="Times New Roman" w:cs="Times New Roman"/>
          <w:szCs w:val="24"/>
        </w:rPr>
        <w:t xml:space="preserve"> και έπρεπε να ξεκουραστείτε, να πάτε σε ένα σκάφος, είχατε κάθε δικαίωμα να το κάνετε. Δεν είχατε δικαίωμα να το κρύψετε.</w:t>
      </w:r>
    </w:p>
    <w:p w14:paraId="02B3D3E1"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Και το κρύψατε, κύριε Τσίπρα. Το κρύψατε, γιατί ποτέ δεν είπατε πού πήγατε διακοπές και το κρύψατε για έναν λ</w:t>
      </w:r>
      <w:r>
        <w:rPr>
          <w:rFonts w:eastAsia="Times New Roman" w:cs="Times New Roman"/>
          <w:szCs w:val="24"/>
        </w:rPr>
        <w:t xml:space="preserve">όγο. Το κρύψατε, γιατί έγινε εικοσιπέντε μέρες μετά το Μάτι και θα σας έκραζαν όλοι! Όμως, πάρα ταύτα, με την αλαζονεία ενός ανθρώπου, κύριε Τσίπρα, νομίζετε ότι, επειδή είστε </w:t>
      </w:r>
      <w:r>
        <w:rPr>
          <w:rFonts w:eastAsia="Times New Roman" w:cs="Times New Roman"/>
          <w:szCs w:val="24"/>
        </w:rPr>
        <w:t>«</w:t>
      </w:r>
      <w:r>
        <w:rPr>
          <w:rFonts w:eastAsia="Times New Roman" w:cs="Times New Roman"/>
          <w:szCs w:val="24"/>
        </w:rPr>
        <w:t xml:space="preserve">πρώτη φορά </w:t>
      </w:r>
      <w:r>
        <w:rPr>
          <w:rFonts w:eastAsia="Times New Roman" w:cs="Times New Roman"/>
          <w:szCs w:val="24"/>
        </w:rPr>
        <w:t>α</w:t>
      </w:r>
      <w:r>
        <w:rPr>
          <w:rFonts w:eastAsia="Times New Roman" w:cs="Times New Roman"/>
          <w:szCs w:val="24"/>
        </w:rPr>
        <w:t>ριστερά</w:t>
      </w:r>
      <w:r>
        <w:rPr>
          <w:rFonts w:eastAsia="Times New Roman" w:cs="Times New Roman"/>
          <w:szCs w:val="24"/>
        </w:rPr>
        <w:t>»</w:t>
      </w:r>
      <w:r>
        <w:rPr>
          <w:rFonts w:eastAsia="Times New Roman" w:cs="Times New Roman"/>
          <w:szCs w:val="24"/>
        </w:rPr>
        <w:t>, όλοι σας χρωστούν.</w:t>
      </w:r>
    </w:p>
    <w:p w14:paraId="02B3D3E2"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Ε, δεν σας χρωστάνε όλοι, κύριε Τσίπρα</w:t>
      </w:r>
      <w:r>
        <w:rPr>
          <w:rFonts w:eastAsia="Times New Roman" w:cs="Times New Roman"/>
          <w:szCs w:val="24"/>
        </w:rPr>
        <w:t>!</w:t>
      </w:r>
    </w:p>
    <w:p w14:paraId="02B3D3E3" w14:textId="77777777" w:rsidR="008168EC" w:rsidRDefault="00DB43BE">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02B3D3E4"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Με τα ίδια μέτρα και με τα ίδια σταθμά κρινόμαστε κι εμείς και κρίνεστε κι εσείς!</w:t>
      </w:r>
    </w:p>
    <w:p w14:paraId="02B3D3E5" w14:textId="77777777" w:rsidR="008168EC" w:rsidRDefault="00DB43BE">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02B3D3E6"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Και καταλαβαίνω ότι είναι δύσκολο. Έχετε χτίσει ένα ολόκληρο </w:t>
      </w:r>
      <w:r>
        <w:rPr>
          <w:rFonts w:eastAsia="Times New Roman" w:cs="Times New Roman"/>
          <w:szCs w:val="24"/>
        </w:rPr>
        <w:t>αφήγημα για τις δήθεν διαχωριστικές γραμμές</w:t>
      </w:r>
      <w:r>
        <w:rPr>
          <w:rFonts w:eastAsia="Times New Roman" w:cs="Times New Roman"/>
          <w:szCs w:val="24"/>
        </w:rPr>
        <w:t>,</w:t>
      </w:r>
      <w:r>
        <w:rPr>
          <w:rFonts w:eastAsia="Times New Roman" w:cs="Times New Roman"/>
          <w:szCs w:val="24"/>
        </w:rPr>
        <w:t xml:space="preserve"> που έχετε τραβήξει με τη διαπλοκή την παλαιά ή τη νέα. Ας μην μπούμε στην κουβέντα για το ποιος μπαινοβγαίνει </w:t>
      </w:r>
      <w:r>
        <w:rPr>
          <w:rFonts w:eastAsia="Times New Roman" w:cs="Times New Roman"/>
          <w:szCs w:val="24"/>
        </w:rPr>
        <w:lastRenderedPageBreak/>
        <w:t xml:space="preserve">στο Μαξίμου και με ποιους ο κ. </w:t>
      </w:r>
      <w:proofErr w:type="spellStart"/>
      <w:r>
        <w:rPr>
          <w:rFonts w:eastAsia="Times New Roman" w:cs="Times New Roman"/>
          <w:szCs w:val="24"/>
        </w:rPr>
        <w:t>Φλαμπουράρης</w:t>
      </w:r>
      <w:proofErr w:type="spellEnd"/>
      <w:r>
        <w:rPr>
          <w:rFonts w:eastAsia="Times New Roman" w:cs="Times New Roman"/>
          <w:szCs w:val="24"/>
        </w:rPr>
        <w:t xml:space="preserve"> συναντιέται κάθε τρεις και λίγο από τους γνωστούς επιχειρ</w:t>
      </w:r>
      <w:r>
        <w:rPr>
          <w:rFonts w:eastAsia="Times New Roman" w:cs="Times New Roman"/>
          <w:szCs w:val="24"/>
        </w:rPr>
        <w:t>ηματίες και τους δήθεν διαπλεκόμενους και σε ποιους κάνετε ρουσφέτια στον ΟΠΑΠ!</w:t>
      </w:r>
    </w:p>
    <w:p w14:paraId="02B3D3E7"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w:t>
      </w:r>
      <w:r>
        <w:rPr>
          <w:rFonts w:eastAsia="Times New Roman" w:cs="Times New Roman"/>
          <w:szCs w:val="24"/>
        </w:rPr>
        <w:t>δ</w:t>
      </w:r>
      <w:r>
        <w:rPr>
          <w:rFonts w:eastAsia="Times New Roman" w:cs="Times New Roman"/>
          <w:szCs w:val="24"/>
        </w:rPr>
        <w:t>ιαμαρτυρίες από την πτέρυγα του ΣΥΡΙΖΑ)</w:t>
      </w:r>
    </w:p>
    <w:p w14:paraId="02B3D3E8"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Ρουσφέτια στον ΟΠΑΠ κάνετε, στους κολλητούς και φίλους σας, καθ’ υπόδειξη του κ. </w:t>
      </w:r>
      <w:proofErr w:type="spellStart"/>
      <w:r>
        <w:rPr>
          <w:rFonts w:eastAsia="Times New Roman" w:cs="Times New Roman"/>
          <w:szCs w:val="24"/>
        </w:rPr>
        <w:t>Φλαμπουράρη</w:t>
      </w:r>
      <w:proofErr w:type="spellEnd"/>
      <w:r>
        <w:rPr>
          <w:rFonts w:eastAsia="Times New Roman" w:cs="Times New Roman"/>
          <w:szCs w:val="24"/>
        </w:rPr>
        <w:t>!</w:t>
      </w:r>
      <w:r w:rsidRPr="006306E7">
        <w:rPr>
          <w:rFonts w:eastAsia="Times New Roman" w:cs="Times New Roman"/>
          <w:szCs w:val="24"/>
        </w:rPr>
        <w:t xml:space="preserve"> </w:t>
      </w:r>
      <w:r>
        <w:rPr>
          <w:rFonts w:eastAsia="Times New Roman" w:cs="Times New Roman"/>
          <w:szCs w:val="24"/>
        </w:rPr>
        <w:t>Ας μην μπούμε, λοιπόν, σ’ αυτή</w:t>
      </w:r>
      <w:r>
        <w:rPr>
          <w:rFonts w:eastAsia="Times New Roman" w:cs="Times New Roman"/>
          <w:szCs w:val="24"/>
        </w:rPr>
        <w:t xml:space="preserve"> τη συζήτηση!  </w:t>
      </w:r>
    </w:p>
    <w:p w14:paraId="02B3D3E9" w14:textId="77777777" w:rsidR="008168EC" w:rsidRDefault="00DB43BE">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02B3D3EA"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Ας το ξεκαθαρίσουμε, λοιπόν. Ο κ. Μαρινάκης ούτε κουμπάρος μου είναι ούτε στα σκάφη του πηγαίνω.</w:t>
      </w:r>
    </w:p>
    <w:p w14:paraId="02B3D3EB"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Ποιανού κουμπάρος είναι;</w:t>
      </w:r>
    </w:p>
    <w:p w14:paraId="02B3D3EC"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ΚΥΡΙΑΚΟΣ ΜΗΤΣΟΤΑΚΗΣ (Π</w:t>
      </w:r>
      <w:r>
        <w:rPr>
          <w:rFonts w:eastAsia="Times New Roman" w:cs="Times New Roman"/>
          <w:b/>
          <w:szCs w:val="24"/>
        </w:rPr>
        <w:t xml:space="preserve">ρόεδρος της Νέας Δημοκρατίας): </w:t>
      </w:r>
      <w:r>
        <w:rPr>
          <w:rFonts w:eastAsia="Times New Roman" w:cs="Times New Roman"/>
          <w:szCs w:val="24"/>
        </w:rPr>
        <w:t>Δεν είναι κουμπάρος μου. Τα έχετε μπλέξει.</w:t>
      </w:r>
      <w:r w:rsidRPr="00743F5B">
        <w:rPr>
          <w:rFonts w:eastAsia="Times New Roman" w:cs="Times New Roman"/>
          <w:szCs w:val="24"/>
        </w:rPr>
        <w:t xml:space="preserve"> </w:t>
      </w:r>
      <w:r>
        <w:rPr>
          <w:rFonts w:eastAsia="Times New Roman" w:cs="Times New Roman"/>
          <w:szCs w:val="24"/>
        </w:rPr>
        <w:t>Δεν είναι κουμπάρος μου. Τι να κάνουμε;</w:t>
      </w:r>
    </w:p>
    <w:p w14:paraId="02B3D3ED"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ΑΛΕΞΗΣ ΤΣΙΠΡΑΣ (Πρόεδρος της Κυβέρνησης): </w:t>
      </w:r>
      <w:r>
        <w:rPr>
          <w:rFonts w:eastAsia="Times New Roman" w:cs="Times New Roman"/>
          <w:szCs w:val="24"/>
        </w:rPr>
        <w:t>Ποιανού είναι;</w:t>
      </w:r>
    </w:p>
    <w:p w14:paraId="02B3D3EE"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Δικός μου δεν είναι πάντως! Κουμ</w:t>
      </w:r>
      <w:r>
        <w:rPr>
          <w:rFonts w:eastAsia="Times New Roman" w:cs="Times New Roman"/>
          <w:szCs w:val="24"/>
        </w:rPr>
        <w:t>πάρος μου δεν είναι ο κ. Μαρινάκης ούτε στα σκάφη του μπαίνω!</w:t>
      </w:r>
    </w:p>
    <w:p w14:paraId="02B3D3EF"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2B3D3F0"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Κάντε ησυχία, παρακαλώ.</w:t>
      </w:r>
    </w:p>
    <w:p w14:paraId="02B3D3F1"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Υπάρχει πράγματι μία διαφορά με μας, κύριε Τσίπρα. Προερχόμαστε α</w:t>
      </w:r>
      <w:r>
        <w:rPr>
          <w:rFonts w:eastAsia="Times New Roman" w:cs="Times New Roman"/>
          <w:szCs w:val="24"/>
        </w:rPr>
        <w:t>πό διαφορετικές οικογένειες και έχουμε διαφορετικές ιστορίες. Έχω την τύχη ή την ατυχία –μερικές φορές είναι πλεονέκτημα, άλλες φορές είναι μειονέκτημα- να έχω ζήσει την πολιτική από μικρός.</w:t>
      </w:r>
    </w:p>
    <w:p w14:paraId="02B3D3F2"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ΕΛΕΝΗ</w:t>
      </w:r>
      <w:r>
        <w:rPr>
          <w:rFonts w:eastAsia="Times New Roman" w:cs="Times New Roman"/>
          <w:szCs w:val="24"/>
        </w:rPr>
        <w:t xml:space="preserve"> </w:t>
      </w:r>
      <w:r>
        <w:rPr>
          <w:rFonts w:eastAsia="Times New Roman" w:cs="Times New Roman"/>
          <w:b/>
          <w:szCs w:val="24"/>
        </w:rPr>
        <w:t xml:space="preserve">ΑΥΛΩΝΙΤΟΥ: </w:t>
      </w:r>
      <w:r>
        <w:rPr>
          <w:rFonts w:eastAsia="Times New Roman" w:cs="Times New Roman"/>
          <w:szCs w:val="24"/>
        </w:rPr>
        <w:t>Από έξι μηνών.</w:t>
      </w:r>
    </w:p>
    <w:p w14:paraId="02B3D3F3"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lastRenderedPageBreak/>
        <w:t>ΚΥΡΙΑΚΟΣ ΜΗΤΣΟΤΑΚΗΣ (Πρόεδρος της</w:t>
      </w:r>
      <w:r>
        <w:rPr>
          <w:rFonts w:eastAsia="Times New Roman" w:cs="Times New Roman"/>
          <w:b/>
          <w:szCs w:val="24"/>
        </w:rPr>
        <w:t xml:space="preserve"> Νέας Δημοκρατίας): </w:t>
      </w:r>
      <w:r>
        <w:rPr>
          <w:rFonts w:eastAsia="Times New Roman" w:cs="Times New Roman"/>
          <w:szCs w:val="24"/>
        </w:rPr>
        <w:t xml:space="preserve">Πράγματι, κυρία μου, η οικογένειά μου εξορίστηκε στη </w:t>
      </w:r>
      <w:r>
        <w:rPr>
          <w:rFonts w:eastAsia="Times New Roman" w:cs="Times New Roman"/>
          <w:szCs w:val="24"/>
        </w:rPr>
        <w:t>χ</w:t>
      </w:r>
      <w:r>
        <w:rPr>
          <w:rFonts w:eastAsia="Times New Roman" w:cs="Times New Roman"/>
          <w:szCs w:val="24"/>
        </w:rPr>
        <w:t xml:space="preserve">ούντα. Άλλοι έκαναν δουλίτσες στη </w:t>
      </w:r>
      <w:r>
        <w:rPr>
          <w:rFonts w:eastAsia="Times New Roman" w:cs="Times New Roman"/>
          <w:szCs w:val="24"/>
        </w:rPr>
        <w:t>χ</w:t>
      </w:r>
      <w:r>
        <w:rPr>
          <w:rFonts w:eastAsia="Times New Roman" w:cs="Times New Roman"/>
          <w:szCs w:val="24"/>
        </w:rPr>
        <w:t>ούντα. Αφήστε τα αυτά τώρα και αυτήν την ειρωνεία! Άλλοι έκαναν δουλίτσες!</w:t>
      </w:r>
    </w:p>
    <w:p w14:paraId="02B3D3F4" w14:textId="77777777" w:rsidR="008168EC" w:rsidRDefault="00DB43BE">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02B3D3F5" w14:textId="77777777" w:rsidR="008168EC" w:rsidRDefault="00DB43BE">
      <w:pPr>
        <w:spacing w:line="600" w:lineRule="auto"/>
        <w:ind w:firstLine="720"/>
        <w:jc w:val="center"/>
        <w:rPr>
          <w:rFonts w:eastAsia="Times New Roman" w:cs="Times New Roman"/>
          <w:b/>
          <w:szCs w:val="24"/>
        </w:rPr>
      </w:pPr>
      <w:r>
        <w:rPr>
          <w:rFonts w:eastAsia="Times New Roman" w:cs="Times New Roman"/>
          <w:szCs w:val="24"/>
        </w:rPr>
        <w:t>(Θόρυβος</w:t>
      </w:r>
      <w:r>
        <w:rPr>
          <w:rFonts w:eastAsia="Times New Roman" w:cs="Times New Roman"/>
          <w:szCs w:val="24"/>
        </w:rPr>
        <w:t xml:space="preserve"> - </w:t>
      </w:r>
      <w:r>
        <w:rPr>
          <w:rFonts w:eastAsia="Times New Roman" w:cs="Times New Roman"/>
          <w:szCs w:val="24"/>
        </w:rPr>
        <w:t>δ</w:t>
      </w:r>
      <w:r>
        <w:rPr>
          <w:rFonts w:eastAsia="Times New Roman" w:cs="Times New Roman"/>
          <w:szCs w:val="24"/>
        </w:rPr>
        <w:t>ιαμαρτ</w:t>
      </w:r>
      <w:r>
        <w:rPr>
          <w:rFonts w:eastAsia="Times New Roman" w:cs="Times New Roman"/>
          <w:szCs w:val="24"/>
        </w:rPr>
        <w:t>υρίες από την πτέρυγα του ΣΥΡΙΖΑ)</w:t>
      </w:r>
    </w:p>
    <w:p w14:paraId="02B3D3F6"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Παρακαλώ, κάντε ησυχία!</w:t>
      </w:r>
    </w:p>
    <w:p w14:paraId="02B3D3F7"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Συνεχίστε.</w:t>
      </w:r>
    </w:p>
    <w:p w14:paraId="02B3D3F8"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Γνώρισα, λοιπόν, την πολιτική από μέσα και απομυθοποίησα τη χλιδή της εξουσίας.</w:t>
      </w:r>
    </w:p>
    <w:p w14:paraId="02B3D3F9"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την ανακαλύψατε με </w:t>
      </w:r>
      <w:r>
        <w:rPr>
          <w:rFonts w:eastAsia="Times New Roman" w:cs="Times New Roman"/>
          <w:szCs w:val="24"/>
        </w:rPr>
        <w:t>κάποια καθυστέρηση. Κατανοώ γιατί σας σαγήνευσε. Μόνο που, δυστυχώς, δεν ταιριάζει πια με το αριστερό σας προφίλ.</w:t>
      </w:r>
    </w:p>
    <w:p w14:paraId="02B3D3FA" w14:textId="77777777" w:rsidR="008168EC" w:rsidRDefault="00DB43BE">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02B3D3FB"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w:t>
      </w:r>
    </w:p>
    <w:p w14:paraId="02B3D3FC"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Ο Πρωθυπουργός έχει τον λόγο για μισό λεπτό.</w:t>
      </w:r>
    </w:p>
    <w:p w14:paraId="02B3D3FD"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Ένας στίχος του Αναγνωστάκη μόνο ως απάντηση: Δεν έφταιγε αυτός. Τόσος ήταν.</w:t>
      </w:r>
    </w:p>
    <w:p w14:paraId="02B3D3FE" w14:textId="77777777" w:rsidR="008168EC" w:rsidRDefault="00DB43BE">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2B3D3FF"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Τον λόγο έχει η Πρόεδρος της Κοινοβουλευτικής Ομάδας της </w:t>
      </w:r>
      <w:r>
        <w:rPr>
          <w:rFonts w:eastAsia="Times New Roman" w:cs="Times New Roman"/>
          <w:szCs w:val="24"/>
        </w:rPr>
        <w:t>Δημοκρατικής Συμπαράταξης κ</w:t>
      </w:r>
      <w:r>
        <w:rPr>
          <w:rFonts w:eastAsia="Times New Roman" w:cs="Times New Roman"/>
          <w:szCs w:val="24"/>
        </w:rPr>
        <w:t>.</w:t>
      </w:r>
      <w:r>
        <w:rPr>
          <w:rFonts w:eastAsia="Times New Roman" w:cs="Times New Roman"/>
          <w:szCs w:val="24"/>
        </w:rPr>
        <w:t xml:space="preserve"> Φωτεινή Γεννηματά.</w:t>
      </w:r>
    </w:p>
    <w:p w14:paraId="02B3D400"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02B3D401"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 Περιμένετε, παρακαλώ, μέχρις ότου γίνει ησυχία.</w:t>
      </w:r>
    </w:p>
    <w:p w14:paraId="02B3D402"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Παρακαλώ, όσοι θέλουν να βγουν έξω, να βγουν. Οι υπόλοιποι να καθίσουν και να κάνουν ησυχία. Μην καθυστερείτε. Μη με αναγκάζετε να πω ον</w:t>
      </w:r>
      <w:r>
        <w:rPr>
          <w:rFonts w:eastAsia="Times New Roman" w:cs="Times New Roman"/>
          <w:szCs w:val="24"/>
        </w:rPr>
        <w:t>όματα.</w:t>
      </w:r>
    </w:p>
    <w:p w14:paraId="02B3D403"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sidRPr="007D0A6F">
        <w:rPr>
          <w:rFonts w:eastAsia="Times New Roman" w:cs="Times New Roman"/>
          <w:szCs w:val="24"/>
        </w:rPr>
        <w:t>…</w:t>
      </w:r>
      <w:r>
        <w:rPr>
          <w:rFonts w:eastAsia="Times New Roman" w:cs="Times New Roman"/>
          <w:b/>
          <w:szCs w:val="24"/>
        </w:rPr>
        <w:t xml:space="preserve">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02B3D404"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Τι είναι αυτά που λες; Μας κουνάς και το δάκτυλο!</w:t>
      </w:r>
      <w:r w:rsidRPr="00A16D18">
        <w:rPr>
          <w:rFonts w:eastAsia="Times New Roman" w:cs="Times New Roman"/>
          <w:szCs w:val="24"/>
        </w:rPr>
        <w:t xml:space="preserve"> </w:t>
      </w:r>
      <w:r>
        <w:rPr>
          <w:rFonts w:eastAsia="Times New Roman" w:cs="Times New Roman"/>
          <w:szCs w:val="24"/>
        </w:rPr>
        <w:t>Άντε, βρε βούρλο!</w:t>
      </w:r>
    </w:p>
    <w:p w14:paraId="02B3D405"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Θα έπρεπε να ντρέπεσαι!</w:t>
      </w:r>
    </w:p>
    <w:p w14:paraId="02B3D406"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Σας παρακαλώ, κύριε </w:t>
      </w:r>
      <w:proofErr w:type="spellStart"/>
      <w:r>
        <w:rPr>
          <w:rFonts w:eastAsia="Times New Roman" w:cs="Times New Roman"/>
          <w:szCs w:val="24"/>
        </w:rPr>
        <w:t>Πολάκη</w:t>
      </w:r>
      <w:proofErr w:type="spellEnd"/>
      <w:r>
        <w:rPr>
          <w:rFonts w:eastAsia="Times New Roman" w:cs="Times New Roman"/>
          <w:szCs w:val="24"/>
        </w:rPr>
        <w:t>!</w:t>
      </w:r>
    </w:p>
    <w:p w14:paraId="02B3D407"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Σας παρακαλώ, κύριε </w:t>
      </w:r>
      <w:proofErr w:type="spellStart"/>
      <w:r>
        <w:rPr>
          <w:rFonts w:eastAsia="Times New Roman" w:cs="Times New Roman"/>
          <w:szCs w:val="24"/>
        </w:rPr>
        <w:t>Αυγενάκη</w:t>
      </w:r>
      <w:proofErr w:type="spellEnd"/>
      <w:r>
        <w:rPr>
          <w:rFonts w:eastAsia="Times New Roman" w:cs="Times New Roman"/>
          <w:szCs w:val="24"/>
        </w:rPr>
        <w:t>!</w:t>
      </w:r>
    </w:p>
    <w:p w14:paraId="02B3D408"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Ο Υπουργός απείλησε. Εμείς δεν βγάλαμε άχνα.</w:t>
      </w:r>
    </w:p>
    <w:p w14:paraId="02B3D409"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Κάντε ησυχία. Μας παρακολουθεί κι ο κόσμος!</w:t>
      </w:r>
    </w:p>
    <w:p w14:paraId="02B3D40A"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Ο Υπουργός σας μας απείλησε. Δεν το είδατε; </w:t>
      </w:r>
    </w:p>
    <w:p w14:paraId="02B3D40B"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ΠΡΟΕΔΡΟΣ (Νικόλαο</w:t>
      </w:r>
      <w:r>
        <w:rPr>
          <w:rFonts w:eastAsia="Times New Roman" w:cs="Times New Roman"/>
          <w:b/>
          <w:szCs w:val="24"/>
        </w:rPr>
        <w:t xml:space="preserve">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Όχι, δεν το άκουσα.</w:t>
      </w:r>
    </w:p>
    <w:p w14:paraId="02B3D40C"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Παρατήρηση να κάνετε στον Υπουργό σας, τον κ. </w:t>
      </w:r>
      <w:proofErr w:type="spellStart"/>
      <w:r>
        <w:rPr>
          <w:rFonts w:eastAsia="Times New Roman" w:cs="Times New Roman"/>
          <w:szCs w:val="24"/>
        </w:rPr>
        <w:t>Πολάκη</w:t>
      </w:r>
      <w:proofErr w:type="spellEnd"/>
      <w:r>
        <w:rPr>
          <w:rFonts w:eastAsia="Times New Roman" w:cs="Times New Roman"/>
          <w:szCs w:val="24"/>
        </w:rPr>
        <w:t>, όχι σε μας.</w:t>
      </w:r>
    </w:p>
    <w:p w14:paraId="02B3D40D"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Μας κάνει και τον νταή!</w:t>
      </w:r>
    </w:p>
    <w:p w14:paraId="02B3D40E"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(Έντονες διαμαρτυρίες από την πτέρυγα της Νέας Δημοκρατίας)</w:t>
      </w:r>
    </w:p>
    <w:p w14:paraId="02B3D40F"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Εντάξει, συνεννοούμαστε.</w:t>
      </w:r>
    </w:p>
    <w:p w14:paraId="02B3D410"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2B3D411"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Με έβρισε!</w:t>
      </w:r>
    </w:p>
    <w:p w14:paraId="02B3D412"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Σας παρακαλώ, γυρίστε μπροστά, κύριε Ψυχογιέ!</w:t>
      </w:r>
    </w:p>
    <w:p w14:paraId="02B3D413"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Παρακαλώ την κ</w:t>
      </w:r>
      <w:r>
        <w:rPr>
          <w:rFonts w:eastAsia="Times New Roman" w:cs="Times New Roman"/>
          <w:szCs w:val="24"/>
        </w:rPr>
        <w:t>.</w:t>
      </w:r>
      <w:r>
        <w:rPr>
          <w:rFonts w:eastAsia="Times New Roman" w:cs="Times New Roman"/>
          <w:szCs w:val="24"/>
        </w:rPr>
        <w:t xml:space="preserve"> Γεννηματά να αρχίσει την ομιλία της.</w:t>
      </w:r>
    </w:p>
    <w:p w14:paraId="02B3D414"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ΓΕΝΝΗΜΑΤΑ (Πρόεδρος της </w:t>
      </w:r>
      <w:r>
        <w:rPr>
          <w:rFonts w:eastAsia="Times New Roman" w:cs="Times New Roman"/>
          <w:b/>
          <w:szCs w:val="24"/>
        </w:rPr>
        <w:t xml:space="preserve">Δημοκρατικής Συμπαράταξης): </w:t>
      </w:r>
      <w:r>
        <w:rPr>
          <w:rFonts w:eastAsia="Times New Roman" w:cs="Times New Roman"/>
          <w:szCs w:val="24"/>
        </w:rPr>
        <w:t>Ευχαριστώ πολύ, κύριε Πρόεδρε.</w:t>
      </w:r>
    </w:p>
    <w:p w14:paraId="02B3D415"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Παρακολουθώντας όλη αυτήν την ώρα το επίπεδο αυτής της συζήτησης, θέλω να δηλώσω ότι πραγματικά λυπάμαι γι’ αυτήν την εικόνα της Βουλής που θυμίζει περισσότερο πεζοδρόμιο. Λυπάμαι πραγματικά γιατί </w:t>
      </w:r>
      <w:r>
        <w:rPr>
          <w:rFonts w:eastAsia="Times New Roman" w:cs="Times New Roman"/>
          <w:szCs w:val="24"/>
        </w:rPr>
        <w:t>τα πάθη του ελληνικού λαού συνεχίζονται και θα συνεχίζονται όσο επικρατεί αυτή η κατάσταση.</w:t>
      </w:r>
    </w:p>
    <w:p w14:paraId="02B3D416"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Έχω πει πολλές φορές ότι μοιάζετε πάρα πολύ ο ΣΥΡΙΖΑ και η Νέα Δημοκρατία και όλη</w:t>
      </w:r>
      <w:r w:rsidRPr="00DD5A74">
        <w:rPr>
          <w:rFonts w:eastAsia="Times New Roman" w:cs="Times New Roman"/>
          <w:szCs w:val="24"/>
        </w:rPr>
        <w:t xml:space="preserve"> </w:t>
      </w:r>
      <w:r>
        <w:rPr>
          <w:rFonts w:eastAsia="Times New Roman" w:cs="Times New Roman"/>
          <w:szCs w:val="24"/>
        </w:rPr>
        <w:t>αυτήν τη φασαρία την κάνετε ακριβώς για να κρύψετε τις ομοιότητές σας. Είστε οι δύ</w:t>
      </w:r>
      <w:r>
        <w:rPr>
          <w:rFonts w:eastAsia="Times New Roman" w:cs="Times New Roman"/>
          <w:szCs w:val="24"/>
        </w:rPr>
        <w:t>ο όψεις της συντήρησης.</w:t>
      </w:r>
    </w:p>
    <w:p w14:paraId="02B3D417"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02B3D418"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 xml:space="preserve">Να σας χαίρονται τα στελέχη σας και να προβληματίζονται αυτοί που σας ψηφίζουν και ακούνε όλη αυτήν την ώρα όλο αυτό το επίπεδο συζήτησης. </w:t>
      </w:r>
    </w:p>
    <w:p w14:paraId="02B3D419"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Εμείς δεν πρόκειται να ακολουθήσουμε αυτόν τον κατήφορο, αυτήν την κατάντια, αλλά σταματήστε επιτέλους να πληγώνετε την αξιοπρέπεια της πολιτικής. Είναι «βούτυρο στο ψωμί» της </w:t>
      </w:r>
      <w:r>
        <w:rPr>
          <w:rFonts w:eastAsia="Times New Roman" w:cs="Times New Roman"/>
          <w:szCs w:val="24"/>
        </w:rPr>
        <w:t>Ακροδεξιάς</w:t>
      </w:r>
      <w:r>
        <w:rPr>
          <w:rFonts w:eastAsia="Times New Roman" w:cs="Times New Roman"/>
          <w:szCs w:val="24"/>
        </w:rPr>
        <w:t>.</w:t>
      </w:r>
      <w:r>
        <w:rPr>
          <w:rFonts w:eastAsia="Times New Roman" w:cs="Times New Roman"/>
          <w:szCs w:val="24"/>
        </w:rPr>
        <w:t xml:space="preserve"> Τι κάνετε; Εγκληματείτε κατά του τόπου.</w:t>
      </w:r>
    </w:p>
    <w:p w14:paraId="02B3D41A"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w:t>
      </w:r>
      <w:r>
        <w:rPr>
          <w:rFonts w:eastAsia="Times New Roman" w:cs="Times New Roman"/>
          <w:szCs w:val="24"/>
        </w:rPr>
        <w:t>υγα της Δημοκρατικής Συμπαράταξης)</w:t>
      </w:r>
    </w:p>
    <w:p w14:paraId="02B3D41B"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Στέλνετε όλο και περισσότερους νέους ανθρώπους στο εξωτερικό. Γυρίζουν όλο και περισσότεροι Έλληνες την πλάτη τους σ’ αυτό που λέγεται πολιτική. Χάνεται η ελπίδα. Κουβέντες χωρίς περιεχόμενο. Ποιον αφορούσε όλη αυτή η συζ</w:t>
      </w:r>
      <w:r>
        <w:rPr>
          <w:rFonts w:eastAsia="Times New Roman" w:cs="Times New Roman"/>
          <w:szCs w:val="24"/>
        </w:rPr>
        <w:t xml:space="preserve">ήτηση, όλο αυτό το μακελειό; Κανέναν απολύτως. Γυρίζουν την πλάτη σ’ αυτούς τους εμετικούς διαλόγους. </w:t>
      </w:r>
    </w:p>
    <w:p w14:paraId="02B3D41C"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Είχα την πολυτέλεια στη ζωή μου να μάθω την πολιτική αλλιώς, με άλλη στάση ζωής, με άλλο ήθος, με άλλη εντιμότητα, με άλλο περιεχόμενο πολιτικής, δράσης,</w:t>
      </w:r>
      <w:r>
        <w:rPr>
          <w:rFonts w:eastAsia="Times New Roman" w:cs="Times New Roman"/>
          <w:szCs w:val="24"/>
        </w:rPr>
        <w:t xml:space="preserve"> δουλειάς, αποτελεσματικότητας.</w:t>
      </w:r>
    </w:p>
    <w:p w14:paraId="02B3D41D"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02B3D41E"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Αυτό που ζούμε είναι πραγματικά η παρακμή και μέσα σ’ αυτήν την παρακμή, τη σήψη και τη συναλλαγή ήρθε ο Πρωθυπουργός να ζητήσει την επιβεβαίωση αυτής της παρδαλ</w:t>
      </w:r>
      <w:r>
        <w:rPr>
          <w:rFonts w:eastAsia="Times New Roman" w:cs="Times New Roman"/>
          <w:szCs w:val="24"/>
        </w:rPr>
        <w:t>ής περιστασιακής του πλειοψηφίας. Κωμικοτραγικό. Και θα του τη δώσουν, γιατί δεν έχουν τίποτε άλλο να κάνουν. Δεν μπορούν να κάνουν κάτι το διαφορετικό. Δεν έχουμε αμφιβολία ότι τους ενώνει η καρέκλα της εξουσίας, όπως δεν είχαμε καμμία αμφιβολία ότι δεν θ</w:t>
      </w:r>
      <w:r>
        <w:rPr>
          <w:rFonts w:eastAsia="Times New Roman" w:cs="Times New Roman"/>
          <w:szCs w:val="24"/>
        </w:rPr>
        <w:t xml:space="preserve">α αποπέμψει ο κ. Τσίπρας τον κ. </w:t>
      </w:r>
      <w:proofErr w:type="spellStart"/>
      <w:r>
        <w:rPr>
          <w:rFonts w:eastAsia="Times New Roman" w:cs="Times New Roman"/>
          <w:szCs w:val="24"/>
        </w:rPr>
        <w:t>Πολάκη</w:t>
      </w:r>
      <w:proofErr w:type="spellEnd"/>
      <w:r>
        <w:rPr>
          <w:rFonts w:eastAsia="Times New Roman" w:cs="Times New Roman"/>
          <w:szCs w:val="24"/>
        </w:rPr>
        <w:t>. Αλλά βέβαια μετατρέποντας τη μομφή σε βάρος του σε ψήφο εμπιστοσύνης για την Κυβέρνησή του, ταυτίζει το σύνολο των στελεχών του, της Κυβέρνησής του, των Βουλευτών του που θα ψηφίσουν, με τον «</w:t>
      </w:r>
      <w:proofErr w:type="spellStart"/>
      <w:r>
        <w:rPr>
          <w:rFonts w:eastAsia="Times New Roman" w:cs="Times New Roman"/>
          <w:szCs w:val="24"/>
        </w:rPr>
        <w:t>πολακισμό</w:t>
      </w:r>
      <w:proofErr w:type="spellEnd"/>
      <w:r>
        <w:rPr>
          <w:rFonts w:eastAsia="Times New Roman" w:cs="Times New Roman"/>
          <w:szCs w:val="24"/>
        </w:rPr>
        <w:t xml:space="preserve">». </w:t>
      </w:r>
    </w:p>
    <w:p w14:paraId="02B3D41F"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Αυτοί είστε</w:t>
      </w:r>
      <w:r>
        <w:rPr>
          <w:rFonts w:eastAsia="Times New Roman" w:cs="Times New Roman"/>
          <w:szCs w:val="24"/>
        </w:rPr>
        <w:t>; Εγώ πραγματικά δεν πιστεύω ότι σας εκφράζει στο σύνολό σας αυτή η κατάσταση. Πραγματικά πιστεύω ότι υπάρχουν άνθρωποι που σήμερα σκύβουν το κεφάλι μπροστά σ’ αυτήν την κατάσταση, σ’ όλο αυτό που ζήσαμε. Ξέρω πολύ καλά ποιους ενώνει η καρέκλα της εξουσίας</w:t>
      </w:r>
      <w:r>
        <w:rPr>
          <w:rFonts w:eastAsia="Times New Roman" w:cs="Times New Roman"/>
          <w:szCs w:val="24"/>
        </w:rPr>
        <w:t xml:space="preserve"> και δεν είστε όλοι, αλλά είναι πολλοί που ενώνει αυτός ο αχταρμάς. Ο αχταρμάς ενώνεται στη βάση της εξουσίας και της δύναμης κι ας είναι και πρόσκαιρη, μέσα στην κρίση που ακόμα εδώ είναι και καλά κρατεί. </w:t>
      </w:r>
    </w:p>
    <w:p w14:paraId="02B3D420"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Αυτό μας κάνει όλους να αναρωτιόμαστε ποιο είναι </w:t>
      </w:r>
      <w:r>
        <w:rPr>
          <w:rFonts w:eastAsia="Times New Roman" w:cs="Times New Roman"/>
          <w:szCs w:val="24"/>
        </w:rPr>
        <w:t xml:space="preserve">το κίνητρο για να μοιράζονται αυτήν την κατάσταση ο ΣΥΡΙΖΑ, η </w:t>
      </w:r>
      <w:r>
        <w:rPr>
          <w:rFonts w:eastAsia="Times New Roman" w:cs="Times New Roman"/>
          <w:szCs w:val="24"/>
        </w:rPr>
        <w:t>Ακροδεξιά</w:t>
      </w:r>
      <w:r>
        <w:rPr>
          <w:rFonts w:eastAsia="Times New Roman" w:cs="Times New Roman"/>
          <w:szCs w:val="24"/>
        </w:rPr>
        <w:t xml:space="preserve">, η Δεξιά, οι γυρολόγοι και κάθε λογής καιροσκόποι που εξαφανίστηκαν. Δεν αντέχουν να ακούσουν τις αλήθειες και την πραγματικότητα. Αποχώρησαν. </w:t>
      </w:r>
    </w:p>
    <w:p w14:paraId="02B3D421"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w:t>
      </w:r>
      <w:r>
        <w:rPr>
          <w:rFonts w:eastAsia="Times New Roman" w:cs="Times New Roman"/>
          <w:szCs w:val="24"/>
        </w:rPr>
        <w:t>κρατικής Συμπαράταξης)</w:t>
      </w:r>
    </w:p>
    <w:p w14:paraId="02B3D422"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Αλλά</w:t>
      </w:r>
      <w:r>
        <w:rPr>
          <w:rFonts w:eastAsia="Times New Roman" w:cs="Times New Roman"/>
          <w:szCs w:val="24"/>
        </w:rPr>
        <w:t>,</w:t>
      </w:r>
      <w:r>
        <w:rPr>
          <w:rFonts w:eastAsia="Times New Roman" w:cs="Times New Roman"/>
          <w:szCs w:val="24"/>
        </w:rPr>
        <w:t xml:space="preserve"> Κυριακή κοντή γιορτή, γιατί το Μαξίμου και η παρέα του πολύ σύντομα στην κάλπη θα δουν ότι ο ελληνικός λαός τούς έχει γυρίσει την πλάτη. Είναι μια Κυβέρνηση σε αποδρομή, η οποία είναι πραγματικά σε δυσαρμονία με τη λαϊκή βούλησ</w:t>
      </w:r>
      <w:r>
        <w:rPr>
          <w:rFonts w:eastAsia="Times New Roman" w:cs="Times New Roman"/>
          <w:szCs w:val="24"/>
        </w:rPr>
        <w:t xml:space="preserve">η. Βλέπουν την πόρτα εξόδου. Είναι μια Κυβέρνηση ηττημένη και αποτυχημένη στην ουσία, στον πυρήνα της πολιτικής, </w:t>
      </w:r>
      <w:r>
        <w:rPr>
          <w:rFonts w:eastAsia="Times New Roman" w:cs="Times New Roman"/>
          <w:szCs w:val="24"/>
        </w:rPr>
        <w:t xml:space="preserve">Αριστερή </w:t>
      </w:r>
      <w:r>
        <w:rPr>
          <w:rFonts w:eastAsia="Times New Roman" w:cs="Times New Roman"/>
          <w:szCs w:val="24"/>
        </w:rPr>
        <w:t xml:space="preserve">στα λόγια και </w:t>
      </w:r>
      <w:r>
        <w:rPr>
          <w:rFonts w:eastAsia="Times New Roman" w:cs="Times New Roman"/>
          <w:szCs w:val="24"/>
        </w:rPr>
        <w:t xml:space="preserve">Δεξιά </w:t>
      </w:r>
      <w:r>
        <w:rPr>
          <w:rFonts w:eastAsia="Times New Roman" w:cs="Times New Roman"/>
          <w:szCs w:val="24"/>
        </w:rPr>
        <w:t>στην πράξη. Με τις επιλογές της έχει οδηγήσει στη διάλυση της μεσαίας τάξης και στη φτωχοποίηση του ελληνικού λαού</w:t>
      </w:r>
      <w:r>
        <w:rPr>
          <w:rFonts w:eastAsia="Times New Roman" w:cs="Times New Roman"/>
          <w:szCs w:val="24"/>
        </w:rPr>
        <w:t xml:space="preserve"> και ακούγοντάς τους νομίζουμε ότι ζούμε σε μια άλλη χώρα.</w:t>
      </w:r>
    </w:p>
    <w:p w14:paraId="02B3D423"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02B3D424"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Καταδικάζουν με τις επιλογές τους την ελληνική οικονομία σ’ έναν αργό θάνατο. Συνεχίζουμε να έχουμε αυτήν τη θηλιά στον λαιμό, την επι</w:t>
      </w:r>
      <w:r>
        <w:rPr>
          <w:rFonts w:eastAsia="Times New Roman" w:cs="Times New Roman"/>
          <w:szCs w:val="24"/>
        </w:rPr>
        <w:t xml:space="preserve">τροπεία. Είναι εδώ, παραμένει. Τίποτα δεν έχει αλλάξει. Και τώρα παίζουν απλά καθυστέρηση. Ποιος είναι ο μοναδικός στόχος; Να απολαύσει για λίγο ακόμα τη χαρά της εξουσίας η παρέα του Μαξίμου και να ολοκληρώσει τα </w:t>
      </w:r>
      <w:r>
        <w:rPr>
          <w:rFonts w:eastAsia="Times New Roman" w:cs="Times New Roman"/>
          <w:szCs w:val="24"/>
          <w:lang w:val="en-US"/>
        </w:rPr>
        <w:t>deals</w:t>
      </w:r>
      <w:r>
        <w:rPr>
          <w:rFonts w:eastAsia="Times New Roman" w:cs="Times New Roman"/>
          <w:szCs w:val="24"/>
        </w:rPr>
        <w:t>. Αυτό καταλάβαμε σήμερα.</w:t>
      </w:r>
    </w:p>
    <w:p w14:paraId="02B3D425" w14:textId="77777777" w:rsidR="008168EC" w:rsidRDefault="00DB43BE">
      <w:pPr>
        <w:spacing w:line="600" w:lineRule="auto"/>
        <w:ind w:firstLine="720"/>
        <w:jc w:val="both"/>
        <w:rPr>
          <w:rFonts w:eastAsia="Times New Roman"/>
          <w:szCs w:val="24"/>
        </w:rPr>
      </w:pPr>
      <w:r>
        <w:rPr>
          <w:rFonts w:eastAsia="Times New Roman"/>
          <w:szCs w:val="24"/>
        </w:rPr>
        <w:t xml:space="preserve">Όμως, </w:t>
      </w:r>
      <w:r w:rsidRPr="00F1646F">
        <w:rPr>
          <w:rFonts w:eastAsia="Times New Roman"/>
          <w:szCs w:val="24"/>
        </w:rPr>
        <w:t>κυρίε</w:t>
      </w:r>
      <w:r w:rsidRPr="00F1646F">
        <w:rPr>
          <w:rFonts w:eastAsia="Times New Roman"/>
          <w:szCs w:val="24"/>
        </w:rPr>
        <w:t xml:space="preserve">ς και κύριοι </w:t>
      </w:r>
      <w:r>
        <w:rPr>
          <w:rFonts w:eastAsia="Times New Roman"/>
          <w:szCs w:val="24"/>
        </w:rPr>
        <w:t xml:space="preserve">Βουλευτές, όλες αυτές τις μέρες </w:t>
      </w:r>
      <w:r>
        <w:rPr>
          <w:rFonts w:eastAsia="Times New Roman"/>
          <w:szCs w:val="24"/>
        </w:rPr>
        <w:t>μας</w:t>
      </w:r>
      <w:r>
        <w:rPr>
          <w:rFonts w:eastAsia="Times New Roman"/>
          <w:szCs w:val="24"/>
        </w:rPr>
        <w:t xml:space="preserve"> βασανίζει μια εύλογη απορία, η οποία βέβαια σήμερα μας λύθηκε: «Καλά ό</w:t>
      </w:r>
      <w:r w:rsidRPr="00727DD5">
        <w:rPr>
          <w:rFonts w:eastAsia="Times New Roman"/>
          <w:szCs w:val="24"/>
        </w:rPr>
        <w:t>λα αυτά</w:t>
      </w:r>
      <w:r>
        <w:rPr>
          <w:rFonts w:eastAsia="Times New Roman"/>
          <w:szCs w:val="24"/>
        </w:rPr>
        <w:t>,</w:t>
      </w:r>
      <w:r w:rsidRPr="00727DD5">
        <w:rPr>
          <w:rFonts w:eastAsia="Times New Roman"/>
          <w:szCs w:val="24"/>
        </w:rPr>
        <w:t xml:space="preserve"> αλλά γιατί ο </w:t>
      </w:r>
      <w:r>
        <w:rPr>
          <w:rFonts w:eastAsia="Times New Roman"/>
          <w:szCs w:val="24"/>
        </w:rPr>
        <w:t xml:space="preserve">κ. </w:t>
      </w:r>
      <w:r w:rsidRPr="00727DD5">
        <w:rPr>
          <w:rFonts w:eastAsia="Times New Roman"/>
          <w:szCs w:val="24"/>
        </w:rPr>
        <w:t>Μητσοτάκης προκάλεσε αυτή</w:t>
      </w:r>
      <w:r>
        <w:rPr>
          <w:rFonts w:eastAsia="Times New Roman"/>
          <w:szCs w:val="24"/>
        </w:rPr>
        <w:t>ν</w:t>
      </w:r>
      <w:r w:rsidRPr="00727DD5">
        <w:rPr>
          <w:rFonts w:eastAsia="Times New Roman"/>
          <w:szCs w:val="24"/>
        </w:rPr>
        <w:t xml:space="preserve"> τη συζήτηση</w:t>
      </w:r>
      <w:r>
        <w:rPr>
          <w:rFonts w:eastAsia="Times New Roman"/>
          <w:szCs w:val="24"/>
        </w:rPr>
        <w:t xml:space="preserve">;». </w:t>
      </w:r>
      <w:r w:rsidRPr="00727DD5">
        <w:rPr>
          <w:rFonts w:eastAsia="Times New Roman"/>
          <w:szCs w:val="24"/>
        </w:rPr>
        <w:t xml:space="preserve">Διότι πραγματικά δεν υπάρχει Έλληνας και Ελληνίδα που δεν </w:t>
      </w:r>
      <w:r>
        <w:rPr>
          <w:rFonts w:eastAsia="Times New Roman"/>
          <w:szCs w:val="24"/>
        </w:rPr>
        <w:t>έχει καταδικ</w:t>
      </w:r>
      <w:r>
        <w:rPr>
          <w:rFonts w:eastAsia="Times New Roman"/>
          <w:szCs w:val="24"/>
        </w:rPr>
        <w:t xml:space="preserve">άσει </w:t>
      </w:r>
      <w:r w:rsidRPr="00727DD5">
        <w:rPr>
          <w:rFonts w:eastAsia="Times New Roman"/>
          <w:szCs w:val="24"/>
        </w:rPr>
        <w:t>αυτή</w:t>
      </w:r>
      <w:r>
        <w:rPr>
          <w:rFonts w:eastAsia="Times New Roman"/>
          <w:szCs w:val="24"/>
        </w:rPr>
        <w:t>ν</w:t>
      </w:r>
      <w:r w:rsidRPr="00727DD5">
        <w:rPr>
          <w:rFonts w:eastAsia="Times New Roman"/>
          <w:szCs w:val="24"/>
        </w:rPr>
        <w:t xml:space="preserve"> την επίθεση στο</w:t>
      </w:r>
      <w:r>
        <w:rPr>
          <w:rFonts w:eastAsia="Times New Roman"/>
          <w:szCs w:val="24"/>
        </w:rPr>
        <w:t>ν</w:t>
      </w:r>
      <w:r w:rsidRPr="00727DD5">
        <w:rPr>
          <w:rFonts w:eastAsia="Times New Roman"/>
          <w:szCs w:val="24"/>
        </w:rPr>
        <w:t xml:space="preserve"> </w:t>
      </w:r>
      <w:proofErr w:type="spellStart"/>
      <w:r>
        <w:rPr>
          <w:rFonts w:eastAsia="Times New Roman"/>
          <w:szCs w:val="24"/>
        </w:rPr>
        <w:t>Κυμπουρόπουλο</w:t>
      </w:r>
      <w:proofErr w:type="spellEnd"/>
      <w:r>
        <w:rPr>
          <w:rFonts w:eastAsia="Times New Roman"/>
          <w:szCs w:val="24"/>
        </w:rPr>
        <w:t>,</w:t>
      </w:r>
      <w:r w:rsidRPr="00727DD5">
        <w:rPr>
          <w:rFonts w:eastAsia="Times New Roman"/>
          <w:szCs w:val="24"/>
        </w:rPr>
        <w:t xml:space="preserve"> η οποία ήταν </w:t>
      </w:r>
      <w:r>
        <w:rPr>
          <w:rFonts w:eastAsia="Times New Roman"/>
          <w:szCs w:val="24"/>
        </w:rPr>
        <w:t>μια</w:t>
      </w:r>
      <w:r w:rsidRPr="00727DD5">
        <w:rPr>
          <w:rFonts w:eastAsia="Times New Roman"/>
          <w:szCs w:val="24"/>
        </w:rPr>
        <w:t xml:space="preserve"> επίθεση φασιστικής αντίληψης</w:t>
      </w:r>
      <w:r>
        <w:rPr>
          <w:rFonts w:eastAsia="Times New Roman"/>
          <w:szCs w:val="24"/>
        </w:rPr>
        <w:t>.</w:t>
      </w:r>
      <w:r w:rsidRPr="00727DD5">
        <w:rPr>
          <w:rFonts w:eastAsia="Times New Roman"/>
          <w:szCs w:val="24"/>
        </w:rPr>
        <w:t xml:space="preserve"> </w:t>
      </w:r>
      <w:r>
        <w:rPr>
          <w:rFonts w:eastAsia="Times New Roman"/>
          <w:szCs w:val="24"/>
        </w:rPr>
        <w:t>Δεν μπορούμε να τη</w:t>
      </w:r>
      <w:r w:rsidRPr="00727DD5">
        <w:rPr>
          <w:rFonts w:eastAsia="Times New Roman"/>
          <w:szCs w:val="24"/>
        </w:rPr>
        <w:t xml:space="preserve"> χαρακτηρίσουμε διαφορετικά</w:t>
      </w:r>
      <w:r>
        <w:rPr>
          <w:rFonts w:eastAsia="Times New Roman"/>
          <w:szCs w:val="24"/>
        </w:rPr>
        <w:t>.</w:t>
      </w:r>
      <w:r w:rsidRPr="00727DD5">
        <w:rPr>
          <w:rFonts w:eastAsia="Times New Roman"/>
          <w:szCs w:val="24"/>
        </w:rPr>
        <w:t xml:space="preserve"> </w:t>
      </w:r>
      <w:r>
        <w:rPr>
          <w:rFonts w:eastAsia="Times New Roman"/>
          <w:szCs w:val="24"/>
        </w:rPr>
        <w:t xml:space="preserve">Αυτό ήταν. Δεν υπάρχει Έλληνας και </w:t>
      </w:r>
      <w:r w:rsidRPr="00727DD5">
        <w:rPr>
          <w:rFonts w:eastAsia="Times New Roman"/>
          <w:szCs w:val="24"/>
        </w:rPr>
        <w:t>Ελληνίδα που να μην έχει κατανοήσει την πλήρη κάλυψη που έδωσε ο Πρωθυπουργός στο</w:t>
      </w:r>
      <w:r>
        <w:rPr>
          <w:rFonts w:eastAsia="Times New Roman"/>
          <w:szCs w:val="24"/>
        </w:rPr>
        <w:t>ν σ</w:t>
      </w:r>
      <w:r>
        <w:rPr>
          <w:rFonts w:eastAsia="Times New Roman"/>
          <w:szCs w:val="24"/>
        </w:rPr>
        <w:t xml:space="preserve">υνεργάτη του, </w:t>
      </w:r>
      <w:r w:rsidRPr="00727DD5">
        <w:rPr>
          <w:rFonts w:eastAsia="Times New Roman"/>
          <w:szCs w:val="24"/>
        </w:rPr>
        <w:t xml:space="preserve">ο οποίος στην πραγματικότητα είναι η </w:t>
      </w:r>
      <w:r>
        <w:rPr>
          <w:rFonts w:eastAsia="Times New Roman"/>
          <w:szCs w:val="24"/>
        </w:rPr>
        <w:t>φωνή του. Λ</w:t>
      </w:r>
      <w:r w:rsidRPr="00727DD5">
        <w:rPr>
          <w:rFonts w:eastAsia="Times New Roman"/>
          <w:szCs w:val="24"/>
        </w:rPr>
        <w:t xml:space="preserve">έει αυτά που θέλει να πει ο </w:t>
      </w:r>
      <w:r>
        <w:rPr>
          <w:rFonts w:eastAsia="Times New Roman"/>
          <w:szCs w:val="24"/>
        </w:rPr>
        <w:t xml:space="preserve">κ. Τσίπρας. Όλοι </w:t>
      </w:r>
      <w:r w:rsidRPr="00727DD5">
        <w:rPr>
          <w:rFonts w:eastAsia="Times New Roman"/>
          <w:szCs w:val="24"/>
        </w:rPr>
        <w:t xml:space="preserve">το </w:t>
      </w:r>
      <w:r w:rsidRPr="00727DD5">
        <w:rPr>
          <w:rFonts w:eastAsia="Times New Roman"/>
          <w:szCs w:val="24"/>
        </w:rPr>
        <w:lastRenderedPageBreak/>
        <w:t xml:space="preserve">γνωρίζουν και </w:t>
      </w:r>
      <w:r>
        <w:rPr>
          <w:rFonts w:eastAsia="Times New Roman"/>
          <w:szCs w:val="24"/>
        </w:rPr>
        <w:t xml:space="preserve">το γνωρίζουν και </w:t>
      </w:r>
      <w:r w:rsidRPr="00727DD5">
        <w:rPr>
          <w:rFonts w:eastAsia="Times New Roman"/>
          <w:szCs w:val="24"/>
        </w:rPr>
        <w:t>αυτοί που αποστασιοποιούνται σιγά-σιγά στο εσωτερικό του ΣΥΡΙΖΑ</w:t>
      </w:r>
      <w:r>
        <w:rPr>
          <w:rFonts w:eastAsia="Times New Roman"/>
          <w:szCs w:val="24"/>
        </w:rPr>
        <w:t xml:space="preserve"> και μεγαλώνει κάθε μέρα αυτό το κομμάτι.</w:t>
      </w:r>
    </w:p>
    <w:p w14:paraId="02B3D426" w14:textId="77777777" w:rsidR="008168EC" w:rsidRDefault="00DB43BE">
      <w:pPr>
        <w:spacing w:line="600" w:lineRule="auto"/>
        <w:ind w:firstLine="720"/>
        <w:jc w:val="both"/>
        <w:rPr>
          <w:rFonts w:eastAsia="Times New Roman"/>
          <w:szCs w:val="24"/>
        </w:rPr>
      </w:pPr>
      <w:r>
        <w:rPr>
          <w:rFonts w:eastAsia="Times New Roman"/>
          <w:szCs w:val="24"/>
        </w:rPr>
        <w:t>Αναρωτιόμα</w:t>
      </w:r>
      <w:r>
        <w:rPr>
          <w:rFonts w:eastAsia="Times New Roman"/>
          <w:szCs w:val="24"/>
        </w:rPr>
        <w:t xml:space="preserve">στε, λοιπόν: Γιατί </w:t>
      </w:r>
      <w:r w:rsidRPr="00727DD5">
        <w:rPr>
          <w:rFonts w:eastAsia="Times New Roman"/>
          <w:szCs w:val="24"/>
        </w:rPr>
        <w:t>αυτή η πρόταση μομφής</w:t>
      </w:r>
      <w:r>
        <w:rPr>
          <w:rFonts w:eastAsia="Times New Roman"/>
          <w:szCs w:val="24"/>
        </w:rPr>
        <w:t>;</w:t>
      </w:r>
      <w:r w:rsidRPr="00727DD5">
        <w:rPr>
          <w:rFonts w:eastAsia="Times New Roman"/>
          <w:szCs w:val="24"/>
        </w:rPr>
        <w:t xml:space="preserve"> </w:t>
      </w:r>
      <w:r>
        <w:rPr>
          <w:rFonts w:eastAsia="Times New Roman"/>
          <w:szCs w:val="24"/>
        </w:rPr>
        <w:t>Γ</w:t>
      </w:r>
      <w:r w:rsidRPr="00727DD5">
        <w:rPr>
          <w:rFonts w:eastAsia="Times New Roman"/>
          <w:szCs w:val="24"/>
        </w:rPr>
        <w:t xml:space="preserve">ιατί απλά </w:t>
      </w:r>
      <w:r>
        <w:rPr>
          <w:rFonts w:eastAsia="Times New Roman"/>
          <w:szCs w:val="24"/>
        </w:rPr>
        <w:t xml:space="preserve">–λέω </w:t>
      </w:r>
      <w:r w:rsidRPr="00727DD5">
        <w:rPr>
          <w:rFonts w:eastAsia="Times New Roman"/>
          <w:szCs w:val="24"/>
        </w:rPr>
        <w:t>εγώ</w:t>
      </w:r>
      <w:r>
        <w:rPr>
          <w:rFonts w:eastAsia="Times New Roman"/>
          <w:szCs w:val="24"/>
        </w:rPr>
        <w:t>- βρήκε</w:t>
      </w:r>
      <w:r w:rsidRPr="00727DD5">
        <w:rPr>
          <w:rFonts w:eastAsia="Times New Roman"/>
          <w:szCs w:val="24"/>
        </w:rPr>
        <w:t xml:space="preserve"> άλλη μία ευκαιρία ο </w:t>
      </w:r>
      <w:r>
        <w:rPr>
          <w:rFonts w:eastAsia="Times New Roman"/>
          <w:szCs w:val="24"/>
        </w:rPr>
        <w:t xml:space="preserve">κ. </w:t>
      </w:r>
      <w:r w:rsidRPr="00727DD5">
        <w:rPr>
          <w:rFonts w:eastAsia="Times New Roman"/>
          <w:szCs w:val="24"/>
        </w:rPr>
        <w:t xml:space="preserve">Μητσοτάκης να κρατήσει ζωντανό τον </w:t>
      </w:r>
      <w:r>
        <w:rPr>
          <w:rFonts w:eastAsia="Times New Roman"/>
          <w:szCs w:val="24"/>
        </w:rPr>
        <w:t>ετοιμόρροπο</w:t>
      </w:r>
      <w:r w:rsidRPr="00727DD5">
        <w:rPr>
          <w:rFonts w:eastAsia="Times New Roman"/>
          <w:szCs w:val="24"/>
        </w:rPr>
        <w:t xml:space="preserve"> </w:t>
      </w:r>
      <w:r>
        <w:rPr>
          <w:rFonts w:eastAsia="Times New Roman"/>
          <w:szCs w:val="24"/>
          <w:lang w:val="en-US"/>
        </w:rPr>
        <w:t>fake</w:t>
      </w:r>
      <w:r w:rsidRPr="00727DD5">
        <w:rPr>
          <w:rFonts w:eastAsia="Times New Roman"/>
          <w:szCs w:val="24"/>
        </w:rPr>
        <w:t xml:space="preserve"> δικομματισμό</w:t>
      </w:r>
      <w:r>
        <w:rPr>
          <w:rFonts w:eastAsia="Times New Roman"/>
          <w:szCs w:val="24"/>
        </w:rPr>
        <w:t>,</w:t>
      </w:r>
      <w:r w:rsidRPr="00727DD5">
        <w:rPr>
          <w:rFonts w:eastAsia="Times New Roman"/>
          <w:szCs w:val="24"/>
        </w:rPr>
        <w:t xml:space="preserve"> γιατί μόνο μέσα από αυτό </w:t>
      </w:r>
      <w:r>
        <w:rPr>
          <w:rFonts w:eastAsia="Times New Roman"/>
          <w:szCs w:val="24"/>
        </w:rPr>
        <w:t>μπορούν</w:t>
      </w:r>
      <w:r w:rsidRPr="00727DD5">
        <w:rPr>
          <w:rFonts w:eastAsia="Times New Roman"/>
          <w:szCs w:val="24"/>
        </w:rPr>
        <w:t xml:space="preserve"> </w:t>
      </w:r>
      <w:r>
        <w:rPr>
          <w:rFonts w:eastAsia="Times New Roman"/>
          <w:szCs w:val="24"/>
        </w:rPr>
        <w:t xml:space="preserve">–νομίζουν- </w:t>
      </w:r>
      <w:r w:rsidRPr="00727DD5">
        <w:rPr>
          <w:rFonts w:eastAsia="Times New Roman"/>
          <w:szCs w:val="24"/>
        </w:rPr>
        <w:t>να κρατούν δυνάμεις</w:t>
      </w:r>
      <w:r>
        <w:rPr>
          <w:rFonts w:eastAsia="Times New Roman"/>
          <w:szCs w:val="24"/>
        </w:rPr>
        <w:t>.</w:t>
      </w:r>
      <w:r w:rsidRPr="00727DD5">
        <w:rPr>
          <w:rFonts w:eastAsia="Times New Roman"/>
          <w:szCs w:val="24"/>
        </w:rPr>
        <w:t xml:space="preserve"> Γιατί </w:t>
      </w:r>
      <w:r w:rsidRPr="00727DD5">
        <w:rPr>
          <w:rFonts w:eastAsia="Times New Roman"/>
          <w:szCs w:val="24"/>
        </w:rPr>
        <w:t xml:space="preserve">και οι δύο </w:t>
      </w:r>
      <w:r w:rsidRPr="00727DD5">
        <w:rPr>
          <w:rFonts w:eastAsia="Times New Roman"/>
          <w:szCs w:val="24"/>
        </w:rPr>
        <w:t xml:space="preserve">δεν έχουν τίποτα </w:t>
      </w:r>
      <w:r w:rsidRPr="00727DD5">
        <w:rPr>
          <w:rFonts w:eastAsia="Times New Roman"/>
          <w:szCs w:val="24"/>
        </w:rPr>
        <w:t>ουσιαστικό</w:t>
      </w:r>
      <w:r>
        <w:rPr>
          <w:rFonts w:eastAsia="Times New Roman"/>
          <w:szCs w:val="24"/>
        </w:rPr>
        <w:t xml:space="preserve"> </w:t>
      </w:r>
      <w:r>
        <w:rPr>
          <w:rFonts w:eastAsia="Times New Roman"/>
          <w:szCs w:val="24"/>
        </w:rPr>
        <w:t>ν</w:t>
      </w:r>
      <w:r w:rsidRPr="00727DD5">
        <w:rPr>
          <w:rFonts w:eastAsia="Times New Roman"/>
          <w:szCs w:val="24"/>
        </w:rPr>
        <w:t>α προτείνουν</w:t>
      </w:r>
      <w:r>
        <w:rPr>
          <w:rFonts w:eastAsia="Times New Roman"/>
          <w:szCs w:val="24"/>
        </w:rPr>
        <w:t>,</w:t>
      </w:r>
      <w:r w:rsidRPr="00727DD5">
        <w:rPr>
          <w:rFonts w:eastAsia="Times New Roman"/>
          <w:szCs w:val="24"/>
        </w:rPr>
        <w:t xml:space="preserve"> </w:t>
      </w:r>
      <w:r w:rsidRPr="00727DD5">
        <w:rPr>
          <w:rFonts w:eastAsia="Times New Roman"/>
          <w:szCs w:val="24"/>
        </w:rPr>
        <w:t>τίποτα</w:t>
      </w:r>
      <w:r w:rsidRPr="00727DD5">
        <w:rPr>
          <w:rFonts w:eastAsia="Times New Roman"/>
          <w:szCs w:val="24"/>
        </w:rPr>
        <w:t xml:space="preserve"> </w:t>
      </w:r>
      <w:r w:rsidRPr="00727DD5">
        <w:rPr>
          <w:rFonts w:eastAsia="Times New Roman"/>
          <w:szCs w:val="24"/>
        </w:rPr>
        <w:t>διαφορετικό</w:t>
      </w:r>
      <w:r>
        <w:rPr>
          <w:rFonts w:eastAsia="Times New Roman"/>
          <w:szCs w:val="24"/>
        </w:rPr>
        <w:t>,</w:t>
      </w:r>
      <w:r w:rsidRPr="00727DD5">
        <w:rPr>
          <w:rFonts w:eastAsia="Times New Roman"/>
          <w:szCs w:val="24"/>
        </w:rPr>
        <w:t xml:space="preserve"> ολοκληρωμένο</w:t>
      </w:r>
      <w:r>
        <w:rPr>
          <w:rFonts w:eastAsia="Times New Roman"/>
          <w:szCs w:val="24"/>
        </w:rPr>
        <w:t>,</w:t>
      </w:r>
      <w:r w:rsidRPr="00727DD5">
        <w:rPr>
          <w:rFonts w:eastAsia="Times New Roman"/>
          <w:szCs w:val="24"/>
        </w:rPr>
        <w:t xml:space="preserve"> αποτελεσματικό για το </w:t>
      </w:r>
      <w:r>
        <w:rPr>
          <w:rFonts w:eastAsia="Times New Roman"/>
          <w:szCs w:val="24"/>
        </w:rPr>
        <w:t>πώς</w:t>
      </w:r>
      <w:r w:rsidRPr="00727DD5">
        <w:rPr>
          <w:rFonts w:eastAsia="Times New Roman"/>
          <w:szCs w:val="24"/>
        </w:rPr>
        <w:t xml:space="preserve"> επιτέλους η χώρα θα αφήσει πίσω της πραγματικά την κρίση</w:t>
      </w:r>
      <w:r>
        <w:rPr>
          <w:rFonts w:eastAsia="Times New Roman"/>
          <w:szCs w:val="24"/>
        </w:rPr>
        <w:t>.</w:t>
      </w:r>
      <w:r w:rsidRPr="00727DD5">
        <w:rPr>
          <w:rFonts w:eastAsia="Times New Roman"/>
          <w:szCs w:val="24"/>
        </w:rPr>
        <w:t xml:space="preserve"> </w:t>
      </w:r>
      <w:r>
        <w:rPr>
          <w:rFonts w:eastAsia="Times New Roman"/>
          <w:szCs w:val="24"/>
        </w:rPr>
        <w:t>Π</w:t>
      </w:r>
      <w:r w:rsidRPr="00727DD5">
        <w:rPr>
          <w:rFonts w:eastAsia="Times New Roman"/>
          <w:szCs w:val="24"/>
        </w:rPr>
        <w:t>ροσπαθούν να συντηρήσουν την πόλωση</w:t>
      </w:r>
      <w:r>
        <w:rPr>
          <w:rFonts w:eastAsia="Times New Roman"/>
          <w:szCs w:val="24"/>
        </w:rPr>
        <w:t>,</w:t>
      </w:r>
      <w:r w:rsidRPr="00727DD5">
        <w:rPr>
          <w:rFonts w:eastAsia="Times New Roman"/>
          <w:szCs w:val="24"/>
        </w:rPr>
        <w:t xml:space="preserve"> </w:t>
      </w:r>
      <w:r>
        <w:rPr>
          <w:rFonts w:eastAsia="Times New Roman"/>
          <w:szCs w:val="24"/>
        </w:rPr>
        <w:t>μ</w:t>
      </w:r>
      <w:r w:rsidRPr="00727DD5">
        <w:rPr>
          <w:rFonts w:eastAsia="Times New Roman"/>
          <w:szCs w:val="24"/>
        </w:rPr>
        <w:t>ε λίγα λόγια</w:t>
      </w:r>
      <w:r>
        <w:rPr>
          <w:rFonts w:eastAsia="Times New Roman"/>
          <w:szCs w:val="24"/>
        </w:rPr>
        <w:t>,</w:t>
      </w:r>
      <w:r w:rsidRPr="00727DD5">
        <w:rPr>
          <w:rFonts w:eastAsia="Times New Roman"/>
          <w:szCs w:val="24"/>
        </w:rPr>
        <w:t xml:space="preserve"> γιατί το ένα χέρι νίβει το άλλο</w:t>
      </w:r>
      <w:r>
        <w:rPr>
          <w:rFonts w:eastAsia="Times New Roman"/>
          <w:szCs w:val="24"/>
        </w:rPr>
        <w:t xml:space="preserve"> -α</w:t>
      </w:r>
      <w:r w:rsidRPr="00727DD5">
        <w:rPr>
          <w:rFonts w:eastAsia="Times New Roman"/>
          <w:szCs w:val="24"/>
        </w:rPr>
        <w:t xml:space="preserve">υτό </w:t>
      </w:r>
      <w:r>
        <w:rPr>
          <w:rFonts w:eastAsia="Times New Roman"/>
          <w:szCs w:val="24"/>
        </w:rPr>
        <w:t>έκαν</w:t>
      </w:r>
      <w:r>
        <w:rPr>
          <w:rFonts w:eastAsia="Times New Roman"/>
          <w:szCs w:val="24"/>
        </w:rPr>
        <w:t xml:space="preserve">αν εδώ-, δυστυχώς </w:t>
      </w:r>
      <w:r w:rsidRPr="00727DD5">
        <w:rPr>
          <w:rFonts w:eastAsia="Times New Roman"/>
          <w:szCs w:val="24"/>
        </w:rPr>
        <w:t>και με την κάλυψη του Προέδρου της Βουλής</w:t>
      </w:r>
      <w:r>
        <w:rPr>
          <w:rFonts w:eastAsia="Times New Roman"/>
          <w:szCs w:val="24"/>
        </w:rPr>
        <w:t>.</w:t>
      </w:r>
    </w:p>
    <w:p w14:paraId="02B3D427" w14:textId="77777777" w:rsidR="008168EC" w:rsidRDefault="00DB43BE">
      <w:pPr>
        <w:spacing w:line="600" w:lineRule="auto"/>
        <w:ind w:firstLine="720"/>
        <w:jc w:val="both"/>
        <w:rPr>
          <w:rFonts w:eastAsia="Times New Roman"/>
          <w:szCs w:val="24"/>
        </w:rPr>
      </w:pPr>
      <w:r>
        <w:rPr>
          <w:rFonts w:eastAsia="Times New Roman"/>
          <w:szCs w:val="24"/>
        </w:rPr>
        <w:t>Ε</w:t>
      </w:r>
      <w:r w:rsidRPr="00727DD5">
        <w:rPr>
          <w:rFonts w:eastAsia="Times New Roman"/>
          <w:szCs w:val="24"/>
        </w:rPr>
        <w:t>μείς</w:t>
      </w:r>
      <w:r>
        <w:rPr>
          <w:rFonts w:eastAsia="Times New Roman"/>
          <w:szCs w:val="24"/>
        </w:rPr>
        <w:t>,</w:t>
      </w:r>
      <w:r w:rsidRPr="00727DD5">
        <w:rPr>
          <w:rFonts w:eastAsia="Times New Roman"/>
          <w:szCs w:val="24"/>
        </w:rPr>
        <w:t xml:space="preserve"> είπα και πριν</w:t>
      </w:r>
      <w:r>
        <w:rPr>
          <w:rFonts w:eastAsia="Times New Roman"/>
          <w:szCs w:val="24"/>
        </w:rPr>
        <w:t>,</w:t>
      </w:r>
      <w:r w:rsidRPr="00727DD5">
        <w:rPr>
          <w:rFonts w:eastAsia="Times New Roman"/>
          <w:szCs w:val="24"/>
        </w:rPr>
        <w:t xml:space="preserve"> δεν τους ακολουθούμε</w:t>
      </w:r>
      <w:r>
        <w:rPr>
          <w:rFonts w:eastAsia="Times New Roman"/>
          <w:szCs w:val="24"/>
        </w:rPr>
        <w:t>.</w:t>
      </w:r>
      <w:r w:rsidRPr="00727DD5">
        <w:rPr>
          <w:rFonts w:eastAsia="Times New Roman"/>
          <w:szCs w:val="24"/>
        </w:rPr>
        <w:t xml:space="preserve"> Προφανώς δεν δίνουμε ψήφο εμπιστοσύνης </w:t>
      </w:r>
      <w:r w:rsidRPr="00727DD5">
        <w:rPr>
          <w:rFonts w:eastAsia="Times New Roman"/>
          <w:szCs w:val="24"/>
        </w:rPr>
        <w:t>σ</w:t>
      </w:r>
      <w:r>
        <w:rPr>
          <w:rFonts w:eastAsia="Times New Roman"/>
          <w:szCs w:val="24"/>
        </w:rPr>
        <w:t>’</w:t>
      </w:r>
      <w:r w:rsidRPr="00727DD5">
        <w:rPr>
          <w:rFonts w:eastAsia="Times New Roman"/>
          <w:szCs w:val="24"/>
        </w:rPr>
        <w:t xml:space="preserve"> </w:t>
      </w:r>
      <w:r w:rsidRPr="00727DD5">
        <w:rPr>
          <w:rFonts w:eastAsia="Times New Roman"/>
          <w:szCs w:val="24"/>
        </w:rPr>
        <w:t>αυτή</w:t>
      </w:r>
      <w:r>
        <w:rPr>
          <w:rFonts w:eastAsia="Times New Roman"/>
          <w:szCs w:val="24"/>
        </w:rPr>
        <w:t>ν</w:t>
      </w:r>
      <w:r w:rsidRPr="00727DD5">
        <w:rPr>
          <w:rFonts w:eastAsia="Times New Roman"/>
          <w:szCs w:val="24"/>
        </w:rPr>
        <w:t xml:space="preserve"> τη χρεοκοπημένη Κυβέρνηση</w:t>
      </w:r>
      <w:r>
        <w:rPr>
          <w:rFonts w:eastAsia="Times New Roman"/>
          <w:szCs w:val="24"/>
        </w:rPr>
        <w:t xml:space="preserve"> -ε</w:t>
      </w:r>
      <w:r w:rsidRPr="00727DD5">
        <w:rPr>
          <w:rFonts w:eastAsia="Times New Roman"/>
          <w:szCs w:val="24"/>
        </w:rPr>
        <w:t>ίναι αυτονόητο</w:t>
      </w:r>
      <w:r>
        <w:rPr>
          <w:rFonts w:eastAsia="Times New Roman"/>
          <w:szCs w:val="24"/>
        </w:rPr>
        <w:t>-,</w:t>
      </w:r>
      <w:r w:rsidRPr="00727DD5">
        <w:rPr>
          <w:rFonts w:eastAsia="Times New Roman"/>
          <w:szCs w:val="24"/>
        </w:rPr>
        <w:t xml:space="preserve"> αλλά δεν θα επιτρέψουμε ούτε στον απελπισμένο ΣΥΡΙΖΑ </w:t>
      </w:r>
      <w:r>
        <w:rPr>
          <w:rFonts w:eastAsia="Times New Roman"/>
          <w:szCs w:val="24"/>
        </w:rPr>
        <w:t>-</w:t>
      </w:r>
      <w:r w:rsidRPr="00727DD5">
        <w:rPr>
          <w:rFonts w:eastAsia="Times New Roman"/>
          <w:szCs w:val="24"/>
        </w:rPr>
        <w:t xml:space="preserve">που </w:t>
      </w:r>
      <w:r w:rsidRPr="00727DD5">
        <w:rPr>
          <w:rFonts w:eastAsia="Times New Roman"/>
          <w:szCs w:val="24"/>
        </w:rPr>
        <w:t xml:space="preserve">φάνηκε </w:t>
      </w:r>
      <w:r w:rsidRPr="00727DD5">
        <w:rPr>
          <w:rFonts w:eastAsia="Times New Roman"/>
          <w:szCs w:val="24"/>
        </w:rPr>
        <w:lastRenderedPageBreak/>
        <w:t>σήμερα σε ποιο</w:t>
      </w:r>
      <w:r>
        <w:rPr>
          <w:rFonts w:eastAsia="Times New Roman"/>
          <w:szCs w:val="24"/>
        </w:rPr>
        <w:t>ν</w:t>
      </w:r>
      <w:r w:rsidRPr="00727DD5">
        <w:rPr>
          <w:rFonts w:eastAsia="Times New Roman"/>
          <w:szCs w:val="24"/>
        </w:rPr>
        <w:t xml:space="preserve"> βαθμό έχει φτάσει η απόγνωση</w:t>
      </w:r>
      <w:r>
        <w:rPr>
          <w:rFonts w:eastAsia="Times New Roman"/>
          <w:szCs w:val="24"/>
        </w:rPr>
        <w:t>- ούτε</w:t>
      </w:r>
      <w:r w:rsidRPr="00727DD5">
        <w:rPr>
          <w:rFonts w:eastAsia="Times New Roman"/>
          <w:szCs w:val="24"/>
        </w:rPr>
        <w:t xml:space="preserve"> στην τυφλωμένη από πάθος για την εξουσία Νέα Δημοκρατία να αποπροσανατολίσουν από τα πραγματικά προβλήματα του ελληνικού λαού τη συζήτηση μπροστά στις ευρωεκλογές</w:t>
      </w:r>
      <w:r>
        <w:rPr>
          <w:rFonts w:eastAsia="Times New Roman"/>
          <w:szCs w:val="24"/>
        </w:rPr>
        <w:t>,</w:t>
      </w:r>
      <w:r w:rsidRPr="00727DD5">
        <w:rPr>
          <w:rFonts w:eastAsia="Times New Roman"/>
          <w:szCs w:val="24"/>
        </w:rPr>
        <w:t xml:space="preserve"> αλλά και τις εθνικές εκλογές</w:t>
      </w:r>
      <w:r>
        <w:rPr>
          <w:rFonts w:eastAsia="Times New Roman"/>
          <w:szCs w:val="24"/>
        </w:rPr>
        <w:t>.</w:t>
      </w:r>
    </w:p>
    <w:p w14:paraId="02B3D428" w14:textId="77777777" w:rsidR="008168EC" w:rsidRDefault="00DB43BE">
      <w:pPr>
        <w:spacing w:line="600" w:lineRule="auto"/>
        <w:ind w:firstLine="720"/>
        <w:jc w:val="center"/>
        <w:rPr>
          <w:rFonts w:eastAsia="Times New Roman" w:cs="Times New Roman"/>
          <w:szCs w:val="24"/>
        </w:rPr>
      </w:pPr>
      <w:r w:rsidRPr="005204DF">
        <w:rPr>
          <w:rFonts w:eastAsia="Times New Roman" w:cs="Times New Roman"/>
          <w:szCs w:val="24"/>
        </w:rPr>
        <w:t>(Χει</w:t>
      </w:r>
      <w:r w:rsidRPr="005204DF">
        <w:rPr>
          <w:rFonts w:eastAsia="Times New Roman" w:cs="Times New Roman"/>
          <w:szCs w:val="24"/>
        </w:rPr>
        <w:t>ροκροτήματα από την πτέρυγα της Δημοκρατικής Συμπαράταξης)</w:t>
      </w:r>
    </w:p>
    <w:p w14:paraId="02B3D429" w14:textId="77777777" w:rsidR="008168EC" w:rsidRDefault="00DB43BE">
      <w:pPr>
        <w:spacing w:line="600" w:lineRule="auto"/>
        <w:ind w:firstLine="720"/>
        <w:jc w:val="both"/>
        <w:rPr>
          <w:rFonts w:eastAsia="Times New Roman"/>
          <w:szCs w:val="24"/>
        </w:rPr>
      </w:pPr>
      <w:r>
        <w:rPr>
          <w:rFonts w:eastAsia="Times New Roman"/>
          <w:szCs w:val="24"/>
        </w:rPr>
        <w:t>Θ</w:t>
      </w:r>
      <w:r w:rsidRPr="00727DD5">
        <w:rPr>
          <w:rFonts w:eastAsia="Times New Roman"/>
          <w:szCs w:val="24"/>
        </w:rPr>
        <w:t xml:space="preserve">α πρέπει να το πάρουν </w:t>
      </w:r>
      <w:r>
        <w:rPr>
          <w:rFonts w:eastAsia="Times New Roman"/>
          <w:szCs w:val="24"/>
        </w:rPr>
        <w:t>ε</w:t>
      </w:r>
      <w:r w:rsidRPr="00727DD5">
        <w:rPr>
          <w:rFonts w:eastAsia="Times New Roman"/>
          <w:szCs w:val="24"/>
        </w:rPr>
        <w:t>πιτέλους απόφαση</w:t>
      </w:r>
      <w:r>
        <w:rPr>
          <w:rFonts w:eastAsia="Times New Roman"/>
          <w:szCs w:val="24"/>
        </w:rPr>
        <w:t>.</w:t>
      </w:r>
      <w:r w:rsidRPr="00727DD5">
        <w:rPr>
          <w:rFonts w:eastAsia="Times New Roman"/>
          <w:szCs w:val="24"/>
        </w:rPr>
        <w:t xml:space="preserve"> </w:t>
      </w:r>
      <w:r>
        <w:rPr>
          <w:rFonts w:eastAsia="Times New Roman"/>
          <w:szCs w:val="24"/>
        </w:rPr>
        <w:t>Ε</w:t>
      </w:r>
      <w:r w:rsidRPr="00727DD5">
        <w:rPr>
          <w:rFonts w:eastAsia="Times New Roman"/>
          <w:szCs w:val="24"/>
        </w:rPr>
        <w:t>μείς δεν θα αφήσουμε να εγκλωβίσουν τον ελληνικό λαό μέσα στις δικές τους ανασφάλειες και αγωνίες</w:t>
      </w:r>
      <w:r>
        <w:rPr>
          <w:rFonts w:eastAsia="Times New Roman"/>
          <w:szCs w:val="24"/>
        </w:rPr>
        <w:t>.</w:t>
      </w:r>
      <w:r w:rsidRPr="00727DD5">
        <w:rPr>
          <w:rFonts w:eastAsia="Times New Roman"/>
          <w:szCs w:val="24"/>
        </w:rPr>
        <w:t xml:space="preserve"> </w:t>
      </w:r>
      <w:r>
        <w:rPr>
          <w:rFonts w:eastAsia="Times New Roman"/>
          <w:szCs w:val="24"/>
        </w:rPr>
        <w:t>Δ</w:t>
      </w:r>
      <w:r w:rsidRPr="00727DD5">
        <w:rPr>
          <w:rFonts w:eastAsia="Times New Roman"/>
          <w:szCs w:val="24"/>
        </w:rPr>
        <w:t>εν είστε ιδιοκτήτες του μέλλοντος του ελληνικού λαού</w:t>
      </w:r>
      <w:r>
        <w:rPr>
          <w:rFonts w:eastAsia="Times New Roman"/>
          <w:szCs w:val="24"/>
        </w:rPr>
        <w:t xml:space="preserve">, </w:t>
      </w:r>
      <w:r>
        <w:rPr>
          <w:rFonts w:eastAsia="Times New Roman"/>
          <w:szCs w:val="24"/>
        </w:rPr>
        <w:t>ούτε ο ΣΥΡΙΖΑ ούτε η Νέα Δημοκρατία. Κ</w:t>
      </w:r>
      <w:r w:rsidRPr="00727DD5">
        <w:rPr>
          <w:rFonts w:eastAsia="Times New Roman"/>
          <w:szCs w:val="24"/>
        </w:rPr>
        <w:t>αι πάρτε το απόφαση</w:t>
      </w:r>
      <w:r>
        <w:rPr>
          <w:rFonts w:eastAsia="Times New Roman"/>
          <w:szCs w:val="24"/>
        </w:rPr>
        <w:t xml:space="preserve"> ότι θα μας βρίσκετε </w:t>
      </w:r>
      <w:r w:rsidRPr="00727DD5">
        <w:rPr>
          <w:rFonts w:eastAsia="Times New Roman"/>
          <w:szCs w:val="24"/>
        </w:rPr>
        <w:t xml:space="preserve">διαρκώς μπροστά </w:t>
      </w:r>
      <w:r>
        <w:rPr>
          <w:rFonts w:eastAsia="Times New Roman"/>
          <w:szCs w:val="24"/>
        </w:rPr>
        <w:t>σας, κάθε μέρα και πιο δυνατού</w:t>
      </w:r>
      <w:r w:rsidRPr="00727DD5">
        <w:rPr>
          <w:rFonts w:eastAsia="Times New Roman"/>
          <w:szCs w:val="24"/>
        </w:rPr>
        <w:t>ς</w:t>
      </w:r>
      <w:r>
        <w:rPr>
          <w:rFonts w:eastAsia="Times New Roman"/>
          <w:szCs w:val="24"/>
        </w:rPr>
        <w:t>,</w:t>
      </w:r>
      <w:r w:rsidRPr="00727DD5">
        <w:rPr>
          <w:rFonts w:eastAsia="Times New Roman"/>
          <w:szCs w:val="24"/>
        </w:rPr>
        <w:t xml:space="preserve"> κάθε μέρα και πιο έτοιμο</w:t>
      </w:r>
      <w:r>
        <w:rPr>
          <w:rFonts w:eastAsia="Times New Roman"/>
          <w:szCs w:val="24"/>
        </w:rPr>
        <w:t>υ</w:t>
      </w:r>
      <w:r w:rsidRPr="00727DD5">
        <w:rPr>
          <w:rFonts w:eastAsia="Times New Roman"/>
          <w:szCs w:val="24"/>
        </w:rPr>
        <w:t>ς για να κάνουμε την πολιτική ανατροπή που έχει ανάγκη ο τόπος</w:t>
      </w:r>
      <w:r>
        <w:rPr>
          <w:rFonts w:eastAsia="Times New Roman"/>
          <w:szCs w:val="24"/>
        </w:rPr>
        <w:t>.</w:t>
      </w:r>
    </w:p>
    <w:p w14:paraId="02B3D42A" w14:textId="77777777" w:rsidR="008168EC" w:rsidRDefault="00DB43BE">
      <w:pPr>
        <w:spacing w:line="600" w:lineRule="auto"/>
        <w:ind w:firstLine="720"/>
        <w:jc w:val="center"/>
        <w:rPr>
          <w:rFonts w:eastAsia="Times New Roman" w:cs="Times New Roman"/>
          <w:szCs w:val="24"/>
        </w:rPr>
      </w:pPr>
      <w:r w:rsidRPr="005204DF">
        <w:rPr>
          <w:rFonts w:eastAsia="Times New Roman" w:cs="Times New Roman"/>
          <w:szCs w:val="24"/>
        </w:rPr>
        <w:t>(Χειροκροτήματα από την πτέρυγα της Δημο</w:t>
      </w:r>
      <w:r w:rsidRPr="005204DF">
        <w:rPr>
          <w:rFonts w:eastAsia="Times New Roman" w:cs="Times New Roman"/>
          <w:szCs w:val="24"/>
        </w:rPr>
        <w:t>κρατικής Συμπαράταξης)</w:t>
      </w:r>
    </w:p>
    <w:p w14:paraId="02B3D42B" w14:textId="77777777" w:rsidR="008168EC" w:rsidRDefault="00DB43BE">
      <w:pPr>
        <w:spacing w:line="600" w:lineRule="auto"/>
        <w:ind w:firstLine="720"/>
        <w:jc w:val="both"/>
        <w:rPr>
          <w:rFonts w:eastAsia="Times New Roman"/>
          <w:szCs w:val="24"/>
        </w:rPr>
      </w:pPr>
      <w:r w:rsidRPr="008F5982">
        <w:rPr>
          <w:rFonts w:eastAsia="Times New Roman"/>
          <w:szCs w:val="24"/>
        </w:rPr>
        <w:lastRenderedPageBreak/>
        <w:t xml:space="preserve">Κυρίες και κύριοι </w:t>
      </w:r>
      <w:r>
        <w:rPr>
          <w:rFonts w:eastAsia="Times New Roman"/>
          <w:szCs w:val="24"/>
        </w:rPr>
        <w:t xml:space="preserve">Βουλευτές, για τον κ. Τσίπρα και την παρέα </w:t>
      </w:r>
      <w:r>
        <w:rPr>
          <w:rFonts w:eastAsia="Times New Roman"/>
          <w:szCs w:val="24"/>
        </w:rPr>
        <w:t>του</w:t>
      </w:r>
      <w:r w:rsidRPr="00727DD5">
        <w:rPr>
          <w:rFonts w:eastAsia="Times New Roman"/>
          <w:szCs w:val="24"/>
        </w:rPr>
        <w:t xml:space="preserve"> Μαξίμου η παράσταση τελείωσε</w:t>
      </w:r>
      <w:r>
        <w:rPr>
          <w:rFonts w:eastAsia="Times New Roman"/>
          <w:szCs w:val="24"/>
        </w:rPr>
        <w:t>,</w:t>
      </w:r>
      <w:r w:rsidRPr="00727DD5">
        <w:rPr>
          <w:rFonts w:eastAsia="Times New Roman"/>
          <w:szCs w:val="24"/>
        </w:rPr>
        <w:t xml:space="preserve"> η </w:t>
      </w:r>
      <w:r>
        <w:rPr>
          <w:rFonts w:eastAsia="Times New Roman"/>
          <w:szCs w:val="24"/>
        </w:rPr>
        <w:t>α</w:t>
      </w:r>
      <w:r w:rsidRPr="00727DD5">
        <w:rPr>
          <w:rFonts w:eastAsia="Times New Roman"/>
          <w:szCs w:val="24"/>
        </w:rPr>
        <w:t>υλαία πέφτει</w:t>
      </w:r>
      <w:r>
        <w:rPr>
          <w:rFonts w:eastAsia="Times New Roman"/>
          <w:szCs w:val="24"/>
        </w:rPr>
        <w:t>.</w:t>
      </w:r>
      <w:r w:rsidRPr="00727DD5">
        <w:rPr>
          <w:rFonts w:eastAsia="Times New Roman"/>
          <w:szCs w:val="24"/>
        </w:rPr>
        <w:t xml:space="preserve"> </w:t>
      </w:r>
      <w:r>
        <w:rPr>
          <w:rFonts w:eastAsia="Times New Roman"/>
          <w:szCs w:val="24"/>
        </w:rPr>
        <w:t>Αφήνουν, όμως,</w:t>
      </w:r>
      <w:r w:rsidRPr="00727DD5">
        <w:rPr>
          <w:rFonts w:eastAsia="Times New Roman"/>
          <w:szCs w:val="24"/>
        </w:rPr>
        <w:t xml:space="preserve"> πίσω τους </w:t>
      </w:r>
      <w:r>
        <w:rPr>
          <w:rFonts w:eastAsia="Times New Roman"/>
          <w:szCs w:val="24"/>
        </w:rPr>
        <w:t>μ</w:t>
      </w:r>
      <w:r w:rsidRPr="00727DD5">
        <w:rPr>
          <w:rFonts w:eastAsia="Times New Roman"/>
          <w:szCs w:val="24"/>
        </w:rPr>
        <w:t xml:space="preserve">εγάλη ζημιά και </w:t>
      </w:r>
      <w:r>
        <w:rPr>
          <w:rFonts w:eastAsia="Times New Roman"/>
          <w:szCs w:val="24"/>
        </w:rPr>
        <w:t xml:space="preserve">βαριά κληρονομιά. Ο κ. Τσίπρας πριν </w:t>
      </w:r>
      <w:r w:rsidRPr="00727DD5">
        <w:rPr>
          <w:rFonts w:eastAsia="Times New Roman"/>
          <w:szCs w:val="24"/>
        </w:rPr>
        <w:t xml:space="preserve">από λίγες ημέρες από τα Χανιά </w:t>
      </w:r>
      <w:r>
        <w:rPr>
          <w:rFonts w:eastAsia="Times New Roman"/>
          <w:szCs w:val="24"/>
        </w:rPr>
        <w:t>ζήτησε να λει</w:t>
      </w:r>
      <w:r>
        <w:rPr>
          <w:rFonts w:eastAsia="Times New Roman"/>
          <w:szCs w:val="24"/>
        </w:rPr>
        <w:t>τουργήσουμε</w:t>
      </w:r>
      <w:r w:rsidRPr="00727DD5">
        <w:rPr>
          <w:rFonts w:eastAsia="Times New Roman"/>
          <w:szCs w:val="24"/>
        </w:rPr>
        <w:t xml:space="preserve"> με το κριτήριο της πραγματικότητας</w:t>
      </w:r>
      <w:r>
        <w:rPr>
          <w:rFonts w:eastAsia="Times New Roman"/>
          <w:szCs w:val="24"/>
        </w:rPr>
        <w:t>.</w:t>
      </w:r>
      <w:r w:rsidRPr="00727DD5">
        <w:rPr>
          <w:rFonts w:eastAsia="Times New Roman"/>
          <w:szCs w:val="24"/>
        </w:rPr>
        <w:t xml:space="preserve"> </w:t>
      </w:r>
      <w:r>
        <w:rPr>
          <w:rFonts w:eastAsia="Times New Roman"/>
          <w:szCs w:val="24"/>
        </w:rPr>
        <w:t>Ε</w:t>
      </w:r>
      <w:r w:rsidRPr="00727DD5">
        <w:rPr>
          <w:rFonts w:eastAsia="Times New Roman"/>
          <w:szCs w:val="24"/>
        </w:rPr>
        <w:t>γώ αυτό όταν το άκουσα</w:t>
      </w:r>
      <w:r>
        <w:rPr>
          <w:rFonts w:eastAsia="Times New Roman"/>
          <w:szCs w:val="24"/>
        </w:rPr>
        <w:t>,</w:t>
      </w:r>
      <w:r w:rsidRPr="00727DD5">
        <w:rPr>
          <w:rFonts w:eastAsia="Times New Roman"/>
          <w:szCs w:val="24"/>
        </w:rPr>
        <w:t xml:space="preserve"> το εξέλαβα ως την πρώτη μικρή δόση αυτοκριτικής του</w:t>
      </w:r>
      <w:r>
        <w:rPr>
          <w:rFonts w:eastAsia="Times New Roman"/>
          <w:szCs w:val="24"/>
        </w:rPr>
        <w:t>. Ας δούμε, λοιπόν,</w:t>
      </w:r>
      <w:r w:rsidRPr="00727DD5">
        <w:rPr>
          <w:rFonts w:eastAsia="Times New Roman"/>
          <w:szCs w:val="24"/>
        </w:rPr>
        <w:t xml:space="preserve"> ποια είναι η ωμή πραγματικότητα και απευθύνομαι στον κύριο </w:t>
      </w:r>
      <w:r>
        <w:rPr>
          <w:rFonts w:eastAsia="Times New Roman"/>
          <w:szCs w:val="24"/>
        </w:rPr>
        <w:t>Π</w:t>
      </w:r>
      <w:r w:rsidRPr="00727DD5">
        <w:rPr>
          <w:rFonts w:eastAsia="Times New Roman"/>
          <w:szCs w:val="24"/>
        </w:rPr>
        <w:t>ρωθυπουργό</w:t>
      </w:r>
      <w:r>
        <w:rPr>
          <w:rFonts w:eastAsia="Times New Roman"/>
          <w:szCs w:val="24"/>
        </w:rPr>
        <w:t>,</w:t>
      </w:r>
      <w:r w:rsidRPr="00727DD5">
        <w:rPr>
          <w:rFonts w:eastAsia="Times New Roman"/>
          <w:szCs w:val="24"/>
        </w:rPr>
        <w:t xml:space="preserve"> </w:t>
      </w:r>
      <w:r>
        <w:rPr>
          <w:rFonts w:eastAsia="Times New Roman"/>
          <w:szCs w:val="24"/>
        </w:rPr>
        <w:t xml:space="preserve">που </w:t>
      </w:r>
      <w:r w:rsidRPr="00727DD5">
        <w:rPr>
          <w:rFonts w:eastAsia="Times New Roman"/>
          <w:szCs w:val="24"/>
        </w:rPr>
        <w:t>για άλλη μ</w:t>
      </w:r>
      <w:r>
        <w:rPr>
          <w:rFonts w:eastAsia="Times New Roman"/>
          <w:szCs w:val="24"/>
        </w:rPr>
        <w:t>ι</w:t>
      </w:r>
      <w:r w:rsidRPr="00727DD5">
        <w:rPr>
          <w:rFonts w:eastAsia="Times New Roman"/>
          <w:szCs w:val="24"/>
        </w:rPr>
        <w:t>α φορά</w:t>
      </w:r>
      <w:r>
        <w:rPr>
          <w:rFonts w:eastAsia="Times New Roman"/>
          <w:szCs w:val="24"/>
        </w:rPr>
        <w:t>,</w:t>
      </w:r>
      <w:r w:rsidRPr="00727DD5">
        <w:rPr>
          <w:rFonts w:eastAsia="Times New Roman"/>
          <w:szCs w:val="24"/>
        </w:rPr>
        <w:t xml:space="preserve"> κατά την προσφιλή</w:t>
      </w:r>
      <w:r w:rsidRPr="00727DD5">
        <w:rPr>
          <w:rFonts w:eastAsia="Times New Roman"/>
          <w:szCs w:val="24"/>
        </w:rPr>
        <w:t xml:space="preserve"> του τακτική</w:t>
      </w:r>
      <w:r>
        <w:rPr>
          <w:rFonts w:eastAsia="Times New Roman"/>
          <w:szCs w:val="24"/>
        </w:rPr>
        <w:t>,</w:t>
      </w:r>
      <w:r w:rsidRPr="00727DD5">
        <w:rPr>
          <w:rFonts w:eastAsia="Times New Roman"/>
          <w:szCs w:val="24"/>
        </w:rPr>
        <w:t xml:space="preserve"> δεν μένει μέσα να ακούσει τους υπόλοιπους πολιτικούς Αρχηγούς</w:t>
      </w:r>
      <w:r>
        <w:rPr>
          <w:rFonts w:eastAsia="Times New Roman"/>
          <w:szCs w:val="24"/>
        </w:rPr>
        <w:t>.</w:t>
      </w:r>
    </w:p>
    <w:p w14:paraId="02B3D42C" w14:textId="77777777" w:rsidR="008168EC" w:rsidRDefault="00DB43BE">
      <w:pPr>
        <w:spacing w:line="600" w:lineRule="auto"/>
        <w:ind w:firstLine="720"/>
        <w:jc w:val="both"/>
        <w:rPr>
          <w:rFonts w:eastAsia="Times New Roman"/>
          <w:szCs w:val="24"/>
        </w:rPr>
      </w:pPr>
      <w:r>
        <w:rPr>
          <w:rFonts w:eastAsia="Times New Roman"/>
          <w:szCs w:val="24"/>
        </w:rPr>
        <w:t xml:space="preserve">Κύριε Τσίπρα, </w:t>
      </w:r>
      <w:r>
        <w:rPr>
          <w:rFonts w:eastAsia="Times New Roman"/>
          <w:szCs w:val="24"/>
        </w:rPr>
        <w:t>έχετε εκτεθεί</w:t>
      </w:r>
      <w:r w:rsidRPr="00727DD5">
        <w:rPr>
          <w:rFonts w:eastAsia="Times New Roman"/>
          <w:szCs w:val="24"/>
        </w:rPr>
        <w:t xml:space="preserve"> </w:t>
      </w:r>
      <w:r w:rsidRPr="00727DD5">
        <w:rPr>
          <w:rFonts w:eastAsia="Times New Roman"/>
          <w:szCs w:val="24"/>
        </w:rPr>
        <w:t>ανεπανόρθωτα με τους χειρισμούς και τις υποχωρήσεις που κάνατε στην υπόθεση των Σκοπίων και συνολικότερα στα εθνικά θέματα</w:t>
      </w:r>
      <w:r>
        <w:rPr>
          <w:rFonts w:eastAsia="Times New Roman"/>
          <w:szCs w:val="24"/>
        </w:rPr>
        <w:t>.</w:t>
      </w:r>
      <w:r w:rsidRPr="00727DD5">
        <w:rPr>
          <w:rFonts w:eastAsia="Times New Roman"/>
          <w:szCs w:val="24"/>
        </w:rPr>
        <w:t xml:space="preserve"> </w:t>
      </w:r>
      <w:r>
        <w:rPr>
          <w:rFonts w:eastAsia="Times New Roman"/>
          <w:szCs w:val="24"/>
        </w:rPr>
        <w:t>Μ</w:t>
      </w:r>
      <w:r w:rsidRPr="00727DD5">
        <w:rPr>
          <w:rFonts w:eastAsia="Times New Roman"/>
          <w:szCs w:val="24"/>
        </w:rPr>
        <w:t xml:space="preserve">ε τη Συμφωνία των Πρεσπών </w:t>
      </w:r>
      <w:r w:rsidRPr="00727DD5">
        <w:rPr>
          <w:rFonts w:eastAsia="Times New Roman"/>
          <w:szCs w:val="24"/>
        </w:rPr>
        <w:t>παραδώσατε</w:t>
      </w:r>
      <w:r>
        <w:rPr>
          <w:rFonts w:eastAsia="Times New Roman"/>
          <w:szCs w:val="24"/>
        </w:rPr>
        <w:t xml:space="preserve"> τη μακεδονική ταυτότητα και τη</w:t>
      </w:r>
      <w:r w:rsidRPr="00727DD5">
        <w:rPr>
          <w:rFonts w:eastAsia="Times New Roman"/>
          <w:szCs w:val="24"/>
        </w:rPr>
        <w:t xml:space="preserve"> μακεδονική γλώσσα και με τον τρόπο αυτό</w:t>
      </w:r>
      <w:r>
        <w:rPr>
          <w:rFonts w:eastAsia="Times New Roman"/>
          <w:szCs w:val="24"/>
        </w:rPr>
        <w:t>ν</w:t>
      </w:r>
      <w:r w:rsidRPr="00727DD5">
        <w:rPr>
          <w:rFonts w:eastAsia="Times New Roman"/>
          <w:szCs w:val="24"/>
        </w:rPr>
        <w:t xml:space="preserve"> κρατήσατε ζωντανή τη ρίζα του αλυτρωτισμού</w:t>
      </w:r>
      <w:r>
        <w:rPr>
          <w:rFonts w:eastAsia="Times New Roman"/>
          <w:szCs w:val="24"/>
        </w:rPr>
        <w:t xml:space="preserve">. </w:t>
      </w:r>
    </w:p>
    <w:p w14:paraId="02B3D42D" w14:textId="77777777" w:rsidR="008168EC" w:rsidRDefault="00DB43BE">
      <w:pPr>
        <w:spacing w:line="600" w:lineRule="auto"/>
        <w:ind w:firstLine="720"/>
        <w:jc w:val="both"/>
        <w:rPr>
          <w:rFonts w:eastAsia="Times New Roman"/>
          <w:szCs w:val="24"/>
        </w:rPr>
      </w:pPr>
      <w:r>
        <w:rPr>
          <w:rFonts w:eastAsia="Times New Roman"/>
          <w:szCs w:val="24"/>
        </w:rPr>
        <w:lastRenderedPageBreak/>
        <w:t>Οι προκλήσεις</w:t>
      </w:r>
      <w:r w:rsidRPr="00727DD5">
        <w:rPr>
          <w:rFonts w:eastAsia="Times New Roman"/>
          <w:szCs w:val="24"/>
        </w:rPr>
        <w:t xml:space="preserve"> του </w:t>
      </w:r>
      <w:r>
        <w:rPr>
          <w:rFonts w:eastAsia="Times New Roman"/>
          <w:szCs w:val="24"/>
        </w:rPr>
        <w:t xml:space="preserve">κ. </w:t>
      </w:r>
      <w:proofErr w:type="spellStart"/>
      <w:r w:rsidRPr="00727DD5">
        <w:rPr>
          <w:rFonts w:eastAsia="Times New Roman"/>
          <w:szCs w:val="24"/>
        </w:rPr>
        <w:t>Ερντογάν</w:t>
      </w:r>
      <w:proofErr w:type="spellEnd"/>
      <w:r w:rsidRPr="00727DD5">
        <w:rPr>
          <w:rFonts w:eastAsia="Times New Roman"/>
          <w:szCs w:val="24"/>
        </w:rPr>
        <w:t xml:space="preserve"> προς την Ελλάδα και την Κύπρο κλιμακώνονται</w:t>
      </w:r>
      <w:r>
        <w:rPr>
          <w:rFonts w:eastAsia="Times New Roman"/>
          <w:szCs w:val="24"/>
        </w:rPr>
        <w:t xml:space="preserve"> και εντείνονται </w:t>
      </w:r>
      <w:r w:rsidRPr="00727DD5">
        <w:rPr>
          <w:rFonts w:eastAsia="Times New Roman"/>
          <w:szCs w:val="24"/>
        </w:rPr>
        <w:t>διαρκώς</w:t>
      </w:r>
      <w:r>
        <w:rPr>
          <w:rFonts w:eastAsia="Times New Roman"/>
          <w:szCs w:val="24"/>
        </w:rPr>
        <w:t>.</w:t>
      </w:r>
      <w:r w:rsidRPr="00727DD5">
        <w:rPr>
          <w:rFonts w:eastAsia="Times New Roman"/>
          <w:szCs w:val="24"/>
        </w:rPr>
        <w:t xml:space="preserve"> </w:t>
      </w:r>
      <w:r>
        <w:rPr>
          <w:rFonts w:eastAsia="Times New Roman"/>
          <w:szCs w:val="24"/>
        </w:rPr>
        <w:t>Β</w:t>
      </w:r>
      <w:r w:rsidRPr="00727DD5">
        <w:rPr>
          <w:rFonts w:eastAsia="Times New Roman"/>
          <w:szCs w:val="24"/>
        </w:rPr>
        <w:t>ρισκόμαστε</w:t>
      </w:r>
      <w:r>
        <w:rPr>
          <w:rFonts w:eastAsia="Times New Roman"/>
          <w:szCs w:val="24"/>
        </w:rPr>
        <w:t>,</w:t>
      </w:r>
      <w:r w:rsidRPr="00727DD5">
        <w:rPr>
          <w:rFonts w:eastAsia="Times New Roman"/>
          <w:szCs w:val="24"/>
        </w:rPr>
        <w:t xml:space="preserve"> χωρίς αμφιβολία</w:t>
      </w:r>
      <w:r>
        <w:rPr>
          <w:rFonts w:eastAsia="Times New Roman"/>
          <w:szCs w:val="24"/>
        </w:rPr>
        <w:t>,</w:t>
      </w:r>
      <w:r>
        <w:rPr>
          <w:rFonts w:eastAsia="Times New Roman"/>
          <w:szCs w:val="24"/>
        </w:rPr>
        <w:t xml:space="preserve"> μπροστά σε μι</w:t>
      </w:r>
      <w:r w:rsidRPr="00727DD5">
        <w:rPr>
          <w:rFonts w:eastAsia="Times New Roman"/>
          <w:szCs w:val="24"/>
        </w:rPr>
        <w:t>α μελετημένη ανάπτυξη της τουρκικής επιθετικότητας και πλήρη επισημοποίηση του τουρκικού αναθεωρητισμού</w:t>
      </w:r>
      <w:r>
        <w:rPr>
          <w:rFonts w:eastAsia="Times New Roman"/>
          <w:szCs w:val="24"/>
        </w:rPr>
        <w:t>.</w:t>
      </w:r>
      <w:r w:rsidRPr="00727DD5">
        <w:rPr>
          <w:rFonts w:eastAsia="Times New Roman"/>
          <w:szCs w:val="24"/>
        </w:rPr>
        <w:t xml:space="preserve"> Εγώ αναρωτιέμαι πραγματικά</w:t>
      </w:r>
      <w:r>
        <w:rPr>
          <w:rFonts w:eastAsia="Times New Roman"/>
          <w:szCs w:val="24"/>
        </w:rPr>
        <w:t>:</w:t>
      </w:r>
      <w:r w:rsidRPr="00727DD5">
        <w:rPr>
          <w:rFonts w:eastAsia="Times New Roman"/>
          <w:szCs w:val="24"/>
        </w:rPr>
        <w:t xml:space="preserve"> </w:t>
      </w:r>
      <w:r>
        <w:rPr>
          <w:rFonts w:eastAsia="Times New Roman"/>
          <w:szCs w:val="24"/>
        </w:rPr>
        <w:t xml:space="preserve">Τι έχει </w:t>
      </w:r>
      <w:r w:rsidRPr="00727DD5">
        <w:rPr>
          <w:rFonts w:eastAsia="Times New Roman"/>
          <w:szCs w:val="24"/>
        </w:rPr>
        <w:t>αποδώσει η πολιτική σας στα εθνικά ζητήματα</w:t>
      </w:r>
      <w:r>
        <w:rPr>
          <w:rFonts w:eastAsia="Times New Roman"/>
          <w:szCs w:val="24"/>
        </w:rPr>
        <w:t>;</w:t>
      </w:r>
      <w:r w:rsidRPr="00727DD5">
        <w:rPr>
          <w:rFonts w:eastAsia="Times New Roman"/>
          <w:szCs w:val="24"/>
        </w:rPr>
        <w:t xml:space="preserve"> </w:t>
      </w:r>
      <w:r>
        <w:rPr>
          <w:rFonts w:eastAsia="Times New Roman"/>
          <w:szCs w:val="24"/>
        </w:rPr>
        <w:t>Τι απέδωσαν μ</w:t>
      </w:r>
      <w:r w:rsidRPr="00727DD5">
        <w:rPr>
          <w:rFonts w:eastAsia="Times New Roman"/>
          <w:szCs w:val="24"/>
        </w:rPr>
        <w:t>έχρι σήμερα η ανταλλαγή επισκέψεων</w:t>
      </w:r>
      <w:r>
        <w:rPr>
          <w:rFonts w:eastAsia="Times New Roman"/>
          <w:szCs w:val="24"/>
        </w:rPr>
        <w:t>,</w:t>
      </w:r>
      <w:r w:rsidRPr="00727DD5">
        <w:rPr>
          <w:rFonts w:eastAsia="Times New Roman"/>
          <w:szCs w:val="24"/>
        </w:rPr>
        <w:t xml:space="preserve"> οι συζη</w:t>
      </w:r>
      <w:r w:rsidRPr="00727DD5">
        <w:rPr>
          <w:rFonts w:eastAsia="Times New Roman"/>
          <w:szCs w:val="24"/>
        </w:rPr>
        <w:t>τήσεις</w:t>
      </w:r>
      <w:r>
        <w:rPr>
          <w:rFonts w:eastAsia="Times New Roman"/>
          <w:szCs w:val="24"/>
        </w:rPr>
        <w:t>,</w:t>
      </w:r>
      <w:r w:rsidRPr="00727DD5">
        <w:rPr>
          <w:rFonts w:eastAsia="Times New Roman"/>
          <w:szCs w:val="24"/>
        </w:rPr>
        <w:t xml:space="preserve"> οι συναντήσεις</w:t>
      </w:r>
      <w:r>
        <w:rPr>
          <w:rFonts w:eastAsia="Times New Roman"/>
          <w:szCs w:val="24"/>
        </w:rPr>
        <w:t>;</w:t>
      </w:r>
      <w:r w:rsidRPr="00727DD5">
        <w:rPr>
          <w:rFonts w:eastAsia="Times New Roman"/>
          <w:szCs w:val="24"/>
        </w:rPr>
        <w:t xml:space="preserve"> </w:t>
      </w:r>
      <w:r>
        <w:rPr>
          <w:rFonts w:eastAsia="Times New Roman"/>
          <w:szCs w:val="24"/>
        </w:rPr>
        <w:t>Α</w:t>
      </w:r>
      <w:r w:rsidRPr="00727DD5">
        <w:rPr>
          <w:rFonts w:eastAsia="Times New Roman"/>
          <w:szCs w:val="24"/>
        </w:rPr>
        <w:t>κόμα δεν ξέρουμε τίποτα</w:t>
      </w:r>
      <w:r>
        <w:rPr>
          <w:rFonts w:eastAsia="Times New Roman"/>
          <w:szCs w:val="24"/>
        </w:rPr>
        <w:t>,</w:t>
      </w:r>
      <w:r w:rsidRPr="00727DD5">
        <w:rPr>
          <w:rFonts w:eastAsia="Times New Roman"/>
          <w:szCs w:val="24"/>
        </w:rPr>
        <w:t xml:space="preserve"> </w:t>
      </w:r>
      <w:r>
        <w:rPr>
          <w:rFonts w:eastAsia="Times New Roman"/>
          <w:szCs w:val="24"/>
        </w:rPr>
        <w:t>β</w:t>
      </w:r>
      <w:r w:rsidRPr="00727DD5">
        <w:rPr>
          <w:rFonts w:eastAsia="Times New Roman"/>
          <w:szCs w:val="24"/>
        </w:rPr>
        <w:t>έβαια</w:t>
      </w:r>
      <w:r>
        <w:rPr>
          <w:rFonts w:eastAsia="Times New Roman"/>
          <w:szCs w:val="24"/>
        </w:rPr>
        <w:t>,</w:t>
      </w:r>
      <w:r w:rsidRPr="00727DD5">
        <w:rPr>
          <w:rFonts w:eastAsia="Times New Roman"/>
          <w:szCs w:val="24"/>
        </w:rPr>
        <w:t xml:space="preserve"> </w:t>
      </w:r>
      <w:r>
        <w:rPr>
          <w:rFonts w:eastAsia="Times New Roman"/>
          <w:szCs w:val="24"/>
        </w:rPr>
        <w:t>για</w:t>
      </w:r>
      <w:r w:rsidRPr="00727DD5">
        <w:rPr>
          <w:rFonts w:eastAsia="Times New Roman"/>
          <w:szCs w:val="24"/>
        </w:rPr>
        <w:t xml:space="preserve"> το τι ακριβώς συζητήσατε</w:t>
      </w:r>
      <w:r>
        <w:rPr>
          <w:rFonts w:eastAsia="Times New Roman"/>
          <w:szCs w:val="24"/>
        </w:rPr>
        <w:t>.</w:t>
      </w:r>
      <w:r w:rsidRPr="00727DD5">
        <w:rPr>
          <w:rFonts w:eastAsia="Times New Roman"/>
          <w:szCs w:val="24"/>
        </w:rPr>
        <w:t xml:space="preserve"> </w:t>
      </w:r>
      <w:r>
        <w:rPr>
          <w:rFonts w:eastAsia="Times New Roman"/>
          <w:szCs w:val="24"/>
        </w:rPr>
        <w:t>Σ</w:t>
      </w:r>
      <w:r w:rsidRPr="00727DD5">
        <w:rPr>
          <w:rFonts w:eastAsia="Times New Roman"/>
          <w:szCs w:val="24"/>
        </w:rPr>
        <w:t xml:space="preserve">ας απαντώ </w:t>
      </w:r>
      <w:r>
        <w:rPr>
          <w:rFonts w:eastAsia="Times New Roman"/>
          <w:szCs w:val="24"/>
        </w:rPr>
        <w:t>ε</w:t>
      </w:r>
      <w:r w:rsidRPr="00727DD5">
        <w:rPr>
          <w:rFonts w:eastAsia="Times New Roman"/>
          <w:szCs w:val="24"/>
        </w:rPr>
        <w:t>γώ</w:t>
      </w:r>
      <w:r>
        <w:rPr>
          <w:rFonts w:eastAsia="Times New Roman"/>
          <w:szCs w:val="24"/>
        </w:rPr>
        <w:t>:</w:t>
      </w:r>
      <w:r w:rsidRPr="00727DD5">
        <w:rPr>
          <w:rFonts w:eastAsia="Times New Roman"/>
          <w:szCs w:val="24"/>
        </w:rPr>
        <w:t xml:space="preserve"> </w:t>
      </w:r>
      <w:r>
        <w:rPr>
          <w:rFonts w:eastAsia="Times New Roman"/>
          <w:szCs w:val="24"/>
        </w:rPr>
        <w:t>Ό</w:t>
      </w:r>
      <w:r w:rsidRPr="00727DD5">
        <w:rPr>
          <w:rFonts w:eastAsia="Times New Roman"/>
          <w:szCs w:val="24"/>
        </w:rPr>
        <w:t>λη αυτή η πολιτική δεν έχει αποδώσει τίποτα θετικό γ</w:t>
      </w:r>
      <w:r>
        <w:rPr>
          <w:rFonts w:eastAsia="Times New Roman"/>
          <w:szCs w:val="24"/>
        </w:rPr>
        <w:t>ια τα εθνικά ζητήματα στον τόπο.</w:t>
      </w:r>
    </w:p>
    <w:p w14:paraId="02B3D42E" w14:textId="77777777" w:rsidR="008168EC" w:rsidRDefault="00DB43BE">
      <w:pPr>
        <w:spacing w:line="600" w:lineRule="auto"/>
        <w:ind w:firstLine="720"/>
        <w:jc w:val="both"/>
        <w:rPr>
          <w:rFonts w:eastAsia="Times New Roman"/>
          <w:color w:val="201F1E"/>
          <w:szCs w:val="24"/>
        </w:rPr>
      </w:pPr>
      <w:r>
        <w:rPr>
          <w:rFonts w:eastAsia="Times New Roman"/>
          <w:color w:val="201F1E"/>
          <w:szCs w:val="24"/>
          <w:lang w:val="en-US"/>
        </w:rPr>
        <w:t>M</w:t>
      </w:r>
      <w:r>
        <w:rPr>
          <w:rFonts w:eastAsia="Times New Roman"/>
          <w:color w:val="201F1E"/>
          <w:szCs w:val="24"/>
        </w:rPr>
        <w:t>όνο αρνητικά αποτελέ</w:t>
      </w:r>
      <w:r w:rsidRPr="0047278E">
        <w:rPr>
          <w:rFonts w:eastAsia="Times New Roman"/>
          <w:color w:val="201F1E"/>
          <w:szCs w:val="24"/>
        </w:rPr>
        <w:t>σμα</w:t>
      </w:r>
      <w:r>
        <w:rPr>
          <w:rFonts w:eastAsia="Times New Roman"/>
          <w:color w:val="201F1E"/>
          <w:szCs w:val="24"/>
        </w:rPr>
        <w:t>τα. Γι’ αυτό και επαναλαμβάνω, μην ακολουθ</w:t>
      </w:r>
      <w:r>
        <w:rPr>
          <w:rFonts w:eastAsia="Times New Roman"/>
          <w:color w:val="201F1E"/>
          <w:szCs w:val="24"/>
        </w:rPr>
        <w:t>ήσετε και</w:t>
      </w:r>
      <w:r w:rsidRPr="0047278E">
        <w:rPr>
          <w:rFonts w:eastAsia="Times New Roman"/>
          <w:color w:val="201F1E"/>
          <w:szCs w:val="24"/>
        </w:rPr>
        <w:t xml:space="preserve"> </w:t>
      </w:r>
      <w:r>
        <w:rPr>
          <w:rFonts w:eastAsia="Times New Roman"/>
          <w:color w:val="201F1E"/>
          <w:szCs w:val="24"/>
        </w:rPr>
        <w:t>σ</w:t>
      </w:r>
      <w:r w:rsidRPr="0047278E">
        <w:rPr>
          <w:rFonts w:eastAsia="Times New Roman"/>
          <w:color w:val="201F1E"/>
          <w:szCs w:val="24"/>
        </w:rPr>
        <w:t xml:space="preserve">την υπόθεση αυτή την τακτική και </w:t>
      </w:r>
      <w:r>
        <w:rPr>
          <w:rFonts w:eastAsia="Times New Roman"/>
          <w:color w:val="201F1E"/>
          <w:szCs w:val="24"/>
        </w:rPr>
        <w:t xml:space="preserve">τους </w:t>
      </w:r>
      <w:r w:rsidRPr="0047278E">
        <w:rPr>
          <w:rFonts w:eastAsia="Times New Roman"/>
          <w:color w:val="201F1E"/>
          <w:szCs w:val="24"/>
        </w:rPr>
        <w:t xml:space="preserve">χειρισμούς που είχατε το προηγούμενο διάστημα </w:t>
      </w:r>
      <w:r>
        <w:rPr>
          <w:rFonts w:eastAsia="Times New Roman"/>
          <w:color w:val="201F1E"/>
          <w:szCs w:val="24"/>
        </w:rPr>
        <w:t xml:space="preserve">με </w:t>
      </w:r>
      <w:r w:rsidRPr="0047278E">
        <w:rPr>
          <w:rFonts w:eastAsia="Times New Roman"/>
          <w:color w:val="201F1E"/>
          <w:szCs w:val="24"/>
        </w:rPr>
        <w:t>τα Σκόπια</w:t>
      </w:r>
      <w:r>
        <w:rPr>
          <w:rFonts w:eastAsia="Times New Roman"/>
          <w:color w:val="201F1E"/>
          <w:szCs w:val="24"/>
        </w:rPr>
        <w:t>.</w:t>
      </w:r>
      <w:r w:rsidRPr="0047278E">
        <w:rPr>
          <w:rFonts w:eastAsia="Times New Roman"/>
          <w:color w:val="201F1E"/>
          <w:szCs w:val="24"/>
        </w:rPr>
        <w:t xml:space="preserve"> </w:t>
      </w:r>
      <w:r>
        <w:rPr>
          <w:rFonts w:eastAsia="Times New Roman"/>
          <w:color w:val="201F1E"/>
          <w:szCs w:val="24"/>
        </w:rPr>
        <w:t xml:space="preserve">Μην πάρετε </w:t>
      </w:r>
      <w:r w:rsidRPr="0047278E">
        <w:rPr>
          <w:rFonts w:eastAsia="Times New Roman"/>
          <w:color w:val="201F1E"/>
          <w:szCs w:val="24"/>
        </w:rPr>
        <w:t>καμ</w:t>
      </w:r>
      <w:r>
        <w:rPr>
          <w:rFonts w:eastAsia="Times New Roman"/>
          <w:color w:val="201F1E"/>
          <w:szCs w:val="24"/>
        </w:rPr>
        <w:t>μ</w:t>
      </w:r>
      <w:r w:rsidRPr="0047278E">
        <w:rPr>
          <w:rFonts w:eastAsia="Times New Roman"/>
          <w:color w:val="201F1E"/>
          <w:szCs w:val="24"/>
        </w:rPr>
        <w:t>ιά</w:t>
      </w:r>
      <w:r w:rsidRPr="0047278E">
        <w:rPr>
          <w:rFonts w:eastAsia="Times New Roman"/>
          <w:color w:val="201F1E"/>
          <w:szCs w:val="24"/>
        </w:rPr>
        <w:t xml:space="preserve"> </w:t>
      </w:r>
      <w:r>
        <w:rPr>
          <w:rFonts w:eastAsia="Times New Roman"/>
          <w:color w:val="201F1E"/>
          <w:szCs w:val="24"/>
        </w:rPr>
        <w:t xml:space="preserve">πρωτοβουλία </w:t>
      </w:r>
      <w:r w:rsidRPr="0047278E">
        <w:rPr>
          <w:rFonts w:eastAsia="Times New Roman"/>
          <w:color w:val="201F1E"/>
          <w:szCs w:val="24"/>
        </w:rPr>
        <w:t>που δεσμεύει τη χώρα</w:t>
      </w:r>
      <w:r>
        <w:rPr>
          <w:rFonts w:eastAsia="Times New Roman"/>
          <w:color w:val="201F1E"/>
          <w:szCs w:val="24"/>
        </w:rPr>
        <w:t xml:space="preserve">. </w:t>
      </w:r>
    </w:p>
    <w:p w14:paraId="02B3D42F"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lastRenderedPageBreak/>
        <w:t xml:space="preserve">Είναι φανερό </w:t>
      </w:r>
      <w:r w:rsidRPr="0047278E">
        <w:rPr>
          <w:rFonts w:eastAsia="Times New Roman"/>
          <w:color w:val="201F1E"/>
          <w:szCs w:val="24"/>
        </w:rPr>
        <w:t xml:space="preserve">ότι </w:t>
      </w:r>
      <w:r>
        <w:rPr>
          <w:rFonts w:eastAsia="Times New Roman"/>
          <w:color w:val="201F1E"/>
          <w:szCs w:val="24"/>
        </w:rPr>
        <w:t>δεν σας εμπιστευόμαστε. Αλλά δεν είναι μόνο αυτό. Είναι επίσης ότι είναι αδιανόητο αυτή η Κυβέρνηση</w:t>
      </w:r>
      <w:r>
        <w:rPr>
          <w:rFonts w:eastAsia="Times New Roman"/>
          <w:color w:val="201F1E"/>
          <w:szCs w:val="24"/>
        </w:rPr>
        <w:t>,</w:t>
      </w:r>
      <w:r>
        <w:rPr>
          <w:rFonts w:eastAsia="Times New Roman"/>
          <w:color w:val="201F1E"/>
          <w:szCs w:val="24"/>
        </w:rPr>
        <w:t xml:space="preserve"> που έχει μπροστά της ένα όριο ζωής το πολύ τεσσάρων μηνών</w:t>
      </w:r>
      <w:r>
        <w:rPr>
          <w:rFonts w:eastAsia="Times New Roman"/>
          <w:color w:val="201F1E"/>
          <w:szCs w:val="24"/>
        </w:rPr>
        <w:t>,</w:t>
      </w:r>
      <w:r>
        <w:rPr>
          <w:rFonts w:eastAsia="Times New Roman"/>
          <w:color w:val="201F1E"/>
          <w:szCs w:val="24"/>
        </w:rPr>
        <w:t xml:space="preserve"> να αναλάβει δεσμεύσεις για οποιοδήποτε πακέτο λύσεων που ενδεχομένως, λέω εγώ, θα της προταθεί ή</w:t>
      </w:r>
      <w:r>
        <w:rPr>
          <w:rFonts w:eastAsia="Times New Roman"/>
          <w:color w:val="201F1E"/>
          <w:szCs w:val="24"/>
        </w:rPr>
        <w:t xml:space="preserve"> θα επιχειρηθεί να επιβληθεί </w:t>
      </w:r>
      <w:r>
        <w:rPr>
          <w:rFonts w:eastAsia="Times New Roman"/>
          <w:color w:val="201F1E"/>
          <w:szCs w:val="24"/>
          <w:lang w:val="en-US"/>
        </w:rPr>
        <w:t>de</w:t>
      </w:r>
      <w:r w:rsidRPr="0047278E">
        <w:rPr>
          <w:rFonts w:eastAsia="Times New Roman"/>
          <w:color w:val="201F1E"/>
          <w:szCs w:val="24"/>
        </w:rPr>
        <w:t xml:space="preserve"> </w:t>
      </w:r>
      <w:r>
        <w:rPr>
          <w:rFonts w:eastAsia="Times New Roman"/>
          <w:color w:val="201F1E"/>
          <w:szCs w:val="24"/>
          <w:lang w:val="en-US"/>
        </w:rPr>
        <w:t>facto</w:t>
      </w:r>
      <w:r>
        <w:rPr>
          <w:rFonts w:eastAsia="Times New Roman"/>
          <w:color w:val="201F1E"/>
          <w:szCs w:val="24"/>
        </w:rPr>
        <w:t xml:space="preserve"> στη χώρα μας. Οφείλετε να είστε ιδιαίτερα προσεκτικοί και μου κάνει εντύπωση πως μέχρι τώρα τόσες ώρες που μιλάτε δεν </w:t>
      </w:r>
      <w:r>
        <w:rPr>
          <w:rFonts w:eastAsia="Times New Roman"/>
          <w:color w:val="201F1E"/>
          <w:szCs w:val="24"/>
        </w:rPr>
        <w:t xml:space="preserve">υπήρξε </w:t>
      </w:r>
      <w:r>
        <w:rPr>
          <w:rFonts w:eastAsia="Times New Roman"/>
          <w:color w:val="201F1E"/>
          <w:szCs w:val="24"/>
        </w:rPr>
        <w:t>καμ</w:t>
      </w:r>
      <w:r>
        <w:rPr>
          <w:rFonts w:eastAsia="Times New Roman"/>
          <w:color w:val="201F1E"/>
          <w:szCs w:val="24"/>
        </w:rPr>
        <w:t>μ</w:t>
      </w:r>
      <w:r>
        <w:rPr>
          <w:rFonts w:eastAsia="Times New Roman"/>
          <w:color w:val="201F1E"/>
          <w:szCs w:val="24"/>
        </w:rPr>
        <w:t>ία</w:t>
      </w:r>
      <w:r>
        <w:rPr>
          <w:rFonts w:eastAsia="Times New Roman"/>
          <w:color w:val="201F1E"/>
          <w:szCs w:val="24"/>
        </w:rPr>
        <w:t xml:space="preserve"> αναφορά στα εθνικά μας ζητήματα, ενώ έπρεπε να είναι το πρώτο ζήτημα συζήτησης μεταξύ </w:t>
      </w:r>
      <w:r>
        <w:rPr>
          <w:rFonts w:eastAsia="Times New Roman"/>
          <w:color w:val="201F1E"/>
          <w:szCs w:val="24"/>
        </w:rPr>
        <w:t xml:space="preserve">των πολιτικών Αρχηγών. </w:t>
      </w:r>
    </w:p>
    <w:p w14:paraId="02B3D430" w14:textId="77777777" w:rsidR="008168EC" w:rsidRDefault="00DB43BE">
      <w:pPr>
        <w:spacing w:line="600" w:lineRule="auto"/>
        <w:ind w:firstLine="720"/>
        <w:jc w:val="center"/>
        <w:rPr>
          <w:rFonts w:eastAsia="Times New Roman"/>
          <w:color w:val="201F1E"/>
          <w:szCs w:val="24"/>
        </w:rPr>
      </w:pPr>
      <w:r>
        <w:rPr>
          <w:rFonts w:eastAsia="Times New Roman"/>
          <w:color w:val="201F1E"/>
          <w:szCs w:val="24"/>
        </w:rPr>
        <w:t>(Χειροκροτήματα από την πτέρυγα της Δημοκρατικής Συμπαράταξης)</w:t>
      </w:r>
    </w:p>
    <w:p w14:paraId="02B3D431"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t>Εκτός απ’ όλα αυτά, το σημαντικότερο απ’ όλα είναι ότι αν θέλουμε να έχουμε επιτυχία στον χειρισμό διεθνών θεμάτων, θα πρέπει επιτέλους να υπάρξει ένα σοβαρό εθνικό μέτωπο εσωτερικά. Αυτό που δεν κάνατε στα Σκόπια και αποτύχατε. Μην τολμήσετε, λοιπόν, να μ</w:t>
      </w:r>
      <w:r>
        <w:rPr>
          <w:rFonts w:eastAsia="Times New Roman"/>
          <w:color w:val="201F1E"/>
          <w:szCs w:val="24"/>
        </w:rPr>
        <w:t xml:space="preserve">ην το δημιουργήσετε τώρα εάν χρειαστεί. </w:t>
      </w:r>
    </w:p>
    <w:p w14:paraId="02B3D432"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lastRenderedPageBreak/>
        <w:t>Έρχομαι στην οικονομία που είναι λέει το φόρτε του. Ο Θεός να βάλει το χέρι του! Η πολιτική του στοίχισε στην οικονομία 200 δισεκατομμύρια. Παραδώσατε την Ελλάδα σε επιτροπεία και με όρους δυσβάσταχτους. Επιμένετε δ</w:t>
      </w:r>
      <w:r>
        <w:rPr>
          <w:rFonts w:eastAsia="Times New Roman"/>
          <w:color w:val="201F1E"/>
          <w:szCs w:val="24"/>
        </w:rPr>
        <w:t>ε ακόμα στο περίφημο τρίπτυχο «λιτότητα-</w:t>
      </w:r>
      <w:proofErr w:type="spellStart"/>
      <w:r>
        <w:rPr>
          <w:rFonts w:eastAsia="Times New Roman"/>
          <w:color w:val="201F1E"/>
          <w:szCs w:val="24"/>
        </w:rPr>
        <w:t>υπερφορολόγηση</w:t>
      </w:r>
      <w:proofErr w:type="spellEnd"/>
      <w:r>
        <w:rPr>
          <w:rFonts w:eastAsia="Times New Roman"/>
          <w:color w:val="201F1E"/>
          <w:szCs w:val="24"/>
        </w:rPr>
        <w:t xml:space="preserve">-μείωση των κοινωνικών δαπανών» και παριστάνετε και τους αριστερούς ταυτόχρονα. Αλλά οι κυβερνήσεις κρίνονται από την πολιτική τους, όχι απ’ αυτά που λένε. </w:t>
      </w:r>
    </w:p>
    <w:p w14:paraId="02B3D433"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t>Θέλετε να σας δώσω συγκεκριμένα στοιχεία με τ</w:t>
      </w:r>
      <w:r>
        <w:rPr>
          <w:rFonts w:eastAsia="Times New Roman"/>
          <w:color w:val="201F1E"/>
          <w:szCs w:val="24"/>
        </w:rPr>
        <w:t xml:space="preserve">ο κριτήριο της πραγματικότητας, που λέτε κι εσείς; Δημόσιο χρέος: Φτάνει τα 335 δισεκατομμύρια ευρώ. </w:t>
      </w:r>
      <w:r>
        <w:rPr>
          <w:rFonts w:eastAsia="Times New Roman"/>
          <w:color w:val="201F1E"/>
          <w:szCs w:val="24"/>
        </w:rPr>
        <w:t xml:space="preserve">Αυξήθηκε κατά </w:t>
      </w:r>
      <w:r>
        <w:rPr>
          <w:rFonts w:eastAsia="Times New Roman"/>
          <w:color w:val="201F1E"/>
          <w:szCs w:val="24"/>
        </w:rPr>
        <w:t xml:space="preserve">5% μόνο στο τέταρτο τρίμηνο του 2018. Οι απλήρωτοι φόροι των Ελλήνων αυξήθηκαν κατά 2 δισεκατομμύρια ευρώ. Αναγκαστικά μέτρα κατασχέσεων για </w:t>
      </w:r>
      <w:r>
        <w:rPr>
          <w:rFonts w:eastAsia="Times New Roman"/>
          <w:color w:val="201F1E"/>
          <w:szCs w:val="24"/>
        </w:rPr>
        <w:t xml:space="preserve">1,2 εκατομμύρια Έλληνες πολίτες. Καλοπερνάνε με την Κυβέρνηση ΣΥΡΙΖΑ-Ακροδεξιάς. Η ανάπτυξη καρκινοβατεί. Το 2018 έκλεισε παρά τις προβλέψεις με ποσοστά κάτω του 2%. Οι επενδύσεις </w:t>
      </w:r>
      <w:r>
        <w:rPr>
          <w:rFonts w:eastAsia="Times New Roman"/>
          <w:color w:val="201F1E"/>
          <w:szCs w:val="24"/>
        </w:rPr>
        <w:t xml:space="preserve">μειώθηκαν </w:t>
      </w:r>
      <w:r>
        <w:rPr>
          <w:rFonts w:eastAsia="Times New Roman"/>
          <w:color w:val="201F1E"/>
          <w:szCs w:val="24"/>
        </w:rPr>
        <w:t xml:space="preserve">κατά 12% το 2018. Η ΔΕΗ </w:t>
      </w:r>
      <w:r>
        <w:rPr>
          <w:rFonts w:eastAsia="Times New Roman"/>
          <w:color w:val="201F1E"/>
          <w:szCs w:val="24"/>
        </w:rPr>
        <w:lastRenderedPageBreak/>
        <w:t>κινδυνεύει</w:t>
      </w:r>
      <w:r>
        <w:rPr>
          <w:rFonts w:eastAsia="Times New Roman"/>
          <w:color w:val="201F1E"/>
          <w:szCs w:val="24"/>
        </w:rPr>
        <w:t>, θ</w:t>
      </w:r>
      <w:r>
        <w:rPr>
          <w:rFonts w:eastAsia="Times New Roman"/>
          <w:color w:val="201F1E"/>
          <w:szCs w:val="24"/>
        </w:rPr>
        <w:t>ύμα κι αυτή τη ιδεοληψίας</w:t>
      </w:r>
      <w:r>
        <w:rPr>
          <w:rFonts w:eastAsia="Times New Roman"/>
          <w:color w:val="201F1E"/>
          <w:szCs w:val="24"/>
        </w:rPr>
        <w:t>, κ</w:t>
      </w:r>
      <w:r>
        <w:rPr>
          <w:rFonts w:eastAsia="Times New Roman"/>
          <w:color w:val="201F1E"/>
          <w:szCs w:val="24"/>
        </w:rPr>
        <w:t>α</w:t>
      </w:r>
      <w:r>
        <w:rPr>
          <w:rFonts w:eastAsia="Times New Roman"/>
          <w:color w:val="201F1E"/>
          <w:szCs w:val="24"/>
        </w:rPr>
        <w:t xml:space="preserve">ταγράφει ζημιές 900 εκατομμυρίων ευρώ. Οι μικρομεσαίοι; Οι ίδιοι λένε στους Υπουργούς σας ότι τα μαγαζιά τους έχουν καταντήσει νεκροταφεία. </w:t>
      </w:r>
    </w:p>
    <w:p w14:paraId="02B3D434"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t>Μπροστά, λοιπόν, στο φάσμα της ήττας ανασύρατε λίγες ημέρες προ των εκλογών -φοβερή σύμπτωση!- τα περίφημα θετικά μ</w:t>
      </w:r>
      <w:r>
        <w:rPr>
          <w:rFonts w:eastAsia="Times New Roman"/>
          <w:color w:val="201F1E"/>
          <w:szCs w:val="24"/>
        </w:rPr>
        <w:t xml:space="preserve">έτρα. Τις πολύπαθες </w:t>
      </w:r>
      <w:proofErr w:type="spellStart"/>
      <w:r>
        <w:rPr>
          <w:rFonts w:eastAsia="Times New Roman"/>
          <w:color w:val="201F1E"/>
          <w:szCs w:val="24"/>
        </w:rPr>
        <w:t>εκατόν</w:t>
      </w:r>
      <w:proofErr w:type="spellEnd"/>
      <w:r>
        <w:rPr>
          <w:rFonts w:eastAsia="Times New Roman"/>
          <w:color w:val="201F1E"/>
          <w:szCs w:val="24"/>
        </w:rPr>
        <w:t xml:space="preserve"> είκοσι δόσεις πριν απ’ όλα, που όμως είναι για λίγους και δεν δίνουν λύση για τα υπερχρεωμένα νοικοκυριά και τις υπερχρεωμένες μικρές επιχειρήσεις. Και χθες ουσιαστικά ξεκινήσατε τον προεκλογικό αγώνα για τις εθνικές εκλογές με ψ</w:t>
      </w:r>
      <w:r>
        <w:rPr>
          <w:rFonts w:eastAsia="Times New Roman"/>
          <w:color w:val="201F1E"/>
          <w:szCs w:val="24"/>
        </w:rPr>
        <w:t xml:space="preserve">ηφοθηρικά μέτρα. </w:t>
      </w:r>
    </w:p>
    <w:p w14:paraId="02B3D435"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t>Οι πολίτες βεβαίως –και το τονίζω αυτό- χρειάζονται και το τελευταίο ευρώ που επιστρέφετε απ’ αυτά που τους έχετε πάρει. Αλλά δεν τρώνε και κουτόχορτο. Και για να μην ξεχνιόμαστε, τους παίρνετε δέκα και τους επιστρέφετε ένα.</w:t>
      </w:r>
    </w:p>
    <w:p w14:paraId="02B3D436"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lastRenderedPageBreak/>
        <w:t>(Στο σημείο α</w:t>
      </w:r>
      <w:r>
        <w:rPr>
          <w:rFonts w:eastAsia="Times New Roman"/>
          <w:color w:val="201F1E"/>
          <w:szCs w:val="24"/>
        </w:rPr>
        <w:t xml:space="preserve">υτό την Προεδρική Έδρα καταλαμβάνει η Γ΄ Αντιπρόεδρος της Βουλής κ. </w:t>
      </w:r>
      <w:r w:rsidRPr="00D20627">
        <w:rPr>
          <w:rFonts w:eastAsia="Times New Roman"/>
          <w:b/>
          <w:color w:val="201F1E"/>
          <w:szCs w:val="24"/>
        </w:rPr>
        <w:t>ΑΝΑΣΤΑΣΙΑ ΧΡΙΣΤΟΔΟΥΛΟΠΟΥΛΟΥ</w:t>
      </w:r>
      <w:r>
        <w:rPr>
          <w:rFonts w:eastAsia="Times New Roman"/>
          <w:color w:val="201F1E"/>
          <w:szCs w:val="24"/>
        </w:rPr>
        <w:t>)</w:t>
      </w:r>
    </w:p>
    <w:p w14:paraId="02B3D437"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t>Και το χειρότερο; Αντί να διαπραγματευθείτε με τους δανειστές τη μείωση των στόχων για τα πρωτογενή πλεονάσματα επιμένετε σ’ αυτά που έχετε δεσμευθεί. Δεν έχετ</w:t>
      </w:r>
      <w:r>
        <w:rPr>
          <w:rFonts w:eastAsia="Times New Roman"/>
          <w:color w:val="201F1E"/>
          <w:szCs w:val="24"/>
        </w:rPr>
        <w:t>ε βέβαια ούτε τα κότσια, αλλά ούτε και την αξιοπιστία ως Κυβέρνηση για να μπορέσετε να τα αλλάξετε. Εξαγγέλλετε, λοιπόν, μελλοντικά μέτρα και τι κάνετε; Δίνετε ως ενέχυρο στους δανειστές τα λεφτά που έχετε πάρει με αφαίμαξη από τους Έλληνες πολίτες. Αυτό κ</w:t>
      </w:r>
      <w:r>
        <w:rPr>
          <w:rFonts w:eastAsia="Times New Roman"/>
          <w:color w:val="201F1E"/>
          <w:szCs w:val="24"/>
        </w:rPr>
        <w:t xml:space="preserve">άνετε στην πραγματικότητα και έρχεστε και πανηγυρίζετε κι από πάνω. </w:t>
      </w:r>
    </w:p>
    <w:p w14:paraId="02B3D438"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t>Χωρίς όμως την πραγματική αλλαγή των δεσμεύσεών σας –το επαναλαμβάνω και δεν κουράζομαι να το λέω- ούτε οι επενδύσεις μπορούν να προχωρήσουν ούτε νέος πλούτος θα παραχθεί ούτε νέες θέσεις</w:t>
      </w:r>
      <w:r>
        <w:rPr>
          <w:rFonts w:eastAsia="Times New Roman"/>
          <w:color w:val="201F1E"/>
          <w:szCs w:val="24"/>
        </w:rPr>
        <w:t xml:space="preserve"> ποιοτικής εργασίας θα δημιουργηθούν. Πολύ περισσότερο, δεν μπορούν να υλοποιηθούν ούτε οι εξαγγελίες σας. Δεν αντέχει άλλο ο </w:t>
      </w:r>
      <w:r>
        <w:rPr>
          <w:rFonts w:eastAsia="Times New Roman"/>
          <w:color w:val="201F1E"/>
          <w:szCs w:val="24"/>
        </w:rPr>
        <w:lastRenderedPageBreak/>
        <w:t xml:space="preserve">Έλληνας να πληρώνει. Στην </w:t>
      </w:r>
      <w:proofErr w:type="spellStart"/>
      <w:r>
        <w:rPr>
          <w:rFonts w:eastAsia="Times New Roman"/>
          <w:color w:val="201F1E"/>
          <w:szCs w:val="24"/>
        </w:rPr>
        <w:t>υπερφορολόγηση</w:t>
      </w:r>
      <w:proofErr w:type="spellEnd"/>
      <w:r>
        <w:rPr>
          <w:rFonts w:eastAsia="Times New Roman"/>
          <w:color w:val="201F1E"/>
          <w:szCs w:val="24"/>
        </w:rPr>
        <w:t xml:space="preserve"> στηρίζονται όλα αυτά. Ποια </w:t>
      </w:r>
      <w:proofErr w:type="spellStart"/>
      <w:r>
        <w:rPr>
          <w:rFonts w:eastAsia="Times New Roman"/>
          <w:color w:val="201F1E"/>
          <w:szCs w:val="24"/>
        </w:rPr>
        <w:t>υπεραπόδοση</w:t>
      </w:r>
      <w:proofErr w:type="spellEnd"/>
      <w:r>
        <w:rPr>
          <w:rFonts w:eastAsia="Times New Roman"/>
          <w:color w:val="201F1E"/>
          <w:szCs w:val="24"/>
        </w:rPr>
        <w:t xml:space="preserve"> της οικονομίας υπήρξε; Μας δουλεύετε; </w:t>
      </w:r>
    </w:p>
    <w:p w14:paraId="02B3D439"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Τ</w:t>
      </w:r>
      <w:r w:rsidRPr="00BB0068">
        <w:rPr>
          <w:rFonts w:eastAsia="Times New Roman" w:cs="Times New Roman"/>
          <w:szCs w:val="24"/>
        </w:rPr>
        <w:t xml:space="preserve">όσο εσείς </w:t>
      </w:r>
      <w:r>
        <w:rPr>
          <w:rFonts w:eastAsia="Times New Roman" w:cs="Times New Roman"/>
          <w:szCs w:val="24"/>
        </w:rPr>
        <w:t xml:space="preserve">όσο και οι Υπουργοί σας </w:t>
      </w:r>
      <w:r w:rsidRPr="00BB0068">
        <w:rPr>
          <w:rFonts w:eastAsia="Times New Roman" w:cs="Times New Roman"/>
          <w:szCs w:val="24"/>
        </w:rPr>
        <w:t xml:space="preserve">είπατε στο Ζάππειο που πήγατε </w:t>
      </w:r>
      <w:r>
        <w:rPr>
          <w:rFonts w:eastAsia="Times New Roman" w:cs="Times New Roman"/>
          <w:szCs w:val="24"/>
        </w:rPr>
        <w:t>-</w:t>
      </w:r>
      <w:r w:rsidRPr="00BB0068">
        <w:rPr>
          <w:rFonts w:eastAsia="Times New Roman" w:cs="Times New Roman"/>
          <w:szCs w:val="24"/>
        </w:rPr>
        <w:t>θα επανέλθω και στο Ζάππειο</w:t>
      </w:r>
      <w:r>
        <w:rPr>
          <w:rFonts w:eastAsia="Times New Roman" w:cs="Times New Roman"/>
          <w:szCs w:val="24"/>
        </w:rPr>
        <w:t>-</w:t>
      </w:r>
      <w:r w:rsidRPr="00BB0068">
        <w:rPr>
          <w:rFonts w:eastAsia="Times New Roman" w:cs="Times New Roman"/>
          <w:szCs w:val="24"/>
        </w:rPr>
        <w:t xml:space="preserve"> ότι επρόκειτο για ένα σχέδιο που το δουλεύ</w:t>
      </w:r>
      <w:r>
        <w:rPr>
          <w:rFonts w:eastAsia="Times New Roman" w:cs="Times New Roman"/>
          <w:szCs w:val="24"/>
        </w:rPr>
        <w:t>α</w:t>
      </w:r>
      <w:r w:rsidRPr="00BB0068">
        <w:rPr>
          <w:rFonts w:eastAsia="Times New Roman" w:cs="Times New Roman"/>
          <w:szCs w:val="24"/>
        </w:rPr>
        <w:t>τε</w:t>
      </w:r>
      <w:r>
        <w:rPr>
          <w:rFonts w:eastAsia="Times New Roman" w:cs="Times New Roman"/>
          <w:szCs w:val="24"/>
        </w:rPr>
        <w:t>,</w:t>
      </w:r>
      <w:r w:rsidRPr="00BB0068">
        <w:rPr>
          <w:rFonts w:eastAsia="Times New Roman" w:cs="Times New Roman"/>
          <w:szCs w:val="24"/>
        </w:rPr>
        <w:t xml:space="preserve"> λέει</w:t>
      </w:r>
      <w:r>
        <w:rPr>
          <w:rFonts w:eastAsia="Times New Roman" w:cs="Times New Roman"/>
          <w:szCs w:val="24"/>
        </w:rPr>
        <w:t>,</w:t>
      </w:r>
      <w:r w:rsidRPr="00BB0068">
        <w:rPr>
          <w:rFonts w:eastAsia="Times New Roman" w:cs="Times New Roman"/>
          <w:szCs w:val="24"/>
        </w:rPr>
        <w:t xml:space="preserve"> πάρα πολύ καιρό</w:t>
      </w:r>
      <w:r>
        <w:rPr>
          <w:rFonts w:eastAsia="Times New Roman" w:cs="Times New Roman"/>
          <w:szCs w:val="24"/>
        </w:rPr>
        <w:t>. Πώ</w:t>
      </w:r>
      <w:r w:rsidRPr="00BB0068">
        <w:rPr>
          <w:rFonts w:eastAsia="Times New Roman" w:cs="Times New Roman"/>
          <w:szCs w:val="24"/>
        </w:rPr>
        <w:t xml:space="preserve">ς </w:t>
      </w:r>
      <w:r>
        <w:rPr>
          <w:rFonts w:eastAsia="Times New Roman" w:cs="Times New Roman"/>
          <w:szCs w:val="24"/>
        </w:rPr>
        <w:t>σας ξ</w:t>
      </w:r>
      <w:r w:rsidRPr="00BB0068">
        <w:rPr>
          <w:rFonts w:eastAsia="Times New Roman" w:cs="Times New Roman"/>
          <w:szCs w:val="24"/>
        </w:rPr>
        <w:t>έφυγε λοιπόν</w:t>
      </w:r>
      <w:r>
        <w:rPr>
          <w:rFonts w:eastAsia="Times New Roman" w:cs="Times New Roman"/>
          <w:szCs w:val="24"/>
        </w:rPr>
        <w:t>,</w:t>
      </w:r>
      <w:r w:rsidRPr="00BB0068">
        <w:rPr>
          <w:rFonts w:eastAsia="Times New Roman" w:cs="Times New Roman"/>
          <w:szCs w:val="24"/>
        </w:rPr>
        <w:t xml:space="preserve"> και δ</w:t>
      </w:r>
      <w:r>
        <w:rPr>
          <w:rFonts w:eastAsia="Times New Roman" w:cs="Times New Roman"/>
          <w:szCs w:val="24"/>
        </w:rPr>
        <w:t>ίνετε</w:t>
      </w:r>
      <w:r w:rsidRPr="00BB0068">
        <w:rPr>
          <w:rFonts w:eastAsia="Times New Roman" w:cs="Times New Roman"/>
          <w:szCs w:val="24"/>
        </w:rPr>
        <w:t xml:space="preserve"> </w:t>
      </w:r>
      <w:r>
        <w:rPr>
          <w:rFonts w:eastAsia="Times New Roman" w:cs="Times New Roman"/>
          <w:szCs w:val="24"/>
        </w:rPr>
        <w:t xml:space="preserve">το </w:t>
      </w:r>
      <w:r w:rsidRPr="00BB0068">
        <w:rPr>
          <w:rFonts w:eastAsia="Times New Roman" w:cs="Times New Roman"/>
          <w:szCs w:val="24"/>
        </w:rPr>
        <w:t>δώρο του Πάσχα μετά το Πάσχα</w:t>
      </w:r>
      <w:r>
        <w:rPr>
          <w:rFonts w:eastAsia="Times New Roman" w:cs="Times New Roman"/>
          <w:szCs w:val="24"/>
        </w:rPr>
        <w:t>;</w:t>
      </w:r>
      <w:r w:rsidRPr="00BB0068">
        <w:rPr>
          <w:rFonts w:eastAsia="Times New Roman" w:cs="Times New Roman"/>
          <w:szCs w:val="24"/>
        </w:rPr>
        <w:t xml:space="preserve"> Γιατί δεν προλάβατε να το δώσετε κα</w:t>
      </w:r>
      <w:r w:rsidRPr="00BB0068">
        <w:rPr>
          <w:rFonts w:eastAsia="Times New Roman" w:cs="Times New Roman"/>
          <w:szCs w:val="24"/>
        </w:rPr>
        <w:t>νονικά</w:t>
      </w:r>
      <w:r>
        <w:rPr>
          <w:rFonts w:eastAsia="Times New Roman" w:cs="Times New Roman"/>
          <w:szCs w:val="24"/>
        </w:rPr>
        <w:t>;</w:t>
      </w:r>
      <w:r w:rsidRPr="00BB0068">
        <w:rPr>
          <w:rFonts w:eastAsia="Times New Roman" w:cs="Times New Roman"/>
          <w:szCs w:val="24"/>
        </w:rPr>
        <w:t xml:space="preserve"> </w:t>
      </w:r>
      <w:r>
        <w:rPr>
          <w:rFonts w:eastAsia="Times New Roman" w:cs="Times New Roman"/>
          <w:szCs w:val="24"/>
        </w:rPr>
        <w:t>Διότι, στην πραγματικότητα αυτό είναι ένα επίδομα Ε</w:t>
      </w:r>
      <w:r w:rsidRPr="00BB0068">
        <w:rPr>
          <w:rFonts w:eastAsia="Times New Roman" w:cs="Times New Roman"/>
          <w:szCs w:val="24"/>
        </w:rPr>
        <w:t>υρωεκλογών</w:t>
      </w:r>
      <w:r>
        <w:rPr>
          <w:rFonts w:eastAsia="Times New Roman" w:cs="Times New Roman"/>
          <w:szCs w:val="24"/>
        </w:rPr>
        <w:t>. Μ</w:t>
      </w:r>
      <w:r w:rsidRPr="00BB0068">
        <w:rPr>
          <w:rFonts w:eastAsia="Times New Roman" w:cs="Times New Roman"/>
          <w:szCs w:val="24"/>
        </w:rPr>
        <w:t>η διστά</w:t>
      </w:r>
      <w:r>
        <w:rPr>
          <w:rFonts w:eastAsia="Times New Roman" w:cs="Times New Roman"/>
          <w:szCs w:val="24"/>
        </w:rPr>
        <w:t>σ</w:t>
      </w:r>
      <w:r w:rsidRPr="00BB0068">
        <w:rPr>
          <w:rFonts w:eastAsia="Times New Roman" w:cs="Times New Roman"/>
          <w:szCs w:val="24"/>
        </w:rPr>
        <w:t>ετε να το πείτε έτσι</w:t>
      </w:r>
      <w:r>
        <w:rPr>
          <w:rFonts w:eastAsia="Times New Roman" w:cs="Times New Roman"/>
          <w:szCs w:val="24"/>
        </w:rPr>
        <w:t>.</w:t>
      </w:r>
    </w:p>
    <w:p w14:paraId="02B3D43A"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Και έρχομαι τώρα στ</w:t>
      </w:r>
      <w:r w:rsidRPr="00BB0068">
        <w:rPr>
          <w:rFonts w:eastAsia="Times New Roman" w:cs="Times New Roman"/>
          <w:szCs w:val="24"/>
        </w:rPr>
        <w:t>α υπόλοιπα που έχετε εξαγγείλει</w:t>
      </w:r>
      <w:r>
        <w:rPr>
          <w:rFonts w:eastAsia="Times New Roman" w:cs="Times New Roman"/>
          <w:szCs w:val="24"/>
        </w:rPr>
        <w:t>. Τέσσερα χρόνια τ</w:t>
      </w:r>
      <w:r w:rsidRPr="00BB0068">
        <w:rPr>
          <w:rFonts w:eastAsia="Times New Roman" w:cs="Times New Roman"/>
          <w:szCs w:val="24"/>
        </w:rPr>
        <w:t>ώρα παίρνετε κάθε χρόνο 800 εκατομμύρια ευρώ από τους συνταξιούχους μέσω της αύξησης τ</w:t>
      </w:r>
      <w:r w:rsidRPr="00BB0068">
        <w:rPr>
          <w:rFonts w:eastAsia="Times New Roman" w:cs="Times New Roman"/>
          <w:szCs w:val="24"/>
        </w:rPr>
        <w:t>ης εισφοράς υγείας σε κύριες και επικουρικές συντάξεις</w:t>
      </w:r>
      <w:r>
        <w:rPr>
          <w:rFonts w:eastAsia="Times New Roman" w:cs="Times New Roman"/>
          <w:szCs w:val="24"/>
        </w:rPr>
        <w:t xml:space="preserve">. </w:t>
      </w:r>
      <w:r>
        <w:rPr>
          <w:rFonts w:eastAsia="Times New Roman" w:cs="Times New Roman"/>
          <w:szCs w:val="24"/>
        </w:rPr>
        <w:lastRenderedPageBreak/>
        <w:t>Και τώρα από αυτά τα 3,2 δισεκατομμύρια που τ</w:t>
      </w:r>
      <w:r w:rsidRPr="00BB0068">
        <w:rPr>
          <w:rFonts w:eastAsia="Times New Roman" w:cs="Times New Roman"/>
          <w:szCs w:val="24"/>
        </w:rPr>
        <w:t>ους πήρατε</w:t>
      </w:r>
      <w:r>
        <w:rPr>
          <w:rFonts w:eastAsia="Times New Roman" w:cs="Times New Roman"/>
          <w:szCs w:val="24"/>
        </w:rPr>
        <w:t>, έρχεστε</w:t>
      </w:r>
      <w:r w:rsidRPr="00BB0068">
        <w:rPr>
          <w:rFonts w:eastAsia="Times New Roman" w:cs="Times New Roman"/>
          <w:szCs w:val="24"/>
        </w:rPr>
        <w:t xml:space="preserve"> και τους λέτε </w:t>
      </w:r>
      <w:r>
        <w:rPr>
          <w:rFonts w:eastAsia="Times New Roman" w:cs="Times New Roman"/>
          <w:szCs w:val="24"/>
        </w:rPr>
        <w:t>«</w:t>
      </w:r>
      <w:r w:rsidRPr="00BB0068">
        <w:rPr>
          <w:rFonts w:eastAsia="Times New Roman" w:cs="Times New Roman"/>
          <w:szCs w:val="24"/>
        </w:rPr>
        <w:t xml:space="preserve">πάρτε πίσω τώρα </w:t>
      </w:r>
      <w:r>
        <w:rPr>
          <w:rFonts w:eastAsia="Times New Roman" w:cs="Times New Roman"/>
          <w:szCs w:val="24"/>
        </w:rPr>
        <w:t>8</w:t>
      </w:r>
      <w:r w:rsidRPr="00BB0068">
        <w:rPr>
          <w:rFonts w:eastAsia="Times New Roman" w:cs="Times New Roman"/>
          <w:szCs w:val="24"/>
        </w:rPr>
        <w:t>00 εκατομμύρια</w:t>
      </w:r>
      <w:r>
        <w:rPr>
          <w:rFonts w:eastAsia="Times New Roman" w:cs="Times New Roman"/>
          <w:szCs w:val="24"/>
        </w:rPr>
        <w:t>»</w:t>
      </w:r>
      <w:r w:rsidRPr="00BB0068">
        <w:rPr>
          <w:rFonts w:eastAsia="Times New Roman" w:cs="Times New Roman"/>
          <w:szCs w:val="24"/>
        </w:rPr>
        <w:t xml:space="preserve"> </w:t>
      </w:r>
      <w:r>
        <w:rPr>
          <w:rFonts w:eastAsia="Times New Roman" w:cs="Times New Roman"/>
          <w:szCs w:val="24"/>
        </w:rPr>
        <w:t xml:space="preserve">και τα </w:t>
      </w:r>
      <w:r w:rsidRPr="00BB0068">
        <w:rPr>
          <w:rFonts w:eastAsia="Times New Roman" w:cs="Times New Roman"/>
          <w:szCs w:val="24"/>
        </w:rPr>
        <w:t xml:space="preserve">βαφτίζουμε και </w:t>
      </w:r>
      <w:r>
        <w:rPr>
          <w:rFonts w:eastAsia="Times New Roman" w:cs="Times New Roman"/>
          <w:szCs w:val="24"/>
        </w:rPr>
        <w:t>δέκατη τρίτη</w:t>
      </w:r>
      <w:r w:rsidRPr="00BB0068">
        <w:rPr>
          <w:rFonts w:eastAsia="Times New Roman" w:cs="Times New Roman"/>
          <w:szCs w:val="24"/>
        </w:rPr>
        <w:t xml:space="preserve"> σύνταξη</w:t>
      </w:r>
      <w:r>
        <w:rPr>
          <w:rFonts w:eastAsia="Times New Roman" w:cs="Times New Roman"/>
          <w:szCs w:val="24"/>
        </w:rPr>
        <w:t>, α</w:t>
      </w:r>
      <w:r w:rsidRPr="00BB0068">
        <w:rPr>
          <w:rFonts w:eastAsia="Times New Roman" w:cs="Times New Roman"/>
          <w:szCs w:val="24"/>
        </w:rPr>
        <w:t>φού τους έχετε φάει τη δωδέκατη</w:t>
      </w:r>
      <w:r>
        <w:rPr>
          <w:rFonts w:eastAsia="Times New Roman" w:cs="Times New Roman"/>
          <w:szCs w:val="24"/>
        </w:rPr>
        <w:t>. Μας ποιος</w:t>
      </w:r>
      <w:r>
        <w:rPr>
          <w:rFonts w:eastAsia="Times New Roman" w:cs="Times New Roman"/>
          <w:szCs w:val="24"/>
        </w:rPr>
        <w:t xml:space="preserve"> θα σας πιστέψει; Νομίζετε ότι υπάρχει </w:t>
      </w:r>
      <w:proofErr w:type="spellStart"/>
      <w:r>
        <w:rPr>
          <w:rFonts w:eastAsia="Times New Roman" w:cs="Times New Roman"/>
          <w:szCs w:val="24"/>
        </w:rPr>
        <w:t>κα</w:t>
      </w:r>
      <w:r>
        <w:rPr>
          <w:rFonts w:eastAsia="Times New Roman" w:cs="Times New Roman"/>
          <w:szCs w:val="24"/>
        </w:rPr>
        <w:t>κάποιος</w:t>
      </w:r>
      <w:proofErr w:type="spellEnd"/>
      <w:r>
        <w:rPr>
          <w:rFonts w:eastAsia="Times New Roman" w:cs="Times New Roman"/>
          <w:szCs w:val="24"/>
        </w:rPr>
        <w:t xml:space="preserve"> Έλληνας που πραγματικά τα πιστεύει όλα αυτά;</w:t>
      </w:r>
      <w:r w:rsidRPr="00BB0068">
        <w:rPr>
          <w:rFonts w:eastAsia="Times New Roman" w:cs="Times New Roman"/>
          <w:szCs w:val="24"/>
        </w:rPr>
        <w:t xml:space="preserve"> </w:t>
      </w:r>
    </w:p>
    <w:p w14:paraId="02B3D43B" w14:textId="77777777" w:rsidR="008168EC" w:rsidRDefault="00DB43BE">
      <w:pPr>
        <w:spacing w:line="600" w:lineRule="auto"/>
        <w:ind w:firstLine="720"/>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02B3D43C"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Ξεχάσατε βέβαια να πείτε ότι </w:t>
      </w:r>
      <w:r w:rsidRPr="00BB0068">
        <w:rPr>
          <w:rFonts w:eastAsia="Times New Roman" w:cs="Times New Roman"/>
          <w:szCs w:val="24"/>
        </w:rPr>
        <w:t>παραλάβατε 13% τον ΦΠΑ στην εστίαση</w:t>
      </w:r>
      <w:r>
        <w:rPr>
          <w:rFonts w:eastAsia="Times New Roman" w:cs="Times New Roman"/>
          <w:szCs w:val="24"/>
        </w:rPr>
        <w:t>, τον π</w:t>
      </w:r>
      <w:r w:rsidRPr="00BB0068">
        <w:rPr>
          <w:rFonts w:eastAsia="Times New Roman" w:cs="Times New Roman"/>
          <w:szCs w:val="24"/>
        </w:rPr>
        <w:t>ήγατε στο 24</w:t>
      </w:r>
      <w:r>
        <w:rPr>
          <w:rFonts w:eastAsia="Times New Roman" w:cs="Times New Roman"/>
          <w:szCs w:val="24"/>
        </w:rPr>
        <w:t>%</w:t>
      </w:r>
      <w:r w:rsidRPr="00BB0068">
        <w:rPr>
          <w:rFonts w:eastAsia="Times New Roman" w:cs="Times New Roman"/>
          <w:szCs w:val="24"/>
        </w:rPr>
        <w:t xml:space="preserve"> και τώρα </w:t>
      </w:r>
      <w:r>
        <w:rPr>
          <w:rFonts w:eastAsia="Times New Roman" w:cs="Times New Roman"/>
          <w:szCs w:val="24"/>
        </w:rPr>
        <w:t>α</w:t>
      </w:r>
      <w:r w:rsidRPr="00BB0068">
        <w:rPr>
          <w:rFonts w:eastAsia="Times New Roman" w:cs="Times New Roman"/>
          <w:szCs w:val="24"/>
        </w:rPr>
        <w:t>πλώ</w:t>
      </w:r>
      <w:r w:rsidRPr="00BB0068">
        <w:rPr>
          <w:rFonts w:eastAsia="Times New Roman" w:cs="Times New Roman"/>
          <w:szCs w:val="24"/>
        </w:rPr>
        <w:t xml:space="preserve">ς </w:t>
      </w:r>
      <w:r>
        <w:rPr>
          <w:rFonts w:eastAsia="Times New Roman" w:cs="Times New Roman"/>
          <w:szCs w:val="24"/>
        </w:rPr>
        <w:t>τον</w:t>
      </w:r>
      <w:r w:rsidRPr="00BB0068">
        <w:rPr>
          <w:rFonts w:eastAsia="Times New Roman" w:cs="Times New Roman"/>
          <w:szCs w:val="24"/>
        </w:rPr>
        <w:t xml:space="preserve"> επιστρέφετ</w:t>
      </w:r>
      <w:r>
        <w:rPr>
          <w:rFonts w:eastAsia="Times New Roman" w:cs="Times New Roman"/>
          <w:szCs w:val="24"/>
        </w:rPr>
        <w:t>ε</w:t>
      </w:r>
      <w:r w:rsidRPr="00BB0068">
        <w:rPr>
          <w:rFonts w:eastAsia="Times New Roman" w:cs="Times New Roman"/>
          <w:szCs w:val="24"/>
        </w:rPr>
        <w:t xml:space="preserve"> εκεί που το</w:t>
      </w:r>
      <w:r>
        <w:rPr>
          <w:rFonts w:eastAsia="Times New Roman" w:cs="Times New Roman"/>
          <w:szCs w:val="24"/>
        </w:rPr>
        <w:t>ν</w:t>
      </w:r>
      <w:r w:rsidRPr="00BB0068">
        <w:rPr>
          <w:rFonts w:eastAsia="Times New Roman" w:cs="Times New Roman"/>
          <w:szCs w:val="24"/>
        </w:rPr>
        <w:t xml:space="preserve"> βρήκατε</w:t>
      </w:r>
      <w:r>
        <w:rPr>
          <w:rFonts w:eastAsia="Times New Roman" w:cs="Times New Roman"/>
          <w:szCs w:val="24"/>
        </w:rPr>
        <w:t>,</w:t>
      </w:r>
      <w:r w:rsidRPr="00BB0068">
        <w:rPr>
          <w:rFonts w:eastAsia="Times New Roman" w:cs="Times New Roman"/>
          <w:szCs w:val="24"/>
        </w:rPr>
        <w:t xml:space="preserve"> στο 13</w:t>
      </w:r>
      <w:r>
        <w:rPr>
          <w:rFonts w:eastAsia="Times New Roman" w:cs="Times New Roman"/>
          <w:szCs w:val="24"/>
        </w:rPr>
        <w:t>%. Θ</w:t>
      </w:r>
      <w:r w:rsidRPr="00BB0068">
        <w:rPr>
          <w:rFonts w:eastAsia="Times New Roman" w:cs="Times New Roman"/>
          <w:szCs w:val="24"/>
        </w:rPr>
        <w:t>α πρέπει να σας χειροκροτήσουμε που το καταφέρατε</w:t>
      </w:r>
      <w:r>
        <w:rPr>
          <w:rFonts w:eastAsia="Times New Roman" w:cs="Times New Roman"/>
          <w:szCs w:val="24"/>
        </w:rPr>
        <w:t>,</w:t>
      </w:r>
      <w:r w:rsidRPr="00BB0068">
        <w:rPr>
          <w:rFonts w:eastAsia="Times New Roman" w:cs="Times New Roman"/>
          <w:szCs w:val="24"/>
        </w:rPr>
        <w:t xml:space="preserve"> μετά από τόσα χρόνια</w:t>
      </w:r>
      <w:r>
        <w:rPr>
          <w:rFonts w:eastAsia="Times New Roman" w:cs="Times New Roman"/>
          <w:szCs w:val="24"/>
        </w:rPr>
        <w:t xml:space="preserve">; Ή μήπως πρέπει να χειροκροτήσουμε </w:t>
      </w:r>
      <w:r w:rsidRPr="00BB0068">
        <w:rPr>
          <w:rFonts w:eastAsia="Times New Roman" w:cs="Times New Roman"/>
          <w:szCs w:val="24"/>
        </w:rPr>
        <w:t xml:space="preserve">την </w:t>
      </w:r>
      <w:r>
        <w:rPr>
          <w:rFonts w:eastAsia="Times New Roman" w:cs="Times New Roman"/>
          <w:szCs w:val="24"/>
        </w:rPr>
        <w:t>π</w:t>
      </w:r>
      <w:r w:rsidRPr="00BB0068">
        <w:rPr>
          <w:rFonts w:eastAsia="Times New Roman" w:cs="Times New Roman"/>
          <w:szCs w:val="24"/>
        </w:rPr>
        <w:t>ράγματι απαραίτητη μείωση του ΦΠΑ στην ενέργεια</w:t>
      </w:r>
      <w:r>
        <w:rPr>
          <w:rFonts w:eastAsia="Times New Roman" w:cs="Times New Roman"/>
          <w:szCs w:val="24"/>
        </w:rPr>
        <w:t>,</w:t>
      </w:r>
      <w:r w:rsidRPr="00BB0068">
        <w:rPr>
          <w:rFonts w:eastAsia="Times New Roman" w:cs="Times New Roman"/>
          <w:szCs w:val="24"/>
        </w:rPr>
        <w:t xml:space="preserve"> που γίνεται όμως και αυτή με μεγάλη καθυστέρηση</w:t>
      </w:r>
      <w:r>
        <w:rPr>
          <w:rFonts w:eastAsia="Times New Roman" w:cs="Times New Roman"/>
          <w:szCs w:val="24"/>
        </w:rPr>
        <w:t>,</w:t>
      </w:r>
      <w:r w:rsidRPr="00BB0068">
        <w:rPr>
          <w:rFonts w:eastAsia="Times New Roman" w:cs="Times New Roman"/>
          <w:szCs w:val="24"/>
        </w:rPr>
        <w:t xml:space="preserve"> όταν τόσα νοικοκυριά δεν μπορούν να εξοφλήσουν τους λογαριασμούς τους στη ΔΕΗ και υπάρχουν σπίτια που δεν έχουν </w:t>
      </w:r>
      <w:r>
        <w:rPr>
          <w:rFonts w:eastAsia="Times New Roman" w:cs="Times New Roman"/>
          <w:szCs w:val="24"/>
        </w:rPr>
        <w:t xml:space="preserve">ούτε </w:t>
      </w:r>
      <w:r w:rsidRPr="00BB0068">
        <w:rPr>
          <w:rFonts w:eastAsia="Times New Roman" w:cs="Times New Roman"/>
          <w:szCs w:val="24"/>
        </w:rPr>
        <w:t>τα στοιχειώδη</w:t>
      </w:r>
      <w:r>
        <w:rPr>
          <w:rFonts w:eastAsia="Times New Roman" w:cs="Times New Roman"/>
          <w:szCs w:val="24"/>
        </w:rPr>
        <w:t>, όπως ψυγείο ή</w:t>
      </w:r>
      <w:r w:rsidRPr="00BB0068">
        <w:rPr>
          <w:rFonts w:eastAsia="Times New Roman" w:cs="Times New Roman"/>
          <w:szCs w:val="24"/>
        </w:rPr>
        <w:t xml:space="preserve"> κουζίνα</w:t>
      </w:r>
      <w:r>
        <w:rPr>
          <w:rFonts w:eastAsia="Times New Roman" w:cs="Times New Roman"/>
          <w:szCs w:val="24"/>
        </w:rPr>
        <w:t>;</w:t>
      </w:r>
      <w:r w:rsidRPr="00BB0068">
        <w:rPr>
          <w:rFonts w:eastAsia="Times New Roman" w:cs="Times New Roman"/>
          <w:szCs w:val="24"/>
        </w:rPr>
        <w:t xml:space="preserve"> </w:t>
      </w:r>
      <w:r>
        <w:rPr>
          <w:rFonts w:eastAsia="Times New Roman" w:cs="Times New Roman"/>
          <w:szCs w:val="24"/>
        </w:rPr>
        <w:t>Δ</w:t>
      </w:r>
      <w:r w:rsidRPr="00BB0068">
        <w:rPr>
          <w:rFonts w:eastAsia="Times New Roman" w:cs="Times New Roman"/>
          <w:szCs w:val="24"/>
        </w:rPr>
        <w:t xml:space="preserve">εν φτάνουν </w:t>
      </w:r>
      <w:r w:rsidRPr="00BB0068">
        <w:rPr>
          <w:rFonts w:eastAsia="Times New Roman" w:cs="Times New Roman"/>
          <w:szCs w:val="24"/>
        </w:rPr>
        <w:lastRenderedPageBreak/>
        <w:t>αυτά στο Μαξίμου</w:t>
      </w:r>
      <w:r>
        <w:rPr>
          <w:rFonts w:eastAsia="Times New Roman" w:cs="Times New Roman"/>
          <w:szCs w:val="24"/>
        </w:rPr>
        <w:t>,</w:t>
      </w:r>
      <w:r w:rsidRPr="00BB0068">
        <w:rPr>
          <w:rFonts w:eastAsia="Times New Roman" w:cs="Times New Roman"/>
          <w:szCs w:val="24"/>
        </w:rPr>
        <w:t xml:space="preserve"> εκεί που είστε </w:t>
      </w:r>
      <w:r>
        <w:rPr>
          <w:rFonts w:eastAsia="Times New Roman" w:cs="Times New Roman"/>
          <w:szCs w:val="24"/>
        </w:rPr>
        <w:t>σιδερό</w:t>
      </w:r>
      <w:r>
        <w:rPr>
          <w:rFonts w:eastAsia="Times New Roman" w:cs="Times New Roman"/>
          <w:szCs w:val="24"/>
        </w:rPr>
        <w:t>φραχτοι, αλλ</w:t>
      </w:r>
      <w:r w:rsidRPr="00BB0068">
        <w:rPr>
          <w:rFonts w:eastAsia="Times New Roman" w:cs="Times New Roman"/>
          <w:szCs w:val="24"/>
        </w:rPr>
        <w:t>ά αυτή είναι η πραγματικότητα βάσει της οποίας θέλετε να σας κρίνουμε</w:t>
      </w:r>
      <w:r>
        <w:rPr>
          <w:rFonts w:eastAsia="Times New Roman" w:cs="Times New Roman"/>
          <w:szCs w:val="24"/>
        </w:rPr>
        <w:t>.</w:t>
      </w:r>
    </w:p>
    <w:p w14:paraId="02B3D43D"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Για να μην μιλήσουμε βέβαια για τις </w:t>
      </w:r>
      <w:r w:rsidRPr="00BB0068">
        <w:rPr>
          <w:rFonts w:eastAsia="Times New Roman" w:cs="Times New Roman"/>
          <w:szCs w:val="24"/>
        </w:rPr>
        <w:t>εξαγγελίες που αφορούν το 2020 και αργότερα</w:t>
      </w:r>
      <w:r>
        <w:rPr>
          <w:rFonts w:eastAsia="Times New Roman" w:cs="Times New Roman"/>
          <w:szCs w:val="24"/>
        </w:rPr>
        <w:t>. Κ</w:t>
      </w:r>
      <w:r w:rsidRPr="00BB0068">
        <w:rPr>
          <w:rFonts w:eastAsia="Times New Roman" w:cs="Times New Roman"/>
          <w:szCs w:val="24"/>
        </w:rPr>
        <w:t>αταλαβαίνετε τώρα όλοι τι αξία έχουν όλα αυτά</w:t>
      </w:r>
      <w:r>
        <w:rPr>
          <w:rFonts w:eastAsia="Times New Roman" w:cs="Times New Roman"/>
          <w:szCs w:val="24"/>
        </w:rPr>
        <w:t>. Μ</w:t>
      </w:r>
      <w:r w:rsidRPr="00BB0068">
        <w:rPr>
          <w:rFonts w:eastAsia="Times New Roman" w:cs="Times New Roman"/>
          <w:szCs w:val="24"/>
        </w:rPr>
        <w:t>ιλήσατε για την προστασία της πρώτης κατοικ</w:t>
      </w:r>
      <w:r w:rsidRPr="00BB0068">
        <w:rPr>
          <w:rFonts w:eastAsia="Times New Roman" w:cs="Times New Roman"/>
          <w:szCs w:val="24"/>
        </w:rPr>
        <w:t>ίας</w:t>
      </w:r>
      <w:r>
        <w:rPr>
          <w:rFonts w:eastAsia="Times New Roman" w:cs="Times New Roman"/>
          <w:szCs w:val="24"/>
        </w:rPr>
        <w:t>. Μα,</w:t>
      </w:r>
      <w:r w:rsidRPr="00BB0068">
        <w:rPr>
          <w:rFonts w:eastAsia="Times New Roman" w:cs="Times New Roman"/>
          <w:szCs w:val="24"/>
        </w:rPr>
        <w:t xml:space="preserve"> χ</w:t>
      </w:r>
      <w:r>
        <w:rPr>
          <w:rFonts w:eastAsia="Times New Roman" w:cs="Times New Roman"/>
          <w:szCs w:val="24"/>
        </w:rPr>
        <w:t>ρειάζεται πραγματικά πάρα πολύ μ</w:t>
      </w:r>
      <w:r w:rsidRPr="00BB0068">
        <w:rPr>
          <w:rFonts w:eastAsia="Times New Roman" w:cs="Times New Roman"/>
          <w:szCs w:val="24"/>
        </w:rPr>
        <w:t>εγάλο θράσος για να τα λέτε αυτά</w:t>
      </w:r>
      <w:r>
        <w:rPr>
          <w:rFonts w:eastAsia="Times New Roman" w:cs="Times New Roman"/>
          <w:szCs w:val="24"/>
        </w:rPr>
        <w:t>. Κ</w:t>
      </w:r>
      <w:r w:rsidRPr="00BB0068">
        <w:rPr>
          <w:rFonts w:eastAsia="Times New Roman" w:cs="Times New Roman"/>
          <w:szCs w:val="24"/>
        </w:rPr>
        <w:t>αταργήσατε τη μοναδική προστασία που υπήρχε από το</w:t>
      </w:r>
      <w:r>
        <w:rPr>
          <w:rFonts w:eastAsia="Times New Roman" w:cs="Times New Roman"/>
          <w:szCs w:val="24"/>
        </w:rPr>
        <w:t>ν</w:t>
      </w:r>
      <w:r w:rsidRPr="00BB0068">
        <w:rPr>
          <w:rFonts w:eastAsia="Times New Roman" w:cs="Times New Roman"/>
          <w:szCs w:val="24"/>
        </w:rPr>
        <w:t xml:space="preserve"> νόμο ΠΑΣΟΚ και σήμερα στην πραγματικότητα οι μικροί και μεσαίοι δανειολήπτες είναι </w:t>
      </w:r>
      <w:proofErr w:type="spellStart"/>
      <w:r w:rsidRPr="00BB0068">
        <w:rPr>
          <w:rFonts w:eastAsia="Times New Roman" w:cs="Times New Roman"/>
          <w:szCs w:val="24"/>
        </w:rPr>
        <w:t>αφημένοι</w:t>
      </w:r>
      <w:proofErr w:type="spellEnd"/>
      <w:r w:rsidRPr="00BB0068">
        <w:rPr>
          <w:rFonts w:eastAsia="Times New Roman" w:cs="Times New Roman"/>
          <w:szCs w:val="24"/>
        </w:rPr>
        <w:t xml:space="preserve"> στην τύχη </w:t>
      </w:r>
      <w:r>
        <w:rPr>
          <w:rFonts w:eastAsia="Times New Roman" w:cs="Times New Roman"/>
          <w:szCs w:val="24"/>
        </w:rPr>
        <w:t>τους. Κ</w:t>
      </w:r>
      <w:r w:rsidRPr="00BB0068">
        <w:rPr>
          <w:rFonts w:eastAsia="Times New Roman" w:cs="Times New Roman"/>
          <w:szCs w:val="24"/>
        </w:rPr>
        <w:t>ινδυνεύουν να χάσο</w:t>
      </w:r>
      <w:r w:rsidRPr="00BB0068">
        <w:rPr>
          <w:rFonts w:eastAsia="Times New Roman" w:cs="Times New Roman"/>
          <w:szCs w:val="24"/>
        </w:rPr>
        <w:t xml:space="preserve">υν τα σπίτια </w:t>
      </w:r>
      <w:r>
        <w:rPr>
          <w:rFonts w:eastAsia="Times New Roman" w:cs="Times New Roman"/>
          <w:szCs w:val="24"/>
        </w:rPr>
        <w:t>τους.</w:t>
      </w:r>
    </w:p>
    <w:p w14:paraId="02B3D43E" w14:textId="77777777" w:rsidR="008168EC" w:rsidRDefault="00DB43BE">
      <w:pPr>
        <w:spacing w:line="600" w:lineRule="auto"/>
        <w:ind w:firstLine="720"/>
        <w:jc w:val="both"/>
        <w:rPr>
          <w:rFonts w:eastAsia="Times New Roman" w:cs="Times New Roman"/>
          <w:szCs w:val="24"/>
        </w:rPr>
      </w:pPr>
      <w:r w:rsidRPr="0086015A">
        <w:rPr>
          <w:rFonts w:eastAsia="Times New Roman" w:cs="Times New Roman"/>
          <w:b/>
          <w:szCs w:val="24"/>
        </w:rPr>
        <w:t>ΝΙΚΟΛΑΟΣ ΦΙΛΗΣ:</w:t>
      </w:r>
      <w:r>
        <w:rPr>
          <w:rFonts w:eastAsia="Times New Roman" w:cs="Times New Roman"/>
          <w:szCs w:val="24"/>
        </w:rPr>
        <w:t xml:space="preserve"> …νόμο Κατσέλη…(δεν ακούστηκε)</w:t>
      </w:r>
    </w:p>
    <w:p w14:paraId="02B3D43F"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lastRenderedPageBreak/>
        <w:t>Φ</w:t>
      </w:r>
      <w:r>
        <w:rPr>
          <w:rFonts w:eastAsia="Times New Roman" w:cs="Times New Roman"/>
          <w:b/>
          <w:szCs w:val="24"/>
        </w:rPr>
        <w:t>ΩΤΕΙΝΗ (Φ</w:t>
      </w:r>
      <w:r>
        <w:rPr>
          <w:rFonts w:eastAsia="Times New Roman" w:cs="Times New Roman"/>
          <w:b/>
          <w:szCs w:val="24"/>
        </w:rPr>
        <w:t>ΩΦΗ</w:t>
      </w:r>
      <w:r>
        <w:rPr>
          <w:rFonts w:eastAsia="Times New Roman" w:cs="Times New Roman"/>
          <w:b/>
          <w:szCs w:val="24"/>
        </w:rPr>
        <w:t>)</w:t>
      </w:r>
      <w:r>
        <w:rPr>
          <w:rFonts w:eastAsia="Times New Roman" w:cs="Times New Roman"/>
          <w:b/>
          <w:szCs w:val="24"/>
        </w:rPr>
        <w:t xml:space="preserve"> </w:t>
      </w:r>
      <w:r w:rsidRPr="00B3107B">
        <w:rPr>
          <w:rFonts w:eastAsia="Times New Roman" w:cs="Times New Roman"/>
          <w:b/>
          <w:szCs w:val="24"/>
        </w:rPr>
        <w:t>ΓΕΝΝΗΜΑΤΑ (Πρόεδρος της Δημοκρατικής Συμπαράταξης):</w:t>
      </w:r>
      <w:r>
        <w:rPr>
          <w:rFonts w:eastAsia="Times New Roman" w:cs="Times New Roman"/>
          <w:szCs w:val="24"/>
        </w:rPr>
        <w:t xml:space="preserve"> Α</w:t>
      </w:r>
      <w:r w:rsidRPr="00BB0068">
        <w:rPr>
          <w:rFonts w:eastAsia="Times New Roman" w:cs="Times New Roman"/>
          <w:szCs w:val="24"/>
        </w:rPr>
        <w:t>φήστε τα αυτά με το</w:t>
      </w:r>
      <w:r>
        <w:rPr>
          <w:rFonts w:eastAsia="Times New Roman" w:cs="Times New Roman"/>
          <w:szCs w:val="24"/>
        </w:rPr>
        <w:t>ν</w:t>
      </w:r>
      <w:r w:rsidRPr="00BB0068">
        <w:rPr>
          <w:rFonts w:eastAsia="Times New Roman" w:cs="Times New Roman"/>
          <w:szCs w:val="24"/>
        </w:rPr>
        <w:t xml:space="preserve"> νόμο Κατσέλη</w:t>
      </w:r>
      <w:r>
        <w:rPr>
          <w:rFonts w:eastAsia="Times New Roman" w:cs="Times New Roman"/>
          <w:szCs w:val="24"/>
        </w:rPr>
        <w:t>, γιατί αποδεικνύεται</w:t>
      </w:r>
      <w:r w:rsidRPr="00BB0068">
        <w:rPr>
          <w:rFonts w:eastAsia="Times New Roman" w:cs="Times New Roman"/>
          <w:szCs w:val="24"/>
        </w:rPr>
        <w:t xml:space="preserve"> τι μπορεί να κάνει </w:t>
      </w:r>
      <w:r>
        <w:rPr>
          <w:rFonts w:eastAsia="Times New Roman" w:cs="Times New Roman"/>
          <w:szCs w:val="24"/>
        </w:rPr>
        <w:t>κάποιος</w:t>
      </w:r>
      <w:r>
        <w:rPr>
          <w:rFonts w:eastAsia="Times New Roman" w:cs="Times New Roman"/>
          <w:szCs w:val="24"/>
        </w:rPr>
        <w:t>,</w:t>
      </w:r>
      <w:r w:rsidRPr="00BB0068">
        <w:rPr>
          <w:rFonts w:eastAsia="Times New Roman" w:cs="Times New Roman"/>
          <w:szCs w:val="24"/>
        </w:rPr>
        <w:t xml:space="preserve"> ανάλογα με τον πολιτικό χώρο στον οποίο </w:t>
      </w:r>
      <w:r w:rsidRPr="00BB0068">
        <w:rPr>
          <w:rFonts w:eastAsia="Times New Roman" w:cs="Times New Roman"/>
          <w:szCs w:val="24"/>
        </w:rPr>
        <w:t>βρίσκεται</w:t>
      </w:r>
      <w:r>
        <w:rPr>
          <w:rFonts w:eastAsia="Times New Roman" w:cs="Times New Roman"/>
          <w:szCs w:val="24"/>
        </w:rPr>
        <w:t>. Γιατί</w:t>
      </w:r>
      <w:r w:rsidRPr="00BB0068">
        <w:rPr>
          <w:rFonts w:eastAsia="Times New Roman" w:cs="Times New Roman"/>
          <w:szCs w:val="24"/>
        </w:rPr>
        <w:t xml:space="preserve"> εκεί κατάφερ</w:t>
      </w:r>
      <w:r>
        <w:rPr>
          <w:rFonts w:eastAsia="Times New Roman" w:cs="Times New Roman"/>
          <w:szCs w:val="24"/>
        </w:rPr>
        <w:t xml:space="preserve">ε να φέρει αυτόν </w:t>
      </w:r>
      <w:r w:rsidRPr="00BB0068">
        <w:rPr>
          <w:rFonts w:eastAsia="Times New Roman" w:cs="Times New Roman"/>
          <w:szCs w:val="24"/>
        </w:rPr>
        <w:t>το νόμο και να τον περάσει</w:t>
      </w:r>
      <w:r>
        <w:rPr>
          <w:rFonts w:eastAsia="Times New Roman" w:cs="Times New Roman"/>
          <w:szCs w:val="24"/>
        </w:rPr>
        <w:t>,</w:t>
      </w:r>
      <w:r w:rsidRPr="00BB0068">
        <w:rPr>
          <w:rFonts w:eastAsia="Times New Roman" w:cs="Times New Roman"/>
          <w:szCs w:val="24"/>
        </w:rPr>
        <w:t xml:space="preserve"> γιατί ήταν μέλος της </w:t>
      </w:r>
      <w:r>
        <w:rPr>
          <w:rFonts w:eastAsia="Times New Roman" w:cs="Times New Roman"/>
          <w:szCs w:val="24"/>
        </w:rPr>
        <w:t>κ</w:t>
      </w:r>
      <w:r w:rsidRPr="00BB0068">
        <w:rPr>
          <w:rFonts w:eastAsia="Times New Roman" w:cs="Times New Roman"/>
          <w:szCs w:val="24"/>
        </w:rPr>
        <w:t xml:space="preserve">υβέρνησης </w:t>
      </w:r>
      <w:r w:rsidRPr="00BB0068">
        <w:rPr>
          <w:rFonts w:eastAsia="Times New Roman" w:cs="Times New Roman"/>
          <w:szCs w:val="24"/>
        </w:rPr>
        <w:t>ΠΑΣΟΚ</w:t>
      </w:r>
      <w:r>
        <w:rPr>
          <w:rFonts w:eastAsia="Times New Roman" w:cs="Times New Roman"/>
          <w:szCs w:val="24"/>
        </w:rPr>
        <w:t>.</w:t>
      </w:r>
    </w:p>
    <w:p w14:paraId="02B3D440"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02B3D441"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Ο</w:t>
      </w:r>
      <w:r w:rsidRPr="00BB0068">
        <w:rPr>
          <w:rFonts w:eastAsia="Times New Roman" w:cs="Times New Roman"/>
          <w:szCs w:val="24"/>
        </w:rPr>
        <w:t xml:space="preserve"> συνεργάτ</w:t>
      </w:r>
      <w:r>
        <w:rPr>
          <w:rFonts w:eastAsia="Times New Roman" w:cs="Times New Roman"/>
          <w:szCs w:val="24"/>
        </w:rPr>
        <w:t>η</w:t>
      </w:r>
      <w:r w:rsidRPr="00BB0068">
        <w:rPr>
          <w:rFonts w:eastAsia="Times New Roman" w:cs="Times New Roman"/>
          <w:szCs w:val="24"/>
        </w:rPr>
        <w:t>ς του ΣΥΡΙΖΑ</w:t>
      </w:r>
      <w:r>
        <w:rPr>
          <w:rFonts w:eastAsia="Times New Roman" w:cs="Times New Roman"/>
          <w:szCs w:val="24"/>
        </w:rPr>
        <w:t>,</w:t>
      </w:r>
      <w:r w:rsidRPr="00BB0068">
        <w:rPr>
          <w:rFonts w:eastAsia="Times New Roman" w:cs="Times New Roman"/>
          <w:szCs w:val="24"/>
        </w:rPr>
        <w:t xml:space="preserve"> άφησε </w:t>
      </w:r>
      <w:r>
        <w:rPr>
          <w:rFonts w:eastAsia="Times New Roman" w:cs="Times New Roman"/>
          <w:szCs w:val="24"/>
        </w:rPr>
        <w:t>τους ανθρώπους στην</w:t>
      </w:r>
      <w:r w:rsidRPr="00BB0068">
        <w:rPr>
          <w:rFonts w:eastAsia="Times New Roman" w:cs="Times New Roman"/>
          <w:szCs w:val="24"/>
        </w:rPr>
        <w:t xml:space="preserve"> τύχη τους και κινδυνεύουν να χάσουν τα σπίτια </w:t>
      </w:r>
      <w:r>
        <w:rPr>
          <w:rFonts w:eastAsia="Times New Roman" w:cs="Times New Roman"/>
          <w:szCs w:val="24"/>
        </w:rPr>
        <w:t>τους. Ν</w:t>
      </w:r>
      <w:r w:rsidRPr="00BB0068">
        <w:rPr>
          <w:rFonts w:eastAsia="Times New Roman" w:cs="Times New Roman"/>
          <w:szCs w:val="24"/>
        </w:rPr>
        <w:t>α τελειώνου</w:t>
      </w:r>
      <w:r>
        <w:rPr>
          <w:rFonts w:eastAsia="Times New Roman" w:cs="Times New Roman"/>
          <w:szCs w:val="24"/>
        </w:rPr>
        <w:t>ν, λ</w:t>
      </w:r>
      <w:r w:rsidRPr="00BB0068">
        <w:rPr>
          <w:rFonts w:eastAsia="Times New Roman" w:cs="Times New Roman"/>
          <w:szCs w:val="24"/>
        </w:rPr>
        <w:t>οιπόν όλα αυτά</w:t>
      </w:r>
      <w:r>
        <w:rPr>
          <w:rFonts w:eastAsia="Times New Roman" w:cs="Times New Roman"/>
          <w:szCs w:val="24"/>
        </w:rPr>
        <w:t>. «Κομμένη</w:t>
      </w:r>
      <w:r w:rsidRPr="00BB0068">
        <w:rPr>
          <w:rFonts w:eastAsia="Times New Roman" w:cs="Times New Roman"/>
          <w:szCs w:val="24"/>
        </w:rPr>
        <w:t xml:space="preserve"> η πλάκα</w:t>
      </w:r>
      <w:r>
        <w:rPr>
          <w:rFonts w:eastAsia="Times New Roman" w:cs="Times New Roman"/>
          <w:szCs w:val="24"/>
        </w:rPr>
        <w:t>»,</w:t>
      </w:r>
      <w:r w:rsidRPr="00BB0068">
        <w:rPr>
          <w:rFonts w:eastAsia="Times New Roman" w:cs="Times New Roman"/>
          <w:szCs w:val="24"/>
        </w:rPr>
        <w:t xml:space="preserve"> που λέει και η νεολαία του Κινήματος Αλλαγής</w:t>
      </w:r>
      <w:r>
        <w:rPr>
          <w:rFonts w:eastAsia="Times New Roman" w:cs="Times New Roman"/>
          <w:szCs w:val="24"/>
        </w:rPr>
        <w:t xml:space="preserve">. </w:t>
      </w:r>
    </w:p>
    <w:p w14:paraId="02B3D442"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Εξαπατήσατε</w:t>
      </w:r>
      <w:r w:rsidRPr="00BB0068">
        <w:rPr>
          <w:rFonts w:eastAsia="Times New Roman" w:cs="Times New Roman"/>
          <w:szCs w:val="24"/>
        </w:rPr>
        <w:t xml:space="preserve"> συστηματικά τους Έλληνες και ιδιαίτερα τη μεσ</w:t>
      </w:r>
      <w:r>
        <w:rPr>
          <w:rFonts w:eastAsia="Times New Roman" w:cs="Times New Roman"/>
          <w:szCs w:val="24"/>
        </w:rPr>
        <w:t>αία τάξη και τους πιο αδύναμους. Μιλάτε, κύριε Τ</w:t>
      </w:r>
      <w:r>
        <w:rPr>
          <w:rFonts w:eastAsia="Times New Roman" w:cs="Times New Roman"/>
          <w:szCs w:val="24"/>
        </w:rPr>
        <w:t xml:space="preserve">σίπρα, </w:t>
      </w:r>
      <w:r w:rsidRPr="00BB0068">
        <w:rPr>
          <w:rFonts w:eastAsia="Times New Roman" w:cs="Times New Roman"/>
          <w:szCs w:val="24"/>
        </w:rPr>
        <w:t xml:space="preserve">για </w:t>
      </w:r>
      <w:r>
        <w:rPr>
          <w:rFonts w:eastAsia="Times New Roman" w:cs="Times New Roman"/>
          <w:szCs w:val="24"/>
        </w:rPr>
        <w:t>αύξηση του</w:t>
      </w:r>
      <w:r w:rsidRPr="00BB0068">
        <w:rPr>
          <w:rFonts w:eastAsia="Times New Roman" w:cs="Times New Roman"/>
          <w:szCs w:val="24"/>
        </w:rPr>
        <w:t xml:space="preserve"> κατώτερου μισθού και προσπαθείτε να κρύψετε ότι αυτή θα εξανεμιστεί από τη μείωση του αφορολόγητου</w:t>
      </w:r>
      <w:r>
        <w:rPr>
          <w:rFonts w:eastAsia="Times New Roman" w:cs="Times New Roman"/>
          <w:szCs w:val="24"/>
        </w:rPr>
        <w:t>,</w:t>
      </w:r>
      <w:r w:rsidRPr="00BB0068">
        <w:rPr>
          <w:rFonts w:eastAsia="Times New Roman" w:cs="Times New Roman"/>
          <w:szCs w:val="24"/>
        </w:rPr>
        <w:t xml:space="preserve"> που εσείς ο ίδιος έχετε συμφωνήσει και υπογράψει</w:t>
      </w:r>
      <w:r>
        <w:rPr>
          <w:rFonts w:eastAsia="Times New Roman" w:cs="Times New Roman"/>
          <w:szCs w:val="24"/>
        </w:rPr>
        <w:t>. Κ</w:t>
      </w:r>
      <w:r w:rsidRPr="00BB0068">
        <w:rPr>
          <w:rFonts w:eastAsia="Times New Roman" w:cs="Times New Roman"/>
          <w:szCs w:val="24"/>
        </w:rPr>
        <w:t xml:space="preserve">αι θα επανέλθω και </w:t>
      </w:r>
      <w:r w:rsidRPr="00BB0068">
        <w:rPr>
          <w:rFonts w:eastAsia="Times New Roman" w:cs="Times New Roman"/>
          <w:szCs w:val="24"/>
        </w:rPr>
        <w:t>σ</w:t>
      </w:r>
      <w:r>
        <w:rPr>
          <w:rFonts w:eastAsia="Times New Roman" w:cs="Times New Roman"/>
          <w:szCs w:val="24"/>
        </w:rPr>
        <w:t xml:space="preserve">’ </w:t>
      </w:r>
      <w:r w:rsidRPr="00BB0068">
        <w:rPr>
          <w:rFonts w:eastAsia="Times New Roman" w:cs="Times New Roman"/>
          <w:szCs w:val="24"/>
        </w:rPr>
        <w:t>αυτό</w:t>
      </w:r>
      <w:r>
        <w:rPr>
          <w:rFonts w:eastAsia="Times New Roman" w:cs="Times New Roman"/>
          <w:szCs w:val="24"/>
        </w:rPr>
        <w:t>,</w:t>
      </w:r>
      <w:r w:rsidRPr="00BB0068">
        <w:rPr>
          <w:rFonts w:eastAsia="Times New Roman" w:cs="Times New Roman"/>
          <w:szCs w:val="24"/>
        </w:rPr>
        <w:t xml:space="preserve"> στη συνέχεια</w:t>
      </w:r>
      <w:r>
        <w:rPr>
          <w:rFonts w:eastAsia="Times New Roman" w:cs="Times New Roman"/>
          <w:szCs w:val="24"/>
        </w:rPr>
        <w:t xml:space="preserve">. </w:t>
      </w:r>
      <w:r>
        <w:rPr>
          <w:rFonts w:eastAsia="Times New Roman" w:cs="Times New Roman"/>
          <w:szCs w:val="24"/>
        </w:rPr>
        <w:lastRenderedPageBreak/>
        <w:t>Μ</w:t>
      </w:r>
      <w:r w:rsidRPr="00BB0068">
        <w:rPr>
          <w:rFonts w:eastAsia="Times New Roman" w:cs="Times New Roman"/>
          <w:szCs w:val="24"/>
        </w:rPr>
        <w:t>ιλάτε για τη</w:t>
      </w:r>
      <w:r>
        <w:rPr>
          <w:rFonts w:eastAsia="Times New Roman" w:cs="Times New Roman"/>
          <w:szCs w:val="24"/>
        </w:rPr>
        <w:t xml:space="preserve"> μείωση της ανεργίας και κρύ</w:t>
      </w:r>
      <w:r>
        <w:rPr>
          <w:rFonts w:eastAsia="Times New Roman" w:cs="Times New Roman"/>
          <w:szCs w:val="24"/>
        </w:rPr>
        <w:t>βετε</w:t>
      </w:r>
      <w:r w:rsidRPr="00BB0068">
        <w:rPr>
          <w:rFonts w:eastAsia="Times New Roman" w:cs="Times New Roman"/>
          <w:szCs w:val="24"/>
        </w:rPr>
        <w:t xml:space="preserve"> ότι το 50% των προσλήψεων είναι </w:t>
      </w:r>
      <w:r>
        <w:rPr>
          <w:rFonts w:eastAsia="Times New Roman" w:cs="Times New Roman"/>
          <w:szCs w:val="24"/>
        </w:rPr>
        <w:t xml:space="preserve">με </w:t>
      </w:r>
      <w:r w:rsidRPr="00BB0068">
        <w:rPr>
          <w:rFonts w:eastAsia="Times New Roman" w:cs="Times New Roman"/>
          <w:szCs w:val="24"/>
        </w:rPr>
        <w:t>μερική απασχόληση</w:t>
      </w:r>
      <w:r>
        <w:rPr>
          <w:rFonts w:eastAsia="Times New Roman" w:cs="Times New Roman"/>
          <w:szCs w:val="24"/>
        </w:rPr>
        <w:t>,</w:t>
      </w:r>
      <w:r w:rsidRPr="00BB0068">
        <w:rPr>
          <w:rFonts w:eastAsia="Times New Roman" w:cs="Times New Roman"/>
          <w:szCs w:val="24"/>
        </w:rPr>
        <w:t xml:space="preserve"> με μισθούς των </w:t>
      </w:r>
      <w:r>
        <w:rPr>
          <w:rFonts w:eastAsia="Times New Roman" w:cs="Times New Roman"/>
          <w:szCs w:val="24"/>
        </w:rPr>
        <w:t>400</w:t>
      </w:r>
      <w:r w:rsidRPr="00BB0068">
        <w:rPr>
          <w:rFonts w:eastAsia="Times New Roman" w:cs="Times New Roman"/>
          <w:szCs w:val="24"/>
        </w:rPr>
        <w:t xml:space="preserve"> ευρώ</w:t>
      </w:r>
      <w:r>
        <w:rPr>
          <w:rFonts w:eastAsia="Times New Roman" w:cs="Times New Roman"/>
          <w:szCs w:val="24"/>
        </w:rPr>
        <w:t>. Κόβετε</w:t>
      </w:r>
      <w:r w:rsidRPr="00BB0068">
        <w:rPr>
          <w:rFonts w:eastAsia="Times New Roman" w:cs="Times New Roman"/>
          <w:szCs w:val="24"/>
        </w:rPr>
        <w:t xml:space="preserve"> μία θέση εργασίας στα δύο</w:t>
      </w:r>
      <w:r>
        <w:rPr>
          <w:rFonts w:eastAsia="Times New Roman" w:cs="Times New Roman"/>
          <w:szCs w:val="24"/>
        </w:rPr>
        <w:t>. Π</w:t>
      </w:r>
      <w:r w:rsidRPr="00BB0068">
        <w:rPr>
          <w:rFonts w:eastAsia="Times New Roman" w:cs="Times New Roman"/>
          <w:szCs w:val="24"/>
        </w:rPr>
        <w:t xml:space="preserve">ερίπου </w:t>
      </w:r>
      <w:r>
        <w:rPr>
          <w:rFonts w:eastAsia="Times New Roman" w:cs="Times New Roman"/>
          <w:szCs w:val="24"/>
        </w:rPr>
        <w:t>τριακόσιες πενήντα</w:t>
      </w:r>
      <w:r w:rsidRPr="00BB0068">
        <w:rPr>
          <w:rFonts w:eastAsia="Times New Roman" w:cs="Times New Roman"/>
          <w:szCs w:val="24"/>
        </w:rPr>
        <w:t xml:space="preserve"> χιλιάδες νέοι άνθρωποι εργάζονται με μισθούς πείνας</w:t>
      </w:r>
      <w:r>
        <w:rPr>
          <w:rFonts w:eastAsia="Times New Roman" w:cs="Times New Roman"/>
          <w:szCs w:val="24"/>
        </w:rPr>
        <w:t>.</w:t>
      </w:r>
    </w:p>
    <w:p w14:paraId="02B3D443"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Μιλάτε για κοινωνική</w:t>
      </w:r>
      <w:r w:rsidRPr="00BB0068">
        <w:rPr>
          <w:rFonts w:eastAsia="Times New Roman" w:cs="Times New Roman"/>
          <w:szCs w:val="24"/>
        </w:rPr>
        <w:t xml:space="preserve"> πολιτική</w:t>
      </w:r>
      <w:r>
        <w:rPr>
          <w:rFonts w:eastAsia="Times New Roman" w:cs="Times New Roman"/>
          <w:szCs w:val="24"/>
        </w:rPr>
        <w:t>. Κρύβετε,</w:t>
      </w:r>
      <w:r w:rsidRPr="00BB0068">
        <w:rPr>
          <w:rFonts w:eastAsia="Times New Roman" w:cs="Times New Roman"/>
          <w:szCs w:val="24"/>
        </w:rPr>
        <w:t xml:space="preserve"> </w:t>
      </w:r>
      <w:r>
        <w:rPr>
          <w:rFonts w:eastAsia="Times New Roman" w:cs="Times New Roman"/>
          <w:szCs w:val="24"/>
        </w:rPr>
        <w:t>όμως, ότι μειώνετε</w:t>
      </w:r>
      <w:r w:rsidRPr="00BB0068">
        <w:rPr>
          <w:rFonts w:eastAsia="Times New Roman" w:cs="Times New Roman"/>
          <w:szCs w:val="24"/>
        </w:rPr>
        <w:t xml:space="preserve"> δραστικά στο </w:t>
      </w:r>
      <w:r>
        <w:rPr>
          <w:rFonts w:eastAsia="Times New Roman" w:cs="Times New Roman"/>
          <w:szCs w:val="24"/>
        </w:rPr>
        <w:t>π</w:t>
      </w:r>
      <w:r w:rsidRPr="00BB0068">
        <w:rPr>
          <w:rFonts w:eastAsia="Times New Roman" w:cs="Times New Roman"/>
          <w:szCs w:val="24"/>
        </w:rPr>
        <w:t xml:space="preserve">ρόγραμμα </w:t>
      </w:r>
      <w:r>
        <w:rPr>
          <w:rFonts w:eastAsia="Times New Roman" w:cs="Times New Roman"/>
          <w:szCs w:val="24"/>
        </w:rPr>
        <w:t>σ</w:t>
      </w:r>
      <w:r w:rsidRPr="00BB0068">
        <w:rPr>
          <w:rFonts w:eastAsia="Times New Roman" w:cs="Times New Roman"/>
          <w:szCs w:val="24"/>
        </w:rPr>
        <w:t xml:space="preserve">ταθερότητας </w:t>
      </w:r>
      <w:r w:rsidRPr="00BB0068">
        <w:rPr>
          <w:rFonts w:eastAsia="Times New Roman" w:cs="Times New Roman"/>
          <w:szCs w:val="24"/>
        </w:rPr>
        <w:t>που καταθέσατε</w:t>
      </w:r>
      <w:r>
        <w:rPr>
          <w:rFonts w:eastAsia="Times New Roman" w:cs="Times New Roman"/>
          <w:szCs w:val="24"/>
        </w:rPr>
        <w:t>,</w:t>
      </w:r>
      <w:r w:rsidRPr="00BB0068">
        <w:rPr>
          <w:rFonts w:eastAsia="Times New Roman" w:cs="Times New Roman"/>
          <w:szCs w:val="24"/>
        </w:rPr>
        <w:t xml:space="preserve"> κατά 2 δισεκατομμύρια αθροιστικά</w:t>
      </w:r>
      <w:r>
        <w:rPr>
          <w:rFonts w:eastAsia="Times New Roman" w:cs="Times New Roman"/>
          <w:szCs w:val="24"/>
        </w:rPr>
        <w:t>,</w:t>
      </w:r>
      <w:r w:rsidRPr="00BB0068">
        <w:rPr>
          <w:rFonts w:eastAsia="Times New Roman" w:cs="Times New Roman"/>
          <w:szCs w:val="24"/>
        </w:rPr>
        <w:t xml:space="preserve"> τους πόρους για την </w:t>
      </w:r>
      <w:r>
        <w:rPr>
          <w:rFonts w:eastAsia="Times New Roman" w:cs="Times New Roman"/>
          <w:szCs w:val="24"/>
        </w:rPr>
        <w:t>υ</w:t>
      </w:r>
      <w:r w:rsidRPr="00BB0068">
        <w:rPr>
          <w:rFonts w:eastAsia="Times New Roman" w:cs="Times New Roman"/>
          <w:szCs w:val="24"/>
        </w:rPr>
        <w:t xml:space="preserve">γεία </w:t>
      </w:r>
      <w:r w:rsidRPr="00BB0068">
        <w:rPr>
          <w:rFonts w:eastAsia="Times New Roman" w:cs="Times New Roman"/>
          <w:szCs w:val="24"/>
        </w:rPr>
        <w:t xml:space="preserve">και την </w:t>
      </w:r>
      <w:r>
        <w:rPr>
          <w:rFonts w:eastAsia="Times New Roman" w:cs="Times New Roman"/>
          <w:szCs w:val="24"/>
        </w:rPr>
        <w:t>π</w:t>
      </w:r>
      <w:r w:rsidRPr="00BB0068">
        <w:rPr>
          <w:rFonts w:eastAsia="Times New Roman" w:cs="Times New Roman"/>
          <w:szCs w:val="24"/>
        </w:rPr>
        <w:t>αιδεία</w:t>
      </w:r>
      <w:r>
        <w:rPr>
          <w:rFonts w:eastAsia="Times New Roman" w:cs="Times New Roman"/>
          <w:szCs w:val="24"/>
        </w:rPr>
        <w:t>. Κ</w:t>
      </w:r>
      <w:r w:rsidRPr="00BB0068">
        <w:rPr>
          <w:rFonts w:eastAsia="Times New Roman" w:cs="Times New Roman"/>
          <w:szCs w:val="24"/>
        </w:rPr>
        <w:t xml:space="preserve">αι εγώ </w:t>
      </w:r>
      <w:r>
        <w:rPr>
          <w:rFonts w:eastAsia="Times New Roman" w:cs="Times New Roman"/>
          <w:szCs w:val="24"/>
        </w:rPr>
        <w:t>α</w:t>
      </w:r>
      <w:r w:rsidRPr="00BB0068">
        <w:rPr>
          <w:rFonts w:eastAsia="Times New Roman" w:cs="Times New Roman"/>
          <w:szCs w:val="24"/>
        </w:rPr>
        <w:t>ναρωτιέμαι</w:t>
      </w:r>
      <w:r>
        <w:rPr>
          <w:rFonts w:eastAsia="Times New Roman" w:cs="Times New Roman"/>
          <w:szCs w:val="24"/>
        </w:rPr>
        <w:t>: Τ</w:t>
      </w:r>
      <w:r w:rsidRPr="00BB0068">
        <w:rPr>
          <w:rFonts w:eastAsia="Times New Roman" w:cs="Times New Roman"/>
          <w:szCs w:val="24"/>
        </w:rPr>
        <w:t>ι άλλο θα κόψετε</w:t>
      </w:r>
      <w:r>
        <w:rPr>
          <w:rFonts w:eastAsia="Times New Roman" w:cs="Times New Roman"/>
          <w:szCs w:val="24"/>
        </w:rPr>
        <w:t xml:space="preserve">; Έχουν διαλυθεί τα νοσοκομεία. Είναι </w:t>
      </w:r>
      <w:r w:rsidRPr="00BB0068">
        <w:rPr>
          <w:rFonts w:eastAsia="Times New Roman" w:cs="Times New Roman"/>
          <w:szCs w:val="24"/>
        </w:rPr>
        <w:t>στο κόκκινο</w:t>
      </w:r>
      <w:r>
        <w:rPr>
          <w:rFonts w:eastAsia="Times New Roman" w:cs="Times New Roman"/>
          <w:szCs w:val="24"/>
        </w:rPr>
        <w:t xml:space="preserve">. </w:t>
      </w:r>
    </w:p>
    <w:p w14:paraId="02B3D444" w14:textId="77777777" w:rsidR="008168EC" w:rsidRDefault="00DB43BE">
      <w:pPr>
        <w:spacing w:line="600" w:lineRule="auto"/>
        <w:ind w:firstLine="720"/>
        <w:jc w:val="both"/>
        <w:rPr>
          <w:rFonts w:eastAsia="Times New Roman" w:cs="Times New Roman"/>
          <w:b/>
          <w:szCs w:val="24"/>
        </w:rPr>
      </w:pPr>
      <w:r>
        <w:rPr>
          <w:rFonts w:eastAsia="Times New Roman" w:cs="Times New Roman"/>
          <w:szCs w:val="24"/>
        </w:rPr>
        <w:t xml:space="preserve">Η </w:t>
      </w:r>
      <w:r>
        <w:rPr>
          <w:rFonts w:eastAsia="Times New Roman" w:cs="Times New Roman"/>
          <w:szCs w:val="24"/>
        </w:rPr>
        <w:t>παιδεία</w:t>
      </w:r>
      <w:r>
        <w:rPr>
          <w:rFonts w:eastAsia="Times New Roman" w:cs="Times New Roman"/>
          <w:szCs w:val="24"/>
        </w:rPr>
        <w:t xml:space="preserve">; Φέρατε και τον νόμο του </w:t>
      </w:r>
      <w:r>
        <w:rPr>
          <w:rFonts w:eastAsia="Times New Roman" w:cs="Times New Roman"/>
          <w:szCs w:val="24"/>
        </w:rPr>
        <w:t xml:space="preserve">κ. </w:t>
      </w:r>
      <w:proofErr w:type="spellStart"/>
      <w:r>
        <w:rPr>
          <w:rFonts w:eastAsia="Times New Roman" w:cs="Times New Roman"/>
          <w:szCs w:val="24"/>
        </w:rPr>
        <w:t>Γαβρόγλου</w:t>
      </w:r>
      <w:proofErr w:type="spellEnd"/>
      <w:r>
        <w:rPr>
          <w:rFonts w:eastAsia="Times New Roman" w:cs="Times New Roman"/>
          <w:szCs w:val="24"/>
        </w:rPr>
        <w:t>, ο οποίος έχει άλλο</w:t>
      </w:r>
      <w:r w:rsidRPr="00BB0068">
        <w:rPr>
          <w:rFonts w:eastAsia="Times New Roman" w:cs="Times New Roman"/>
          <w:szCs w:val="24"/>
        </w:rPr>
        <w:t xml:space="preserve"> ύφος από τους άλ</w:t>
      </w:r>
      <w:r>
        <w:rPr>
          <w:rFonts w:eastAsia="Times New Roman" w:cs="Times New Roman"/>
          <w:szCs w:val="24"/>
        </w:rPr>
        <w:t>λους για τους οποίους συζητούσαμε,</w:t>
      </w:r>
      <w:r w:rsidRPr="00BB0068">
        <w:rPr>
          <w:rFonts w:eastAsia="Times New Roman" w:cs="Times New Roman"/>
          <w:szCs w:val="24"/>
        </w:rPr>
        <w:t xml:space="preserve"> αλλά </w:t>
      </w:r>
      <w:r>
        <w:rPr>
          <w:rFonts w:eastAsia="Times New Roman" w:cs="Times New Roman"/>
          <w:szCs w:val="24"/>
        </w:rPr>
        <w:t>είναι το ίδιο</w:t>
      </w:r>
      <w:r w:rsidRPr="00BB0068">
        <w:rPr>
          <w:rFonts w:eastAsia="Times New Roman" w:cs="Times New Roman"/>
          <w:szCs w:val="24"/>
        </w:rPr>
        <w:t xml:space="preserve"> καταστροφικός</w:t>
      </w:r>
      <w:r>
        <w:rPr>
          <w:rFonts w:eastAsia="Times New Roman" w:cs="Times New Roman"/>
          <w:szCs w:val="24"/>
        </w:rPr>
        <w:t xml:space="preserve">. Διαλύετε τα λύκεια, καταργείτε την </w:t>
      </w:r>
      <w:r w:rsidRPr="00BB0068">
        <w:rPr>
          <w:rFonts w:eastAsia="Times New Roman" w:cs="Times New Roman"/>
          <w:szCs w:val="24"/>
        </w:rPr>
        <w:t xml:space="preserve">τεχνολογική εκπαίδευση και για πρώτη φορά </w:t>
      </w:r>
      <w:r>
        <w:rPr>
          <w:rFonts w:eastAsia="Times New Roman" w:cs="Times New Roman"/>
          <w:szCs w:val="24"/>
        </w:rPr>
        <w:t>θέτετε</w:t>
      </w:r>
      <w:r w:rsidRPr="00BB0068">
        <w:rPr>
          <w:rFonts w:eastAsia="Times New Roman" w:cs="Times New Roman"/>
          <w:szCs w:val="24"/>
        </w:rPr>
        <w:t xml:space="preserve"> ζήτημα αμφισβήτησης του τρόπου εισαγωγής των παιδιών </w:t>
      </w:r>
      <w:r>
        <w:rPr>
          <w:rFonts w:eastAsia="Times New Roman" w:cs="Times New Roman"/>
          <w:szCs w:val="24"/>
        </w:rPr>
        <w:t>σ</w:t>
      </w:r>
      <w:r>
        <w:rPr>
          <w:rFonts w:eastAsia="Times New Roman" w:cs="Times New Roman"/>
          <w:szCs w:val="24"/>
        </w:rPr>
        <w:t>την</w:t>
      </w:r>
      <w:r w:rsidRPr="00BB0068">
        <w:rPr>
          <w:rFonts w:eastAsia="Times New Roman" w:cs="Times New Roman"/>
          <w:szCs w:val="24"/>
        </w:rPr>
        <w:t xml:space="preserve"> τριτοβάθμια εκπαίδευση</w:t>
      </w:r>
      <w:r>
        <w:rPr>
          <w:rFonts w:eastAsia="Times New Roman" w:cs="Times New Roman"/>
          <w:szCs w:val="24"/>
        </w:rPr>
        <w:t>,</w:t>
      </w:r>
      <w:r w:rsidRPr="00BB0068">
        <w:rPr>
          <w:rFonts w:eastAsia="Times New Roman" w:cs="Times New Roman"/>
          <w:szCs w:val="24"/>
        </w:rPr>
        <w:t xml:space="preserve"> το </w:t>
      </w:r>
      <w:r w:rsidRPr="00BB0068">
        <w:rPr>
          <w:rFonts w:eastAsia="Times New Roman" w:cs="Times New Roman"/>
          <w:szCs w:val="24"/>
        </w:rPr>
        <w:lastRenderedPageBreak/>
        <w:t>αδιάβλητο</w:t>
      </w:r>
      <w:r>
        <w:rPr>
          <w:rFonts w:eastAsia="Times New Roman" w:cs="Times New Roman"/>
          <w:szCs w:val="24"/>
        </w:rPr>
        <w:t>. Σ</w:t>
      </w:r>
      <w:r w:rsidRPr="00BB0068">
        <w:rPr>
          <w:rFonts w:eastAsia="Times New Roman" w:cs="Times New Roman"/>
          <w:szCs w:val="24"/>
        </w:rPr>
        <w:t xml:space="preserve">ε μεγάλη αγωνία και </w:t>
      </w:r>
      <w:r>
        <w:rPr>
          <w:rFonts w:eastAsia="Times New Roman" w:cs="Times New Roman"/>
          <w:szCs w:val="24"/>
        </w:rPr>
        <w:t>αναστάτωση χιλιάδες παιδιά, οι οικογένειές τους κ</w:t>
      </w:r>
      <w:r w:rsidRPr="00BB0068">
        <w:rPr>
          <w:rFonts w:eastAsia="Times New Roman" w:cs="Times New Roman"/>
          <w:szCs w:val="24"/>
        </w:rPr>
        <w:t xml:space="preserve">ι οι γονείς </w:t>
      </w:r>
      <w:r>
        <w:rPr>
          <w:rFonts w:eastAsia="Times New Roman" w:cs="Times New Roman"/>
          <w:szCs w:val="24"/>
        </w:rPr>
        <w:t>τους.</w:t>
      </w:r>
      <w:r w:rsidRPr="00BB0068">
        <w:rPr>
          <w:rFonts w:eastAsia="Times New Roman" w:cs="Times New Roman"/>
          <w:szCs w:val="24"/>
        </w:rPr>
        <w:t xml:space="preserve"> </w:t>
      </w:r>
      <w:r>
        <w:rPr>
          <w:rFonts w:eastAsia="Times New Roman" w:cs="Times New Roman"/>
          <w:szCs w:val="24"/>
        </w:rPr>
        <w:t>Θίγετε</w:t>
      </w:r>
      <w:r w:rsidRPr="00BB0068">
        <w:rPr>
          <w:rFonts w:eastAsia="Times New Roman" w:cs="Times New Roman"/>
          <w:szCs w:val="24"/>
        </w:rPr>
        <w:t xml:space="preserve"> το φιλότιμο </w:t>
      </w:r>
      <w:r>
        <w:rPr>
          <w:rFonts w:eastAsia="Times New Roman" w:cs="Times New Roman"/>
          <w:szCs w:val="24"/>
        </w:rPr>
        <w:t xml:space="preserve">και προσβάλλετε </w:t>
      </w:r>
      <w:r w:rsidRPr="00BB0068">
        <w:rPr>
          <w:rFonts w:eastAsia="Times New Roman" w:cs="Times New Roman"/>
          <w:szCs w:val="24"/>
        </w:rPr>
        <w:t>τη νοημοσύνη των πολιτών κατ</w:t>
      </w:r>
      <w:r>
        <w:rPr>
          <w:rFonts w:eastAsia="Times New Roman" w:cs="Times New Roman"/>
          <w:szCs w:val="24"/>
        </w:rPr>
        <w:t>’</w:t>
      </w:r>
      <w:r w:rsidRPr="00BB0068">
        <w:rPr>
          <w:rFonts w:eastAsia="Times New Roman" w:cs="Times New Roman"/>
          <w:szCs w:val="24"/>
        </w:rPr>
        <w:t xml:space="preserve"> εξακολούθηση</w:t>
      </w:r>
      <w:r>
        <w:rPr>
          <w:rFonts w:eastAsia="Times New Roman" w:cs="Times New Roman"/>
          <w:szCs w:val="24"/>
        </w:rPr>
        <w:t>.</w:t>
      </w:r>
      <w:r w:rsidRPr="00BB0068">
        <w:rPr>
          <w:rFonts w:eastAsia="Times New Roman" w:cs="Times New Roman"/>
          <w:szCs w:val="24"/>
        </w:rPr>
        <w:t xml:space="preserve"> Τι να </w:t>
      </w:r>
      <w:proofErr w:type="spellStart"/>
      <w:r w:rsidRPr="00BB0068">
        <w:rPr>
          <w:rFonts w:eastAsia="Times New Roman" w:cs="Times New Roman"/>
          <w:szCs w:val="24"/>
        </w:rPr>
        <w:t>πρωτοθυμηθώ</w:t>
      </w:r>
      <w:proofErr w:type="spellEnd"/>
      <w:r>
        <w:rPr>
          <w:rFonts w:eastAsia="Times New Roman" w:cs="Times New Roman"/>
          <w:szCs w:val="24"/>
        </w:rPr>
        <w:t>; Δεν υπάρχει αμφιβολία ότι</w:t>
      </w:r>
      <w:r w:rsidRPr="00BB0068">
        <w:rPr>
          <w:rFonts w:eastAsia="Times New Roman" w:cs="Times New Roman"/>
          <w:szCs w:val="24"/>
        </w:rPr>
        <w:t xml:space="preserve"> με</w:t>
      </w:r>
      <w:r w:rsidRPr="00BB0068">
        <w:rPr>
          <w:rFonts w:eastAsia="Times New Roman" w:cs="Times New Roman"/>
          <w:szCs w:val="24"/>
        </w:rPr>
        <w:t xml:space="preserve"> τη στήριξη που έδωσε ο κ</w:t>
      </w:r>
      <w:r>
        <w:rPr>
          <w:rFonts w:eastAsia="Times New Roman" w:cs="Times New Roman"/>
          <w:szCs w:val="24"/>
        </w:rPr>
        <w:t>.</w:t>
      </w:r>
      <w:r w:rsidRPr="00BB0068">
        <w:rPr>
          <w:rFonts w:eastAsia="Times New Roman" w:cs="Times New Roman"/>
          <w:szCs w:val="24"/>
        </w:rPr>
        <w:t xml:space="preserve"> Τσίπρας στον </w:t>
      </w:r>
      <w:r>
        <w:rPr>
          <w:rFonts w:eastAsia="Times New Roman" w:cs="Times New Roman"/>
          <w:szCs w:val="24"/>
        </w:rPr>
        <w:t xml:space="preserve">κ. </w:t>
      </w:r>
      <w:proofErr w:type="spellStart"/>
      <w:r>
        <w:rPr>
          <w:rFonts w:eastAsia="Times New Roman" w:cs="Times New Roman"/>
          <w:szCs w:val="24"/>
        </w:rPr>
        <w:t>Πολάκη</w:t>
      </w:r>
      <w:proofErr w:type="spellEnd"/>
      <w:r>
        <w:rPr>
          <w:rFonts w:eastAsia="Times New Roman" w:cs="Times New Roman"/>
          <w:szCs w:val="24"/>
        </w:rPr>
        <w:t>,</w:t>
      </w:r>
      <w:r w:rsidRPr="00BB0068">
        <w:rPr>
          <w:rFonts w:eastAsia="Times New Roman" w:cs="Times New Roman"/>
          <w:szCs w:val="24"/>
        </w:rPr>
        <w:t xml:space="preserve"> τα μηνύματα που εξέπεμψε ήταν ιδιαίτερα αρνητικά</w:t>
      </w:r>
      <w:r>
        <w:rPr>
          <w:rFonts w:eastAsia="Times New Roman" w:cs="Times New Roman"/>
          <w:szCs w:val="24"/>
        </w:rPr>
        <w:t>.</w:t>
      </w:r>
      <w:r w:rsidRPr="00BB0068">
        <w:rPr>
          <w:rFonts w:eastAsia="Times New Roman" w:cs="Times New Roman"/>
          <w:szCs w:val="24"/>
        </w:rPr>
        <w:t xml:space="preserve"> </w:t>
      </w:r>
    </w:p>
    <w:p w14:paraId="02B3D445"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Γιατί η Ελλάδα, κυρίες και κύριοι Βουλευτές δεν είναι η χώρα της τζάμπα μαγκιάς ούτε του «έλα μωρέ» ούτε του εύκολου αφορισμού ούτε του «ωχαδερφισμού». Εγ</w:t>
      </w:r>
      <w:r>
        <w:rPr>
          <w:rFonts w:eastAsia="Times New Roman"/>
          <w:color w:val="222222"/>
          <w:szCs w:val="24"/>
          <w:shd w:val="clear" w:color="auto" w:fill="FFFFFF"/>
        </w:rPr>
        <w:t xml:space="preserve">ώ αρνούμαι να δεχθώ γελοία πραγματικά </w:t>
      </w:r>
      <w:proofErr w:type="spellStart"/>
      <w:r>
        <w:rPr>
          <w:rFonts w:eastAsia="Times New Roman"/>
          <w:color w:val="222222"/>
          <w:szCs w:val="24"/>
          <w:shd w:val="clear" w:color="auto" w:fill="FFFFFF"/>
        </w:rPr>
        <w:t>ταυτοτικά</w:t>
      </w:r>
      <w:proofErr w:type="spellEnd"/>
      <w:r>
        <w:rPr>
          <w:rFonts w:eastAsia="Times New Roman"/>
          <w:color w:val="222222"/>
          <w:szCs w:val="24"/>
          <w:shd w:val="clear" w:color="auto" w:fill="FFFFFF"/>
        </w:rPr>
        <w:t xml:space="preserve"> επιχειρήματα επειδή εσείς θέλετε να δικαιολογήσετε τα αδικαιολόγητα. Βρίζεις επειδή είσαι αψύς Κρητικός. Άρα, δικαιολογείσαι να σκοτώνεις με σαΐτες γιατί έχεις καλαματιανό </w:t>
      </w:r>
      <w:r>
        <w:rPr>
          <w:rFonts w:eastAsia="Times New Roman"/>
          <w:color w:val="222222"/>
          <w:szCs w:val="24"/>
          <w:shd w:val="clear" w:color="auto" w:fill="FFFFFF"/>
          <w:lang w:val="en-US"/>
        </w:rPr>
        <w:t>DNA</w:t>
      </w:r>
      <w:r>
        <w:rPr>
          <w:rFonts w:eastAsia="Times New Roman"/>
          <w:color w:val="222222"/>
          <w:szCs w:val="24"/>
          <w:shd w:val="clear" w:color="auto" w:fill="FFFFFF"/>
        </w:rPr>
        <w:t xml:space="preserve">, δικαιολογείσαι να παρκάρεις σε </w:t>
      </w:r>
      <w:r>
        <w:rPr>
          <w:rFonts w:eastAsia="Times New Roman"/>
          <w:color w:val="222222"/>
          <w:szCs w:val="24"/>
          <w:shd w:val="clear" w:color="auto" w:fill="FFFFFF"/>
        </w:rPr>
        <w:t>θέση ατόμων με αναπηρία γιατί είσαι Έλληνας και δικαιολογείσαι να χτυπάς γιατί είσαι άντρας. Ε όχι, την αρνούμαστε αυτή την αντίληψη, γιατί αυτό είναι ο καθημερινός φασισμός.</w:t>
      </w:r>
    </w:p>
    <w:p w14:paraId="02B3D446" w14:textId="77777777" w:rsidR="008168EC" w:rsidRDefault="00DB43B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Δημοκρατικής Συμπαράταξης)</w:t>
      </w:r>
    </w:p>
    <w:p w14:paraId="02B3D447"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Αυτός είναι ο «</w:t>
      </w:r>
      <w:proofErr w:type="spellStart"/>
      <w:r w:rsidRPr="00F709F2">
        <w:rPr>
          <w:rFonts w:eastAsia="Times New Roman"/>
          <w:color w:val="222222"/>
          <w:szCs w:val="24"/>
          <w:shd w:val="clear" w:color="auto" w:fill="FFFFFF"/>
        </w:rPr>
        <w:t>πολ</w:t>
      </w:r>
      <w:r w:rsidRPr="00F709F2">
        <w:rPr>
          <w:rFonts w:eastAsia="Times New Roman"/>
          <w:color w:val="222222"/>
          <w:szCs w:val="24"/>
          <w:shd w:val="clear" w:color="auto" w:fill="FFFFFF"/>
        </w:rPr>
        <w:t>ακισμός</w:t>
      </w:r>
      <w:proofErr w:type="spellEnd"/>
      <w:r>
        <w:rPr>
          <w:rFonts w:eastAsia="Times New Roman"/>
          <w:color w:val="222222"/>
          <w:szCs w:val="24"/>
          <w:shd w:val="clear" w:color="auto" w:fill="FFFFFF"/>
        </w:rPr>
        <w:t xml:space="preserve">», η αναλγησία και ο κυνισμός. Και είναι ακριβώς αυτό που επιδείξατε και στην υπόθεση στο Μάτι. Είναι ακριβώς η ίδια νοοτροπία. Είναι αποδεδειγμένη η ανικανότητά σας, το μπάχαλο που επικράτησε. Το αποτέλεσμα ήταν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δύο νεκροί.</w:t>
      </w:r>
    </w:p>
    <w:p w14:paraId="02B3D448"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δίπλα </w:t>
      </w:r>
      <w:r>
        <w:rPr>
          <w:rFonts w:eastAsia="Times New Roman"/>
          <w:color w:val="222222"/>
          <w:szCs w:val="24"/>
          <w:shd w:val="clear" w:color="auto" w:fill="FFFFFF"/>
        </w:rPr>
        <w:t xml:space="preserve">σ’ </w:t>
      </w:r>
      <w:r>
        <w:rPr>
          <w:rFonts w:eastAsia="Times New Roman"/>
          <w:color w:val="222222"/>
          <w:szCs w:val="24"/>
          <w:shd w:val="clear" w:color="auto" w:fill="FFFFFF"/>
        </w:rPr>
        <w:t>αυτήν την τραγωδία έρχεται η τεράστια προσπάθεια εξαπάτησης του ελληνικού λαού. Στήσατε ένα σόου με τον Πρωθυπουργό κάνοντας ότι δεν γνωρίζατε ότι υπήρχαν οι νεκροί. Και έρχεται το ντοκουμέντο λίγους μήνες μετά στην τηλεόραση και ακούνε όλοι τη φωνή να λέε</w:t>
      </w:r>
      <w:r>
        <w:rPr>
          <w:rFonts w:eastAsia="Times New Roman"/>
          <w:color w:val="222222"/>
          <w:szCs w:val="24"/>
          <w:shd w:val="clear" w:color="auto" w:fill="FFFFFF"/>
        </w:rPr>
        <w:t>ι: «Υπάρχουν νεκροί, αλλά δεν τους ανακοινώνουν». Αυτή η φωνή θα σας στοιχειώνει, θα σας βαραίνει και θα σας ακολουθεί.</w:t>
      </w:r>
    </w:p>
    <w:p w14:paraId="02B3D449"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Διακριθήκατε για τις καθεστωτικές αντιλήψεις σας και πρακτικές, στο όνομα πάντα βέβαια της Αριστεράς και της </w:t>
      </w:r>
      <w:r>
        <w:rPr>
          <w:rFonts w:eastAsia="Times New Roman"/>
          <w:color w:val="222222"/>
          <w:szCs w:val="24"/>
          <w:shd w:val="clear" w:color="auto" w:fill="FFFFFF"/>
        </w:rPr>
        <w:t xml:space="preserve">προόδου </w:t>
      </w:r>
      <w:r>
        <w:rPr>
          <w:rFonts w:eastAsia="Times New Roman"/>
          <w:color w:val="222222"/>
          <w:szCs w:val="24"/>
          <w:shd w:val="clear" w:color="auto" w:fill="FFFFFF"/>
        </w:rPr>
        <w:t>ξαναφέρατε τη λάσπη</w:t>
      </w:r>
      <w:r>
        <w:rPr>
          <w:rFonts w:eastAsia="Times New Roman"/>
          <w:color w:val="222222"/>
          <w:szCs w:val="24"/>
          <w:shd w:val="clear" w:color="auto" w:fill="FFFFFF"/>
        </w:rPr>
        <w:t xml:space="preserve"> στην πολιτική ζωή του τόπου, αντιγράψατε τους πρώτους διδάξαντες, τη Νέα Δημοκρατία, με τους οποίους μια χαρά συμπράξατε το βρώμικο 1989.</w:t>
      </w:r>
    </w:p>
    <w:p w14:paraId="02B3D44A" w14:textId="77777777" w:rsidR="008168EC" w:rsidRDefault="00DB43B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lastRenderedPageBreak/>
        <w:t>(Χειροκροτήματα από την πτέρυγα της Δημοκρατικής Συμπαράταξης)</w:t>
      </w:r>
    </w:p>
    <w:p w14:paraId="02B3D44B"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Χρησιμοποιήσατε αδίστακτα τους θεσμούς, δεν διστάσατε να επιχειρήσετε τον ίδιο τον έλεγχο της </w:t>
      </w:r>
      <w:r>
        <w:rPr>
          <w:rFonts w:eastAsia="Times New Roman"/>
          <w:color w:val="222222"/>
          <w:szCs w:val="24"/>
          <w:shd w:val="clear" w:color="auto" w:fill="FFFFFF"/>
        </w:rPr>
        <w:t xml:space="preserve">δικαιοσύνης </w:t>
      </w:r>
      <w:r>
        <w:rPr>
          <w:rFonts w:eastAsia="Times New Roman"/>
          <w:color w:val="222222"/>
          <w:szCs w:val="24"/>
          <w:shd w:val="clear" w:color="auto" w:fill="FFFFFF"/>
        </w:rPr>
        <w:t xml:space="preserve">για να χτυπήσετε τους πολιτικούς σας αντιπάλους. Καταπατήσατε τη βασική αρχή της </w:t>
      </w:r>
      <w:r>
        <w:rPr>
          <w:rFonts w:eastAsia="Times New Roman"/>
          <w:color w:val="222222"/>
          <w:szCs w:val="24"/>
          <w:shd w:val="clear" w:color="auto" w:fill="FFFFFF"/>
        </w:rPr>
        <w:t>δημοκρατίας</w:t>
      </w:r>
      <w:r>
        <w:rPr>
          <w:rFonts w:eastAsia="Times New Roman"/>
          <w:color w:val="222222"/>
          <w:szCs w:val="24"/>
          <w:shd w:val="clear" w:color="auto" w:fill="FFFFFF"/>
        </w:rPr>
        <w:t>, τη διάκριση των εξουσιών. Υιοθετήσατε δε τις πιο σκοτειν</w:t>
      </w:r>
      <w:r>
        <w:rPr>
          <w:rFonts w:eastAsia="Times New Roman"/>
          <w:color w:val="222222"/>
          <w:szCs w:val="24"/>
          <w:shd w:val="clear" w:color="auto" w:fill="FFFFFF"/>
        </w:rPr>
        <w:t>ές θεωρίες συνομωσίας, ψεκασμένων και μη, από τα σενάρια για την Πυθία, έως την υπόθεση Γεωργίου, υπόθεση-ντροπή για το κράτος δικαίου στη χώρα μας.</w:t>
      </w:r>
    </w:p>
    <w:p w14:paraId="02B3D44C"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Βέβαια, όμως, έπρεπε να ταυτιστείτε με την </w:t>
      </w:r>
      <w:proofErr w:type="spellStart"/>
      <w:r>
        <w:rPr>
          <w:rFonts w:eastAsia="Times New Roman"/>
          <w:color w:val="222222"/>
          <w:szCs w:val="24"/>
          <w:shd w:val="clear" w:color="auto" w:fill="FFFFFF"/>
        </w:rPr>
        <w:t>καραμανλική</w:t>
      </w:r>
      <w:proofErr w:type="spellEnd"/>
      <w:r>
        <w:rPr>
          <w:rFonts w:eastAsia="Times New Roman"/>
          <w:color w:val="222222"/>
          <w:szCs w:val="24"/>
          <w:shd w:val="clear" w:color="auto" w:fill="FFFFFF"/>
        </w:rPr>
        <w:t xml:space="preserve"> συνιστώσα που σας κρατάει ακόμα και σήμερα στην εξου</w:t>
      </w:r>
      <w:r>
        <w:rPr>
          <w:rFonts w:eastAsia="Times New Roman"/>
          <w:color w:val="222222"/>
          <w:szCs w:val="24"/>
          <w:shd w:val="clear" w:color="auto" w:fill="FFFFFF"/>
        </w:rPr>
        <w:t xml:space="preserve">σία. </w:t>
      </w:r>
    </w:p>
    <w:p w14:paraId="02B3D44D" w14:textId="77777777" w:rsidR="008168EC" w:rsidRDefault="00DB43B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Δημοκρατικής Συμπαράταξης)</w:t>
      </w:r>
    </w:p>
    <w:p w14:paraId="02B3D44E"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την </w:t>
      </w:r>
      <w:proofErr w:type="spellStart"/>
      <w:r>
        <w:rPr>
          <w:rFonts w:eastAsia="Times New Roman"/>
          <w:color w:val="222222"/>
          <w:szCs w:val="24"/>
          <w:shd w:val="clear" w:color="auto" w:fill="FFFFFF"/>
        </w:rPr>
        <w:t>καραμανλική</w:t>
      </w:r>
      <w:proofErr w:type="spellEnd"/>
      <w:r>
        <w:rPr>
          <w:rFonts w:eastAsia="Times New Roman"/>
          <w:color w:val="222222"/>
          <w:szCs w:val="24"/>
          <w:shd w:val="clear" w:color="auto" w:fill="FFFFFF"/>
        </w:rPr>
        <w:t xml:space="preserve"> συνιστώσα που προσπαθούσε συστηματικά και με κάθε τρόπο να αποσείσει τις ευθύνες της για τον εκτροχιασμό της ελληνικής οικονομίας και προσπαθούσε να πείσει τους Έλλην</w:t>
      </w:r>
      <w:r>
        <w:rPr>
          <w:rFonts w:eastAsia="Times New Roman"/>
          <w:color w:val="222222"/>
          <w:szCs w:val="24"/>
          <w:shd w:val="clear" w:color="auto" w:fill="FFFFFF"/>
        </w:rPr>
        <w:t xml:space="preserve">ες πολίτες ότι για όλα </w:t>
      </w:r>
      <w:r>
        <w:rPr>
          <w:rFonts w:eastAsia="Times New Roman"/>
          <w:color w:val="222222"/>
          <w:szCs w:val="24"/>
          <w:shd w:val="clear" w:color="auto" w:fill="FFFFFF"/>
        </w:rPr>
        <w:lastRenderedPageBreak/>
        <w:t>έφταιγε το κακό ΠΑΣΟΚ. Άξιος ο μισθός σας! Τους βοηθήσατε τα προηγούμενα χρόνια, αλλά τώρα έρχεται στο φως η αλήθεια και είναι πικρή και για τον ΣΥΡΙΖΑ και για τη Νέα Δημοκρατία, γιατί αποδεικνύεται ότι το έλλειμμα ήταν δυσθεώρητο κα</w:t>
      </w:r>
      <w:r>
        <w:rPr>
          <w:rFonts w:eastAsia="Times New Roman"/>
          <w:color w:val="222222"/>
          <w:szCs w:val="24"/>
          <w:shd w:val="clear" w:color="auto" w:fill="FFFFFF"/>
        </w:rPr>
        <w:t>ι όχι κατασκευασμένο.</w:t>
      </w:r>
    </w:p>
    <w:p w14:paraId="02B3D44F" w14:textId="77777777" w:rsidR="008168EC" w:rsidRDefault="00DB43B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Δημοκρατικής Συμπαράταξης)</w:t>
      </w:r>
    </w:p>
    <w:p w14:paraId="02B3D450"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Σταματήστε, λοιπόν, να μιλάτε για το 2010 και μετά και ελάτε να αντιμετωπίσουμε την πραγματικότητα, να πούμε τι έγινε </w:t>
      </w:r>
      <w:r>
        <w:rPr>
          <w:rFonts w:eastAsia="Times New Roman"/>
          <w:color w:val="222222"/>
          <w:szCs w:val="24"/>
          <w:shd w:val="clear" w:color="auto" w:fill="FFFFFF"/>
        </w:rPr>
        <w:t xml:space="preserve">σ’ </w:t>
      </w:r>
      <w:r>
        <w:rPr>
          <w:rFonts w:eastAsia="Times New Roman"/>
          <w:color w:val="222222"/>
          <w:szCs w:val="24"/>
          <w:shd w:val="clear" w:color="auto" w:fill="FFFFFF"/>
        </w:rPr>
        <w:t>αυτόν τον τόπο, τι έφταιξε επιτέλους, τι δεν πρέπε</w:t>
      </w:r>
      <w:r>
        <w:rPr>
          <w:rFonts w:eastAsia="Times New Roman"/>
          <w:color w:val="222222"/>
          <w:szCs w:val="24"/>
          <w:shd w:val="clear" w:color="auto" w:fill="FFFFFF"/>
        </w:rPr>
        <w:t>ι να επαναλάβουμε. Αυτά περιμένει από μας ο ελληνικός λαός.</w:t>
      </w:r>
    </w:p>
    <w:p w14:paraId="02B3D451"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λίγα λόγια, αρνητική η πραγματικότητα, κύριε Τσίπρα. Τα πεπραγμένα σας αδυνατείτε να τα υπερασπιστείτε στην πραγματικότητα και εσείς ο ίδιος και γι’ αυτό προσπαθείτε τώρα να κρυφτείτε πίσω από </w:t>
      </w:r>
      <w:r>
        <w:rPr>
          <w:rFonts w:eastAsia="Times New Roman"/>
          <w:color w:val="222222"/>
          <w:szCs w:val="24"/>
          <w:shd w:val="clear" w:color="auto" w:fill="FFFFFF"/>
        </w:rPr>
        <w:t xml:space="preserve">διάφορα προσωπεία. </w:t>
      </w:r>
      <w:r>
        <w:rPr>
          <w:rFonts w:eastAsia="Times New Roman"/>
          <w:color w:val="222222"/>
          <w:szCs w:val="24"/>
          <w:shd w:val="clear" w:color="auto" w:fill="FFFFFF"/>
        </w:rPr>
        <w:lastRenderedPageBreak/>
        <w:t xml:space="preserve">Είναι φανερό ότι είστε σε πανικό και απόγνωση. Η πλατιά </w:t>
      </w:r>
      <w:proofErr w:type="spellStart"/>
      <w:r>
        <w:rPr>
          <w:rFonts w:eastAsia="Times New Roman"/>
          <w:color w:val="222222"/>
          <w:szCs w:val="24"/>
          <w:shd w:val="clear" w:color="auto" w:fill="FFFFFF"/>
        </w:rPr>
        <w:t>απεύθυνση</w:t>
      </w:r>
      <w:proofErr w:type="spellEnd"/>
      <w:r>
        <w:rPr>
          <w:rFonts w:eastAsia="Times New Roman"/>
          <w:color w:val="222222"/>
          <w:szCs w:val="24"/>
          <w:shd w:val="clear" w:color="auto" w:fill="FFFFFF"/>
        </w:rPr>
        <w:t xml:space="preserve"> έπεσε στο κενό, οι γέφυρες κατέρρευσαν με κρότο. Δεν σας βγαίνει τίποτα και τα παλιά σας πρότυπα καταρρέουν και αυτά.</w:t>
      </w:r>
    </w:p>
    <w:p w14:paraId="02B3D452"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Βέβαια, πρέπει να ομολογήσω ότι για εσάς τα πράγματα </w:t>
      </w:r>
      <w:r>
        <w:rPr>
          <w:rFonts w:eastAsia="Times New Roman"/>
          <w:color w:val="222222"/>
          <w:szCs w:val="24"/>
          <w:shd w:val="clear" w:color="auto" w:fill="FFFFFF"/>
        </w:rPr>
        <w:t xml:space="preserve">είναι απλά. Απλώς τους απαρνηθήκατε, όπως τους </w:t>
      </w:r>
      <w:proofErr w:type="spellStart"/>
      <w:r>
        <w:rPr>
          <w:rFonts w:eastAsia="Times New Roman"/>
          <w:color w:val="222222"/>
          <w:szCs w:val="24"/>
          <w:shd w:val="clear" w:color="auto" w:fill="FFFFFF"/>
          <w:lang w:val="en-US"/>
        </w:rPr>
        <w:t>Podemos</w:t>
      </w:r>
      <w:proofErr w:type="spellEnd"/>
      <w:r w:rsidRPr="00F72703">
        <w:rPr>
          <w:rFonts w:eastAsia="Times New Roman"/>
          <w:color w:val="222222"/>
          <w:szCs w:val="24"/>
          <w:shd w:val="clear" w:color="auto" w:fill="FFFFFF"/>
        </w:rPr>
        <w:t xml:space="preserve">. </w:t>
      </w:r>
      <w:r>
        <w:rPr>
          <w:rFonts w:eastAsia="Times New Roman"/>
          <w:color w:val="222222"/>
          <w:szCs w:val="24"/>
          <w:shd w:val="clear" w:color="auto" w:fill="FFFFFF"/>
        </w:rPr>
        <w:t xml:space="preserve">Εγώ αναρωτιέμαι, το 2015 στην Ομόνοια </w:t>
      </w:r>
      <w:proofErr w:type="spellStart"/>
      <w:r>
        <w:rPr>
          <w:rFonts w:eastAsia="Times New Roman"/>
          <w:color w:val="222222"/>
          <w:szCs w:val="24"/>
          <w:shd w:val="clear" w:color="auto" w:fill="FFFFFF"/>
        </w:rPr>
        <w:t>autostop</w:t>
      </w:r>
      <w:proofErr w:type="spellEnd"/>
      <w:r>
        <w:rPr>
          <w:rFonts w:eastAsia="Times New Roman"/>
          <w:color w:val="222222"/>
          <w:szCs w:val="24"/>
          <w:shd w:val="clear" w:color="auto" w:fill="FFFFFF"/>
        </w:rPr>
        <w:t xml:space="preserve"> είχε κάνει ο κ. </w:t>
      </w:r>
      <w:proofErr w:type="spellStart"/>
      <w:r>
        <w:rPr>
          <w:rFonts w:eastAsia="Times New Roman"/>
          <w:color w:val="222222"/>
          <w:szCs w:val="24"/>
          <w:shd w:val="clear" w:color="auto" w:fill="FFFFFF"/>
        </w:rPr>
        <w:t>Ιγκλέσιας</w:t>
      </w:r>
      <w:proofErr w:type="spellEnd"/>
      <w:r>
        <w:rPr>
          <w:rFonts w:eastAsia="Times New Roman"/>
          <w:color w:val="222222"/>
          <w:szCs w:val="24"/>
          <w:shd w:val="clear" w:color="auto" w:fill="FFFFFF"/>
        </w:rPr>
        <w:t xml:space="preserve"> και είχε βρεθεί δίπλα σας στην κεντρική σας εκδήλωση; Τυχαία περνούσε από εκεί;</w:t>
      </w:r>
    </w:p>
    <w:p w14:paraId="02B3D453" w14:textId="77777777" w:rsidR="008168EC" w:rsidRDefault="00DB43B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Δημοκρατική</w:t>
      </w:r>
      <w:r>
        <w:rPr>
          <w:rFonts w:eastAsia="Times New Roman"/>
          <w:color w:val="222222"/>
          <w:szCs w:val="24"/>
          <w:shd w:val="clear" w:color="auto" w:fill="FFFFFF"/>
        </w:rPr>
        <w:t>ς Συμπαράταξης)</w:t>
      </w:r>
    </w:p>
    <w:p w14:paraId="02B3D454"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Έρχεται και η σειρά του </w:t>
      </w:r>
      <w:proofErr w:type="spellStart"/>
      <w:r>
        <w:rPr>
          <w:rFonts w:eastAsia="Times New Roman"/>
          <w:color w:val="222222"/>
          <w:szCs w:val="24"/>
          <w:shd w:val="clear" w:color="auto" w:fill="FFFFFF"/>
        </w:rPr>
        <w:t>Μαδούρο</w:t>
      </w:r>
      <w:proofErr w:type="spellEnd"/>
      <w:r>
        <w:rPr>
          <w:rFonts w:eastAsia="Times New Roman"/>
          <w:color w:val="222222"/>
          <w:szCs w:val="24"/>
          <w:shd w:val="clear" w:color="auto" w:fill="FFFFFF"/>
        </w:rPr>
        <w:t>, μην ανησυχείτε, γιατί ξέρει από στυμμένες λεμονόκουπες. Αυτό κάνει και με τα στελέχη του.</w:t>
      </w:r>
    </w:p>
    <w:p w14:paraId="02B3D455"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Τίποτα δεν μπορεί, όμως, πια να σας σώσει. Δεν μπορείτε να παραμυθιάζετε κανέναν. Θέλω να σας θυμίσω και κάτι: Ο ελλη</w:t>
      </w:r>
      <w:r>
        <w:rPr>
          <w:rFonts w:eastAsia="Times New Roman"/>
          <w:color w:val="222222"/>
          <w:szCs w:val="24"/>
          <w:shd w:val="clear" w:color="auto" w:fill="FFFFFF"/>
        </w:rPr>
        <w:t>νικός λαός σάς ψήφισε γιατί σας ήθελε τιμονιέρη στη γέφυρα του σκάφους της χώρας και όχι γεφυροποιό σε κάθε λογής συναλλαγή.</w:t>
      </w:r>
    </w:p>
    <w:p w14:paraId="02B3D456"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Μην το βγάλετε αυτό από το μυαλό σας, κύριε Τσίπρα. Ήρθατε ως το κόμμα δήθεν των πολλών και φεύγετε ως ένα ακόμα κόμμα της διαπλοκή</w:t>
      </w:r>
      <w:r>
        <w:rPr>
          <w:rFonts w:eastAsia="Times New Roman"/>
          <w:color w:val="222222"/>
          <w:szCs w:val="24"/>
          <w:shd w:val="clear" w:color="auto" w:fill="FFFFFF"/>
        </w:rPr>
        <w:t xml:space="preserve">ς, ως ο φορέας εξυπηρέτησης μεγάλων οικονομικών συμφερόντων. Εκφράζετε το πιο παλιό από το παλιό. Το ζήσαμε, εξάλλου, σήμερα. Ήρθατε ως η «πρώτη φορά </w:t>
      </w:r>
      <w:r>
        <w:rPr>
          <w:rFonts w:eastAsia="Times New Roman"/>
          <w:color w:val="222222"/>
          <w:szCs w:val="24"/>
          <w:shd w:val="clear" w:color="auto" w:fill="FFFFFF"/>
        </w:rPr>
        <w:t>αριστερά</w:t>
      </w:r>
      <w:r>
        <w:rPr>
          <w:rFonts w:eastAsia="Times New Roman"/>
          <w:color w:val="222222"/>
          <w:szCs w:val="24"/>
          <w:shd w:val="clear" w:color="auto" w:fill="FFFFFF"/>
        </w:rPr>
        <w:t>» και φεύγετε ως η «νέα Δεξιά». Αυτό είστε σήμερα, αυτή είναι η δική σας πραγματικότητα, κύριε Τσί</w:t>
      </w:r>
      <w:r>
        <w:rPr>
          <w:rFonts w:eastAsia="Times New Roman"/>
          <w:color w:val="222222"/>
          <w:szCs w:val="24"/>
          <w:shd w:val="clear" w:color="auto" w:fill="FFFFFF"/>
        </w:rPr>
        <w:t>πρα.</w:t>
      </w:r>
    </w:p>
    <w:p w14:paraId="02B3D457" w14:textId="77777777" w:rsidR="008168EC" w:rsidRDefault="00DB43B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Δημοκρατικής Συμπαράταξης)</w:t>
      </w:r>
    </w:p>
    <w:p w14:paraId="02B3D458"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Βουλευτές, η χώρα δεν χρειάζεται απλά αλλαγή φρουράς, χρειάζεται πολιτική ανατροπή και προοδευτική αλλαγή. </w:t>
      </w:r>
    </w:p>
    <w:p w14:paraId="02B3D459"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 κ. Μητσοτάκης και η Νέα Δημοκρατία αποτελούν τη γνωστή </w:t>
      </w:r>
      <w:proofErr w:type="spellStart"/>
      <w:r>
        <w:rPr>
          <w:rFonts w:eastAsia="Times New Roman"/>
          <w:color w:val="222222"/>
          <w:szCs w:val="24"/>
          <w:shd w:val="clear" w:color="auto" w:fill="FFFFFF"/>
        </w:rPr>
        <w:t>original</w:t>
      </w:r>
      <w:proofErr w:type="spellEnd"/>
      <w:r>
        <w:rPr>
          <w:rFonts w:eastAsia="Times New Roman"/>
          <w:color w:val="222222"/>
          <w:szCs w:val="24"/>
          <w:shd w:val="clear" w:color="auto" w:fill="FFFFFF"/>
        </w:rPr>
        <w:t xml:space="preserve"> παλιά Δεξιά. Εκπροσωπούν την παράταξη που έφερε τη χώρα στο χείλος του γκρεμού με την καταστροφική πολιτική της περιόδου 2004-2009. Είναι η Νέα Δημοκρατία και ο κ. Μητσοτάκης που θεωρούν τις ανισότητες ως φυσικό φαινόμενο. Θέλουν να κόψουν κι άλλο</w:t>
      </w:r>
      <w:r>
        <w:rPr>
          <w:rFonts w:eastAsia="Times New Roman"/>
          <w:color w:val="222222"/>
          <w:szCs w:val="24"/>
          <w:shd w:val="clear" w:color="auto" w:fill="FFFFFF"/>
        </w:rPr>
        <w:t xml:space="preserve"> τις δαπάνες του κοινωνικού κράτους, ποτέ δεν πίστεψαν στο Εθνικό Σύστημα Υγείας και ξεκαθαρίζουν ότι είναι περιττές οι συλλογικές συμβάσεις, γιατί δεν χρειάζεται προστασία ο εργαζόμενος απέναντι στον εργοδότη.</w:t>
      </w:r>
    </w:p>
    <w:p w14:paraId="02B3D45A"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λοιπόν, παραμονές των εκλογών, ο κ. Μητσ</w:t>
      </w:r>
      <w:r>
        <w:rPr>
          <w:rFonts w:eastAsia="Times New Roman"/>
          <w:color w:val="222222"/>
          <w:szCs w:val="24"/>
          <w:shd w:val="clear" w:color="auto" w:fill="FFFFFF"/>
        </w:rPr>
        <w:t>οτάκης θυμήθηκε ότι δεν πρέπει –λέει- να μειωθεί το αφορολόγητο. Επί τρεις μήνες που εμείς είχαμε καταθέσει συγκεκριμένη πρόταση νόμου όχι μόνο για την κατάργηση της μείωσης του αφορολόγητου, αλλά ένα πακέτο κοινωνικών μέτρων, σφύριζε αδιάφορα, όπως ακριβώ</w:t>
      </w:r>
      <w:r>
        <w:rPr>
          <w:rFonts w:eastAsia="Times New Roman"/>
          <w:color w:val="222222"/>
          <w:szCs w:val="24"/>
          <w:shd w:val="clear" w:color="auto" w:fill="FFFFFF"/>
        </w:rPr>
        <w:t>ς και ο κ. Τσίπρας. Δεν στήριξε την πρότασή μας αυτή.</w:t>
      </w:r>
    </w:p>
    <w:p w14:paraId="02B3D45B"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 κ. Τσίπρας, βέβαια, επιμένει ότι δεν θα την εφαρμόσει επί ημερών του. Μας κοροϊδεύει γιατί ξέρει πάρα πολύ καλά ότι θα ισχύσει από το 2020, που δεν θα είναι βέβαια ο ίδιος Πρωθυπουργός.</w:t>
      </w:r>
    </w:p>
    <w:p w14:paraId="02B3D45C"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Εγώ θέλω να το</w:t>
      </w:r>
      <w:r>
        <w:rPr>
          <w:rFonts w:eastAsia="Times New Roman"/>
          <w:color w:val="222222"/>
          <w:szCs w:val="24"/>
          <w:shd w:val="clear" w:color="auto" w:fill="FFFFFF"/>
        </w:rPr>
        <w:t>υς προκαλέσω για άλλη μία φορά σήμερα από το Βήμα της Βουλής: Αφήστε τις κοκορομαχίες του αδιεξόδου και ελάτε αμέσως μετά να ψηφίσουμε από κοινού την πρόταση νόμου που έχει καταθέσει το Κίνημα Αλλαγής.</w:t>
      </w:r>
    </w:p>
    <w:p w14:paraId="02B3D45D" w14:textId="77777777" w:rsidR="008168EC" w:rsidRDefault="00DB43B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Δημοκρατικής Συμπα</w:t>
      </w:r>
      <w:r>
        <w:rPr>
          <w:rFonts w:eastAsia="Times New Roman"/>
          <w:color w:val="222222"/>
          <w:szCs w:val="24"/>
          <w:shd w:val="clear" w:color="auto" w:fill="FFFFFF"/>
        </w:rPr>
        <w:t>ράταξης)</w:t>
      </w:r>
    </w:p>
    <w:p w14:paraId="02B3D45E"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πειράζει να παραδεχτείτε μία φορά ότι κάποιος άλλος έχει κάνει μία σοβαρή δουλειά, γιατί αυτός ο νόμος θα έχει πραγματικά αποτελέσματα και θα προστατεύσει το εισόδημα των πιο αδύναμων.</w:t>
      </w:r>
    </w:p>
    <w:p w14:paraId="02B3D45F"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επειδή πολλές και από πολλές πλευρές ανέξοδες ευαισθησ</w:t>
      </w:r>
      <w:r>
        <w:rPr>
          <w:rFonts w:eastAsia="Times New Roman"/>
          <w:color w:val="222222"/>
          <w:szCs w:val="24"/>
          <w:shd w:val="clear" w:color="auto" w:fill="FFFFFF"/>
        </w:rPr>
        <w:t xml:space="preserve">ίες εκφράστηκαν για τα άτομα με αναπηρία με αφορμή τη φασιστικής αντίληψης επίθεση στον </w:t>
      </w:r>
      <w:proofErr w:type="spellStart"/>
      <w:r>
        <w:rPr>
          <w:rFonts w:eastAsia="Times New Roman"/>
          <w:color w:val="222222"/>
          <w:szCs w:val="24"/>
          <w:shd w:val="clear" w:color="auto" w:fill="FFFFFF"/>
        </w:rPr>
        <w:t>Κυμπουρόπουλο</w:t>
      </w:r>
      <w:proofErr w:type="spellEnd"/>
      <w:r>
        <w:rPr>
          <w:rFonts w:eastAsia="Times New Roman"/>
          <w:color w:val="222222"/>
          <w:szCs w:val="24"/>
          <w:shd w:val="clear" w:color="auto" w:fill="FFFFFF"/>
        </w:rPr>
        <w:t xml:space="preserve">, είμαι υποχρεωμένη να βάλω τα πράγματα στη </w:t>
      </w:r>
      <w:r>
        <w:rPr>
          <w:rFonts w:eastAsia="Times New Roman"/>
          <w:color w:val="222222"/>
          <w:szCs w:val="24"/>
          <w:shd w:val="clear" w:color="auto" w:fill="FFFFFF"/>
        </w:rPr>
        <w:lastRenderedPageBreak/>
        <w:t>θέση τους, γιατί εδώ τους ακούσαμε ανάμεσα στα άλλα να τσακώνονται για το ποιος έχει ασκήσει κοινωνική πολιτική</w:t>
      </w:r>
      <w:r>
        <w:rPr>
          <w:rFonts w:eastAsia="Times New Roman"/>
          <w:color w:val="222222"/>
          <w:szCs w:val="24"/>
          <w:shd w:val="clear" w:color="auto" w:fill="FFFFFF"/>
        </w:rPr>
        <w:t xml:space="preserve"> από τους δύο και ποιος έχει πάρει μέτρα για τα άτομα με αναπηρία. Κοινωνικό κράτος πριν το ΠΑΣΟΚ</w:t>
      </w:r>
      <w:r>
        <w:rPr>
          <w:rFonts w:eastAsia="Times New Roman"/>
          <w:color w:val="222222"/>
          <w:szCs w:val="24"/>
          <w:shd w:val="clear" w:color="auto" w:fill="FFFFFF"/>
        </w:rPr>
        <w:t>,</w:t>
      </w:r>
      <w:r>
        <w:rPr>
          <w:rFonts w:eastAsia="Times New Roman"/>
          <w:color w:val="222222"/>
          <w:szCs w:val="24"/>
          <w:shd w:val="clear" w:color="auto" w:fill="FFFFFF"/>
        </w:rPr>
        <w:t xml:space="preserve"> απλά</w:t>
      </w:r>
      <w:r>
        <w:rPr>
          <w:rFonts w:eastAsia="Times New Roman"/>
          <w:color w:val="222222"/>
          <w:szCs w:val="24"/>
          <w:shd w:val="clear" w:color="auto" w:fill="FFFFFF"/>
        </w:rPr>
        <w:t>,</w:t>
      </w:r>
      <w:r>
        <w:rPr>
          <w:rFonts w:eastAsia="Times New Roman"/>
          <w:color w:val="222222"/>
          <w:szCs w:val="24"/>
          <w:shd w:val="clear" w:color="auto" w:fill="FFFFFF"/>
        </w:rPr>
        <w:t xml:space="preserve"> δεν υπήρχε και τις πολιτικές μας τις αντιγράφουν ή προσπαθούν να τις οικειοποιηθούν.</w:t>
      </w:r>
    </w:p>
    <w:p w14:paraId="02B3D460" w14:textId="77777777" w:rsidR="008168EC" w:rsidRDefault="00DB43B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Δημοκρατικής Συμπαράταξης)</w:t>
      </w:r>
    </w:p>
    <w:p w14:paraId="02B3D461"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Είμ</w:t>
      </w:r>
      <w:r>
        <w:rPr>
          <w:rFonts w:eastAsia="Times New Roman"/>
          <w:color w:val="222222"/>
          <w:szCs w:val="24"/>
          <w:shd w:val="clear" w:color="auto" w:fill="FFFFFF"/>
        </w:rPr>
        <w:t>αστε, λοιπόν, εμείς αυτοί που με τις κυβερνήσεις του ΠΑΣΟΚ  εφαρμόσαμε την πολιτική της ισότιμης ενσωμάτωσης των ατόμων με αναπηρία σε όλους τους τομείς, στην εκπαίδευση, στην υγεία, στην εργασία, στην κοινωνική δράση, στην ενεργό συμμετοχή, στην αυτοδιάθε</w:t>
      </w:r>
      <w:r>
        <w:rPr>
          <w:rFonts w:eastAsia="Times New Roman"/>
          <w:color w:val="222222"/>
          <w:szCs w:val="24"/>
          <w:shd w:val="clear" w:color="auto" w:fill="FFFFFF"/>
        </w:rPr>
        <w:t>ση και στην αυτονομία. Είμαστε εμείς που αντιταχθήκαμε στη δεξιά συντηρητική λογική που κρατούσε τα άτομα με αναπηρία στο κοινωνικό περιθώριο, κλεισμένα στα σπίτια, σε μπουντρούμια να μην τους βλέπει άνθρωπος, στίγμα για τις οικογένειες.</w:t>
      </w:r>
    </w:p>
    <w:p w14:paraId="02B3D462" w14:textId="77777777" w:rsidR="008168EC" w:rsidRDefault="00DB43B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w:t>
      </w:r>
      <w:r>
        <w:rPr>
          <w:rFonts w:eastAsia="Times New Roman"/>
          <w:color w:val="222222"/>
          <w:szCs w:val="24"/>
          <w:shd w:val="clear" w:color="auto" w:fill="FFFFFF"/>
        </w:rPr>
        <w:t>ό την πτέρυγα της Δημοκρατικής Συμπαράταξης)</w:t>
      </w:r>
    </w:p>
    <w:p w14:paraId="02B3D463"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Αυτή ήταν η κατάσταση πριν από το ΠΑΣΟΚ. Σε μια φιλανθρωπικού τύπου </w:t>
      </w:r>
      <w:r>
        <w:rPr>
          <w:rFonts w:eastAsia="Times New Roman"/>
          <w:color w:val="222222"/>
          <w:szCs w:val="24"/>
          <w:shd w:val="clear" w:color="auto" w:fill="FFFFFF"/>
        </w:rPr>
        <w:t xml:space="preserve">και μόνο, </w:t>
      </w:r>
      <w:r>
        <w:rPr>
          <w:rFonts w:eastAsia="Times New Roman"/>
          <w:color w:val="222222"/>
          <w:szCs w:val="24"/>
          <w:shd w:val="clear" w:color="auto" w:fill="FFFFFF"/>
        </w:rPr>
        <w:t xml:space="preserve">περιορισμένη </w:t>
      </w:r>
      <w:proofErr w:type="spellStart"/>
      <w:r>
        <w:rPr>
          <w:rFonts w:eastAsia="Times New Roman"/>
          <w:color w:val="222222"/>
          <w:szCs w:val="24"/>
          <w:shd w:val="clear" w:color="auto" w:fill="FFFFFF"/>
        </w:rPr>
        <w:t>προνοιακή</w:t>
      </w:r>
      <w:proofErr w:type="spellEnd"/>
      <w:r>
        <w:rPr>
          <w:rFonts w:eastAsia="Times New Roman"/>
          <w:color w:val="222222"/>
          <w:szCs w:val="24"/>
          <w:shd w:val="clear" w:color="auto" w:fill="FFFFFF"/>
        </w:rPr>
        <w:t xml:space="preserve"> αρωγή. Είμαστε εμείς που νομοθετήσαμε και δημιουργήσαμε τις δομές ένταξης, τη «Βοήθεια στο </w:t>
      </w:r>
      <w:r>
        <w:rPr>
          <w:rFonts w:eastAsia="Times New Roman"/>
          <w:color w:val="222222"/>
          <w:szCs w:val="24"/>
          <w:shd w:val="clear" w:color="auto" w:fill="FFFFFF"/>
        </w:rPr>
        <w:t>Σπίτι</w:t>
      </w:r>
      <w:r>
        <w:rPr>
          <w:rFonts w:eastAsia="Times New Roman"/>
          <w:color w:val="222222"/>
          <w:szCs w:val="24"/>
          <w:shd w:val="clear" w:color="auto" w:fill="FFFFFF"/>
        </w:rPr>
        <w:t xml:space="preserve">», το </w:t>
      </w:r>
      <w:r>
        <w:rPr>
          <w:rFonts w:eastAsia="Times New Roman"/>
          <w:color w:val="222222"/>
          <w:szCs w:val="24"/>
          <w:shd w:val="clear" w:color="auto" w:fill="FFFFFF"/>
        </w:rPr>
        <w:t>εθνικό σ</w:t>
      </w:r>
      <w:r>
        <w:rPr>
          <w:rFonts w:eastAsia="Times New Roman"/>
          <w:color w:val="222222"/>
          <w:szCs w:val="24"/>
          <w:shd w:val="clear" w:color="auto" w:fill="FFFFFF"/>
        </w:rPr>
        <w:t>ύστημα κοινωνικής φροντίδας</w:t>
      </w:r>
      <w:r>
        <w:rPr>
          <w:rFonts w:eastAsia="Times New Roman"/>
          <w:color w:val="222222"/>
          <w:szCs w:val="24"/>
          <w:shd w:val="clear" w:color="auto" w:fill="FFFFFF"/>
        </w:rPr>
        <w:t>, την πρόσβαση των ανάπηρων στην απασχόληση με συγκεκριμένα ποσοστά επί των προσλήψεων και στην εκπαίδευση, αλλά και στην οικονομική στήριξή τους για την κατ</w:t>
      </w:r>
      <w:r>
        <w:rPr>
          <w:rFonts w:eastAsia="Times New Roman"/>
          <w:color w:val="222222"/>
          <w:szCs w:val="24"/>
          <w:shd w:val="clear" w:color="auto" w:fill="FFFFFF"/>
        </w:rPr>
        <w:t xml:space="preserve">’ αρχάς </w:t>
      </w:r>
      <w:r>
        <w:rPr>
          <w:rFonts w:eastAsia="Times New Roman"/>
          <w:color w:val="222222"/>
          <w:szCs w:val="24"/>
          <w:shd w:val="clear" w:color="auto" w:fill="FFFFFF"/>
        </w:rPr>
        <w:t>κάλυψη των αυξημένων αναγκών τους. Και βέβαια το Ελάχιστο Εγγυημ</w:t>
      </w:r>
      <w:r>
        <w:rPr>
          <w:rFonts w:eastAsia="Times New Roman"/>
          <w:color w:val="222222"/>
          <w:szCs w:val="24"/>
          <w:shd w:val="clear" w:color="auto" w:fill="FFFFFF"/>
        </w:rPr>
        <w:t>ένο Εισόδημα δεν είναι πολιτική της Νέας Δημοκρατίας, αλλά έχει σφραγίδα ΠΑΣΟΚ. Ό,τι και να κάνετε, δεν μπορείτε να οικειοποιηθείτε τις πολιτικές μας.</w:t>
      </w:r>
    </w:p>
    <w:p w14:paraId="02B3D464" w14:textId="77777777" w:rsidR="008168EC" w:rsidRDefault="00DB43B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Δημοκρατικής Συμπαράταξης)</w:t>
      </w:r>
    </w:p>
    <w:p w14:paraId="02B3D465" w14:textId="77777777" w:rsidR="008168EC" w:rsidRDefault="00DB43BE">
      <w:pPr>
        <w:spacing w:line="600" w:lineRule="auto"/>
        <w:jc w:val="both"/>
        <w:rPr>
          <w:rFonts w:eastAsia="Times New Roman"/>
          <w:szCs w:val="24"/>
        </w:rPr>
      </w:pPr>
      <w:r>
        <w:rPr>
          <w:rFonts w:eastAsia="Times New Roman"/>
          <w:szCs w:val="24"/>
        </w:rPr>
        <w:lastRenderedPageBreak/>
        <w:t xml:space="preserve">Και μάλιστα, τι έπραττε τότε η Νέα </w:t>
      </w:r>
      <w:r>
        <w:rPr>
          <w:rFonts w:eastAsia="Times New Roman"/>
          <w:szCs w:val="24"/>
        </w:rPr>
        <w:t>Δημοκρατία; Αντιτάχθηκε σθεναρά στη δημιουργία του κοινωνικού κράτους. Όταν μιλάμε εμείς για κοινωνικό κράτος εννοούμε σταθερές και μόνιμες πολιτικές υποδομές και μέτρα. Δεν αποτελούν στοιχείο ενός σύγχρονου κοινωνικού κράτους τα προσωρινά επιδόματα του ΣΥ</w:t>
      </w:r>
      <w:r>
        <w:rPr>
          <w:rFonts w:eastAsia="Times New Roman"/>
          <w:szCs w:val="24"/>
        </w:rPr>
        <w:t>ΡΙΖΑ, που δεν ξέρω σε τι διαφέρουν από τη λογική της φιλανθρωπίας της Νέας Δημοκρατίας.</w:t>
      </w:r>
    </w:p>
    <w:p w14:paraId="02B3D466" w14:textId="77777777" w:rsidR="008168EC" w:rsidRDefault="00DB43BE">
      <w:pPr>
        <w:spacing w:line="600" w:lineRule="auto"/>
        <w:ind w:firstLine="720"/>
        <w:jc w:val="both"/>
        <w:rPr>
          <w:rFonts w:eastAsia="Times New Roman"/>
          <w:szCs w:val="24"/>
        </w:rPr>
      </w:pPr>
      <w:r>
        <w:rPr>
          <w:rFonts w:eastAsia="Times New Roman"/>
          <w:szCs w:val="24"/>
        </w:rPr>
        <w:t>Ε</w:t>
      </w:r>
      <w:r>
        <w:rPr>
          <w:rFonts w:eastAsia="Times New Roman"/>
          <w:szCs w:val="24"/>
        </w:rPr>
        <w:t>πίσης, μην μας κουνάτε το δ</w:t>
      </w:r>
      <w:r w:rsidRPr="009B0B83">
        <w:rPr>
          <w:rFonts w:eastAsia="Times New Roman"/>
          <w:szCs w:val="24"/>
        </w:rPr>
        <w:t xml:space="preserve">άχτυλο για την αύξηση του ποσοστού των προσλήψεων των ατόμων με αναπηρία όταν δεν </w:t>
      </w:r>
      <w:r>
        <w:rPr>
          <w:rFonts w:eastAsia="Times New Roman"/>
          <w:szCs w:val="24"/>
        </w:rPr>
        <w:t>το τηρείτε. Οι ίδιοι οι Υπουργοί σας στο</w:t>
      </w:r>
      <w:r w:rsidRPr="009B0B83">
        <w:rPr>
          <w:rFonts w:eastAsia="Times New Roman"/>
          <w:szCs w:val="24"/>
        </w:rPr>
        <w:t xml:space="preserve"> Υπουργείο Υγείας </w:t>
      </w:r>
      <w:r w:rsidRPr="009B0B83">
        <w:rPr>
          <w:rFonts w:eastAsia="Times New Roman"/>
          <w:szCs w:val="24"/>
        </w:rPr>
        <w:t xml:space="preserve">έβγαλαν πρόσκληση για προσλήψεις και </w:t>
      </w:r>
      <w:r>
        <w:rPr>
          <w:rFonts w:eastAsia="Times New Roman"/>
          <w:szCs w:val="24"/>
        </w:rPr>
        <w:t>εξαίρεσαν</w:t>
      </w:r>
      <w:r w:rsidRPr="009B0B83">
        <w:rPr>
          <w:rFonts w:eastAsia="Times New Roman"/>
          <w:szCs w:val="24"/>
        </w:rPr>
        <w:t xml:space="preserve"> τα άτομα με αναπηρία καταργώντας </w:t>
      </w:r>
      <w:r>
        <w:rPr>
          <w:rFonts w:eastAsia="Times New Roman"/>
          <w:szCs w:val="24"/>
        </w:rPr>
        <w:t>σ</w:t>
      </w:r>
      <w:r w:rsidRPr="009B0B83">
        <w:rPr>
          <w:rFonts w:eastAsia="Times New Roman"/>
          <w:szCs w:val="24"/>
        </w:rPr>
        <w:t>την πραγματικότητα στην πράξη το</w:t>
      </w:r>
      <w:r>
        <w:rPr>
          <w:rFonts w:eastAsia="Times New Roman"/>
          <w:szCs w:val="24"/>
        </w:rPr>
        <w:t>ν</w:t>
      </w:r>
      <w:r w:rsidRPr="009B0B83">
        <w:rPr>
          <w:rFonts w:eastAsia="Times New Roman"/>
          <w:szCs w:val="24"/>
        </w:rPr>
        <w:t xml:space="preserve"> </w:t>
      </w:r>
      <w:r>
        <w:rPr>
          <w:rFonts w:eastAsia="Times New Roman"/>
          <w:szCs w:val="24"/>
        </w:rPr>
        <w:t>νόμο</w:t>
      </w:r>
      <w:r w:rsidRPr="009B0B83">
        <w:rPr>
          <w:rFonts w:eastAsia="Times New Roman"/>
          <w:szCs w:val="24"/>
        </w:rPr>
        <w:t xml:space="preserve"> που </w:t>
      </w:r>
      <w:r>
        <w:rPr>
          <w:rFonts w:eastAsia="Times New Roman"/>
          <w:szCs w:val="24"/>
        </w:rPr>
        <w:t>εσείς λέτε ότι</w:t>
      </w:r>
      <w:r w:rsidRPr="009B0B83">
        <w:rPr>
          <w:rFonts w:eastAsia="Times New Roman"/>
          <w:szCs w:val="24"/>
        </w:rPr>
        <w:t xml:space="preserve"> ψηφίσατε</w:t>
      </w:r>
      <w:r>
        <w:rPr>
          <w:rFonts w:eastAsia="Times New Roman"/>
          <w:szCs w:val="24"/>
        </w:rPr>
        <w:t>.</w:t>
      </w:r>
    </w:p>
    <w:p w14:paraId="02B3D467" w14:textId="77777777" w:rsidR="008168EC" w:rsidRDefault="00DB43BE">
      <w:pPr>
        <w:spacing w:line="600" w:lineRule="auto"/>
        <w:ind w:firstLine="720"/>
        <w:jc w:val="both"/>
        <w:rPr>
          <w:rFonts w:eastAsia="Times New Roman"/>
          <w:szCs w:val="24"/>
        </w:rPr>
      </w:pPr>
      <w:r>
        <w:rPr>
          <w:rFonts w:eastAsia="Times New Roman"/>
          <w:szCs w:val="24"/>
        </w:rPr>
        <w:t>Λ</w:t>
      </w:r>
      <w:r w:rsidRPr="009B0B83">
        <w:rPr>
          <w:rFonts w:eastAsia="Times New Roman"/>
          <w:szCs w:val="24"/>
        </w:rPr>
        <w:t>οιπόν</w:t>
      </w:r>
      <w:r>
        <w:rPr>
          <w:rFonts w:eastAsia="Times New Roman"/>
          <w:szCs w:val="24"/>
        </w:rPr>
        <w:t>,</w:t>
      </w:r>
      <w:r w:rsidRPr="009B0B83">
        <w:rPr>
          <w:rFonts w:eastAsia="Times New Roman"/>
          <w:szCs w:val="24"/>
        </w:rPr>
        <w:t xml:space="preserve"> αν θέλουμε πραγματικά την ισότιμη ένταξη των ατόμων με αναπηρία</w:t>
      </w:r>
      <w:r>
        <w:rPr>
          <w:rFonts w:eastAsia="Times New Roman"/>
          <w:szCs w:val="24"/>
        </w:rPr>
        <w:t>,</w:t>
      </w:r>
      <w:r w:rsidRPr="009B0B83">
        <w:rPr>
          <w:rFonts w:eastAsia="Times New Roman"/>
          <w:szCs w:val="24"/>
        </w:rPr>
        <w:t xml:space="preserve"> είναι </w:t>
      </w:r>
      <w:r>
        <w:rPr>
          <w:rFonts w:eastAsia="Times New Roman"/>
          <w:szCs w:val="24"/>
        </w:rPr>
        <w:t>ώρα</w:t>
      </w:r>
      <w:r w:rsidRPr="009B0B83">
        <w:rPr>
          <w:rFonts w:eastAsia="Times New Roman"/>
          <w:szCs w:val="24"/>
        </w:rPr>
        <w:t xml:space="preserve"> να συμφωνήσουμε για την ανάγκη ενός σύγχρονου κοινωνικού κράτους με τις απαραίτητες θετικές διακρίσεις που τους διασφαλίζουν</w:t>
      </w:r>
      <w:r>
        <w:rPr>
          <w:rFonts w:eastAsia="Times New Roman"/>
          <w:szCs w:val="24"/>
        </w:rPr>
        <w:t>.</w:t>
      </w:r>
      <w:r w:rsidRPr="009B0B83">
        <w:rPr>
          <w:rFonts w:eastAsia="Times New Roman"/>
          <w:szCs w:val="24"/>
        </w:rPr>
        <w:t xml:space="preserve"> </w:t>
      </w:r>
    </w:p>
    <w:p w14:paraId="02B3D468" w14:textId="77777777" w:rsidR="008168EC" w:rsidRDefault="00DB43BE">
      <w:pPr>
        <w:spacing w:line="600" w:lineRule="auto"/>
        <w:ind w:firstLine="720"/>
        <w:jc w:val="both"/>
        <w:rPr>
          <w:rFonts w:eastAsia="Times New Roman"/>
          <w:szCs w:val="24"/>
        </w:rPr>
      </w:pPr>
      <w:r w:rsidRPr="009B0B83">
        <w:rPr>
          <w:rFonts w:eastAsia="Times New Roman"/>
          <w:szCs w:val="24"/>
        </w:rPr>
        <w:lastRenderedPageBreak/>
        <w:t xml:space="preserve">Καταθέτω </w:t>
      </w:r>
      <w:r>
        <w:rPr>
          <w:rFonts w:eastAsia="Times New Roman"/>
          <w:szCs w:val="24"/>
        </w:rPr>
        <w:t>γι’</w:t>
      </w:r>
      <w:r w:rsidRPr="009B0B83">
        <w:rPr>
          <w:rFonts w:eastAsia="Times New Roman"/>
          <w:szCs w:val="24"/>
        </w:rPr>
        <w:t xml:space="preserve"> αυτό το σχετικό απόσπασμα από την πρόσφατη </w:t>
      </w:r>
      <w:r>
        <w:rPr>
          <w:rFonts w:eastAsia="Times New Roman"/>
          <w:szCs w:val="24"/>
        </w:rPr>
        <w:t>π</w:t>
      </w:r>
      <w:r w:rsidRPr="009B0B83">
        <w:rPr>
          <w:rFonts w:eastAsia="Times New Roman"/>
          <w:szCs w:val="24"/>
        </w:rPr>
        <w:t xml:space="preserve">ρόταση νόμου που έφερε στη Βουλή </w:t>
      </w:r>
      <w:r>
        <w:rPr>
          <w:rFonts w:eastAsia="Times New Roman"/>
          <w:szCs w:val="24"/>
        </w:rPr>
        <w:t>η</w:t>
      </w:r>
      <w:r w:rsidRPr="009B0B83">
        <w:rPr>
          <w:rFonts w:eastAsia="Times New Roman"/>
          <w:szCs w:val="24"/>
        </w:rPr>
        <w:t xml:space="preserve"> Κοινοβουλευτική Ομάδα του Κινήματος </w:t>
      </w:r>
      <w:r w:rsidRPr="009B0B83">
        <w:rPr>
          <w:rFonts w:eastAsia="Times New Roman"/>
          <w:szCs w:val="24"/>
        </w:rPr>
        <w:t xml:space="preserve">Αλλαγής </w:t>
      </w:r>
      <w:r>
        <w:rPr>
          <w:rFonts w:eastAsia="Times New Roman"/>
          <w:szCs w:val="24"/>
        </w:rPr>
        <w:t>κ</w:t>
      </w:r>
      <w:r w:rsidRPr="009B0B83">
        <w:rPr>
          <w:rFonts w:eastAsia="Times New Roman"/>
          <w:szCs w:val="24"/>
        </w:rPr>
        <w:t>αι ελπίζω κάποια στιγμή να αφήσετε όλη αυτή την αηδιαστική συζήτηση και να τ</w:t>
      </w:r>
      <w:r>
        <w:rPr>
          <w:rFonts w:eastAsia="Times New Roman"/>
          <w:szCs w:val="24"/>
        </w:rPr>
        <w:t>α</w:t>
      </w:r>
      <w:r w:rsidRPr="009B0B83">
        <w:rPr>
          <w:rFonts w:eastAsia="Times New Roman"/>
          <w:szCs w:val="24"/>
        </w:rPr>
        <w:t xml:space="preserve"> ξεφυλλίσετε</w:t>
      </w:r>
      <w:r>
        <w:rPr>
          <w:rFonts w:eastAsia="Times New Roman"/>
          <w:szCs w:val="24"/>
        </w:rPr>
        <w:t>,</w:t>
      </w:r>
      <w:r w:rsidRPr="009B0B83">
        <w:rPr>
          <w:rFonts w:eastAsia="Times New Roman"/>
          <w:szCs w:val="24"/>
        </w:rPr>
        <w:t xml:space="preserve"> μήπως πάρετε κα</w:t>
      </w:r>
      <w:r>
        <w:rPr>
          <w:rFonts w:eastAsia="Times New Roman"/>
          <w:szCs w:val="24"/>
        </w:rPr>
        <w:t>μ</w:t>
      </w:r>
      <w:r w:rsidRPr="009B0B83">
        <w:rPr>
          <w:rFonts w:eastAsia="Times New Roman"/>
          <w:szCs w:val="24"/>
        </w:rPr>
        <w:t>μία ιδέα και μας αντιγράψετε πάλι</w:t>
      </w:r>
      <w:r>
        <w:rPr>
          <w:rFonts w:eastAsia="Times New Roman"/>
          <w:szCs w:val="24"/>
        </w:rPr>
        <w:t>,</w:t>
      </w:r>
      <w:r w:rsidRPr="009B0B83">
        <w:rPr>
          <w:rFonts w:eastAsia="Times New Roman"/>
          <w:szCs w:val="24"/>
        </w:rPr>
        <w:t xml:space="preserve"> αλλά τουλάχιστον </w:t>
      </w:r>
      <w:r>
        <w:rPr>
          <w:rFonts w:eastAsia="Times New Roman"/>
          <w:szCs w:val="24"/>
        </w:rPr>
        <w:t>ας έχουμε</w:t>
      </w:r>
      <w:r w:rsidRPr="009B0B83">
        <w:rPr>
          <w:rFonts w:eastAsia="Times New Roman"/>
          <w:szCs w:val="24"/>
        </w:rPr>
        <w:t xml:space="preserve"> αποτέλεσμα</w:t>
      </w:r>
      <w:r>
        <w:rPr>
          <w:rFonts w:eastAsia="Times New Roman"/>
          <w:szCs w:val="24"/>
        </w:rPr>
        <w:t>.</w:t>
      </w:r>
    </w:p>
    <w:p w14:paraId="02B3D469" w14:textId="77777777" w:rsidR="008168EC" w:rsidRDefault="00DB43BE">
      <w:pPr>
        <w:spacing w:line="600" w:lineRule="auto"/>
        <w:ind w:firstLine="720"/>
        <w:jc w:val="both"/>
        <w:rPr>
          <w:rFonts w:eastAsia="Times New Roman"/>
          <w:szCs w:val="24"/>
        </w:rPr>
      </w:pPr>
      <w:r w:rsidRPr="009B0B83">
        <w:rPr>
          <w:rFonts w:eastAsia="Times New Roman"/>
          <w:szCs w:val="24"/>
        </w:rPr>
        <w:t xml:space="preserve">(Στο σημείο αυτό </w:t>
      </w:r>
      <w:r>
        <w:rPr>
          <w:rFonts w:eastAsia="Times New Roman"/>
          <w:szCs w:val="24"/>
        </w:rPr>
        <w:t xml:space="preserve">η Πρόεδρος της Δημοκρατικής Συμπαράταξης </w:t>
      </w:r>
      <w:r>
        <w:rPr>
          <w:rFonts w:eastAsia="Times New Roman"/>
          <w:szCs w:val="24"/>
        </w:rPr>
        <w:t>κ</w:t>
      </w:r>
      <w:r>
        <w:rPr>
          <w:rFonts w:eastAsia="Times New Roman"/>
          <w:szCs w:val="24"/>
        </w:rPr>
        <w:t>.</w:t>
      </w:r>
      <w:r w:rsidRPr="009B0B83">
        <w:rPr>
          <w:rFonts w:eastAsia="Times New Roman"/>
          <w:szCs w:val="24"/>
        </w:rPr>
        <w:t xml:space="preserve"> Φωτει</w:t>
      </w:r>
      <w:r w:rsidRPr="009B0B83">
        <w:rPr>
          <w:rFonts w:eastAsia="Times New Roman"/>
          <w:szCs w:val="24"/>
        </w:rPr>
        <w:t>νή</w:t>
      </w:r>
      <w:r>
        <w:rPr>
          <w:rFonts w:eastAsia="Times New Roman"/>
          <w:szCs w:val="24"/>
        </w:rPr>
        <w:t xml:space="preserve"> (Φώφη)</w:t>
      </w:r>
      <w:r w:rsidRPr="009B0B83">
        <w:rPr>
          <w:rFonts w:eastAsia="Times New Roman"/>
          <w:szCs w:val="24"/>
        </w:rPr>
        <w:t xml:space="preserve"> Γεννηματά</w:t>
      </w:r>
      <w:r>
        <w:rPr>
          <w:rFonts w:eastAsia="Times New Roman"/>
          <w:szCs w:val="24"/>
        </w:rPr>
        <w:t xml:space="preserve"> </w:t>
      </w:r>
      <w:r>
        <w:rPr>
          <w:rFonts w:eastAsia="Times New Roman" w:cs="Times New Roman"/>
          <w:szCs w:val="24"/>
        </w:rPr>
        <w:t xml:space="preserve">καταθέτει για τα Πρακτικά την προαναφερθείσα </w:t>
      </w:r>
      <w:r>
        <w:rPr>
          <w:rFonts w:eastAsia="Times New Roman"/>
          <w:szCs w:val="24"/>
        </w:rPr>
        <w:t>πρόταση νόμου</w:t>
      </w:r>
      <w:r>
        <w:rPr>
          <w:rFonts w:eastAsia="Times New Roman" w:cs="Times New Roman"/>
          <w:szCs w:val="24"/>
        </w:rPr>
        <w:t xml:space="preserve">,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2B3D46A" w14:textId="77777777" w:rsidR="008168EC" w:rsidRDefault="00DB43BE">
      <w:pPr>
        <w:spacing w:line="600" w:lineRule="auto"/>
        <w:ind w:firstLine="720"/>
        <w:jc w:val="both"/>
        <w:rPr>
          <w:rFonts w:eastAsia="Times New Roman"/>
          <w:szCs w:val="24"/>
        </w:rPr>
      </w:pPr>
      <w:r>
        <w:rPr>
          <w:rFonts w:eastAsia="Times New Roman"/>
          <w:szCs w:val="24"/>
        </w:rPr>
        <w:t>Και επειδή έχουμε ευρωεκλογές, ε</w:t>
      </w:r>
      <w:r w:rsidRPr="009B0B83">
        <w:rPr>
          <w:rFonts w:eastAsia="Times New Roman"/>
          <w:szCs w:val="24"/>
        </w:rPr>
        <w:t>μείς έχουμε πρόταση για την Ευρωπαϊκ</w:t>
      </w:r>
      <w:r w:rsidRPr="009B0B83">
        <w:rPr>
          <w:rFonts w:eastAsia="Times New Roman"/>
          <w:szCs w:val="24"/>
        </w:rPr>
        <w:t xml:space="preserve">ή Ατζέντα των </w:t>
      </w:r>
      <w:r>
        <w:rPr>
          <w:rFonts w:eastAsia="Times New Roman"/>
          <w:szCs w:val="24"/>
        </w:rPr>
        <w:t>Α</w:t>
      </w:r>
      <w:r w:rsidRPr="009B0B83">
        <w:rPr>
          <w:rFonts w:eastAsia="Times New Roman"/>
          <w:szCs w:val="24"/>
        </w:rPr>
        <w:t xml:space="preserve">τόμων με </w:t>
      </w:r>
      <w:r>
        <w:rPr>
          <w:rFonts w:eastAsia="Times New Roman"/>
          <w:szCs w:val="24"/>
        </w:rPr>
        <w:t>Αναπηρία 2020</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2030 και ο υποψήφιό</w:t>
      </w:r>
      <w:r w:rsidRPr="009B0B83">
        <w:rPr>
          <w:rFonts w:eastAsia="Times New Roman"/>
          <w:szCs w:val="24"/>
        </w:rPr>
        <w:t>ς</w:t>
      </w:r>
      <w:r>
        <w:rPr>
          <w:rFonts w:eastAsia="Times New Roman"/>
          <w:szCs w:val="24"/>
        </w:rPr>
        <w:t xml:space="preserve"> μας</w:t>
      </w:r>
      <w:r w:rsidRPr="009B0B83">
        <w:rPr>
          <w:rFonts w:eastAsia="Times New Roman"/>
          <w:szCs w:val="24"/>
        </w:rPr>
        <w:t xml:space="preserve"> Ευρωβουλευτής</w:t>
      </w:r>
      <w:r>
        <w:rPr>
          <w:rFonts w:eastAsia="Times New Roman"/>
          <w:szCs w:val="24"/>
        </w:rPr>
        <w:t>,</w:t>
      </w:r>
      <w:r w:rsidRPr="009B0B83">
        <w:rPr>
          <w:rFonts w:eastAsia="Times New Roman"/>
          <w:szCs w:val="24"/>
        </w:rPr>
        <w:t xml:space="preserve"> </w:t>
      </w:r>
      <w:r>
        <w:rPr>
          <w:rFonts w:eastAsia="Times New Roman"/>
          <w:szCs w:val="24"/>
        </w:rPr>
        <w:t>ο</w:t>
      </w:r>
      <w:r w:rsidRPr="009B0B83">
        <w:rPr>
          <w:rFonts w:eastAsia="Times New Roman"/>
          <w:szCs w:val="24"/>
        </w:rPr>
        <w:t xml:space="preserve"> Γιάννης </w:t>
      </w:r>
      <w:proofErr w:type="spellStart"/>
      <w:r w:rsidRPr="00FD390B">
        <w:rPr>
          <w:rFonts w:eastAsia="Times New Roman" w:cs="Times New Roman"/>
          <w:bCs/>
          <w:szCs w:val="24"/>
        </w:rPr>
        <w:t>Βαρδακαστάνης</w:t>
      </w:r>
      <w:proofErr w:type="spellEnd"/>
      <w:r>
        <w:rPr>
          <w:rFonts w:eastAsia="Times New Roman" w:cs="Times New Roman"/>
          <w:bCs/>
          <w:szCs w:val="24"/>
        </w:rPr>
        <w:t>,</w:t>
      </w:r>
      <w:r w:rsidRPr="006C4476">
        <w:rPr>
          <w:rFonts w:eastAsia="Times New Roman" w:cs="Times New Roman"/>
          <w:bCs/>
          <w:szCs w:val="24"/>
        </w:rPr>
        <w:t xml:space="preserve"> </w:t>
      </w:r>
      <w:r w:rsidRPr="009B0B83">
        <w:rPr>
          <w:rFonts w:eastAsia="Times New Roman"/>
          <w:szCs w:val="24"/>
        </w:rPr>
        <w:t xml:space="preserve">είναι ο εισηγητής για το θέμα στην </w:t>
      </w:r>
      <w:r w:rsidRPr="009B0B83">
        <w:rPr>
          <w:rFonts w:eastAsia="Times New Roman"/>
          <w:szCs w:val="24"/>
        </w:rPr>
        <w:lastRenderedPageBreak/>
        <w:t>Ευρωπαϊκή Οικονομική και Κοινωνική Επιτροπή</w:t>
      </w:r>
      <w:r>
        <w:rPr>
          <w:rFonts w:eastAsia="Times New Roman"/>
          <w:szCs w:val="24"/>
        </w:rPr>
        <w:t>.</w:t>
      </w:r>
      <w:r w:rsidRPr="009B0B83">
        <w:rPr>
          <w:rFonts w:eastAsia="Times New Roman"/>
          <w:szCs w:val="24"/>
        </w:rPr>
        <w:t xml:space="preserve"> </w:t>
      </w:r>
      <w:r>
        <w:rPr>
          <w:rFonts w:eastAsia="Times New Roman"/>
          <w:szCs w:val="24"/>
        </w:rPr>
        <w:t>Εσείς μέσα σε όλα αυτά δεν μας είπατε απολύτως τίποτα για τα άτομα με α</w:t>
      </w:r>
      <w:r>
        <w:rPr>
          <w:rFonts w:eastAsia="Times New Roman"/>
          <w:szCs w:val="24"/>
        </w:rPr>
        <w:t>ναπηρία και το τι σκέφτεστε.</w:t>
      </w:r>
    </w:p>
    <w:p w14:paraId="02B3D46B" w14:textId="77777777" w:rsidR="008168EC" w:rsidRDefault="00DB43BE">
      <w:pPr>
        <w:spacing w:line="600" w:lineRule="auto"/>
        <w:ind w:firstLine="720"/>
        <w:jc w:val="center"/>
        <w:rPr>
          <w:rFonts w:eastAsia="Times New Roman"/>
          <w:szCs w:val="24"/>
        </w:rPr>
      </w:pPr>
      <w:r>
        <w:rPr>
          <w:rFonts w:eastAsia="Times New Roman" w:cs="Times New Roman"/>
          <w:szCs w:val="24"/>
        </w:rPr>
        <w:t>(Χειροκροτήματα από την πτέρυγα της Δημοκρατικής Συμπαράταξης)</w:t>
      </w:r>
    </w:p>
    <w:p w14:paraId="02B3D46C" w14:textId="77777777" w:rsidR="008168EC" w:rsidRDefault="00DB43BE">
      <w:pPr>
        <w:spacing w:line="600" w:lineRule="auto"/>
        <w:ind w:firstLine="720"/>
        <w:jc w:val="both"/>
        <w:rPr>
          <w:rFonts w:eastAsia="Times New Roman"/>
          <w:szCs w:val="24"/>
        </w:rPr>
      </w:pPr>
      <w:r>
        <w:rPr>
          <w:rFonts w:eastAsia="Times New Roman"/>
          <w:szCs w:val="24"/>
        </w:rPr>
        <w:t>Κυρίες και κύριοι Βουλευτές, η Κ</w:t>
      </w:r>
      <w:r w:rsidRPr="009B0B83">
        <w:rPr>
          <w:rFonts w:eastAsia="Times New Roman"/>
          <w:szCs w:val="24"/>
        </w:rPr>
        <w:t xml:space="preserve">υβέρνηση του ΣΥΡΙΖΑ </w:t>
      </w:r>
      <w:r>
        <w:rPr>
          <w:rFonts w:eastAsia="Times New Roman"/>
          <w:szCs w:val="24"/>
        </w:rPr>
        <w:t xml:space="preserve">φεύγει. Πιστεύω, όμως, ακράδαντα ότι το τιμόνι της χώρας δεν μπορεί να συνεχίσει να πηγαίνει δεξιά, </w:t>
      </w:r>
      <w:r w:rsidRPr="009B0B83">
        <w:rPr>
          <w:rFonts w:eastAsia="Times New Roman"/>
          <w:szCs w:val="24"/>
        </w:rPr>
        <w:t xml:space="preserve">δεν χρειαζόμαστε </w:t>
      </w:r>
      <w:r>
        <w:rPr>
          <w:rFonts w:eastAsia="Times New Roman"/>
          <w:szCs w:val="24"/>
        </w:rPr>
        <w:t>«</w:t>
      </w:r>
      <w:r w:rsidRPr="009B0B83">
        <w:rPr>
          <w:rFonts w:eastAsia="Times New Roman"/>
          <w:szCs w:val="24"/>
        </w:rPr>
        <w:t>ρετρό</w:t>
      </w:r>
      <w:r>
        <w:rPr>
          <w:rFonts w:eastAsia="Times New Roman"/>
          <w:szCs w:val="24"/>
        </w:rPr>
        <w:t>»</w:t>
      </w:r>
      <w:r w:rsidRPr="009B0B83">
        <w:rPr>
          <w:rFonts w:eastAsia="Times New Roman"/>
          <w:szCs w:val="24"/>
        </w:rPr>
        <w:t xml:space="preserve"> </w:t>
      </w:r>
      <w:r>
        <w:rPr>
          <w:rFonts w:eastAsia="Times New Roman"/>
          <w:szCs w:val="24"/>
        </w:rPr>
        <w:t>κυβερνήσεις</w:t>
      </w:r>
      <w:r w:rsidRPr="009B0B83">
        <w:rPr>
          <w:rFonts w:eastAsia="Times New Roman"/>
          <w:szCs w:val="24"/>
        </w:rPr>
        <w:t xml:space="preserve"> και επιστροφή στο χθες</w:t>
      </w:r>
      <w:r>
        <w:rPr>
          <w:rFonts w:eastAsia="Times New Roman"/>
          <w:szCs w:val="24"/>
        </w:rPr>
        <w:t>. Και αυτό είναι και το μήνυμα που έρχεται και από τις εκλογές που γίνονται στην υπόλοιπη Ευρώπη και στην Ισπανία και στη Φιλανδία. Αρκετά πια με τις πολιτικές</w:t>
      </w:r>
      <w:r w:rsidRPr="009B0B83">
        <w:rPr>
          <w:rFonts w:eastAsia="Times New Roman"/>
          <w:szCs w:val="24"/>
        </w:rPr>
        <w:t xml:space="preserve"> της </w:t>
      </w:r>
      <w:r>
        <w:rPr>
          <w:rFonts w:eastAsia="Times New Roman"/>
          <w:szCs w:val="24"/>
        </w:rPr>
        <w:t>δ</w:t>
      </w:r>
      <w:r w:rsidRPr="009B0B83">
        <w:rPr>
          <w:rFonts w:eastAsia="Times New Roman"/>
          <w:szCs w:val="24"/>
        </w:rPr>
        <w:t>εξιάς που οδήγησαν την Ευρώπη στ</w:t>
      </w:r>
      <w:r w:rsidRPr="009B0B83">
        <w:rPr>
          <w:rFonts w:eastAsia="Times New Roman"/>
          <w:szCs w:val="24"/>
        </w:rPr>
        <w:t>ην κρίση και άνοιξαν το</w:t>
      </w:r>
      <w:r>
        <w:rPr>
          <w:rFonts w:eastAsia="Times New Roman"/>
          <w:szCs w:val="24"/>
        </w:rPr>
        <w:t>ν</w:t>
      </w:r>
      <w:r w:rsidRPr="009B0B83">
        <w:rPr>
          <w:rFonts w:eastAsia="Times New Roman"/>
          <w:szCs w:val="24"/>
        </w:rPr>
        <w:t xml:space="preserve"> δρόμο για την ακροδεξιά και τον εθνικισμό</w:t>
      </w:r>
      <w:r>
        <w:rPr>
          <w:rFonts w:eastAsia="Times New Roman"/>
          <w:szCs w:val="24"/>
        </w:rPr>
        <w:t>.</w:t>
      </w:r>
    </w:p>
    <w:p w14:paraId="02B3D46D" w14:textId="77777777" w:rsidR="008168EC" w:rsidRDefault="00DB43BE">
      <w:pPr>
        <w:spacing w:line="600" w:lineRule="auto"/>
        <w:ind w:firstLine="720"/>
        <w:jc w:val="both"/>
        <w:rPr>
          <w:rFonts w:eastAsia="Times New Roman"/>
          <w:szCs w:val="24"/>
        </w:rPr>
      </w:pPr>
      <w:r>
        <w:rPr>
          <w:rFonts w:eastAsia="Times New Roman"/>
          <w:szCs w:val="24"/>
        </w:rPr>
        <w:lastRenderedPageBreak/>
        <w:t>Κ</w:t>
      </w:r>
      <w:r w:rsidRPr="009B0B83">
        <w:rPr>
          <w:rFonts w:eastAsia="Times New Roman"/>
          <w:szCs w:val="24"/>
        </w:rPr>
        <w:t>αι για να συνεννοηθούμε και με τους δύο δήθεν μονομάχους</w:t>
      </w:r>
      <w:r>
        <w:rPr>
          <w:rFonts w:eastAsia="Times New Roman"/>
          <w:szCs w:val="24"/>
        </w:rPr>
        <w:t>,</w:t>
      </w:r>
      <w:r w:rsidRPr="009B0B83">
        <w:rPr>
          <w:rFonts w:eastAsia="Times New Roman"/>
          <w:szCs w:val="24"/>
        </w:rPr>
        <w:t xml:space="preserve"> κάθε ψήφος στη Νέα Δημοκρατία είναι ψήφο</w:t>
      </w:r>
      <w:r>
        <w:rPr>
          <w:rFonts w:eastAsia="Times New Roman"/>
          <w:szCs w:val="24"/>
        </w:rPr>
        <w:t>ς</w:t>
      </w:r>
      <w:r w:rsidRPr="009B0B83">
        <w:rPr>
          <w:rFonts w:eastAsia="Times New Roman"/>
          <w:szCs w:val="24"/>
        </w:rPr>
        <w:t xml:space="preserve"> στον </w:t>
      </w:r>
      <w:r>
        <w:rPr>
          <w:rFonts w:eastAsia="Times New Roman"/>
          <w:szCs w:val="24"/>
        </w:rPr>
        <w:t>κ.</w:t>
      </w:r>
      <w:r w:rsidRPr="009B0B83">
        <w:rPr>
          <w:rFonts w:eastAsia="Times New Roman"/>
          <w:szCs w:val="24"/>
        </w:rPr>
        <w:t xml:space="preserve"> </w:t>
      </w:r>
      <w:r>
        <w:rPr>
          <w:rFonts w:eastAsia="Times New Roman"/>
          <w:szCs w:val="24"/>
        </w:rPr>
        <w:t>Βέμπερ στις ευρωεκλογές,</w:t>
      </w:r>
      <w:r w:rsidRPr="009B0B83">
        <w:rPr>
          <w:rFonts w:eastAsia="Times New Roman"/>
          <w:szCs w:val="24"/>
        </w:rPr>
        <w:t xml:space="preserve"> είναι ψήφος στις π</w:t>
      </w:r>
      <w:r>
        <w:rPr>
          <w:rFonts w:eastAsia="Times New Roman"/>
          <w:szCs w:val="24"/>
        </w:rPr>
        <w:t xml:space="preserve">ολιτικές της διαρκούς λιτότητας, </w:t>
      </w:r>
      <w:r w:rsidRPr="009B0B83">
        <w:rPr>
          <w:rFonts w:eastAsia="Times New Roman"/>
          <w:szCs w:val="24"/>
        </w:rPr>
        <w:t>στη</w:t>
      </w:r>
      <w:r w:rsidRPr="009B0B83">
        <w:rPr>
          <w:rFonts w:eastAsia="Times New Roman"/>
          <w:szCs w:val="24"/>
        </w:rPr>
        <w:t xml:space="preserve">ν </w:t>
      </w:r>
      <w:r>
        <w:rPr>
          <w:rFonts w:eastAsia="Times New Roman"/>
          <w:szCs w:val="24"/>
        </w:rPr>
        <w:t>ακραία συντήρηση και τ</w:t>
      </w:r>
      <w:r w:rsidRPr="009B0B83">
        <w:rPr>
          <w:rFonts w:eastAsia="Times New Roman"/>
          <w:szCs w:val="24"/>
        </w:rPr>
        <w:t>η διάλυση του κοινωνικού κράτους απλά και καθαρά</w:t>
      </w:r>
      <w:r>
        <w:rPr>
          <w:rFonts w:eastAsia="Times New Roman"/>
          <w:szCs w:val="24"/>
        </w:rPr>
        <w:t>.</w:t>
      </w:r>
      <w:r w:rsidRPr="009B0B83">
        <w:rPr>
          <w:rFonts w:eastAsia="Times New Roman"/>
          <w:szCs w:val="24"/>
        </w:rPr>
        <w:t xml:space="preserve"> </w:t>
      </w:r>
      <w:r>
        <w:rPr>
          <w:rFonts w:eastAsia="Times New Roman"/>
          <w:szCs w:val="24"/>
        </w:rPr>
        <w:t>Α</w:t>
      </w:r>
      <w:r w:rsidRPr="009B0B83">
        <w:rPr>
          <w:rFonts w:eastAsia="Times New Roman"/>
          <w:szCs w:val="24"/>
        </w:rPr>
        <w:t xml:space="preserve">υτό σημαίνει ψήφος στη Νέα Δημοκρατία στις </w:t>
      </w:r>
      <w:r>
        <w:rPr>
          <w:rFonts w:eastAsia="Times New Roman"/>
          <w:szCs w:val="24"/>
        </w:rPr>
        <w:t>ευρωεκλογές.</w:t>
      </w:r>
    </w:p>
    <w:p w14:paraId="02B3D46E" w14:textId="77777777" w:rsidR="008168EC" w:rsidRDefault="00DB43BE">
      <w:pPr>
        <w:spacing w:line="600" w:lineRule="auto"/>
        <w:ind w:firstLine="720"/>
        <w:jc w:val="both"/>
        <w:rPr>
          <w:rFonts w:eastAsia="Times New Roman"/>
          <w:szCs w:val="24"/>
        </w:rPr>
      </w:pPr>
      <w:r>
        <w:rPr>
          <w:rFonts w:eastAsia="Times New Roman"/>
          <w:szCs w:val="24"/>
        </w:rPr>
        <w:t>Α</w:t>
      </w:r>
      <w:r w:rsidRPr="009B0B83">
        <w:rPr>
          <w:rFonts w:eastAsia="Times New Roman"/>
          <w:szCs w:val="24"/>
        </w:rPr>
        <w:t>ρκ</w:t>
      </w:r>
      <w:r>
        <w:rPr>
          <w:rFonts w:eastAsia="Times New Roman"/>
          <w:szCs w:val="24"/>
        </w:rPr>
        <w:t xml:space="preserve">ετά, όμως, και με τον λαϊκισμό, </w:t>
      </w:r>
      <w:r w:rsidRPr="009B0B83">
        <w:rPr>
          <w:rFonts w:eastAsia="Times New Roman"/>
          <w:szCs w:val="24"/>
        </w:rPr>
        <w:t xml:space="preserve">με εκείνους που στα λόγια κηρύσσουν την </w:t>
      </w:r>
      <w:r>
        <w:rPr>
          <w:rFonts w:eastAsia="Times New Roman"/>
          <w:szCs w:val="24"/>
        </w:rPr>
        <w:t>ε</w:t>
      </w:r>
      <w:r w:rsidRPr="009B0B83">
        <w:rPr>
          <w:rFonts w:eastAsia="Times New Roman"/>
          <w:szCs w:val="24"/>
        </w:rPr>
        <w:t xml:space="preserve">πανάσταση και στην πράξη γίνονται </w:t>
      </w:r>
      <w:proofErr w:type="spellStart"/>
      <w:r w:rsidRPr="009B0B83">
        <w:rPr>
          <w:rFonts w:eastAsia="Times New Roman"/>
          <w:szCs w:val="24"/>
        </w:rPr>
        <w:t>ντελιβεράδες</w:t>
      </w:r>
      <w:proofErr w:type="spellEnd"/>
      <w:r w:rsidRPr="009B0B83">
        <w:rPr>
          <w:rFonts w:eastAsia="Times New Roman"/>
          <w:szCs w:val="24"/>
        </w:rPr>
        <w:t xml:space="preserve"> τω</w:t>
      </w:r>
      <w:r w:rsidRPr="009B0B83">
        <w:rPr>
          <w:rFonts w:eastAsia="Times New Roman"/>
          <w:szCs w:val="24"/>
        </w:rPr>
        <w:t xml:space="preserve">ν ισχυρών και συγκυβερνούν τελικά με την </w:t>
      </w:r>
      <w:r>
        <w:rPr>
          <w:rFonts w:eastAsia="Times New Roman"/>
          <w:szCs w:val="24"/>
        </w:rPr>
        <w:t>Α</w:t>
      </w:r>
      <w:r w:rsidRPr="009B0B83">
        <w:rPr>
          <w:rFonts w:eastAsia="Times New Roman"/>
          <w:szCs w:val="24"/>
        </w:rPr>
        <w:t xml:space="preserve">κροδεξιά στον τόπο </w:t>
      </w:r>
      <w:r>
        <w:rPr>
          <w:rFonts w:eastAsia="Times New Roman"/>
          <w:szCs w:val="24"/>
        </w:rPr>
        <w:t>τους, άλλα</w:t>
      </w:r>
      <w:r w:rsidRPr="009B0B83">
        <w:rPr>
          <w:rFonts w:eastAsia="Times New Roman"/>
          <w:szCs w:val="24"/>
        </w:rPr>
        <w:t xml:space="preserve"> κάνουν μέσα</w:t>
      </w:r>
      <w:r>
        <w:rPr>
          <w:rFonts w:eastAsia="Times New Roman"/>
          <w:szCs w:val="24"/>
        </w:rPr>
        <w:t>, άλλα</w:t>
      </w:r>
      <w:r w:rsidRPr="009B0B83">
        <w:rPr>
          <w:rFonts w:eastAsia="Times New Roman"/>
          <w:szCs w:val="24"/>
        </w:rPr>
        <w:t xml:space="preserve"> λένε έξω</w:t>
      </w:r>
      <w:r>
        <w:rPr>
          <w:rFonts w:eastAsia="Times New Roman"/>
          <w:szCs w:val="24"/>
        </w:rPr>
        <w:t>.</w:t>
      </w:r>
      <w:r w:rsidRPr="009B0B83">
        <w:rPr>
          <w:rFonts w:eastAsia="Times New Roman"/>
          <w:szCs w:val="24"/>
        </w:rPr>
        <w:t xml:space="preserve"> </w:t>
      </w:r>
    </w:p>
    <w:p w14:paraId="02B3D46F" w14:textId="77777777" w:rsidR="008168EC" w:rsidRDefault="00DB43BE">
      <w:pPr>
        <w:spacing w:line="600" w:lineRule="auto"/>
        <w:ind w:firstLine="720"/>
        <w:jc w:val="both"/>
        <w:rPr>
          <w:rFonts w:eastAsia="Times New Roman"/>
          <w:szCs w:val="24"/>
        </w:rPr>
      </w:pPr>
      <w:r>
        <w:rPr>
          <w:rFonts w:eastAsia="Times New Roman"/>
          <w:szCs w:val="24"/>
        </w:rPr>
        <w:t>Κ</w:t>
      </w:r>
      <w:r w:rsidRPr="009B0B83">
        <w:rPr>
          <w:rFonts w:eastAsia="Times New Roman"/>
          <w:szCs w:val="24"/>
        </w:rPr>
        <w:t>άθε ψήφος</w:t>
      </w:r>
      <w:r>
        <w:rPr>
          <w:rFonts w:eastAsia="Times New Roman"/>
          <w:szCs w:val="24"/>
        </w:rPr>
        <w:t>, λ</w:t>
      </w:r>
      <w:r w:rsidRPr="009B0B83">
        <w:rPr>
          <w:rFonts w:eastAsia="Times New Roman"/>
          <w:szCs w:val="24"/>
        </w:rPr>
        <w:t>οιπόν</w:t>
      </w:r>
      <w:r>
        <w:rPr>
          <w:rFonts w:eastAsia="Times New Roman"/>
          <w:szCs w:val="24"/>
        </w:rPr>
        <w:t>,</w:t>
      </w:r>
      <w:r w:rsidRPr="009B0B83">
        <w:rPr>
          <w:rFonts w:eastAsia="Times New Roman"/>
          <w:szCs w:val="24"/>
        </w:rPr>
        <w:t xml:space="preserve"> στον </w:t>
      </w:r>
      <w:r>
        <w:rPr>
          <w:rFonts w:eastAsia="Times New Roman"/>
          <w:szCs w:val="24"/>
        </w:rPr>
        <w:t>κ.</w:t>
      </w:r>
      <w:r w:rsidRPr="009B0B83">
        <w:rPr>
          <w:rFonts w:eastAsia="Times New Roman"/>
          <w:szCs w:val="24"/>
        </w:rPr>
        <w:t xml:space="preserve"> Τσίπρα και στο ΣΥΡΙΖΑ </w:t>
      </w:r>
      <w:r>
        <w:rPr>
          <w:rFonts w:eastAsia="Times New Roman"/>
          <w:szCs w:val="24"/>
        </w:rPr>
        <w:t>ε</w:t>
      </w:r>
      <w:r w:rsidRPr="009B0B83">
        <w:rPr>
          <w:rFonts w:eastAsia="Times New Roman"/>
          <w:szCs w:val="24"/>
        </w:rPr>
        <w:t xml:space="preserve">ίναι ψήφος στον </w:t>
      </w:r>
      <w:r>
        <w:rPr>
          <w:rFonts w:eastAsia="Times New Roman"/>
          <w:szCs w:val="24"/>
        </w:rPr>
        <w:t>κ.</w:t>
      </w:r>
      <w:r w:rsidRPr="009B0B83">
        <w:rPr>
          <w:rFonts w:eastAsia="Times New Roman"/>
          <w:szCs w:val="24"/>
        </w:rPr>
        <w:t xml:space="preserve"> </w:t>
      </w:r>
      <w:proofErr w:type="spellStart"/>
      <w:r>
        <w:rPr>
          <w:rFonts w:eastAsia="Times New Roman"/>
          <w:szCs w:val="24"/>
        </w:rPr>
        <w:t>Κούε</w:t>
      </w:r>
      <w:proofErr w:type="spellEnd"/>
      <w:r w:rsidRPr="009B0B83">
        <w:rPr>
          <w:rFonts w:eastAsia="Times New Roman"/>
          <w:szCs w:val="24"/>
        </w:rPr>
        <w:t xml:space="preserve"> και στην </w:t>
      </w:r>
      <w:r w:rsidRPr="009B0B83">
        <w:rPr>
          <w:rFonts w:eastAsia="Times New Roman"/>
          <w:szCs w:val="24"/>
        </w:rPr>
        <w:t>κ</w:t>
      </w:r>
      <w:r>
        <w:rPr>
          <w:rFonts w:eastAsia="Times New Roman"/>
          <w:szCs w:val="24"/>
        </w:rPr>
        <w:t xml:space="preserve">. </w:t>
      </w:r>
      <w:proofErr w:type="spellStart"/>
      <w:r w:rsidRPr="009B0B83">
        <w:rPr>
          <w:rFonts w:eastAsia="Times New Roman"/>
          <w:szCs w:val="24"/>
        </w:rPr>
        <w:t>Τόμιτς</w:t>
      </w:r>
      <w:proofErr w:type="spellEnd"/>
      <w:r>
        <w:rPr>
          <w:rFonts w:eastAsia="Times New Roman"/>
          <w:szCs w:val="24"/>
        </w:rPr>
        <w:t>.</w:t>
      </w:r>
      <w:r w:rsidRPr="009B0B83">
        <w:rPr>
          <w:rFonts w:eastAsia="Times New Roman"/>
          <w:szCs w:val="24"/>
        </w:rPr>
        <w:t xml:space="preserve"> Προφανώς</w:t>
      </w:r>
      <w:r>
        <w:rPr>
          <w:rFonts w:eastAsia="Times New Roman"/>
          <w:szCs w:val="24"/>
        </w:rPr>
        <w:t>,</w:t>
      </w:r>
      <w:r w:rsidRPr="009B0B83">
        <w:rPr>
          <w:rFonts w:eastAsia="Times New Roman"/>
          <w:szCs w:val="24"/>
        </w:rPr>
        <w:t xml:space="preserve"> δεν </w:t>
      </w:r>
      <w:r>
        <w:rPr>
          <w:rFonts w:eastAsia="Times New Roman"/>
          <w:szCs w:val="24"/>
        </w:rPr>
        <w:t xml:space="preserve">τους </w:t>
      </w:r>
      <w:r w:rsidRPr="009B0B83">
        <w:rPr>
          <w:rFonts w:eastAsia="Times New Roman"/>
          <w:szCs w:val="24"/>
        </w:rPr>
        <w:t>γνωρί</w:t>
      </w:r>
      <w:r>
        <w:rPr>
          <w:rFonts w:eastAsia="Times New Roman"/>
          <w:szCs w:val="24"/>
        </w:rPr>
        <w:t xml:space="preserve">ζετε και πώς να τους γνωρίζετε; Γιατί η </w:t>
      </w:r>
      <w:r w:rsidRPr="009B0B83">
        <w:rPr>
          <w:rFonts w:eastAsia="Times New Roman"/>
          <w:szCs w:val="24"/>
        </w:rPr>
        <w:t>ψήφο</w:t>
      </w:r>
      <w:r>
        <w:rPr>
          <w:rFonts w:eastAsia="Times New Roman"/>
          <w:szCs w:val="24"/>
        </w:rPr>
        <w:t xml:space="preserve">ς στον κ. </w:t>
      </w:r>
      <w:r w:rsidRPr="009B0B83">
        <w:rPr>
          <w:rFonts w:eastAsia="Times New Roman"/>
          <w:szCs w:val="24"/>
        </w:rPr>
        <w:t>Τσίπρα δεν είναι τίποτα άλλο παρά ψήφο</w:t>
      </w:r>
      <w:r>
        <w:rPr>
          <w:rFonts w:eastAsia="Times New Roman"/>
          <w:szCs w:val="24"/>
        </w:rPr>
        <w:t>ς</w:t>
      </w:r>
      <w:r w:rsidRPr="009B0B83">
        <w:rPr>
          <w:rFonts w:eastAsia="Times New Roman"/>
          <w:szCs w:val="24"/>
        </w:rPr>
        <w:t xml:space="preserve"> στη </w:t>
      </w:r>
      <w:r>
        <w:rPr>
          <w:rFonts w:eastAsia="Times New Roman"/>
          <w:szCs w:val="24"/>
        </w:rPr>
        <w:t>χ</w:t>
      </w:r>
      <w:r w:rsidRPr="009B0B83">
        <w:rPr>
          <w:rFonts w:eastAsia="Times New Roman"/>
          <w:szCs w:val="24"/>
        </w:rPr>
        <w:t>αοτική ευρωπαϊκή αριστερά</w:t>
      </w:r>
      <w:r>
        <w:rPr>
          <w:rFonts w:eastAsia="Times New Roman"/>
          <w:szCs w:val="24"/>
        </w:rPr>
        <w:t>,</w:t>
      </w:r>
      <w:r w:rsidRPr="009B0B83">
        <w:rPr>
          <w:rFonts w:eastAsia="Times New Roman"/>
          <w:szCs w:val="24"/>
        </w:rPr>
        <w:t xml:space="preserve"> σε αυτούς που ήταν απέναντι στους αγώνες του ελληνικού λαού όλα αυτά τα χρόνια μέσα στην κρίση</w:t>
      </w:r>
      <w:r>
        <w:rPr>
          <w:rFonts w:eastAsia="Times New Roman"/>
          <w:szCs w:val="24"/>
        </w:rPr>
        <w:t>.</w:t>
      </w:r>
    </w:p>
    <w:p w14:paraId="02B3D470" w14:textId="77777777" w:rsidR="008168EC" w:rsidRDefault="00DB43BE">
      <w:pPr>
        <w:spacing w:line="600" w:lineRule="auto"/>
        <w:ind w:firstLine="720"/>
        <w:jc w:val="center"/>
        <w:rPr>
          <w:rFonts w:eastAsia="Times New Roman"/>
          <w:szCs w:val="24"/>
        </w:rPr>
      </w:pPr>
      <w:r>
        <w:rPr>
          <w:rFonts w:eastAsia="Times New Roman" w:cs="Times New Roman"/>
          <w:szCs w:val="24"/>
        </w:rPr>
        <w:lastRenderedPageBreak/>
        <w:t>(Χειροκροτήματα από την πτέρυγα τη</w:t>
      </w:r>
      <w:r>
        <w:rPr>
          <w:rFonts w:eastAsia="Times New Roman" w:cs="Times New Roman"/>
          <w:szCs w:val="24"/>
        </w:rPr>
        <w:t>ς Δημοκρατικής Συμπαράταξης)</w:t>
      </w:r>
    </w:p>
    <w:p w14:paraId="02B3D471" w14:textId="77777777" w:rsidR="008168EC" w:rsidRDefault="00DB43BE">
      <w:pPr>
        <w:spacing w:line="600" w:lineRule="auto"/>
        <w:ind w:firstLine="720"/>
        <w:jc w:val="both"/>
        <w:rPr>
          <w:rFonts w:eastAsia="Times New Roman"/>
          <w:szCs w:val="24"/>
        </w:rPr>
      </w:pPr>
      <w:r>
        <w:rPr>
          <w:rFonts w:eastAsia="Times New Roman"/>
          <w:szCs w:val="24"/>
        </w:rPr>
        <w:t>Δ</w:t>
      </w:r>
      <w:r w:rsidRPr="009B0B83">
        <w:rPr>
          <w:rFonts w:eastAsia="Times New Roman"/>
          <w:szCs w:val="24"/>
        </w:rPr>
        <w:t xml:space="preserve">εν είναι ψήφος </w:t>
      </w:r>
      <w:r>
        <w:rPr>
          <w:rFonts w:eastAsia="Times New Roman"/>
          <w:szCs w:val="24"/>
        </w:rPr>
        <w:t>σ</w:t>
      </w:r>
      <w:r w:rsidRPr="009B0B83">
        <w:rPr>
          <w:rFonts w:eastAsia="Times New Roman"/>
          <w:szCs w:val="24"/>
        </w:rPr>
        <w:t>τους σοσιαλιστές</w:t>
      </w:r>
      <w:r>
        <w:rPr>
          <w:rFonts w:eastAsia="Times New Roman"/>
          <w:szCs w:val="24"/>
        </w:rPr>
        <w:t>.</w:t>
      </w:r>
      <w:r w:rsidRPr="009B0B83">
        <w:rPr>
          <w:rFonts w:eastAsia="Times New Roman"/>
          <w:szCs w:val="24"/>
        </w:rPr>
        <w:t xml:space="preserve"> Το κρύβει αυτό ο κ</w:t>
      </w:r>
      <w:r>
        <w:rPr>
          <w:rFonts w:eastAsia="Times New Roman"/>
          <w:szCs w:val="24"/>
        </w:rPr>
        <w:t>.</w:t>
      </w:r>
      <w:r w:rsidRPr="009B0B83">
        <w:rPr>
          <w:rFonts w:eastAsia="Times New Roman"/>
          <w:szCs w:val="24"/>
        </w:rPr>
        <w:t xml:space="preserve"> Τσίπρας</w:t>
      </w:r>
      <w:r>
        <w:rPr>
          <w:rFonts w:eastAsia="Times New Roman"/>
          <w:szCs w:val="24"/>
        </w:rPr>
        <w:t>,</w:t>
      </w:r>
      <w:r w:rsidRPr="009B0B83">
        <w:rPr>
          <w:rFonts w:eastAsia="Times New Roman"/>
          <w:szCs w:val="24"/>
        </w:rPr>
        <w:t xml:space="preserve"> δεν θέλει να το καταλάβει ελληνικός λαός</w:t>
      </w:r>
      <w:r>
        <w:rPr>
          <w:rFonts w:eastAsia="Times New Roman"/>
          <w:szCs w:val="24"/>
        </w:rPr>
        <w:t>,</w:t>
      </w:r>
      <w:r w:rsidRPr="009B0B83">
        <w:rPr>
          <w:rFonts w:eastAsia="Times New Roman"/>
          <w:szCs w:val="24"/>
        </w:rPr>
        <w:t xml:space="preserve"> αλλά θα το λέμε εμείς κάθε μέρα και πολύ δυνατά σε όλη την Ελλάδα</w:t>
      </w:r>
      <w:r>
        <w:rPr>
          <w:rFonts w:eastAsia="Times New Roman"/>
          <w:szCs w:val="24"/>
        </w:rPr>
        <w:t>,</w:t>
      </w:r>
      <w:r w:rsidRPr="009B0B83">
        <w:rPr>
          <w:rFonts w:eastAsia="Times New Roman"/>
          <w:szCs w:val="24"/>
        </w:rPr>
        <w:t xml:space="preserve"> γιατί πρέπει επιτέλους να γίνει αντιληπτό </w:t>
      </w:r>
      <w:r>
        <w:rPr>
          <w:rFonts w:eastAsia="Times New Roman"/>
          <w:szCs w:val="24"/>
        </w:rPr>
        <w:t>τ</w:t>
      </w:r>
      <w:r w:rsidRPr="009B0B83">
        <w:rPr>
          <w:rFonts w:eastAsia="Times New Roman"/>
          <w:szCs w:val="24"/>
        </w:rPr>
        <w:t>ι ψηφίζει κ</w:t>
      </w:r>
      <w:r w:rsidRPr="009B0B83">
        <w:rPr>
          <w:rFonts w:eastAsia="Times New Roman"/>
          <w:szCs w:val="24"/>
        </w:rPr>
        <w:t xml:space="preserve">ανείς </w:t>
      </w:r>
      <w:r>
        <w:rPr>
          <w:rFonts w:eastAsia="Times New Roman"/>
          <w:szCs w:val="24"/>
        </w:rPr>
        <w:t>σ</w:t>
      </w:r>
      <w:r w:rsidRPr="009B0B83">
        <w:rPr>
          <w:rFonts w:eastAsia="Times New Roman"/>
          <w:szCs w:val="24"/>
        </w:rPr>
        <w:t xml:space="preserve">τις </w:t>
      </w:r>
      <w:r>
        <w:rPr>
          <w:rFonts w:eastAsia="Times New Roman"/>
          <w:szCs w:val="24"/>
        </w:rPr>
        <w:t>ευρω</w:t>
      </w:r>
      <w:r w:rsidRPr="009B0B83">
        <w:rPr>
          <w:rFonts w:eastAsia="Times New Roman"/>
          <w:szCs w:val="24"/>
        </w:rPr>
        <w:t>εκλογές ψηφίζοντας ΣΥΡΙΖΑ</w:t>
      </w:r>
      <w:r>
        <w:rPr>
          <w:rFonts w:eastAsia="Times New Roman"/>
          <w:szCs w:val="24"/>
        </w:rPr>
        <w:t>.</w:t>
      </w:r>
    </w:p>
    <w:p w14:paraId="02B3D472" w14:textId="77777777" w:rsidR="008168EC" w:rsidRDefault="00DB43BE">
      <w:pPr>
        <w:spacing w:line="600" w:lineRule="auto"/>
        <w:ind w:firstLine="720"/>
        <w:jc w:val="both"/>
        <w:rPr>
          <w:rFonts w:eastAsia="Times New Roman"/>
          <w:szCs w:val="24"/>
        </w:rPr>
      </w:pPr>
      <w:r>
        <w:rPr>
          <w:rFonts w:eastAsia="Times New Roman"/>
          <w:szCs w:val="24"/>
        </w:rPr>
        <w:t>Ψ</w:t>
      </w:r>
      <w:r w:rsidRPr="009B0B83">
        <w:rPr>
          <w:rFonts w:eastAsia="Times New Roman"/>
          <w:szCs w:val="24"/>
        </w:rPr>
        <w:t>ήφο</w:t>
      </w:r>
      <w:r>
        <w:rPr>
          <w:rFonts w:eastAsia="Times New Roman"/>
          <w:szCs w:val="24"/>
        </w:rPr>
        <w:t>ς</w:t>
      </w:r>
      <w:r w:rsidRPr="009B0B83">
        <w:rPr>
          <w:rFonts w:eastAsia="Times New Roman"/>
          <w:szCs w:val="24"/>
        </w:rPr>
        <w:t xml:space="preserve"> στο Κίνημα Αλλαγής είναι μήνυμα αλλαγής</w:t>
      </w:r>
      <w:r>
        <w:rPr>
          <w:rFonts w:eastAsia="Times New Roman"/>
          <w:szCs w:val="24"/>
        </w:rPr>
        <w:t>, μήνυμα</w:t>
      </w:r>
      <w:r w:rsidRPr="009B0B83">
        <w:rPr>
          <w:rFonts w:eastAsia="Times New Roman"/>
          <w:szCs w:val="24"/>
        </w:rPr>
        <w:t xml:space="preserve"> αλλαγή</w:t>
      </w:r>
      <w:r>
        <w:rPr>
          <w:rFonts w:eastAsia="Times New Roman"/>
          <w:szCs w:val="24"/>
        </w:rPr>
        <w:t>ς</w:t>
      </w:r>
      <w:r w:rsidRPr="009B0B83">
        <w:rPr>
          <w:rFonts w:eastAsia="Times New Roman"/>
          <w:szCs w:val="24"/>
        </w:rPr>
        <w:t xml:space="preserve"> στην Ευρώπη</w:t>
      </w:r>
      <w:r>
        <w:rPr>
          <w:rFonts w:eastAsia="Times New Roman"/>
          <w:szCs w:val="24"/>
        </w:rPr>
        <w:t>,</w:t>
      </w:r>
      <w:r w:rsidRPr="009B0B83">
        <w:rPr>
          <w:rFonts w:eastAsia="Times New Roman"/>
          <w:szCs w:val="24"/>
        </w:rPr>
        <w:t xml:space="preserve"> αλλά και στην Ελλάδα</w:t>
      </w:r>
      <w:r>
        <w:rPr>
          <w:rFonts w:eastAsia="Times New Roman"/>
          <w:szCs w:val="24"/>
        </w:rPr>
        <w:t xml:space="preserve"> και </w:t>
      </w:r>
      <w:r w:rsidRPr="009B0B83">
        <w:rPr>
          <w:rFonts w:eastAsia="Times New Roman"/>
          <w:szCs w:val="24"/>
        </w:rPr>
        <w:t xml:space="preserve">είναι δύναμη στο Ευρωπαϊκό Σοσιαλιστικό Κόμμα με τον Φρανς </w:t>
      </w:r>
      <w:proofErr w:type="spellStart"/>
      <w:r w:rsidRPr="009B0B83">
        <w:rPr>
          <w:rFonts w:eastAsia="Times New Roman"/>
          <w:szCs w:val="24"/>
        </w:rPr>
        <w:t>Τίμερμανς</w:t>
      </w:r>
      <w:proofErr w:type="spellEnd"/>
      <w:r w:rsidRPr="009B0B83">
        <w:rPr>
          <w:rFonts w:eastAsia="Times New Roman"/>
          <w:szCs w:val="24"/>
        </w:rPr>
        <w:t xml:space="preserve"> μπροστά για να ξεκινήσει επιτέλους η αλλαγή π</w:t>
      </w:r>
      <w:r w:rsidRPr="009B0B83">
        <w:rPr>
          <w:rFonts w:eastAsia="Times New Roman"/>
          <w:szCs w:val="24"/>
        </w:rPr>
        <w:t>ου θέλουμε στην Ευρώπη</w:t>
      </w:r>
      <w:r>
        <w:rPr>
          <w:rFonts w:eastAsia="Times New Roman"/>
          <w:szCs w:val="24"/>
        </w:rPr>
        <w:t>.</w:t>
      </w:r>
    </w:p>
    <w:p w14:paraId="02B3D473" w14:textId="77777777" w:rsidR="008168EC" w:rsidRDefault="00DB43BE">
      <w:pPr>
        <w:spacing w:line="600" w:lineRule="auto"/>
        <w:ind w:firstLine="720"/>
        <w:jc w:val="center"/>
        <w:rPr>
          <w:rFonts w:eastAsia="Times New Roman"/>
          <w:szCs w:val="24"/>
        </w:rPr>
      </w:pPr>
      <w:r>
        <w:rPr>
          <w:rFonts w:eastAsia="Times New Roman" w:cs="Times New Roman"/>
          <w:szCs w:val="24"/>
        </w:rPr>
        <w:t>(Χειροκροτήματα από την πτέρυγα της Δημοκρατικής Συμπαράταξης)</w:t>
      </w:r>
    </w:p>
    <w:p w14:paraId="02B3D474" w14:textId="77777777" w:rsidR="008168EC" w:rsidRDefault="00DB43BE">
      <w:pPr>
        <w:spacing w:line="600" w:lineRule="auto"/>
        <w:ind w:firstLine="720"/>
        <w:jc w:val="both"/>
        <w:rPr>
          <w:rFonts w:eastAsia="Times New Roman"/>
          <w:szCs w:val="24"/>
        </w:rPr>
      </w:pPr>
      <w:r>
        <w:rPr>
          <w:rFonts w:eastAsia="Times New Roman"/>
          <w:szCs w:val="24"/>
        </w:rPr>
        <w:lastRenderedPageBreak/>
        <w:t>Ψήφος στο ΣΥΡΙΖΑ</w:t>
      </w:r>
      <w:r w:rsidRPr="009B0B83">
        <w:rPr>
          <w:rFonts w:eastAsia="Times New Roman"/>
          <w:szCs w:val="24"/>
        </w:rPr>
        <w:t xml:space="preserve"> και τη Νέα Δημοκρατία στις ευρωεκλογές είναι μία χαμένη ψήφος για τις αλλαγές που θέλουμε </w:t>
      </w:r>
      <w:r>
        <w:rPr>
          <w:rFonts w:eastAsia="Times New Roman"/>
          <w:szCs w:val="24"/>
        </w:rPr>
        <w:t>γ</w:t>
      </w:r>
      <w:r w:rsidRPr="009B0B83">
        <w:rPr>
          <w:rFonts w:eastAsia="Times New Roman"/>
          <w:szCs w:val="24"/>
        </w:rPr>
        <w:t xml:space="preserve">ια μία </w:t>
      </w:r>
      <w:r>
        <w:rPr>
          <w:rFonts w:eastAsia="Times New Roman"/>
          <w:szCs w:val="24"/>
        </w:rPr>
        <w:t>π</w:t>
      </w:r>
      <w:r w:rsidRPr="009B0B83">
        <w:rPr>
          <w:rFonts w:eastAsia="Times New Roman"/>
          <w:szCs w:val="24"/>
        </w:rPr>
        <w:t>ροοδευτική Ευρώπη</w:t>
      </w:r>
      <w:r>
        <w:rPr>
          <w:rFonts w:eastAsia="Times New Roman"/>
          <w:szCs w:val="24"/>
        </w:rPr>
        <w:t>.</w:t>
      </w:r>
      <w:r w:rsidRPr="009B0B83">
        <w:rPr>
          <w:rFonts w:eastAsia="Times New Roman"/>
          <w:szCs w:val="24"/>
        </w:rPr>
        <w:t xml:space="preserve"> Το γνωρίζουν αυτό πάρα πολύ</w:t>
      </w:r>
      <w:r>
        <w:rPr>
          <w:rFonts w:eastAsia="Times New Roman"/>
          <w:szCs w:val="24"/>
        </w:rPr>
        <w:t xml:space="preserve"> καλά κ</w:t>
      </w:r>
      <w:r>
        <w:rPr>
          <w:rFonts w:eastAsia="Times New Roman"/>
          <w:szCs w:val="24"/>
        </w:rPr>
        <w:t>αι η αγωνία τους είναι πώ</w:t>
      </w:r>
      <w:r w:rsidRPr="009B0B83">
        <w:rPr>
          <w:rFonts w:eastAsia="Times New Roman"/>
          <w:szCs w:val="24"/>
        </w:rPr>
        <w:t>ς θα καταφέρουν να το κρύψουν</w:t>
      </w:r>
      <w:r>
        <w:rPr>
          <w:rFonts w:eastAsia="Times New Roman"/>
          <w:szCs w:val="24"/>
        </w:rPr>
        <w:t>,</w:t>
      </w:r>
      <w:r w:rsidRPr="009B0B83">
        <w:rPr>
          <w:rFonts w:eastAsia="Times New Roman"/>
          <w:szCs w:val="24"/>
        </w:rPr>
        <w:t xml:space="preserve"> να μη γίνει συζήτηση για τις ευρωεκλογές</w:t>
      </w:r>
      <w:r>
        <w:rPr>
          <w:rFonts w:eastAsia="Times New Roman"/>
          <w:szCs w:val="24"/>
        </w:rPr>
        <w:t>,</w:t>
      </w:r>
      <w:r w:rsidRPr="009B0B83">
        <w:rPr>
          <w:rFonts w:eastAsia="Times New Roman"/>
          <w:szCs w:val="24"/>
        </w:rPr>
        <w:t xml:space="preserve"> να μην καταλάβει κανείς τι γίνεται</w:t>
      </w:r>
      <w:r>
        <w:rPr>
          <w:rFonts w:eastAsia="Times New Roman"/>
          <w:szCs w:val="24"/>
        </w:rPr>
        <w:t>.</w:t>
      </w:r>
      <w:r w:rsidRPr="009B0B83">
        <w:rPr>
          <w:rFonts w:eastAsia="Times New Roman"/>
          <w:szCs w:val="24"/>
        </w:rPr>
        <w:t xml:space="preserve"> Δημοψήφισμα λένε τη μία στιγμή</w:t>
      </w:r>
      <w:r>
        <w:rPr>
          <w:rFonts w:eastAsia="Times New Roman"/>
          <w:szCs w:val="24"/>
        </w:rPr>
        <w:t xml:space="preserve">, </w:t>
      </w:r>
      <w:r>
        <w:rPr>
          <w:rFonts w:eastAsia="Times New Roman"/>
          <w:szCs w:val="24"/>
          <w:lang w:val="en-US"/>
        </w:rPr>
        <w:t>debate</w:t>
      </w:r>
      <w:r w:rsidRPr="00305656">
        <w:rPr>
          <w:rFonts w:eastAsia="Times New Roman"/>
          <w:szCs w:val="24"/>
        </w:rPr>
        <w:t xml:space="preserve"> </w:t>
      </w:r>
      <w:r w:rsidRPr="009B0B83">
        <w:rPr>
          <w:rFonts w:eastAsia="Times New Roman"/>
          <w:szCs w:val="24"/>
        </w:rPr>
        <w:t xml:space="preserve">φωνάζουν ο ένας </w:t>
      </w:r>
      <w:r>
        <w:rPr>
          <w:rFonts w:eastAsia="Times New Roman"/>
          <w:szCs w:val="24"/>
        </w:rPr>
        <w:t>σ</w:t>
      </w:r>
      <w:r w:rsidRPr="009B0B83">
        <w:rPr>
          <w:rFonts w:eastAsia="Times New Roman"/>
          <w:szCs w:val="24"/>
        </w:rPr>
        <w:t>τον άλλον</w:t>
      </w:r>
      <w:r w:rsidRPr="00305656">
        <w:rPr>
          <w:rFonts w:eastAsia="Times New Roman"/>
          <w:szCs w:val="24"/>
        </w:rPr>
        <w:t>,</w:t>
      </w:r>
      <w:r w:rsidRPr="009B0B83">
        <w:rPr>
          <w:rFonts w:eastAsia="Times New Roman"/>
          <w:szCs w:val="24"/>
        </w:rPr>
        <w:t xml:space="preserve"> κοκορομαχίες </w:t>
      </w:r>
      <w:r>
        <w:rPr>
          <w:rFonts w:eastAsia="Times New Roman"/>
          <w:szCs w:val="24"/>
        </w:rPr>
        <w:t>δίνουν</w:t>
      </w:r>
      <w:r w:rsidRPr="009B0B83">
        <w:rPr>
          <w:rFonts w:eastAsia="Times New Roman"/>
          <w:szCs w:val="24"/>
        </w:rPr>
        <w:t xml:space="preserve"> στη Βουλή</w:t>
      </w:r>
      <w:r>
        <w:rPr>
          <w:rFonts w:eastAsia="Times New Roman"/>
          <w:szCs w:val="24"/>
        </w:rPr>
        <w:t>,</w:t>
      </w:r>
      <w:r w:rsidRPr="009B0B83">
        <w:rPr>
          <w:rFonts w:eastAsia="Times New Roman"/>
          <w:szCs w:val="24"/>
        </w:rPr>
        <w:t xml:space="preserve"> ό</w:t>
      </w:r>
      <w:r>
        <w:rPr>
          <w:rFonts w:eastAsia="Times New Roman"/>
          <w:szCs w:val="24"/>
        </w:rPr>
        <w:t>,</w:t>
      </w:r>
      <w:r w:rsidRPr="009B0B83">
        <w:rPr>
          <w:rFonts w:eastAsia="Times New Roman"/>
          <w:szCs w:val="24"/>
        </w:rPr>
        <w:t>τι μπορού</w:t>
      </w:r>
      <w:r>
        <w:rPr>
          <w:rFonts w:eastAsia="Times New Roman"/>
          <w:szCs w:val="24"/>
        </w:rPr>
        <w:t>νε κάνουν</w:t>
      </w:r>
      <w:r w:rsidRPr="009B0B83">
        <w:rPr>
          <w:rFonts w:eastAsia="Times New Roman"/>
          <w:szCs w:val="24"/>
        </w:rPr>
        <w:t xml:space="preserve"> για</w:t>
      </w:r>
      <w:r w:rsidRPr="009B0B83">
        <w:rPr>
          <w:rFonts w:eastAsia="Times New Roman"/>
          <w:szCs w:val="24"/>
        </w:rPr>
        <w:t xml:space="preserve"> να μην καταλάβει ο ελληνικός λαός τι σημαίνει να ψηφίσουν ΣΥΡΙΖΑ και Νέα Δημοκρατία στις ευρωεκλογές</w:t>
      </w:r>
      <w:r>
        <w:rPr>
          <w:rFonts w:eastAsia="Times New Roman"/>
          <w:szCs w:val="24"/>
        </w:rPr>
        <w:t>,</w:t>
      </w:r>
      <w:r w:rsidRPr="009B0B83">
        <w:rPr>
          <w:rFonts w:eastAsia="Times New Roman"/>
          <w:szCs w:val="24"/>
        </w:rPr>
        <w:t xml:space="preserve"> αλλά κάθε μέρα που περνάει γίνεται και πιο αντιληπτό</w:t>
      </w:r>
      <w:r>
        <w:rPr>
          <w:rFonts w:eastAsia="Times New Roman"/>
          <w:szCs w:val="24"/>
        </w:rPr>
        <w:t>!</w:t>
      </w:r>
    </w:p>
    <w:p w14:paraId="02B3D475" w14:textId="77777777" w:rsidR="008168EC" w:rsidRDefault="00DB43BE">
      <w:pPr>
        <w:spacing w:line="600" w:lineRule="auto"/>
        <w:ind w:firstLine="720"/>
        <w:jc w:val="center"/>
        <w:rPr>
          <w:rFonts w:eastAsia="Times New Roman"/>
          <w:szCs w:val="24"/>
        </w:rPr>
      </w:pPr>
      <w:r>
        <w:rPr>
          <w:rFonts w:eastAsia="Times New Roman" w:cs="Times New Roman"/>
          <w:szCs w:val="24"/>
        </w:rPr>
        <w:t>(Χειροκροτήματα από την πτέρυγα της Δημοκρατικής Συμπαράταξης)</w:t>
      </w:r>
    </w:p>
    <w:p w14:paraId="02B3D476" w14:textId="77777777" w:rsidR="008168EC" w:rsidRDefault="00DB43BE">
      <w:pPr>
        <w:spacing w:line="600" w:lineRule="auto"/>
        <w:ind w:firstLine="720"/>
        <w:jc w:val="both"/>
        <w:rPr>
          <w:rFonts w:eastAsia="Times New Roman"/>
          <w:szCs w:val="24"/>
        </w:rPr>
      </w:pPr>
      <w:r>
        <w:rPr>
          <w:rFonts w:eastAsia="Times New Roman"/>
          <w:szCs w:val="24"/>
        </w:rPr>
        <w:t xml:space="preserve">Και το ερώτημα που </w:t>
      </w:r>
      <w:r w:rsidRPr="009B0B83">
        <w:rPr>
          <w:rFonts w:eastAsia="Times New Roman"/>
          <w:szCs w:val="24"/>
        </w:rPr>
        <w:t xml:space="preserve">έρχεται στα χείλη του καθενός </w:t>
      </w:r>
      <w:r>
        <w:rPr>
          <w:rFonts w:eastAsia="Times New Roman"/>
          <w:szCs w:val="24"/>
        </w:rPr>
        <w:t>που παρακολουθεί όλη αυτήν τη φτηνή διαμάχη είναι το εξής.</w:t>
      </w:r>
      <w:r w:rsidRPr="00305656">
        <w:rPr>
          <w:rFonts w:eastAsia="Times New Roman"/>
          <w:szCs w:val="24"/>
        </w:rPr>
        <w:t xml:space="preserve"> </w:t>
      </w:r>
      <w:r>
        <w:rPr>
          <w:rFonts w:eastAsia="Times New Roman"/>
          <w:szCs w:val="24"/>
        </w:rPr>
        <w:t>Υπάρχει κανένας από τους</w:t>
      </w:r>
      <w:r w:rsidRPr="009B0B83">
        <w:rPr>
          <w:rFonts w:eastAsia="Times New Roman"/>
          <w:szCs w:val="24"/>
        </w:rPr>
        <w:t xml:space="preserve"> </w:t>
      </w:r>
      <w:r>
        <w:rPr>
          <w:rFonts w:eastAsia="Times New Roman"/>
          <w:szCs w:val="24"/>
        </w:rPr>
        <w:t>δ</w:t>
      </w:r>
      <w:r>
        <w:rPr>
          <w:rFonts w:eastAsia="Times New Roman"/>
          <w:szCs w:val="24"/>
        </w:rPr>
        <w:t>ύ</w:t>
      </w:r>
      <w:r>
        <w:rPr>
          <w:rFonts w:eastAsia="Times New Roman"/>
          <w:szCs w:val="24"/>
        </w:rPr>
        <w:t>ο</w:t>
      </w:r>
      <w:r>
        <w:rPr>
          <w:rFonts w:eastAsia="Times New Roman"/>
          <w:szCs w:val="24"/>
        </w:rPr>
        <w:t xml:space="preserve"> </w:t>
      </w:r>
      <w:r w:rsidRPr="009B0B83">
        <w:rPr>
          <w:rFonts w:eastAsia="Times New Roman"/>
          <w:szCs w:val="24"/>
        </w:rPr>
        <w:t>που να νοιάζεται πραγματικά για την Ελλάδα</w:t>
      </w:r>
      <w:r w:rsidRPr="00305656">
        <w:rPr>
          <w:rFonts w:eastAsia="Times New Roman"/>
          <w:szCs w:val="24"/>
        </w:rPr>
        <w:t>,</w:t>
      </w:r>
      <w:r w:rsidRPr="009B0B83">
        <w:rPr>
          <w:rFonts w:eastAsia="Times New Roman"/>
          <w:szCs w:val="24"/>
        </w:rPr>
        <w:t xml:space="preserve"> που να νοιάζεται πραγματικά για το τι συμβαίνει σε κάθε νοικοκυριό</w:t>
      </w:r>
      <w:r w:rsidRPr="00305656">
        <w:rPr>
          <w:rFonts w:eastAsia="Times New Roman"/>
          <w:szCs w:val="24"/>
        </w:rPr>
        <w:t>,</w:t>
      </w:r>
      <w:r w:rsidRPr="009B0B83">
        <w:rPr>
          <w:rFonts w:eastAsia="Times New Roman"/>
          <w:szCs w:val="24"/>
        </w:rPr>
        <w:t xml:space="preserve"> σε κάθε επιχείρηση</w:t>
      </w:r>
      <w:r w:rsidRPr="00305656">
        <w:rPr>
          <w:rFonts w:eastAsia="Times New Roman"/>
          <w:szCs w:val="24"/>
        </w:rPr>
        <w:t>,</w:t>
      </w:r>
      <w:r w:rsidRPr="009B0B83">
        <w:rPr>
          <w:rFonts w:eastAsia="Times New Roman"/>
          <w:szCs w:val="24"/>
        </w:rPr>
        <w:t xml:space="preserve"> σε κάθ</w:t>
      </w:r>
      <w:r w:rsidRPr="009B0B83">
        <w:rPr>
          <w:rFonts w:eastAsia="Times New Roman"/>
          <w:szCs w:val="24"/>
        </w:rPr>
        <w:t>ε οικογένεια</w:t>
      </w:r>
      <w:r>
        <w:rPr>
          <w:rFonts w:eastAsia="Times New Roman"/>
          <w:szCs w:val="24"/>
        </w:rPr>
        <w:t>;</w:t>
      </w:r>
    </w:p>
    <w:p w14:paraId="02B3D477" w14:textId="77777777" w:rsidR="008168EC" w:rsidRDefault="00DB43BE">
      <w:pPr>
        <w:spacing w:line="600" w:lineRule="auto"/>
        <w:ind w:firstLine="720"/>
        <w:jc w:val="both"/>
        <w:rPr>
          <w:rFonts w:eastAsia="Times New Roman"/>
          <w:szCs w:val="24"/>
        </w:rPr>
      </w:pPr>
      <w:r>
        <w:rPr>
          <w:rFonts w:eastAsia="Times New Roman"/>
          <w:szCs w:val="24"/>
        </w:rPr>
        <w:lastRenderedPageBreak/>
        <w:t>Νομίζετε ότι είναι πραγματικά πολλοί</w:t>
      </w:r>
      <w:r w:rsidRPr="009B0B83">
        <w:rPr>
          <w:rFonts w:eastAsia="Times New Roman"/>
          <w:szCs w:val="24"/>
        </w:rPr>
        <w:t xml:space="preserve"> οι Έλληνες που υιοθετούν την άποψη ότι το </w:t>
      </w:r>
      <w:proofErr w:type="spellStart"/>
      <w:r w:rsidRPr="009B0B83">
        <w:rPr>
          <w:rFonts w:eastAsia="Times New Roman"/>
          <w:szCs w:val="24"/>
        </w:rPr>
        <w:t>διακύβευμα</w:t>
      </w:r>
      <w:proofErr w:type="spellEnd"/>
      <w:r w:rsidRPr="009B0B83">
        <w:rPr>
          <w:rFonts w:eastAsia="Times New Roman"/>
          <w:szCs w:val="24"/>
        </w:rPr>
        <w:t xml:space="preserve"> των εκλογών είναι Τσίπρας </w:t>
      </w:r>
      <w:r>
        <w:rPr>
          <w:rFonts w:eastAsia="Times New Roman"/>
          <w:szCs w:val="24"/>
        </w:rPr>
        <w:t>ή Μητσοτ</w:t>
      </w:r>
      <w:r w:rsidRPr="009B0B83">
        <w:rPr>
          <w:rFonts w:eastAsia="Times New Roman"/>
          <w:szCs w:val="24"/>
        </w:rPr>
        <w:t>άκης</w:t>
      </w:r>
      <w:r>
        <w:rPr>
          <w:rFonts w:eastAsia="Times New Roman"/>
          <w:szCs w:val="24"/>
        </w:rPr>
        <w:t>;</w:t>
      </w:r>
      <w:r w:rsidRPr="009B0B83">
        <w:rPr>
          <w:rFonts w:eastAsia="Times New Roman"/>
          <w:szCs w:val="24"/>
        </w:rPr>
        <w:t xml:space="preserve"> Ε όχι</w:t>
      </w:r>
      <w:r>
        <w:rPr>
          <w:rFonts w:eastAsia="Times New Roman"/>
          <w:szCs w:val="24"/>
        </w:rPr>
        <w:t>, σας απαντώ</w:t>
      </w:r>
      <w:r w:rsidRPr="009B0B83">
        <w:rPr>
          <w:rFonts w:eastAsia="Times New Roman"/>
          <w:szCs w:val="24"/>
        </w:rPr>
        <w:t xml:space="preserve"> κατηγορηματικά</w:t>
      </w:r>
      <w:r>
        <w:rPr>
          <w:rFonts w:eastAsia="Times New Roman"/>
          <w:szCs w:val="24"/>
        </w:rPr>
        <w:t xml:space="preserve">. Τώρα είναι η ώρα </w:t>
      </w:r>
      <w:r w:rsidRPr="009B0B83">
        <w:rPr>
          <w:rFonts w:eastAsia="Times New Roman"/>
          <w:szCs w:val="24"/>
        </w:rPr>
        <w:t>της αφύπνισης</w:t>
      </w:r>
      <w:r>
        <w:rPr>
          <w:rFonts w:eastAsia="Times New Roman"/>
          <w:szCs w:val="24"/>
        </w:rPr>
        <w:t>.</w:t>
      </w:r>
      <w:r w:rsidRPr="009B0B83">
        <w:rPr>
          <w:rFonts w:eastAsia="Times New Roman"/>
          <w:szCs w:val="24"/>
        </w:rPr>
        <w:t xml:space="preserve"> Τώρα </w:t>
      </w:r>
      <w:r>
        <w:rPr>
          <w:rFonts w:eastAsia="Times New Roman"/>
          <w:szCs w:val="24"/>
        </w:rPr>
        <w:t>ό</w:t>
      </w:r>
      <w:r w:rsidRPr="009B0B83">
        <w:rPr>
          <w:rFonts w:eastAsia="Times New Roman"/>
          <w:szCs w:val="24"/>
        </w:rPr>
        <w:t xml:space="preserve">λοι έχουν αντιληφθεί ότι αυτό </w:t>
      </w:r>
      <w:r>
        <w:rPr>
          <w:rFonts w:eastAsia="Times New Roman"/>
          <w:szCs w:val="24"/>
        </w:rPr>
        <w:t>που χρειάζ</w:t>
      </w:r>
      <w:r>
        <w:rPr>
          <w:rFonts w:eastAsia="Times New Roman"/>
          <w:szCs w:val="24"/>
        </w:rPr>
        <w:t>εται είναι να δούμε πώ</w:t>
      </w:r>
      <w:r w:rsidRPr="009B0B83">
        <w:rPr>
          <w:rFonts w:eastAsia="Times New Roman"/>
          <w:szCs w:val="24"/>
        </w:rPr>
        <w:t>ς θα αφήσουμε πίσω μας πραγματικά την κρίση</w:t>
      </w:r>
      <w:r>
        <w:rPr>
          <w:rFonts w:eastAsia="Times New Roman"/>
          <w:szCs w:val="24"/>
        </w:rPr>
        <w:t>. Σε αυτό ζητούν απάντηση.</w:t>
      </w:r>
      <w:r w:rsidRPr="009B0B83">
        <w:rPr>
          <w:rFonts w:eastAsia="Times New Roman"/>
          <w:szCs w:val="24"/>
        </w:rPr>
        <w:t xml:space="preserve"> </w:t>
      </w:r>
    </w:p>
    <w:p w14:paraId="02B3D478" w14:textId="77777777" w:rsidR="008168EC" w:rsidRDefault="00DB43BE">
      <w:pPr>
        <w:spacing w:line="600" w:lineRule="auto"/>
        <w:ind w:firstLine="720"/>
        <w:jc w:val="both"/>
        <w:rPr>
          <w:rFonts w:eastAsia="Times New Roman"/>
          <w:szCs w:val="24"/>
        </w:rPr>
      </w:pPr>
      <w:r>
        <w:rPr>
          <w:rFonts w:eastAsia="Times New Roman"/>
          <w:szCs w:val="24"/>
        </w:rPr>
        <w:t>Είναι η ώρα για κάτι εντελώς διαφορετικό. Ε</w:t>
      </w:r>
      <w:r w:rsidRPr="009B0B83">
        <w:rPr>
          <w:rFonts w:eastAsia="Times New Roman"/>
          <w:szCs w:val="24"/>
        </w:rPr>
        <w:t xml:space="preserve">ίναι η ώρα για το </w:t>
      </w:r>
      <w:r>
        <w:rPr>
          <w:rFonts w:eastAsia="Times New Roman"/>
          <w:szCs w:val="24"/>
        </w:rPr>
        <w:t>«Σ</w:t>
      </w:r>
      <w:r w:rsidRPr="009B0B83">
        <w:rPr>
          <w:rFonts w:eastAsia="Times New Roman"/>
          <w:szCs w:val="24"/>
        </w:rPr>
        <w:t>χέδιο Ελλάδα</w:t>
      </w:r>
      <w:r>
        <w:rPr>
          <w:rFonts w:eastAsia="Times New Roman"/>
          <w:szCs w:val="24"/>
        </w:rPr>
        <w:t>», αυτό που έχει καταθέσει το Κ</w:t>
      </w:r>
      <w:r w:rsidRPr="009B0B83">
        <w:rPr>
          <w:rFonts w:eastAsia="Times New Roman"/>
          <w:szCs w:val="24"/>
        </w:rPr>
        <w:t>ίνημα Αλλαγής</w:t>
      </w:r>
      <w:r>
        <w:rPr>
          <w:rFonts w:eastAsia="Times New Roman"/>
          <w:szCs w:val="24"/>
        </w:rPr>
        <w:t>,</w:t>
      </w:r>
      <w:r w:rsidRPr="009B0B83">
        <w:rPr>
          <w:rFonts w:eastAsia="Times New Roman"/>
          <w:szCs w:val="24"/>
        </w:rPr>
        <w:t xml:space="preserve"> το πραγματικά ολοκληρωμένο πρόγραμμα για τ</w:t>
      </w:r>
      <w:r w:rsidRPr="009B0B83">
        <w:rPr>
          <w:rFonts w:eastAsia="Times New Roman"/>
          <w:szCs w:val="24"/>
        </w:rPr>
        <w:t>ην ανάπτυξη και την κοινωνική δικαιοσύνη</w:t>
      </w:r>
      <w:r>
        <w:rPr>
          <w:rFonts w:eastAsia="Times New Roman"/>
          <w:szCs w:val="24"/>
        </w:rPr>
        <w:t>.</w:t>
      </w:r>
      <w:r w:rsidRPr="009B0B83">
        <w:rPr>
          <w:rFonts w:eastAsia="Times New Roman"/>
          <w:szCs w:val="24"/>
        </w:rPr>
        <w:t xml:space="preserve"> Είναι η ώρα να αφήσουμε πίσω την πόλωση και το</w:t>
      </w:r>
      <w:r>
        <w:rPr>
          <w:rFonts w:eastAsia="Times New Roman"/>
          <w:szCs w:val="24"/>
        </w:rPr>
        <w:t>ν</w:t>
      </w:r>
      <w:r w:rsidRPr="009B0B83">
        <w:rPr>
          <w:rFonts w:eastAsia="Times New Roman"/>
          <w:szCs w:val="24"/>
        </w:rPr>
        <w:t xml:space="preserve"> διχασμό</w:t>
      </w:r>
      <w:r>
        <w:rPr>
          <w:rFonts w:eastAsia="Times New Roman"/>
          <w:szCs w:val="24"/>
        </w:rPr>
        <w:t>,</w:t>
      </w:r>
      <w:r w:rsidRPr="009B0B83">
        <w:rPr>
          <w:rFonts w:eastAsia="Times New Roman"/>
          <w:szCs w:val="24"/>
        </w:rPr>
        <w:t xml:space="preserve"> το πληρώσαμε πάρα πολύ ακριβά</w:t>
      </w:r>
      <w:r>
        <w:rPr>
          <w:rFonts w:eastAsia="Times New Roman"/>
          <w:szCs w:val="24"/>
        </w:rPr>
        <w:t>.</w:t>
      </w:r>
      <w:r w:rsidRPr="009B0B83">
        <w:rPr>
          <w:rFonts w:eastAsia="Times New Roman"/>
          <w:szCs w:val="24"/>
        </w:rPr>
        <w:t xml:space="preserve"> Υπάρχει κανείς </w:t>
      </w:r>
      <w:r>
        <w:rPr>
          <w:rFonts w:eastAsia="Times New Roman"/>
          <w:szCs w:val="24"/>
        </w:rPr>
        <w:t>στον τόπο</w:t>
      </w:r>
      <w:r w:rsidRPr="009B0B83">
        <w:rPr>
          <w:rFonts w:eastAsia="Times New Roman"/>
          <w:szCs w:val="24"/>
        </w:rPr>
        <w:t xml:space="preserve"> που δεν το έχει καταλάβει</w:t>
      </w:r>
      <w:r>
        <w:rPr>
          <w:rFonts w:eastAsia="Times New Roman"/>
          <w:szCs w:val="24"/>
        </w:rPr>
        <w:t>;</w:t>
      </w:r>
      <w:r w:rsidRPr="009B0B83">
        <w:rPr>
          <w:rFonts w:eastAsia="Times New Roman"/>
          <w:szCs w:val="24"/>
        </w:rPr>
        <w:t xml:space="preserve"> </w:t>
      </w:r>
    </w:p>
    <w:p w14:paraId="02B3D479" w14:textId="77777777" w:rsidR="008168EC" w:rsidRDefault="00DB43BE">
      <w:pPr>
        <w:spacing w:line="600" w:lineRule="auto"/>
        <w:ind w:firstLine="720"/>
        <w:jc w:val="both"/>
        <w:rPr>
          <w:rFonts w:eastAsia="Times New Roman"/>
          <w:szCs w:val="24"/>
        </w:rPr>
      </w:pPr>
      <w:r w:rsidRPr="009B0B83">
        <w:rPr>
          <w:rFonts w:eastAsia="Times New Roman"/>
          <w:szCs w:val="24"/>
        </w:rPr>
        <w:t>Όλες οι άλλες χώρες που βρέθηκαν σε κρίση άφησαν πίσω τους τα προβλήματα</w:t>
      </w:r>
      <w:r>
        <w:rPr>
          <w:rFonts w:eastAsia="Times New Roman"/>
          <w:szCs w:val="24"/>
        </w:rPr>
        <w:t>.</w:t>
      </w:r>
      <w:r w:rsidRPr="009B0B83">
        <w:rPr>
          <w:rFonts w:eastAsia="Times New Roman"/>
          <w:szCs w:val="24"/>
        </w:rPr>
        <w:t xml:space="preserve"> Γιατί</w:t>
      </w:r>
      <w:r>
        <w:rPr>
          <w:rFonts w:eastAsia="Times New Roman"/>
          <w:szCs w:val="24"/>
        </w:rPr>
        <w:t>;</w:t>
      </w:r>
      <w:r w:rsidRPr="009B0B83">
        <w:rPr>
          <w:rFonts w:eastAsia="Times New Roman"/>
          <w:szCs w:val="24"/>
        </w:rPr>
        <w:t xml:space="preserve"> Γιατί εκεί πρυτάνευσε το συμφέρον του τόπου </w:t>
      </w:r>
      <w:r>
        <w:rPr>
          <w:rFonts w:eastAsia="Times New Roman"/>
          <w:szCs w:val="24"/>
        </w:rPr>
        <w:t>τους,</w:t>
      </w:r>
      <w:r w:rsidRPr="009B0B83">
        <w:rPr>
          <w:rFonts w:eastAsia="Times New Roman"/>
          <w:szCs w:val="24"/>
        </w:rPr>
        <w:t xml:space="preserve"> ενώ εδώ ακόμα και σήμερα </w:t>
      </w:r>
      <w:r>
        <w:rPr>
          <w:rFonts w:eastAsia="Times New Roman"/>
          <w:szCs w:val="24"/>
        </w:rPr>
        <w:t>-τ</w:t>
      </w:r>
      <w:r w:rsidRPr="009B0B83">
        <w:rPr>
          <w:rFonts w:eastAsia="Times New Roman"/>
          <w:szCs w:val="24"/>
        </w:rPr>
        <w:t>ο ζήσαμε νωρίτερα</w:t>
      </w:r>
      <w:r>
        <w:rPr>
          <w:rFonts w:eastAsia="Times New Roman"/>
          <w:szCs w:val="24"/>
        </w:rPr>
        <w:t>-</w:t>
      </w:r>
      <w:r w:rsidRPr="009B0B83">
        <w:rPr>
          <w:rFonts w:eastAsia="Times New Roman"/>
          <w:szCs w:val="24"/>
        </w:rPr>
        <w:t xml:space="preserve"> πρυτανεύει η αγωνία του καθενός </w:t>
      </w:r>
      <w:r w:rsidRPr="009B0B83">
        <w:rPr>
          <w:rFonts w:eastAsia="Times New Roman"/>
          <w:szCs w:val="24"/>
        </w:rPr>
        <w:lastRenderedPageBreak/>
        <w:t>για την προσωπική του φιλοδοξία</w:t>
      </w:r>
      <w:r>
        <w:rPr>
          <w:rFonts w:eastAsia="Times New Roman"/>
          <w:szCs w:val="24"/>
        </w:rPr>
        <w:t>. Το ποιος θα γίνει Πρωθυπουργός</w:t>
      </w:r>
      <w:r w:rsidRPr="009B0B83">
        <w:rPr>
          <w:rFonts w:eastAsia="Times New Roman"/>
          <w:szCs w:val="24"/>
        </w:rPr>
        <w:t xml:space="preserve"> είναι το μεγάλο τους θέμα</w:t>
      </w:r>
      <w:r>
        <w:rPr>
          <w:rFonts w:eastAsia="Times New Roman"/>
          <w:szCs w:val="24"/>
        </w:rPr>
        <w:t>,</w:t>
      </w:r>
      <w:r w:rsidRPr="009B0B83">
        <w:rPr>
          <w:rFonts w:eastAsia="Times New Roman"/>
          <w:szCs w:val="24"/>
        </w:rPr>
        <w:t xml:space="preserve"> δεν </w:t>
      </w:r>
      <w:r>
        <w:rPr>
          <w:rFonts w:eastAsia="Times New Roman"/>
          <w:szCs w:val="24"/>
        </w:rPr>
        <w:t>το έχετε καταλάβει; Ο</w:t>
      </w:r>
      <w:r w:rsidRPr="009B0B83">
        <w:rPr>
          <w:rFonts w:eastAsia="Times New Roman"/>
          <w:szCs w:val="24"/>
        </w:rPr>
        <w:t xml:space="preserve"> ένας </w:t>
      </w:r>
      <w:r>
        <w:rPr>
          <w:rFonts w:eastAsia="Times New Roman"/>
          <w:szCs w:val="24"/>
        </w:rPr>
        <w:t>ν</w:t>
      </w:r>
      <w:r w:rsidRPr="009B0B83">
        <w:rPr>
          <w:rFonts w:eastAsia="Times New Roman"/>
          <w:szCs w:val="24"/>
        </w:rPr>
        <w:t>α παραμείνει και άλλος να έρθει</w:t>
      </w:r>
      <w:r>
        <w:rPr>
          <w:rFonts w:eastAsia="Times New Roman"/>
          <w:szCs w:val="24"/>
        </w:rPr>
        <w:t>,</w:t>
      </w:r>
      <w:r w:rsidRPr="009B0B83">
        <w:rPr>
          <w:rFonts w:eastAsia="Times New Roman"/>
          <w:szCs w:val="24"/>
        </w:rPr>
        <w:t xml:space="preserve"> αλλά το </w:t>
      </w:r>
      <w:r>
        <w:rPr>
          <w:rFonts w:eastAsia="Times New Roman"/>
          <w:szCs w:val="24"/>
        </w:rPr>
        <w:t>«φύγε εσύ, έλα εσύ» δεν απαντά</w:t>
      </w:r>
      <w:r w:rsidRPr="009B0B83">
        <w:rPr>
          <w:rFonts w:eastAsia="Times New Roman"/>
          <w:szCs w:val="24"/>
        </w:rPr>
        <w:t xml:space="preserve"> </w:t>
      </w:r>
      <w:r>
        <w:rPr>
          <w:rFonts w:eastAsia="Times New Roman"/>
          <w:szCs w:val="24"/>
        </w:rPr>
        <w:t>σ</w:t>
      </w:r>
      <w:r w:rsidRPr="009B0B83">
        <w:rPr>
          <w:rFonts w:eastAsia="Times New Roman"/>
          <w:szCs w:val="24"/>
        </w:rPr>
        <w:t>τα προβλήματα του ελληνικού λαού</w:t>
      </w:r>
      <w:r>
        <w:rPr>
          <w:rFonts w:eastAsia="Times New Roman"/>
          <w:szCs w:val="24"/>
        </w:rPr>
        <w:t>.</w:t>
      </w:r>
    </w:p>
    <w:p w14:paraId="02B3D47A" w14:textId="77777777" w:rsidR="008168EC" w:rsidRDefault="00DB43BE">
      <w:pPr>
        <w:spacing w:line="600" w:lineRule="auto"/>
        <w:ind w:firstLine="720"/>
        <w:jc w:val="center"/>
        <w:rPr>
          <w:rFonts w:eastAsia="Times New Roman"/>
          <w:szCs w:val="24"/>
        </w:rPr>
      </w:pPr>
      <w:r>
        <w:rPr>
          <w:rFonts w:eastAsia="Times New Roman" w:cs="Times New Roman"/>
          <w:szCs w:val="24"/>
        </w:rPr>
        <w:t>(Χειροκροτήματα από την πτέρυγα της Δημοκρατικής Συμπαράταξης)</w:t>
      </w:r>
    </w:p>
    <w:p w14:paraId="02B3D47B" w14:textId="77777777" w:rsidR="008168EC" w:rsidRDefault="00DB43BE">
      <w:pPr>
        <w:spacing w:line="600" w:lineRule="auto"/>
        <w:ind w:firstLine="720"/>
        <w:jc w:val="both"/>
        <w:rPr>
          <w:rFonts w:eastAsia="Times New Roman"/>
          <w:szCs w:val="24"/>
        </w:rPr>
      </w:pPr>
      <w:r>
        <w:rPr>
          <w:rFonts w:eastAsia="Times New Roman"/>
          <w:szCs w:val="24"/>
        </w:rPr>
        <w:t>Πληρώσαμε πολύ α</w:t>
      </w:r>
      <w:r w:rsidRPr="009B0B83">
        <w:rPr>
          <w:rFonts w:eastAsia="Times New Roman"/>
          <w:szCs w:val="24"/>
        </w:rPr>
        <w:t xml:space="preserve">κριβά όλα αυτά τα χρόνια </w:t>
      </w:r>
      <w:r>
        <w:rPr>
          <w:rFonts w:eastAsia="Times New Roman"/>
          <w:szCs w:val="24"/>
        </w:rPr>
        <w:t>τ</w:t>
      </w:r>
      <w:r w:rsidRPr="009B0B83">
        <w:rPr>
          <w:rFonts w:eastAsia="Times New Roman"/>
          <w:szCs w:val="24"/>
        </w:rPr>
        <w:t>ην ανεύθυνη στάση και των κομμάτων κα</w:t>
      </w:r>
      <w:r w:rsidRPr="009B0B83">
        <w:rPr>
          <w:rFonts w:eastAsia="Times New Roman"/>
          <w:szCs w:val="24"/>
        </w:rPr>
        <w:t xml:space="preserve">ι των ηγεσιών τους και έρχονται σήμερα μετά από όλα αυτά </w:t>
      </w:r>
      <w:r>
        <w:rPr>
          <w:rFonts w:eastAsia="Times New Roman"/>
          <w:szCs w:val="24"/>
        </w:rPr>
        <w:t xml:space="preserve">και έχουμε επανάληψη των </w:t>
      </w:r>
      <w:proofErr w:type="spellStart"/>
      <w:r>
        <w:rPr>
          <w:rFonts w:eastAsia="Times New Roman"/>
          <w:szCs w:val="24"/>
        </w:rPr>
        <w:t>Ζαππείων</w:t>
      </w:r>
      <w:proofErr w:type="spellEnd"/>
      <w:r>
        <w:rPr>
          <w:rFonts w:eastAsia="Times New Roman"/>
          <w:szCs w:val="24"/>
        </w:rPr>
        <w:t xml:space="preserve">. Λες και δεν τα πληρώσαμε τα </w:t>
      </w:r>
      <w:proofErr w:type="spellStart"/>
      <w:r>
        <w:rPr>
          <w:rFonts w:eastAsia="Times New Roman"/>
          <w:szCs w:val="24"/>
        </w:rPr>
        <w:t>Ζάππεια</w:t>
      </w:r>
      <w:proofErr w:type="spellEnd"/>
      <w:r>
        <w:rPr>
          <w:rFonts w:eastAsia="Times New Roman"/>
          <w:szCs w:val="24"/>
        </w:rPr>
        <w:t>,</w:t>
      </w:r>
      <w:r w:rsidRPr="009B0B83">
        <w:rPr>
          <w:rFonts w:eastAsia="Times New Roman"/>
          <w:szCs w:val="24"/>
        </w:rPr>
        <w:t xml:space="preserve"> να </w:t>
      </w:r>
      <w:r>
        <w:rPr>
          <w:rFonts w:eastAsia="Times New Roman"/>
          <w:szCs w:val="24"/>
        </w:rPr>
        <w:t xml:space="preserve">τα </w:t>
      </w:r>
      <w:r w:rsidRPr="009B0B83">
        <w:rPr>
          <w:rFonts w:eastAsia="Times New Roman"/>
          <w:szCs w:val="24"/>
        </w:rPr>
        <w:t>ξαναζήσουμε τώρα</w:t>
      </w:r>
      <w:r>
        <w:rPr>
          <w:rFonts w:eastAsia="Times New Roman"/>
          <w:szCs w:val="24"/>
        </w:rPr>
        <w:t>. Τ</w:t>
      </w:r>
      <w:r w:rsidRPr="009B0B83">
        <w:rPr>
          <w:rFonts w:eastAsia="Times New Roman"/>
          <w:szCs w:val="24"/>
        </w:rPr>
        <w:t>ίποτα δεν κατάλαβαν από όλη αυτή την πορεία</w:t>
      </w:r>
      <w:r>
        <w:rPr>
          <w:rFonts w:eastAsia="Times New Roman"/>
          <w:szCs w:val="24"/>
        </w:rPr>
        <w:t>.</w:t>
      </w:r>
      <w:r w:rsidRPr="009B0B83">
        <w:rPr>
          <w:rFonts w:eastAsia="Times New Roman"/>
          <w:szCs w:val="24"/>
        </w:rPr>
        <w:t xml:space="preserve"> Ύστερα από δέκα χρόνια έρχονται και μας προτείνουν να ακο</w:t>
      </w:r>
      <w:r w:rsidRPr="009B0B83">
        <w:rPr>
          <w:rFonts w:eastAsia="Times New Roman"/>
          <w:szCs w:val="24"/>
        </w:rPr>
        <w:t xml:space="preserve">λουθήσουμε την ίδια </w:t>
      </w:r>
      <w:r>
        <w:rPr>
          <w:rFonts w:eastAsia="Times New Roman"/>
          <w:szCs w:val="24"/>
        </w:rPr>
        <w:t>ρότα,</w:t>
      </w:r>
      <w:r w:rsidRPr="009B0B83">
        <w:rPr>
          <w:rFonts w:eastAsia="Times New Roman"/>
          <w:szCs w:val="24"/>
        </w:rPr>
        <w:t xml:space="preserve"> τον ίδιο δρόμο</w:t>
      </w:r>
      <w:r>
        <w:rPr>
          <w:rFonts w:eastAsia="Times New Roman"/>
          <w:szCs w:val="24"/>
        </w:rPr>
        <w:t xml:space="preserve">, να συνεχίσουμε στο </w:t>
      </w:r>
      <w:r w:rsidRPr="009B0B83">
        <w:rPr>
          <w:rFonts w:eastAsia="Times New Roman"/>
          <w:szCs w:val="24"/>
        </w:rPr>
        <w:t xml:space="preserve">αδιέξοδο για να πέσουμε </w:t>
      </w:r>
      <w:r>
        <w:rPr>
          <w:rFonts w:eastAsia="Times New Roman"/>
          <w:szCs w:val="24"/>
        </w:rPr>
        <w:t>με φόρα</w:t>
      </w:r>
      <w:r w:rsidRPr="009B0B83">
        <w:rPr>
          <w:rFonts w:eastAsia="Times New Roman"/>
          <w:szCs w:val="24"/>
        </w:rPr>
        <w:t xml:space="preserve"> στον τοίχο</w:t>
      </w:r>
      <w:r>
        <w:rPr>
          <w:rFonts w:eastAsia="Times New Roman"/>
          <w:szCs w:val="24"/>
        </w:rPr>
        <w:t>. Δεν έχουμε άλλα</w:t>
      </w:r>
      <w:r w:rsidRPr="009B0B83">
        <w:rPr>
          <w:rFonts w:eastAsia="Times New Roman"/>
          <w:szCs w:val="24"/>
        </w:rPr>
        <w:t xml:space="preserve"> χρόνια για χάσιμο</w:t>
      </w:r>
      <w:r>
        <w:rPr>
          <w:rFonts w:eastAsia="Times New Roman"/>
          <w:szCs w:val="24"/>
        </w:rPr>
        <w:t xml:space="preserve"> και δεν μας αρκεί</w:t>
      </w:r>
      <w:r w:rsidRPr="009B0B83">
        <w:rPr>
          <w:rFonts w:eastAsia="Times New Roman"/>
          <w:szCs w:val="24"/>
        </w:rPr>
        <w:t xml:space="preserve"> να φύγουμε από τη μιζέρια του </w:t>
      </w:r>
      <w:r w:rsidRPr="009B0B83">
        <w:rPr>
          <w:rFonts w:eastAsia="Times New Roman"/>
          <w:szCs w:val="24"/>
        </w:rPr>
        <w:t>κ</w:t>
      </w:r>
      <w:r>
        <w:rPr>
          <w:rFonts w:eastAsia="Times New Roman"/>
          <w:szCs w:val="24"/>
        </w:rPr>
        <w:t>.</w:t>
      </w:r>
      <w:r w:rsidRPr="009B0B83">
        <w:rPr>
          <w:rFonts w:eastAsia="Times New Roman"/>
          <w:szCs w:val="24"/>
        </w:rPr>
        <w:t xml:space="preserve"> Τσίπρα και να ζήσουμε το άλμα στο κενό του </w:t>
      </w:r>
      <w:r w:rsidRPr="009B0B83">
        <w:rPr>
          <w:rFonts w:eastAsia="Times New Roman"/>
          <w:szCs w:val="24"/>
        </w:rPr>
        <w:t>κ</w:t>
      </w:r>
      <w:r>
        <w:rPr>
          <w:rFonts w:eastAsia="Times New Roman"/>
          <w:szCs w:val="24"/>
        </w:rPr>
        <w:t>.</w:t>
      </w:r>
      <w:r w:rsidRPr="009B0B83">
        <w:rPr>
          <w:rFonts w:eastAsia="Times New Roman"/>
          <w:szCs w:val="24"/>
        </w:rPr>
        <w:t xml:space="preserve"> Μητσοτάκη</w:t>
      </w:r>
      <w:r>
        <w:rPr>
          <w:rFonts w:eastAsia="Times New Roman"/>
          <w:szCs w:val="24"/>
        </w:rPr>
        <w:t xml:space="preserve">. </w:t>
      </w:r>
    </w:p>
    <w:p w14:paraId="02B3D47C" w14:textId="77777777" w:rsidR="008168EC" w:rsidRDefault="00DB43BE">
      <w:pPr>
        <w:spacing w:line="600" w:lineRule="auto"/>
        <w:ind w:firstLine="720"/>
        <w:jc w:val="both"/>
        <w:rPr>
          <w:rFonts w:eastAsia="Times New Roman"/>
          <w:szCs w:val="24"/>
        </w:rPr>
      </w:pPr>
      <w:r>
        <w:rPr>
          <w:rFonts w:eastAsia="Times New Roman"/>
          <w:szCs w:val="24"/>
        </w:rPr>
        <w:lastRenderedPageBreak/>
        <w:t>Ε</w:t>
      </w:r>
      <w:r w:rsidRPr="009B0B83">
        <w:rPr>
          <w:rFonts w:eastAsia="Times New Roman"/>
          <w:szCs w:val="24"/>
        </w:rPr>
        <w:t>δώ στην</w:t>
      </w:r>
      <w:r w:rsidRPr="009B0B83">
        <w:rPr>
          <w:rFonts w:eastAsia="Times New Roman"/>
          <w:szCs w:val="24"/>
        </w:rPr>
        <w:t xml:space="preserve"> Ελλάδα χρειάζεται μία νέα αντίληψη</w:t>
      </w:r>
      <w:r>
        <w:rPr>
          <w:rFonts w:eastAsia="Times New Roman"/>
          <w:szCs w:val="24"/>
        </w:rPr>
        <w:t>,</w:t>
      </w:r>
      <w:r w:rsidRPr="009B0B83">
        <w:rPr>
          <w:rFonts w:eastAsia="Times New Roman"/>
          <w:szCs w:val="24"/>
        </w:rPr>
        <w:t xml:space="preserve"> μία νέα αντίληψη για μία πραγματικά </w:t>
      </w:r>
      <w:r>
        <w:rPr>
          <w:rFonts w:eastAsia="Times New Roman"/>
          <w:szCs w:val="24"/>
        </w:rPr>
        <w:t>π</w:t>
      </w:r>
      <w:r w:rsidRPr="009B0B83">
        <w:rPr>
          <w:rFonts w:eastAsia="Times New Roman"/>
          <w:szCs w:val="24"/>
        </w:rPr>
        <w:t xml:space="preserve">ροοδευτική διακυβέρνηση στη </w:t>
      </w:r>
      <w:r>
        <w:rPr>
          <w:rFonts w:eastAsia="Times New Roman"/>
          <w:szCs w:val="24"/>
        </w:rPr>
        <w:t>χ</w:t>
      </w:r>
      <w:r w:rsidRPr="009B0B83">
        <w:rPr>
          <w:rFonts w:eastAsia="Times New Roman"/>
          <w:szCs w:val="24"/>
        </w:rPr>
        <w:t>ώρα</w:t>
      </w:r>
      <w:r>
        <w:rPr>
          <w:rFonts w:eastAsia="Times New Roman"/>
          <w:szCs w:val="24"/>
        </w:rPr>
        <w:t>.</w:t>
      </w:r>
      <w:r w:rsidRPr="009B0B83">
        <w:rPr>
          <w:rFonts w:eastAsia="Times New Roman"/>
          <w:szCs w:val="24"/>
        </w:rPr>
        <w:t xml:space="preserve"> </w:t>
      </w:r>
      <w:r>
        <w:rPr>
          <w:rFonts w:eastAsia="Times New Roman"/>
          <w:szCs w:val="24"/>
        </w:rPr>
        <w:t>Μίλησα</w:t>
      </w:r>
      <w:r w:rsidRPr="009B0B83">
        <w:rPr>
          <w:rFonts w:eastAsia="Times New Roman"/>
          <w:szCs w:val="24"/>
        </w:rPr>
        <w:t xml:space="preserve"> πριν </w:t>
      </w:r>
      <w:r>
        <w:rPr>
          <w:rFonts w:eastAsia="Times New Roman"/>
          <w:szCs w:val="24"/>
        </w:rPr>
        <w:t xml:space="preserve">για το </w:t>
      </w:r>
      <w:r w:rsidRPr="009B0B83">
        <w:rPr>
          <w:rFonts w:eastAsia="Times New Roman"/>
          <w:szCs w:val="24"/>
        </w:rPr>
        <w:t xml:space="preserve">σχέδιό </w:t>
      </w:r>
      <w:r>
        <w:rPr>
          <w:rFonts w:eastAsia="Times New Roman"/>
          <w:szCs w:val="24"/>
        </w:rPr>
        <w:t>μας,</w:t>
      </w:r>
      <w:r w:rsidRPr="009B0B83">
        <w:rPr>
          <w:rFonts w:eastAsia="Times New Roman"/>
          <w:szCs w:val="24"/>
        </w:rPr>
        <w:t xml:space="preserve"> το </w:t>
      </w:r>
      <w:r>
        <w:rPr>
          <w:rFonts w:eastAsia="Times New Roman"/>
          <w:szCs w:val="24"/>
        </w:rPr>
        <w:t>σ</w:t>
      </w:r>
      <w:r w:rsidRPr="009B0B83">
        <w:rPr>
          <w:rFonts w:eastAsia="Times New Roman"/>
          <w:szCs w:val="24"/>
        </w:rPr>
        <w:t xml:space="preserve">χέδιο </w:t>
      </w:r>
      <w:r>
        <w:rPr>
          <w:rFonts w:eastAsia="Times New Roman"/>
          <w:szCs w:val="24"/>
        </w:rPr>
        <w:t>«</w:t>
      </w:r>
      <w:r w:rsidRPr="009B0B83">
        <w:rPr>
          <w:rFonts w:eastAsia="Times New Roman"/>
          <w:szCs w:val="24"/>
        </w:rPr>
        <w:t>Ελλάδα</w:t>
      </w:r>
      <w:r>
        <w:rPr>
          <w:rFonts w:eastAsia="Times New Roman"/>
          <w:szCs w:val="24"/>
        </w:rPr>
        <w:t>».</w:t>
      </w:r>
      <w:r w:rsidRPr="009B0B83">
        <w:rPr>
          <w:rFonts w:eastAsia="Times New Roman"/>
          <w:szCs w:val="24"/>
        </w:rPr>
        <w:t xml:space="preserve"> Αυτό που χρειάζεται η χώρα είναι μία πρόταση ελληνικής ιδιοκτησίας</w:t>
      </w:r>
      <w:r>
        <w:rPr>
          <w:rFonts w:eastAsia="Times New Roman"/>
          <w:szCs w:val="24"/>
        </w:rPr>
        <w:t>. Δεν μπορούμε να αφήσουμε στην</w:t>
      </w:r>
      <w:r>
        <w:rPr>
          <w:rFonts w:eastAsia="Times New Roman"/>
          <w:szCs w:val="24"/>
        </w:rPr>
        <w:t xml:space="preserve"> </w:t>
      </w:r>
      <w:r w:rsidRPr="009B0B83">
        <w:rPr>
          <w:rFonts w:eastAsia="Times New Roman"/>
          <w:szCs w:val="24"/>
        </w:rPr>
        <w:t xml:space="preserve">άκρη τις διαφορές μας </w:t>
      </w:r>
      <w:r>
        <w:rPr>
          <w:rFonts w:eastAsia="Times New Roman"/>
          <w:szCs w:val="24"/>
        </w:rPr>
        <w:t xml:space="preserve">και να συνυπογράψουμε </w:t>
      </w:r>
      <w:r w:rsidRPr="009B0B83">
        <w:rPr>
          <w:rFonts w:eastAsia="Times New Roman"/>
          <w:szCs w:val="24"/>
        </w:rPr>
        <w:t>επιτέλους ένα σχέδιο για την επόμενη τετραετία που θα κάνει τους Έλληνες να νιώσουν ασφαλείς και τα παιδιά να γυρίσουν στο</w:t>
      </w:r>
      <w:r>
        <w:rPr>
          <w:rFonts w:eastAsia="Times New Roman"/>
          <w:szCs w:val="24"/>
        </w:rPr>
        <w:t>ν τόπο τους;</w:t>
      </w:r>
      <w:r w:rsidRPr="009B0B83">
        <w:rPr>
          <w:rFonts w:eastAsia="Times New Roman"/>
          <w:szCs w:val="24"/>
        </w:rPr>
        <w:t xml:space="preserve"> </w:t>
      </w:r>
    </w:p>
    <w:p w14:paraId="02B3D47D" w14:textId="77777777" w:rsidR="008168EC" w:rsidRDefault="00DB43BE">
      <w:pPr>
        <w:spacing w:line="600" w:lineRule="auto"/>
        <w:ind w:firstLine="720"/>
        <w:jc w:val="center"/>
        <w:rPr>
          <w:rFonts w:eastAsia="Times New Roman"/>
          <w:szCs w:val="24"/>
        </w:rPr>
      </w:pPr>
      <w:r>
        <w:rPr>
          <w:rFonts w:eastAsia="Times New Roman" w:cs="Times New Roman"/>
          <w:szCs w:val="24"/>
        </w:rPr>
        <w:t>(Χειροκροτήματα από την πτέρυγα της Δημοκρατικής Συμπαράταξης)</w:t>
      </w:r>
    </w:p>
    <w:p w14:paraId="02B3D47E" w14:textId="77777777" w:rsidR="008168EC" w:rsidRDefault="00DB43BE">
      <w:pPr>
        <w:spacing w:line="600" w:lineRule="auto"/>
        <w:ind w:firstLine="720"/>
        <w:jc w:val="both"/>
        <w:rPr>
          <w:rFonts w:eastAsia="Times New Roman"/>
          <w:szCs w:val="24"/>
        </w:rPr>
      </w:pPr>
      <w:r>
        <w:rPr>
          <w:rFonts w:eastAsia="Times New Roman"/>
          <w:szCs w:val="24"/>
        </w:rPr>
        <w:t>Δ</w:t>
      </w:r>
      <w:r w:rsidRPr="009B0B83">
        <w:rPr>
          <w:rFonts w:eastAsia="Times New Roman"/>
          <w:szCs w:val="24"/>
        </w:rPr>
        <w:t xml:space="preserve">εν έχουμε </w:t>
      </w:r>
      <w:r w:rsidRPr="009B0B83">
        <w:rPr>
          <w:rFonts w:eastAsia="Times New Roman"/>
          <w:szCs w:val="24"/>
        </w:rPr>
        <w:t>τη γνώση</w:t>
      </w:r>
      <w:r>
        <w:rPr>
          <w:rFonts w:eastAsia="Times New Roman"/>
          <w:szCs w:val="24"/>
        </w:rPr>
        <w:t>,</w:t>
      </w:r>
      <w:r w:rsidRPr="009B0B83">
        <w:rPr>
          <w:rFonts w:eastAsia="Times New Roman"/>
          <w:szCs w:val="24"/>
        </w:rPr>
        <w:t xml:space="preserve"> δεν έχουμε τους ανθρώπους</w:t>
      </w:r>
      <w:r>
        <w:rPr>
          <w:rFonts w:eastAsia="Times New Roman"/>
          <w:szCs w:val="24"/>
        </w:rPr>
        <w:t>,</w:t>
      </w:r>
      <w:r w:rsidRPr="009B0B83">
        <w:rPr>
          <w:rFonts w:eastAsia="Times New Roman"/>
          <w:szCs w:val="24"/>
        </w:rPr>
        <w:t xml:space="preserve"> δεν έχουμε τη δύναμη</w:t>
      </w:r>
      <w:r>
        <w:rPr>
          <w:rFonts w:eastAsia="Times New Roman"/>
          <w:szCs w:val="24"/>
        </w:rPr>
        <w:t>,</w:t>
      </w:r>
      <w:r w:rsidRPr="009B0B83">
        <w:rPr>
          <w:rFonts w:eastAsia="Times New Roman"/>
          <w:szCs w:val="24"/>
        </w:rPr>
        <w:t xml:space="preserve"> δεν έχουμε την ικανότητα ή απλά μας εμποδίζει </w:t>
      </w:r>
      <w:r>
        <w:rPr>
          <w:rFonts w:eastAsia="Times New Roman"/>
          <w:szCs w:val="24"/>
        </w:rPr>
        <w:t xml:space="preserve">η θέληση κάποιων να </w:t>
      </w:r>
      <w:r w:rsidRPr="009B0B83">
        <w:rPr>
          <w:rFonts w:eastAsia="Times New Roman"/>
          <w:szCs w:val="24"/>
        </w:rPr>
        <w:t xml:space="preserve">κοιτάνε μονάχα τον εαυτό </w:t>
      </w:r>
      <w:r>
        <w:rPr>
          <w:rFonts w:eastAsia="Times New Roman"/>
          <w:szCs w:val="24"/>
        </w:rPr>
        <w:t>τους και όχι αυτούς που πραγματικά υποφέρουν;</w:t>
      </w:r>
      <w:r w:rsidRPr="009B0B83">
        <w:rPr>
          <w:rFonts w:eastAsia="Times New Roman"/>
          <w:szCs w:val="24"/>
        </w:rPr>
        <w:t xml:space="preserve"> </w:t>
      </w:r>
    </w:p>
    <w:p w14:paraId="02B3D47F" w14:textId="77777777" w:rsidR="008168EC" w:rsidRDefault="00DB43BE">
      <w:pPr>
        <w:spacing w:line="600" w:lineRule="auto"/>
        <w:ind w:firstLine="720"/>
        <w:jc w:val="both"/>
        <w:rPr>
          <w:rFonts w:eastAsia="Times New Roman"/>
          <w:szCs w:val="24"/>
        </w:rPr>
      </w:pPr>
      <w:r>
        <w:rPr>
          <w:rFonts w:eastAsia="Times New Roman"/>
          <w:szCs w:val="24"/>
        </w:rPr>
        <w:lastRenderedPageBreak/>
        <w:t xml:space="preserve">Εμείς δεν θα </w:t>
      </w:r>
      <w:r w:rsidRPr="009B0B83">
        <w:rPr>
          <w:rFonts w:eastAsia="Times New Roman"/>
          <w:szCs w:val="24"/>
        </w:rPr>
        <w:t xml:space="preserve">κουραστούμε να σηκώνουμε τη σημαία της </w:t>
      </w:r>
      <w:r w:rsidRPr="009B0B83">
        <w:rPr>
          <w:rFonts w:eastAsia="Times New Roman"/>
          <w:szCs w:val="24"/>
        </w:rPr>
        <w:t>συνεννόησης</w:t>
      </w:r>
      <w:r>
        <w:rPr>
          <w:rFonts w:eastAsia="Times New Roman"/>
          <w:szCs w:val="24"/>
        </w:rPr>
        <w:t xml:space="preserve">. Το κρατάμε αυτό το </w:t>
      </w:r>
      <w:r w:rsidRPr="009B0B83">
        <w:rPr>
          <w:rFonts w:eastAsia="Times New Roman"/>
          <w:szCs w:val="24"/>
        </w:rPr>
        <w:t xml:space="preserve">νήμα </w:t>
      </w:r>
      <w:r>
        <w:rPr>
          <w:rFonts w:eastAsia="Times New Roman"/>
          <w:szCs w:val="24"/>
        </w:rPr>
        <w:t xml:space="preserve">και ερχόμαστε πραγματικά </w:t>
      </w:r>
      <w:r w:rsidRPr="009B0B83">
        <w:rPr>
          <w:rFonts w:eastAsia="Times New Roman"/>
          <w:szCs w:val="24"/>
        </w:rPr>
        <w:t>με ενωτική διάθεση παρά τα όσα ζούμε καθημερινά και ζήσαμε και σήμερα μέσα σε αυτή</w:t>
      </w:r>
      <w:r>
        <w:rPr>
          <w:rFonts w:eastAsia="Times New Roman"/>
          <w:szCs w:val="24"/>
        </w:rPr>
        <w:t>ν</w:t>
      </w:r>
      <w:r w:rsidRPr="009B0B83">
        <w:rPr>
          <w:rFonts w:eastAsia="Times New Roman"/>
          <w:szCs w:val="24"/>
        </w:rPr>
        <w:t xml:space="preserve"> την Αίθουσα</w:t>
      </w:r>
      <w:r>
        <w:rPr>
          <w:rFonts w:eastAsia="Times New Roman"/>
          <w:szCs w:val="24"/>
        </w:rPr>
        <w:t>,</w:t>
      </w:r>
      <w:r w:rsidRPr="009B0B83">
        <w:rPr>
          <w:rFonts w:eastAsia="Times New Roman"/>
          <w:szCs w:val="24"/>
        </w:rPr>
        <w:t xml:space="preserve"> γιατί πιστεύουμε ότι μονάχα </w:t>
      </w:r>
      <w:r>
        <w:rPr>
          <w:rFonts w:eastAsia="Times New Roman"/>
          <w:szCs w:val="24"/>
        </w:rPr>
        <w:t>α</w:t>
      </w:r>
      <w:r w:rsidRPr="009B0B83">
        <w:rPr>
          <w:rFonts w:eastAsia="Times New Roman"/>
          <w:szCs w:val="24"/>
        </w:rPr>
        <w:t>υτή είναι η λύση για τον τόπο</w:t>
      </w:r>
      <w:r>
        <w:rPr>
          <w:rFonts w:eastAsia="Times New Roman"/>
          <w:szCs w:val="24"/>
        </w:rPr>
        <w:t>.</w:t>
      </w:r>
    </w:p>
    <w:p w14:paraId="02B3D480" w14:textId="77777777" w:rsidR="008168EC" w:rsidRDefault="00DB43BE">
      <w:pPr>
        <w:spacing w:line="600" w:lineRule="auto"/>
        <w:ind w:firstLine="720"/>
        <w:jc w:val="both"/>
        <w:rPr>
          <w:rFonts w:eastAsia="Times New Roman"/>
          <w:szCs w:val="24"/>
        </w:rPr>
      </w:pPr>
      <w:r>
        <w:rPr>
          <w:rFonts w:eastAsia="Times New Roman"/>
          <w:szCs w:val="24"/>
        </w:rPr>
        <w:t>Στις ευρωεκλογές, λοιπόν,</w:t>
      </w:r>
      <w:r w:rsidRPr="009B0B83">
        <w:rPr>
          <w:rFonts w:eastAsia="Times New Roman"/>
          <w:szCs w:val="24"/>
        </w:rPr>
        <w:t xml:space="preserve"> που έρχοντα</w:t>
      </w:r>
      <w:r w:rsidRPr="009B0B83">
        <w:rPr>
          <w:rFonts w:eastAsia="Times New Roman"/>
          <w:szCs w:val="24"/>
        </w:rPr>
        <w:t xml:space="preserve">ι </w:t>
      </w:r>
      <w:r>
        <w:rPr>
          <w:rFonts w:eastAsia="Times New Roman"/>
          <w:szCs w:val="24"/>
        </w:rPr>
        <w:t xml:space="preserve">η χώρα πρέπει να ζήσει </w:t>
      </w:r>
      <w:r w:rsidRPr="009B0B83">
        <w:rPr>
          <w:rFonts w:eastAsia="Times New Roman"/>
          <w:szCs w:val="24"/>
        </w:rPr>
        <w:t>την πρώτη Ανάσταση</w:t>
      </w:r>
      <w:r>
        <w:rPr>
          <w:rFonts w:eastAsia="Times New Roman"/>
          <w:szCs w:val="24"/>
        </w:rPr>
        <w:t xml:space="preserve"> και απευθυνόμαστε στους</w:t>
      </w:r>
      <w:r w:rsidRPr="009B0B83">
        <w:rPr>
          <w:rFonts w:eastAsia="Times New Roman"/>
          <w:szCs w:val="24"/>
        </w:rPr>
        <w:t xml:space="preserve"> προοδευτικούς πολίτες και ζητάμε τη δύναμη για να μπορέσουμε να κάνουμε τη μεγάλη πολιτική ανατροπή στις εθνικές εκλογές που ακολουθούν</w:t>
      </w:r>
      <w:r>
        <w:rPr>
          <w:rFonts w:eastAsia="Times New Roman"/>
          <w:szCs w:val="24"/>
        </w:rPr>
        <w:t>.</w:t>
      </w:r>
      <w:r w:rsidRPr="009B0B83">
        <w:rPr>
          <w:rFonts w:eastAsia="Times New Roman"/>
          <w:szCs w:val="24"/>
        </w:rPr>
        <w:t xml:space="preserve"> </w:t>
      </w:r>
    </w:p>
    <w:p w14:paraId="02B3D481" w14:textId="77777777" w:rsidR="008168EC" w:rsidRDefault="00DB43BE">
      <w:pPr>
        <w:spacing w:line="600" w:lineRule="auto"/>
        <w:ind w:firstLine="720"/>
        <w:jc w:val="both"/>
        <w:rPr>
          <w:rFonts w:eastAsia="Times New Roman"/>
          <w:szCs w:val="24"/>
        </w:rPr>
      </w:pPr>
      <w:r>
        <w:rPr>
          <w:rFonts w:eastAsia="Times New Roman"/>
          <w:szCs w:val="24"/>
        </w:rPr>
        <w:t>Η χώρα δεν</w:t>
      </w:r>
      <w:r w:rsidRPr="009B0B83">
        <w:rPr>
          <w:rFonts w:eastAsia="Times New Roman"/>
          <w:szCs w:val="24"/>
        </w:rPr>
        <w:t xml:space="preserve"> χρειάζεται </w:t>
      </w:r>
      <w:r>
        <w:rPr>
          <w:rFonts w:eastAsia="Times New Roman"/>
          <w:szCs w:val="24"/>
        </w:rPr>
        <w:t>α</w:t>
      </w:r>
      <w:r w:rsidRPr="009B0B83">
        <w:rPr>
          <w:rFonts w:eastAsia="Times New Roman"/>
          <w:szCs w:val="24"/>
        </w:rPr>
        <w:t xml:space="preserve">πλώς αλλαγή </w:t>
      </w:r>
      <w:r>
        <w:rPr>
          <w:rFonts w:eastAsia="Times New Roman"/>
          <w:szCs w:val="24"/>
        </w:rPr>
        <w:t>κ</w:t>
      </w:r>
      <w:r w:rsidRPr="009B0B83">
        <w:rPr>
          <w:rFonts w:eastAsia="Times New Roman"/>
          <w:szCs w:val="24"/>
        </w:rPr>
        <w:t>υβέρνησης</w:t>
      </w:r>
      <w:r>
        <w:rPr>
          <w:rFonts w:eastAsia="Times New Roman"/>
          <w:szCs w:val="24"/>
        </w:rPr>
        <w:t>, χρε</w:t>
      </w:r>
      <w:r>
        <w:rPr>
          <w:rFonts w:eastAsia="Times New Roman"/>
          <w:szCs w:val="24"/>
        </w:rPr>
        <w:t>ιάζεται αλλαγή</w:t>
      </w:r>
      <w:r w:rsidRPr="009B0B83">
        <w:rPr>
          <w:rFonts w:eastAsia="Times New Roman"/>
          <w:szCs w:val="24"/>
        </w:rPr>
        <w:t xml:space="preserve"> σελίδας</w:t>
      </w:r>
      <w:r>
        <w:rPr>
          <w:rFonts w:eastAsia="Times New Roman"/>
          <w:szCs w:val="24"/>
        </w:rPr>
        <w:t>,</w:t>
      </w:r>
      <w:r w:rsidRPr="009B0B83">
        <w:rPr>
          <w:rFonts w:eastAsia="Times New Roman"/>
          <w:szCs w:val="24"/>
        </w:rPr>
        <w:t xml:space="preserve"> αλλαγή πολιτικής</w:t>
      </w:r>
      <w:r>
        <w:rPr>
          <w:rFonts w:eastAsia="Times New Roman"/>
          <w:szCs w:val="24"/>
        </w:rPr>
        <w:t>,</w:t>
      </w:r>
      <w:r w:rsidRPr="009B0B83">
        <w:rPr>
          <w:rFonts w:eastAsia="Times New Roman"/>
          <w:szCs w:val="24"/>
        </w:rPr>
        <w:t xml:space="preserve"> αλλαγή προοπτικής</w:t>
      </w:r>
      <w:r>
        <w:rPr>
          <w:rFonts w:eastAsia="Times New Roman"/>
          <w:szCs w:val="24"/>
        </w:rPr>
        <w:t xml:space="preserve"> </w:t>
      </w:r>
      <w:r w:rsidRPr="009B0B83">
        <w:rPr>
          <w:rFonts w:eastAsia="Times New Roman"/>
          <w:szCs w:val="24"/>
        </w:rPr>
        <w:t>σε</w:t>
      </w:r>
      <w:r>
        <w:rPr>
          <w:rFonts w:eastAsia="Times New Roman"/>
          <w:szCs w:val="24"/>
        </w:rPr>
        <w:t xml:space="preserve"> </w:t>
      </w:r>
      <w:r>
        <w:rPr>
          <w:rFonts w:eastAsia="Times New Roman"/>
          <w:szCs w:val="24"/>
        </w:rPr>
        <w:t>μ</w:t>
      </w:r>
      <w:r>
        <w:rPr>
          <w:rFonts w:eastAsia="Times New Roman"/>
          <w:szCs w:val="24"/>
        </w:rPr>
        <w:t>ί</w:t>
      </w:r>
      <w:r>
        <w:rPr>
          <w:rFonts w:eastAsia="Times New Roman"/>
          <w:szCs w:val="24"/>
        </w:rPr>
        <w:t>α</w:t>
      </w:r>
      <w:r>
        <w:rPr>
          <w:rFonts w:eastAsia="Times New Roman"/>
          <w:szCs w:val="24"/>
        </w:rPr>
        <w:t xml:space="preserve"> άλλη Ευρώπη,</w:t>
      </w:r>
      <w:r w:rsidRPr="009B0B83">
        <w:rPr>
          <w:rFonts w:eastAsia="Times New Roman"/>
          <w:szCs w:val="24"/>
        </w:rPr>
        <w:t xml:space="preserve"> </w:t>
      </w:r>
      <w:r>
        <w:rPr>
          <w:rFonts w:eastAsia="Times New Roman"/>
          <w:szCs w:val="24"/>
        </w:rPr>
        <w:t>μ</w:t>
      </w:r>
      <w:r>
        <w:rPr>
          <w:rFonts w:eastAsia="Times New Roman"/>
          <w:szCs w:val="24"/>
        </w:rPr>
        <w:t>ί</w:t>
      </w:r>
      <w:r>
        <w:rPr>
          <w:rFonts w:eastAsia="Times New Roman"/>
          <w:szCs w:val="24"/>
        </w:rPr>
        <w:t>α</w:t>
      </w:r>
      <w:r>
        <w:rPr>
          <w:rFonts w:eastAsia="Times New Roman"/>
          <w:szCs w:val="24"/>
        </w:rPr>
        <w:t xml:space="preserve"> Ευρώπη </w:t>
      </w:r>
      <w:r w:rsidRPr="009B0B83">
        <w:rPr>
          <w:rFonts w:eastAsia="Times New Roman"/>
          <w:szCs w:val="24"/>
        </w:rPr>
        <w:t>δημοκρατίας</w:t>
      </w:r>
      <w:r>
        <w:rPr>
          <w:rFonts w:eastAsia="Times New Roman"/>
          <w:szCs w:val="24"/>
        </w:rPr>
        <w:t>,</w:t>
      </w:r>
      <w:r w:rsidRPr="009B0B83">
        <w:rPr>
          <w:rFonts w:eastAsia="Times New Roman"/>
          <w:szCs w:val="24"/>
        </w:rPr>
        <w:t xml:space="preserve"> αλληλεγγύης</w:t>
      </w:r>
      <w:r>
        <w:rPr>
          <w:rFonts w:eastAsia="Times New Roman"/>
          <w:szCs w:val="24"/>
        </w:rPr>
        <w:t>,</w:t>
      </w:r>
      <w:r w:rsidRPr="009B0B83">
        <w:rPr>
          <w:rFonts w:eastAsia="Times New Roman"/>
          <w:szCs w:val="24"/>
        </w:rPr>
        <w:t xml:space="preserve"> απασχόλησης</w:t>
      </w:r>
      <w:r>
        <w:rPr>
          <w:rFonts w:eastAsia="Times New Roman"/>
          <w:szCs w:val="24"/>
        </w:rPr>
        <w:t>,</w:t>
      </w:r>
      <w:r w:rsidRPr="009B0B83">
        <w:rPr>
          <w:rFonts w:eastAsia="Times New Roman"/>
          <w:szCs w:val="24"/>
        </w:rPr>
        <w:t xml:space="preserve"> </w:t>
      </w:r>
      <w:r>
        <w:rPr>
          <w:rFonts w:eastAsia="Times New Roman"/>
          <w:szCs w:val="24"/>
        </w:rPr>
        <w:t>μ</w:t>
      </w:r>
      <w:r>
        <w:rPr>
          <w:rFonts w:eastAsia="Times New Roman"/>
          <w:szCs w:val="24"/>
        </w:rPr>
        <w:t>ί</w:t>
      </w:r>
      <w:r w:rsidRPr="009B0B83">
        <w:rPr>
          <w:rFonts w:eastAsia="Times New Roman"/>
          <w:szCs w:val="24"/>
        </w:rPr>
        <w:t>α</w:t>
      </w:r>
      <w:r w:rsidRPr="009B0B83">
        <w:rPr>
          <w:rFonts w:eastAsia="Times New Roman"/>
          <w:szCs w:val="24"/>
        </w:rPr>
        <w:t xml:space="preserve"> Ευρώπη </w:t>
      </w:r>
      <w:r>
        <w:rPr>
          <w:rFonts w:eastAsia="Times New Roman"/>
          <w:szCs w:val="24"/>
        </w:rPr>
        <w:t>ευημερίας</w:t>
      </w:r>
      <w:r w:rsidRPr="009B0B83">
        <w:rPr>
          <w:rFonts w:eastAsia="Times New Roman"/>
          <w:szCs w:val="24"/>
        </w:rPr>
        <w:t xml:space="preserve"> για τους πολλούς και όχι για τους λίγους</w:t>
      </w:r>
      <w:r>
        <w:rPr>
          <w:rFonts w:eastAsia="Times New Roman"/>
          <w:szCs w:val="24"/>
        </w:rPr>
        <w:t>,</w:t>
      </w:r>
      <w:r w:rsidRPr="009B0B83">
        <w:rPr>
          <w:rFonts w:eastAsia="Times New Roman"/>
          <w:szCs w:val="24"/>
        </w:rPr>
        <w:t xml:space="preserve"> για αυτή</w:t>
      </w:r>
      <w:r>
        <w:rPr>
          <w:rFonts w:eastAsia="Times New Roman"/>
          <w:szCs w:val="24"/>
        </w:rPr>
        <w:t>ν</w:t>
      </w:r>
      <w:r w:rsidRPr="009B0B83">
        <w:rPr>
          <w:rFonts w:eastAsia="Times New Roman"/>
          <w:szCs w:val="24"/>
        </w:rPr>
        <w:t xml:space="preserve"> την Ευρώπη αγωνίζεται το Ευρωπαϊκό Σοσιαλιστικό Κόμμα</w:t>
      </w:r>
      <w:r w:rsidRPr="009B0B83">
        <w:rPr>
          <w:rFonts w:eastAsia="Times New Roman"/>
          <w:szCs w:val="24"/>
        </w:rPr>
        <w:t xml:space="preserve"> και μαζί το Κίνημα Αλλαγής και το πολύ </w:t>
      </w:r>
      <w:r>
        <w:rPr>
          <w:rFonts w:eastAsia="Times New Roman"/>
          <w:szCs w:val="24"/>
        </w:rPr>
        <w:t>ισχυρό</w:t>
      </w:r>
      <w:r w:rsidRPr="009B0B83">
        <w:rPr>
          <w:rFonts w:eastAsia="Times New Roman"/>
          <w:szCs w:val="24"/>
        </w:rPr>
        <w:t xml:space="preserve"> </w:t>
      </w:r>
      <w:proofErr w:type="spellStart"/>
      <w:r w:rsidRPr="009B0B83">
        <w:rPr>
          <w:rFonts w:eastAsia="Times New Roman"/>
          <w:szCs w:val="24"/>
        </w:rPr>
        <w:t>ευρωψηφοδέλτιο</w:t>
      </w:r>
      <w:proofErr w:type="spellEnd"/>
      <w:r w:rsidRPr="009B0B83">
        <w:rPr>
          <w:rFonts w:eastAsia="Times New Roman"/>
          <w:szCs w:val="24"/>
        </w:rPr>
        <w:t xml:space="preserve"> που έχουμε σχηματίσει</w:t>
      </w:r>
      <w:r>
        <w:rPr>
          <w:rFonts w:eastAsia="Times New Roman"/>
          <w:szCs w:val="24"/>
        </w:rPr>
        <w:t>.</w:t>
      </w:r>
    </w:p>
    <w:p w14:paraId="02B3D482" w14:textId="77777777" w:rsidR="008168EC" w:rsidRDefault="00DB43BE">
      <w:pPr>
        <w:spacing w:line="600" w:lineRule="auto"/>
        <w:ind w:firstLine="720"/>
        <w:jc w:val="center"/>
        <w:rPr>
          <w:rFonts w:eastAsia="Times New Roman"/>
          <w:szCs w:val="24"/>
        </w:rPr>
      </w:pPr>
      <w:r>
        <w:rPr>
          <w:rFonts w:eastAsia="Times New Roman" w:cs="Times New Roman"/>
          <w:szCs w:val="24"/>
        </w:rPr>
        <w:lastRenderedPageBreak/>
        <w:t>(Χειροκροτήματα από την πτέρυγα της Δημοκρατικής Συμπαράταξης)</w:t>
      </w:r>
    </w:p>
    <w:p w14:paraId="02B3D483" w14:textId="77777777" w:rsidR="008168EC" w:rsidRDefault="00DB43BE">
      <w:pPr>
        <w:spacing w:line="600" w:lineRule="auto"/>
        <w:ind w:firstLine="720"/>
        <w:jc w:val="both"/>
        <w:rPr>
          <w:rFonts w:eastAsia="Times New Roman"/>
          <w:szCs w:val="24"/>
        </w:rPr>
      </w:pPr>
      <w:r>
        <w:rPr>
          <w:rFonts w:eastAsia="Times New Roman"/>
          <w:szCs w:val="24"/>
        </w:rPr>
        <w:t>Είμαστε αποφασισμένοι να το</w:t>
      </w:r>
      <w:r w:rsidRPr="009B0B83">
        <w:rPr>
          <w:rFonts w:eastAsia="Times New Roman"/>
          <w:szCs w:val="24"/>
        </w:rPr>
        <w:t xml:space="preserve"> εγγυηθού</w:t>
      </w:r>
      <w:r>
        <w:rPr>
          <w:rFonts w:eastAsia="Times New Roman"/>
          <w:szCs w:val="24"/>
        </w:rPr>
        <w:t>με.</w:t>
      </w:r>
      <w:r w:rsidRPr="009B0B83">
        <w:rPr>
          <w:rFonts w:eastAsia="Times New Roman"/>
          <w:szCs w:val="24"/>
        </w:rPr>
        <w:t xml:space="preserve"> Και θέλουμε και ξέρουμε και μπορούμε</w:t>
      </w:r>
      <w:r>
        <w:rPr>
          <w:rFonts w:eastAsia="Times New Roman"/>
          <w:szCs w:val="24"/>
        </w:rPr>
        <w:t>,</w:t>
      </w:r>
      <w:r w:rsidRPr="009B0B83">
        <w:rPr>
          <w:rFonts w:eastAsia="Times New Roman"/>
          <w:szCs w:val="24"/>
        </w:rPr>
        <w:t xml:space="preserve"> το έχουμε κάνει ξανά και πιστεύω βαθιά ότι ενωμένοι οι Έλληνες μπορούμε να πάμε την Ελλάδα μπροστά</w:t>
      </w:r>
      <w:r>
        <w:rPr>
          <w:rFonts w:eastAsia="Times New Roman"/>
          <w:szCs w:val="24"/>
        </w:rPr>
        <w:t>.</w:t>
      </w:r>
      <w:r w:rsidRPr="009B0B83">
        <w:rPr>
          <w:rFonts w:eastAsia="Times New Roman"/>
          <w:szCs w:val="24"/>
        </w:rPr>
        <w:t xml:space="preserve"> Μαζί </w:t>
      </w:r>
      <w:r>
        <w:rPr>
          <w:rFonts w:eastAsia="Times New Roman"/>
          <w:szCs w:val="24"/>
        </w:rPr>
        <w:t>λ</w:t>
      </w:r>
      <w:r w:rsidRPr="009B0B83">
        <w:rPr>
          <w:rFonts w:eastAsia="Times New Roman"/>
          <w:szCs w:val="24"/>
        </w:rPr>
        <w:t>οιπόν</w:t>
      </w:r>
      <w:r>
        <w:rPr>
          <w:rFonts w:eastAsia="Times New Roman"/>
          <w:szCs w:val="24"/>
        </w:rPr>
        <w:t>,</w:t>
      </w:r>
      <w:r w:rsidRPr="009B0B83">
        <w:rPr>
          <w:rFonts w:eastAsia="Times New Roman"/>
          <w:szCs w:val="24"/>
        </w:rPr>
        <w:t xml:space="preserve"> μαζί</w:t>
      </w:r>
      <w:r>
        <w:rPr>
          <w:rFonts w:eastAsia="Times New Roman"/>
          <w:szCs w:val="24"/>
        </w:rPr>
        <w:t>,</w:t>
      </w:r>
      <w:r w:rsidRPr="009B0B83">
        <w:rPr>
          <w:rFonts w:eastAsia="Times New Roman"/>
          <w:szCs w:val="24"/>
        </w:rPr>
        <w:t xml:space="preserve"> ξανά</w:t>
      </w:r>
      <w:r>
        <w:rPr>
          <w:rFonts w:eastAsia="Times New Roman"/>
          <w:szCs w:val="24"/>
        </w:rPr>
        <w:t>,</w:t>
      </w:r>
      <w:r w:rsidRPr="009B0B83">
        <w:rPr>
          <w:rFonts w:eastAsia="Times New Roman"/>
          <w:szCs w:val="24"/>
        </w:rPr>
        <w:t xml:space="preserve"> ψηλά</w:t>
      </w:r>
      <w:r>
        <w:rPr>
          <w:rFonts w:eastAsia="Times New Roman"/>
          <w:szCs w:val="24"/>
        </w:rPr>
        <w:t>.</w:t>
      </w:r>
      <w:r w:rsidRPr="009B0B83">
        <w:rPr>
          <w:rFonts w:eastAsia="Times New Roman"/>
          <w:szCs w:val="24"/>
        </w:rPr>
        <w:t xml:space="preserve"> Αυτές είναι οι τρεις λέξεις</w:t>
      </w:r>
      <w:r>
        <w:rPr>
          <w:rFonts w:eastAsia="Times New Roman"/>
          <w:szCs w:val="24"/>
        </w:rPr>
        <w:t>,</w:t>
      </w:r>
      <w:r w:rsidRPr="009B0B83">
        <w:rPr>
          <w:rFonts w:eastAsia="Times New Roman"/>
          <w:szCs w:val="24"/>
        </w:rPr>
        <w:t xml:space="preserve"> το μήνυμά μας στον ελληνικό λαό</w:t>
      </w:r>
      <w:r>
        <w:rPr>
          <w:rFonts w:eastAsia="Times New Roman"/>
          <w:szCs w:val="24"/>
        </w:rPr>
        <w:t>.</w:t>
      </w:r>
      <w:r w:rsidRPr="009B0B83">
        <w:rPr>
          <w:rFonts w:eastAsia="Times New Roman"/>
          <w:szCs w:val="24"/>
        </w:rPr>
        <w:t xml:space="preserve"> Ναι</w:t>
      </w:r>
      <w:r>
        <w:rPr>
          <w:rFonts w:eastAsia="Times New Roman"/>
          <w:szCs w:val="24"/>
        </w:rPr>
        <w:t>, μ</w:t>
      </w:r>
      <w:r w:rsidRPr="009B0B83">
        <w:rPr>
          <w:rFonts w:eastAsia="Times New Roman"/>
          <w:szCs w:val="24"/>
        </w:rPr>
        <w:t>πορούμε με το Κίνημα Αλλαγής</w:t>
      </w:r>
      <w:r>
        <w:rPr>
          <w:rFonts w:eastAsia="Times New Roman"/>
          <w:szCs w:val="24"/>
        </w:rPr>
        <w:t>.</w:t>
      </w:r>
      <w:r w:rsidRPr="009B0B83">
        <w:rPr>
          <w:rFonts w:eastAsia="Times New Roman"/>
          <w:szCs w:val="24"/>
        </w:rPr>
        <w:t xml:space="preserve"> Κομμένη η πλάκα</w:t>
      </w:r>
      <w:r>
        <w:rPr>
          <w:rFonts w:eastAsia="Times New Roman"/>
          <w:szCs w:val="24"/>
        </w:rPr>
        <w:t>, λοιπόν!</w:t>
      </w:r>
    </w:p>
    <w:p w14:paraId="02B3D484" w14:textId="77777777" w:rsidR="008168EC" w:rsidRDefault="00DB43BE">
      <w:pPr>
        <w:spacing w:line="600" w:lineRule="auto"/>
        <w:ind w:firstLine="720"/>
        <w:jc w:val="center"/>
        <w:rPr>
          <w:rFonts w:eastAsia="Times New Roman"/>
          <w:szCs w:val="24"/>
        </w:rPr>
      </w:pPr>
      <w:r>
        <w:rPr>
          <w:rFonts w:eastAsia="Times New Roman" w:cs="Times New Roman"/>
          <w:szCs w:val="24"/>
        </w:rPr>
        <w:t>(</w:t>
      </w:r>
      <w:r>
        <w:rPr>
          <w:rFonts w:eastAsia="Times New Roman" w:cs="Times New Roman"/>
          <w:szCs w:val="24"/>
        </w:rPr>
        <w:t xml:space="preserve">Όρθιοι </w:t>
      </w:r>
      <w:r>
        <w:rPr>
          <w:rFonts w:eastAsia="Times New Roman" w:cs="Times New Roman"/>
          <w:szCs w:val="24"/>
        </w:rPr>
        <w:t xml:space="preserve">οι Βουλευτές της Δημοκρατικής Συμπαράταξης </w:t>
      </w:r>
      <w:r>
        <w:rPr>
          <w:rFonts w:eastAsia="Times New Roman" w:cs="Times New Roman"/>
          <w:szCs w:val="24"/>
        </w:rPr>
        <w:t>χειροκροτούν)</w:t>
      </w:r>
    </w:p>
    <w:p w14:paraId="02B3D485" w14:textId="77777777" w:rsidR="008168EC" w:rsidRDefault="00DB43BE">
      <w:pPr>
        <w:spacing w:line="600" w:lineRule="auto"/>
        <w:ind w:firstLine="720"/>
        <w:jc w:val="both"/>
        <w:rPr>
          <w:rFonts w:eastAsia="Times New Roman"/>
          <w:szCs w:val="24"/>
        </w:rPr>
      </w:pPr>
      <w:r>
        <w:rPr>
          <w:rFonts w:eastAsia="Times New Roman"/>
          <w:b/>
          <w:szCs w:val="24"/>
        </w:rPr>
        <w:t>Π</w:t>
      </w:r>
      <w:r>
        <w:rPr>
          <w:rFonts w:eastAsia="Times New Roman"/>
          <w:b/>
          <w:szCs w:val="24"/>
        </w:rPr>
        <w:t>ΡΟΕΔΡΕΥΟΥΣΑ</w:t>
      </w:r>
      <w:r>
        <w:rPr>
          <w:rFonts w:eastAsia="Times New Roman"/>
          <w:b/>
          <w:szCs w:val="24"/>
        </w:rPr>
        <w:t xml:space="preserve"> (Αναστασία Χριστοδουλοπούλου): </w:t>
      </w:r>
      <w:r>
        <w:rPr>
          <w:rFonts w:eastAsia="Times New Roman"/>
          <w:szCs w:val="24"/>
        </w:rPr>
        <w:t>Ευχαριστούμε.</w:t>
      </w:r>
    </w:p>
    <w:p w14:paraId="02B3D486" w14:textId="77777777" w:rsidR="008168EC" w:rsidRDefault="00DB43BE">
      <w:pPr>
        <w:spacing w:line="600" w:lineRule="auto"/>
        <w:ind w:firstLine="720"/>
        <w:jc w:val="both"/>
        <w:rPr>
          <w:rFonts w:eastAsia="Times New Roman"/>
          <w:szCs w:val="24"/>
        </w:rPr>
      </w:pPr>
      <w:r w:rsidRPr="00235229">
        <w:rPr>
          <w:rFonts w:eastAsia="Times New Roman"/>
          <w:szCs w:val="24"/>
        </w:rPr>
        <w:t>Καλ</w:t>
      </w:r>
      <w:r>
        <w:rPr>
          <w:rFonts w:eastAsia="Times New Roman"/>
          <w:szCs w:val="24"/>
        </w:rPr>
        <w:t>ώ</w:t>
      </w:r>
      <w:r w:rsidRPr="00235229">
        <w:rPr>
          <w:rFonts w:eastAsia="Times New Roman"/>
          <w:szCs w:val="24"/>
        </w:rPr>
        <w:t xml:space="preserve"> στο Βήμα τον </w:t>
      </w:r>
      <w:r>
        <w:rPr>
          <w:rFonts w:eastAsia="Times New Roman"/>
          <w:szCs w:val="24"/>
        </w:rPr>
        <w:t>Π</w:t>
      </w:r>
      <w:r w:rsidRPr="00235229">
        <w:rPr>
          <w:rFonts w:eastAsia="Times New Roman"/>
          <w:szCs w:val="24"/>
        </w:rPr>
        <w:t>ρόεδρο της Κοινοβουλευτικής Ομάδας της Χρυσής Αυγής κ</w:t>
      </w:r>
      <w:r>
        <w:rPr>
          <w:rFonts w:eastAsia="Times New Roman"/>
          <w:szCs w:val="24"/>
        </w:rPr>
        <w:t>.</w:t>
      </w:r>
      <w:r w:rsidRPr="00235229">
        <w:rPr>
          <w:rFonts w:eastAsia="Times New Roman"/>
          <w:szCs w:val="24"/>
        </w:rPr>
        <w:t xml:space="preserve"> </w:t>
      </w:r>
      <w:proofErr w:type="spellStart"/>
      <w:r>
        <w:rPr>
          <w:rFonts w:eastAsia="Times New Roman"/>
          <w:szCs w:val="24"/>
        </w:rPr>
        <w:t>Μ</w:t>
      </w:r>
      <w:r w:rsidRPr="00235229">
        <w:rPr>
          <w:rFonts w:eastAsia="Times New Roman"/>
          <w:szCs w:val="24"/>
        </w:rPr>
        <w:t>ιχαλολιάκο</w:t>
      </w:r>
      <w:proofErr w:type="spellEnd"/>
      <w:r>
        <w:rPr>
          <w:rFonts w:eastAsia="Times New Roman"/>
          <w:szCs w:val="24"/>
        </w:rPr>
        <w:t>.</w:t>
      </w:r>
      <w:r w:rsidRPr="00235229">
        <w:rPr>
          <w:rFonts w:eastAsia="Times New Roman"/>
          <w:szCs w:val="24"/>
        </w:rPr>
        <w:t xml:space="preserve"> </w:t>
      </w:r>
    </w:p>
    <w:p w14:paraId="02B3D487" w14:textId="77777777" w:rsidR="008168EC" w:rsidRDefault="00DB43BE">
      <w:pPr>
        <w:spacing w:line="600" w:lineRule="auto"/>
        <w:ind w:firstLine="720"/>
        <w:jc w:val="both"/>
        <w:rPr>
          <w:rFonts w:eastAsia="Times New Roman"/>
          <w:szCs w:val="24"/>
        </w:rPr>
      </w:pPr>
      <w:r>
        <w:rPr>
          <w:rFonts w:eastAsia="Times New Roman"/>
          <w:szCs w:val="24"/>
        </w:rPr>
        <w:t>Κ</w:t>
      </w:r>
      <w:r w:rsidRPr="00235229">
        <w:rPr>
          <w:rFonts w:eastAsia="Times New Roman"/>
          <w:szCs w:val="24"/>
        </w:rPr>
        <w:t xml:space="preserve">ύριε </w:t>
      </w:r>
      <w:proofErr w:type="spellStart"/>
      <w:r>
        <w:rPr>
          <w:rFonts w:eastAsia="Times New Roman"/>
          <w:szCs w:val="24"/>
        </w:rPr>
        <w:t>Μ</w:t>
      </w:r>
      <w:r w:rsidRPr="00235229">
        <w:rPr>
          <w:rFonts w:eastAsia="Times New Roman"/>
          <w:szCs w:val="24"/>
        </w:rPr>
        <w:t>ιχαλολιάκο</w:t>
      </w:r>
      <w:proofErr w:type="spellEnd"/>
      <w:r>
        <w:rPr>
          <w:rFonts w:eastAsia="Times New Roman"/>
          <w:szCs w:val="24"/>
        </w:rPr>
        <w:t>,</w:t>
      </w:r>
      <w:r w:rsidRPr="00235229">
        <w:rPr>
          <w:rFonts w:eastAsia="Times New Roman"/>
          <w:szCs w:val="24"/>
        </w:rPr>
        <w:t xml:space="preserve"> έχετε </w:t>
      </w:r>
      <w:r>
        <w:rPr>
          <w:rFonts w:eastAsia="Times New Roman"/>
          <w:szCs w:val="24"/>
        </w:rPr>
        <w:t>τον λόγο για δεκαπέντ</w:t>
      </w:r>
      <w:r>
        <w:rPr>
          <w:rFonts w:eastAsia="Times New Roman"/>
          <w:szCs w:val="24"/>
        </w:rPr>
        <w:t>ε</w:t>
      </w:r>
      <w:r w:rsidRPr="00235229">
        <w:rPr>
          <w:rFonts w:eastAsia="Times New Roman"/>
          <w:szCs w:val="24"/>
        </w:rPr>
        <w:t xml:space="preserve"> λεπτά</w:t>
      </w:r>
      <w:r>
        <w:rPr>
          <w:rFonts w:eastAsia="Times New Roman"/>
          <w:szCs w:val="24"/>
        </w:rPr>
        <w:t>.</w:t>
      </w:r>
    </w:p>
    <w:p w14:paraId="02B3D488" w14:textId="77777777" w:rsidR="008168EC" w:rsidRDefault="00DB43BE">
      <w:pPr>
        <w:spacing w:line="600" w:lineRule="auto"/>
        <w:ind w:firstLine="720"/>
        <w:jc w:val="both"/>
        <w:rPr>
          <w:rFonts w:eastAsia="Times New Roman"/>
          <w:szCs w:val="24"/>
        </w:rPr>
      </w:pPr>
      <w:r>
        <w:rPr>
          <w:rFonts w:eastAsia="Times New Roman"/>
          <w:b/>
          <w:szCs w:val="24"/>
        </w:rPr>
        <w:lastRenderedPageBreak/>
        <w:t xml:space="preserve">ΝΙΚΟΛΑΟΣ ΜΙΧΑΛΟΛΙΑΚΟΣ (Γενικός Γραμματέας του Λαϊκού Συνδέσμου </w:t>
      </w:r>
      <w:r>
        <w:rPr>
          <w:rFonts w:eastAsia="Times New Roman"/>
          <w:b/>
          <w:szCs w:val="24"/>
        </w:rPr>
        <w:t>-</w:t>
      </w:r>
      <w:r>
        <w:rPr>
          <w:rFonts w:eastAsia="Times New Roman"/>
          <w:b/>
          <w:szCs w:val="24"/>
        </w:rPr>
        <w:t xml:space="preserve"> </w:t>
      </w:r>
      <w:r>
        <w:rPr>
          <w:rFonts w:eastAsia="Times New Roman"/>
          <w:b/>
          <w:szCs w:val="24"/>
        </w:rPr>
        <w:t xml:space="preserve">Χρυσή Αυγή): </w:t>
      </w:r>
      <w:r>
        <w:rPr>
          <w:rFonts w:eastAsia="Times New Roman"/>
          <w:szCs w:val="24"/>
        </w:rPr>
        <w:t>Κ</w:t>
      </w:r>
      <w:r w:rsidRPr="00235229">
        <w:rPr>
          <w:rFonts w:eastAsia="Times New Roman"/>
          <w:szCs w:val="24"/>
        </w:rPr>
        <w:t xml:space="preserve">υρία </w:t>
      </w:r>
      <w:r>
        <w:rPr>
          <w:rFonts w:eastAsia="Times New Roman"/>
          <w:szCs w:val="24"/>
        </w:rPr>
        <w:t>Π</w:t>
      </w:r>
      <w:r w:rsidRPr="00235229">
        <w:rPr>
          <w:rFonts w:eastAsia="Times New Roman"/>
          <w:szCs w:val="24"/>
        </w:rPr>
        <w:t>ρόεδρε</w:t>
      </w:r>
      <w:r>
        <w:rPr>
          <w:rFonts w:eastAsia="Times New Roman"/>
          <w:szCs w:val="24"/>
        </w:rPr>
        <w:t>, κ</w:t>
      </w:r>
      <w:r w:rsidRPr="00235229">
        <w:rPr>
          <w:rFonts w:eastAsia="Times New Roman"/>
          <w:szCs w:val="24"/>
        </w:rPr>
        <w:t xml:space="preserve">υρίες και κύριοι </w:t>
      </w:r>
      <w:r>
        <w:rPr>
          <w:rFonts w:eastAsia="Times New Roman"/>
          <w:szCs w:val="24"/>
        </w:rPr>
        <w:t>Β</w:t>
      </w:r>
      <w:r w:rsidRPr="00235229">
        <w:rPr>
          <w:rFonts w:eastAsia="Times New Roman"/>
          <w:szCs w:val="24"/>
        </w:rPr>
        <w:t>ουλευτές</w:t>
      </w:r>
      <w:r>
        <w:rPr>
          <w:rFonts w:eastAsia="Times New Roman"/>
          <w:szCs w:val="24"/>
        </w:rPr>
        <w:t>,</w:t>
      </w:r>
      <w:r w:rsidRPr="00235229">
        <w:rPr>
          <w:rFonts w:eastAsia="Times New Roman"/>
          <w:szCs w:val="24"/>
        </w:rPr>
        <w:t xml:space="preserve"> ακούσαμε προηγουμένως τον </w:t>
      </w:r>
      <w:r>
        <w:rPr>
          <w:rFonts w:eastAsia="Times New Roman"/>
          <w:szCs w:val="24"/>
        </w:rPr>
        <w:t>Π</w:t>
      </w:r>
      <w:r w:rsidRPr="00235229">
        <w:rPr>
          <w:rFonts w:eastAsia="Times New Roman"/>
          <w:szCs w:val="24"/>
        </w:rPr>
        <w:t>ρόεδρο του ΣΥΡΙΖΑ</w:t>
      </w:r>
      <w:r>
        <w:rPr>
          <w:rFonts w:eastAsia="Times New Roman"/>
          <w:szCs w:val="24"/>
        </w:rPr>
        <w:t>,</w:t>
      </w:r>
      <w:r w:rsidRPr="00235229">
        <w:rPr>
          <w:rFonts w:eastAsia="Times New Roman"/>
          <w:szCs w:val="24"/>
        </w:rPr>
        <w:t xml:space="preserve"> τον </w:t>
      </w:r>
      <w:r>
        <w:rPr>
          <w:rFonts w:eastAsia="Times New Roman"/>
          <w:szCs w:val="24"/>
        </w:rPr>
        <w:t>Π</w:t>
      </w:r>
      <w:r w:rsidRPr="00235229">
        <w:rPr>
          <w:rFonts w:eastAsia="Times New Roman"/>
          <w:szCs w:val="24"/>
        </w:rPr>
        <w:t xml:space="preserve">ρόεδρο της Νέας Δημοκρατίας και </w:t>
      </w:r>
      <w:r>
        <w:rPr>
          <w:rFonts w:eastAsia="Times New Roman"/>
          <w:szCs w:val="24"/>
        </w:rPr>
        <w:t xml:space="preserve">την </w:t>
      </w:r>
      <w:r>
        <w:rPr>
          <w:rFonts w:eastAsia="Times New Roman"/>
          <w:szCs w:val="24"/>
        </w:rPr>
        <w:t>κ</w:t>
      </w:r>
      <w:r>
        <w:rPr>
          <w:rFonts w:eastAsia="Times New Roman"/>
          <w:szCs w:val="24"/>
        </w:rPr>
        <w:t>.</w:t>
      </w:r>
      <w:r>
        <w:rPr>
          <w:rFonts w:eastAsia="Times New Roman"/>
          <w:szCs w:val="24"/>
        </w:rPr>
        <w:t xml:space="preserve"> Γεννηματά,</w:t>
      </w:r>
      <w:r w:rsidRPr="00235229">
        <w:rPr>
          <w:rFonts w:eastAsia="Times New Roman"/>
          <w:szCs w:val="24"/>
        </w:rPr>
        <w:t xml:space="preserve"> εκ μέρους του Κινήματος Αλλαγής</w:t>
      </w:r>
      <w:r>
        <w:rPr>
          <w:rFonts w:eastAsia="Times New Roman"/>
          <w:szCs w:val="24"/>
        </w:rPr>
        <w:t>.</w:t>
      </w:r>
      <w:r w:rsidRPr="00235229">
        <w:rPr>
          <w:rFonts w:eastAsia="Times New Roman"/>
          <w:szCs w:val="24"/>
        </w:rPr>
        <w:t xml:space="preserve"> </w:t>
      </w:r>
      <w:r>
        <w:rPr>
          <w:rFonts w:eastAsia="Times New Roman"/>
          <w:szCs w:val="24"/>
        </w:rPr>
        <w:t xml:space="preserve">Δεν </w:t>
      </w:r>
      <w:proofErr w:type="spellStart"/>
      <w:r>
        <w:rPr>
          <w:rFonts w:eastAsia="Times New Roman"/>
          <w:szCs w:val="24"/>
        </w:rPr>
        <w:t>απήντησε</w:t>
      </w:r>
      <w:proofErr w:type="spellEnd"/>
      <w:r>
        <w:rPr>
          <w:rFonts w:eastAsia="Times New Roman"/>
          <w:szCs w:val="24"/>
        </w:rPr>
        <w:t xml:space="preserve"> ο κ. Τσίπρας στα</w:t>
      </w:r>
      <w:r w:rsidRPr="00235229">
        <w:rPr>
          <w:rFonts w:eastAsia="Times New Roman"/>
          <w:szCs w:val="24"/>
        </w:rPr>
        <w:t xml:space="preserve"> όσα κατήγγειλε γι</w:t>
      </w:r>
      <w:r>
        <w:rPr>
          <w:rFonts w:eastAsia="Times New Roman"/>
          <w:szCs w:val="24"/>
        </w:rPr>
        <w:t>’</w:t>
      </w:r>
      <w:r w:rsidRPr="00235229">
        <w:rPr>
          <w:rFonts w:eastAsia="Times New Roman"/>
          <w:szCs w:val="24"/>
        </w:rPr>
        <w:t xml:space="preserve"> αυτόν ο κ</w:t>
      </w:r>
      <w:r>
        <w:rPr>
          <w:rFonts w:eastAsia="Times New Roman"/>
          <w:szCs w:val="24"/>
        </w:rPr>
        <w:t>.</w:t>
      </w:r>
      <w:r w:rsidRPr="00235229">
        <w:rPr>
          <w:rFonts w:eastAsia="Times New Roman"/>
          <w:szCs w:val="24"/>
        </w:rPr>
        <w:t xml:space="preserve"> Μητσοτάκης και δεν </w:t>
      </w:r>
      <w:proofErr w:type="spellStart"/>
      <w:r w:rsidRPr="00235229">
        <w:rPr>
          <w:rFonts w:eastAsia="Times New Roman"/>
          <w:szCs w:val="24"/>
        </w:rPr>
        <w:t>απήντησε</w:t>
      </w:r>
      <w:proofErr w:type="spellEnd"/>
      <w:r w:rsidRPr="00235229">
        <w:rPr>
          <w:rFonts w:eastAsia="Times New Roman"/>
          <w:szCs w:val="24"/>
        </w:rPr>
        <w:t xml:space="preserve"> </w:t>
      </w:r>
      <w:r>
        <w:rPr>
          <w:rFonts w:eastAsia="Times New Roman"/>
          <w:szCs w:val="24"/>
        </w:rPr>
        <w:t>ούτε ο κ. Μ</w:t>
      </w:r>
      <w:r w:rsidRPr="00235229">
        <w:rPr>
          <w:rFonts w:eastAsia="Times New Roman"/>
          <w:szCs w:val="24"/>
        </w:rPr>
        <w:t>ητσοτάκης στα όσα είπε γι</w:t>
      </w:r>
      <w:r>
        <w:rPr>
          <w:rFonts w:eastAsia="Times New Roman"/>
          <w:szCs w:val="24"/>
        </w:rPr>
        <w:t>’</w:t>
      </w:r>
      <w:r w:rsidRPr="00235229">
        <w:rPr>
          <w:rFonts w:eastAsia="Times New Roman"/>
          <w:szCs w:val="24"/>
        </w:rPr>
        <w:t xml:space="preserve"> αυτό</w:t>
      </w:r>
      <w:r>
        <w:rPr>
          <w:rFonts w:eastAsia="Times New Roman"/>
          <w:szCs w:val="24"/>
        </w:rPr>
        <w:t>ν</w:t>
      </w:r>
      <w:r w:rsidRPr="00235229">
        <w:rPr>
          <w:rFonts w:eastAsia="Times New Roman"/>
          <w:szCs w:val="24"/>
        </w:rPr>
        <w:t xml:space="preserve"> ο κ Τσίπρας</w:t>
      </w:r>
      <w:r>
        <w:rPr>
          <w:rFonts w:eastAsia="Times New Roman"/>
          <w:szCs w:val="24"/>
        </w:rPr>
        <w:t>.</w:t>
      </w:r>
      <w:r w:rsidRPr="00235229">
        <w:rPr>
          <w:rFonts w:eastAsia="Times New Roman"/>
          <w:szCs w:val="24"/>
        </w:rPr>
        <w:t xml:space="preserve"> </w:t>
      </w:r>
    </w:p>
    <w:p w14:paraId="02B3D489" w14:textId="77777777" w:rsidR="008168EC" w:rsidRDefault="00DB43BE">
      <w:pPr>
        <w:spacing w:line="600" w:lineRule="auto"/>
        <w:ind w:firstLine="720"/>
        <w:jc w:val="both"/>
        <w:rPr>
          <w:rFonts w:eastAsia="Times New Roman"/>
          <w:szCs w:val="24"/>
        </w:rPr>
      </w:pPr>
      <w:r w:rsidRPr="00235229">
        <w:rPr>
          <w:rFonts w:eastAsia="Times New Roman"/>
          <w:szCs w:val="24"/>
        </w:rPr>
        <w:t>Εμείς</w:t>
      </w:r>
      <w:r>
        <w:rPr>
          <w:rFonts w:eastAsia="Times New Roman"/>
          <w:szCs w:val="24"/>
        </w:rPr>
        <w:t>,</w:t>
      </w:r>
      <w:r w:rsidRPr="00235229">
        <w:rPr>
          <w:rFonts w:eastAsia="Times New Roman"/>
          <w:szCs w:val="24"/>
        </w:rPr>
        <w:t xml:space="preserve"> </w:t>
      </w:r>
      <w:r>
        <w:rPr>
          <w:rFonts w:eastAsia="Times New Roman"/>
          <w:szCs w:val="24"/>
        </w:rPr>
        <w:t>σαν Χρυσή Αυγή,</w:t>
      </w:r>
      <w:r w:rsidRPr="00235229">
        <w:rPr>
          <w:rFonts w:eastAsia="Times New Roman"/>
          <w:szCs w:val="24"/>
        </w:rPr>
        <w:t xml:space="preserve"> έχουμε να δηλώσουμε τούτο</w:t>
      </w:r>
      <w:r>
        <w:rPr>
          <w:rFonts w:eastAsia="Times New Roman"/>
          <w:szCs w:val="24"/>
        </w:rPr>
        <w:t>:</w:t>
      </w:r>
      <w:r w:rsidRPr="00235229">
        <w:rPr>
          <w:rFonts w:eastAsia="Times New Roman"/>
          <w:szCs w:val="24"/>
        </w:rPr>
        <w:t xml:space="preserve"> </w:t>
      </w:r>
      <w:r>
        <w:rPr>
          <w:rFonts w:eastAsia="Times New Roman"/>
          <w:szCs w:val="24"/>
        </w:rPr>
        <w:t>Τους πιστεύουμε και τους δ</w:t>
      </w:r>
      <w:r>
        <w:rPr>
          <w:rFonts w:eastAsia="Times New Roman"/>
          <w:szCs w:val="24"/>
        </w:rPr>
        <w:t xml:space="preserve">ύο σε όλα! Όλα ήταν αλήθεια! Κι αν ήταν όλα αλήθεια, το καλύτερο που θα είχαν να κάνουν θα ήταν να πάνε στο </w:t>
      </w:r>
      <w:r w:rsidRPr="00235229">
        <w:rPr>
          <w:rFonts w:eastAsia="Times New Roman"/>
          <w:szCs w:val="24"/>
        </w:rPr>
        <w:t>σπίτι</w:t>
      </w:r>
      <w:r>
        <w:rPr>
          <w:rFonts w:eastAsia="Times New Roman"/>
          <w:szCs w:val="24"/>
        </w:rPr>
        <w:t xml:space="preserve"> τους. Τα</w:t>
      </w:r>
      <w:r w:rsidRPr="00235229">
        <w:rPr>
          <w:rFonts w:eastAsia="Times New Roman"/>
          <w:szCs w:val="24"/>
        </w:rPr>
        <w:t xml:space="preserve"> πράγματα</w:t>
      </w:r>
      <w:r>
        <w:rPr>
          <w:rFonts w:eastAsia="Times New Roman"/>
          <w:szCs w:val="24"/>
        </w:rPr>
        <w:t>, όμως,</w:t>
      </w:r>
      <w:r w:rsidRPr="00235229">
        <w:rPr>
          <w:rFonts w:eastAsia="Times New Roman"/>
          <w:szCs w:val="24"/>
        </w:rPr>
        <w:t xml:space="preserve"> </w:t>
      </w:r>
      <w:r>
        <w:rPr>
          <w:rFonts w:eastAsia="Times New Roman"/>
          <w:szCs w:val="24"/>
        </w:rPr>
        <w:t>δεν τελείωσαν εκεί, γιατί</w:t>
      </w:r>
      <w:r w:rsidRPr="00235229">
        <w:rPr>
          <w:rFonts w:eastAsia="Times New Roman"/>
          <w:szCs w:val="24"/>
        </w:rPr>
        <w:t xml:space="preserve"> στη συνέχεια</w:t>
      </w:r>
      <w:r>
        <w:rPr>
          <w:rFonts w:eastAsia="Times New Roman"/>
          <w:szCs w:val="24"/>
        </w:rPr>
        <w:t xml:space="preserve"> ήρθε</w:t>
      </w:r>
      <w:r w:rsidRPr="00235229">
        <w:rPr>
          <w:rFonts w:eastAsia="Times New Roman"/>
          <w:szCs w:val="24"/>
        </w:rPr>
        <w:t xml:space="preserve"> η </w:t>
      </w:r>
      <w:r w:rsidRPr="00235229">
        <w:rPr>
          <w:rFonts w:eastAsia="Times New Roman"/>
          <w:szCs w:val="24"/>
        </w:rPr>
        <w:t>κ</w:t>
      </w:r>
      <w:r>
        <w:rPr>
          <w:rFonts w:eastAsia="Times New Roman"/>
          <w:szCs w:val="24"/>
        </w:rPr>
        <w:t>.</w:t>
      </w:r>
      <w:r w:rsidRPr="00235229">
        <w:rPr>
          <w:rFonts w:eastAsia="Times New Roman"/>
          <w:szCs w:val="24"/>
        </w:rPr>
        <w:t xml:space="preserve"> Γεννηματά και μίλησε για τα κόμματα που ταλαιπώρησαν τον ελληνικό λα</w:t>
      </w:r>
      <w:r w:rsidRPr="00235229">
        <w:rPr>
          <w:rFonts w:eastAsia="Times New Roman"/>
          <w:szCs w:val="24"/>
        </w:rPr>
        <w:t>ό</w:t>
      </w:r>
      <w:r>
        <w:rPr>
          <w:rFonts w:eastAsia="Times New Roman"/>
          <w:szCs w:val="24"/>
        </w:rPr>
        <w:t>, εκπροσωπώντας το κόμμα που κυβέρνησε</w:t>
      </w:r>
      <w:r w:rsidRPr="00235229">
        <w:rPr>
          <w:rFonts w:eastAsia="Times New Roman"/>
          <w:szCs w:val="24"/>
        </w:rPr>
        <w:t xml:space="preserve"> </w:t>
      </w:r>
      <w:r>
        <w:rPr>
          <w:rFonts w:eastAsia="Times New Roman"/>
          <w:szCs w:val="24"/>
        </w:rPr>
        <w:t xml:space="preserve">τα </w:t>
      </w:r>
      <w:r w:rsidRPr="00235229">
        <w:rPr>
          <w:rFonts w:eastAsia="Times New Roman"/>
          <w:szCs w:val="24"/>
        </w:rPr>
        <w:t>περισσότερ</w:t>
      </w:r>
      <w:r>
        <w:rPr>
          <w:rFonts w:eastAsia="Times New Roman"/>
          <w:szCs w:val="24"/>
        </w:rPr>
        <w:t>α χρόνια</w:t>
      </w:r>
      <w:r w:rsidRPr="00235229">
        <w:rPr>
          <w:rFonts w:eastAsia="Times New Roman"/>
          <w:szCs w:val="24"/>
        </w:rPr>
        <w:t xml:space="preserve"> τις τελευταίες δεκαετίες</w:t>
      </w:r>
      <w:r>
        <w:rPr>
          <w:rFonts w:eastAsia="Times New Roman"/>
          <w:szCs w:val="24"/>
        </w:rPr>
        <w:t>, το ΠΑΣΟΚ.</w:t>
      </w:r>
    </w:p>
    <w:p w14:paraId="02B3D48A" w14:textId="77777777" w:rsidR="008168EC" w:rsidRDefault="00DB43BE">
      <w:pPr>
        <w:spacing w:line="600" w:lineRule="auto"/>
        <w:ind w:firstLine="720"/>
        <w:jc w:val="both"/>
        <w:rPr>
          <w:rFonts w:eastAsia="Times New Roman"/>
          <w:szCs w:val="24"/>
        </w:rPr>
      </w:pPr>
      <w:r>
        <w:rPr>
          <w:rFonts w:eastAsia="Times New Roman"/>
          <w:szCs w:val="24"/>
        </w:rPr>
        <w:lastRenderedPageBreak/>
        <w:t xml:space="preserve">Μιας και ήρθε και </w:t>
      </w:r>
      <w:r w:rsidRPr="00235229">
        <w:rPr>
          <w:rFonts w:eastAsia="Times New Roman"/>
          <w:szCs w:val="24"/>
        </w:rPr>
        <w:t>το ζήτημα</w:t>
      </w:r>
      <w:r>
        <w:rPr>
          <w:rFonts w:eastAsia="Times New Roman"/>
          <w:szCs w:val="24"/>
        </w:rPr>
        <w:t xml:space="preserve"> του κότερου στην όλη</w:t>
      </w:r>
      <w:r w:rsidRPr="00235229">
        <w:rPr>
          <w:rFonts w:eastAsia="Times New Roman"/>
          <w:szCs w:val="24"/>
        </w:rPr>
        <w:t xml:space="preserve"> σημερινή συνεδρίαση</w:t>
      </w:r>
      <w:r>
        <w:rPr>
          <w:rFonts w:eastAsia="Times New Roman"/>
          <w:szCs w:val="24"/>
        </w:rPr>
        <w:t>, ας θυμηθούμε τα κότερα</w:t>
      </w:r>
      <w:r w:rsidRPr="00235229">
        <w:rPr>
          <w:rFonts w:eastAsia="Times New Roman"/>
          <w:szCs w:val="24"/>
        </w:rPr>
        <w:t xml:space="preserve"> </w:t>
      </w:r>
      <w:r>
        <w:rPr>
          <w:rFonts w:eastAsia="Times New Roman"/>
          <w:szCs w:val="24"/>
        </w:rPr>
        <w:t>του μακαρίτη</w:t>
      </w:r>
      <w:r w:rsidRPr="00235229">
        <w:rPr>
          <w:rFonts w:eastAsia="Times New Roman"/>
          <w:szCs w:val="24"/>
        </w:rPr>
        <w:t xml:space="preserve"> Ανδρέα Παπανδρέου </w:t>
      </w:r>
      <w:r>
        <w:rPr>
          <w:rFonts w:eastAsia="Times New Roman"/>
          <w:szCs w:val="24"/>
        </w:rPr>
        <w:t xml:space="preserve">–απευθύνεται αυτό στην </w:t>
      </w:r>
      <w:r>
        <w:rPr>
          <w:rFonts w:eastAsia="Times New Roman"/>
          <w:szCs w:val="24"/>
        </w:rPr>
        <w:t>κ</w:t>
      </w:r>
      <w:r>
        <w:rPr>
          <w:rFonts w:eastAsia="Times New Roman"/>
          <w:szCs w:val="24"/>
        </w:rPr>
        <w:t>.</w:t>
      </w:r>
      <w:r>
        <w:rPr>
          <w:rFonts w:eastAsia="Times New Roman"/>
          <w:szCs w:val="24"/>
        </w:rPr>
        <w:t xml:space="preserve"> Γεννηματ</w:t>
      </w:r>
      <w:r>
        <w:rPr>
          <w:rFonts w:eastAsia="Times New Roman"/>
          <w:szCs w:val="24"/>
        </w:rPr>
        <w:t>ά- το κότερο</w:t>
      </w:r>
      <w:r w:rsidRPr="00235229">
        <w:rPr>
          <w:rFonts w:eastAsia="Times New Roman"/>
          <w:szCs w:val="24"/>
        </w:rPr>
        <w:t xml:space="preserve"> του </w:t>
      </w:r>
      <w:r>
        <w:rPr>
          <w:rFonts w:eastAsia="Times New Roman"/>
          <w:szCs w:val="24"/>
        </w:rPr>
        <w:t xml:space="preserve">1989, του </w:t>
      </w:r>
      <w:r w:rsidRPr="00235229">
        <w:rPr>
          <w:rFonts w:eastAsia="Times New Roman"/>
          <w:szCs w:val="24"/>
        </w:rPr>
        <w:t>Σωκράτη Κόκκαλη</w:t>
      </w:r>
      <w:r>
        <w:rPr>
          <w:rFonts w:eastAsia="Times New Roman"/>
          <w:szCs w:val="24"/>
        </w:rPr>
        <w:t>, που σήμερα</w:t>
      </w:r>
      <w:r w:rsidRPr="00235229">
        <w:rPr>
          <w:rFonts w:eastAsia="Times New Roman"/>
          <w:szCs w:val="24"/>
        </w:rPr>
        <w:t xml:space="preserve"> ο γιος του είναι υποψήφιος Ευρωβουλευτής με το ΣΥΡΙΖΑ</w:t>
      </w:r>
      <w:r>
        <w:rPr>
          <w:rFonts w:eastAsia="Times New Roman"/>
          <w:szCs w:val="24"/>
        </w:rPr>
        <w:t>,</w:t>
      </w:r>
      <w:r w:rsidRPr="00235229">
        <w:rPr>
          <w:rFonts w:eastAsia="Times New Roman"/>
          <w:szCs w:val="24"/>
        </w:rPr>
        <w:t xml:space="preserve"> το κότερο του </w:t>
      </w:r>
      <w:r>
        <w:rPr>
          <w:rFonts w:eastAsia="Times New Roman"/>
          <w:szCs w:val="24"/>
        </w:rPr>
        <w:t xml:space="preserve">Ποταμιάνου </w:t>
      </w:r>
      <w:r w:rsidRPr="00235229">
        <w:rPr>
          <w:rFonts w:eastAsia="Times New Roman"/>
          <w:szCs w:val="24"/>
        </w:rPr>
        <w:t>το 1995</w:t>
      </w:r>
      <w:r>
        <w:rPr>
          <w:rFonts w:eastAsia="Times New Roman"/>
          <w:szCs w:val="24"/>
        </w:rPr>
        <w:t>. Σ</w:t>
      </w:r>
      <w:r w:rsidRPr="00235229">
        <w:rPr>
          <w:rFonts w:eastAsia="Times New Roman"/>
          <w:szCs w:val="24"/>
        </w:rPr>
        <w:t>ε όλα ο ΣΥΡΙΖΑ εξελίσσεται σε νέο ΠΑΣΟΚ</w:t>
      </w:r>
      <w:r>
        <w:rPr>
          <w:rFonts w:eastAsia="Times New Roman"/>
          <w:szCs w:val="24"/>
        </w:rPr>
        <w:t>.</w:t>
      </w:r>
      <w:r w:rsidRPr="00235229">
        <w:rPr>
          <w:rFonts w:eastAsia="Times New Roman"/>
          <w:szCs w:val="24"/>
        </w:rPr>
        <w:t xml:space="preserve"> </w:t>
      </w:r>
    </w:p>
    <w:p w14:paraId="02B3D48B" w14:textId="77777777" w:rsidR="008168EC" w:rsidRDefault="00DB43BE">
      <w:pPr>
        <w:spacing w:line="600" w:lineRule="auto"/>
        <w:ind w:firstLine="720"/>
        <w:jc w:val="both"/>
        <w:rPr>
          <w:rFonts w:eastAsia="Times New Roman"/>
          <w:szCs w:val="24"/>
        </w:rPr>
      </w:pPr>
      <w:r>
        <w:rPr>
          <w:rFonts w:eastAsia="Times New Roman"/>
          <w:szCs w:val="24"/>
        </w:rPr>
        <w:t>Κ</w:t>
      </w:r>
      <w:r w:rsidRPr="00235229">
        <w:rPr>
          <w:rFonts w:eastAsia="Times New Roman"/>
          <w:szCs w:val="24"/>
        </w:rPr>
        <w:t xml:space="preserve">αι θυμηθείτε οι παλαιότεροι όταν είχε ξεσπάσει </w:t>
      </w:r>
      <w:r>
        <w:rPr>
          <w:rFonts w:eastAsia="Times New Roman"/>
          <w:szCs w:val="24"/>
        </w:rPr>
        <w:t>όλη εκείνη η ιστορία,</w:t>
      </w:r>
      <w:r>
        <w:rPr>
          <w:rFonts w:eastAsia="Times New Roman"/>
          <w:szCs w:val="24"/>
        </w:rPr>
        <w:t xml:space="preserve"> η υπόθεση</w:t>
      </w:r>
      <w:r w:rsidRPr="00235229">
        <w:rPr>
          <w:rFonts w:eastAsia="Times New Roman"/>
          <w:szCs w:val="24"/>
        </w:rPr>
        <w:t xml:space="preserve"> με τη βίλα του Ανδρέα Παπανδρέου</w:t>
      </w:r>
      <w:r>
        <w:rPr>
          <w:rFonts w:eastAsia="Times New Roman"/>
          <w:szCs w:val="24"/>
        </w:rPr>
        <w:t>,</w:t>
      </w:r>
      <w:r w:rsidRPr="00235229">
        <w:rPr>
          <w:rFonts w:eastAsia="Times New Roman"/>
          <w:szCs w:val="24"/>
        </w:rPr>
        <w:t xml:space="preserve"> που έβγαινε ο συχωρεμένος</w:t>
      </w:r>
      <w:r>
        <w:rPr>
          <w:rFonts w:eastAsia="Times New Roman"/>
          <w:szCs w:val="24"/>
        </w:rPr>
        <w:t>,</w:t>
      </w:r>
      <w:r w:rsidRPr="00235229">
        <w:rPr>
          <w:rFonts w:eastAsia="Times New Roman"/>
          <w:szCs w:val="24"/>
        </w:rPr>
        <w:t xml:space="preserve"> ο μακαρίτης </w:t>
      </w:r>
      <w:r>
        <w:rPr>
          <w:rFonts w:eastAsia="Times New Roman"/>
          <w:szCs w:val="24"/>
        </w:rPr>
        <w:t>ο Βαγγέλης</w:t>
      </w:r>
      <w:r w:rsidRPr="00235229">
        <w:rPr>
          <w:rFonts w:eastAsia="Times New Roman"/>
          <w:szCs w:val="24"/>
        </w:rPr>
        <w:t xml:space="preserve"> Γιαννόπουλος </w:t>
      </w:r>
      <w:r>
        <w:rPr>
          <w:rFonts w:eastAsia="Times New Roman"/>
          <w:szCs w:val="24"/>
        </w:rPr>
        <w:t xml:space="preserve">και </w:t>
      </w:r>
      <w:r w:rsidRPr="00235229">
        <w:rPr>
          <w:rFonts w:eastAsia="Times New Roman"/>
          <w:szCs w:val="24"/>
        </w:rPr>
        <w:t xml:space="preserve">έλεγε </w:t>
      </w:r>
      <w:r>
        <w:rPr>
          <w:rFonts w:eastAsia="Times New Roman"/>
          <w:szCs w:val="24"/>
        </w:rPr>
        <w:t>«για ένα παλιόσπιτο</w:t>
      </w:r>
      <w:r w:rsidRPr="00235229">
        <w:rPr>
          <w:rFonts w:eastAsia="Times New Roman"/>
          <w:szCs w:val="24"/>
        </w:rPr>
        <w:t xml:space="preserve"> δεν θα διαλύσου</w:t>
      </w:r>
      <w:r>
        <w:rPr>
          <w:rFonts w:eastAsia="Times New Roman"/>
          <w:szCs w:val="24"/>
        </w:rPr>
        <w:t>με</w:t>
      </w:r>
      <w:r w:rsidRPr="00235229">
        <w:rPr>
          <w:rFonts w:eastAsia="Times New Roman"/>
          <w:szCs w:val="24"/>
        </w:rPr>
        <w:t xml:space="preserve"> το κόμμα</w:t>
      </w:r>
      <w:r>
        <w:rPr>
          <w:rFonts w:eastAsia="Times New Roman"/>
          <w:szCs w:val="24"/>
        </w:rPr>
        <w:t>».</w:t>
      </w:r>
      <w:r w:rsidRPr="00235229">
        <w:rPr>
          <w:rFonts w:eastAsia="Times New Roman"/>
          <w:szCs w:val="24"/>
        </w:rPr>
        <w:t xml:space="preserve"> </w:t>
      </w:r>
      <w:r>
        <w:rPr>
          <w:rFonts w:eastAsia="Times New Roman"/>
          <w:szCs w:val="24"/>
        </w:rPr>
        <w:t xml:space="preserve">Και βγαίνουν τώρα οι </w:t>
      </w:r>
      <w:proofErr w:type="spellStart"/>
      <w:r>
        <w:rPr>
          <w:rFonts w:eastAsia="Times New Roman"/>
          <w:szCs w:val="24"/>
        </w:rPr>
        <w:t>Σ</w:t>
      </w:r>
      <w:r w:rsidRPr="00235229">
        <w:rPr>
          <w:rFonts w:eastAsia="Times New Roman"/>
          <w:szCs w:val="24"/>
        </w:rPr>
        <w:t>υριζαίοι</w:t>
      </w:r>
      <w:proofErr w:type="spellEnd"/>
      <w:r w:rsidRPr="00235229">
        <w:rPr>
          <w:rFonts w:eastAsia="Times New Roman"/>
          <w:szCs w:val="24"/>
        </w:rPr>
        <w:t xml:space="preserve"> και </w:t>
      </w:r>
      <w:r>
        <w:rPr>
          <w:rFonts w:eastAsia="Times New Roman"/>
          <w:szCs w:val="24"/>
        </w:rPr>
        <w:t xml:space="preserve">λένε «για ένα </w:t>
      </w:r>
      <w:proofErr w:type="spellStart"/>
      <w:r>
        <w:rPr>
          <w:rFonts w:eastAsia="Times New Roman"/>
          <w:szCs w:val="24"/>
        </w:rPr>
        <w:t>παλιοκότερο</w:t>
      </w:r>
      <w:proofErr w:type="spellEnd"/>
      <w:r>
        <w:rPr>
          <w:rFonts w:eastAsia="Times New Roman"/>
          <w:szCs w:val="24"/>
        </w:rPr>
        <w:t xml:space="preserve"> δεν θα διαλύσουμε το κόμμα».</w:t>
      </w:r>
      <w:r>
        <w:rPr>
          <w:rFonts w:eastAsia="Times New Roman"/>
          <w:szCs w:val="24"/>
        </w:rPr>
        <w:t xml:space="preserve"> Σε όλα ΠΑΣΟΚ! Γνήσια συνέχεια του ΠΑΣΟΚ. </w:t>
      </w:r>
    </w:p>
    <w:p w14:paraId="02B3D48C" w14:textId="77777777" w:rsidR="008168EC" w:rsidRDefault="00DB43BE">
      <w:pPr>
        <w:spacing w:line="600" w:lineRule="auto"/>
        <w:ind w:firstLine="720"/>
        <w:jc w:val="both"/>
        <w:rPr>
          <w:rFonts w:eastAsia="Times New Roman"/>
          <w:szCs w:val="24"/>
        </w:rPr>
      </w:pPr>
      <w:r>
        <w:rPr>
          <w:rFonts w:eastAsia="Times New Roman"/>
          <w:szCs w:val="24"/>
        </w:rPr>
        <w:t xml:space="preserve">Και είχαμε </w:t>
      </w:r>
      <w:r w:rsidRPr="00235229">
        <w:rPr>
          <w:rFonts w:eastAsia="Times New Roman"/>
          <w:szCs w:val="24"/>
        </w:rPr>
        <w:t xml:space="preserve">μία απάντηση εκ μέρους του ΣΥΡΙΖΑ </w:t>
      </w:r>
      <w:r>
        <w:rPr>
          <w:rFonts w:eastAsia="Times New Roman"/>
          <w:szCs w:val="24"/>
        </w:rPr>
        <w:t>-ό</w:t>
      </w:r>
      <w:r w:rsidRPr="00235229">
        <w:rPr>
          <w:rFonts w:eastAsia="Times New Roman"/>
          <w:szCs w:val="24"/>
        </w:rPr>
        <w:t>χι επίσημα</w:t>
      </w:r>
      <w:r>
        <w:rPr>
          <w:rFonts w:eastAsia="Times New Roman"/>
          <w:szCs w:val="24"/>
        </w:rPr>
        <w:t xml:space="preserve"> από</w:t>
      </w:r>
      <w:r w:rsidRPr="00235229">
        <w:rPr>
          <w:rFonts w:eastAsia="Times New Roman"/>
          <w:szCs w:val="24"/>
        </w:rPr>
        <w:t xml:space="preserve"> τον κ</w:t>
      </w:r>
      <w:r>
        <w:rPr>
          <w:rFonts w:eastAsia="Times New Roman"/>
          <w:szCs w:val="24"/>
        </w:rPr>
        <w:t>.</w:t>
      </w:r>
      <w:r w:rsidRPr="00235229">
        <w:rPr>
          <w:rFonts w:eastAsia="Times New Roman"/>
          <w:szCs w:val="24"/>
        </w:rPr>
        <w:t xml:space="preserve"> Τσίπρα</w:t>
      </w:r>
      <w:r>
        <w:rPr>
          <w:rFonts w:eastAsia="Times New Roman"/>
          <w:szCs w:val="24"/>
        </w:rPr>
        <w:t>,</w:t>
      </w:r>
      <w:r w:rsidRPr="00235229">
        <w:rPr>
          <w:rFonts w:eastAsia="Times New Roman"/>
          <w:szCs w:val="24"/>
        </w:rPr>
        <w:t xml:space="preserve"> δεν τόλμησε να το πει στη Βουλή</w:t>
      </w:r>
      <w:r>
        <w:rPr>
          <w:rFonts w:eastAsia="Times New Roman"/>
          <w:szCs w:val="24"/>
        </w:rPr>
        <w:t>, το λένε τα φερέφωνά του σ</w:t>
      </w:r>
      <w:r w:rsidRPr="00235229">
        <w:rPr>
          <w:rFonts w:eastAsia="Times New Roman"/>
          <w:szCs w:val="24"/>
        </w:rPr>
        <w:t>τα τηλεοπτικά κανάλια</w:t>
      </w:r>
      <w:r>
        <w:rPr>
          <w:rFonts w:eastAsia="Times New Roman"/>
          <w:szCs w:val="24"/>
        </w:rPr>
        <w:t>-</w:t>
      </w:r>
      <w:r w:rsidRPr="00235229">
        <w:rPr>
          <w:rFonts w:eastAsia="Times New Roman"/>
          <w:szCs w:val="24"/>
        </w:rPr>
        <w:t xml:space="preserve"> για το ελικόπτερο </w:t>
      </w:r>
      <w:r>
        <w:rPr>
          <w:rFonts w:eastAsia="Times New Roman"/>
          <w:szCs w:val="24"/>
        </w:rPr>
        <w:t>ενός μεγαλο</w:t>
      </w:r>
      <w:r w:rsidRPr="00235229">
        <w:rPr>
          <w:rFonts w:eastAsia="Times New Roman"/>
          <w:szCs w:val="24"/>
        </w:rPr>
        <w:t xml:space="preserve">επιχειρηματία που πήγε </w:t>
      </w:r>
      <w:r w:rsidRPr="00235229">
        <w:rPr>
          <w:rFonts w:eastAsia="Times New Roman"/>
          <w:szCs w:val="24"/>
        </w:rPr>
        <w:lastRenderedPageBreak/>
        <w:t>στα</w:t>
      </w:r>
      <w:r w:rsidRPr="00235229">
        <w:rPr>
          <w:rFonts w:eastAsia="Times New Roman"/>
          <w:szCs w:val="24"/>
        </w:rPr>
        <w:t xml:space="preserve"> Χανιά από την Αργολίδα</w:t>
      </w:r>
      <w:r>
        <w:rPr>
          <w:rFonts w:eastAsia="Times New Roman"/>
          <w:szCs w:val="24"/>
        </w:rPr>
        <w:t>,</w:t>
      </w:r>
      <w:r w:rsidRPr="00235229">
        <w:rPr>
          <w:rFonts w:eastAsia="Times New Roman"/>
          <w:szCs w:val="24"/>
        </w:rPr>
        <w:t xml:space="preserve"> παρέλαβε τον κ</w:t>
      </w:r>
      <w:r>
        <w:rPr>
          <w:rFonts w:eastAsia="Times New Roman"/>
          <w:szCs w:val="24"/>
        </w:rPr>
        <w:t>. Μητσοτάκη,</w:t>
      </w:r>
      <w:r w:rsidRPr="00235229">
        <w:rPr>
          <w:rFonts w:eastAsia="Times New Roman"/>
          <w:szCs w:val="24"/>
        </w:rPr>
        <w:t xml:space="preserve"> τον πήγε στην Αργολίδα </w:t>
      </w:r>
      <w:r>
        <w:rPr>
          <w:rFonts w:eastAsia="Times New Roman"/>
          <w:szCs w:val="24"/>
        </w:rPr>
        <w:t>ό</w:t>
      </w:r>
      <w:r w:rsidRPr="00235229">
        <w:rPr>
          <w:rFonts w:eastAsia="Times New Roman"/>
          <w:szCs w:val="24"/>
        </w:rPr>
        <w:t>που είχαν γεύμα και τον επέστρεψε στα Χανιά</w:t>
      </w:r>
      <w:r>
        <w:rPr>
          <w:rFonts w:eastAsia="Times New Roman"/>
          <w:szCs w:val="24"/>
        </w:rPr>
        <w:t>,</w:t>
      </w:r>
      <w:r w:rsidRPr="00235229">
        <w:rPr>
          <w:rFonts w:eastAsia="Times New Roman"/>
          <w:szCs w:val="24"/>
        </w:rPr>
        <w:t xml:space="preserve"> σ</w:t>
      </w:r>
      <w:r>
        <w:rPr>
          <w:rFonts w:eastAsia="Times New Roman"/>
          <w:szCs w:val="24"/>
        </w:rPr>
        <w:t xml:space="preserve">αν </w:t>
      </w:r>
      <w:r w:rsidRPr="00235229">
        <w:rPr>
          <w:rFonts w:eastAsia="Times New Roman"/>
          <w:szCs w:val="24"/>
        </w:rPr>
        <w:t xml:space="preserve">δείγμα ότι </w:t>
      </w:r>
      <w:r>
        <w:rPr>
          <w:rFonts w:eastAsia="Times New Roman"/>
          <w:szCs w:val="24"/>
        </w:rPr>
        <w:t xml:space="preserve">και </w:t>
      </w:r>
      <w:r w:rsidRPr="00235229">
        <w:rPr>
          <w:rFonts w:eastAsia="Times New Roman"/>
          <w:szCs w:val="24"/>
        </w:rPr>
        <w:t xml:space="preserve">από την άλλη πλευρά </w:t>
      </w:r>
      <w:r>
        <w:rPr>
          <w:rFonts w:eastAsia="Times New Roman"/>
          <w:szCs w:val="24"/>
        </w:rPr>
        <w:t>υ</w:t>
      </w:r>
      <w:r w:rsidRPr="00235229">
        <w:rPr>
          <w:rFonts w:eastAsia="Times New Roman"/>
          <w:szCs w:val="24"/>
        </w:rPr>
        <w:t>πάρχει διαπλοκή</w:t>
      </w:r>
      <w:r>
        <w:rPr>
          <w:rFonts w:eastAsia="Times New Roman"/>
          <w:szCs w:val="24"/>
        </w:rPr>
        <w:t>.</w:t>
      </w:r>
    </w:p>
    <w:p w14:paraId="02B3D48D" w14:textId="77777777" w:rsidR="008168EC" w:rsidRDefault="00DB43BE">
      <w:pPr>
        <w:spacing w:line="600" w:lineRule="auto"/>
        <w:ind w:firstLine="720"/>
        <w:jc w:val="both"/>
        <w:rPr>
          <w:rFonts w:eastAsia="Times New Roman"/>
          <w:szCs w:val="24"/>
        </w:rPr>
      </w:pPr>
      <w:r>
        <w:rPr>
          <w:rFonts w:eastAsia="Times New Roman"/>
          <w:szCs w:val="24"/>
        </w:rPr>
        <w:t>Ε</w:t>
      </w:r>
      <w:r w:rsidRPr="00235229">
        <w:rPr>
          <w:rFonts w:eastAsia="Times New Roman"/>
          <w:szCs w:val="24"/>
        </w:rPr>
        <w:t>ίναι πραγματικά να λυπά</w:t>
      </w:r>
      <w:r>
        <w:rPr>
          <w:rFonts w:eastAsia="Times New Roman"/>
          <w:szCs w:val="24"/>
        </w:rPr>
        <w:t>ται</w:t>
      </w:r>
      <w:r w:rsidRPr="00235229">
        <w:rPr>
          <w:rFonts w:eastAsia="Times New Roman"/>
          <w:szCs w:val="24"/>
        </w:rPr>
        <w:t xml:space="preserve"> κα</w:t>
      </w:r>
      <w:r>
        <w:rPr>
          <w:rFonts w:eastAsia="Times New Roman"/>
          <w:szCs w:val="24"/>
        </w:rPr>
        <w:t>ν</w:t>
      </w:r>
      <w:r w:rsidRPr="00235229">
        <w:rPr>
          <w:rFonts w:eastAsia="Times New Roman"/>
          <w:szCs w:val="24"/>
        </w:rPr>
        <w:t xml:space="preserve">είς για την </w:t>
      </w:r>
      <w:r>
        <w:rPr>
          <w:rFonts w:eastAsia="Times New Roman"/>
          <w:szCs w:val="24"/>
        </w:rPr>
        <w:t>πολιτική</w:t>
      </w:r>
      <w:r w:rsidRPr="00235229">
        <w:rPr>
          <w:rFonts w:eastAsia="Times New Roman"/>
          <w:szCs w:val="24"/>
        </w:rPr>
        <w:t xml:space="preserve"> ζωή</w:t>
      </w:r>
      <w:r>
        <w:rPr>
          <w:rFonts w:eastAsia="Times New Roman"/>
          <w:szCs w:val="24"/>
        </w:rPr>
        <w:t>.</w:t>
      </w:r>
      <w:r w:rsidRPr="00235229">
        <w:rPr>
          <w:rFonts w:eastAsia="Times New Roman"/>
          <w:szCs w:val="24"/>
        </w:rPr>
        <w:t xml:space="preserve"> </w:t>
      </w:r>
      <w:r>
        <w:rPr>
          <w:rFonts w:eastAsia="Times New Roman"/>
          <w:szCs w:val="24"/>
        </w:rPr>
        <w:t>Είναι, όμως,</w:t>
      </w:r>
      <w:r w:rsidRPr="00235229">
        <w:rPr>
          <w:rFonts w:eastAsia="Times New Roman"/>
          <w:szCs w:val="24"/>
        </w:rPr>
        <w:t xml:space="preserve"> τουλάχισ</w:t>
      </w:r>
      <w:r w:rsidRPr="00235229">
        <w:rPr>
          <w:rFonts w:eastAsia="Times New Roman"/>
          <w:szCs w:val="24"/>
        </w:rPr>
        <w:t xml:space="preserve">τον </w:t>
      </w:r>
      <w:r>
        <w:rPr>
          <w:rFonts w:eastAsia="Times New Roman"/>
          <w:szCs w:val="24"/>
        </w:rPr>
        <w:t>θρασύ</w:t>
      </w:r>
      <w:r w:rsidRPr="00235229">
        <w:rPr>
          <w:rFonts w:eastAsia="Times New Roman"/>
          <w:szCs w:val="24"/>
        </w:rPr>
        <w:t xml:space="preserve"> </w:t>
      </w:r>
      <w:r>
        <w:rPr>
          <w:rFonts w:eastAsia="Times New Roman"/>
          <w:szCs w:val="24"/>
        </w:rPr>
        <w:t>κ</w:t>
      </w:r>
      <w:r w:rsidRPr="00235229">
        <w:rPr>
          <w:rFonts w:eastAsia="Times New Roman"/>
          <w:szCs w:val="24"/>
        </w:rPr>
        <w:t xml:space="preserve">αι κυνικό </w:t>
      </w:r>
      <w:r>
        <w:rPr>
          <w:rFonts w:eastAsia="Times New Roman"/>
          <w:szCs w:val="24"/>
        </w:rPr>
        <w:t xml:space="preserve">να λέει αυτό το «λυπάμαι» η Φώφη Γεννηματά, η Πρόεδρος του ΠΑΣΟΚ, του πιο διεφθαρμένου κόμματος που πέρασε από την ελληνική πολιτική ζωή και που ακόμη και σήμερα χρωστάει 200 </w:t>
      </w:r>
      <w:r w:rsidRPr="00235229">
        <w:rPr>
          <w:rFonts w:eastAsia="Times New Roman"/>
          <w:szCs w:val="24"/>
        </w:rPr>
        <w:t>εκατομμύρια ευρώ</w:t>
      </w:r>
      <w:r>
        <w:rPr>
          <w:rFonts w:eastAsia="Times New Roman"/>
          <w:szCs w:val="24"/>
        </w:rPr>
        <w:t xml:space="preserve"> στις τράπεζες. </w:t>
      </w:r>
    </w:p>
    <w:p w14:paraId="02B3D48E" w14:textId="77777777" w:rsidR="008168EC" w:rsidRDefault="00DB43BE">
      <w:pPr>
        <w:spacing w:line="600" w:lineRule="auto"/>
        <w:ind w:firstLine="720"/>
        <w:jc w:val="both"/>
        <w:rPr>
          <w:rFonts w:eastAsia="Times New Roman"/>
          <w:szCs w:val="24"/>
        </w:rPr>
      </w:pPr>
      <w:r>
        <w:rPr>
          <w:rFonts w:eastAsia="Times New Roman"/>
          <w:szCs w:val="24"/>
        </w:rPr>
        <w:t>Λυπάται -λέει- το ΠΑΣΟΚ και</w:t>
      </w:r>
      <w:r>
        <w:rPr>
          <w:rFonts w:eastAsia="Times New Roman"/>
          <w:szCs w:val="24"/>
        </w:rPr>
        <w:t xml:space="preserve"> κατήγγειλε τόσο το ΣΥΡΙΖΑ όσο και τη</w:t>
      </w:r>
      <w:r w:rsidRPr="00235229">
        <w:rPr>
          <w:rFonts w:eastAsia="Times New Roman"/>
          <w:szCs w:val="24"/>
        </w:rPr>
        <w:t xml:space="preserve"> Νέα Δημοκρατία ότι προσπαθούν να κρύψουν τις ομοιότητές </w:t>
      </w:r>
      <w:r>
        <w:rPr>
          <w:rFonts w:eastAsia="Times New Roman"/>
          <w:szCs w:val="24"/>
        </w:rPr>
        <w:t>τους. Πράγματι! Κ</w:t>
      </w:r>
      <w:r w:rsidRPr="00235229">
        <w:rPr>
          <w:rFonts w:eastAsia="Times New Roman"/>
          <w:szCs w:val="24"/>
        </w:rPr>
        <w:t>αι τα δύο</w:t>
      </w:r>
      <w:r>
        <w:rPr>
          <w:rFonts w:eastAsia="Times New Roman"/>
          <w:szCs w:val="24"/>
        </w:rPr>
        <w:t>, όμως,</w:t>
      </w:r>
      <w:r w:rsidRPr="00235229">
        <w:rPr>
          <w:rFonts w:eastAsia="Times New Roman"/>
          <w:szCs w:val="24"/>
        </w:rPr>
        <w:t xml:space="preserve"> ομοιάζουν με ένα τρίτο</w:t>
      </w:r>
      <w:r>
        <w:rPr>
          <w:rFonts w:eastAsia="Times New Roman"/>
          <w:szCs w:val="24"/>
        </w:rPr>
        <w:t>.</w:t>
      </w:r>
      <w:r w:rsidRPr="00235229">
        <w:rPr>
          <w:rFonts w:eastAsia="Times New Roman"/>
          <w:szCs w:val="24"/>
        </w:rPr>
        <w:t xml:space="preserve"> </w:t>
      </w:r>
      <w:r>
        <w:rPr>
          <w:rFonts w:eastAsia="Times New Roman"/>
          <w:szCs w:val="24"/>
        </w:rPr>
        <w:t>Α</w:t>
      </w:r>
      <w:r w:rsidRPr="00235229">
        <w:rPr>
          <w:rFonts w:eastAsia="Times New Roman"/>
          <w:szCs w:val="24"/>
        </w:rPr>
        <w:t xml:space="preserve">υτό </w:t>
      </w:r>
      <w:r>
        <w:rPr>
          <w:rFonts w:eastAsia="Times New Roman"/>
          <w:szCs w:val="24"/>
        </w:rPr>
        <w:t>ά</w:t>
      </w:r>
      <w:r w:rsidRPr="00235229">
        <w:rPr>
          <w:rFonts w:eastAsia="Times New Roman"/>
          <w:szCs w:val="24"/>
        </w:rPr>
        <w:t>νοιξε το</w:t>
      </w:r>
      <w:r>
        <w:rPr>
          <w:rFonts w:eastAsia="Times New Roman"/>
          <w:szCs w:val="24"/>
        </w:rPr>
        <w:t>ν</w:t>
      </w:r>
      <w:r w:rsidRPr="00235229">
        <w:rPr>
          <w:rFonts w:eastAsia="Times New Roman"/>
          <w:szCs w:val="24"/>
        </w:rPr>
        <w:t xml:space="preserve"> δρόμο</w:t>
      </w:r>
      <w:r>
        <w:rPr>
          <w:rFonts w:eastAsia="Times New Roman"/>
          <w:szCs w:val="24"/>
        </w:rPr>
        <w:t>.</w:t>
      </w:r>
      <w:r w:rsidRPr="00235229">
        <w:rPr>
          <w:rFonts w:eastAsia="Times New Roman"/>
          <w:szCs w:val="24"/>
        </w:rPr>
        <w:t xml:space="preserve"> </w:t>
      </w:r>
      <w:r>
        <w:rPr>
          <w:rFonts w:eastAsia="Times New Roman"/>
          <w:szCs w:val="24"/>
        </w:rPr>
        <w:t>Κ</w:t>
      </w:r>
      <w:r w:rsidRPr="00235229">
        <w:rPr>
          <w:rFonts w:eastAsia="Times New Roman"/>
          <w:szCs w:val="24"/>
        </w:rPr>
        <w:t>αι αυτό το τρίτο δεν είναι άλλο από το Π</w:t>
      </w:r>
      <w:r>
        <w:rPr>
          <w:rFonts w:eastAsia="Times New Roman"/>
          <w:szCs w:val="24"/>
        </w:rPr>
        <w:t>ΑΣΟΚ,</w:t>
      </w:r>
      <w:r w:rsidRPr="00235229">
        <w:rPr>
          <w:rFonts w:eastAsia="Times New Roman"/>
          <w:szCs w:val="24"/>
        </w:rPr>
        <w:t xml:space="preserve"> το οποίο ήρθε με ένα</w:t>
      </w:r>
      <w:r>
        <w:rPr>
          <w:rFonts w:eastAsia="Times New Roman"/>
          <w:szCs w:val="24"/>
        </w:rPr>
        <w:t xml:space="preserve">ν λόγο εδώ, </w:t>
      </w:r>
      <w:r w:rsidRPr="00235229">
        <w:rPr>
          <w:rFonts w:eastAsia="Times New Roman"/>
          <w:szCs w:val="24"/>
        </w:rPr>
        <w:t xml:space="preserve">από όσα άκουσα προηγουμένως από την </w:t>
      </w:r>
      <w:r w:rsidRPr="00235229">
        <w:rPr>
          <w:rFonts w:eastAsia="Times New Roman"/>
          <w:szCs w:val="24"/>
        </w:rPr>
        <w:t>κ</w:t>
      </w:r>
      <w:r>
        <w:rPr>
          <w:rFonts w:eastAsia="Times New Roman"/>
          <w:szCs w:val="24"/>
        </w:rPr>
        <w:t>.</w:t>
      </w:r>
      <w:r w:rsidRPr="00235229">
        <w:rPr>
          <w:rFonts w:eastAsia="Times New Roman"/>
          <w:szCs w:val="24"/>
        </w:rPr>
        <w:t xml:space="preserve"> Γεννηματά</w:t>
      </w:r>
      <w:r>
        <w:rPr>
          <w:rFonts w:eastAsia="Times New Roman"/>
          <w:szCs w:val="24"/>
        </w:rPr>
        <w:t>,</w:t>
      </w:r>
      <w:r w:rsidRPr="00235229">
        <w:rPr>
          <w:rFonts w:eastAsia="Times New Roman"/>
          <w:szCs w:val="24"/>
        </w:rPr>
        <w:t xml:space="preserve"> να μας πει ότι είναι </w:t>
      </w:r>
      <w:r>
        <w:rPr>
          <w:rFonts w:eastAsia="Times New Roman"/>
          <w:szCs w:val="24"/>
        </w:rPr>
        <w:t xml:space="preserve">αθώο </w:t>
      </w:r>
      <w:r w:rsidRPr="00235229">
        <w:rPr>
          <w:rFonts w:eastAsia="Times New Roman"/>
          <w:szCs w:val="24"/>
        </w:rPr>
        <w:t>για όλα</w:t>
      </w:r>
      <w:r>
        <w:rPr>
          <w:rFonts w:eastAsia="Times New Roman"/>
          <w:szCs w:val="24"/>
        </w:rPr>
        <w:t xml:space="preserve">. </w:t>
      </w:r>
    </w:p>
    <w:p w14:paraId="02B3D48F" w14:textId="77777777" w:rsidR="008168EC" w:rsidRDefault="00DB43BE">
      <w:pPr>
        <w:spacing w:line="600" w:lineRule="auto"/>
        <w:ind w:firstLine="720"/>
        <w:jc w:val="both"/>
        <w:rPr>
          <w:rFonts w:eastAsia="Times New Roman"/>
          <w:szCs w:val="24"/>
        </w:rPr>
      </w:pPr>
      <w:r>
        <w:rPr>
          <w:rFonts w:eastAsia="Times New Roman"/>
          <w:szCs w:val="24"/>
        </w:rPr>
        <w:lastRenderedPageBreak/>
        <w:t xml:space="preserve">Μα </w:t>
      </w:r>
      <w:r w:rsidRPr="00235229">
        <w:rPr>
          <w:rFonts w:eastAsia="Times New Roman"/>
          <w:szCs w:val="24"/>
        </w:rPr>
        <w:t>καλά</w:t>
      </w:r>
      <w:r>
        <w:rPr>
          <w:rFonts w:eastAsia="Times New Roman"/>
          <w:szCs w:val="24"/>
        </w:rPr>
        <w:t>,</w:t>
      </w:r>
      <w:r w:rsidRPr="00235229">
        <w:rPr>
          <w:rFonts w:eastAsia="Times New Roman"/>
          <w:szCs w:val="24"/>
        </w:rPr>
        <w:t xml:space="preserve"> η προηγούμενη κυβέρνηση ήταν κυβέρνηση της Νέας Δημοκρατίας</w:t>
      </w:r>
      <w:r>
        <w:rPr>
          <w:rFonts w:eastAsia="Times New Roman"/>
          <w:szCs w:val="24"/>
        </w:rPr>
        <w:t>;</w:t>
      </w:r>
      <w:r w:rsidRPr="00235229">
        <w:rPr>
          <w:rFonts w:eastAsia="Times New Roman"/>
          <w:szCs w:val="24"/>
        </w:rPr>
        <w:t xml:space="preserve"> </w:t>
      </w:r>
      <w:r>
        <w:rPr>
          <w:rFonts w:eastAsia="Times New Roman"/>
          <w:szCs w:val="24"/>
        </w:rPr>
        <w:t>Δ</w:t>
      </w:r>
      <w:r w:rsidRPr="00235229">
        <w:rPr>
          <w:rFonts w:eastAsia="Times New Roman"/>
          <w:szCs w:val="24"/>
        </w:rPr>
        <w:t>εν ήταν κυβέρνηση Νέας Δημοκρατίας και ΠΑΣΟΚ</w:t>
      </w:r>
      <w:r>
        <w:rPr>
          <w:rFonts w:eastAsia="Times New Roman"/>
          <w:szCs w:val="24"/>
        </w:rPr>
        <w:t>, δεν ήταν συγκυβέρνηση του Σαμαρά με τον Βενιζέλο;</w:t>
      </w:r>
      <w:r w:rsidRPr="00235229">
        <w:rPr>
          <w:rFonts w:eastAsia="Times New Roman"/>
          <w:szCs w:val="24"/>
        </w:rPr>
        <w:t xml:space="preserve"> </w:t>
      </w:r>
      <w:r>
        <w:rPr>
          <w:rFonts w:eastAsia="Times New Roman"/>
          <w:szCs w:val="24"/>
        </w:rPr>
        <w:t>Από</w:t>
      </w:r>
      <w:r>
        <w:rPr>
          <w:rFonts w:eastAsia="Times New Roman"/>
          <w:szCs w:val="24"/>
        </w:rPr>
        <w:t xml:space="preserve"> πού κι ως πού, λοιπόν, δεν ευθύνεται για όλα αυτά τα πράγματα; </w:t>
      </w:r>
    </w:p>
    <w:p w14:paraId="02B3D490" w14:textId="77777777" w:rsidR="008168EC" w:rsidRDefault="00DB43BE">
      <w:pPr>
        <w:spacing w:line="600" w:lineRule="auto"/>
        <w:ind w:firstLine="720"/>
        <w:jc w:val="both"/>
        <w:rPr>
          <w:rFonts w:eastAsia="Times New Roman"/>
          <w:szCs w:val="24"/>
        </w:rPr>
      </w:pPr>
      <w:r>
        <w:rPr>
          <w:rFonts w:eastAsia="Times New Roman"/>
          <w:szCs w:val="24"/>
        </w:rPr>
        <w:t>Ε</w:t>
      </w:r>
      <w:r w:rsidRPr="00235229">
        <w:rPr>
          <w:rFonts w:eastAsia="Times New Roman"/>
          <w:szCs w:val="24"/>
        </w:rPr>
        <w:t xml:space="preserve">ίπε ακόμη η </w:t>
      </w:r>
      <w:r w:rsidRPr="00235229">
        <w:rPr>
          <w:rFonts w:eastAsia="Times New Roman"/>
          <w:szCs w:val="24"/>
        </w:rPr>
        <w:t>κ</w:t>
      </w:r>
      <w:r>
        <w:rPr>
          <w:rFonts w:eastAsia="Times New Roman"/>
          <w:szCs w:val="24"/>
        </w:rPr>
        <w:t>.</w:t>
      </w:r>
      <w:r>
        <w:rPr>
          <w:rFonts w:eastAsia="Times New Roman"/>
          <w:szCs w:val="24"/>
        </w:rPr>
        <w:t xml:space="preserve"> Γεννηματά «θα</w:t>
      </w:r>
      <w:r w:rsidRPr="00235229">
        <w:rPr>
          <w:rFonts w:eastAsia="Times New Roman"/>
          <w:szCs w:val="24"/>
        </w:rPr>
        <w:t xml:space="preserve"> μας βρίσκετ</w:t>
      </w:r>
      <w:r>
        <w:rPr>
          <w:rFonts w:eastAsia="Times New Roman"/>
          <w:szCs w:val="24"/>
        </w:rPr>
        <w:t>ε</w:t>
      </w:r>
      <w:r w:rsidRPr="00235229">
        <w:rPr>
          <w:rFonts w:eastAsia="Times New Roman"/>
          <w:szCs w:val="24"/>
        </w:rPr>
        <w:t xml:space="preserve"> συνεχώς μπροστά </w:t>
      </w:r>
      <w:r>
        <w:rPr>
          <w:rFonts w:eastAsia="Times New Roman"/>
          <w:szCs w:val="24"/>
        </w:rPr>
        <w:t>σας».</w:t>
      </w:r>
      <w:r w:rsidRPr="00235229">
        <w:rPr>
          <w:rFonts w:eastAsia="Times New Roman"/>
          <w:szCs w:val="24"/>
        </w:rPr>
        <w:t xml:space="preserve"> Και βέβαια θα τους βρουν μπροστά</w:t>
      </w:r>
      <w:r>
        <w:rPr>
          <w:rFonts w:eastAsia="Times New Roman"/>
          <w:szCs w:val="24"/>
        </w:rPr>
        <w:t>. Συγκυβέρνηση</w:t>
      </w:r>
      <w:r w:rsidRPr="00235229">
        <w:rPr>
          <w:rFonts w:eastAsia="Times New Roman"/>
          <w:szCs w:val="24"/>
        </w:rPr>
        <w:t xml:space="preserve"> θέλουν</w:t>
      </w:r>
      <w:r>
        <w:rPr>
          <w:rFonts w:eastAsia="Times New Roman"/>
          <w:szCs w:val="24"/>
        </w:rPr>
        <w:t>,</w:t>
      </w:r>
      <w:r w:rsidRPr="00235229">
        <w:rPr>
          <w:rFonts w:eastAsia="Times New Roman"/>
          <w:szCs w:val="24"/>
        </w:rPr>
        <w:t xml:space="preserve"> δεν το κρύβουν</w:t>
      </w:r>
      <w:r>
        <w:rPr>
          <w:rFonts w:eastAsia="Times New Roman"/>
          <w:szCs w:val="24"/>
        </w:rPr>
        <w:t>.</w:t>
      </w:r>
      <w:r w:rsidRPr="00235229">
        <w:rPr>
          <w:rFonts w:eastAsia="Times New Roman"/>
          <w:szCs w:val="24"/>
        </w:rPr>
        <w:t xml:space="preserve"> </w:t>
      </w:r>
      <w:r>
        <w:rPr>
          <w:rFonts w:eastAsia="Times New Roman"/>
          <w:szCs w:val="24"/>
        </w:rPr>
        <w:t>Ο</w:t>
      </w:r>
      <w:r w:rsidRPr="00235229">
        <w:rPr>
          <w:rFonts w:eastAsia="Times New Roman"/>
          <w:szCs w:val="24"/>
        </w:rPr>
        <w:t>ι φιλοδοξίες</w:t>
      </w:r>
      <w:r>
        <w:rPr>
          <w:rFonts w:eastAsia="Times New Roman"/>
          <w:szCs w:val="24"/>
        </w:rPr>
        <w:t>, όμως,</w:t>
      </w:r>
      <w:r w:rsidRPr="00235229">
        <w:rPr>
          <w:rFonts w:eastAsia="Times New Roman"/>
          <w:szCs w:val="24"/>
        </w:rPr>
        <w:t xml:space="preserve"> με κάποιες δημ</w:t>
      </w:r>
      <w:r>
        <w:rPr>
          <w:rFonts w:eastAsia="Times New Roman"/>
          <w:szCs w:val="24"/>
        </w:rPr>
        <w:t>οσκοπήσεις που φτιάχ</w:t>
      </w:r>
      <w:r>
        <w:rPr>
          <w:rFonts w:eastAsia="Times New Roman"/>
          <w:szCs w:val="24"/>
        </w:rPr>
        <w:t>νουν κάποιοι</w:t>
      </w:r>
      <w:r w:rsidRPr="00235229">
        <w:rPr>
          <w:rFonts w:eastAsia="Times New Roman"/>
          <w:szCs w:val="24"/>
        </w:rPr>
        <w:t xml:space="preserve"> νταβατζήδες σε κάτι κανάλι</w:t>
      </w:r>
      <w:r>
        <w:rPr>
          <w:rFonts w:eastAsia="Times New Roman"/>
          <w:szCs w:val="24"/>
        </w:rPr>
        <w:t>α</w:t>
      </w:r>
      <w:r w:rsidRPr="00235229">
        <w:rPr>
          <w:rFonts w:eastAsia="Times New Roman"/>
          <w:szCs w:val="24"/>
        </w:rPr>
        <w:t xml:space="preserve"> και σε κάτι φυλλάδες</w:t>
      </w:r>
      <w:r>
        <w:rPr>
          <w:rFonts w:eastAsia="Times New Roman"/>
          <w:szCs w:val="24"/>
        </w:rPr>
        <w:t>,</w:t>
      </w:r>
      <w:r w:rsidRPr="00235229">
        <w:rPr>
          <w:rFonts w:eastAsia="Times New Roman"/>
          <w:szCs w:val="24"/>
        </w:rPr>
        <w:t xml:space="preserve"> έχουν μεγαλώσει</w:t>
      </w:r>
      <w:r>
        <w:rPr>
          <w:rFonts w:eastAsia="Times New Roman"/>
          <w:szCs w:val="24"/>
        </w:rPr>
        <w:t>.</w:t>
      </w:r>
    </w:p>
    <w:p w14:paraId="02B3D491" w14:textId="77777777" w:rsidR="008168EC" w:rsidRDefault="00DB43BE">
      <w:pPr>
        <w:spacing w:line="600" w:lineRule="auto"/>
        <w:ind w:firstLine="720"/>
        <w:jc w:val="both"/>
        <w:rPr>
          <w:rFonts w:eastAsia="Times New Roman"/>
          <w:szCs w:val="24"/>
        </w:rPr>
      </w:pPr>
      <w:r>
        <w:rPr>
          <w:rFonts w:eastAsia="Times New Roman"/>
          <w:szCs w:val="24"/>
        </w:rPr>
        <w:t>Κι</w:t>
      </w:r>
      <w:r w:rsidRPr="00235229">
        <w:rPr>
          <w:rFonts w:eastAsia="Times New Roman"/>
          <w:szCs w:val="24"/>
        </w:rPr>
        <w:t xml:space="preserve"> έτσ</w:t>
      </w:r>
      <w:r>
        <w:rPr>
          <w:rFonts w:eastAsia="Times New Roman"/>
          <w:szCs w:val="24"/>
        </w:rPr>
        <w:t xml:space="preserve">ι είπε: «Δεν τους ακούτε; Τσακώνονται </w:t>
      </w:r>
      <w:r w:rsidRPr="00235229">
        <w:rPr>
          <w:rFonts w:eastAsia="Times New Roman"/>
          <w:szCs w:val="24"/>
        </w:rPr>
        <w:t>για το ποιος θα γίνει πρωθυπουργός από τους δύο</w:t>
      </w:r>
      <w:r>
        <w:rPr>
          <w:rFonts w:eastAsia="Times New Roman"/>
          <w:szCs w:val="24"/>
        </w:rPr>
        <w:t>».</w:t>
      </w:r>
      <w:r w:rsidRPr="00235229">
        <w:rPr>
          <w:rFonts w:eastAsia="Times New Roman"/>
          <w:szCs w:val="24"/>
        </w:rPr>
        <w:t xml:space="preserve"> </w:t>
      </w:r>
      <w:r>
        <w:rPr>
          <w:rFonts w:eastAsia="Times New Roman"/>
          <w:szCs w:val="24"/>
        </w:rPr>
        <w:t>Και η</w:t>
      </w:r>
      <w:r w:rsidRPr="00235229">
        <w:rPr>
          <w:rFonts w:eastAsia="Times New Roman"/>
          <w:szCs w:val="24"/>
        </w:rPr>
        <w:t xml:space="preserve"> </w:t>
      </w:r>
      <w:r w:rsidRPr="00235229">
        <w:rPr>
          <w:rFonts w:eastAsia="Times New Roman"/>
          <w:szCs w:val="24"/>
        </w:rPr>
        <w:t>κ</w:t>
      </w:r>
      <w:r>
        <w:rPr>
          <w:rFonts w:eastAsia="Times New Roman"/>
          <w:szCs w:val="24"/>
        </w:rPr>
        <w:t>.</w:t>
      </w:r>
      <w:r w:rsidRPr="00235229">
        <w:rPr>
          <w:rFonts w:eastAsia="Times New Roman"/>
          <w:szCs w:val="24"/>
        </w:rPr>
        <w:t xml:space="preserve"> Γεννηματά</w:t>
      </w:r>
      <w:r>
        <w:rPr>
          <w:rFonts w:eastAsia="Times New Roman"/>
          <w:szCs w:val="24"/>
        </w:rPr>
        <w:t>,</w:t>
      </w:r>
      <w:r w:rsidRPr="00235229">
        <w:rPr>
          <w:rFonts w:eastAsia="Times New Roman"/>
          <w:szCs w:val="24"/>
        </w:rPr>
        <w:t xml:space="preserve"> </w:t>
      </w:r>
      <w:r>
        <w:rPr>
          <w:rFonts w:eastAsia="Times New Roman"/>
          <w:szCs w:val="24"/>
        </w:rPr>
        <w:t>δι</w:t>
      </w:r>
      <w:r>
        <w:rPr>
          <w:rFonts w:eastAsia="Times New Roman"/>
          <w:szCs w:val="24"/>
        </w:rPr>
        <w:t>ά</w:t>
      </w:r>
      <w:r>
        <w:rPr>
          <w:rFonts w:eastAsia="Times New Roman"/>
          <w:szCs w:val="24"/>
        </w:rPr>
        <w:t xml:space="preserve"> του εκπροσώπου τύπου της, του κ. Μαλέλη, είπε</w:t>
      </w:r>
      <w:r w:rsidRPr="00235229">
        <w:rPr>
          <w:rFonts w:eastAsia="Times New Roman"/>
          <w:szCs w:val="24"/>
        </w:rPr>
        <w:t xml:space="preserve"> </w:t>
      </w:r>
      <w:r>
        <w:rPr>
          <w:rFonts w:eastAsia="Times New Roman"/>
          <w:szCs w:val="24"/>
        </w:rPr>
        <w:t>ότι</w:t>
      </w:r>
      <w:r w:rsidRPr="00235229">
        <w:rPr>
          <w:rFonts w:eastAsia="Times New Roman"/>
          <w:szCs w:val="24"/>
        </w:rPr>
        <w:t xml:space="preserve"> η επόμεν</w:t>
      </w:r>
      <w:r w:rsidRPr="00235229">
        <w:rPr>
          <w:rFonts w:eastAsia="Times New Roman"/>
          <w:szCs w:val="24"/>
        </w:rPr>
        <w:t>η γυναίκα θα είναι Πρωθυπουργός</w:t>
      </w:r>
      <w:r>
        <w:rPr>
          <w:rFonts w:eastAsia="Times New Roman"/>
          <w:szCs w:val="24"/>
        </w:rPr>
        <w:t xml:space="preserve">. Το ποιο είναι το σχέδιο του ΠΑΣΟΚ είναι ξεκάθαρο, είναι φανερό! Να μην βγάλει αυτοδυναμία η νέα κυβέρνηση, να </w:t>
      </w:r>
      <w:r>
        <w:rPr>
          <w:rFonts w:eastAsia="Times New Roman"/>
          <w:szCs w:val="24"/>
        </w:rPr>
        <w:lastRenderedPageBreak/>
        <w:t>πάει σαν τσόντα -γιατί έτσι έχει εξελιχθεί, σε κόμμα «τσόντα», από κόμμα του 45% που ήταν-</w:t>
      </w:r>
      <w:r w:rsidRPr="00235229">
        <w:rPr>
          <w:rFonts w:eastAsia="Times New Roman"/>
          <w:szCs w:val="24"/>
        </w:rPr>
        <w:t xml:space="preserve"> και να πάρει την πρωθυ</w:t>
      </w:r>
      <w:r w:rsidRPr="00235229">
        <w:rPr>
          <w:rFonts w:eastAsia="Times New Roman"/>
          <w:szCs w:val="24"/>
        </w:rPr>
        <w:t>πουργία</w:t>
      </w:r>
      <w:r>
        <w:rPr>
          <w:rFonts w:eastAsia="Times New Roman"/>
          <w:szCs w:val="24"/>
        </w:rPr>
        <w:t>.</w:t>
      </w:r>
      <w:r w:rsidRPr="00235229">
        <w:rPr>
          <w:rFonts w:eastAsia="Times New Roman"/>
          <w:szCs w:val="24"/>
        </w:rPr>
        <w:t xml:space="preserve"> </w:t>
      </w:r>
      <w:r>
        <w:rPr>
          <w:rFonts w:eastAsia="Times New Roman"/>
          <w:szCs w:val="24"/>
        </w:rPr>
        <w:t>Ό</w:t>
      </w:r>
      <w:r w:rsidRPr="00235229">
        <w:rPr>
          <w:rFonts w:eastAsia="Times New Roman"/>
          <w:szCs w:val="24"/>
        </w:rPr>
        <w:t>λα είναι δυνατόν να συμβούν σε αυτόν τον τόπο</w:t>
      </w:r>
      <w:r>
        <w:rPr>
          <w:rFonts w:eastAsia="Times New Roman"/>
          <w:szCs w:val="24"/>
        </w:rPr>
        <w:t>.</w:t>
      </w:r>
    </w:p>
    <w:p w14:paraId="02B3D492" w14:textId="77777777" w:rsidR="008168EC" w:rsidRDefault="00DB43BE">
      <w:pPr>
        <w:spacing w:line="600" w:lineRule="auto"/>
        <w:ind w:firstLine="720"/>
        <w:jc w:val="both"/>
        <w:rPr>
          <w:rFonts w:eastAsia="Times New Roman"/>
          <w:szCs w:val="24"/>
        </w:rPr>
      </w:pPr>
      <w:r>
        <w:rPr>
          <w:rFonts w:eastAsia="Times New Roman"/>
          <w:szCs w:val="24"/>
        </w:rPr>
        <w:t>Μ</w:t>
      </w:r>
      <w:r w:rsidRPr="00235229">
        <w:rPr>
          <w:rFonts w:eastAsia="Times New Roman"/>
          <w:szCs w:val="24"/>
        </w:rPr>
        <w:t>ίλησε για το μακεδονικό</w:t>
      </w:r>
      <w:r>
        <w:rPr>
          <w:rFonts w:eastAsia="Times New Roman"/>
          <w:szCs w:val="24"/>
        </w:rPr>
        <w:t>. Ε</w:t>
      </w:r>
      <w:r w:rsidRPr="00235229">
        <w:rPr>
          <w:rFonts w:eastAsia="Times New Roman"/>
          <w:szCs w:val="24"/>
        </w:rPr>
        <w:t xml:space="preserve">δώ </w:t>
      </w:r>
      <w:r>
        <w:rPr>
          <w:rFonts w:eastAsia="Times New Roman"/>
          <w:szCs w:val="24"/>
        </w:rPr>
        <w:t>ήμασταν σε αυτή</w:t>
      </w:r>
      <w:r w:rsidRPr="00235229">
        <w:rPr>
          <w:rFonts w:eastAsia="Times New Roman"/>
          <w:szCs w:val="24"/>
        </w:rPr>
        <w:t xml:space="preserve"> την </w:t>
      </w:r>
      <w:r>
        <w:rPr>
          <w:rFonts w:eastAsia="Times New Roman"/>
          <w:szCs w:val="24"/>
        </w:rPr>
        <w:t>Α</w:t>
      </w:r>
      <w:r w:rsidRPr="00235229">
        <w:rPr>
          <w:rFonts w:eastAsia="Times New Roman"/>
          <w:szCs w:val="24"/>
        </w:rPr>
        <w:t>ίθουσα</w:t>
      </w:r>
      <w:r>
        <w:rPr>
          <w:rFonts w:eastAsia="Times New Roman"/>
          <w:szCs w:val="24"/>
        </w:rPr>
        <w:t>,</w:t>
      </w:r>
      <w:r w:rsidRPr="00235229">
        <w:rPr>
          <w:rFonts w:eastAsia="Times New Roman"/>
          <w:szCs w:val="24"/>
        </w:rPr>
        <w:t xml:space="preserve"> όταν ζητήσαμε από το ΠΑΣΟΚ και τη Νέα Δημοκρατία να παραιτηθ</w:t>
      </w:r>
      <w:r>
        <w:rPr>
          <w:rFonts w:eastAsia="Times New Roman"/>
          <w:szCs w:val="24"/>
        </w:rPr>
        <w:t>ούν</w:t>
      </w:r>
      <w:r w:rsidRPr="00235229">
        <w:rPr>
          <w:rFonts w:eastAsia="Times New Roman"/>
          <w:szCs w:val="24"/>
        </w:rPr>
        <w:t xml:space="preserve"> και να παραιτηθού</w:t>
      </w:r>
      <w:r>
        <w:rPr>
          <w:rFonts w:eastAsia="Times New Roman"/>
          <w:szCs w:val="24"/>
        </w:rPr>
        <w:t>με</w:t>
      </w:r>
      <w:r w:rsidRPr="00235229">
        <w:rPr>
          <w:rFonts w:eastAsia="Times New Roman"/>
          <w:szCs w:val="24"/>
        </w:rPr>
        <w:t xml:space="preserve"> όλοι μαζί</w:t>
      </w:r>
      <w:r>
        <w:rPr>
          <w:rFonts w:eastAsia="Times New Roman"/>
          <w:szCs w:val="24"/>
        </w:rPr>
        <w:t xml:space="preserve"> -τ</w:t>
      </w:r>
      <w:r w:rsidRPr="00235229">
        <w:rPr>
          <w:rFonts w:eastAsia="Times New Roman"/>
          <w:szCs w:val="24"/>
        </w:rPr>
        <w:t>ο επαναλαμβάνω</w:t>
      </w:r>
      <w:r>
        <w:rPr>
          <w:rFonts w:eastAsia="Times New Roman"/>
          <w:szCs w:val="24"/>
        </w:rPr>
        <w:t>-</w:t>
      </w:r>
      <w:r w:rsidRPr="00235229">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δέκα Βουλευτές, να μείνει η Βουλή με </w:t>
      </w:r>
      <w:proofErr w:type="spellStart"/>
      <w:r>
        <w:rPr>
          <w:rFonts w:eastAsia="Times New Roman"/>
          <w:szCs w:val="24"/>
        </w:rPr>
        <w:t>εκατόν</w:t>
      </w:r>
      <w:proofErr w:type="spellEnd"/>
      <w:r>
        <w:rPr>
          <w:rFonts w:eastAsia="Times New Roman"/>
          <w:szCs w:val="24"/>
        </w:rPr>
        <w:t xml:space="preserve"> ενενήντα Βουλευτές και να διαλυθεί, γιατί το άρθρο </w:t>
      </w:r>
      <w:r>
        <w:rPr>
          <w:rFonts w:eastAsia="Times New Roman"/>
          <w:szCs w:val="24"/>
        </w:rPr>
        <w:t>51</w:t>
      </w:r>
      <w:r>
        <w:rPr>
          <w:rFonts w:eastAsia="Times New Roman"/>
          <w:szCs w:val="24"/>
        </w:rPr>
        <w:t xml:space="preserve"> του Συντάγματος λέει ότι δεν μπορεί να λειτουργήσει η Βουλή με λιγότερους από διακόσιους Βουλευτές και το αρνήθηκε.</w:t>
      </w:r>
    </w:p>
    <w:p w14:paraId="02B3D493" w14:textId="77777777" w:rsidR="008168EC" w:rsidRDefault="00DB43BE">
      <w:pPr>
        <w:spacing w:line="600" w:lineRule="auto"/>
        <w:ind w:firstLine="720"/>
        <w:jc w:val="both"/>
        <w:rPr>
          <w:rFonts w:eastAsia="Times New Roman"/>
          <w:szCs w:val="24"/>
        </w:rPr>
      </w:pPr>
      <w:r>
        <w:rPr>
          <w:rFonts w:eastAsia="Times New Roman"/>
          <w:szCs w:val="24"/>
        </w:rPr>
        <w:t>Επίσης, δεν δεσμεύεται για κάτι απλ</w:t>
      </w:r>
      <w:r>
        <w:rPr>
          <w:rFonts w:eastAsia="Times New Roman"/>
          <w:szCs w:val="24"/>
        </w:rPr>
        <w:t xml:space="preserve">ό, που θα μπορούσε να το πει σε μία πρόταση. Να πει «εμείς, εάν χρειαστεί να γίνουμε συγκυβέρνηση </w:t>
      </w:r>
      <w:r w:rsidRPr="00235229">
        <w:rPr>
          <w:rFonts w:eastAsia="Times New Roman"/>
          <w:szCs w:val="24"/>
        </w:rPr>
        <w:t>με κάποιο άλλο κόμμα σε συνασπισμό</w:t>
      </w:r>
      <w:r>
        <w:rPr>
          <w:rFonts w:eastAsia="Times New Roman"/>
          <w:szCs w:val="24"/>
        </w:rPr>
        <w:t>,</w:t>
      </w:r>
      <w:r w:rsidRPr="00235229">
        <w:rPr>
          <w:rFonts w:eastAsia="Times New Roman"/>
          <w:szCs w:val="24"/>
        </w:rPr>
        <w:t xml:space="preserve"> τότε θα </w:t>
      </w:r>
      <w:r>
        <w:rPr>
          <w:rFonts w:eastAsia="Times New Roman"/>
          <w:szCs w:val="24"/>
        </w:rPr>
        <w:t>απαιτήσουμε</w:t>
      </w:r>
      <w:r w:rsidRPr="00235229">
        <w:rPr>
          <w:rFonts w:eastAsia="Times New Roman"/>
          <w:szCs w:val="24"/>
        </w:rPr>
        <w:t xml:space="preserve"> να καταγγελθεί η </w:t>
      </w:r>
      <w:r>
        <w:rPr>
          <w:rFonts w:eastAsia="Times New Roman"/>
          <w:szCs w:val="24"/>
        </w:rPr>
        <w:t>Σ</w:t>
      </w:r>
      <w:r w:rsidRPr="00235229">
        <w:rPr>
          <w:rFonts w:eastAsia="Times New Roman"/>
          <w:szCs w:val="24"/>
        </w:rPr>
        <w:t>υμφωνία των Πρεσπών</w:t>
      </w:r>
      <w:r>
        <w:rPr>
          <w:rFonts w:eastAsia="Times New Roman"/>
          <w:szCs w:val="24"/>
        </w:rPr>
        <w:t>».</w:t>
      </w:r>
      <w:r w:rsidRPr="00235229">
        <w:rPr>
          <w:rFonts w:eastAsia="Times New Roman"/>
          <w:szCs w:val="24"/>
        </w:rPr>
        <w:t xml:space="preserve"> </w:t>
      </w:r>
      <w:r>
        <w:rPr>
          <w:rFonts w:eastAsia="Times New Roman"/>
          <w:szCs w:val="24"/>
        </w:rPr>
        <w:t xml:space="preserve">Δεν είπε </w:t>
      </w:r>
      <w:r w:rsidRPr="00235229">
        <w:rPr>
          <w:rFonts w:eastAsia="Times New Roman"/>
          <w:szCs w:val="24"/>
        </w:rPr>
        <w:t>τίποτα από αυτά</w:t>
      </w:r>
      <w:r>
        <w:rPr>
          <w:rFonts w:eastAsia="Times New Roman"/>
          <w:szCs w:val="24"/>
        </w:rPr>
        <w:t>.</w:t>
      </w:r>
      <w:r w:rsidRPr="00235229">
        <w:rPr>
          <w:rFonts w:eastAsia="Times New Roman"/>
          <w:szCs w:val="24"/>
        </w:rPr>
        <w:t xml:space="preserve"> </w:t>
      </w:r>
    </w:p>
    <w:p w14:paraId="02B3D494" w14:textId="77777777" w:rsidR="008168EC" w:rsidRDefault="00DB43BE">
      <w:pPr>
        <w:spacing w:line="600" w:lineRule="auto"/>
        <w:ind w:firstLine="720"/>
        <w:jc w:val="both"/>
        <w:rPr>
          <w:rFonts w:eastAsia="Times New Roman"/>
          <w:szCs w:val="24"/>
        </w:rPr>
      </w:pPr>
      <w:r w:rsidRPr="00235229">
        <w:rPr>
          <w:rFonts w:eastAsia="Times New Roman"/>
          <w:szCs w:val="24"/>
        </w:rPr>
        <w:lastRenderedPageBreak/>
        <w:t>Το μόνο που είπε</w:t>
      </w:r>
      <w:r>
        <w:rPr>
          <w:rFonts w:eastAsia="Times New Roman"/>
          <w:szCs w:val="24"/>
        </w:rPr>
        <w:t xml:space="preserve"> είναι</w:t>
      </w:r>
      <w:r w:rsidRPr="00235229">
        <w:rPr>
          <w:rFonts w:eastAsia="Times New Roman"/>
          <w:szCs w:val="24"/>
        </w:rPr>
        <w:t xml:space="preserve"> ότι χρέωσε</w:t>
      </w:r>
      <w:r>
        <w:rPr>
          <w:rFonts w:eastAsia="Times New Roman"/>
          <w:szCs w:val="24"/>
        </w:rPr>
        <w:t xml:space="preserve"> τ</w:t>
      </w:r>
      <w:r>
        <w:rPr>
          <w:rFonts w:eastAsia="Times New Roman"/>
          <w:szCs w:val="24"/>
        </w:rPr>
        <w:t>η χώρα</w:t>
      </w:r>
      <w:r w:rsidRPr="00235229">
        <w:rPr>
          <w:rFonts w:eastAsia="Times New Roman"/>
          <w:szCs w:val="24"/>
        </w:rPr>
        <w:t xml:space="preserve"> το καθεστώς των παλαιών κομμάτων</w:t>
      </w:r>
      <w:r>
        <w:rPr>
          <w:rFonts w:eastAsia="Times New Roman"/>
          <w:szCs w:val="24"/>
        </w:rPr>
        <w:t>,</w:t>
      </w:r>
      <w:r w:rsidRPr="00235229">
        <w:rPr>
          <w:rFonts w:eastAsia="Times New Roman"/>
          <w:szCs w:val="24"/>
        </w:rPr>
        <w:t xml:space="preserve"> όπου στη φαντασία </w:t>
      </w:r>
      <w:r>
        <w:rPr>
          <w:rFonts w:eastAsia="Times New Roman"/>
          <w:szCs w:val="24"/>
        </w:rPr>
        <w:t xml:space="preserve">της </w:t>
      </w:r>
      <w:r w:rsidRPr="00235229">
        <w:rPr>
          <w:rFonts w:eastAsia="Times New Roman"/>
          <w:szCs w:val="24"/>
        </w:rPr>
        <w:t xml:space="preserve">δεν υπάρχει το </w:t>
      </w:r>
      <w:r>
        <w:rPr>
          <w:rFonts w:eastAsia="Times New Roman"/>
          <w:szCs w:val="24"/>
        </w:rPr>
        <w:t xml:space="preserve">ΠΑΣΟΚ. Δεν υπήρχε </w:t>
      </w:r>
      <w:r w:rsidRPr="00F72DFF">
        <w:rPr>
          <w:rFonts w:eastAsia="Times New Roman"/>
        </w:rPr>
        <w:t>ΠΑΣΟΚ</w:t>
      </w:r>
      <w:r>
        <w:rPr>
          <w:rFonts w:eastAsia="Times New Roman"/>
          <w:szCs w:val="24"/>
        </w:rPr>
        <w:t>, παιδιά.</w:t>
      </w:r>
      <w:r w:rsidRPr="00235229">
        <w:rPr>
          <w:rFonts w:eastAsia="Times New Roman"/>
          <w:szCs w:val="24"/>
        </w:rPr>
        <w:t xml:space="preserve"> </w:t>
      </w:r>
      <w:r>
        <w:rPr>
          <w:rFonts w:eastAsia="Times New Roman"/>
          <w:szCs w:val="24"/>
        </w:rPr>
        <w:t xml:space="preserve">Δεν κυβέρνησε είκοσι χρόνια </w:t>
      </w:r>
      <w:r w:rsidRPr="00235229">
        <w:rPr>
          <w:rFonts w:eastAsia="Times New Roman"/>
          <w:szCs w:val="24"/>
        </w:rPr>
        <w:t>το ΠΑΣΟΚ</w:t>
      </w:r>
      <w:r>
        <w:rPr>
          <w:rFonts w:eastAsia="Times New Roman"/>
          <w:szCs w:val="24"/>
        </w:rPr>
        <w:t xml:space="preserve">. </w:t>
      </w:r>
      <w:r>
        <w:rPr>
          <w:rFonts w:eastAsia="Times New Roman"/>
          <w:szCs w:val="24"/>
        </w:rPr>
        <w:t>Η κ</w:t>
      </w:r>
      <w:r>
        <w:rPr>
          <w:rFonts w:eastAsia="Times New Roman"/>
          <w:szCs w:val="24"/>
        </w:rPr>
        <w:t>.</w:t>
      </w:r>
      <w:r>
        <w:rPr>
          <w:rFonts w:eastAsia="Times New Roman"/>
          <w:szCs w:val="24"/>
        </w:rPr>
        <w:t xml:space="preserve"> Γεννηματά δεν το ξέρει το ΠΑΣΟΚ. Δεν έχει ακούσει ποτέ ούτε για Σημίτη</w:t>
      </w:r>
      <w:r w:rsidRPr="00235229">
        <w:rPr>
          <w:rFonts w:eastAsia="Times New Roman"/>
          <w:szCs w:val="24"/>
        </w:rPr>
        <w:t xml:space="preserve"> ούτε για </w:t>
      </w:r>
      <w:r>
        <w:rPr>
          <w:rFonts w:eastAsia="Times New Roman"/>
          <w:szCs w:val="24"/>
        </w:rPr>
        <w:t>Ανδρέα</w:t>
      </w:r>
      <w:r w:rsidRPr="00235229">
        <w:rPr>
          <w:rFonts w:eastAsia="Times New Roman"/>
          <w:szCs w:val="24"/>
        </w:rPr>
        <w:t xml:space="preserve"> Παπανδρέου</w:t>
      </w:r>
      <w:r>
        <w:rPr>
          <w:rFonts w:eastAsia="Times New Roman"/>
          <w:szCs w:val="24"/>
        </w:rPr>
        <w:t>.</w:t>
      </w:r>
      <w:r w:rsidRPr="00235229">
        <w:rPr>
          <w:rFonts w:eastAsia="Times New Roman"/>
          <w:szCs w:val="24"/>
        </w:rPr>
        <w:t xml:space="preserve"> </w:t>
      </w:r>
      <w:r>
        <w:rPr>
          <w:rFonts w:eastAsia="Times New Roman"/>
          <w:szCs w:val="24"/>
        </w:rPr>
        <w:t>Λέε</w:t>
      </w:r>
      <w:r>
        <w:rPr>
          <w:rFonts w:eastAsia="Times New Roman"/>
          <w:szCs w:val="24"/>
        </w:rPr>
        <w:t>ι ότι η οικονομία χρεώθηκε 200 δισεκατομμύρια κι όλα αυτά έγιναν επί των ετών 2004</w:t>
      </w:r>
      <w:r>
        <w:rPr>
          <w:rFonts w:eastAsia="Times New Roman"/>
          <w:szCs w:val="24"/>
        </w:rPr>
        <w:t xml:space="preserve"> </w:t>
      </w:r>
      <w:r>
        <w:rPr>
          <w:rFonts w:eastAsia="Times New Roman"/>
          <w:szCs w:val="24"/>
        </w:rPr>
        <w:t>-</w:t>
      </w:r>
      <w:r>
        <w:rPr>
          <w:rFonts w:eastAsia="Times New Roman"/>
          <w:szCs w:val="24"/>
        </w:rPr>
        <w:t xml:space="preserve"> </w:t>
      </w:r>
      <w:r w:rsidRPr="00235229">
        <w:rPr>
          <w:rFonts w:eastAsia="Times New Roman"/>
          <w:szCs w:val="24"/>
        </w:rPr>
        <w:t>2009</w:t>
      </w:r>
      <w:r>
        <w:rPr>
          <w:rFonts w:eastAsia="Times New Roman"/>
          <w:szCs w:val="24"/>
        </w:rPr>
        <w:t>.</w:t>
      </w:r>
      <w:r w:rsidRPr="00235229">
        <w:rPr>
          <w:rFonts w:eastAsia="Times New Roman"/>
          <w:szCs w:val="24"/>
        </w:rPr>
        <w:t xml:space="preserve"> </w:t>
      </w:r>
    </w:p>
    <w:p w14:paraId="02B3D495" w14:textId="77777777" w:rsidR="008168EC" w:rsidRDefault="00DB43BE">
      <w:pPr>
        <w:spacing w:line="600" w:lineRule="auto"/>
        <w:ind w:firstLine="720"/>
        <w:jc w:val="both"/>
        <w:rPr>
          <w:rFonts w:eastAsia="Times New Roman"/>
          <w:szCs w:val="24"/>
        </w:rPr>
      </w:pPr>
      <w:r>
        <w:rPr>
          <w:rFonts w:eastAsia="Times New Roman"/>
          <w:szCs w:val="24"/>
        </w:rPr>
        <w:t>Δεν θέλω να υπερασπιστώ την</w:t>
      </w:r>
      <w:r w:rsidRPr="00235229">
        <w:rPr>
          <w:rFonts w:eastAsia="Times New Roman"/>
          <w:szCs w:val="24"/>
        </w:rPr>
        <w:t xml:space="preserve"> κυβέρνηση Καραμανλή</w:t>
      </w:r>
      <w:r>
        <w:rPr>
          <w:rFonts w:eastAsia="Times New Roman"/>
          <w:szCs w:val="24"/>
        </w:rPr>
        <w:t>.</w:t>
      </w:r>
      <w:r w:rsidRPr="00235229">
        <w:rPr>
          <w:rFonts w:eastAsia="Times New Roman"/>
          <w:szCs w:val="24"/>
        </w:rPr>
        <w:t xml:space="preserve"> </w:t>
      </w:r>
      <w:r>
        <w:rPr>
          <w:rFonts w:eastAsia="Times New Roman"/>
          <w:szCs w:val="24"/>
        </w:rPr>
        <w:t xml:space="preserve">Είμαι </w:t>
      </w:r>
      <w:proofErr w:type="spellStart"/>
      <w:r>
        <w:rPr>
          <w:rFonts w:eastAsia="Times New Roman"/>
          <w:szCs w:val="24"/>
        </w:rPr>
        <w:t>αντικαραμανλικός</w:t>
      </w:r>
      <w:proofErr w:type="spellEnd"/>
      <w:r w:rsidRPr="00235229">
        <w:rPr>
          <w:rFonts w:eastAsia="Times New Roman"/>
          <w:szCs w:val="24"/>
        </w:rPr>
        <w:t xml:space="preserve"> από το 1974</w:t>
      </w:r>
      <w:r>
        <w:rPr>
          <w:rFonts w:eastAsia="Times New Roman"/>
          <w:szCs w:val="24"/>
        </w:rPr>
        <w:t>.</w:t>
      </w:r>
      <w:r w:rsidRPr="00235229">
        <w:rPr>
          <w:rFonts w:eastAsia="Times New Roman"/>
          <w:szCs w:val="24"/>
        </w:rPr>
        <w:t xml:space="preserve"> </w:t>
      </w:r>
      <w:r>
        <w:rPr>
          <w:rFonts w:eastAsia="Times New Roman"/>
          <w:szCs w:val="24"/>
        </w:rPr>
        <w:t xml:space="preserve">Είμαι εθνικιστής συνειδητός, ο οποίος πολέμησε τον </w:t>
      </w:r>
      <w:proofErr w:type="spellStart"/>
      <w:r>
        <w:rPr>
          <w:rFonts w:eastAsia="Times New Roman"/>
          <w:szCs w:val="24"/>
        </w:rPr>
        <w:t>καραμανλισμό</w:t>
      </w:r>
      <w:proofErr w:type="spellEnd"/>
      <w:r>
        <w:rPr>
          <w:rFonts w:eastAsia="Times New Roman"/>
          <w:szCs w:val="24"/>
        </w:rPr>
        <w:t xml:space="preserve"> απ’ αρχής. </w:t>
      </w:r>
    </w:p>
    <w:p w14:paraId="02B3D496" w14:textId="77777777" w:rsidR="008168EC" w:rsidRDefault="00DB43BE">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02B3D497" w14:textId="77777777" w:rsidR="008168EC" w:rsidRDefault="00DB43BE">
      <w:pPr>
        <w:spacing w:line="600" w:lineRule="auto"/>
        <w:ind w:firstLine="720"/>
        <w:jc w:val="both"/>
        <w:rPr>
          <w:rFonts w:eastAsia="Times New Roman"/>
          <w:szCs w:val="24"/>
        </w:rPr>
      </w:pPr>
      <w:r>
        <w:rPr>
          <w:rFonts w:eastAsia="Times New Roman"/>
          <w:szCs w:val="24"/>
        </w:rPr>
        <w:t xml:space="preserve">Δεν θέλω να υπερασπιστώ στον </w:t>
      </w:r>
      <w:proofErr w:type="spellStart"/>
      <w:r>
        <w:rPr>
          <w:rFonts w:eastAsia="Times New Roman"/>
          <w:szCs w:val="24"/>
        </w:rPr>
        <w:t>καραμανλισμό</w:t>
      </w:r>
      <w:proofErr w:type="spellEnd"/>
      <w:r>
        <w:rPr>
          <w:rFonts w:eastAsia="Times New Roman"/>
          <w:szCs w:val="24"/>
        </w:rPr>
        <w:t>. Ξεχάσαμε, όμως, το</w:t>
      </w:r>
      <w:r w:rsidRPr="00235229">
        <w:rPr>
          <w:rFonts w:eastAsia="Times New Roman"/>
          <w:szCs w:val="24"/>
        </w:rPr>
        <w:t xml:space="preserve"> 2004</w:t>
      </w:r>
      <w:r>
        <w:rPr>
          <w:rFonts w:eastAsia="Times New Roman"/>
          <w:szCs w:val="24"/>
        </w:rPr>
        <w:t xml:space="preserve">; Ξεχάσαμε τον Σημίτη; Ξεχάσαμε τα ατέλειωτα χρήματα που δίνονταν για το 2004; Και ποιοι να μιλήσουν; Να μιλήσουν τα </w:t>
      </w:r>
      <w:proofErr w:type="spellStart"/>
      <w:r>
        <w:rPr>
          <w:rFonts w:eastAsia="Times New Roman"/>
          <w:szCs w:val="24"/>
        </w:rPr>
        <w:t>λαμόγια</w:t>
      </w:r>
      <w:proofErr w:type="spellEnd"/>
      <w:r>
        <w:rPr>
          <w:rFonts w:eastAsia="Times New Roman"/>
          <w:szCs w:val="24"/>
        </w:rPr>
        <w:t xml:space="preserve"> οι δημοσιογράφο</w:t>
      </w:r>
      <w:r>
        <w:rPr>
          <w:rFonts w:eastAsia="Times New Roman"/>
          <w:szCs w:val="24"/>
        </w:rPr>
        <w:t xml:space="preserve">ι, που έπαιρνε ο καθένας 3.000 και 4.000 ευρώ μισθό; Όχι, βέβαια! </w:t>
      </w:r>
    </w:p>
    <w:p w14:paraId="02B3D498" w14:textId="77777777" w:rsidR="008168EC" w:rsidRDefault="00DB43BE">
      <w:pPr>
        <w:spacing w:line="600" w:lineRule="auto"/>
        <w:ind w:firstLine="720"/>
        <w:jc w:val="both"/>
        <w:rPr>
          <w:rFonts w:eastAsia="Times New Roman"/>
          <w:szCs w:val="24"/>
        </w:rPr>
      </w:pPr>
      <w:r>
        <w:rPr>
          <w:rFonts w:eastAsia="Times New Roman"/>
          <w:szCs w:val="24"/>
        </w:rPr>
        <w:lastRenderedPageBreak/>
        <w:t>Τώρα, όμως, βλέπετε ζούμε</w:t>
      </w:r>
      <w:r w:rsidRPr="00235229">
        <w:rPr>
          <w:rFonts w:eastAsia="Times New Roman"/>
          <w:szCs w:val="24"/>
        </w:rPr>
        <w:t xml:space="preserve"> στον καιρό του ΣΥΡΙΖΑ</w:t>
      </w:r>
      <w:r>
        <w:rPr>
          <w:rFonts w:eastAsia="Times New Roman"/>
          <w:szCs w:val="24"/>
        </w:rPr>
        <w:t>. Για την ιστορία θα καταθέσω για τα Πρακτικά</w:t>
      </w:r>
      <w:r w:rsidRPr="00235229">
        <w:rPr>
          <w:rFonts w:eastAsia="Times New Roman"/>
          <w:szCs w:val="24"/>
        </w:rPr>
        <w:t xml:space="preserve"> δύο φωτογραφίες</w:t>
      </w:r>
      <w:r>
        <w:rPr>
          <w:rFonts w:eastAsia="Times New Roman"/>
          <w:szCs w:val="24"/>
        </w:rPr>
        <w:t>,</w:t>
      </w:r>
      <w:r w:rsidRPr="00235229">
        <w:rPr>
          <w:rFonts w:eastAsia="Times New Roman"/>
          <w:szCs w:val="24"/>
        </w:rPr>
        <w:t xml:space="preserve"> </w:t>
      </w:r>
      <w:r>
        <w:rPr>
          <w:rFonts w:eastAsia="Times New Roman"/>
          <w:szCs w:val="24"/>
        </w:rPr>
        <w:t>ό</w:t>
      </w:r>
      <w:r w:rsidRPr="00235229">
        <w:rPr>
          <w:rFonts w:eastAsia="Times New Roman"/>
          <w:szCs w:val="24"/>
        </w:rPr>
        <w:t>χι καλά τυπωμένες</w:t>
      </w:r>
      <w:r>
        <w:rPr>
          <w:rFonts w:eastAsia="Times New Roman"/>
          <w:szCs w:val="24"/>
        </w:rPr>
        <w:t>,</w:t>
      </w:r>
      <w:r w:rsidRPr="00235229">
        <w:rPr>
          <w:rFonts w:eastAsia="Times New Roman"/>
          <w:szCs w:val="24"/>
        </w:rPr>
        <w:t xml:space="preserve"> από </w:t>
      </w:r>
      <w:r>
        <w:rPr>
          <w:rFonts w:eastAsia="Times New Roman"/>
          <w:szCs w:val="24"/>
        </w:rPr>
        <w:t xml:space="preserve">τον </w:t>
      </w:r>
      <w:r>
        <w:rPr>
          <w:rFonts w:eastAsia="Times New Roman"/>
          <w:szCs w:val="24"/>
          <w:lang w:val="en-US"/>
        </w:rPr>
        <w:t>printer</w:t>
      </w:r>
      <w:r w:rsidRPr="00235229">
        <w:rPr>
          <w:rFonts w:eastAsia="Times New Roman"/>
          <w:szCs w:val="24"/>
        </w:rPr>
        <w:t xml:space="preserve"> του γραφείου μας στη Βουλή</w:t>
      </w:r>
      <w:r>
        <w:rPr>
          <w:rFonts w:eastAsia="Times New Roman"/>
          <w:szCs w:val="24"/>
        </w:rPr>
        <w:t>.</w:t>
      </w:r>
      <w:r w:rsidRPr="00235229">
        <w:rPr>
          <w:rFonts w:eastAsia="Times New Roman"/>
          <w:szCs w:val="24"/>
        </w:rPr>
        <w:t xml:space="preserve"> </w:t>
      </w:r>
      <w:r>
        <w:rPr>
          <w:rFonts w:eastAsia="Times New Roman"/>
          <w:szCs w:val="24"/>
        </w:rPr>
        <w:t>Σ</w:t>
      </w:r>
      <w:r w:rsidRPr="00235229">
        <w:rPr>
          <w:rFonts w:eastAsia="Times New Roman"/>
          <w:szCs w:val="24"/>
        </w:rPr>
        <w:t>ημειωτέον</w:t>
      </w:r>
      <w:r>
        <w:rPr>
          <w:rFonts w:eastAsia="Times New Roman"/>
          <w:szCs w:val="24"/>
        </w:rPr>
        <w:t>,</w:t>
      </w:r>
      <w:r w:rsidRPr="00235229">
        <w:rPr>
          <w:rFonts w:eastAsia="Times New Roman"/>
          <w:szCs w:val="24"/>
        </w:rPr>
        <w:t xml:space="preserve"> μέσα στη δημοκρατία που ζούμε</w:t>
      </w:r>
      <w:r>
        <w:rPr>
          <w:rFonts w:eastAsia="Times New Roman"/>
          <w:szCs w:val="24"/>
        </w:rPr>
        <w:t>,</w:t>
      </w:r>
      <w:r w:rsidRPr="00235229">
        <w:rPr>
          <w:rFonts w:eastAsia="Times New Roman"/>
          <w:szCs w:val="24"/>
        </w:rPr>
        <w:t xml:space="preserve"> έχει να γίνει αλλαγή στον τεχνολογικό εξοπλισμό της Χρυσής Αυγής από το 2012</w:t>
      </w:r>
      <w:r>
        <w:rPr>
          <w:rFonts w:eastAsia="Times New Roman"/>
          <w:szCs w:val="24"/>
        </w:rPr>
        <w:t>, επτά χρόνια!</w:t>
      </w:r>
      <w:r w:rsidRPr="00235229">
        <w:rPr>
          <w:rFonts w:eastAsia="Times New Roman"/>
          <w:szCs w:val="24"/>
        </w:rPr>
        <w:t xml:space="preserve"> </w:t>
      </w:r>
      <w:r>
        <w:rPr>
          <w:rFonts w:eastAsia="Times New Roman"/>
          <w:szCs w:val="24"/>
        </w:rPr>
        <w:t>Ωραία</w:t>
      </w:r>
      <w:r w:rsidRPr="00235229">
        <w:rPr>
          <w:rFonts w:eastAsia="Times New Roman"/>
          <w:szCs w:val="24"/>
        </w:rPr>
        <w:t xml:space="preserve"> </w:t>
      </w:r>
      <w:r>
        <w:rPr>
          <w:rFonts w:eastAsia="Times New Roman"/>
          <w:szCs w:val="24"/>
        </w:rPr>
        <w:t>δ</w:t>
      </w:r>
      <w:r w:rsidRPr="00235229">
        <w:rPr>
          <w:rFonts w:eastAsia="Times New Roman"/>
          <w:szCs w:val="24"/>
        </w:rPr>
        <w:t>ημοκρατία</w:t>
      </w:r>
      <w:r>
        <w:rPr>
          <w:rFonts w:eastAsia="Times New Roman"/>
          <w:szCs w:val="24"/>
        </w:rPr>
        <w:t>!</w:t>
      </w:r>
      <w:r w:rsidRPr="00235229">
        <w:rPr>
          <w:rFonts w:eastAsia="Times New Roman"/>
          <w:szCs w:val="24"/>
        </w:rPr>
        <w:t xml:space="preserve"> </w:t>
      </w:r>
    </w:p>
    <w:p w14:paraId="02B3D499" w14:textId="77777777" w:rsidR="008168EC" w:rsidRDefault="00DB43BE">
      <w:pPr>
        <w:spacing w:line="600" w:lineRule="auto"/>
        <w:ind w:firstLine="720"/>
        <w:jc w:val="both"/>
        <w:rPr>
          <w:rFonts w:eastAsia="Times New Roman"/>
          <w:szCs w:val="24"/>
        </w:rPr>
      </w:pPr>
      <w:r>
        <w:rPr>
          <w:rFonts w:eastAsia="Times New Roman"/>
          <w:szCs w:val="24"/>
        </w:rPr>
        <w:t>Στην</w:t>
      </w:r>
      <w:r w:rsidRPr="00235229">
        <w:rPr>
          <w:rFonts w:eastAsia="Times New Roman"/>
          <w:szCs w:val="24"/>
        </w:rPr>
        <w:t xml:space="preserve"> πρώτη φωτογραφία</w:t>
      </w:r>
      <w:r>
        <w:rPr>
          <w:rFonts w:eastAsia="Times New Roman"/>
          <w:szCs w:val="24"/>
        </w:rPr>
        <w:t>, λοιπόν, είναι</w:t>
      </w:r>
      <w:r w:rsidRPr="00235229">
        <w:rPr>
          <w:rFonts w:eastAsia="Times New Roman"/>
          <w:szCs w:val="24"/>
        </w:rPr>
        <w:t xml:space="preserve"> ο κ</w:t>
      </w:r>
      <w:r>
        <w:rPr>
          <w:rFonts w:eastAsia="Times New Roman"/>
          <w:szCs w:val="24"/>
        </w:rPr>
        <w:t xml:space="preserve">. </w:t>
      </w:r>
      <w:proofErr w:type="spellStart"/>
      <w:r>
        <w:rPr>
          <w:rFonts w:eastAsia="Times New Roman"/>
          <w:szCs w:val="24"/>
        </w:rPr>
        <w:t>Πολάκης</w:t>
      </w:r>
      <w:proofErr w:type="spellEnd"/>
      <w:r>
        <w:rPr>
          <w:rFonts w:eastAsia="Times New Roman"/>
          <w:szCs w:val="24"/>
        </w:rPr>
        <w:t xml:space="preserve">, </w:t>
      </w:r>
      <w:r w:rsidRPr="00235229">
        <w:rPr>
          <w:rFonts w:eastAsia="Times New Roman"/>
          <w:szCs w:val="24"/>
        </w:rPr>
        <w:t>για τον οποίο θα γινόταν η συζήτηση</w:t>
      </w:r>
      <w:r>
        <w:rPr>
          <w:rFonts w:eastAsia="Times New Roman"/>
          <w:szCs w:val="24"/>
        </w:rPr>
        <w:t>,</w:t>
      </w:r>
      <w:r w:rsidRPr="00235229">
        <w:rPr>
          <w:rFonts w:eastAsia="Times New Roman"/>
          <w:szCs w:val="24"/>
        </w:rPr>
        <w:t xml:space="preserve"> στη Νικαράγουα</w:t>
      </w:r>
      <w:r>
        <w:rPr>
          <w:rFonts w:eastAsia="Times New Roman"/>
          <w:szCs w:val="24"/>
        </w:rPr>
        <w:t>,</w:t>
      </w:r>
      <w:r w:rsidRPr="00235229">
        <w:rPr>
          <w:rFonts w:eastAsia="Times New Roman"/>
          <w:szCs w:val="24"/>
        </w:rPr>
        <w:t xml:space="preserve"> που πήγαιν</w:t>
      </w:r>
      <w:r w:rsidRPr="00235229">
        <w:rPr>
          <w:rFonts w:eastAsia="Times New Roman"/>
          <w:szCs w:val="24"/>
        </w:rPr>
        <w:t xml:space="preserve">αν οι </w:t>
      </w:r>
      <w:proofErr w:type="spellStart"/>
      <w:r w:rsidRPr="00235229">
        <w:rPr>
          <w:rFonts w:eastAsia="Times New Roman"/>
          <w:szCs w:val="24"/>
        </w:rPr>
        <w:t>κνίτες</w:t>
      </w:r>
      <w:proofErr w:type="spellEnd"/>
      <w:r w:rsidRPr="00235229">
        <w:rPr>
          <w:rFonts w:eastAsia="Times New Roman"/>
          <w:szCs w:val="24"/>
        </w:rPr>
        <w:t xml:space="preserve"> και μ</w:t>
      </w:r>
      <w:r>
        <w:rPr>
          <w:rFonts w:eastAsia="Times New Roman"/>
          <w:szCs w:val="24"/>
        </w:rPr>
        <w:t>άζευαν</w:t>
      </w:r>
      <w:r w:rsidRPr="00235229">
        <w:rPr>
          <w:rFonts w:eastAsia="Times New Roman"/>
          <w:szCs w:val="24"/>
        </w:rPr>
        <w:t xml:space="preserve"> καφέ</w:t>
      </w:r>
      <w:r>
        <w:rPr>
          <w:rFonts w:eastAsia="Times New Roman"/>
          <w:szCs w:val="24"/>
        </w:rPr>
        <w:t>,</w:t>
      </w:r>
      <w:r w:rsidRPr="00235229">
        <w:rPr>
          <w:rFonts w:eastAsia="Times New Roman"/>
          <w:szCs w:val="24"/>
        </w:rPr>
        <w:t xml:space="preserve"> με ένα </w:t>
      </w:r>
      <w:proofErr w:type="spellStart"/>
      <w:r w:rsidRPr="00235229">
        <w:rPr>
          <w:rFonts w:eastAsia="Times New Roman"/>
          <w:szCs w:val="24"/>
        </w:rPr>
        <w:t>καλάσνικοφ</w:t>
      </w:r>
      <w:proofErr w:type="spellEnd"/>
      <w:r>
        <w:rPr>
          <w:rFonts w:eastAsia="Times New Roman"/>
          <w:szCs w:val="24"/>
        </w:rPr>
        <w:t>.</w:t>
      </w:r>
      <w:r w:rsidRPr="00235229">
        <w:rPr>
          <w:rFonts w:eastAsia="Times New Roman"/>
          <w:szCs w:val="24"/>
        </w:rPr>
        <w:t xml:space="preserve"> </w:t>
      </w:r>
    </w:p>
    <w:p w14:paraId="02B3D49A" w14:textId="77777777" w:rsidR="008168EC" w:rsidRDefault="00DB43BE">
      <w:pPr>
        <w:spacing w:line="600" w:lineRule="auto"/>
        <w:ind w:firstLine="720"/>
        <w:jc w:val="both"/>
        <w:rPr>
          <w:rFonts w:eastAsia="Times New Roman"/>
          <w:szCs w:val="24"/>
        </w:rPr>
      </w:pPr>
      <w:r>
        <w:rPr>
          <w:rFonts w:eastAsia="Times New Roman"/>
          <w:szCs w:val="24"/>
        </w:rPr>
        <w:t>Η</w:t>
      </w:r>
      <w:r w:rsidRPr="00235229">
        <w:rPr>
          <w:rFonts w:eastAsia="Times New Roman"/>
          <w:szCs w:val="24"/>
        </w:rPr>
        <w:t xml:space="preserve"> δεύτερη φωτογραφία θυμ</w:t>
      </w:r>
      <w:r>
        <w:rPr>
          <w:rFonts w:eastAsia="Times New Roman"/>
          <w:szCs w:val="24"/>
        </w:rPr>
        <w:t>ίζει κι αυτή</w:t>
      </w:r>
      <w:r w:rsidRPr="00235229">
        <w:rPr>
          <w:rFonts w:eastAsia="Times New Roman"/>
          <w:szCs w:val="24"/>
        </w:rPr>
        <w:t xml:space="preserve"> Λατινική Αμερική</w:t>
      </w:r>
      <w:r>
        <w:rPr>
          <w:rFonts w:eastAsia="Times New Roman"/>
          <w:szCs w:val="24"/>
        </w:rPr>
        <w:t>.</w:t>
      </w:r>
      <w:r w:rsidRPr="00235229">
        <w:rPr>
          <w:rFonts w:eastAsia="Times New Roman"/>
          <w:szCs w:val="24"/>
        </w:rPr>
        <w:t xml:space="preserve"> </w:t>
      </w:r>
      <w:r>
        <w:rPr>
          <w:rFonts w:eastAsia="Times New Roman"/>
          <w:szCs w:val="24"/>
        </w:rPr>
        <w:t>Ε</w:t>
      </w:r>
      <w:r w:rsidRPr="00235229">
        <w:rPr>
          <w:rFonts w:eastAsia="Times New Roman"/>
          <w:szCs w:val="24"/>
        </w:rPr>
        <w:t>ίναι ο Αλέξης Τσίπρας</w:t>
      </w:r>
      <w:r>
        <w:rPr>
          <w:rFonts w:eastAsia="Times New Roman"/>
          <w:szCs w:val="24"/>
        </w:rPr>
        <w:t xml:space="preserve"> με ένα πούρο Αβάνας</w:t>
      </w:r>
      <w:r w:rsidRPr="00235229">
        <w:rPr>
          <w:rFonts w:eastAsia="Times New Roman"/>
          <w:szCs w:val="24"/>
        </w:rPr>
        <w:t xml:space="preserve"> σε ένα κότερο</w:t>
      </w:r>
      <w:r>
        <w:rPr>
          <w:rFonts w:eastAsia="Times New Roman"/>
          <w:szCs w:val="24"/>
        </w:rPr>
        <w:t>. Έτσι</w:t>
      </w:r>
      <w:r w:rsidRPr="00235229">
        <w:rPr>
          <w:rFonts w:eastAsia="Times New Roman"/>
          <w:szCs w:val="24"/>
        </w:rPr>
        <w:t xml:space="preserve"> εξελίσσεται η επανάσταση</w:t>
      </w:r>
      <w:r>
        <w:rPr>
          <w:rFonts w:eastAsia="Times New Roman"/>
          <w:szCs w:val="24"/>
        </w:rPr>
        <w:t>. Ξεκινάει, δήθεν, με όνειρα για ανατροπές και καταλήγει σε κότ</w:t>
      </w:r>
      <w:r>
        <w:rPr>
          <w:rFonts w:eastAsia="Times New Roman"/>
          <w:szCs w:val="24"/>
        </w:rPr>
        <w:t>ερα με πούρα Αβάνας!</w:t>
      </w:r>
    </w:p>
    <w:p w14:paraId="02B3D49B" w14:textId="77777777" w:rsidR="008168EC" w:rsidRDefault="00DB43BE">
      <w:pPr>
        <w:spacing w:line="600" w:lineRule="auto"/>
        <w:ind w:firstLine="720"/>
        <w:jc w:val="both"/>
        <w:rPr>
          <w:rFonts w:eastAsia="Times New Roman"/>
          <w:szCs w:val="24"/>
        </w:rPr>
      </w:pPr>
      <w:r w:rsidRPr="00404E28">
        <w:rPr>
          <w:rFonts w:eastAsia="Times New Roman"/>
          <w:szCs w:val="24"/>
        </w:rPr>
        <w:lastRenderedPageBreak/>
        <w:t xml:space="preserve">(Στο σημείο αυτό ο </w:t>
      </w:r>
      <w:r>
        <w:rPr>
          <w:rFonts w:eastAsia="Times New Roman"/>
          <w:szCs w:val="24"/>
        </w:rPr>
        <w:t xml:space="preserve">Γενικός Γραμματέας του Λαϊκού Συνδέσμου </w:t>
      </w:r>
      <w:r>
        <w:rPr>
          <w:rFonts w:eastAsia="Times New Roman"/>
          <w:szCs w:val="24"/>
        </w:rPr>
        <w:t>-</w:t>
      </w:r>
      <w:r>
        <w:rPr>
          <w:rFonts w:eastAsia="Times New Roman"/>
          <w:szCs w:val="24"/>
        </w:rPr>
        <w:t xml:space="preserve"> </w:t>
      </w:r>
      <w:r>
        <w:rPr>
          <w:rFonts w:eastAsia="Times New Roman"/>
          <w:szCs w:val="24"/>
        </w:rPr>
        <w:t>Χρυσή Αυγή</w:t>
      </w:r>
      <w:r w:rsidRPr="00404E28">
        <w:rPr>
          <w:rFonts w:eastAsia="Times New Roman"/>
          <w:szCs w:val="24"/>
        </w:rPr>
        <w:t xml:space="preserve"> κ.</w:t>
      </w:r>
      <w:r>
        <w:rPr>
          <w:rFonts w:eastAsia="Times New Roman"/>
          <w:szCs w:val="24"/>
        </w:rPr>
        <w:t xml:space="preserve"> Νικόλαος </w:t>
      </w:r>
      <w:proofErr w:type="spellStart"/>
      <w:r>
        <w:rPr>
          <w:rFonts w:eastAsia="Times New Roman"/>
          <w:szCs w:val="24"/>
        </w:rPr>
        <w:t>Μιχαλολιάκος</w:t>
      </w:r>
      <w:proofErr w:type="spellEnd"/>
      <w:r>
        <w:rPr>
          <w:rFonts w:eastAsia="Times New Roman"/>
          <w:szCs w:val="24"/>
        </w:rPr>
        <w:t xml:space="preserve"> καταθέτει για τα Πρακτικά τις</w:t>
      </w:r>
      <w:r w:rsidRPr="00404E28">
        <w:rPr>
          <w:rFonts w:eastAsia="Times New Roman"/>
          <w:szCs w:val="24"/>
        </w:rPr>
        <w:t xml:space="preserve"> προαναφερθ</w:t>
      </w:r>
      <w:r>
        <w:rPr>
          <w:rFonts w:eastAsia="Times New Roman"/>
          <w:szCs w:val="24"/>
        </w:rPr>
        <w:t>είσες φωτογραφίες, οι</w:t>
      </w:r>
      <w:r w:rsidRPr="00404E28">
        <w:rPr>
          <w:rFonts w:eastAsia="Times New Roman"/>
          <w:szCs w:val="24"/>
        </w:rPr>
        <w:t xml:space="preserve"> οποί</w:t>
      </w:r>
      <w:r>
        <w:rPr>
          <w:rFonts w:eastAsia="Times New Roman"/>
          <w:szCs w:val="24"/>
        </w:rPr>
        <w:t>ες</w:t>
      </w:r>
      <w:r w:rsidRPr="00404E28">
        <w:rPr>
          <w:rFonts w:eastAsia="Times New Roman"/>
          <w:szCs w:val="24"/>
        </w:rPr>
        <w:t xml:space="preserve"> βρίσκονται στο </w:t>
      </w:r>
      <w:r>
        <w:rPr>
          <w:rFonts w:eastAsia="Times New Roman"/>
          <w:szCs w:val="24"/>
        </w:rPr>
        <w:t>α</w:t>
      </w:r>
      <w:r w:rsidRPr="00404E28">
        <w:rPr>
          <w:rFonts w:eastAsia="Times New Roman"/>
          <w:szCs w:val="24"/>
        </w:rPr>
        <w:t xml:space="preserve">ρχείο του Τμήματος Γραμματείας της Διεύθυνσης </w:t>
      </w:r>
      <w:r w:rsidRPr="00404E28">
        <w:rPr>
          <w:rFonts w:eastAsia="Times New Roman"/>
          <w:szCs w:val="24"/>
        </w:rPr>
        <w:t>Στενογραφίας και Πρακτικών της Βουλής)</w:t>
      </w:r>
    </w:p>
    <w:p w14:paraId="02B3D49C" w14:textId="77777777" w:rsidR="008168EC" w:rsidRDefault="00DB43BE">
      <w:pPr>
        <w:spacing w:line="600" w:lineRule="auto"/>
        <w:ind w:firstLine="720"/>
        <w:jc w:val="both"/>
        <w:rPr>
          <w:rFonts w:eastAsia="Times New Roman"/>
          <w:szCs w:val="24"/>
        </w:rPr>
      </w:pPr>
      <w:r>
        <w:rPr>
          <w:rFonts w:eastAsia="Times New Roman"/>
          <w:szCs w:val="24"/>
        </w:rPr>
        <w:t xml:space="preserve">Η πρόταση μομφής δεν έγινε και η όλη διαδικασία εξελίχθηκε σε ψήφο εμπιστοσύνης. </w:t>
      </w:r>
    </w:p>
    <w:p w14:paraId="02B3D49D" w14:textId="77777777" w:rsidR="008168EC" w:rsidRDefault="00DB43BE">
      <w:pPr>
        <w:spacing w:line="600" w:lineRule="auto"/>
        <w:ind w:firstLine="720"/>
        <w:jc w:val="both"/>
        <w:rPr>
          <w:rFonts w:eastAsia="Times New Roman"/>
          <w:szCs w:val="24"/>
        </w:rPr>
      </w:pPr>
      <w:r>
        <w:rPr>
          <w:rFonts w:eastAsia="Times New Roman"/>
          <w:szCs w:val="24"/>
        </w:rPr>
        <w:t xml:space="preserve">Θα </w:t>
      </w:r>
      <w:r w:rsidRPr="00235229">
        <w:rPr>
          <w:rFonts w:eastAsia="Times New Roman"/>
          <w:szCs w:val="24"/>
        </w:rPr>
        <w:t>πρέπει ο ΣΥΡΙΖΑ να διαθέτει</w:t>
      </w:r>
      <w:r>
        <w:rPr>
          <w:rFonts w:eastAsia="Times New Roman"/>
          <w:szCs w:val="24"/>
        </w:rPr>
        <w:t>,</w:t>
      </w:r>
      <w:r w:rsidRPr="00235229">
        <w:rPr>
          <w:rFonts w:eastAsia="Times New Roman"/>
          <w:szCs w:val="24"/>
        </w:rPr>
        <w:t xml:space="preserve"> </w:t>
      </w:r>
      <w:r>
        <w:rPr>
          <w:rFonts w:eastAsia="Times New Roman"/>
          <w:szCs w:val="24"/>
        </w:rPr>
        <w:t xml:space="preserve">πράγματι, </w:t>
      </w:r>
      <w:r w:rsidRPr="00235229">
        <w:rPr>
          <w:rFonts w:eastAsia="Times New Roman"/>
          <w:szCs w:val="24"/>
        </w:rPr>
        <w:t>μεγάλο πολιτικό θράσος</w:t>
      </w:r>
      <w:r>
        <w:rPr>
          <w:rFonts w:eastAsia="Times New Roman"/>
          <w:szCs w:val="24"/>
        </w:rPr>
        <w:t>,</w:t>
      </w:r>
      <w:r w:rsidRPr="00235229">
        <w:rPr>
          <w:rFonts w:eastAsia="Times New Roman"/>
          <w:szCs w:val="24"/>
        </w:rPr>
        <w:t xml:space="preserve"> αφού στις τάξεις του </w:t>
      </w:r>
      <w:r>
        <w:rPr>
          <w:rFonts w:eastAsia="Times New Roman"/>
          <w:szCs w:val="24"/>
        </w:rPr>
        <w:t xml:space="preserve">υπάρχουν Βουλευτές οι οποίοι δεν έχουν </w:t>
      </w:r>
      <w:r>
        <w:rPr>
          <w:rFonts w:eastAsia="Times New Roman"/>
          <w:szCs w:val="24"/>
        </w:rPr>
        <w:t>κα</w:t>
      </w:r>
      <w:r>
        <w:rPr>
          <w:rFonts w:eastAsia="Times New Roman"/>
          <w:szCs w:val="24"/>
        </w:rPr>
        <w:t>μ</w:t>
      </w:r>
      <w:r>
        <w:rPr>
          <w:rFonts w:eastAsia="Times New Roman"/>
          <w:szCs w:val="24"/>
        </w:rPr>
        <w:t>μία</w:t>
      </w:r>
      <w:r w:rsidRPr="00235229">
        <w:rPr>
          <w:rFonts w:eastAsia="Times New Roman"/>
          <w:szCs w:val="24"/>
        </w:rPr>
        <w:t xml:space="preserve"> σχ</w:t>
      </w:r>
      <w:r w:rsidRPr="00235229">
        <w:rPr>
          <w:rFonts w:eastAsia="Times New Roman"/>
          <w:szCs w:val="24"/>
        </w:rPr>
        <w:t>έση με το ΣΥΡΙΖΑ</w:t>
      </w:r>
      <w:r>
        <w:rPr>
          <w:rFonts w:eastAsia="Times New Roman"/>
          <w:szCs w:val="24"/>
        </w:rPr>
        <w:t>. Θα αναφερθώ, κατά πρώτον, σε έναν νεόκοπο Υπουργό, τον κ. Θεοχαρόπουλο.</w:t>
      </w:r>
      <w:r w:rsidRPr="00235229">
        <w:rPr>
          <w:rFonts w:eastAsia="Times New Roman"/>
          <w:szCs w:val="24"/>
        </w:rPr>
        <w:t xml:space="preserve"> </w:t>
      </w:r>
      <w:r>
        <w:rPr>
          <w:rFonts w:eastAsia="Times New Roman"/>
          <w:szCs w:val="24"/>
        </w:rPr>
        <w:t>Ήταν, ξέρετε,</w:t>
      </w:r>
      <w:r w:rsidRPr="00235229">
        <w:rPr>
          <w:rFonts w:eastAsia="Times New Roman"/>
          <w:szCs w:val="24"/>
        </w:rPr>
        <w:t xml:space="preserve"> </w:t>
      </w:r>
      <w:r>
        <w:rPr>
          <w:rFonts w:eastAsia="Times New Roman"/>
          <w:szCs w:val="24"/>
        </w:rPr>
        <w:t>κάποτε</w:t>
      </w:r>
      <w:r w:rsidRPr="00235229">
        <w:rPr>
          <w:rFonts w:eastAsia="Times New Roman"/>
          <w:szCs w:val="24"/>
        </w:rPr>
        <w:t xml:space="preserve"> ένα κόμμα που διαλ</w:t>
      </w:r>
      <w:r>
        <w:rPr>
          <w:rFonts w:eastAsia="Times New Roman"/>
          <w:szCs w:val="24"/>
        </w:rPr>
        <w:t>υόταν, η ΔΗΜΑΡ και δεν ήξεραν τι να κάνουν τη σφραγίδα και την πήρε ο Θεοχαρόπουλος. Παίρνοντας αυτή τη σφραγίδα</w:t>
      </w:r>
      <w:r w:rsidRPr="00235229">
        <w:rPr>
          <w:rFonts w:eastAsia="Times New Roman"/>
          <w:szCs w:val="24"/>
        </w:rPr>
        <w:t xml:space="preserve"> </w:t>
      </w:r>
      <w:r>
        <w:rPr>
          <w:rFonts w:eastAsia="Times New Roman"/>
          <w:szCs w:val="24"/>
        </w:rPr>
        <w:t>έγινε Β</w:t>
      </w:r>
      <w:r w:rsidRPr="00235229">
        <w:rPr>
          <w:rFonts w:eastAsia="Times New Roman"/>
          <w:szCs w:val="24"/>
        </w:rPr>
        <w:t>ουλευτή</w:t>
      </w:r>
      <w:r w:rsidRPr="00235229">
        <w:rPr>
          <w:rFonts w:eastAsia="Times New Roman"/>
          <w:szCs w:val="24"/>
        </w:rPr>
        <w:t>ς του</w:t>
      </w:r>
      <w:r>
        <w:rPr>
          <w:rFonts w:eastAsia="Times New Roman"/>
          <w:szCs w:val="24"/>
        </w:rPr>
        <w:t xml:space="preserve"> ΠΑΣΟΚ. Μετά, τσακώθηκε με το ΠΑΣΟΚ και με αυτή τη σφραγίδα έγινε Υπουργός. Να τον χαίρεστε! Τέτοια Κυβέρνηση είσαστε, με τόσο μεγάλη λαϊκή αποδοχή!  </w:t>
      </w:r>
    </w:p>
    <w:p w14:paraId="02B3D49E" w14:textId="77777777" w:rsidR="008168EC" w:rsidRDefault="00DB43BE">
      <w:pPr>
        <w:spacing w:line="600" w:lineRule="auto"/>
        <w:ind w:firstLine="720"/>
        <w:jc w:val="both"/>
        <w:rPr>
          <w:rFonts w:eastAsia="Times New Roman"/>
          <w:szCs w:val="24"/>
        </w:rPr>
      </w:pPr>
      <w:r>
        <w:rPr>
          <w:rFonts w:eastAsia="Times New Roman"/>
          <w:szCs w:val="24"/>
        </w:rPr>
        <w:lastRenderedPageBreak/>
        <w:t xml:space="preserve">Μετά τον κ. Θεοχαρόπουλο είναι ο κ. </w:t>
      </w:r>
      <w:proofErr w:type="spellStart"/>
      <w:r>
        <w:rPr>
          <w:rFonts w:eastAsia="Times New Roman"/>
          <w:szCs w:val="24"/>
        </w:rPr>
        <w:t>Δανέλλης</w:t>
      </w:r>
      <w:proofErr w:type="spellEnd"/>
      <w:r>
        <w:rPr>
          <w:rFonts w:eastAsia="Times New Roman"/>
          <w:szCs w:val="24"/>
        </w:rPr>
        <w:t xml:space="preserve"> από το Ποτάμι, </w:t>
      </w:r>
      <w:r w:rsidRPr="00235229">
        <w:rPr>
          <w:rFonts w:eastAsia="Times New Roman"/>
          <w:szCs w:val="24"/>
        </w:rPr>
        <w:t xml:space="preserve">η </w:t>
      </w:r>
      <w:r w:rsidRPr="00235229">
        <w:rPr>
          <w:rFonts w:eastAsia="Times New Roman"/>
          <w:szCs w:val="24"/>
        </w:rPr>
        <w:t>κ</w:t>
      </w:r>
      <w:r>
        <w:rPr>
          <w:rFonts w:eastAsia="Times New Roman"/>
          <w:szCs w:val="24"/>
        </w:rPr>
        <w:t>.</w:t>
      </w:r>
      <w:r w:rsidRPr="00235229">
        <w:rPr>
          <w:rFonts w:eastAsia="Times New Roman"/>
          <w:szCs w:val="24"/>
        </w:rPr>
        <w:t xml:space="preserve"> </w:t>
      </w:r>
      <w:proofErr w:type="spellStart"/>
      <w:r>
        <w:rPr>
          <w:rFonts w:eastAsia="Times New Roman"/>
          <w:szCs w:val="24"/>
        </w:rPr>
        <w:t>Μ</w:t>
      </w:r>
      <w:r w:rsidRPr="00235229">
        <w:rPr>
          <w:rFonts w:eastAsia="Times New Roman"/>
          <w:szCs w:val="24"/>
        </w:rPr>
        <w:t>εγαλοοικονόμου</w:t>
      </w:r>
      <w:proofErr w:type="spellEnd"/>
      <w:r w:rsidRPr="00235229">
        <w:rPr>
          <w:rFonts w:eastAsia="Times New Roman"/>
          <w:szCs w:val="24"/>
        </w:rPr>
        <w:t xml:space="preserve"> </w:t>
      </w:r>
      <w:r>
        <w:rPr>
          <w:rFonts w:eastAsia="Times New Roman"/>
          <w:szCs w:val="24"/>
        </w:rPr>
        <w:t>-που αγαπάει τον Αλ</w:t>
      </w:r>
      <w:r>
        <w:rPr>
          <w:rFonts w:eastAsia="Times New Roman"/>
          <w:szCs w:val="24"/>
        </w:rPr>
        <w:t xml:space="preserve">έξη, δεν υπάρχει </w:t>
      </w:r>
      <w:r w:rsidRPr="00235229">
        <w:rPr>
          <w:rFonts w:eastAsia="Times New Roman"/>
          <w:szCs w:val="24"/>
        </w:rPr>
        <w:t>περίπτωση να κάνει τίποτα</w:t>
      </w:r>
      <w:r>
        <w:rPr>
          <w:rFonts w:eastAsia="Times New Roman"/>
          <w:szCs w:val="24"/>
        </w:rPr>
        <w:t>-</w:t>
      </w:r>
      <w:r w:rsidRPr="00235229">
        <w:rPr>
          <w:rFonts w:eastAsia="Times New Roman"/>
          <w:szCs w:val="24"/>
        </w:rPr>
        <w:t xml:space="preserve"> από την Ένωση </w:t>
      </w:r>
      <w:r>
        <w:rPr>
          <w:rFonts w:eastAsia="Times New Roman"/>
          <w:szCs w:val="24"/>
        </w:rPr>
        <w:t>Κ</w:t>
      </w:r>
      <w:r w:rsidRPr="00235229">
        <w:rPr>
          <w:rFonts w:eastAsia="Times New Roman"/>
          <w:szCs w:val="24"/>
        </w:rPr>
        <w:t>εντρώων</w:t>
      </w:r>
      <w:r>
        <w:rPr>
          <w:rFonts w:eastAsia="Times New Roman"/>
          <w:szCs w:val="24"/>
        </w:rPr>
        <w:t xml:space="preserve">, ο κ. Κουίκ και η </w:t>
      </w:r>
      <w:r>
        <w:rPr>
          <w:rFonts w:eastAsia="Times New Roman"/>
          <w:szCs w:val="24"/>
        </w:rPr>
        <w:t>κ</w:t>
      </w:r>
      <w:r>
        <w:rPr>
          <w:rFonts w:eastAsia="Times New Roman"/>
          <w:szCs w:val="24"/>
        </w:rPr>
        <w:t>.</w:t>
      </w:r>
      <w:r>
        <w:rPr>
          <w:rFonts w:eastAsia="Times New Roman"/>
          <w:szCs w:val="24"/>
        </w:rPr>
        <w:t xml:space="preserve"> Κουντουρά από τους Α</w:t>
      </w:r>
      <w:r w:rsidRPr="00235229">
        <w:rPr>
          <w:rFonts w:eastAsia="Times New Roman"/>
          <w:szCs w:val="24"/>
        </w:rPr>
        <w:t>νεξάρτητους Έλληνες</w:t>
      </w:r>
      <w:r>
        <w:rPr>
          <w:rFonts w:eastAsia="Times New Roman"/>
          <w:szCs w:val="24"/>
        </w:rPr>
        <w:t xml:space="preserve"> -ο Κουίκ γονάτιζε σε</w:t>
      </w:r>
      <w:r w:rsidRPr="00235229">
        <w:rPr>
          <w:rFonts w:eastAsia="Times New Roman"/>
          <w:szCs w:val="24"/>
        </w:rPr>
        <w:t xml:space="preserve"> ελληνικές σημαίες</w:t>
      </w:r>
      <w:r>
        <w:rPr>
          <w:rFonts w:eastAsia="Times New Roman"/>
          <w:szCs w:val="24"/>
        </w:rPr>
        <w:t>,</w:t>
      </w:r>
      <w:r w:rsidRPr="00235229">
        <w:rPr>
          <w:rFonts w:eastAsia="Times New Roman"/>
          <w:szCs w:val="24"/>
        </w:rPr>
        <w:t xml:space="preserve"> τώρα εί</w:t>
      </w:r>
      <w:r>
        <w:rPr>
          <w:rFonts w:eastAsia="Times New Roman"/>
          <w:szCs w:val="24"/>
        </w:rPr>
        <w:t>ν</w:t>
      </w:r>
      <w:r w:rsidRPr="00235229">
        <w:rPr>
          <w:rFonts w:eastAsia="Times New Roman"/>
          <w:szCs w:val="24"/>
        </w:rPr>
        <w:t>αι με το ΣΥΡΙΖΑ</w:t>
      </w:r>
      <w:r>
        <w:rPr>
          <w:rFonts w:eastAsia="Times New Roman"/>
          <w:szCs w:val="24"/>
        </w:rPr>
        <w:t>,</w:t>
      </w:r>
      <w:r w:rsidRPr="00235229">
        <w:rPr>
          <w:rFonts w:eastAsia="Times New Roman"/>
          <w:szCs w:val="24"/>
        </w:rPr>
        <w:t xml:space="preserve"> κανένα πρόβλημα</w:t>
      </w:r>
      <w:r>
        <w:rPr>
          <w:rFonts w:eastAsia="Times New Roman"/>
          <w:szCs w:val="24"/>
        </w:rPr>
        <w:t xml:space="preserve">- και η </w:t>
      </w:r>
      <w:r>
        <w:rPr>
          <w:rFonts w:eastAsia="Times New Roman"/>
          <w:szCs w:val="24"/>
        </w:rPr>
        <w:t>κ</w:t>
      </w:r>
      <w:r>
        <w:rPr>
          <w:rFonts w:eastAsia="Times New Roman"/>
          <w:szCs w:val="24"/>
        </w:rPr>
        <w:t>.</w:t>
      </w:r>
      <w:r>
        <w:rPr>
          <w:rFonts w:eastAsia="Times New Roman"/>
          <w:szCs w:val="24"/>
        </w:rPr>
        <w:t xml:space="preserve"> Παπακώστα από τη γαλάζια γενιά και τη</w:t>
      </w:r>
      <w:r>
        <w:rPr>
          <w:rFonts w:eastAsia="Times New Roman"/>
          <w:szCs w:val="24"/>
        </w:rPr>
        <w:t xml:space="preserve"> Νέα Δημοκρατία στον ΣΥΡΙΖΑ. Το όλον έξι. Ψήφος εμπιστοσύνης από όλους αυτούς, από μία Κυβέρνηση, κυριολεκτικά, κουρελού.</w:t>
      </w:r>
    </w:p>
    <w:p w14:paraId="02B3D49F"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Από την πλευρά της και η Νέα Δημοκρατία έχει και αυτή τα δικά της. Έχει από το Ποτάμι –πραγματικά τους πήρε το ποτάμι!- τον κ. Φωτήλα,</w:t>
      </w:r>
      <w:r>
        <w:rPr>
          <w:rFonts w:eastAsia="Times New Roman" w:cs="Times New Roman"/>
          <w:szCs w:val="24"/>
        </w:rPr>
        <w:t xml:space="preserve"> την κ. Μάρκου, τον κ. Θεοχάρη και τον κ. Ψαριανό, ο οποίος δηλώνει ανεξάρτητος μέχρι τις εκλογές. Δηλώνει ότι θα πολιτευτεί με τη Νέα Δημοκρατία, αλλά διασώζει την πολιτική του τιμή εάν μείνει τρεις ή τέσσερις μήνες ανεξάρτητος. Αυτό είναι το ήθος της δημ</w:t>
      </w:r>
      <w:r>
        <w:rPr>
          <w:rFonts w:eastAsia="Times New Roman" w:cs="Times New Roman"/>
          <w:szCs w:val="24"/>
        </w:rPr>
        <w:t>οκρατίας.</w:t>
      </w:r>
    </w:p>
    <w:p w14:paraId="02B3D4A0"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 xml:space="preserve">Έχει πάρει, λοιπόν, Βουλευτές από το Ποτάμι. Τον κ. Λαζαρίδη από τους Ανεξάρτητους Έλληνες και τον κ. </w:t>
      </w:r>
      <w:proofErr w:type="spellStart"/>
      <w:r>
        <w:rPr>
          <w:rFonts w:eastAsia="Times New Roman" w:cs="Times New Roman"/>
          <w:szCs w:val="24"/>
        </w:rPr>
        <w:t>Κατσιαντώνη</w:t>
      </w:r>
      <w:proofErr w:type="spellEnd"/>
      <w:r>
        <w:rPr>
          <w:rFonts w:eastAsia="Times New Roman" w:cs="Times New Roman"/>
          <w:szCs w:val="24"/>
        </w:rPr>
        <w:t xml:space="preserve"> από την Ένωση Κεντρώων. Τι να κάνουν οι άνθρωποι; Πρέπει να βολευτούν! </w:t>
      </w:r>
    </w:p>
    <w:p w14:paraId="02B3D4A1"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Και ευκαιρίας δοθείσης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ωραία παρέα είμαστε όλοι εδώ μέσα, οι περισσότεροι έχουν φύγει, όσοι είναι εδώ και με τιμούν, τους ευχαριστώ θερμά- ας θυμηθούμε ένα απόλυτα επίκαιρο ποίημα του Κωνσταντίνου Καβάφη με τίτλο «Ας φρόντιζαν». </w:t>
      </w:r>
    </w:p>
    <w:p w14:paraId="02B3D4A2"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w:t>
      </w:r>
      <w:proofErr w:type="spellStart"/>
      <w:r>
        <w:rPr>
          <w:rFonts w:eastAsia="Times New Roman" w:cs="Times New Roman"/>
          <w:szCs w:val="24"/>
        </w:rPr>
        <w:t>Κατήντησα</w:t>
      </w:r>
      <w:proofErr w:type="spellEnd"/>
      <w:r>
        <w:rPr>
          <w:rFonts w:eastAsia="Times New Roman" w:cs="Times New Roman"/>
          <w:szCs w:val="24"/>
        </w:rPr>
        <w:t xml:space="preserve"> σχεδόν ανέστιος και πένης. Αυτή η μοι</w:t>
      </w:r>
      <w:r>
        <w:rPr>
          <w:rFonts w:eastAsia="Times New Roman" w:cs="Times New Roman"/>
          <w:szCs w:val="24"/>
        </w:rPr>
        <w:t>ραία πόλις η Αντιόχεια, όλα τα χρήματα μου τα ’φαγε. Αυτή η μοιραία με τον δαπανηρό της βίο.».</w:t>
      </w:r>
    </w:p>
    <w:p w14:paraId="02B3D4A3"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Διηγείται –για να μην σας κουράζω- πώς ξόδεψε όλα του τα χρήματα και αναρωτιέται, αφού είναι στην Αλεξάνδρεια και έχει απομείνει άφραγκος, τι να κάνει.</w:t>
      </w:r>
    </w:p>
    <w:p w14:paraId="02B3D4A4"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«Όθεν φρο</w:t>
      </w:r>
      <w:r>
        <w:rPr>
          <w:rFonts w:eastAsia="Times New Roman" w:cs="Times New Roman"/>
          <w:szCs w:val="24"/>
        </w:rPr>
        <w:t>νώ πως είμαι στα γεμάτα ενδεδειγμένος για να υπηρετήσω αυτήν τη χώρα, την προσφιλή πατρίδα μου, τη Συρία. Σε ό,τι δουλειά με βάλουν θα πασχίσω να είμαι στη χώρα ωφέλιμος. Αυτή είναι η πρόθεσή μου. Αν πάλι με εμποδίσουν με τα συστήματά τους, τους ξέρουμε το</w:t>
      </w:r>
      <w:r>
        <w:rPr>
          <w:rFonts w:eastAsia="Times New Roman" w:cs="Times New Roman"/>
          <w:szCs w:val="24"/>
        </w:rPr>
        <w:t>υς προκομένους. Τι να λέμε τώρα; Αν με εμποδίσουν, τι θα φταίω εγώ;</w:t>
      </w:r>
    </w:p>
    <w:p w14:paraId="02B3D4A5"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Θα απευθυνθώ προς τον </w:t>
      </w:r>
      <w:proofErr w:type="spellStart"/>
      <w:r>
        <w:rPr>
          <w:rFonts w:eastAsia="Times New Roman" w:cs="Times New Roman"/>
          <w:szCs w:val="24"/>
        </w:rPr>
        <w:t>Ζαβίνα</w:t>
      </w:r>
      <w:proofErr w:type="spellEnd"/>
      <w:r>
        <w:rPr>
          <w:rFonts w:eastAsia="Times New Roman" w:cs="Times New Roman"/>
          <w:szCs w:val="24"/>
        </w:rPr>
        <w:t xml:space="preserve"> πρώτα. Και να ο μωρός αυτός δεν με εκτιμήσει, θα πάω και στον αντίπαλό του τον Γρυπό. Και αν ο ηλίθιος και αυτός δεν με προσλάβει, πηγαίνω παρευθύς στον </w:t>
      </w:r>
      <w:proofErr w:type="spellStart"/>
      <w:r>
        <w:rPr>
          <w:rFonts w:eastAsia="Times New Roman" w:cs="Times New Roman"/>
          <w:szCs w:val="24"/>
        </w:rPr>
        <w:t>Υρκανό</w:t>
      </w:r>
      <w:proofErr w:type="spellEnd"/>
      <w:r>
        <w:rPr>
          <w:rFonts w:eastAsia="Times New Roman" w:cs="Times New Roman"/>
          <w:szCs w:val="24"/>
        </w:rPr>
        <w:t>. Θα με θελήσει πάντως ένας από τους τρεις. Και είναι η συνείδησή μου ήσυχη για το αψήφιστο της εκλογής. Βλάπτουν και οι τρεις τους την Συρία το ίδιο.».</w:t>
      </w:r>
    </w:p>
    <w:p w14:paraId="02B3D4A6"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Αυτό ισχύει για τα τρία κόμματα που διεκδικούν την εξουσία, ΣΥΡΙΖΑ, ΠΑΣΟΚ και Νέα Δημοκρατία. Βλάπτουν </w:t>
      </w:r>
      <w:r>
        <w:rPr>
          <w:rFonts w:eastAsia="Times New Roman" w:cs="Times New Roman"/>
          <w:szCs w:val="24"/>
        </w:rPr>
        <w:t>και οι τρεις τους την Ελλάδα το ίδιο!</w:t>
      </w:r>
    </w:p>
    <w:p w14:paraId="02B3D4A7" w14:textId="77777777" w:rsidR="008168EC" w:rsidRDefault="00DB43BE">
      <w:pPr>
        <w:spacing w:line="600" w:lineRule="auto"/>
        <w:ind w:firstLine="720"/>
        <w:jc w:val="center"/>
        <w:rPr>
          <w:rFonts w:eastAsia="Times New Roman"/>
          <w:bCs/>
          <w:szCs w:val="24"/>
        </w:rPr>
      </w:pPr>
      <w:r>
        <w:rPr>
          <w:rFonts w:eastAsia="Times New Roman"/>
          <w:bCs/>
          <w:szCs w:val="24"/>
        </w:rPr>
        <w:lastRenderedPageBreak/>
        <w:t>(Χειροκροτήματα από την πτέρυγα της Χρυσής Αυγής)</w:t>
      </w:r>
    </w:p>
    <w:p w14:paraId="02B3D4A8" w14:textId="77777777" w:rsidR="008168EC" w:rsidRDefault="00DB43BE">
      <w:pPr>
        <w:spacing w:line="600" w:lineRule="auto"/>
        <w:ind w:firstLine="720"/>
        <w:jc w:val="both"/>
        <w:rPr>
          <w:rFonts w:eastAsia="Times New Roman"/>
          <w:bCs/>
          <w:szCs w:val="24"/>
        </w:rPr>
      </w:pPr>
      <w:r>
        <w:rPr>
          <w:rFonts w:eastAsia="Times New Roman"/>
          <w:bCs/>
          <w:szCs w:val="24"/>
        </w:rPr>
        <w:t xml:space="preserve">Επειδή δε συχνά- πυκνά εδώ μέσα σε αυτήν την Αίθουσα γίνεται αναφορά, απρεπής και </w:t>
      </w:r>
      <w:proofErr w:type="spellStart"/>
      <w:r>
        <w:rPr>
          <w:rFonts w:eastAsia="Times New Roman"/>
          <w:bCs/>
          <w:szCs w:val="24"/>
        </w:rPr>
        <w:t>αντιθεσμική</w:t>
      </w:r>
      <w:proofErr w:type="spellEnd"/>
      <w:r>
        <w:rPr>
          <w:rFonts w:eastAsia="Times New Roman"/>
          <w:bCs/>
          <w:szCs w:val="24"/>
        </w:rPr>
        <w:t>, στη δίκη της Χρυσής Αυγής -διότι δεν πρέπει να υπάρχει η οποιαδήποτε παρέ</w:t>
      </w:r>
      <w:r>
        <w:rPr>
          <w:rFonts w:eastAsia="Times New Roman"/>
          <w:bCs/>
          <w:szCs w:val="24"/>
        </w:rPr>
        <w:t>μβαση σε μία δικαστική υπόθεση- θα σας αναφέρω ότι έγινε πρόσφατα μία δίκη σε δεύτερο βαθμό, όπου το τρίτο Τριμελές Πλημμελειοδικείο Αθηνών με αθώωσε για την κατηγορία ότι μία ομιλία μου ήταν ικανή να προκαλέσει διέγερση για τέλεση κακουργήματος ή πλημμελή</w:t>
      </w:r>
      <w:r>
        <w:rPr>
          <w:rFonts w:eastAsia="Times New Roman"/>
          <w:bCs/>
          <w:szCs w:val="24"/>
        </w:rPr>
        <w:t xml:space="preserve">ματος. </w:t>
      </w:r>
    </w:p>
    <w:p w14:paraId="02B3D4A9" w14:textId="77777777" w:rsidR="008168EC" w:rsidRDefault="00DB43BE">
      <w:pPr>
        <w:spacing w:line="600" w:lineRule="auto"/>
        <w:ind w:firstLine="720"/>
        <w:jc w:val="both"/>
        <w:rPr>
          <w:rFonts w:eastAsia="Times New Roman"/>
          <w:bCs/>
          <w:szCs w:val="24"/>
        </w:rPr>
      </w:pPr>
      <w:r>
        <w:rPr>
          <w:rFonts w:eastAsia="Times New Roman"/>
          <w:bCs/>
          <w:szCs w:val="24"/>
        </w:rPr>
        <w:t xml:space="preserve">Για τον λόγο αυτό ένας </w:t>
      </w:r>
      <w:proofErr w:type="spellStart"/>
      <w:r>
        <w:rPr>
          <w:rFonts w:eastAsia="Times New Roman"/>
          <w:bCs/>
          <w:szCs w:val="24"/>
        </w:rPr>
        <w:t>αντιεισαγγελεύς</w:t>
      </w:r>
      <w:proofErr w:type="spellEnd"/>
      <w:r>
        <w:rPr>
          <w:rFonts w:eastAsia="Times New Roman"/>
          <w:bCs/>
          <w:szCs w:val="24"/>
        </w:rPr>
        <w:t xml:space="preserve"> του Αρείου Πάγου έκανε αναίρεση και δικάστηκε η υπόθεση αυτή στον Άρειο Πάγο και δικαιώθηκα αμετάκλητα με απόφαση του Αρείου Πάγου, ότι οι ομιλίες</w:t>
      </w:r>
      <w:r>
        <w:rPr>
          <w:rFonts w:eastAsia="Times New Roman"/>
          <w:bCs/>
          <w:szCs w:val="24"/>
        </w:rPr>
        <w:t xml:space="preserve"> μου</w:t>
      </w:r>
      <w:r>
        <w:rPr>
          <w:rFonts w:eastAsia="Times New Roman"/>
          <w:bCs/>
          <w:szCs w:val="24"/>
        </w:rPr>
        <w:t xml:space="preserve"> δεν προκαλούσαν διέγερση σε αδικήματα, όπως κατά κόρον λέτ</w:t>
      </w:r>
      <w:r>
        <w:rPr>
          <w:rFonts w:eastAsia="Times New Roman"/>
          <w:bCs/>
          <w:szCs w:val="24"/>
        </w:rPr>
        <w:t xml:space="preserve">ε. </w:t>
      </w:r>
    </w:p>
    <w:p w14:paraId="02B3D4AA" w14:textId="77777777" w:rsidR="008168EC" w:rsidRDefault="00DB43BE">
      <w:pPr>
        <w:spacing w:line="600" w:lineRule="auto"/>
        <w:ind w:firstLine="720"/>
        <w:jc w:val="both"/>
        <w:rPr>
          <w:rFonts w:eastAsia="Times New Roman"/>
          <w:bCs/>
          <w:szCs w:val="24"/>
        </w:rPr>
      </w:pPr>
      <w:r>
        <w:rPr>
          <w:rFonts w:eastAsia="Times New Roman"/>
          <w:bCs/>
          <w:szCs w:val="24"/>
        </w:rPr>
        <w:lastRenderedPageBreak/>
        <w:t xml:space="preserve">Και πρόσφατα έγινε η δίκη για μία στυγερή δολοφονία ενός Πακιστανού, του </w:t>
      </w:r>
      <w:proofErr w:type="spellStart"/>
      <w:r>
        <w:rPr>
          <w:rFonts w:eastAsia="Times New Roman"/>
          <w:bCs/>
          <w:szCs w:val="24"/>
        </w:rPr>
        <w:t>Λουκμάν</w:t>
      </w:r>
      <w:proofErr w:type="spellEnd"/>
      <w:r>
        <w:rPr>
          <w:rFonts w:eastAsia="Times New Roman"/>
          <w:bCs/>
          <w:szCs w:val="24"/>
        </w:rPr>
        <w:t>, την οποία άδικα είχαν χρεώσει στην Χρυσή Αυγή. Και βγήκε η απόφαση. Και ο Πρόεδρος του Μεικτού Ορκωτού Εφετείου δήλωσε –και η δήλωσή του καταχωρήθηκε στα Πρακτικά- ότι το</w:t>
      </w:r>
      <w:r>
        <w:rPr>
          <w:rFonts w:eastAsia="Times New Roman"/>
          <w:bCs/>
          <w:szCs w:val="24"/>
        </w:rPr>
        <w:t xml:space="preserve"> δικαστήριο δεν συνδέει την επίμαχη πράξη με την Χρυσή Αυγή. </w:t>
      </w:r>
    </w:p>
    <w:p w14:paraId="02B3D4AB" w14:textId="77777777" w:rsidR="008168EC" w:rsidRDefault="00DB43BE">
      <w:pPr>
        <w:spacing w:line="600" w:lineRule="auto"/>
        <w:ind w:firstLine="720"/>
        <w:jc w:val="both"/>
        <w:rPr>
          <w:rFonts w:eastAsia="Times New Roman"/>
          <w:bCs/>
          <w:szCs w:val="24"/>
        </w:rPr>
      </w:pPr>
      <w:r>
        <w:rPr>
          <w:rFonts w:eastAsia="Times New Roman"/>
          <w:bCs/>
          <w:szCs w:val="24"/>
        </w:rPr>
        <w:t>Και μέσα σε όλα αυτά, λόγω του ότι έχουμε και προεκλογική περίοδο, έχουμε άρθρα όπως αυτό του δημοσιογράφου της εφημερίδας «ΒΗΜΑ» Γεωργίου Παπαχρήστου «Φαρισαϊσμός και Υποκρισία», ενός σκληρού «</w:t>
      </w:r>
      <w:proofErr w:type="spellStart"/>
      <w:r>
        <w:rPr>
          <w:rFonts w:eastAsia="Times New Roman"/>
          <w:bCs/>
          <w:szCs w:val="24"/>
        </w:rPr>
        <w:t>Σημιτοφύλακα</w:t>
      </w:r>
      <w:proofErr w:type="spellEnd"/>
      <w:r>
        <w:rPr>
          <w:rFonts w:eastAsia="Times New Roman"/>
          <w:bCs/>
          <w:szCs w:val="24"/>
        </w:rPr>
        <w:t>», που είχε οχτώ αντιμισθίες επί καθεστώς Σημίτη και ο οποίος τώρα υπηρετεί τη Νέα Δημοκρατία μέσα από το «ΒΗΜΑ» και τα «ΝΕΑ». Και είναι ντροπή για τη Νέα Δημοκρατία να την υπηρετεί το συγκρότημα Λαμπράκη. Κάποτε σε περασμένα χρόνια, όταν κυβερ</w:t>
      </w:r>
      <w:r>
        <w:rPr>
          <w:rFonts w:eastAsia="Times New Roman"/>
          <w:bCs/>
          <w:szCs w:val="24"/>
        </w:rPr>
        <w:t>νούσε η ΕΡΕ, όποιος έπαιρνε τα «ΝΕΑ» από το περίπτερο, του έκαναν φάκελο και τον πήγαιναν κρατούμενο. Σήμερα είναι η εφημερίδα σας!</w:t>
      </w:r>
    </w:p>
    <w:p w14:paraId="02B3D4AC" w14:textId="77777777" w:rsidR="008168EC" w:rsidRDefault="00DB43BE">
      <w:pPr>
        <w:spacing w:line="600" w:lineRule="auto"/>
        <w:ind w:firstLine="720"/>
        <w:jc w:val="both"/>
        <w:rPr>
          <w:rFonts w:eastAsia="Times New Roman"/>
          <w:bCs/>
          <w:szCs w:val="24"/>
        </w:rPr>
      </w:pPr>
      <w:r>
        <w:rPr>
          <w:rFonts w:eastAsia="Times New Roman"/>
          <w:bCs/>
          <w:szCs w:val="24"/>
        </w:rPr>
        <w:lastRenderedPageBreak/>
        <w:t>Ε</w:t>
      </w:r>
      <w:r>
        <w:rPr>
          <w:rFonts w:eastAsia="Times New Roman"/>
          <w:bCs/>
          <w:szCs w:val="24"/>
        </w:rPr>
        <w:t>πειδή η Νέα Δημοκρατία συχνά- πυκνά χρησιμοποιεί ένα άθλιο προπαγανδιστικό τέχνασμα και λέει ότι εμείς είμαστε σε συνεργασί</w:t>
      </w:r>
      <w:r>
        <w:rPr>
          <w:rFonts w:eastAsia="Times New Roman"/>
          <w:bCs/>
          <w:szCs w:val="24"/>
        </w:rPr>
        <w:t>α με τον ΣΥΡΙΖΑ για να καθυστερεί τη δίκη μας -πράγμα το οποίο είναι άδικο γιατί εμείς πολιτικά πολεμάμε τον ΣΥΡΙΖΑ και ο ΣΥΡΙΖΑ μας πολεμάει και μάλιστα με άθλιο και αντιδημοκρατικό τρόπο, με απαγορεύσεις, με φίμωση, με αποκλεισμούς- έχω εδώ το ρεπορτάζ μ</w:t>
      </w:r>
      <w:r>
        <w:rPr>
          <w:rFonts w:eastAsia="Times New Roman"/>
          <w:bCs/>
          <w:szCs w:val="24"/>
        </w:rPr>
        <w:t xml:space="preserve">ιας εφημερίδας της Νέας Δημοκρατίας για τις δίκες που καθυστερούν. </w:t>
      </w:r>
    </w:p>
    <w:p w14:paraId="02B3D4AD" w14:textId="77777777" w:rsidR="008168EC" w:rsidRDefault="00DB43BE">
      <w:pPr>
        <w:spacing w:line="600" w:lineRule="auto"/>
        <w:ind w:firstLine="720"/>
        <w:jc w:val="both"/>
        <w:rPr>
          <w:rFonts w:eastAsia="Times New Roman"/>
          <w:bCs/>
          <w:szCs w:val="24"/>
        </w:rPr>
      </w:pPr>
      <w:r>
        <w:rPr>
          <w:rFonts w:eastAsia="Times New Roman"/>
          <w:bCs/>
          <w:szCs w:val="24"/>
        </w:rPr>
        <w:t xml:space="preserve">Ακούστε. Η υπόθεση </w:t>
      </w:r>
      <w:r>
        <w:rPr>
          <w:rFonts w:eastAsia="Times New Roman"/>
          <w:bCs/>
          <w:szCs w:val="24"/>
        </w:rPr>
        <w:t>«</w:t>
      </w:r>
      <w:r>
        <w:rPr>
          <w:rFonts w:eastAsia="Times New Roman"/>
          <w:bCs/>
          <w:szCs w:val="24"/>
          <w:lang w:val="en-US"/>
        </w:rPr>
        <w:t>SIEMENS</w:t>
      </w:r>
      <w:r>
        <w:rPr>
          <w:rFonts w:eastAsia="Times New Roman"/>
          <w:bCs/>
          <w:szCs w:val="24"/>
        </w:rPr>
        <w:t>»</w:t>
      </w:r>
      <w:r>
        <w:rPr>
          <w:rFonts w:eastAsia="Times New Roman"/>
          <w:bCs/>
          <w:szCs w:val="24"/>
        </w:rPr>
        <w:t xml:space="preserve"> άρχισε να διερευνάται από το 2006. Είχε αρχίσει από το 2003. Και έχουμε 2019 και δεν υπάρχει ακόμα απόφαση. Η υπόθεση των υποκλοπών είναι από το 2005 και η δίκ</w:t>
      </w:r>
      <w:r>
        <w:rPr>
          <w:rFonts w:eastAsia="Times New Roman"/>
          <w:bCs/>
          <w:szCs w:val="24"/>
        </w:rPr>
        <w:t xml:space="preserve">η θα ξεκινήσει στις 14 Μαΐου 2019. Για την υπόθεση των ομολόγων υπήρξε τελική αθωωτική κρίση το 2018. Στην υπόθεση του </w:t>
      </w:r>
      <w:proofErr w:type="spellStart"/>
      <w:r>
        <w:rPr>
          <w:rFonts w:eastAsia="Times New Roman"/>
          <w:bCs/>
          <w:szCs w:val="24"/>
        </w:rPr>
        <w:t>Βατοπεδίου</w:t>
      </w:r>
      <w:proofErr w:type="spellEnd"/>
      <w:r>
        <w:rPr>
          <w:rFonts w:eastAsia="Times New Roman"/>
          <w:bCs/>
          <w:szCs w:val="24"/>
        </w:rPr>
        <w:t xml:space="preserve"> υπήρξε αθωωτική κρίση μετά από δέκα χρόνια. </w:t>
      </w:r>
    </w:p>
    <w:p w14:paraId="02B3D4AE" w14:textId="77777777" w:rsidR="008168EC" w:rsidRDefault="00DB43BE">
      <w:pPr>
        <w:spacing w:line="600" w:lineRule="auto"/>
        <w:ind w:firstLine="720"/>
        <w:jc w:val="both"/>
        <w:rPr>
          <w:rFonts w:eastAsia="Times New Roman"/>
          <w:bCs/>
          <w:szCs w:val="24"/>
        </w:rPr>
      </w:pPr>
      <w:r>
        <w:rPr>
          <w:rFonts w:eastAsia="Times New Roman"/>
          <w:bCs/>
          <w:szCs w:val="24"/>
        </w:rPr>
        <w:lastRenderedPageBreak/>
        <w:t>Υπάρχουν αρκετές πολύ σημαντικές δίκες, όπου η απόφαση βγήκε μετά από είκοσι χρόν</w:t>
      </w:r>
      <w:r>
        <w:rPr>
          <w:rFonts w:eastAsia="Times New Roman"/>
          <w:bCs/>
          <w:szCs w:val="24"/>
        </w:rPr>
        <w:t xml:space="preserve">ια, μετά από δεκαοχτώ ή δεκαέξι χρόνια. Για εμάς κάποιο «δάκτυλο» λέει ότι την καθυστερεί. Είναι άθλια προπαγάνδα, την οποία εξέμεσε ο ίδιος ο Πρόεδρος της Νέας Δημοκρατίας σε τηλεοπτική εκπομπή λέγοντας ότι μεγαλύτερος χορηγός της </w:t>
      </w:r>
      <w:r>
        <w:rPr>
          <w:rFonts w:eastAsia="Times New Roman"/>
          <w:bCs/>
          <w:szCs w:val="24"/>
        </w:rPr>
        <w:t>Α</w:t>
      </w:r>
      <w:r>
        <w:rPr>
          <w:rFonts w:eastAsia="Times New Roman"/>
          <w:bCs/>
          <w:szCs w:val="24"/>
        </w:rPr>
        <w:t>κροδεξιάς είναι ο κ. Τσ</w:t>
      </w:r>
      <w:r>
        <w:rPr>
          <w:rFonts w:eastAsia="Times New Roman"/>
          <w:bCs/>
          <w:szCs w:val="24"/>
        </w:rPr>
        <w:t xml:space="preserve">ίπρας. </w:t>
      </w:r>
    </w:p>
    <w:p w14:paraId="02B3D4AF" w14:textId="77777777" w:rsidR="008168EC" w:rsidRDefault="00DB43BE">
      <w:pPr>
        <w:spacing w:line="600" w:lineRule="auto"/>
        <w:ind w:firstLine="720"/>
        <w:jc w:val="both"/>
        <w:rPr>
          <w:rFonts w:eastAsia="Times New Roman"/>
          <w:bCs/>
          <w:szCs w:val="24"/>
        </w:rPr>
      </w:pPr>
      <w:r>
        <w:rPr>
          <w:rFonts w:eastAsia="Times New Roman"/>
          <w:bCs/>
          <w:szCs w:val="24"/>
        </w:rPr>
        <w:t xml:space="preserve">Είστε σοβαρός, κύριε Μητσοτάκη; Ο Τσίπρας είναι ο χορηγός μας; Δεν έχετε καταλάβει ότι ο μεγαλύτερος χορηγός της Χρυσής Αυγής είστε εσείς και η πολιτική σας; Δεν έχετε καταλάβει ότι με τον </w:t>
      </w:r>
      <w:proofErr w:type="spellStart"/>
      <w:r>
        <w:rPr>
          <w:rFonts w:eastAsia="Times New Roman"/>
          <w:bCs/>
          <w:szCs w:val="24"/>
        </w:rPr>
        <w:t>Καιρίδη</w:t>
      </w:r>
      <w:proofErr w:type="spellEnd"/>
      <w:r>
        <w:rPr>
          <w:rFonts w:eastAsia="Times New Roman"/>
          <w:bCs/>
          <w:szCs w:val="24"/>
        </w:rPr>
        <w:t xml:space="preserve">, τον </w:t>
      </w:r>
      <w:proofErr w:type="spellStart"/>
      <w:r>
        <w:rPr>
          <w:rFonts w:eastAsia="Times New Roman"/>
          <w:bCs/>
          <w:szCs w:val="24"/>
        </w:rPr>
        <w:t>εθνομηδενιστή</w:t>
      </w:r>
      <w:proofErr w:type="spellEnd"/>
      <w:r>
        <w:rPr>
          <w:rFonts w:eastAsia="Times New Roman"/>
          <w:bCs/>
          <w:szCs w:val="24"/>
        </w:rPr>
        <w:t xml:space="preserve"> που πήρατε και με όσα λέει, φέρν</w:t>
      </w:r>
      <w:r>
        <w:rPr>
          <w:rFonts w:eastAsia="Times New Roman"/>
          <w:bCs/>
          <w:szCs w:val="24"/>
        </w:rPr>
        <w:t>ετε κόσμο στη Χρυσή Αυγή;</w:t>
      </w:r>
    </w:p>
    <w:p w14:paraId="02B3D4B0" w14:textId="77777777" w:rsidR="008168EC" w:rsidRDefault="00DB43BE">
      <w:pPr>
        <w:spacing w:line="600" w:lineRule="auto"/>
        <w:ind w:firstLine="720"/>
        <w:jc w:val="both"/>
        <w:rPr>
          <w:rFonts w:eastAsia="Times New Roman"/>
          <w:bCs/>
          <w:szCs w:val="24"/>
        </w:rPr>
      </w:pPr>
      <w:r>
        <w:rPr>
          <w:rFonts w:eastAsia="Times New Roman"/>
          <w:bCs/>
          <w:szCs w:val="24"/>
        </w:rPr>
        <w:t xml:space="preserve">Είπατε σε αυτήν την ίδια τηλεοπτική συνέντευξη ότι η δίκη της Χρυσής Αυγής καθυστερεί. Αλήθεια, για την δίκη της </w:t>
      </w:r>
      <w:r>
        <w:rPr>
          <w:rFonts w:eastAsia="Times New Roman"/>
          <w:bCs/>
          <w:szCs w:val="24"/>
        </w:rPr>
        <w:t>«</w:t>
      </w:r>
      <w:r>
        <w:rPr>
          <w:rFonts w:eastAsia="Times New Roman"/>
          <w:bCs/>
          <w:szCs w:val="24"/>
          <w:lang w:val="en-US"/>
        </w:rPr>
        <w:t>SIEMENS</w:t>
      </w:r>
      <w:r>
        <w:rPr>
          <w:rFonts w:eastAsia="Times New Roman"/>
          <w:bCs/>
          <w:szCs w:val="24"/>
        </w:rPr>
        <w:t>»</w:t>
      </w:r>
      <w:r>
        <w:rPr>
          <w:rFonts w:eastAsia="Times New Roman"/>
          <w:bCs/>
          <w:szCs w:val="24"/>
        </w:rPr>
        <w:t>,</w:t>
      </w:r>
      <w:r>
        <w:rPr>
          <w:rFonts w:eastAsia="Times New Roman"/>
          <w:bCs/>
          <w:szCs w:val="24"/>
        </w:rPr>
        <w:t xml:space="preserve"> γιατί δεν λέτε </w:t>
      </w:r>
      <w:r>
        <w:rPr>
          <w:rFonts w:eastAsia="Times New Roman"/>
          <w:bCs/>
          <w:szCs w:val="24"/>
        </w:rPr>
        <w:t>κα</w:t>
      </w:r>
      <w:r>
        <w:rPr>
          <w:rFonts w:eastAsia="Times New Roman"/>
          <w:bCs/>
          <w:szCs w:val="24"/>
        </w:rPr>
        <w:t>μ</w:t>
      </w:r>
      <w:r>
        <w:rPr>
          <w:rFonts w:eastAsia="Times New Roman"/>
          <w:bCs/>
          <w:szCs w:val="24"/>
        </w:rPr>
        <w:t>μία</w:t>
      </w:r>
      <w:r>
        <w:rPr>
          <w:rFonts w:eastAsia="Times New Roman"/>
          <w:bCs/>
          <w:szCs w:val="24"/>
        </w:rPr>
        <w:t xml:space="preserve"> λέξη; Και εάν ήσασταν εδώ, θα μπορούσα να πω και άλλα πράγματα, αλλά σας τα είπε ο ί</w:t>
      </w:r>
      <w:r>
        <w:rPr>
          <w:rFonts w:eastAsia="Times New Roman"/>
          <w:bCs/>
          <w:szCs w:val="24"/>
        </w:rPr>
        <w:t xml:space="preserve">διος ο Πρωθυπουργός και δεν απαντήσατε. Σας είπε για το σπίτι με τον </w:t>
      </w:r>
      <w:proofErr w:type="spellStart"/>
      <w:r>
        <w:rPr>
          <w:rFonts w:eastAsia="Times New Roman"/>
          <w:bCs/>
          <w:szCs w:val="24"/>
        </w:rPr>
        <w:t>Χριστοφοράκο</w:t>
      </w:r>
      <w:proofErr w:type="spellEnd"/>
      <w:r>
        <w:rPr>
          <w:rFonts w:eastAsia="Times New Roman"/>
          <w:bCs/>
          <w:szCs w:val="24"/>
        </w:rPr>
        <w:t xml:space="preserve">. Βέβαια και </w:t>
      </w:r>
      <w:r>
        <w:rPr>
          <w:rFonts w:eastAsia="Times New Roman"/>
          <w:bCs/>
          <w:szCs w:val="24"/>
        </w:rPr>
        <w:lastRenderedPageBreak/>
        <w:t xml:space="preserve">ο κ. Τσίπρας δεν μίλησε για τις εργολαβίες επί </w:t>
      </w:r>
      <w:r>
        <w:rPr>
          <w:rFonts w:eastAsia="Times New Roman"/>
          <w:bCs/>
          <w:szCs w:val="24"/>
        </w:rPr>
        <w:t>21</w:t>
      </w:r>
      <w:r w:rsidRPr="00E24321">
        <w:rPr>
          <w:rFonts w:eastAsia="Times New Roman"/>
          <w:bCs/>
          <w:szCs w:val="24"/>
          <w:vertAlign w:val="superscript"/>
        </w:rPr>
        <w:t>ης</w:t>
      </w:r>
      <w:r>
        <w:rPr>
          <w:rFonts w:eastAsia="Times New Roman"/>
          <w:bCs/>
          <w:szCs w:val="24"/>
        </w:rPr>
        <w:t xml:space="preserve"> Απριλίου. Κάνατε τα </w:t>
      </w:r>
      <w:proofErr w:type="spellStart"/>
      <w:r>
        <w:rPr>
          <w:rFonts w:eastAsia="Times New Roman"/>
          <w:bCs/>
          <w:szCs w:val="24"/>
        </w:rPr>
        <w:t>παιχνιδάκια</w:t>
      </w:r>
      <w:proofErr w:type="spellEnd"/>
      <w:r>
        <w:rPr>
          <w:rFonts w:eastAsia="Times New Roman"/>
          <w:bCs/>
          <w:szCs w:val="24"/>
        </w:rPr>
        <w:t xml:space="preserve"> σας, αλλά </w:t>
      </w:r>
      <w:proofErr w:type="spellStart"/>
      <w:r>
        <w:rPr>
          <w:rFonts w:eastAsia="Times New Roman"/>
          <w:bCs/>
          <w:szCs w:val="24"/>
        </w:rPr>
        <w:t>μούγκα</w:t>
      </w:r>
      <w:proofErr w:type="spellEnd"/>
      <w:r>
        <w:rPr>
          <w:rFonts w:eastAsia="Times New Roman"/>
          <w:bCs/>
          <w:szCs w:val="24"/>
        </w:rPr>
        <w:t xml:space="preserve"> στην ουσία ο ένας στον άλλον!</w:t>
      </w:r>
    </w:p>
    <w:p w14:paraId="02B3D4B1" w14:textId="77777777" w:rsidR="008168EC" w:rsidRDefault="00DB43BE">
      <w:pPr>
        <w:spacing w:line="600" w:lineRule="auto"/>
        <w:ind w:firstLine="720"/>
        <w:jc w:val="both"/>
        <w:rPr>
          <w:rFonts w:eastAsia="Times New Roman"/>
          <w:bCs/>
          <w:szCs w:val="24"/>
        </w:rPr>
      </w:pPr>
      <w:r>
        <w:rPr>
          <w:rFonts w:eastAsia="Times New Roman"/>
          <w:bCs/>
          <w:szCs w:val="24"/>
        </w:rPr>
        <w:t>Για την ιστορία, λοιπόν, το 200</w:t>
      </w:r>
      <w:r>
        <w:rPr>
          <w:rFonts w:eastAsia="Times New Roman"/>
          <w:bCs/>
          <w:szCs w:val="24"/>
        </w:rPr>
        <w:t xml:space="preserve">8, πριν έντεκα χρόνια ο Θεόδωρος Τσουκάτος παραδέχθηκε ότι πήρε </w:t>
      </w:r>
      <w:r>
        <w:rPr>
          <w:rFonts w:eastAsia="Times New Roman"/>
          <w:bCs/>
          <w:szCs w:val="24"/>
        </w:rPr>
        <w:t>1</w:t>
      </w:r>
      <w:r>
        <w:rPr>
          <w:rFonts w:eastAsia="Times New Roman"/>
          <w:bCs/>
          <w:szCs w:val="24"/>
        </w:rPr>
        <w:t xml:space="preserve"> εκατομμύριο μάρκα για το ταμείο του ΠΑΣΟΚ το 1999. Και μας είπε η κ. Γεννηματά ότι το ΠΑΣΟΚ δεν έχει </w:t>
      </w:r>
      <w:r>
        <w:rPr>
          <w:rFonts w:eastAsia="Times New Roman"/>
          <w:bCs/>
          <w:szCs w:val="24"/>
        </w:rPr>
        <w:t>κα</w:t>
      </w:r>
      <w:r>
        <w:rPr>
          <w:rFonts w:eastAsia="Times New Roman"/>
          <w:bCs/>
          <w:szCs w:val="24"/>
        </w:rPr>
        <w:t>μ</w:t>
      </w:r>
      <w:r>
        <w:rPr>
          <w:rFonts w:eastAsia="Times New Roman"/>
          <w:bCs/>
          <w:szCs w:val="24"/>
        </w:rPr>
        <w:t>μία</w:t>
      </w:r>
      <w:r>
        <w:rPr>
          <w:rFonts w:eastAsia="Times New Roman"/>
          <w:bCs/>
          <w:szCs w:val="24"/>
        </w:rPr>
        <w:t xml:space="preserve"> ευθύνη. Πού ήταν ο Τσουκάτος; Στην Χρυσή Αυγή ήταν; Δεν ήταν ο «στρατηγός» του ΠΑΣΟΚ; Δεν ήταν ο στενός συνεργάτης του Σημίτη; </w:t>
      </w:r>
    </w:p>
    <w:p w14:paraId="02B3D4B2" w14:textId="77777777" w:rsidR="008168EC" w:rsidRDefault="00DB43BE">
      <w:pPr>
        <w:spacing w:line="600" w:lineRule="auto"/>
        <w:ind w:firstLine="720"/>
        <w:jc w:val="both"/>
        <w:rPr>
          <w:rFonts w:eastAsia="Times New Roman"/>
          <w:bCs/>
          <w:szCs w:val="24"/>
        </w:rPr>
      </w:pPr>
      <w:r>
        <w:rPr>
          <w:rFonts w:eastAsia="Times New Roman"/>
          <w:bCs/>
          <w:szCs w:val="24"/>
        </w:rPr>
        <w:t>Χορηγός, λοιπόν, της Χρυσής Αυγής είναι ο Τσίπρας κατά τον κ. Μητσοτάκη. Θα έπρεπε να είναι εδώ, να έχει έναν σεβασμό προς τις εκατοντάδες χιλιάδες ψήφους της Χρυσής Αυγής που θέλει να λεηλατήσει, αλλά δεν γυρνάνε πίσω! Μας χωρίζουν κάγκελα και χειροπέδες.</w:t>
      </w:r>
      <w:r>
        <w:rPr>
          <w:rFonts w:eastAsia="Times New Roman"/>
          <w:bCs/>
          <w:szCs w:val="24"/>
        </w:rPr>
        <w:t xml:space="preserve"> Δεν γυρίζουν οι </w:t>
      </w:r>
      <w:proofErr w:type="spellStart"/>
      <w:r>
        <w:rPr>
          <w:rFonts w:eastAsia="Times New Roman"/>
          <w:bCs/>
          <w:szCs w:val="24"/>
        </w:rPr>
        <w:t>Χρυσαυγίτες</w:t>
      </w:r>
      <w:proofErr w:type="spellEnd"/>
      <w:r>
        <w:rPr>
          <w:rFonts w:eastAsia="Times New Roman"/>
          <w:bCs/>
          <w:szCs w:val="24"/>
        </w:rPr>
        <w:t xml:space="preserve"> στη Νέα Δημοκρατία!</w:t>
      </w:r>
    </w:p>
    <w:p w14:paraId="02B3D4B3" w14:textId="77777777" w:rsidR="008168EC" w:rsidRDefault="00DB43BE">
      <w:pPr>
        <w:spacing w:line="600" w:lineRule="auto"/>
        <w:ind w:firstLine="720"/>
        <w:jc w:val="center"/>
        <w:rPr>
          <w:rFonts w:eastAsia="Times New Roman"/>
          <w:bCs/>
          <w:szCs w:val="24"/>
        </w:rPr>
      </w:pPr>
      <w:r>
        <w:rPr>
          <w:rFonts w:eastAsia="Times New Roman"/>
          <w:bCs/>
          <w:szCs w:val="24"/>
        </w:rPr>
        <w:t>(Χειροκροτήματα από την πτέρυγα της Χρυσής Αυγής)</w:t>
      </w:r>
    </w:p>
    <w:p w14:paraId="02B3D4B4" w14:textId="77777777" w:rsidR="008168EC" w:rsidRDefault="00DB43BE">
      <w:pPr>
        <w:spacing w:line="600" w:lineRule="auto"/>
        <w:ind w:firstLine="720"/>
        <w:jc w:val="both"/>
        <w:rPr>
          <w:rFonts w:eastAsia="Times New Roman"/>
          <w:bCs/>
          <w:szCs w:val="24"/>
        </w:rPr>
      </w:pPr>
      <w:r>
        <w:rPr>
          <w:rFonts w:eastAsia="Times New Roman"/>
          <w:bCs/>
          <w:szCs w:val="24"/>
        </w:rPr>
        <w:lastRenderedPageBreak/>
        <w:t xml:space="preserve">Να μας απαντήσει για τον </w:t>
      </w:r>
      <w:proofErr w:type="spellStart"/>
      <w:r>
        <w:rPr>
          <w:rFonts w:eastAsia="Times New Roman"/>
          <w:bCs/>
          <w:szCs w:val="24"/>
        </w:rPr>
        <w:t>Καιρίδη</w:t>
      </w:r>
      <w:proofErr w:type="spellEnd"/>
      <w:r>
        <w:rPr>
          <w:rFonts w:eastAsia="Times New Roman"/>
          <w:bCs/>
          <w:szCs w:val="24"/>
        </w:rPr>
        <w:t xml:space="preserve"> τώρα. Σε λίγες ημέρες έχουμε την επέτειο της γενοκτονίας των Ποντίων, την οποία επίσημα έχει αρνηθεί. Λέει ότι οι Έλληνες εί</w:t>
      </w:r>
      <w:r>
        <w:rPr>
          <w:rFonts w:eastAsia="Times New Roman"/>
          <w:bCs/>
          <w:szCs w:val="24"/>
        </w:rPr>
        <w:t xml:space="preserve">ναι ένα τεχνητό έθνος όπως οι </w:t>
      </w:r>
      <w:proofErr w:type="spellStart"/>
      <w:r>
        <w:rPr>
          <w:rFonts w:eastAsia="Times New Roman"/>
          <w:bCs/>
          <w:szCs w:val="24"/>
          <w:lang w:val="en-US"/>
        </w:rPr>
        <w:t>Makedonski</w:t>
      </w:r>
      <w:proofErr w:type="spellEnd"/>
      <w:r>
        <w:rPr>
          <w:rFonts w:eastAsia="Times New Roman"/>
          <w:bCs/>
          <w:szCs w:val="24"/>
        </w:rPr>
        <w:t xml:space="preserve"> και ότι είμαστε τέκνα των Οθωμανών. Όχι, οι Έλληνες δεν είμαστε τέκνα των Οθωμανών! Και είναι ντροπή να τον έχετε στη Νέα Δημοκρατία υποψήφιο ευρωβουλευτή. Και η μεγαλύτερη ντροπή είναι η σιωπή σας. Ούτε ένας Βουλευ</w:t>
      </w:r>
      <w:r>
        <w:rPr>
          <w:rFonts w:eastAsia="Times New Roman"/>
          <w:bCs/>
          <w:szCs w:val="24"/>
        </w:rPr>
        <w:t>τής της Νέας Δημοκρατίας δεν βγήκε να το καταγγείλει. Η σιωπή των αμνών, κυριολεκτικά!</w:t>
      </w:r>
    </w:p>
    <w:p w14:paraId="02B3D4B5" w14:textId="77777777" w:rsidR="008168EC" w:rsidRDefault="00DB43BE">
      <w:pPr>
        <w:spacing w:line="600" w:lineRule="auto"/>
        <w:ind w:firstLine="720"/>
        <w:jc w:val="center"/>
        <w:rPr>
          <w:rFonts w:eastAsia="Times New Roman"/>
          <w:bCs/>
          <w:szCs w:val="24"/>
        </w:rPr>
      </w:pPr>
      <w:r>
        <w:rPr>
          <w:rFonts w:eastAsia="Times New Roman"/>
          <w:bCs/>
          <w:szCs w:val="24"/>
        </w:rPr>
        <w:t>(Χειροκροτήματα από την πτέρυγα της Χρυσής Αυγής)</w:t>
      </w:r>
    </w:p>
    <w:p w14:paraId="02B3D4B6" w14:textId="77777777" w:rsidR="008168EC" w:rsidRDefault="00DB43BE">
      <w:pPr>
        <w:spacing w:line="600" w:lineRule="auto"/>
        <w:ind w:firstLine="720"/>
        <w:jc w:val="both"/>
        <w:rPr>
          <w:rFonts w:eastAsia="Times New Roman"/>
          <w:bCs/>
          <w:szCs w:val="24"/>
        </w:rPr>
      </w:pPr>
      <w:r>
        <w:rPr>
          <w:rFonts w:eastAsia="Times New Roman"/>
          <w:bCs/>
          <w:szCs w:val="24"/>
        </w:rPr>
        <w:t>Είπε ο κ. Μητσοτάκης στην ίδια συνέντευξη ότι η Χρυσή Αυγή επιχείρησε να αλλάξει τον εκλογικό νόμο. Μέγα ψέμα! Ήταν Ιού</w:t>
      </w:r>
      <w:r>
        <w:rPr>
          <w:rFonts w:eastAsia="Times New Roman"/>
          <w:bCs/>
          <w:szCs w:val="24"/>
        </w:rPr>
        <w:t>λιος του 2016 όταν αποχώρησα και εγώ και οι συναγωνιστές μου Βουλευτές από την Αίθουσα και δεν ψηφίσαμε, κάνοντας την εξής δήλωση: «Δέκα ημέρες λάσπης, παραπληροφόρησης και ατέλειωτα ανατολίτικα παζάρια στα οποία δεν συμμετέχει η Χρυσή Αυγή. Νέα Δημοκρατία</w:t>
      </w:r>
      <w:r>
        <w:rPr>
          <w:rFonts w:eastAsia="Times New Roman"/>
          <w:bCs/>
          <w:szCs w:val="24"/>
        </w:rPr>
        <w:t xml:space="preserve"> και ΣΥΡΙΖΑ έχουν την ίδια πολιτική. Εάν ψήφιζε </w:t>
      </w:r>
      <w:r>
        <w:rPr>
          <w:rFonts w:eastAsia="Times New Roman"/>
          <w:bCs/>
          <w:szCs w:val="24"/>
        </w:rPr>
        <w:lastRenderedPageBreak/>
        <w:t xml:space="preserve">η Χρυσή Αυγή, θα λέγατε ότι είμαστε η ουρά του ΣΥΡΙΖΑ. Εάν δεν ψηφίζαμε, θα λέγατε ότι είμαστε ουρά της Νέας Δημοκρατίας. </w:t>
      </w:r>
    </w:p>
    <w:p w14:paraId="02B3D4B7" w14:textId="77777777" w:rsidR="008168EC" w:rsidRDefault="00DB43BE">
      <w:pPr>
        <w:spacing w:line="600" w:lineRule="auto"/>
        <w:ind w:firstLine="720"/>
        <w:jc w:val="both"/>
        <w:rPr>
          <w:rFonts w:eastAsia="Times New Roman" w:cs="Times New Roman"/>
          <w:szCs w:val="24"/>
        </w:rPr>
      </w:pPr>
      <w:r>
        <w:rPr>
          <w:rFonts w:eastAsia="Times New Roman"/>
          <w:bCs/>
          <w:szCs w:val="24"/>
        </w:rPr>
        <w:t>Η Χρυσή Αυγή δεν γίνεται ουρά κανενός. Ανάμεσα σε Νέα Δημοκρατία και ΣΥΡΙΖΑ δεν έχουμ</w:t>
      </w:r>
      <w:r>
        <w:rPr>
          <w:rFonts w:eastAsia="Times New Roman"/>
          <w:bCs/>
          <w:szCs w:val="24"/>
        </w:rPr>
        <w:t>ε να επιλέξουμε τίποτε, γιατί ακολουθείτε την ίδια πολιτική των εθνοκτόνων μνημονίων. Εμείς μαχόμαστε, αγωνιζόμαστε πολιτικά για την Ελλάδα και όχι για τις τράπεζες και τους τοκογλύφους, που έχετε δεσμεύσει τη χώρα». Μέγα ψέμα, λοιπόν.</w:t>
      </w:r>
    </w:p>
    <w:p w14:paraId="02B3D4B8"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Και επειδή πράγματι </w:t>
      </w:r>
      <w:r>
        <w:rPr>
          <w:rFonts w:eastAsia="Times New Roman" w:cs="Times New Roman"/>
          <w:szCs w:val="24"/>
        </w:rPr>
        <w:t xml:space="preserve">είμαστε σε περίοδο προεκλογική και σε λίγες ημέρες ο ελληνικός λαός θα εκφραστεί, το ΠΑΣΟΚ πιστεύει ότι θα κάνει την έκπληξη. Ποια είναι η έκπληξη; Να περάσει ένα κόμμα που μπήκε για πρώτη φορά στη Βουλή το 2012 με 7%. Θα είναι πολιτικός σεισμός ένα κόμμα </w:t>
      </w:r>
      <w:r>
        <w:rPr>
          <w:rFonts w:eastAsia="Times New Roman" w:cs="Times New Roman"/>
          <w:szCs w:val="24"/>
        </w:rPr>
        <w:t xml:space="preserve">που έπαιρνε 48% και 45% να περάσει τη Χρυσή Αυγή. </w:t>
      </w:r>
      <w:proofErr w:type="spellStart"/>
      <w:r>
        <w:rPr>
          <w:rFonts w:eastAsia="Times New Roman" w:cs="Times New Roman"/>
          <w:szCs w:val="24"/>
        </w:rPr>
        <w:t>Αμ</w:t>
      </w:r>
      <w:proofErr w:type="spellEnd"/>
      <w:r>
        <w:rPr>
          <w:rFonts w:eastAsia="Times New Roman" w:cs="Times New Roman"/>
          <w:szCs w:val="24"/>
        </w:rPr>
        <w:t xml:space="preserve">, δεν θα την περάσει, όσο και αν σπρώχνει ολόκληρο το κατεστημένο προς αυτήν την κατεύθυνση. </w:t>
      </w:r>
    </w:p>
    <w:p w14:paraId="02B3D4B9"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 xml:space="preserve">Και μάλιστα για τον </w:t>
      </w:r>
      <w:proofErr w:type="spellStart"/>
      <w:r>
        <w:rPr>
          <w:rFonts w:eastAsia="Times New Roman" w:cs="Times New Roman"/>
          <w:szCs w:val="24"/>
        </w:rPr>
        <w:t>Καιρίδη</w:t>
      </w:r>
      <w:proofErr w:type="spellEnd"/>
      <w:r>
        <w:rPr>
          <w:rFonts w:eastAsia="Times New Roman" w:cs="Times New Roman"/>
          <w:szCs w:val="24"/>
        </w:rPr>
        <w:t xml:space="preserve"> έγραψε και άρθρο ο περίφημος Νίκος Δήμου, ο γνωστός από το βιβλίο του «Η δυστυχία </w:t>
      </w:r>
      <w:r>
        <w:rPr>
          <w:rFonts w:eastAsia="Times New Roman" w:cs="Times New Roman"/>
          <w:szCs w:val="24"/>
        </w:rPr>
        <w:t xml:space="preserve">του να είσαι Έλληνας». Το άρθρο του είχε τίτλο «Καιρός για </w:t>
      </w:r>
      <w:proofErr w:type="spellStart"/>
      <w:r>
        <w:rPr>
          <w:rFonts w:eastAsia="Times New Roman" w:cs="Times New Roman"/>
          <w:szCs w:val="24"/>
        </w:rPr>
        <w:t>Καιρίδηδες</w:t>
      </w:r>
      <w:proofErr w:type="spellEnd"/>
      <w:r>
        <w:rPr>
          <w:rFonts w:eastAsia="Times New Roman" w:cs="Times New Roman"/>
          <w:szCs w:val="24"/>
        </w:rPr>
        <w:t xml:space="preserve">» όπου έλεγε: Τον θέλω γιατί είναι πρώτα Ευρωπαίος και μετά Έλληνας. </w:t>
      </w:r>
    </w:p>
    <w:p w14:paraId="02B3D4BA"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Εμείς, όχι, θέλουμε Ευρωβουλευτές που πάνω από την Ευρώπη των τοκογλύφων βάζουν την Ελλάδα και μόνο την Ελλάδα!</w:t>
      </w:r>
    </w:p>
    <w:p w14:paraId="02B3D4BB"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w:t>
      </w:r>
      <w:r>
        <w:rPr>
          <w:rFonts w:eastAsia="Times New Roman" w:cs="Times New Roman"/>
          <w:szCs w:val="24"/>
        </w:rPr>
        <w:t>οκροτήματα από την πτέρυγα της Χρυσής Αυγής)</w:t>
      </w:r>
    </w:p>
    <w:p w14:paraId="02B3D4BC"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Και επειδή είπε τι ψηφίζουμε εάν ψηφίζει κανείς Χρυσή Αυγή και τι ψηφίζει εάν ψηφίζει ΠΑΣΟΚ και ανέφερε κάποιον </w:t>
      </w:r>
      <w:proofErr w:type="spellStart"/>
      <w:r>
        <w:rPr>
          <w:rFonts w:eastAsia="Times New Roman" w:cs="Times New Roman"/>
          <w:szCs w:val="24"/>
        </w:rPr>
        <w:t>Τίντερμαν</w:t>
      </w:r>
      <w:proofErr w:type="spellEnd"/>
      <w:r>
        <w:rPr>
          <w:rFonts w:eastAsia="Times New Roman" w:cs="Times New Roman"/>
          <w:szCs w:val="24"/>
        </w:rPr>
        <w:t xml:space="preserve"> -ούτε που θυμάμαι το όνομά του, κάτι αλλοπρόσαλλους σοσιαλιστές οι οποίοι είναι όλοι τους</w:t>
      </w:r>
      <w:r>
        <w:rPr>
          <w:rFonts w:eastAsia="Times New Roman" w:cs="Times New Roman"/>
          <w:szCs w:val="24"/>
        </w:rPr>
        <w:t xml:space="preserve"> μισέλληνες και στα δύσκολα χρόνια δεν μας στήριξαν καθόλου-, εμείς είμαστε με την Ευρώπη των πατρίδων, την Ευρώπη των εθνικιστών από τη Μαδρίτη μέχρι το Παρίσι και το Βερολίνο και μέχρι τη Ρώμη, τη Βουδαπέστη και </w:t>
      </w:r>
      <w:r>
        <w:rPr>
          <w:rFonts w:eastAsia="Times New Roman" w:cs="Times New Roman"/>
          <w:szCs w:val="24"/>
        </w:rPr>
        <w:lastRenderedPageBreak/>
        <w:t>τη Βιέννη. Και στην Αθήνα θα υψωθούν νικηφ</w:t>
      </w:r>
      <w:r>
        <w:rPr>
          <w:rFonts w:eastAsia="Times New Roman" w:cs="Times New Roman"/>
          <w:szCs w:val="24"/>
        </w:rPr>
        <w:t xml:space="preserve">όρα τα λάβαρα των Ελλήνων εθνικιστών για μια Ευρώπη εθνικιστική ενάντια στους τοκογλύφους και στους τραπεζίτες. </w:t>
      </w:r>
    </w:p>
    <w:p w14:paraId="02B3D4BD"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Σας ευχαριστώ.</w:t>
      </w:r>
    </w:p>
    <w:p w14:paraId="02B3D4BE"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2B3D4BF" w14:textId="77777777" w:rsidR="008168EC" w:rsidRDefault="00DB43BE">
      <w:pPr>
        <w:spacing w:line="600" w:lineRule="auto"/>
        <w:ind w:firstLine="720"/>
        <w:jc w:val="both"/>
        <w:rPr>
          <w:rFonts w:eastAsia="Times New Roman" w:cs="Times New Roman"/>
          <w:szCs w:val="24"/>
        </w:rPr>
      </w:pPr>
      <w:r w:rsidRPr="00ED6A65">
        <w:rPr>
          <w:rFonts w:eastAsia="Times New Roman" w:cs="Times New Roman"/>
          <w:b/>
          <w:szCs w:val="24"/>
        </w:rPr>
        <w:t>ΠΡΟΕΔΡΕΥΟΥΣΑ (Αναστασία Χριστοδουλοπούλου):</w:t>
      </w:r>
      <w:r>
        <w:rPr>
          <w:rFonts w:eastAsia="Times New Roman" w:cs="Times New Roman"/>
          <w:szCs w:val="24"/>
        </w:rPr>
        <w:t xml:space="preserve"> Καλούμε τον κ. Καμμένο, Πρόεδρο τω</w:t>
      </w:r>
      <w:r>
        <w:rPr>
          <w:rFonts w:eastAsia="Times New Roman" w:cs="Times New Roman"/>
          <w:szCs w:val="24"/>
        </w:rPr>
        <w:t xml:space="preserve">ν Ανεξαρτήτων Ελλήνων, να έρθει στο Βήμα. </w:t>
      </w:r>
    </w:p>
    <w:p w14:paraId="02B3D4C0"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Έχετε τον λόγο για δώδεκα λεπτά.</w:t>
      </w:r>
    </w:p>
    <w:p w14:paraId="02B3D4C1" w14:textId="77777777" w:rsidR="008168EC" w:rsidRDefault="00DB43BE">
      <w:pPr>
        <w:spacing w:line="600" w:lineRule="auto"/>
        <w:ind w:firstLine="720"/>
        <w:jc w:val="both"/>
        <w:rPr>
          <w:rFonts w:eastAsia="Times New Roman" w:cs="Times New Roman"/>
          <w:szCs w:val="24"/>
        </w:rPr>
      </w:pPr>
      <w:r>
        <w:rPr>
          <w:rFonts w:eastAsia="Times New Roman" w:cs="Times New Roman"/>
          <w:b/>
          <w:szCs w:val="24"/>
        </w:rPr>
        <w:t>ΠΑΝΟΣ</w:t>
      </w:r>
      <w:r w:rsidRPr="00ED6A65">
        <w:rPr>
          <w:rFonts w:eastAsia="Times New Roman" w:cs="Times New Roman"/>
          <w:b/>
          <w:szCs w:val="24"/>
        </w:rPr>
        <w:t xml:space="preserve"> ΚΑΜΜΕΝΟΣ:</w:t>
      </w:r>
      <w:r>
        <w:rPr>
          <w:rFonts w:eastAsia="Times New Roman" w:cs="Times New Roman"/>
          <w:szCs w:val="24"/>
        </w:rPr>
        <w:t xml:space="preserve"> Χριστός Ανέστη.</w:t>
      </w:r>
    </w:p>
    <w:p w14:paraId="02B3D4C2"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02B3D4C3"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σήμερα συζητάμε την πρόταση μομφής που κατέθεσε η Αξιωματική Αντιπολίτευση με την παρουσία ε</w:t>
      </w:r>
      <w:r>
        <w:rPr>
          <w:rFonts w:eastAsia="Times New Roman" w:cs="Times New Roman"/>
          <w:szCs w:val="24"/>
        </w:rPr>
        <w:t xml:space="preserve">νός Βουλευτή και την πρόταση εμπιστοσύνης της Κυβέρνησης, η οποία σήμερα εκπροσωπείται σε αυτήν την Αίθουσα που τιμούν με την παρουσία τους έξι Βουλευτές και ένας Υπουργός. Αυτή είναι ουσιαστικά η εικόνα της σημερινής πολιτικής σκηνής, μία εικόνα πράγματι </w:t>
      </w:r>
      <w:r>
        <w:rPr>
          <w:rFonts w:eastAsia="Times New Roman" w:cs="Times New Roman"/>
          <w:szCs w:val="24"/>
        </w:rPr>
        <w:t xml:space="preserve">θλιβερή σε μία ημέρα ιδιαίτερα σημαντική για τη χώρα. </w:t>
      </w:r>
    </w:p>
    <w:p w14:paraId="02B3D4C4"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Αν διαβάσει κανείς σήμερα το δελτίο της Πολεμικής Αεροπορίας μέχρι τις 14.00΄ το μεσημέρι, θα διαπιστώσει ότι από το πρωί εισήλθαν στον ελληνικό εναέριο χώρο τριάντα τουρκικά </w:t>
      </w:r>
      <w:r>
        <w:rPr>
          <w:rFonts w:eastAsia="Times New Roman" w:cs="Times New Roman"/>
          <w:szCs w:val="24"/>
          <w:lang w:val="en-US"/>
        </w:rPr>
        <w:t>F</w:t>
      </w:r>
      <w:r w:rsidRPr="00ED6A65">
        <w:rPr>
          <w:rFonts w:eastAsia="Times New Roman" w:cs="Times New Roman"/>
          <w:szCs w:val="24"/>
        </w:rPr>
        <w:t>-16</w:t>
      </w:r>
      <w:r>
        <w:rPr>
          <w:rFonts w:eastAsia="Times New Roman" w:cs="Times New Roman"/>
          <w:szCs w:val="24"/>
        </w:rPr>
        <w:t xml:space="preserve"> και τριάντα ελληνικά </w:t>
      </w:r>
      <w:r>
        <w:rPr>
          <w:rFonts w:eastAsia="Times New Roman" w:cs="Times New Roman"/>
          <w:szCs w:val="24"/>
          <w:lang w:val="en-US"/>
        </w:rPr>
        <w:t>F</w:t>
      </w:r>
      <w:r w:rsidRPr="00ED6A65">
        <w:rPr>
          <w:rFonts w:eastAsia="Times New Roman" w:cs="Times New Roman"/>
          <w:szCs w:val="24"/>
        </w:rPr>
        <w:t>-16</w:t>
      </w:r>
      <w:r>
        <w:rPr>
          <w:rFonts w:eastAsia="Times New Roman" w:cs="Times New Roman"/>
          <w:szCs w:val="24"/>
        </w:rPr>
        <w:t xml:space="preserve"> σηκώθηκαν να αναχαιτίσουν τις παραβάσεις και τις παραβιάσεις τους. Έγιναν τέσσερις αερομαχίες δυτικά της Χίου, δώδεκα τουρκικά αεροσκάφη ήταν οπλισμένα, είχαμε δεκαοκτώ παραβάσεις, είκοσι επτά παραβιάσεις του εθνικού εναερίου χώρου. </w:t>
      </w:r>
    </w:p>
    <w:p w14:paraId="02B3D4C5"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 xml:space="preserve">Σε κάποια </w:t>
      </w:r>
      <w:r>
        <w:rPr>
          <w:rFonts w:eastAsia="Times New Roman" w:cs="Times New Roman"/>
          <w:szCs w:val="24"/>
          <w:lang w:val="en-US"/>
        </w:rPr>
        <w:t>Readine</w:t>
      </w:r>
      <w:r>
        <w:rPr>
          <w:rFonts w:eastAsia="Times New Roman" w:cs="Times New Roman"/>
          <w:szCs w:val="24"/>
          <w:lang w:val="en-US"/>
        </w:rPr>
        <w:t>ss</w:t>
      </w:r>
      <w:r>
        <w:rPr>
          <w:rFonts w:eastAsia="Times New Roman" w:cs="Times New Roman"/>
          <w:szCs w:val="24"/>
        </w:rPr>
        <w:t xml:space="preserve"> στη Σκύρο, στη Λήμνο, στην Κρήτη, σε όλα τα αεροδρόμια της Πολεμικής Αεροπορίας πιλότοι έτοιμοι να απογειωθούν και να πετάξουν για να υπερασπιστούν τον εθνικό εναέριο χώρο βλέπουν τη συζήτηση στη Βουλή. Πληρώματα του στόλου του Πολεμικού μας Ναυτικού βρ</w:t>
      </w:r>
      <w:r>
        <w:rPr>
          <w:rFonts w:eastAsia="Times New Roman" w:cs="Times New Roman"/>
          <w:szCs w:val="24"/>
        </w:rPr>
        <w:t xml:space="preserve">ίσκονται στο Αιγαίο και στη νοτιοανατολική Μεσόγειο αντιμετωπίζοντας μια πρωτοφανή πρόκληση εκ μέρους της Τουρκίας, σε μία περίοδο που η Ελλάδα και η Κύπρος έχει να ζήσει από το 1974, από την εποχή της εισβολής και της κατοχής, από την εποχή του </w:t>
      </w:r>
      <w:proofErr w:type="spellStart"/>
      <w:r>
        <w:rPr>
          <w:rFonts w:eastAsia="Times New Roman" w:cs="Times New Roman"/>
          <w:szCs w:val="24"/>
        </w:rPr>
        <w:t>Σισμίκ</w:t>
      </w:r>
      <w:proofErr w:type="spellEnd"/>
      <w:r>
        <w:rPr>
          <w:rFonts w:eastAsia="Times New Roman" w:cs="Times New Roman"/>
          <w:szCs w:val="24"/>
        </w:rPr>
        <w:t>, απ</w:t>
      </w:r>
      <w:r>
        <w:rPr>
          <w:rFonts w:eastAsia="Times New Roman" w:cs="Times New Roman"/>
          <w:szCs w:val="24"/>
        </w:rPr>
        <w:t xml:space="preserve">ό την εποχή των Ιμίων. </w:t>
      </w:r>
    </w:p>
    <w:p w14:paraId="02B3D4C6"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Τα στελέχη των Ενόπλων Δυνάμεων αυτό που θα περίμεναν σήμερα από τη Βουλή θα ήταν την ενότητα του έθνους, θα ήταν τα κόμματα της Βουλής, η Κυβέρνηση, η Αξιωματική Αντιπολίτευση, που πήρε την πρωτοβουλία, τα κόμματα που μετέχουν εκλε</w:t>
      </w:r>
      <w:r>
        <w:rPr>
          <w:rFonts w:eastAsia="Times New Roman" w:cs="Times New Roman"/>
          <w:szCs w:val="24"/>
        </w:rPr>
        <w:t xml:space="preserve">γμένα με τους εκπροσώπους τους στη Βουλή των Ελλήνων ομόφωνα να στηρίξουν τις εθνικές θέσεις, να παραμερίσουμε τις διαφορές μας και να κάνουμε αυτό που για πρώτη φορά κάνουν οι ξένοι </w:t>
      </w:r>
      <w:r>
        <w:rPr>
          <w:rFonts w:eastAsia="Times New Roman" w:cs="Times New Roman"/>
          <w:szCs w:val="24"/>
        </w:rPr>
        <w:lastRenderedPageBreak/>
        <w:t>σύμμαχοί μας, σύμμαχοι, φίλοι, αλλά και εκτός των συμμαχιών που συμμετέχο</w:t>
      </w:r>
      <w:r>
        <w:rPr>
          <w:rFonts w:eastAsia="Times New Roman" w:cs="Times New Roman"/>
          <w:szCs w:val="24"/>
        </w:rPr>
        <w:t xml:space="preserve">υμε, δηλαδή να στηρίξουν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 xml:space="preserve">ίκαιο, την κατάφωρη παραβίαση του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Δ</w:t>
      </w:r>
      <w:r>
        <w:rPr>
          <w:rFonts w:eastAsia="Times New Roman" w:cs="Times New Roman"/>
          <w:szCs w:val="24"/>
        </w:rPr>
        <w:t xml:space="preserve">ικαίου, του </w:t>
      </w:r>
      <w:r>
        <w:rPr>
          <w:rFonts w:eastAsia="Times New Roman" w:cs="Times New Roman"/>
          <w:szCs w:val="24"/>
        </w:rPr>
        <w:t>Ε</w:t>
      </w:r>
      <w:r>
        <w:rPr>
          <w:rFonts w:eastAsia="Times New Roman" w:cs="Times New Roman"/>
          <w:szCs w:val="24"/>
        </w:rPr>
        <w:t xml:space="preserve">υρωπαϊκού </w:t>
      </w:r>
      <w:r>
        <w:rPr>
          <w:rFonts w:eastAsia="Times New Roman" w:cs="Times New Roman"/>
          <w:szCs w:val="24"/>
        </w:rPr>
        <w:t>Δ</w:t>
      </w:r>
      <w:r>
        <w:rPr>
          <w:rFonts w:eastAsia="Times New Roman" w:cs="Times New Roman"/>
          <w:szCs w:val="24"/>
        </w:rPr>
        <w:t xml:space="preserve">ικαίου, του </w:t>
      </w:r>
      <w:r>
        <w:rPr>
          <w:rFonts w:eastAsia="Times New Roman" w:cs="Times New Roman"/>
          <w:szCs w:val="24"/>
        </w:rPr>
        <w:t>Δ</w:t>
      </w:r>
      <w:r>
        <w:rPr>
          <w:rFonts w:eastAsia="Times New Roman" w:cs="Times New Roman"/>
          <w:szCs w:val="24"/>
        </w:rPr>
        <w:t xml:space="preserve">ικαίου της </w:t>
      </w:r>
      <w:r>
        <w:rPr>
          <w:rFonts w:eastAsia="Times New Roman" w:cs="Times New Roman"/>
          <w:szCs w:val="24"/>
        </w:rPr>
        <w:t>Θ</w:t>
      </w:r>
      <w:r>
        <w:rPr>
          <w:rFonts w:eastAsia="Times New Roman" w:cs="Times New Roman"/>
          <w:szCs w:val="24"/>
        </w:rPr>
        <w:t xml:space="preserve">άλασσας από τη μεριά της Τουρκίας, η οποία δεν απειλεί με παραβίαση του θαλασσίου χώρου, αλλά απειλεί με γεωτρήσεις, δύο μάλιστα γεωτρήσεις, εντός της κυπριακής ΑΟΖ, δηλαδή κατοχή εθνικού εδάφους. Γι’ αυτό μίλησα για το 1974. </w:t>
      </w:r>
    </w:p>
    <w:p w14:paraId="02B3D4C7"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Αντ’ αυτού είδαμε μέσα στη Βο</w:t>
      </w:r>
      <w:r>
        <w:rPr>
          <w:rFonts w:eastAsia="Times New Roman" w:cs="Times New Roman"/>
          <w:szCs w:val="24"/>
        </w:rPr>
        <w:t xml:space="preserve">υλή να διεξάγεται μία προσωπική αντιπαράθεση του Αρχηγού της Αξιωματικής Αντιπολίτευσης με τον Πρωθυπουργό, μία </w:t>
      </w:r>
      <w:proofErr w:type="spellStart"/>
      <w:r>
        <w:rPr>
          <w:rFonts w:eastAsia="Times New Roman" w:cs="Times New Roman"/>
          <w:szCs w:val="24"/>
        </w:rPr>
        <w:t>κοτερομαχία</w:t>
      </w:r>
      <w:proofErr w:type="spellEnd"/>
      <w:r>
        <w:rPr>
          <w:rFonts w:eastAsia="Times New Roman" w:cs="Times New Roman"/>
          <w:szCs w:val="24"/>
        </w:rPr>
        <w:t>.</w:t>
      </w:r>
    </w:p>
    <w:p w14:paraId="02B3D4C8"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Αλλά δεν είπε κανείς στον κ. Μητσοτάκη ότι δεν μιλάνε για κότερα όταν βρίσκονται στη γέφυρα του «</w:t>
      </w:r>
      <w:r>
        <w:rPr>
          <w:rFonts w:eastAsia="Times New Roman" w:cs="Times New Roman"/>
          <w:szCs w:val="24"/>
          <w:lang w:val="en-US"/>
        </w:rPr>
        <w:t>NOOR</w:t>
      </w:r>
      <w:r>
        <w:rPr>
          <w:rFonts w:eastAsia="Times New Roman" w:cs="Times New Roman"/>
          <w:szCs w:val="24"/>
        </w:rPr>
        <w:t xml:space="preserve"> </w:t>
      </w:r>
      <w:r w:rsidRPr="00ED6A65">
        <w:rPr>
          <w:rFonts w:eastAsia="Times New Roman" w:cs="Times New Roman"/>
          <w:szCs w:val="24"/>
        </w:rPr>
        <w:t>1</w:t>
      </w:r>
      <w:r>
        <w:rPr>
          <w:rFonts w:eastAsia="Times New Roman" w:cs="Times New Roman"/>
          <w:szCs w:val="24"/>
        </w:rPr>
        <w:t xml:space="preserve">». Δεν είπε κανείς ότι όταν </w:t>
      </w:r>
      <w:r>
        <w:rPr>
          <w:rFonts w:eastAsia="Times New Roman" w:cs="Times New Roman"/>
          <w:szCs w:val="24"/>
        </w:rPr>
        <w:t>αρχίζει η προσωπική αντιπαράθεση τότε φεύγουμε από το εθνικό. Και θα πρέπει να θυμίσω σε αυτήν εδώ την Αίθουσα κάποιους στίχους του εθνικού μας ποιητή που περιλαμβάνονται στον Εθνικό Ύμνο, από εκείνους τους στίχους που δεν επαναλαμβάνονται, τον στίχο 144 κ</w:t>
      </w:r>
      <w:r>
        <w:rPr>
          <w:rFonts w:eastAsia="Times New Roman" w:cs="Times New Roman"/>
          <w:szCs w:val="24"/>
        </w:rPr>
        <w:t xml:space="preserve">αι 145: «Η </w:t>
      </w:r>
      <w:r>
        <w:rPr>
          <w:rFonts w:eastAsia="Times New Roman" w:cs="Times New Roman"/>
          <w:szCs w:val="24"/>
        </w:rPr>
        <w:t>δ</w:t>
      </w:r>
      <w:r>
        <w:rPr>
          <w:rFonts w:eastAsia="Times New Roman" w:cs="Times New Roman"/>
          <w:szCs w:val="24"/>
        </w:rPr>
        <w:t xml:space="preserve">ιχόνοια που βαστάει ένα σκήπτρο η </w:t>
      </w:r>
      <w:r>
        <w:rPr>
          <w:rFonts w:eastAsia="Times New Roman" w:cs="Times New Roman"/>
          <w:szCs w:val="24"/>
        </w:rPr>
        <w:lastRenderedPageBreak/>
        <w:t xml:space="preserve">δολερή καθενός χαμογελάει, </w:t>
      </w:r>
      <w:proofErr w:type="spellStart"/>
      <w:r>
        <w:rPr>
          <w:rFonts w:eastAsia="Times New Roman" w:cs="Times New Roman"/>
          <w:szCs w:val="24"/>
        </w:rPr>
        <w:t>πάρ</w:t>
      </w:r>
      <w:proofErr w:type="spellEnd"/>
      <w:r>
        <w:rPr>
          <w:rFonts w:eastAsia="Times New Roman" w:cs="Times New Roman"/>
          <w:szCs w:val="24"/>
        </w:rPr>
        <w:t xml:space="preserve">’ το, λέγοντας, και συ. Μην </w:t>
      </w:r>
      <w:proofErr w:type="spellStart"/>
      <w:r>
        <w:rPr>
          <w:rFonts w:eastAsia="Times New Roman" w:cs="Times New Roman"/>
          <w:szCs w:val="24"/>
        </w:rPr>
        <w:t>ειπούν</w:t>
      </w:r>
      <w:proofErr w:type="spellEnd"/>
      <w:r>
        <w:rPr>
          <w:rFonts w:eastAsia="Times New Roman" w:cs="Times New Roman"/>
          <w:szCs w:val="24"/>
        </w:rPr>
        <w:t xml:space="preserve"> στον στοχασμό τους τα ξένα έθνη αληθινά: αν μισούνται ανάμεσά τους, δεν τους πρέπει </w:t>
      </w:r>
      <w:proofErr w:type="spellStart"/>
      <w:r>
        <w:rPr>
          <w:rFonts w:eastAsia="Times New Roman" w:cs="Times New Roman"/>
          <w:szCs w:val="24"/>
        </w:rPr>
        <w:t>ελευθεριά</w:t>
      </w:r>
      <w:proofErr w:type="spellEnd"/>
      <w:r>
        <w:rPr>
          <w:rFonts w:eastAsia="Times New Roman" w:cs="Times New Roman"/>
          <w:szCs w:val="24"/>
        </w:rPr>
        <w:t xml:space="preserve">». </w:t>
      </w:r>
    </w:p>
    <w:p w14:paraId="02B3D4C9"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Αυτό λέει ο εθνικός ποιητής και αυτό θα έπρεπε ν</w:t>
      </w:r>
      <w:r>
        <w:rPr>
          <w:rFonts w:eastAsia="Times New Roman" w:cs="Times New Roman"/>
          <w:szCs w:val="24"/>
        </w:rPr>
        <w:t>α συλλογιστούμε σήμερα, αναβάλλοντας τη συζήτηση αυτή και παίρνοντας όλοι μαζί την πρωτοβουλία να γίνει μια ειδική συνεδρίαση στη Βουλή των Ελλήνων και επιτέλους να στηρίξουμε τις εθνικές θέσεις που για πρώτη φορά, επαναλαμβάνω, στηρίζονται από το Στέιτ Ντ</w:t>
      </w:r>
      <w:r>
        <w:rPr>
          <w:rFonts w:eastAsia="Times New Roman" w:cs="Times New Roman"/>
          <w:szCs w:val="24"/>
        </w:rPr>
        <w:t xml:space="preserve">ιπάρτμεντ, τη Ρωσία, την Ευρωπαϊκή Ένωση, το Ισραήλ, την Αίγυπτο, το σύνολο των χωρών της Μεσογείου. Τι βγάλαμε από εδώ, λοιπόν; Μια εικόνα διχόνοιας, μια εικόνα προσωπικών διαφορών. </w:t>
      </w:r>
    </w:p>
    <w:p w14:paraId="02B3D4CA"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Άκουσα με πολλή προσοχή και τον Πρωθυπουργό και τον Αρχηγό της Αξιωματικ</w:t>
      </w:r>
      <w:r>
        <w:rPr>
          <w:rFonts w:eastAsia="Times New Roman" w:cs="Times New Roman"/>
          <w:szCs w:val="24"/>
        </w:rPr>
        <w:t>ής Αντιπολιτεύσεως και την κ</w:t>
      </w:r>
      <w:r>
        <w:rPr>
          <w:rFonts w:eastAsia="Times New Roman" w:cs="Times New Roman"/>
          <w:szCs w:val="24"/>
        </w:rPr>
        <w:t>.</w:t>
      </w:r>
      <w:r>
        <w:rPr>
          <w:rFonts w:eastAsia="Times New Roman" w:cs="Times New Roman"/>
          <w:szCs w:val="24"/>
        </w:rPr>
        <w:t xml:space="preserve"> Γεννηματά και τους άλλους πολιτικούς αρχηγούς. Ο κύριος Πρωθυπουργός είπε σαράντα έξι φορές τη λέξη «εμείς», εννοώντας βεβαίως τον ΣΥΡΙΖΑ, για αυτά τα οποία πράγματι κατάφερε ο ελληνικός λαός και αυτή η Κυβέρνηση τα </w:t>
      </w:r>
      <w:r>
        <w:rPr>
          <w:rFonts w:eastAsia="Times New Roman" w:cs="Times New Roman"/>
          <w:szCs w:val="24"/>
        </w:rPr>
        <w:lastRenderedPageBreak/>
        <w:t>τέσσερα αυ</w:t>
      </w:r>
      <w:r>
        <w:rPr>
          <w:rFonts w:eastAsia="Times New Roman" w:cs="Times New Roman"/>
          <w:szCs w:val="24"/>
        </w:rPr>
        <w:t>τά χρόνια της διακυβέρνησης, δίνοντας στον ελληνικό λαό τη δυνατότητα να βγει από τα μνημόνια, δίνοντας στους συνταξιούχους τη δυνατότητα να μην βλέπουν τις συντάξεις τους να μειώνονται, να παίρνουν τον δέκατο τρίτο μισθό, τη δέκατη τρίτη σύνταξη, να ανασα</w:t>
      </w:r>
      <w:r>
        <w:rPr>
          <w:rFonts w:eastAsia="Times New Roman" w:cs="Times New Roman"/>
          <w:szCs w:val="24"/>
        </w:rPr>
        <w:t xml:space="preserve">ίνουν με τον ΦΠΑ εργαζόμενοι και καταναλωτές, ο ελληνικός λαός να αρχίζει πλέον, μετά από αυτά τα χρόνια της κρίσης, να βλέπει μια άσπρη μέρα. </w:t>
      </w:r>
    </w:p>
    <w:p w14:paraId="02B3D4CB"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Κύριε Τσίπρα, ξεχάσατε πολύ γρήγορα ότι για να μπορείτε να λέτε το «εμείς» υπήρχε και ένας εταίρος στην </w:t>
      </w:r>
      <w:r>
        <w:rPr>
          <w:rFonts w:eastAsia="Times New Roman" w:cs="Times New Roman"/>
          <w:szCs w:val="24"/>
        </w:rPr>
        <w:t>κ</w:t>
      </w:r>
      <w:r>
        <w:rPr>
          <w:rFonts w:eastAsia="Times New Roman" w:cs="Times New Roman"/>
          <w:szCs w:val="24"/>
        </w:rPr>
        <w:t>υβέρνησ</w:t>
      </w:r>
      <w:r>
        <w:rPr>
          <w:rFonts w:eastAsia="Times New Roman" w:cs="Times New Roman"/>
          <w:szCs w:val="24"/>
        </w:rPr>
        <w:t>η. Δεν θα ήσασταν Πρωθυπουργός εάν δεν ήταν οι Ανεξάρτητοι Έλληνες να σας δώσουν ψήφο εμπιστοσύνης και να ξεκινήσουμε μαζί την πορεία το 2015.</w:t>
      </w:r>
    </w:p>
    <w:p w14:paraId="02B3D4CC"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Τα αποτελέσματα αυτής της πολιτικής οφείλονται βεβαίως στην </w:t>
      </w:r>
      <w:r>
        <w:rPr>
          <w:rFonts w:eastAsia="Times New Roman" w:cs="Times New Roman"/>
          <w:szCs w:val="24"/>
        </w:rPr>
        <w:t>κ</w:t>
      </w:r>
      <w:r>
        <w:rPr>
          <w:rFonts w:eastAsia="Times New Roman" w:cs="Times New Roman"/>
          <w:szCs w:val="24"/>
        </w:rPr>
        <w:t xml:space="preserve">υβέρνηση, την οποία όμως σχηματίσαμε μαζί, με δημοκρατικές διαδικασίες και με εντολή του ελληνικού λαού που διήρκησε όσο συμμετείχαμε στην </w:t>
      </w:r>
      <w:r>
        <w:rPr>
          <w:rFonts w:eastAsia="Times New Roman" w:cs="Times New Roman"/>
          <w:szCs w:val="24"/>
        </w:rPr>
        <w:t>κ</w:t>
      </w:r>
      <w:r>
        <w:rPr>
          <w:rFonts w:eastAsia="Times New Roman" w:cs="Times New Roman"/>
          <w:szCs w:val="24"/>
        </w:rPr>
        <w:t>υβέρνηση, από την οποία αποχωρήσαμε για έναν και μόνο λόγο, για το ότι παραβιάσατε τη συμφωνία μας με τη Συνθήκη των</w:t>
      </w:r>
      <w:r>
        <w:rPr>
          <w:rFonts w:eastAsia="Times New Roman" w:cs="Times New Roman"/>
          <w:szCs w:val="24"/>
        </w:rPr>
        <w:t xml:space="preserve"> </w:t>
      </w:r>
      <w:r>
        <w:rPr>
          <w:rFonts w:eastAsia="Times New Roman" w:cs="Times New Roman"/>
          <w:szCs w:val="24"/>
        </w:rPr>
        <w:lastRenderedPageBreak/>
        <w:t xml:space="preserve">Πρεσπών, μία </w:t>
      </w:r>
      <w:r>
        <w:rPr>
          <w:rFonts w:eastAsia="Times New Roman" w:cs="Times New Roman"/>
          <w:szCs w:val="24"/>
        </w:rPr>
        <w:t>σ</w:t>
      </w:r>
      <w:r>
        <w:rPr>
          <w:rFonts w:eastAsia="Times New Roman" w:cs="Times New Roman"/>
          <w:szCs w:val="24"/>
        </w:rPr>
        <w:t>υμφωνία που κατά τη δική μας άποψη ήταν προδοτική και δεν μπορούσαμε να ακολουθήσουμε. Αλλά αυτό δεν σημαίνει ότι η συμμετοχή των Ανεξάρτητων Ελλήνων σε ευαίσθητα Υπουργεία, η στήριξη στη Βουλή της Κοινοβουλευτικής Ομάδας σε δύσκολες ώρες δε</w:t>
      </w:r>
      <w:r>
        <w:rPr>
          <w:rFonts w:eastAsia="Times New Roman" w:cs="Times New Roman"/>
          <w:szCs w:val="24"/>
        </w:rPr>
        <w:t xml:space="preserve">ν έχει τεκμηριώσει το δικαίωμα στο «εμείς». Κι όταν λέτε για τις επιτυχίες αυτές του ελληνικού λαού και αυτής της Κυβέρνησης, να θυμηθείτε ότι υπήρχε και ένα κόμμα που εσείς διαλύσατε. </w:t>
      </w:r>
    </w:p>
    <w:p w14:paraId="02B3D4CD"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Γιατί σήμερα, όπως είπατε, διακυβεύεται η ψήφος εμπιστοσύνης στην Κυβέ</w:t>
      </w:r>
      <w:r>
        <w:rPr>
          <w:rFonts w:eastAsia="Times New Roman" w:cs="Times New Roman"/>
          <w:szCs w:val="24"/>
        </w:rPr>
        <w:t xml:space="preserve">ρνηση και ζητάτε από τη Βουλή των Ελλήνων να την ψηφίσει. Για ποια Κυβέρνηση μιλάμε; Μιλάμε για μια Κυβέρνηση η οποία συγκροτήθηκε νόμιμα, λειτούργησε νόμιμα μέχρι τη Συμφωνία των Πρεσπών, αλλά εν συνεχεία από κυβέρνηση εθνικού σκοπού μετετράπη σε μία </w:t>
      </w:r>
      <w:r>
        <w:rPr>
          <w:rFonts w:eastAsia="Times New Roman" w:cs="Times New Roman"/>
          <w:szCs w:val="24"/>
        </w:rPr>
        <w:t>Κ</w:t>
      </w:r>
      <w:r>
        <w:rPr>
          <w:rFonts w:eastAsia="Times New Roman" w:cs="Times New Roman"/>
          <w:szCs w:val="24"/>
        </w:rPr>
        <w:t>υβέ</w:t>
      </w:r>
      <w:r>
        <w:rPr>
          <w:rFonts w:eastAsia="Times New Roman" w:cs="Times New Roman"/>
          <w:szCs w:val="24"/>
        </w:rPr>
        <w:t xml:space="preserve">ρνηση αποστασίας, μία </w:t>
      </w:r>
      <w:r>
        <w:rPr>
          <w:rFonts w:eastAsia="Times New Roman" w:cs="Times New Roman"/>
          <w:szCs w:val="24"/>
        </w:rPr>
        <w:t>Κ</w:t>
      </w:r>
      <w:r>
        <w:rPr>
          <w:rFonts w:eastAsia="Times New Roman" w:cs="Times New Roman"/>
          <w:szCs w:val="24"/>
        </w:rPr>
        <w:t xml:space="preserve">υβέρνηση στην οποία προσφέρθηκαν υπουργικές καρέκλες έναντι </w:t>
      </w:r>
      <w:r>
        <w:rPr>
          <w:rFonts w:eastAsia="Times New Roman" w:cs="Times New Roman"/>
          <w:szCs w:val="24"/>
        </w:rPr>
        <w:lastRenderedPageBreak/>
        <w:t>βουλευτικών εδρών. Έχει νομιμοποίηση αυτή η Κυβέρνηση; Εγώ είμαι σίγουρος ότι δεν αισθάνεστε ούτε εσείς καλά.</w:t>
      </w:r>
    </w:p>
    <w:p w14:paraId="02B3D4CE"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Όμως, βλέπουμε</w:t>
      </w:r>
      <w:r w:rsidRPr="006D259C">
        <w:rPr>
          <w:rFonts w:eastAsia="Times New Roman" w:cs="Times New Roman"/>
          <w:szCs w:val="24"/>
        </w:rPr>
        <w:t>,</w:t>
      </w:r>
      <w:r>
        <w:rPr>
          <w:rFonts w:eastAsia="Times New Roman" w:cs="Times New Roman"/>
          <w:szCs w:val="24"/>
        </w:rPr>
        <w:t xml:space="preserve"> δυστυχώς</w:t>
      </w:r>
      <w:r w:rsidRPr="006D259C">
        <w:rPr>
          <w:rFonts w:eastAsia="Times New Roman" w:cs="Times New Roman"/>
          <w:szCs w:val="24"/>
        </w:rPr>
        <w:t>,</w:t>
      </w:r>
      <w:r>
        <w:rPr>
          <w:rFonts w:eastAsia="Times New Roman" w:cs="Times New Roman"/>
          <w:szCs w:val="24"/>
        </w:rPr>
        <w:t xml:space="preserve"> ότι μετά από την απόφαση να εξαγοραστ</w:t>
      </w:r>
      <w:r>
        <w:rPr>
          <w:rFonts w:eastAsia="Times New Roman" w:cs="Times New Roman"/>
          <w:szCs w:val="24"/>
        </w:rPr>
        <w:t xml:space="preserve">ούν βουλευτές με υπουργικές θέσεις έχουμε τη μετατροπή των πολιτικών συνοδών ασφαλείας σε πολιτικές τροτέζες για να μπορέσει να εξασφαλιστεί η πλειοψηφία. Αυτή είναι η αλήθεια. </w:t>
      </w:r>
    </w:p>
    <w:p w14:paraId="02B3D4CF"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Τι θα έπρεπε να γίνει; Δύο πράγματα θα έπρεπε να γίνουν. Θα έπρεπε, κύριε Πρωθ</w:t>
      </w:r>
      <w:r>
        <w:rPr>
          <w:rFonts w:eastAsia="Times New Roman" w:cs="Times New Roman"/>
          <w:szCs w:val="24"/>
        </w:rPr>
        <w:t xml:space="preserve">υπουργέ, να ζητήσετε τη στήριξη όλων των κομμάτων της Βουλής σε αυτές τις δύσκολες για το </w:t>
      </w:r>
      <w:r>
        <w:rPr>
          <w:rFonts w:eastAsia="Times New Roman" w:cs="Times New Roman"/>
          <w:szCs w:val="24"/>
        </w:rPr>
        <w:t>έ</w:t>
      </w:r>
      <w:r>
        <w:rPr>
          <w:rFonts w:eastAsia="Times New Roman" w:cs="Times New Roman"/>
          <w:szCs w:val="24"/>
        </w:rPr>
        <w:t xml:space="preserve">θνος στιγμές, διότι θα έρθουν πολύ δύσκολες στιγμές για το </w:t>
      </w:r>
      <w:r>
        <w:rPr>
          <w:rFonts w:eastAsia="Times New Roman" w:cs="Times New Roman"/>
          <w:szCs w:val="24"/>
        </w:rPr>
        <w:t>έ</w:t>
      </w:r>
      <w:r>
        <w:rPr>
          <w:rFonts w:eastAsia="Times New Roman" w:cs="Times New Roman"/>
          <w:szCs w:val="24"/>
        </w:rPr>
        <w:t>θνος, γιατί η Τουρκία αυτή την στιγμή απειλεί και παράλληλα ο</w:t>
      </w:r>
      <w:r w:rsidRPr="006D259C">
        <w:rPr>
          <w:rFonts w:eastAsia="Times New Roman" w:cs="Times New Roman"/>
          <w:b/>
          <w:szCs w:val="24"/>
        </w:rPr>
        <w:t xml:space="preserve"> </w:t>
      </w:r>
      <w:proofErr w:type="spellStart"/>
      <w:r w:rsidRPr="00F20633">
        <w:rPr>
          <w:rFonts w:eastAsia="Times New Roman" w:cs="Times New Roman"/>
          <w:szCs w:val="24"/>
        </w:rPr>
        <w:t>Ερντογάν</w:t>
      </w:r>
      <w:proofErr w:type="spellEnd"/>
      <w:r>
        <w:rPr>
          <w:rFonts w:eastAsia="Times New Roman" w:cs="Times New Roman"/>
          <w:szCs w:val="24"/>
        </w:rPr>
        <w:t xml:space="preserve"> παίζει τα χαρτιά του με τις επαναληπτικές παράνομες εκλογές στην Κωνσταντινούπολη και θα εξάγει το πρόβλημα. Το πρόβλημα δεν θα εξαχθεί μόνο στην Κύπρο. Φοβάμαι πολύ ότι θα πρέπει να είμαστε έτοιμοι να αντιμετωπίσουμε προκλήσεις, όπως </w:t>
      </w:r>
      <w:r>
        <w:rPr>
          <w:rFonts w:eastAsia="Times New Roman" w:cs="Times New Roman"/>
          <w:szCs w:val="24"/>
        </w:rPr>
        <w:lastRenderedPageBreak/>
        <w:t>αντιμετωπίζουν τα στ</w:t>
      </w:r>
      <w:r>
        <w:rPr>
          <w:rFonts w:eastAsia="Times New Roman" w:cs="Times New Roman"/>
          <w:szCs w:val="24"/>
        </w:rPr>
        <w:t xml:space="preserve">ελέχη των Ενόπλων Δυνάμεων και στον Έβρο και στα νησιά. Θα έπρεπε, λοιπόν, να ζητήσετε τη σύμπνοια του πολιτικού κόσμου, για να μη σας πω ότι θα έπρεπε να ζητήσετε τη δημιουργία μιας κυβέρνησης εθνικής ενότητας μέχρι τις εκλογές ή θα έπρεπε να προχωρήσετε </w:t>
      </w:r>
      <w:r>
        <w:rPr>
          <w:rFonts w:eastAsia="Times New Roman" w:cs="Times New Roman"/>
          <w:szCs w:val="24"/>
        </w:rPr>
        <w:t xml:space="preserve">σε εκλογές και να αποφασίσει ο ελληνικός λαός ποιος θέλει να τον κυβερνήσει. </w:t>
      </w:r>
    </w:p>
    <w:p w14:paraId="02B3D4D0"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Δεν είναι δυνατόν να ακολουθείτε τον κ</w:t>
      </w:r>
      <w:r>
        <w:rPr>
          <w:rFonts w:eastAsia="Times New Roman" w:cs="Times New Roman"/>
          <w:szCs w:val="24"/>
        </w:rPr>
        <w:t>.</w:t>
      </w:r>
      <w:r>
        <w:rPr>
          <w:rFonts w:eastAsia="Times New Roman" w:cs="Times New Roman"/>
          <w:szCs w:val="24"/>
        </w:rPr>
        <w:t xml:space="preserve"> Μητσοτάκη ο οποίος, πράγματι, δεν έχει τίποτε άλλο να πει από το να δημιουργεί προσωπικές αντιπαραθέσεις με «λάσπη», με συγκροτήματα τα οπ</w:t>
      </w:r>
      <w:r>
        <w:rPr>
          <w:rFonts w:eastAsia="Times New Roman" w:cs="Times New Roman"/>
          <w:szCs w:val="24"/>
        </w:rPr>
        <w:t xml:space="preserve">οία στηρίζονται σε συμφέροντα τα οποία γνωρίζετε και τα οποία λειτουργούν εις βάρος της ίδιας της </w:t>
      </w:r>
      <w:r>
        <w:rPr>
          <w:rFonts w:eastAsia="Times New Roman" w:cs="Times New Roman"/>
          <w:szCs w:val="24"/>
        </w:rPr>
        <w:t>δ</w:t>
      </w:r>
      <w:r>
        <w:rPr>
          <w:rFonts w:eastAsia="Times New Roman" w:cs="Times New Roman"/>
          <w:szCs w:val="24"/>
        </w:rPr>
        <w:t>ημοκρατίας, σε μια Αντιπολίτευση η οποία δεν διαφέρει και πολύ από τις απόψεις που εκπροσωπεί η ίδια η Κυβέρνηση.</w:t>
      </w:r>
    </w:p>
    <w:p w14:paraId="02B3D4D1"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όσον αφορά στ</w:t>
      </w:r>
      <w:r>
        <w:rPr>
          <w:rFonts w:eastAsia="Times New Roman" w:cs="Times New Roman"/>
          <w:szCs w:val="24"/>
        </w:rPr>
        <w:t>ο «εμείς» που είπε ο κ</w:t>
      </w:r>
      <w:r>
        <w:rPr>
          <w:rFonts w:eastAsia="Times New Roman" w:cs="Times New Roman"/>
          <w:szCs w:val="24"/>
        </w:rPr>
        <w:t>.</w:t>
      </w:r>
      <w:r>
        <w:rPr>
          <w:rFonts w:eastAsia="Times New Roman" w:cs="Times New Roman"/>
          <w:szCs w:val="24"/>
        </w:rPr>
        <w:t xml:space="preserve"> Τσίπρας, θέλω να πω ότι οι Ανεξάρτητοι Έλληνες είμαστε υπερήφανοι που συμμετείχαμε σε αυτή την </w:t>
      </w:r>
      <w:r>
        <w:rPr>
          <w:rFonts w:eastAsia="Times New Roman" w:cs="Times New Roman"/>
          <w:szCs w:val="24"/>
        </w:rPr>
        <w:t>κ</w:t>
      </w:r>
      <w:r>
        <w:rPr>
          <w:rFonts w:eastAsia="Times New Roman" w:cs="Times New Roman"/>
          <w:szCs w:val="24"/>
        </w:rPr>
        <w:t>υβέρνηση και είμαστε υπερήφανοι για τα αποτελέσματα που φέραμε στον ελληνικό λαό. Όμως, στο «εμείς» δεν συμμετέχουμε πλέον, διότι διαφων</w:t>
      </w:r>
      <w:r>
        <w:rPr>
          <w:rFonts w:eastAsia="Times New Roman" w:cs="Times New Roman"/>
          <w:szCs w:val="24"/>
        </w:rPr>
        <w:t>ούμε πλήρως και έχουμε διαφορετική λαϊκή εντολή για το εθνικό θέμα των «Πρεσπών».</w:t>
      </w:r>
    </w:p>
    <w:p w14:paraId="02B3D4D2"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Εδώ πάμε στην πολιτική κατάσταση που υπάρχει σήμερα. Ποια είναι η πολιτική κατάσταση; Η πολιτική κατάσταση βλέπουμε να μεταμορφώνεται </w:t>
      </w:r>
      <w:proofErr w:type="spellStart"/>
      <w:r>
        <w:rPr>
          <w:rFonts w:eastAsia="Times New Roman" w:cs="Times New Roman"/>
          <w:szCs w:val="24"/>
        </w:rPr>
        <w:t>οβιδιακά</w:t>
      </w:r>
      <w:proofErr w:type="spellEnd"/>
      <w:r>
        <w:rPr>
          <w:rFonts w:eastAsia="Times New Roman" w:cs="Times New Roman"/>
          <w:szCs w:val="24"/>
        </w:rPr>
        <w:t>. Αναφέρθηκα προηγουμένως σε εκε</w:t>
      </w:r>
      <w:r>
        <w:rPr>
          <w:rFonts w:eastAsia="Times New Roman" w:cs="Times New Roman"/>
          <w:szCs w:val="24"/>
        </w:rPr>
        <w:t>ίνους οι οποίοι αντάλλαξαν τη θέση τους με μια υπουργική καρέκλα αλλά δεν έμειναν μόνο εκεί.</w:t>
      </w:r>
    </w:p>
    <w:p w14:paraId="02B3D4D3"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Ερωτώ: Θα πάμε σε ευρωεκλογές με υποψήφιο ευρωβουλευτή του ΣΥΡΙΖΑ την κόρη του πρώην -αξιοπρεπέστατου- Στρατηγού Κουντουρά, εκπρόσωπου των </w:t>
      </w:r>
      <w:r>
        <w:rPr>
          <w:rFonts w:eastAsia="Times New Roman" w:cs="Times New Roman"/>
          <w:szCs w:val="24"/>
        </w:rPr>
        <w:t>β</w:t>
      </w:r>
      <w:r>
        <w:rPr>
          <w:rFonts w:eastAsia="Times New Roman" w:cs="Times New Roman"/>
          <w:szCs w:val="24"/>
        </w:rPr>
        <w:t>ασιλικών Ελλάδος, της β</w:t>
      </w:r>
      <w:r>
        <w:rPr>
          <w:rFonts w:eastAsia="Times New Roman" w:cs="Times New Roman"/>
          <w:szCs w:val="24"/>
        </w:rPr>
        <w:t xml:space="preserve">ασιλευομένης δημοκρατίας, που συμμετείχε στις εκλογές από το 1974 και μετά; Οι αριστεροί ψηφοφόροι θα εκπροσωπηθούν στην Ευρωβουλή από την </w:t>
      </w:r>
      <w:r>
        <w:rPr>
          <w:rFonts w:eastAsia="Times New Roman" w:cs="Times New Roman"/>
          <w:szCs w:val="24"/>
        </w:rPr>
        <w:lastRenderedPageBreak/>
        <w:t>κ</w:t>
      </w:r>
      <w:r>
        <w:rPr>
          <w:rFonts w:eastAsia="Times New Roman" w:cs="Times New Roman"/>
          <w:szCs w:val="24"/>
        </w:rPr>
        <w:t>.</w:t>
      </w:r>
      <w:r>
        <w:rPr>
          <w:rFonts w:eastAsia="Times New Roman" w:cs="Times New Roman"/>
          <w:szCs w:val="24"/>
        </w:rPr>
        <w:t xml:space="preserve"> Κουντουρά; Εμείς θα περιμένουμε να σχηματίσουμε κοινοβουλευτική ομάδα αφού εκλεγεί η κ</w:t>
      </w:r>
      <w:r>
        <w:rPr>
          <w:rFonts w:eastAsia="Times New Roman" w:cs="Times New Roman"/>
          <w:szCs w:val="24"/>
        </w:rPr>
        <w:t>.</w:t>
      </w:r>
      <w:r>
        <w:rPr>
          <w:rFonts w:eastAsia="Times New Roman" w:cs="Times New Roman"/>
          <w:szCs w:val="24"/>
        </w:rPr>
        <w:t xml:space="preserve"> Κουντουρά και παραδώσει τη</w:t>
      </w:r>
      <w:r>
        <w:rPr>
          <w:rFonts w:eastAsia="Times New Roman" w:cs="Times New Roman"/>
          <w:szCs w:val="24"/>
        </w:rPr>
        <w:t>ν έδρα της; Μέχρι σήμερα Υπουργός, παραμένει Βουλευτής, δεν παραδίδει την έδρα, όπως έκαναν και άλλοι συνάδελφοι από άλλα κόμματα, και έρχεται να γίνει υποψήφια ευρωβουλευτής κάνοντας την Κυβέρνηση και υποχρεώνοντας τον Πρωθυπουργό να νομοθετήσει διαφορετι</w:t>
      </w:r>
      <w:r>
        <w:rPr>
          <w:rFonts w:eastAsia="Times New Roman" w:cs="Times New Roman"/>
          <w:szCs w:val="24"/>
        </w:rPr>
        <w:t>κά από ό,τι ίσχυε μέχρι σήμερα.</w:t>
      </w:r>
    </w:p>
    <w:p w14:paraId="02B3D4D4"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Θα συνεχίσει να στηρίζεται η Κυβέρνηση σε έναν Βουλευτή ο οποίος ουδέποτε εξελέγη, αλλά προέκυψε από παραίτηση Βουλευτού, του κ</w:t>
      </w:r>
      <w:r>
        <w:rPr>
          <w:rFonts w:eastAsia="Times New Roman" w:cs="Times New Roman"/>
          <w:szCs w:val="24"/>
        </w:rPr>
        <w:t>.</w:t>
      </w:r>
      <w:r>
        <w:rPr>
          <w:rFonts w:eastAsia="Times New Roman" w:cs="Times New Roman"/>
          <w:szCs w:val="24"/>
        </w:rPr>
        <w:t xml:space="preserve"> Κουίκ, ο οποίος όταν σχηματίσαμε την Κυβέρνηση, κύριε Τσίπρα, ήταν από εκείνους που έλεγαν ότι </w:t>
      </w:r>
      <w:r>
        <w:rPr>
          <w:rFonts w:eastAsia="Times New Roman" w:cs="Times New Roman"/>
          <w:szCs w:val="24"/>
        </w:rPr>
        <w:t xml:space="preserve">δεν πρέπει να συνεργαστούν ποτέ οι Ανεξάρτητοι Έλληνες με την Αριστερά; Κατέθετε στεφάνια στο Βίτσι και στον Γράμμο και σήμερα πάει στο </w:t>
      </w:r>
      <w:r>
        <w:rPr>
          <w:rFonts w:eastAsia="Times New Roman" w:cs="Times New Roman"/>
          <w:szCs w:val="24"/>
        </w:rPr>
        <w:t>μ</w:t>
      </w:r>
      <w:r>
        <w:rPr>
          <w:rFonts w:eastAsia="Times New Roman" w:cs="Times New Roman"/>
          <w:szCs w:val="24"/>
        </w:rPr>
        <w:t xml:space="preserve">νημείο του Μπελογιάννη. Αύριο θα τον δούμε και στο </w:t>
      </w:r>
      <w:r>
        <w:rPr>
          <w:rFonts w:eastAsia="Times New Roman" w:cs="Times New Roman"/>
          <w:szCs w:val="24"/>
        </w:rPr>
        <w:t>μ</w:t>
      </w:r>
      <w:r>
        <w:rPr>
          <w:rFonts w:eastAsia="Times New Roman" w:cs="Times New Roman"/>
          <w:szCs w:val="24"/>
        </w:rPr>
        <w:t xml:space="preserve">νημείο του Λένιν να καταθέτει στεφάνι με σφιγμένη τη γροθιά. </w:t>
      </w:r>
    </w:p>
    <w:p w14:paraId="02B3D4D5"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Εγώ δ</w:t>
      </w:r>
      <w:r>
        <w:rPr>
          <w:rFonts w:eastAsia="Times New Roman" w:cs="Times New Roman"/>
          <w:szCs w:val="24"/>
        </w:rPr>
        <w:t xml:space="preserve">εν χαρακτηρίζω τους ανθρώπους με τα πιστεύω τους και για μένα είναι σεβαστές όλες οι απόψεις, αλλά οι </w:t>
      </w:r>
      <w:proofErr w:type="spellStart"/>
      <w:r>
        <w:rPr>
          <w:rFonts w:eastAsia="Times New Roman" w:cs="Times New Roman"/>
          <w:szCs w:val="24"/>
        </w:rPr>
        <w:t>οβιδιακές</w:t>
      </w:r>
      <w:proofErr w:type="spellEnd"/>
      <w:r>
        <w:rPr>
          <w:rFonts w:eastAsia="Times New Roman" w:cs="Times New Roman"/>
          <w:szCs w:val="24"/>
        </w:rPr>
        <w:t xml:space="preserve"> μεταμορφώσεις για μια υπουργική καρέκλα με ανταλλαγή την βουλευτική έδρα δεν </w:t>
      </w:r>
      <w:proofErr w:type="spellStart"/>
      <w:r>
        <w:rPr>
          <w:rFonts w:eastAsia="Times New Roman" w:cs="Times New Roman"/>
          <w:szCs w:val="24"/>
        </w:rPr>
        <w:t>περιποιούν</w:t>
      </w:r>
      <w:proofErr w:type="spellEnd"/>
      <w:r>
        <w:rPr>
          <w:rFonts w:eastAsia="Times New Roman" w:cs="Times New Roman"/>
          <w:szCs w:val="24"/>
        </w:rPr>
        <w:t xml:space="preserve"> τιμή σε κανέναν. Σε ένα ψηφοδέλτιο το οποίο συμπεριλαμβά</w:t>
      </w:r>
      <w:r>
        <w:rPr>
          <w:rFonts w:eastAsia="Times New Roman" w:cs="Times New Roman"/>
          <w:szCs w:val="24"/>
        </w:rPr>
        <w:t xml:space="preserve">νει μέσα τον κ. Κόκκαλη, όχι γιατί είναι </w:t>
      </w:r>
      <w:proofErr w:type="spellStart"/>
      <w:r>
        <w:rPr>
          <w:rFonts w:eastAsia="Times New Roman" w:cs="Times New Roman"/>
          <w:szCs w:val="24"/>
        </w:rPr>
        <w:t>εγγονός</w:t>
      </w:r>
      <w:proofErr w:type="spellEnd"/>
      <w:r>
        <w:rPr>
          <w:rFonts w:eastAsia="Times New Roman" w:cs="Times New Roman"/>
          <w:szCs w:val="24"/>
        </w:rPr>
        <w:t xml:space="preserve"> του Πέτρου Κόκκαλη, αλλά διότι ο συγκεκριμένος άνθρωπος ανήκει σε μια οικογένεια που έχει δυο εταιρείες, τουλάχιστον, οι οποίες εξαρτώνται από το </w:t>
      </w:r>
      <w:r>
        <w:rPr>
          <w:rFonts w:eastAsia="Times New Roman" w:cs="Times New Roman"/>
          <w:szCs w:val="24"/>
        </w:rPr>
        <w:t>δ</w:t>
      </w:r>
      <w:r>
        <w:rPr>
          <w:rFonts w:eastAsia="Times New Roman" w:cs="Times New Roman"/>
          <w:szCs w:val="24"/>
        </w:rPr>
        <w:t>ημόσιο, την</w:t>
      </w:r>
      <w:r w:rsidRPr="00906FDF">
        <w:rPr>
          <w:rFonts w:eastAsia="Times New Roman" w:cs="Times New Roman"/>
          <w:szCs w:val="24"/>
        </w:rPr>
        <w:t xml:space="preserve"> </w:t>
      </w:r>
      <w:r>
        <w:rPr>
          <w:rFonts w:eastAsia="Times New Roman" w:cs="Times New Roman"/>
          <w:szCs w:val="24"/>
        </w:rPr>
        <w:t>«</w:t>
      </w:r>
      <w:r>
        <w:rPr>
          <w:rFonts w:eastAsia="Times New Roman" w:cs="Times New Roman"/>
          <w:szCs w:val="24"/>
        </w:rPr>
        <w:t>INTRACOM</w:t>
      </w:r>
      <w:r w:rsidRPr="008D10B4">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INTRAKAT</w:t>
      </w:r>
      <w:r>
        <w:rPr>
          <w:rFonts w:eastAsia="Times New Roman" w:cs="Times New Roman"/>
          <w:szCs w:val="24"/>
        </w:rPr>
        <w:t>»</w:t>
      </w:r>
      <w:r>
        <w:rPr>
          <w:rFonts w:eastAsia="Times New Roman" w:cs="Times New Roman"/>
          <w:szCs w:val="24"/>
        </w:rPr>
        <w:t xml:space="preserve"> που παίρνει δημόσια έργα κ</w:t>
      </w:r>
      <w:r>
        <w:rPr>
          <w:rFonts w:eastAsia="Times New Roman" w:cs="Times New Roman"/>
          <w:szCs w:val="24"/>
        </w:rPr>
        <w:t>αι την</w:t>
      </w:r>
      <w:r w:rsidRPr="008D5935">
        <w:rPr>
          <w:rFonts w:eastAsia="Times New Roman" w:cs="Times New Roman"/>
          <w:szCs w:val="24"/>
        </w:rPr>
        <w:t xml:space="preserve"> </w:t>
      </w:r>
      <w:r>
        <w:rPr>
          <w:rFonts w:eastAsia="Times New Roman" w:cs="Times New Roman"/>
          <w:szCs w:val="24"/>
        </w:rPr>
        <w:t>«</w:t>
      </w:r>
      <w:r>
        <w:rPr>
          <w:rFonts w:eastAsia="Times New Roman" w:cs="Times New Roman"/>
          <w:szCs w:val="24"/>
        </w:rPr>
        <w:t>INTRACOM DEFEN</w:t>
      </w:r>
      <w:r>
        <w:rPr>
          <w:rFonts w:eastAsia="Times New Roman" w:cs="Times New Roman"/>
          <w:szCs w:val="24"/>
          <w:lang w:val="en-US"/>
        </w:rPr>
        <w:t>S</w:t>
      </w:r>
      <w:r>
        <w:rPr>
          <w:rFonts w:eastAsia="Times New Roman" w:cs="Times New Roman"/>
          <w:szCs w:val="24"/>
        </w:rPr>
        <w:t>E</w:t>
      </w:r>
      <w:r>
        <w:rPr>
          <w:rFonts w:eastAsia="Times New Roman" w:cs="Times New Roman"/>
          <w:szCs w:val="24"/>
        </w:rPr>
        <w:t>»</w:t>
      </w:r>
      <w:r>
        <w:rPr>
          <w:rFonts w:eastAsia="Times New Roman" w:cs="Times New Roman"/>
          <w:szCs w:val="24"/>
        </w:rPr>
        <w:t xml:space="preserve"> που παίρνει έργα στο Υπουργείο Εθνικής Άμυνας και μια Κυβέρνηση η οποία υπουργοποίησε τον κ. Θεοχαρόπουλο που, τέσσερα χρόνια που δίναμε εδώ τη μάχη μαζί, αποτελούσε τον μεγαλύτερο υβριστή της Κυβερνήσεως και του ίδιου του Πρωθυπο</w:t>
      </w:r>
      <w:r>
        <w:rPr>
          <w:rFonts w:eastAsia="Times New Roman" w:cs="Times New Roman"/>
          <w:szCs w:val="24"/>
        </w:rPr>
        <w:t xml:space="preserve">υργού; Αυτή είναι συνταγματική νομιμότητα; Σε αυτή την Κυβέρνηση θέλετε να δώσουμε ψήφο εμπιστοσύνης; Αυτή την Κυβέρνηση θέλετε να εμπιστευτεί ο ελληνικός λαός; </w:t>
      </w:r>
    </w:p>
    <w:p w14:paraId="02B3D4D6"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Όχι, κύριε Πρωθυπουργέ. Δεν είναι δυνατόν να συνεχίσετε να κυβερνάτε με αυτούς τους όρους. Κατ</w:t>
      </w:r>
      <w:r>
        <w:rPr>
          <w:rFonts w:eastAsia="Times New Roman" w:cs="Times New Roman"/>
          <w:szCs w:val="24"/>
        </w:rPr>
        <w:t>εβείτε σε εκλογές, ζητήστε μια κυβέρνηση εθνικής ενότητας για να αντιμετωπίσουμε την κατάσταση και αφήστε τον ελληνικό λαό να αποφασίσει. Ο ελληνικός λαός αποφασίζει σοφά και το είδαμε μαζί τον Σεπτέμβριο του 2015, όταν αλλάξαμε την πολιτική μας και προτεί</w:t>
      </w:r>
      <w:r>
        <w:rPr>
          <w:rFonts w:eastAsia="Times New Roman" w:cs="Times New Roman"/>
          <w:szCs w:val="24"/>
        </w:rPr>
        <w:t xml:space="preserve">ναμε το σχέδιο διάσωσης του ελληνικού λαού, που ψήφισε τότε και η Νέα Δημοκρατία, και ο ελληνικός λαός ενέκρινε και σχημάτισε μια </w:t>
      </w:r>
      <w:r>
        <w:rPr>
          <w:rFonts w:eastAsia="Times New Roman" w:cs="Times New Roman"/>
          <w:szCs w:val="24"/>
        </w:rPr>
        <w:t>κ</w:t>
      </w:r>
      <w:r>
        <w:rPr>
          <w:rFonts w:eastAsia="Times New Roman" w:cs="Times New Roman"/>
          <w:szCs w:val="24"/>
        </w:rPr>
        <w:t xml:space="preserve">υβέρνηση με σοφία, μια </w:t>
      </w:r>
      <w:r>
        <w:rPr>
          <w:rFonts w:eastAsia="Times New Roman" w:cs="Times New Roman"/>
          <w:szCs w:val="24"/>
        </w:rPr>
        <w:t>κ</w:t>
      </w:r>
      <w:r>
        <w:rPr>
          <w:rFonts w:eastAsia="Times New Roman" w:cs="Times New Roman"/>
          <w:szCs w:val="24"/>
        </w:rPr>
        <w:t>υβέρνηση με διαφορετικούς χώρους με τους οποίους, όμως, καταφέραμε να συνυπάρξουμε και να συνεννοηθούμε μέχρι το εθνικό θέμα των «Πρεσπών», το οποίο και εσείς πληρώνετε τώρα βλέποντας τη συμπεριφορά των πολιτών στη βόρεια Ελλάδα, αλλά βλέποντας κι ότι η άλ</w:t>
      </w:r>
      <w:r>
        <w:rPr>
          <w:rFonts w:eastAsia="Times New Roman" w:cs="Times New Roman"/>
          <w:szCs w:val="24"/>
        </w:rPr>
        <w:t xml:space="preserve">λη χώρα όχι απλώς δεν σέβεται τη </w:t>
      </w:r>
      <w:r>
        <w:rPr>
          <w:rFonts w:eastAsia="Times New Roman" w:cs="Times New Roman"/>
          <w:szCs w:val="24"/>
        </w:rPr>
        <w:t>σ</w:t>
      </w:r>
      <w:r>
        <w:rPr>
          <w:rFonts w:eastAsia="Times New Roman" w:cs="Times New Roman"/>
          <w:szCs w:val="24"/>
        </w:rPr>
        <w:t xml:space="preserve">υμφωνία την οποία υπέγραψε, αλλά την παραβιάζει κατάφωρα, μια </w:t>
      </w:r>
      <w:r>
        <w:rPr>
          <w:rFonts w:eastAsia="Times New Roman" w:cs="Times New Roman"/>
          <w:szCs w:val="24"/>
        </w:rPr>
        <w:t>σ</w:t>
      </w:r>
      <w:r>
        <w:rPr>
          <w:rFonts w:eastAsia="Times New Roman" w:cs="Times New Roman"/>
          <w:szCs w:val="24"/>
        </w:rPr>
        <w:t xml:space="preserve">υμφωνία άκυρη και αντισυνταγματική, μια </w:t>
      </w:r>
      <w:r>
        <w:rPr>
          <w:rFonts w:eastAsia="Times New Roman" w:cs="Times New Roman"/>
          <w:szCs w:val="24"/>
        </w:rPr>
        <w:t>σ</w:t>
      </w:r>
      <w:r>
        <w:rPr>
          <w:rFonts w:eastAsia="Times New Roman" w:cs="Times New Roman"/>
          <w:szCs w:val="24"/>
        </w:rPr>
        <w:t xml:space="preserve">υμφωνία η οποία δεν έλαβε καν το ποσοστό στο δημοψήφισμα που απαιτούσε μέσα στους όρους της, μια </w:t>
      </w:r>
      <w:r>
        <w:rPr>
          <w:rFonts w:eastAsia="Times New Roman" w:cs="Times New Roman"/>
          <w:szCs w:val="24"/>
        </w:rPr>
        <w:t>σ</w:t>
      </w:r>
      <w:r>
        <w:rPr>
          <w:rFonts w:eastAsia="Times New Roman" w:cs="Times New Roman"/>
          <w:szCs w:val="24"/>
        </w:rPr>
        <w:t>υμφωνία που δεν έχει</w:t>
      </w:r>
      <w:r>
        <w:rPr>
          <w:rFonts w:eastAsia="Times New Roman" w:cs="Times New Roman"/>
          <w:szCs w:val="24"/>
        </w:rPr>
        <w:t xml:space="preserve"> υπογραφεί από τον Πρόεδρο της Δημοκρατίας της Πρώην Γιουγκοσλαβικής Δημοκρατίας της Μακεδονίας, αλλά και μια </w:t>
      </w:r>
      <w:r>
        <w:rPr>
          <w:rFonts w:eastAsia="Times New Roman" w:cs="Times New Roman"/>
          <w:szCs w:val="24"/>
        </w:rPr>
        <w:t>σ</w:t>
      </w:r>
      <w:r>
        <w:rPr>
          <w:rFonts w:eastAsia="Times New Roman" w:cs="Times New Roman"/>
          <w:szCs w:val="24"/>
        </w:rPr>
        <w:t xml:space="preserve">υμφωνία, κυρίες και κύριοι συνάδελφοι, την </w:t>
      </w:r>
      <w:r>
        <w:rPr>
          <w:rFonts w:eastAsia="Times New Roman" w:cs="Times New Roman"/>
          <w:szCs w:val="24"/>
        </w:rPr>
        <w:lastRenderedPageBreak/>
        <w:t>οποία πήρε το θάρρος ο κ. Τσίπρας να υπογράψει και πληρώνει το πολιτικό κόστος, αλλά και που η Νέα Δημ</w:t>
      </w:r>
      <w:r>
        <w:rPr>
          <w:rFonts w:eastAsia="Times New Roman" w:cs="Times New Roman"/>
          <w:szCs w:val="24"/>
        </w:rPr>
        <w:t xml:space="preserve">οκρατία εξυπηρετείται απόλυτα, διότι η Νέα Δημοκρατία έχει ακριβώς την ίδια, ταυτόσημη θέση για τη Συμφωνία των Πρεσπών με αυτήν του ΣΥΡΙΖΑ. Μιλάει για </w:t>
      </w:r>
      <w:r>
        <w:rPr>
          <w:rFonts w:eastAsia="Times New Roman" w:cs="Times New Roman"/>
          <w:szCs w:val="24"/>
        </w:rPr>
        <w:t>«</w:t>
      </w:r>
      <w:r>
        <w:rPr>
          <w:rFonts w:eastAsia="Times New Roman" w:cs="Times New Roman"/>
          <w:szCs w:val="24"/>
        </w:rPr>
        <w:t>Βόρεια Μακεδονία</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lang w:val="en-US"/>
        </w:rPr>
        <w:t>erga</w:t>
      </w:r>
      <w:proofErr w:type="spellEnd"/>
      <w:r w:rsidRPr="00804C4C">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σύνθετη ονομασία. Το «Βόρεια Μακεδονία» ήταν ιδέα της Υπουργού Εξωτερικώ</w:t>
      </w:r>
      <w:r>
        <w:rPr>
          <w:rFonts w:eastAsia="Times New Roman" w:cs="Times New Roman"/>
          <w:szCs w:val="24"/>
        </w:rPr>
        <w:t xml:space="preserve">ν της Νέας Δημοκρατίας, σε αντίθεση με τον Κώστα Καραμανλή, τότε Πρωθυπουργό, ο οποίος αρνήθηκε στη </w:t>
      </w:r>
      <w:r>
        <w:rPr>
          <w:rFonts w:eastAsia="Times New Roman" w:cs="Times New Roman"/>
          <w:szCs w:val="24"/>
        </w:rPr>
        <w:t>σ</w:t>
      </w:r>
      <w:r>
        <w:rPr>
          <w:rFonts w:eastAsia="Times New Roman" w:cs="Times New Roman"/>
          <w:szCs w:val="24"/>
        </w:rPr>
        <w:t>ύσκεψη του ΝΑΤΟ να κατέβει στο δείπνο και να παραχωρήσει τον όρο «Μακεδονία».</w:t>
      </w:r>
    </w:p>
    <w:p w14:paraId="02B3D4D7"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Αυτή είναι η αλήθεια για το εθνικό θέμα και θα πρέπει, κυρίες και κύριοι συνά</w:t>
      </w:r>
      <w:r>
        <w:rPr>
          <w:rFonts w:eastAsia="Times New Roman" w:cs="Times New Roman"/>
          <w:szCs w:val="24"/>
        </w:rPr>
        <w:t xml:space="preserve">δελφοι, να δούμε και ποια είναι η Νέα Δημοκρατία. Εγώ είμαι μέλος του </w:t>
      </w:r>
      <w:r>
        <w:rPr>
          <w:rFonts w:eastAsia="Times New Roman" w:cs="Times New Roman"/>
          <w:szCs w:val="24"/>
        </w:rPr>
        <w:t>ε</w:t>
      </w:r>
      <w:r>
        <w:rPr>
          <w:rFonts w:eastAsia="Times New Roman" w:cs="Times New Roman"/>
          <w:szCs w:val="24"/>
        </w:rPr>
        <w:t>θνικού Κοινοβουλίου είκοσι επτά χρόνια, εκλεγμένος πολλές φορές με τη Νέα Δημοκρατία, αλλά με τη Νέα Δημοκρατία του Κώστα Καραμανλή, του Κωνσταντίνου Μητσοτάκη και του Ευάγγελου Αβέρωφ.</w:t>
      </w:r>
      <w:r>
        <w:rPr>
          <w:rFonts w:eastAsia="Times New Roman" w:cs="Times New Roman"/>
          <w:szCs w:val="24"/>
        </w:rPr>
        <w:t xml:space="preserve"> </w:t>
      </w:r>
    </w:p>
    <w:p w14:paraId="02B3D4D8"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Τι σχέση έχει η Νέα Δημοκρατία αυτή με τον κ. Βορίδη και τον κ. Γεωργιάδη, με τα «άκρα» που έλεγε ο Κώστας Καραμανλής ότι δεν συνεργάζεται; Τι δουλειά έχει η Νέα Δημοκρατία με τον πρώην αρχηγό της νεολαίας της ΕΠΕΝ, αυτόν που σαν Υπουργός πήρε ψήφο εμπισ</w:t>
      </w:r>
      <w:r>
        <w:rPr>
          <w:rFonts w:eastAsia="Times New Roman" w:cs="Times New Roman"/>
          <w:szCs w:val="24"/>
        </w:rPr>
        <w:t>τοσύνης από το ΠΑΣΟΚ, από τον κ. Βενιζέλο, από τη συγκυβέρνηση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Βενιζέλου; </w:t>
      </w:r>
    </w:p>
    <w:p w14:paraId="02B3D4D9"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Τι δουλειά έχει η Νέα Δημοκρατία με </w:t>
      </w:r>
      <w:r w:rsidRPr="00F20633">
        <w:rPr>
          <w:rFonts w:eastAsia="Times New Roman" w:cs="Times New Roman"/>
          <w:szCs w:val="24"/>
        </w:rPr>
        <w:t xml:space="preserve">τον κ. </w:t>
      </w:r>
      <w:proofErr w:type="spellStart"/>
      <w:r w:rsidRPr="00F20633">
        <w:rPr>
          <w:rFonts w:eastAsia="Times New Roman" w:cs="Times New Roman"/>
          <w:szCs w:val="24"/>
        </w:rPr>
        <w:t>Καιρίδη</w:t>
      </w:r>
      <w:proofErr w:type="spellEnd"/>
      <w:r w:rsidRPr="00F20633">
        <w:rPr>
          <w:rFonts w:eastAsia="Times New Roman" w:cs="Times New Roman"/>
          <w:szCs w:val="24"/>
        </w:rPr>
        <w:t>,</w:t>
      </w:r>
      <w:r>
        <w:rPr>
          <w:rFonts w:eastAsia="Times New Roman" w:cs="Times New Roman"/>
          <w:szCs w:val="24"/>
        </w:rPr>
        <w:t xml:space="preserve"> ο οποίος κατάφωρα, δημόσια, προκλητικά, υποψήφιος Ευρωβουλευτής της Νέας Δημοκρατίας, αγνοεί τη </w:t>
      </w:r>
      <w:r>
        <w:rPr>
          <w:rFonts w:eastAsia="Times New Roman" w:cs="Times New Roman"/>
          <w:szCs w:val="24"/>
        </w:rPr>
        <w:t>γ</w:t>
      </w:r>
      <w:r>
        <w:rPr>
          <w:rFonts w:eastAsia="Times New Roman" w:cs="Times New Roman"/>
          <w:szCs w:val="24"/>
        </w:rPr>
        <w:t xml:space="preserve">ενοκτονία του </w:t>
      </w:r>
      <w:r>
        <w:rPr>
          <w:rFonts w:eastAsia="Times New Roman" w:cs="Times New Roman"/>
          <w:szCs w:val="24"/>
        </w:rPr>
        <w:t>π</w:t>
      </w:r>
      <w:r>
        <w:rPr>
          <w:rFonts w:eastAsia="Times New Roman" w:cs="Times New Roman"/>
          <w:szCs w:val="24"/>
        </w:rPr>
        <w:t>οντιακού</w:t>
      </w:r>
      <w:r>
        <w:rPr>
          <w:rFonts w:eastAsia="Times New Roman" w:cs="Times New Roman"/>
          <w:szCs w:val="24"/>
        </w:rPr>
        <w:t xml:space="preserve"> Ελληνισμού; </w:t>
      </w:r>
    </w:p>
    <w:p w14:paraId="02B3D4DA"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Τι δουλειά έχει η Νέα Δημοκρατία με τον </w:t>
      </w:r>
      <w:proofErr w:type="spellStart"/>
      <w:r>
        <w:rPr>
          <w:rFonts w:eastAsia="Times New Roman" w:cs="Times New Roman"/>
          <w:szCs w:val="24"/>
        </w:rPr>
        <w:t>Τατσόπουλο</w:t>
      </w:r>
      <w:proofErr w:type="spellEnd"/>
      <w:r>
        <w:rPr>
          <w:rFonts w:eastAsia="Times New Roman" w:cs="Times New Roman"/>
          <w:szCs w:val="24"/>
        </w:rPr>
        <w:t xml:space="preserve"> και τον Ψαριανό, ο οποίος ζητά την αποκαθήλωση των συμβόλων από τα σχολεία και την κατάργηση των θρησκευτικών;</w:t>
      </w:r>
    </w:p>
    <w:p w14:paraId="02B3D4DB"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Αυτή η Νέα Δημοκρατία είναι μια Νέα Δημοκρατία - μόρφωμα, η οποία έχει χάσει και</w:t>
      </w:r>
      <w:r>
        <w:rPr>
          <w:rFonts w:eastAsia="Times New Roman" w:cs="Times New Roman"/>
          <w:szCs w:val="24"/>
        </w:rPr>
        <w:t xml:space="preserve"> τη λαϊκή υποστήριξη, ποντάρει μόνο σε ένα όνομα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ταμπέλα και ουσιαστικά αυτό που ακούγεται σε όλη την Ελλάδα είναι ότι «δεν κάνει το παιδί, αλλά τι να κάνουμε;». </w:t>
      </w:r>
    </w:p>
    <w:p w14:paraId="02B3D4DC"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Αυτή είναι η αλήθεια, κυρίες και κύριοι συνάδελφοι, και σε αυτή την αλήθεια αποτυπώνεται η </w:t>
      </w:r>
      <w:r>
        <w:rPr>
          <w:rFonts w:eastAsia="Times New Roman" w:cs="Times New Roman"/>
          <w:szCs w:val="24"/>
        </w:rPr>
        <w:t>εικόνα σήμερα της Βουλής. Είναι η πρώτη φορά που Αξιωματική Αντιπολίτευση καταθέτει πρόταση μομφής και παρίσταται μόνο ο Γραμματέας της Κοινοβουλευτικής Ομάδας κ. Τσιάρας -προς τιμήν του-, δεν είναι κανείς εδώ μέσα. Δεν ξέρω αν οι κάμερες δείχνουν το Κοινο</w:t>
      </w:r>
      <w:r>
        <w:rPr>
          <w:rFonts w:eastAsia="Times New Roman" w:cs="Times New Roman"/>
          <w:szCs w:val="24"/>
        </w:rPr>
        <w:t>βούλιο, αλλά αν δείξουν τα έδρανα της Αξιωματικής Αντιπολίτευσης θα δουν ότι υπάρχει μόνο ο Γραμματέας της Κοινοβουλευτικής Ομάδας. Είναι το κόμμα που θέλει να ανατρέψει την Κυβέρνηση. Λένε «να στείλουμε τον Τσίπρα σπίτι του», χωρίς να λένε τι θα κάνουν. Ό</w:t>
      </w:r>
      <w:r>
        <w:rPr>
          <w:rFonts w:eastAsia="Times New Roman" w:cs="Times New Roman"/>
          <w:szCs w:val="24"/>
        </w:rPr>
        <w:t xml:space="preserve">μως, βεβαίως, δεν το πιστεύουν ούτε και οι </w:t>
      </w:r>
      <w:r>
        <w:rPr>
          <w:rFonts w:eastAsia="Times New Roman" w:cs="Times New Roman"/>
          <w:szCs w:val="24"/>
        </w:rPr>
        <w:lastRenderedPageBreak/>
        <w:t xml:space="preserve">ίδιοι, διότι κανείς δεν μπορεί να βγει και να υποστηρίξει ότι θα πρέπει να καταργηθούν τα μέτρα τα οποία κατάφερε ο ελληνικός λαός να πετύχει με αυτή την Κυβέρνηση και με αυτό το πρόγραμμα. </w:t>
      </w:r>
    </w:p>
    <w:p w14:paraId="02B3D4DD"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Η πραγματικότητα, κυρί</w:t>
      </w:r>
      <w:r>
        <w:rPr>
          <w:rFonts w:eastAsia="Times New Roman" w:cs="Times New Roman"/>
          <w:szCs w:val="24"/>
        </w:rPr>
        <w:t>ες και κύριοι συνάδελφοι, είναι ότι οδεύουμε σε εκλογές για το Ευρωπαϊκό Κοινοβούλιο. Δεν είπε κανείς απολύτως τίποτα για την Ευρώπη, για το ποια Ευρώπη θέλουμε, για το ποια Ευρώπη ονειρευόμαστε.</w:t>
      </w:r>
    </w:p>
    <w:p w14:paraId="02B3D4DE"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Άκουσα τον κ. Μητσοτάκη να λέει μέσα στο Κοινοβούλιο για την</w:t>
      </w:r>
      <w:r>
        <w:rPr>
          <w:rFonts w:eastAsia="Times New Roman" w:cs="Times New Roman"/>
          <w:szCs w:val="24"/>
        </w:rPr>
        <w:t xml:space="preserve"> Ελλάδα που έβαλε ο Κωνσταντίνος Καραμανλής στην ΕΟΚ. </w:t>
      </w:r>
    </w:p>
    <w:p w14:paraId="02B3D4DF"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Έχει καμμία σχέση η ΕΟΚ του Κωνσταντίνου Καραμανλή, έχει καμμία σχέση η Ευρώπη των μεγάλων οραματιστών, του </w:t>
      </w:r>
      <w:proofErr w:type="spellStart"/>
      <w:r>
        <w:rPr>
          <w:rFonts w:eastAsia="Times New Roman"/>
          <w:color w:val="222222"/>
          <w:szCs w:val="24"/>
          <w:shd w:val="clear" w:color="auto" w:fill="FFFFFF"/>
        </w:rPr>
        <w:t>Ζισκάρ</w:t>
      </w:r>
      <w:proofErr w:type="spellEnd"/>
      <w:r>
        <w:rPr>
          <w:rFonts w:eastAsia="Times New Roman"/>
          <w:color w:val="222222"/>
          <w:szCs w:val="24"/>
          <w:shd w:val="clear" w:color="auto" w:fill="FFFFFF"/>
        </w:rPr>
        <w:t xml:space="preserve"> ντ’ </w:t>
      </w:r>
      <w:proofErr w:type="spellStart"/>
      <w:r w:rsidRPr="007A06A6">
        <w:rPr>
          <w:rFonts w:eastAsia="Times New Roman"/>
          <w:color w:val="222222"/>
          <w:szCs w:val="24"/>
          <w:shd w:val="clear" w:color="auto" w:fill="FFFFFF"/>
        </w:rPr>
        <w:t>Εσταίν</w:t>
      </w:r>
      <w:proofErr w:type="spellEnd"/>
      <w:r>
        <w:rPr>
          <w:rFonts w:eastAsia="Times New Roman"/>
          <w:color w:val="222222"/>
          <w:szCs w:val="24"/>
          <w:shd w:val="clear" w:color="auto" w:fill="FFFFFF"/>
        </w:rPr>
        <w:t xml:space="preserve">, του Κωνσταντίνου Καραμανλή, του </w:t>
      </w:r>
      <w:proofErr w:type="spellStart"/>
      <w:r>
        <w:rPr>
          <w:rFonts w:eastAsia="Times New Roman"/>
          <w:color w:val="222222"/>
          <w:szCs w:val="24"/>
          <w:shd w:val="clear" w:color="auto" w:fill="FFFFFF"/>
        </w:rPr>
        <w:t>Αντενάουερ</w:t>
      </w:r>
      <w:proofErr w:type="spellEnd"/>
      <w:r>
        <w:rPr>
          <w:rFonts w:eastAsia="Times New Roman"/>
          <w:color w:val="222222"/>
          <w:szCs w:val="24"/>
          <w:shd w:val="clear" w:color="auto" w:fill="FFFFFF"/>
        </w:rPr>
        <w:t xml:space="preserve"> με τη σημερινή Ευρώπη; </w:t>
      </w:r>
    </w:p>
    <w:p w14:paraId="02B3D4E0"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Ευρώπη στην οποία έβαλε ο Κωνσταντίνος Καραμανλής την Ελλάδα, η ΕΟΚ τότε, ήταν η ΕΟΚ των εθνών-κρατών, ήταν η Ευρώπη των ίσων, ήταν η Ευρώπη στην οποία δεν </w:t>
      </w:r>
      <w:r w:rsidRPr="007A06A6">
        <w:rPr>
          <w:rFonts w:eastAsia="Times New Roman"/>
          <w:color w:val="222222"/>
          <w:szCs w:val="24"/>
          <w:shd w:val="clear" w:color="auto" w:fill="FFFFFF"/>
        </w:rPr>
        <w:t>υπ</w:t>
      </w:r>
      <w:r>
        <w:rPr>
          <w:rFonts w:eastAsia="Times New Roman"/>
          <w:color w:val="222222"/>
          <w:szCs w:val="24"/>
          <w:shd w:val="clear" w:color="auto" w:fill="FFFFFF"/>
        </w:rPr>
        <w:t>ήρχε Βορράς και Νότος, Ανατολή και Δύση. Ήταν η Ευρωπαϊκή Οικονομική Κοινότητα όπου η μικρή Ελλά</w:t>
      </w:r>
      <w:r>
        <w:rPr>
          <w:rFonts w:eastAsia="Times New Roman"/>
          <w:color w:val="222222"/>
          <w:szCs w:val="24"/>
          <w:shd w:val="clear" w:color="auto" w:fill="FFFFFF"/>
        </w:rPr>
        <w:t>δα είχε ακριβώς την ίδια αξία με τη μεγάλη Γερμανία ή τη μεγάλη Γαλλία.</w:t>
      </w:r>
    </w:p>
    <w:p w14:paraId="02B3D4E1"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Σήμερα η Ευρώπη στην οποία ζούμε είναι η Ευρώπη ενός παράνομου οργάνου, του </w:t>
      </w:r>
      <w:proofErr w:type="spellStart"/>
      <w:r>
        <w:rPr>
          <w:rFonts w:eastAsia="Times New Roman"/>
          <w:color w:val="222222"/>
          <w:szCs w:val="24"/>
          <w:shd w:val="clear" w:color="auto" w:fill="FFFFFF"/>
        </w:rPr>
        <w:t>Eurogroup</w:t>
      </w:r>
      <w:proofErr w:type="spellEnd"/>
      <w:r>
        <w:rPr>
          <w:rFonts w:eastAsia="Times New Roman"/>
          <w:color w:val="222222"/>
          <w:szCs w:val="24"/>
          <w:shd w:val="clear" w:color="auto" w:fill="FFFFFF"/>
        </w:rPr>
        <w:t xml:space="preserve">, ενός μη θεσμοθετημένου οργάνου, το οποίο αποφασίζει ερήμην κάθε </w:t>
      </w:r>
      <w:r>
        <w:rPr>
          <w:rFonts w:eastAsia="Times New Roman"/>
          <w:color w:val="222222"/>
          <w:szCs w:val="24"/>
          <w:shd w:val="clear" w:color="auto" w:fill="FFFFFF"/>
        </w:rPr>
        <w:t>σ</w:t>
      </w:r>
      <w:r>
        <w:rPr>
          <w:rFonts w:eastAsia="Times New Roman"/>
          <w:color w:val="222222"/>
          <w:szCs w:val="24"/>
          <w:shd w:val="clear" w:color="auto" w:fill="FFFFFF"/>
        </w:rPr>
        <w:t>υντάγματος, αλλά και των ίδιων τ</w:t>
      </w:r>
      <w:r>
        <w:rPr>
          <w:rFonts w:eastAsia="Times New Roman"/>
          <w:color w:val="222222"/>
          <w:szCs w:val="24"/>
          <w:shd w:val="clear" w:color="auto" w:fill="FFFFFF"/>
        </w:rPr>
        <w:t xml:space="preserve">ων ευρωπαϊκών αποφάσεων. Είναι η Ευρώπη η οποία </w:t>
      </w:r>
      <w:proofErr w:type="spellStart"/>
      <w:r>
        <w:rPr>
          <w:rFonts w:eastAsia="Times New Roman"/>
          <w:color w:val="222222"/>
          <w:szCs w:val="24"/>
          <w:shd w:val="clear" w:color="auto" w:fill="FFFFFF"/>
        </w:rPr>
        <w:t>αφίεται</w:t>
      </w:r>
      <w:proofErr w:type="spellEnd"/>
      <w:r>
        <w:rPr>
          <w:rFonts w:eastAsia="Times New Roman"/>
          <w:color w:val="222222"/>
          <w:szCs w:val="24"/>
          <w:shd w:val="clear" w:color="auto" w:fill="FFFFFF"/>
        </w:rPr>
        <w:t xml:space="preserve"> στις εντολές του Γερμανού Υπουργού Οικονομικών. </w:t>
      </w:r>
    </w:p>
    <w:p w14:paraId="02B3D4E2"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Είναι η Ευρώπη του κ. Βέμπερ, του μεγαλύτερου ανθέλληνα που έχει περάσει ποτέ, ο οποίος τόλμησε εχθές να κάνει δημόσια δήλωση λέγοντας ότι δεν μπορούμε</w:t>
      </w:r>
      <w:r>
        <w:rPr>
          <w:rFonts w:eastAsia="Times New Roman"/>
          <w:color w:val="222222"/>
          <w:szCs w:val="24"/>
          <w:shd w:val="clear" w:color="auto" w:fill="FFFFFF"/>
        </w:rPr>
        <w:t xml:space="preserve"> να πάρουμε αυτά τα μέτρα, μαλώνοντας την ελληνική </w:t>
      </w:r>
      <w:r w:rsidRPr="007A06A6">
        <w:rPr>
          <w:rFonts w:eastAsia="Times New Roman"/>
          <w:color w:val="222222"/>
          <w:szCs w:val="24"/>
          <w:shd w:val="clear" w:color="auto" w:fill="FFFFFF"/>
        </w:rPr>
        <w:t>Κυβέρνηση</w:t>
      </w:r>
      <w:r>
        <w:rPr>
          <w:rFonts w:eastAsia="Times New Roman"/>
          <w:color w:val="222222"/>
          <w:szCs w:val="24"/>
          <w:shd w:val="clear" w:color="auto" w:fill="FFFFFF"/>
        </w:rPr>
        <w:t xml:space="preserve"> και τον ελληνικό λαό που θυσιάστηκε για να μπορεί να έχει το πλεόνασμα. Και βεβαίως, ο κ. Βέμπερ εκπροσωπεί το Ευρωπαϊκό Λαϊκό Κόμμα.</w:t>
      </w:r>
    </w:p>
    <w:p w14:paraId="02B3D4E3"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από την άλλη πλευρά, έχουμε τους Ευρωπαίους Σοσιαλιστές. </w:t>
      </w:r>
      <w:r>
        <w:rPr>
          <w:rFonts w:eastAsia="Times New Roman"/>
          <w:color w:val="222222"/>
          <w:szCs w:val="24"/>
          <w:shd w:val="clear" w:color="auto" w:fill="FFFFFF"/>
        </w:rPr>
        <w:t>Οι Ευρωπαίοι Σοσιαλιστές συγκυβερνούν με το Ευρωπαϊκό Λαϊκό Κόμμα στις περισσότερες χώρες της Ευρωπαϊκής Ένωσης. Ταυτίζονται μαζί τους. Είναι το κόμμα που εκπροσωπεί το Κίνημα Αλλαγής, το Ποτάμι και τώρα ένα μεγάλο μέρος του ΣΥΡΙΖΑ προσπαθεί να γίνει μέλος</w:t>
      </w:r>
      <w:r>
        <w:rPr>
          <w:rFonts w:eastAsia="Times New Roman"/>
          <w:color w:val="222222"/>
          <w:szCs w:val="24"/>
          <w:shd w:val="clear" w:color="auto" w:fill="FFFFFF"/>
        </w:rPr>
        <w:t xml:space="preserve"> του Ε</w:t>
      </w:r>
      <w:r w:rsidRPr="00C25496">
        <w:rPr>
          <w:rFonts w:eastAsia="Times New Roman"/>
          <w:color w:val="222222"/>
          <w:szCs w:val="24"/>
          <w:shd w:val="clear" w:color="auto" w:fill="FFFFFF"/>
        </w:rPr>
        <w:t>υρωπαϊκ</w:t>
      </w:r>
      <w:r>
        <w:rPr>
          <w:rFonts w:eastAsia="Times New Roman"/>
          <w:color w:val="222222"/>
          <w:szCs w:val="24"/>
          <w:shd w:val="clear" w:color="auto" w:fill="FFFFFF"/>
        </w:rPr>
        <w:t xml:space="preserve">ού Σοσιαλιστικού Κόμματος, δηλαδή του εταίρου του κ. Βέμπερ, των ίδιων των επικεφαλής της Ευρώπης που πιστεύουν στην κατάργηση των εθνών-κρατών, που ακολουθούν το σχέδιο που θέλουν οι </w:t>
      </w:r>
      <w:proofErr w:type="spellStart"/>
      <w:r>
        <w:rPr>
          <w:rFonts w:eastAsia="Times New Roman"/>
          <w:color w:val="222222"/>
          <w:szCs w:val="24"/>
          <w:shd w:val="clear" w:color="auto" w:fill="FFFFFF"/>
        </w:rPr>
        <w:t>παγκοσμιοποιητές</w:t>
      </w:r>
      <w:proofErr w:type="spellEnd"/>
      <w:r>
        <w:rPr>
          <w:rFonts w:eastAsia="Times New Roman"/>
          <w:color w:val="222222"/>
          <w:szCs w:val="24"/>
          <w:shd w:val="clear" w:color="auto" w:fill="FFFFFF"/>
        </w:rPr>
        <w:t xml:space="preserve">, τα ίδια ακριβώς που λέει το Ίδρυμα </w:t>
      </w:r>
      <w:r>
        <w:rPr>
          <w:rFonts w:eastAsia="Times New Roman"/>
          <w:color w:val="222222"/>
          <w:szCs w:val="24"/>
          <w:shd w:val="clear" w:color="auto" w:fill="FFFFFF"/>
        </w:rPr>
        <w:t>«</w:t>
      </w:r>
      <w:r>
        <w:rPr>
          <w:rFonts w:eastAsia="Times New Roman"/>
          <w:color w:val="222222"/>
          <w:szCs w:val="24"/>
          <w:shd w:val="clear" w:color="auto" w:fill="FFFFFF"/>
        </w:rPr>
        <w:t>Κλίντ</w:t>
      </w:r>
      <w:r>
        <w:rPr>
          <w:rFonts w:eastAsia="Times New Roman"/>
          <w:color w:val="222222"/>
          <w:szCs w:val="24"/>
          <w:shd w:val="clear" w:color="auto" w:fill="FFFFFF"/>
        </w:rPr>
        <w:t>ον</w:t>
      </w:r>
      <w:r>
        <w:rPr>
          <w:rFonts w:eastAsia="Times New Roman"/>
          <w:color w:val="222222"/>
          <w:szCs w:val="24"/>
          <w:shd w:val="clear" w:color="auto" w:fill="FFFFFF"/>
        </w:rPr>
        <w:t>»</w:t>
      </w:r>
      <w:r>
        <w:rPr>
          <w:rFonts w:eastAsia="Times New Roman"/>
          <w:color w:val="222222"/>
          <w:szCs w:val="24"/>
          <w:shd w:val="clear" w:color="auto" w:fill="FFFFFF"/>
        </w:rPr>
        <w:t xml:space="preserve">, τα ίδια που λέει ο </w:t>
      </w:r>
      <w:proofErr w:type="spellStart"/>
      <w:r>
        <w:rPr>
          <w:rFonts w:eastAsia="Times New Roman"/>
          <w:color w:val="222222"/>
          <w:szCs w:val="24"/>
          <w:shd w:val="clear" w:color="auto" w:fill="FFFFFF"/>
        </w:rPr>
        <w:t>Σόρος</w:t>
      </w:r>
      <w:proofErr w:type="spellEnd"/>
      <w:r>
        <w:rPr>
          <w:rFonts w:eastAsia="Times New Roman"/>
          <w:color w:val="222222"/>
          <w:szCs w:val="24"/>
          <w:shd w:val="clear" w:color="auto" w:fill="FFFFFF"/>
        </w:rPr>
        <w:t xml:space="preserve">, τα ίδια που λένε όλοι </w:t>
      </w:r>
      <w:r>
        <w:rPr>
          <w:rFonts w:eastAsia="Times New Roman"/>
          <w:color w:val="222222"/>
          <w:szCs w:val="24"/>
          <w:shd w:val="clear" w:color="auto" w:fill="FFFFFF"/>
        </w:rPr>
        <w:lastRenderedPageBreak/>
        <w:t>εκείνοι που θέλουν μέσω της τραπεζικής ενοποίησης να καταργήσουμε τα έθνη, τα κράτη, να υποστείλουμε τις σημαίες, να καταργήσουμε τις θρησκείες, να ισοπεδώσουμε τις αξίες, τις παραδόσεις και τα έθιμα του</w:t>
      </w:r>
      <w:r>
        <w:rPr>
          <w:rFonts w:eastAsia="Times New Roman"/>
          <w:color w:val="222222"/>
          <w:szCs w:val="24"/>
          <w:shd w:val="clear" w:color="auto" w:fill="FFFFFF"/>
        </w:rPr>
        <w:t xml:space="preserve"> κάθε λαού. </w:t>
      </w:r>
    </w:p>
    <w:p w14:paraId="02B3D4E4"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 αυτή την Ευρώπη λοιπόν σήμερα, που έρχονται οι ευρωπαϊκές εκλογές εντός των επόμενων ημερών, δεν μίλησε απολύτως κανείς. Γιατί ακριβώς είναι μαζί και το Λαϊκό Κόμμα και το Σοσιαλιστικό Κόμμα. Τελείωσε η Αριστερά και αυτή είναι η αλήθεια. Ο</w:t>
      </w:r>
      <w:r>
        <w:rPr>
          <w:rFonts w:eastAsia="Times New Roman"/>
          <w:color w:val="222222"/>
          <w:szCs w:val="24"/>
          <w:shd w:val="clear" w:color="auto" w:fill="FFFFFF"/>
        </w:rPr>
        <w:t xml:space="preserve"> κ. Τσίπρας θέλει να μετατρέψει τον ΣΥΡΙΖΑ στο νέο ΠΑΣΟΚ. Ελπίζω να μην το κάνει. </w:t>
      </w:r>
    </w:p>
    <w:p w14:paraId="02B3D4E5"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Μπορεί να διαφωνούσα με την αριστερή πτέρυγα του ΣΥΡΙΖΑ σε πάρα πολλά και να συγκρουστήκαμε, αλλά τουλάχιστον υπερασπίστηκαν τις ιδέες, τις απόψεις τους και τις αρχές τους μ</w:t>
      </w:r>
      <w:r>
        <w:rPr>
          <w:rFonts w:eastAsia="Times New Roman"/>
          <w:color w:val="222222"/>
          <w:szCs w:val="24"/>
          <w:shd w:val="clear" w:color="auto" w:fill="FFFFFF"/>
        </w:rPr>
        <w:t xml:space="preserve">ε εντιμότητα, με καθαρότητα. Δεν έχει καμμία σχέση ο ΣΥΡΙΖΑ να γίνει αυτό το έγκλημα που έγινε επί Αντώνη Σαμαρά με τη Νέα Δημοκρατία. Διότι η Νέα Δημοκρατία νομιμοποίησε τον Τσουκάτο, τον Παπαντωνίου, τον Τσοχατζόπουλο και όλους αυτούς τους οποίους </w:t>
      </w:r>
      <w:r>
        <w:rPr>
          <w:rFonts w:eastAsia="Times New Roman"/>
          <w:color w:val="222222"/>
          <w:szCs w:val="24"/>
          <w:shd w:val="clear" w:color="auto" w:fill="FFFFFF"/>
        </w:rPr>
        <w:lastRenderedPageBreak/>
        <w:t>ο ελλη</w:t>
      </w:r>
      <w:r>
        <w:rPr>
          <w:rFonts w:eastAsia="Times New Roman"/>
          <w:color w:val="222222"/>
          <w:szCs w:val="24"/>
          <w:shd w:val="clear" w:color="auto" w:fill="FFFFFF"/>
        </w:rPr>
        <w:t xml:space="preserve">νικός λαός απέβαλε από την πολιτική ζωή του τόπου, τη μεγαλύτερη πληγή που πέρασε ποτέ από την Ελλάδα, τους </w:t>
      </w:r>
      <w:proofErr w:type="spellStart"/>
      <w:r>
        <w:rPr>
          <w:rFonts w:eastAsia="Times New Roman"/>
          <w:color w:val="222222"/>
          <w:szCs w:val="24"/>
          <w:shd w:val="clear" w:color="auto" w:fill="FFFFFF"/>
        </w:rPr>
        <w:t>Σμπώκους</w:t>
      </w:r>
      <w:proofErr w:type="spellEnd"/>
      <w:r>
        <w:rPr>
          <w:rFonts w:eastAsia="Times New Roman"/>
          <w:color w:val="222222"/>
          <w:szCs w:val="24"/>
          <w:shd w:val="clear" w:color="auto" w:fill="FFFFFF"/>
        </w:rPr>
        <w:t xml:space="preserve"> και όλους αυτούς οι οποίοι έφαγαν τη σάρκα της χώρας μας. </w:t>
      </w:r>
    </w:p>
    <w:p w14:paraId="02B3D4E6"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δεν μιλάω για το ΠΑΣΟΚ του Ανδρέα Παπανδρέου. Γιατί ο Ανδρέας Παπανδρέου θα </w:t>
      </w:r>
      <w:r>
        <w:rPr>
          <w:rFonts w:eastAsia="Times New Roman"/>
          <w:color w:val="222222"/>
          <w:szCs w:val="24"/>
          <w:shd w:val="clear" w:color="auto" w:fill="FFFFFF"/>
        </w:rPr>
        <w:t>θυμίσω ότι στην ομιλία του στη συνέντευξη Τύπου, άρρωστος, μετά τη συνάντηση των Καννών, μίλησε για το διευθυντήριο των Βρυξελλών, το οποίο αλλοιώνει την ίδια την ευρωπαϊκή υπόσταση. Μίλησε τότε, σε μια ιστορική του συνέντευξη, για την Ευρώπη που μετατρέπε</w:t>
      </w:r>
      <w:r>
        <w:rPr>
          <w:rFonts w:eastAsia="Times New Roman"/>
          <w:color w:val="222222"/>
          <w:szCs w:val="24"/>
          <w:shd w:val="clear" w:color="auto" w:fill="FFFFFF"/>
        </w:rPr>
        <w:t xml:space="preserve">ται σε μια Ευρώπη των συμφερόντων, αυτή την Ευρώπη που ζούμε τώρα. </w:t>
      </w:r>
    </w:p>
    <w:p w14:paraId="02B3D4E7"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λοιπόν, οι Ανεξάρτητοι Έλληνες σε αυτήν την Ευρώπη θα παλέψουμε για να ανατρέψουμε τη λογική της παγκοσμιοποίησης και της ισοπέδωσης των εθνών-κρατών. Θα παλέψουμε για να διατηρηθού</w:t>
      </w:r>
      <w:r>
        <w:rPr>
          <w:rFonts w:eastAsia="Times New Roman"/>
          <w:color w:val="222222"/>
          <w:szCs w:val="24"/>
          <w:shd w:val="clear" w:color="auto" w:fill="FFFFFF"/>
        </w:rPr>
        <w:t xml:space="preserve">ν οι παραδόσεις και οι αξίες. Θα παλέψουμε για την Ευρώπη του Κώστα Καραμανλή, του Κωνσταντίνου Καραμανλή και του Ανδρέα </w:t>
      </w:r>
      <w:r>
        <w:rPr>
          <w:rFonts w:eastAsia="Times New Roman"/>
          <w:color w:val="222222"/>
          <w:szCs w:val="24"/>
          <w:shd w:val="clear" w:color="auto" w:fill="FFFFFF"/>
        </w:rPr>
        <w:lastRenderedPageBreak/>
        <w:t>Παπανδρέου και όχι για την Ευρώπη των σημερινών αλκοολικών ηγετών οι οποίοι μοιράζουν το ΦΠΑ των λαών σε επιδοτήσεις</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δώρα. </w:t>
      </w:r>
    </w:p>
    <w:p w14:paraId="02B3D4E8" w14:textId="77777777" w:rsidR="008168EC" w:rsidRDefault="00DB43BE">
      <w:pPr>
        <w:spacing w:line="600" w:lineRule="auto"/>
        <w:ind w:firstLine="720"/>
        <w:jc w:val="both"/>
        <w:rPr>
          <w:rFonts w:eastAsia="Times New Roman"/>
          <w:color w:val="222222"/>
          <w:szCs w:val="24"/>
          <w:shd w:val="clear" w:color="auto" w:fill="FFFFFF"/>
        </w:rPr>
      </w:pPr>
      <w:r w:rsidRPr="00AC01DC">
        <w:rPr>
          <w:rFonts w:eastAsia="Times New Roman"/>
          <w:bCs/>
          <w:color w:val="222222"/>
          <w:shd w:val="clear" w:color="auto" w:fill="FFFFFF"/>
        </w:rPr>
        <w:t xml:space="preserve">Κυρίες </w:t>
      </w:r>
      <w:r w:rsidRPr="00AC01DC">
        <w:rPr>
          <w:rFonts w:eastAsia="Times New Roman"/>
          <w:bCs/>
          <w:color w:val="222222"/>
          <w:shd w:val="clear" w:color="auto" w:fill="FFFFFF"/>
        </w:rPr>
        <w:t>και κύριοι συνάδελφοι,</w:t>
      </w:r>
      <w:r>
        <w:rPr>
          <w:rFonts w:eastAsia="Times New Roman"/>
          <w:color w:val="222222"/>
          <w:szCs w:val="24"/>
          <w:shd w:val="clear" w:color="auto" w:fill="FFFFFF"/>
        </w:rPr>
        <w:t xml:space="preserve"> η Ευρώπη </w:t>
      </w:r>
      <w:r w:rsidRPr="00AC01DC">
        <w:rPr>
          <w:rFonts w:eastAsia="Times New Roman"/>
          <w:color w:val="222222"/>
          <w:szCs w:val="24"/>
          <w:shd w:val="clear" w:color="auto" w:fill="FFFFFF"/>
        </w:rPr>
        <w:t>είναι</w:t>
      </w:r>
      <w:r>
        <w:rPr>
          <w:rFonts w:eastAsia="Times New Roman"/>
          <w:color w:val="222222"/>
          <w:szCs w:val="24"/>
          <w:shd w:val="clear" w:color="auto" w:fill="FFFFFF"/>
        </w:rPr>
        <w:t xml:space="preserve"> άφαντη ακόμη και τώρα που ζητάμε τη στήριξή της με ενιαία σύνορα. Τα σύνορα της Ελλάδος και της Κύπρου, όπως πολλές φορές λέει ο Πρόεδρος της Δημοκρατίας, είναι σύνορα ευρωπαϊκά. Όμως, το μόνο που πρέπει να κάνει η Ευρώπη, για την οποία δεν μιλάει κανείς </w:t>
      </w:r>
      <w:r>
        <w:rPr>
          <w:rFonts w:eastAsia="Times New Roman"/>
          <w:color w:val="222222"/>
          <w:szCs w:val="24"/>
          <w:shd w:val="clear" w:color="auto" w:fill="FFFFFF"/>
        </w:rPr>
        <w:t>πλέον σε αυτό το Κοινοβούλιο εν</w:t>
      </w:r>
      <w:r>
        <w:rPr>
          <w:rFonts w:eastAsia="Times New Roman"/>
          <w:color w:val="222222"/>
          <w:szCs w:val="24"/>
          <w:shd w:val="clear" w:color="auto" w:fill="FFFFFF"/>
        </w:rPr>
        <w:t xml:space="preserve"> </w:t>
      </w:r>
      <w:r>
        <w:rPr>
          <w:rFonts w:eastAsia="Times New Roman"/>
          <w:color w:val="222222"/>
          <w:szCs w:val="24"/>
          <w:shd w:val="clear" w:color="auto" w:fill="FFFFFF"/>
        </w:rPr>
        <w:t>όψει των ευρωπαϊκών εκλογών,  είναι να υποστηρίξει την ευρωπαϊκή της άμυνα. Αν αύριο πάρει απόφαση, όπως έχει πάρει, η Τουρκία να στείλει δύο γεωτρύπανα να κάνουν παράνομες γεωτρήσεις, δηλαδή προσβολή εθνικού εδάφους, στην κ</w:t>
      </w:r>
      <w:r>
        <w:rPr>
          <w:rFonts w:eastAsia="Times New Roman"/>
          <w:color w:val="222222"/>
          <w:szCs w:val="24"/>
          <w:shd w:val="clear" w:color="auto" w:fill="FFFFFF"/>
        </w:rPr>
        <w:t xml:space="preserve">υπριακή ΑΟΖ, η Ευρώπη θα πρέπει να αντιληφθεί και να αντιδράσει, γιατί θα γίνουν παράνομες γεωτρήσεις στην ευρωπαϊκή ΑΟΖ. Θα έχουμε παράνομη εισβολή στην </w:t>
      </w:r>
      <w:r w:rsidRPr="00710371">
        <w:rPr>
          <w:rFonts w:eastAsia="Times New Roman"/>
          <w:color w:val="222222"/>
          <w:szCs w:val="24"/>
          <w:shd w:val="clear" w:color="auto" w:fill="FFFFFF"/>
        </w:rPr>
        <w:t xml:space="preserve">ευρωπαϊκή </w:t>
      </w:r>
      <w:r>
        <w:rPr>
          <w:rFonts w:eastAsia="Times New Roman"/>
          <w:color w:val="222222"/>
          <w:szCs w:val="24"/>
          <w:shd w:val="clear" w:color="auto" w:fill="FFFFFF"/>
        </w:rPr>
        <w:t>ΑΟΖ.</w:t>
      </w:r>
    </w:p>
    <w:p w14:paraId="02B3D4E9"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Αλλά ποιοι να αντιδράσουν; Είδαμε τη δήλωση της κ. </w:t>
      </w:r>
      <w:proofErr w:type="spellStart"/>
      <w:r>
        <w:rPr>
          <w:rFonts w:eastAsia="Times New Roman"/>
          <w:color w:val="222222"/>
          <w:szCs w:val="24"/>
          <w:shd w:val="clear" w:color="auto" w:fill="FFFFFF"/>
        </w:rPr>
        <w:t>Μογκερίνι</w:t>
      </w:r>
      <w:proofErr w:type="spellEnd"/>
      <w:r>
        <w:rPr>
          <w:rFonts w:eastAsia="Times New Roman"/>
          <w:color w:val="222222"/>
          <w:szCs w:val="24"/>
          <w:shd w:val="clear" w:color="auto" w:fill="FFFFFF"/>
        </w:rPr>
        <w:t>. Θα αντιδράσει η Γερμανία,</w:t>
      </w:r>
      <w:r>
        <w:rPr>
          <w:rFonts w:eastAsia="Times New Roman"/>
          <w:color w:val="222222"/>
          <w:szCs w:val="24"/>
          <w:shd w:val="clear" w:color="auto" w:fill="FFFFFF"/>
        </w:rPr>
        <w:t xml:space="preserve"> η οποία έχει κατεβάσει το 80% των αεροσκαφών της για να μην ξοδεύεται και στηρίζεται στην άμυνα της Ελλάδος η οποία ματώνει;</w:t>
      </w:r>
    </w:p>
    <w:p w14:paraId="02B3D4EA"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ποια Ευρώπη μιλάμε; Για την Ευρώπη που συνδιαλέγεται με την Τουρκία και η οποία ουσιαστικά έκανε όλη τη βρώμικη δουλειά για τη</w:t>
      </w:r>
      <w:r>
        <w:rPr>
          <w:rFonts w:eastAsia="Times New Roman"/>
          <w:color w:val="222222"/>
          <w:szCs w:val="24"/>
          <w:shd w:val="clear" w:color="auto" w:fill="FFFFFF"/>
        </w:rPr>
        <w:t xml:space="preserve"> Συμφωνία των Πρεσπών για να εξυπηρετηθούν ευρωπαϊκές εταιρείες μέσω των Σκοπίων και να περάσουν οι αγωγοί; </w:t>
      </w:r>
    </w:p>
    <w:p w14:paraId="02B3D4EB"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ποια Ευρώπη θα μιλήσουμε; Την Ευρώπη η οποία σφυρίζει αδιάφορα και σύμφωνα με το σχέδιό της του Ιουλίου του 2015, πριν ζητήσουμε την παρέμβαση </w:t>
      </w:r>
      <w:r>
        <w:rPr>
          <w:rFonts w:eastAsia="Times New Roman"/>
          <w:color w:val="222222"/>
          <w:szCs w:val="24"/>
          <w:shd w:val="clear" w:color="auto" w:fill="FFFFFF"/>
        </w:rPr>
        <w:t xml:space="preserve">των Ηνωμένων Πολιτειών, ήθελε με το σχέδιο Σόιμπλε και με σύμφωνο τον </w:t>
      </w:r>
      <w:proofErr w:type="spellStart"/>
      <w:r>
        <w:rPr>
          <w:rFonts w:eastAsia="Times New Roman"/>
          <w:color w:val="222222"/>
          <w:szCs w:val="24"/>
          <w:shd w:val="clear" w:color="auto" w:fill="FFFFFF"/>
        </w:rPr>
        <w:t>Βαρουφάκη</w:t>
      </w:r>
      <w:proofErr w:type="spellEnd"/>
      <w:r>
        <w:rPr>
          <w:rFonts w:eastAsia="Times New Roman"/>
          <w:color w:val="222222"/>
          <w:szCs w:val="24"/>
          <w:shd w:val="clear" w:color="auto" w:fill="FFFFFF"/>
        </w:rPr>
        <w:t xml:space="preserve"> να εγκλωβίσει τον Αλέξη Τσίπρα και μένα και να πάμε σε ένα σχέδιο μετατροπής της χώρας σε μια αποθήκη ανθρώπων, με 80 δισεκατομμύρια δώρο και με έξοδο από την Ευρωπαϊκή Ένωση; </w:t>
      </w:r>
    </w:p>
    <w:p w14:paraId="02B3D4EC"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σώθηκε η χώρα αυτή γιατί υπήρξε μια </w:t>
      </w:r>
      <w:r>
        <w:rPr>
          <w:rFonts w:eastAsia="Times New Roman"/>
          <w:color w:val="222222"/>
          <w:szCs w:val="24"/>
          <w:shd w:val="clear" w:color="auto" w:fill="FFFFFF"/>
        </w:rPr>
        <w:t>κ</w:t>
      </w:r>
      <w:r>
        <w:rPr>
          <w:rFonts w:eastAsia="Times New Roman"/>
          <w:color w:val="222222"/>
          <w:szCs w:val="24"/>
          <w:shd w:val="clear" w:color="auto" w:fill="FFFFFF"/>
        </w:rPr>
        <w:t xml:space="preserve">υβέρνηση συγκροτημένη με δύναμη. Η Ευρώπη, λοιπόν, αυτή πρέπει να αλλάξει. Κι εμείς γι’ αυτή την Ευρώπη θα παλέψουμε για τις ευρωεκλογές. </w:t>
      </w:r>
    </w:p>
    <w:p w14:paraId="02B3D4ED" w14:textId="77777777" w:rsidR="008168EC" w:rsidRDefault="00DB43BE">
      <w:pPr>
        <w:spacing w:line="600" w:lineRule="auto"/>
        <w:ind w:firstLine="720"/>
        <w:jc w:val="both"/>
        <w:rPr>
          <w:rFonts w:eastAsia="Times New Roman"/>
          <w:color w:val="222222"/>
          <w:szCs w:val="24"/>
          <w:shd w:val="clear" w:color="auto" w:fill="FFFFFF"/>
        </w:rPr>
      </w:pPr>
      <w:r w:rsidRPr="00DE63A3">
        <w:rPr>
          <w:rFonts w:eastAsia="Times New Roman"/>
          <w:bCs/>
          <w:color w:val="222222"/>
          <w:shd w:val="clear" w:color="auto" w:fill="FFFFFF"/>
        </w:rPr>
        <w:t>Κυρίες και κύριοι συνάδελφοι,</w:t>
      </w:r>
      <w:r>
        <w:rPr>
          <w:rFonts w:eastAsia="Times New Roman"/>
          <w:color w:val="222222"/>
          <w:szCs w:val="24"/>
          <w:shd w:val="clear" w:color="auto" w:fill="FFFFFF"/>
        </w:rPr>
        <w:t xml:space="preserve"> θέλω να κλείσω την ομιλία μου, λέγοντας ότι η</w:t>
      </w:r>
      <w:r>
        <w:rPr>
          <w:rFonts w:eastAsia="Times New Roman"/>
          <w:color w:val="222222"/>
          <w:szCs w:val="24"/>
          <w:shd w:val="clear" w:color="auto" w:fill="FFFFFF"/>
        </w:rPr>
        <w:t xml:space="preserve"> κατάσταση στην οποία βρίσκεται η χώρα αυτή τη στιγμή είναι κρίσιμη και για τα εθνικά θέματα, όπως εξήγησα, όπου θα πρέπει οι συμμαχίες τις οποίες χτίσαμε και με τις Ηνωμένες Πολιτείες, αλλά και με το Ισραήλ και την Αίγυπτο και με τις χώρες της Μεσογείου, </w:t>
      </w:r>
      <w:r>
        <w:rPr>
          <w:rFonts w:eastAsia="Times New Roman"/>
          <w:color w:val="222222"/>
          <w:szCs w:val="24"/>
          <w:shd w:val="clear" w:color="auto" w:fill="FFFFFF"/>
        </w:rPr>
        <w:t xml:space="preserve">να ισχυροποιηθούν. </w:t>
      </w:r>
    </w:p>
    <w:p w14:paraId="02B3D4EE" w14:textId="77777777" w:rsidR="008168EC" w:rsidRDefault="00DB43BE">
      <w:pPr>
        <w:tabs>
          <w:tab w:val="left" w:pos="1800"/>
        </w:tabs>
        <w:spacing w:line="600" w:lineRule="auto"/>
        <w:ind w:firstLine="720"/>
        <w:jc w:val="both"/>
        <w:rPr>
          <w:rFonts w:eastAsia="Times New Roman"/>
          <w:color w:val="222222"/>
          <w:szCs w:val="24"/>
          <w:shd w:val="clear" w:color="auto" w:fill="FFFFFF"/>
        </w:rPr>
      </w:pPr>
      <w:r w:rsidRPr="00D16BB5">
        <w:rPr>
          <w:rFonts w:eastAsia="Times New Roman"/>
          <w:szCs w:val="24"/>
        </w:rPr>
        <w:t>(Στο σημείο αυτό την</w:t>
      </w:r>
      <w:r>
        <w:rPr>
          <w:rFonts w:eastAsia="Times New Roman"/>
          <w:szCs w:val="24"/>
        </w:rPr>
        <w:t xml:space="preserve"> Προεδρική Έδρα καταλαμβάνει ο Ζ΄</w:t>
      </w:r>
      <w:r w:rsidRPr="00D16BB5">
        <w:rPr>
          <w:rFonts w:eastAsia="Times New Roman"/>
          <w:szCs w:val="24"/>
        </w:rPr>
        <w:t xml:space="preserve"> Αντιπρόεδρος της Βουλής κ. </w:t>
      </w:r>
      <w:r w:rsidRPr="00847CF9">
        <w:rPr>
          <w:rFonts w:eastAsia="Times New Roman"/>
          <w:b/>
          <w:szCs w:val="24"/>
        </w:rPr>
        <w:t>ΜΑΡΙΟΣ ΓΕΩΡΓΙΑΔΗΣ</w:t>
      </w:r>
      <w:r w:rsidRPr="00D16BB5">
        <w:rPr>
          <w:rFonts w:eastAsia="Times New Roman"/>
          <w:szCs w:val="24"/>
        </w:rPr>
        <w:t>)</w:t>
      </w:r>
    </w:p>
    <w:p w14:paraId="02B3D4EF"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λέω αυτό γιατί θα ήθελα να θυμίσω και στους αγαπητούς φίλους μου και μέχρι εχθές συγκυβερνήτες στον ΣΥΡΙΖΑ, ότι εκεί βάλαμε όχι απλώς</w:t>
      </w:r>
      <w:r>
        <w:rPr>
          <w:rFonts w:eastAsia="Times New Roman"/>
          <w:color w:val="222222"/>
          <w:szCs w:val="24"/>
          <w:shd w:val="clear" w:color="auto" w:fill="FFFFFF"/>
        </w:rPr>
        <w:t xml:space="preserve"> ένα μικρό, αλλά ένα μεγάλο λιθαράκι. Διότι ξέρετε πολύ καλά τι συνέβαινε όταν μιλήσαμε για τη συνεργασία με το Ισραήλ. Κάποιοι ήταν στο «Μαβί Μαρμαρά» και κάποιοι μιλάγανε για τη </w:t>
      </w:r>
      <w:proofErr w:type="spellStart"/>
      <w:r>
        <w:rPr>
          <w:rFonts w:eastAsia="Times New Roman"/>
          <w:color w:val="222222"/>
          <w:szCs w:val="24"/>
          <w:shd w:val="clear" w:color="auto" w:fill="FFFFFF"/>
        </w:rPr>
        <w:t>Χαμάς</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όταν εμείς είπαμε ότι θα πρέπει κύριος σύμμαχος να είναι το Ισραήλ. Κ</w:t>
      </w:r>
      <w:r>
        <w:rPr>
          <w:rFonts w:eastAsia="Times New Roman"/>
          <w:color w:val="222222"/>
          <w:szCs w:val="24"/>
          <w:shd w:val="clear" w:color="auto" w:fill="FFFFFF"/>
        </w:rPr>
        <w:t xml:space="preserve">αι βεβαίως αυτό υπηρέτησε ο Πρωθυπουργός μας και μας έδειξε την πόρτα στις Ηνωμένες Πολιτείες. Και η διοίκηση Ομπάμα όπως και η διοίκηση </w:t>
      </w:r>
      <w:proofErr w:type="spellStart"/>
      <w:r>
        <w:rPr>
          <w:rFonts w:eastAsia="Times New Roman"/>
          <w:color w:val="222222"/>
          <w:szCs w:val="24"/>
          <w:shd w:val="clear" w:color="auto" w:fill="FFFFFF"/>
        </w:rPr>
        <w:t>Τραμπ</w:t>
      </w:r>
      <w:proofErr w:type="spellEnd"/>
      <w:r>
        <w:rPr>
          <w:rFonts w:eastAsia="Times New Roman"/>
          <w:color w:val="222222"/>
          <w:szCs w:val="24"/>
          <w:shd w:val="clear" w:color="auto" w:fill="FFFFFF"/>
        </w:rPr>
        <w:t xml:space="preserve"> επέλεξε την Ελλάδα ως κύριο σύμμαχό τους. </w:t>
      </w:r>
    </w:p>
    <w:p w14:paraId="02B3D4F0"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αυτό συνέβαλαν οι Ανεξάρτητοι Έλληνες και θα </w:t>
      </w:r>
      <w:r w:rsidRPr="007F5038">
        <w:rPr>
          <w:rFonts w:eastAsia="Times New Roman"/>
          <w:color w:val="222222"/>
          <w:szCs w:val="24"/>
          <w:shd w:val="clear" w:color="auto" w:fill="FFFFFF"/>
        </w:rPr>
        <w:t>πρέπει</w:t>
      </w:r>
      <w:r>
        <w:rPr>
          <w:rFonts w:eastAsia="Times New Roman"/>
          <w:color w:val="222222"/>
          <w:szCs w:val="24"/>
          <w:shd w:val="clear" w:color="auto" w:fill="FFFFFF"/>
        </w:rPr>
        <w:t xml:space="preserve"> την προσφορά μα</w:t>
      </w:r>
      <w:r>
        <w:rPr>
          <w:rFonts w:eastAsia="Times New Roman"/>
          <w:color w:val="222222"/>
          <w:szCs w:val="24"/>
          <w:shd w:val="clear" w:color="auto" w:fill="FFFFFF"/>
        </w:rPr>
        <w:t xml:space="preserve">ς αυτή να τη συνυπολογίσετε, όπως και το για ποιον λόγο σήμερα αναγκαζόμαστε να ψηφίσουμε «όχι» στην ψήφο εμπιστοσύνης. </w:t>
      </w:r>
    </w:p>
    <w:p w14:paraId="02B3D4F1"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συνυπολογίσετε ότι συμμετείχαμε στην προσπάθεια εξόδου της χώρας από τα μνημόνια και στην απονομή στους πολίτες αυτών που δικαιούντα</w:t>
      </w:r>
      <w:r>
        <w:rPr>
          <w:rFonts w:eastAsia="Times New Roman"/>
          <w:color w:val="222222"/>
          <w:szCs w:val="24"/>
          <w:shd w:val="clear" w:color="auto" w:fill="FFFFFF"/>
        </w:rPr>
        <w:t xml:space="preserve">ι, απέναντι σε μια σκληρή συμμαχία του κ. Σαμαρά μαζί με τον κ. Βενιζέλο, του ΠΑΣΟΚ με τη Νέα Δημοκρατία. Να αντιληφθείτε τι πληρώσαμε εμείς ως αντίτιμο παίρνοντας την κυβερνητική φθορά και όταν λέτε «εμείς», </w:t>
      </w:r>
      <w:r>
        <w:rPr>
          <w:rFonts w:eastAsia="Times New Roman"/>
          <w:color w:val="222222"/>
          <w:szCs w:val="24"/>
          <w:shd w:val="clear" w:color="auto" w:fill="FFFFFF"/>
        </w:rPr>
        <w:t>κα</w:t>
      </w:r>
      <w:r>
        <w:rPr>
          <w:rFonts w:eastAsia="Times New Roman"/>
          <w:color w:val="222222"/>
          <w:szCs w:val="24"/>
          <w:shd w:val="clear" w:color="auto" w:fill="FFFFFF"/>
        </w:rPr>
        <w:t>μ</w:t>
      </w:r>
      <w:r>
        <w:rPr>
          <w:rFonts w:eastAsia="Times New Roman"/>
          <w:color w:val="222222"/>
          <w:szCs w:val="24"/>
          <w:shd w:val="clear" w:color="auto" w:fill="FFFFFF"/>
        </w:rPr>
        <w:t>μιά</w:t>
      </w:r>
      <w:r>
        <w:rPr>
          <w:rFonts w:eastAsia="Times New Roman"/>
          <w:color w:val="222222"/>
          <w:szCs w:val="24"/>
          <w:shd w:val="clear" w:color="auto" w:fill="FFFFFF"/>
        </w:rPr>
        <w:t xml:space="preserve"> φορά να λέτε και το «εμείς, με τη στήριξη των Ανεξάρτητων Ελλήνων», </w:t>
      </w:r>
      <w:r w:rsidRPr="00CF50EA">
        <w:rPr>
          <w:rFonts w:eastAsia="Times New Roman"/>
          <w:color w:val="222222"/>
          <w:szCs w:val="24"/>
          <w:shd w:val="clear" w:color="auto" w:fill="FFFFFF"/>
        </w:rPr>
        <w:t>π</w:t>
      </w:r>
      <w:r>
        <w:rPr>
          <w:rFonts w:eastAsia="Times New Roman"/>
          <w:color w:val="222222"/>
          <w:szCs w:val="24"/>
          <w:shd w:val="clear" w:color="auto" w:fill="FFFFFF"/>
        </w:rPr>
        <w:t xml:space="preserve">ου </w:t>
      </w:r>
      <w:r>
        <w:rPr>
          <w:rFonts w:eastAsia="Times New Roman"/>
          <w:color w:val="222222"/>
          <w:szCs w:val="24"/>
          <w:shd w:val="clear" w:color="auto" w:fill="FFFFFF"/>
        </w:rPr>
        <w:lastRenderedPageBreak/>
        <w:t xml:space="preserve">έφεραν τις συμμαχίες αυτές πολύ πιο κοντά και οι οποίοι αποχώρησαν γιατί διαφώνησαν σε ένα θέμα που από την αρχή είχαμε συμφωνήσει ότι δεν συμφωνούμε. </w:t>
      </w:r>
    </w:p>
    <w:p w14:paraId="02B3D4F2"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μείνουμε μέχρι τέλους πιστοί</w:t>
      </w:r>
      <w:r>
        <w:rPr>
          <w:rFonts w:eastAsia="Times New Roman"/>
          <w:color w:val="222222"/>
          <w:szCs w:val="24"/>
          <w:shd w:val="clear" w:color="auto" w:fill="FFFFFF"/>
        </w:rPr>
        <w:t xml:space="preserve"> στις αρχές μας και στις αξίες μας και τελικά ο ελληνικός λαός είναι εκείνος που θα επιλέξει ποιοι θέλει να βρίσκονται στη Βουλή. Πάντως, θα πρέπει να λάβει </w:t>
      </w:r>
      <w:r>
        <w:rPr>
          <w:rFonts w:eastAsia="Times New Roman"/>
          <w:color w:val="222222"/>
          <w:szCs w:val="24"/>
          <w:shd w:val="clear" w:color="auto" w:fill="FFFFFF"/>
        </w:rPr>
        <w:t>υπ</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όψ</w:t>
      </w:r>
      <w:r>
        <w:rPr>
          <w:rFonts w:eastAsia="Times New Roman"/>
          <w:color w:val="222222"/>
          <w:szCs w:val="24"/>
          <w:shd w:val="clear" w:color="auto" w:fill="FFFFFF"/>
        </w:rPr>
        <w:t>ιν</w:t>
      </w:r>
      <w:proofErr w:type="spellEnd"/>
      <w:r>
        <w:rPr>
          <w:rFonts w:eastAsia="Times New Roman"/>
          <w:color w:val="222222"/>
          <w:szCs w:val="24"/>
          <w:shd w:val="clear" w:color="auto" w:fill="FFFFFF"/>
        </w:rPr>
        <w:t xml:space="preserve"> του ότι κάποιοι που ζητούν την ψήφο του στη Βουλή και στην Ευρωβουλή σήμερα ούτε καν κάνου</w:t>
      </w:r>
      <w:r>
        <w:rPr>
          <w:rFonts w:eastAsia="Times New Roman"/>
          <w:color w:val="222222"/>
          <w:szCs w:val="24"/>
          <w:shd w:val="clear" w:color="auto" w:fill="FFFFFF"/>
        </w:rPr>
        <w:t>ν την τιμή στον ελληνικό λαό να κάθονται στα έδρανα και να παρακολουθούν τη συζήτηση που οι ίδιοι προκάλεσαν.</w:t>
      </w:r>
    </w:p>
    <w:p w14:paraId="02B3D4F3" w14:textId="77777777" w:rsidR="008168EC" w:rsidRDefault="00DB43B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w:t>
      </w:r>
    </w:p>
    <w:p w14:paraId="02B3D4F4" w14:textId="77777777" w:rsidR="008168EC" w:rsidRDefault="00DB43BE">
      <w:pPr>
        <w:spacing w:line="600" w:lineRule="auto"/>
        <w:ind w:firstLine="720"/>
        <w:jc w:val="both"/>
        <w:rPr>
          <w:rFonts w:eastAsia="Times New Roman"/>
          <w:color w:val="222222"/>
          <w:szCs w:val="24"/>
          <w:shd w:val="clear" w:color="auto" w:fill="FFFFFF"/>
        </w:rPr>
      </w:pPr>
      <w:r w:rsidRPr="0032185F">
        <w:rPr>
          <w:rFonts w:eastAsia="Times New Roman"/>
          <w:b/>
          <w:color w:val="222222"/>
          <w:szCs w:val="24"/>
          <w:shd w:val="clear" w:color="auto" w:fill="FFFFFF"/>
        </w:rPr>
        <w:t>ΠΡΟΕΔΡΕΥΩΝ (Μάριος Γεωργιάδης):</w:t>
      </w:r>
      <w:r>
        <w:rPr>
          <w:rFonts w:eastAsia="Times New Roman"/>
          <w:color w:val="222222"/>
          <w:szCs w:val="24"/>
          <w:shd w:val="clear" w:color="auto" w:fill="FFFFFF"/>
        </w:rPr>
        <w:t xml:space="preserve"> </w:t>
      </w:r>
      <w:r w:rsidRPr="0032185F">
        <w:rPr>
          <w:rFonts w:eastAsia="Times New Roman"/>
          <w:color w:val="222222"/>
          <w:szCs w:val="24"/>
          <w:shd w:val="clear" w:color="auto" w:fill="FFFFFF"/>
        </w:rPr>
        <w:t>Ευχαριστ</w:t>
      </w:r>
      <w:r>
        <w:rPr>
          <w:rFonts w:eastAsia="Times New Roman"/>
          <w:color w:val="222222"/>
          <w:szCs w:val="24"/>
          <w:shd w:val="clear" w:color="auto" w:fill="FFFFFF"/>
        </w:rPr>
        <w:t>ούμε τον κ. Καμμένο.</w:t>
      </w:r>
    </w:p>
    <w:p w14:paraId="02B3D4F5"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Πριν έρθει η κ. Παπαρήγα στο Βήμα, απλά να σας ενημερώσω για τον προ</w:t>
      </w:r>
      <w:r>
        <w:rPr>
          <w:rFonts w:eastAsia="Times New Roman"/>
          <w:color w:val="222222"/>
          <w:szCs w:val="24"/>
          <w:shd w:val="clear" w:color="auto" w:fill="FFFFFF"/>
        </w:rPr>
        <w:t xml:space="preserve">γραμματισμό. Πέντε θα είναι οι ομιλητές, αφού ξεκινήσουμε, μετά την ομιλία της κ. Παπαρήγα, με τη λίστα των ομιλητών: η κ. Καββαδία, ο κ. </w:t>
      </w:r>
      <w:proofErr w:type="spellStart"/>
      <w:r>
        <w:rPr>
          <w:rFonts w:eastAsia="Times New Roman"/>
          <w:color w:val="222222"/>
          <w:szCs w:val="24"/>
          <w:shd w:val="clear" w:color="auto" w:fill="FFFFFF"/>
        </w:rPr>
        <w:lastRenderedPageBreak/>
        <w:t>Σταϊκούρας</w:t>
      </w:r>
      <w:proofErr w:type="spellEnd"/>
      <w:r>
        <w:rPr>
          <w:rFonts w:eastAsia="Times New Roman"/>
          <w:color w:val="222222"/>
          <w:szCs w:val="24"/>
          <w:shd w:val="clear" w:color="auto" w:fill="FFFFFF"/>
        </w:rPr>
        <w:t xml:space="preserve">, η κ. </w:t>
      </w:r>
      <w:proofErr w:type="spellStart"/>
      <w:r>
        <w:rPr>
          <w:rFonts w:eastAsia="Times New Roman"/>
          <w:color w:val="222222"/>
          <w:szCs w:val="24"/>
          <w:shd w:val="clear" w:color="auto" w:fill="FFFFFF"/>
        </w:rPr>
        <w:t>Θελερίτη</w:t>
      </w:r>
      <w:proofErr w:type="spellEnd"/>
      <w:r>
        <w:rPr>
          <w:rFonts w:eastAsia="Times New Roman"/>
          <w:color w:val="222222"/>
          <w:szCs w:val="24"/>
          <w:shd w:val="clear" w:color="auto" w:fill="FFFFFF"/>
        </w:rPr>
        <w:t xml:space="preserve">, ο κ. Καρράς και ο κ. </w:t>
      </w:r>
      <w:proofErr w:type="spellStart"/>
      <w:r>
        <w:rPr>
          <w:rFonts w:eastAsia="Times New Roman"/>
          <w:color w:val="222222"/>
          <w:szCs w:val="24"/>
          <w:shd w:val="clear" w:color="auto" w:fill="FFFFFF"/>
        </w:rPr>
        <w:t>Κάτσης</w:t>
      </w:r>
      <w:proofErr w:type="spellEnd"/>
      <w:r>
        <w:rPr>
          <w:rFonts w:eastAsia="Times New Roman"/>
          <w:color w:val="222222"/>
          <w:szCs w:val="24"/>
          <w:shd w:val="clear" w:color="auto" w:fill="FFFFFF"/>
        </w:rPr>
        <w:t xml:space="preserve"> θα είναι οι ομιλητές, για να κλείσουμε τη συνεδρίαση απόψε και </w:t>
      </w:r>
      <w:r>
        <w:rPr>
          <w:rFonts w:eastAsia="Times New Roman"/>
          <w:color w:val="222222"/>
          <w:szCs w:val="24"/>
          <w:shd w:val="clear" w:color="auto" w:fill="FFFFFF"/>
        </w:rPr>
        <w:t>στις 10</w:t>
      </w:r>
      <w:r>
        <w:rPr>
          <w:rFonts w:eastAsia="Times New Roman"/>
          <w:color w:val="222222"/>
          <w:szCs w:val="24"/>
          <w:shd w:val="clear" w:color="auto" w:fill="FFFFFF"/>
        </w:rPr>
        <w:t>.</w:t>
      </w:r>
      <w:r>
        <w:rPr>
          <w:rFonts w:eastAsia="Times New Roman"/>
          <w:color w:val="222222"/>
          <w:szCs w:val="24"/>
          <w:shd w:val="clear" w:color="auto" w:fill="FFFFFF"/>
        </w:rPr>
        <w:t>00</w:t>
      </w:r>
      <w:r>
        <w:rPr>
          <w:rFonts w:eastAsia="Times New Roman"/>
          <w:color w:val="222222"/>
          <w:szCs w:val="24"/>
          <w:shd w:val="clear" w:color="auto" w:fill="FFFFFF"/>
        </w:rPr>
        <w:t>΄</w:t>
      </w:r>
      <w:r>
        <w:rPr>
          <w:rFonts w:eastAsia="Times New Roman"/>
          <w:color w:val="222222"/>
          <w:szCs w:val="24"/>
          <w:shd w:val="clear" w:color="auto" w:fill="FFFFFF"/>
        </w:rPr>
        <w:t xml:space="preserve"> το πρωί θα συνεχίσουμε με τη λίστα των ομιλητών. </w:t>
      </w:r>
    </w:p>
    <w:p w14:paraId="02B3D4F6"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Ελάτε, κυρία Παπαρήγα, έχετε τον λόγο, για δώδεκα λεπτά.</w:t>
      </w:r>
    </w:p>
    <w:p w14:paraId="02B3D4F7" w14:textId="77777777" w:rsidR="008168EC" w:rsidRDefault="00DB43BE">
      <w:pPr>
        <w:spacing w:line="600" w:lineRule="auto"/>
        <w:ind w:firstLine="720"/>
        <w:jc w:val="both"/>
        <w:rPr>
          <w:rFonts w:eastAsia="Times New Roman"/>
          <w:szCs w:val="24"/>
          <w:vertAlign w:val="subscript"/>
        </w:rPr>
      </w:pPr>
      <w:r w:rsidRPr="0032185F">
        <w:rPr>
          <w:rFonts w:eastAsia="Times New Roman"/>
          <w:b/>
          <w:color w:val="222222"/>
          <w:szCs w:val="24"/>
          <w:shd w:val="clear" w:color="auto" w:fill="FFFFFF"/>
        </w:rPr>
        <w:t>ΑΛΕ</w:t>
      </w:r>
      <w:r>
        <w:rPr>
          <w:rFonts w:eastAsia="Times New Roman"/>
          <w:b/>
          <w:color w:val="222222"/>
          <w:szCs w:val="24"/>
          <w:shd w:val="clear" w:color="auto" w:fill="FFFFFF"/>
        </w:rPr>
        <w:t xml:space="preserve">ΞΑΝΔΡΑ </w:t>
      </w:r>
      <w:r w:rsidRPr="0032185F">
        <w:rPr>
          <w:rFonts w:eastAsia="Times New Roman"/>
          <w:b/>
          <w:color w:val="222222"/>
          <w:szCs w:val="24"/>
          <w:shd w:val="clear" w:color="auto" w:fill="FFFFFF"/>
        </w:rPr>
        <w:t>ΠΑΠΑΡΗΓΑ:</w:t>
      </w:r>
      <w:r>
        <w:rPr>
          <w:rFonts w:eastAsia="Times New Roman"/>
          <w:color w:val="222222"/>
          <w:szCs w:val="24"/>
          <w:shd w:val="clear" w:color="auto" w:fill="FFFFFF"/>
        </w:rPr>
        <w:t xml:space="preserve"> Η αποκρουστική, εμετική, αηδιαστική αντιπαράθεση ανάμεσα στη </w:t>
      </w:r>
      <w:r w:rsidRPr="00B171CB">
        <w:rPr>
          <w:rFonts w:eastAsia="Times New Roman"/>
          <w:color w:val="222222"/>
          <w:szCs w:val="24"/>
          <w:shd w:val="clear" w:color="auto" w:fill="FFFFFF"/>
        </w:rPr>
        <w:t>Νέα Δημοκρατία</w:t>
      </w:r>
      <w:r>
        <w:rPr>
          <w:rFonts w:eastAsia="Times New Roman"/>
          <w:color w:val="222222"/>
          <w:szCs w:val="24"/>
          <w:shd w:val="clear" w:color="auto" w:fill="FFFFFF"/>
        </w:rPr>
        <w:t xml:space="preserve"> και τον ΣΥΡΙΖΑ με επικεφαλής τον κ. Τσίπρα και τον κ. Μητσοτάκη είναι αναπόφευκτη, δεν αποτρέπεται, όχι μόνο γιατί είμαστε σε προεκλογική περίοδο, και δεν γίνεται μόνο για τις ψήφους. Προσαρμόζεται, βεβαίως, στην ανάγκη να αποσπάσουν ψήφους. </w:t>
      </w:r>
    </w:p>
    <w:p w14:paraId="02B3D4F8"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Αυτού του τύ</w:t>
      </w:r>
      <w:r>
        <w:rPr>
          <w:rFonts w:eastAsia="Times New Roman"/>
          <w:color w:val="222222"/>
          <w:szCs w:val="24"/>
          <w:shd w:val="clear" w:color="auto" w:fill="FFFFFF"/>
        </w:rPr>
        <w:t xml:space="preserve">που </w:t>
      </w:r>
      <w:r w:rsidRPr="00067A5B">
        <w:rPr>
          <w:rFonts w:eastAsia="Times New Roman"/>
          <w:bCs/>
          <w:color w:val="222222"/>
          <w:shd w:val="clear" w:color="auto" w:fill="FFFFFF"/>
        </w:rPr>
        <w:t>όμως</w:t>
      </w:r>
      <w:r>
        <w:rPr>
          <w:rFonts w:eastAsia="Times New Roman"/>
          <w:color w:val="222222"/>
          <w:szCs w:val="24"/>
          <w:shd w:val="clear" w:color="auto" w:fill="FFFFFF"/>
        </w:rPr>
        <w:t xml:space="preserve"> η αντιπαράθεση βολεύει </w:t>
      </w:r>
      <w:r w:rsidRPr="00067A5B">
        <w:rPr>
          <w:rFonts w:eastAsia="Times New Roman"/>
          <w:bCs/>
          <w:color w:val="222222"/>
          <w:shd w:val="clear" w:color="auto" w:fill="FFFFFF"/>
        </w:rPr>
        <w:t>και</w:t>
      </w:r>
      <w:r>
        <w:rPr>
          <w:rFonts w:eastAsia="Times New Roman"/>
          <w:color w:val="222222"/>
          <w:szCs w:val="24"/>
          <w:shd w:val="clear" w:color="auto" w:fill="FFFFFF"/>
        </w:rPr>
        <w:t xml:space="preserve"> </w:t>
      </w:r>
      <w:r w:rsidRPr="00067A5B">
        <w:rPr>
          <w:rFonts w:eastAsia="Times New Roman"/>
          <w:bCs/>
          <w:color w:val="222222"/>
          <w:shd w:val="clear" w:color="auto" w:fill="FFFFFF"/>
        </w:rPr>
        <w:t>τ</w:t>
      </w:r>
      <w:r>
        <w:rPr>
          <w:rFonts w:eastAsia="Times New Roman"/>
          <w:bCs/>
          <w:color w:val="222222"/>
          <w:shd w:val="clear" w:color="auto" w:fill="FFFFFF"/>
        </w:rPr>
        <w:t>α</w:t>
      </w:r>
      <w:r>
        <w:rPr>
          <w:rFonts w:eastAsia="Times New Roman"/>
          <w:color w:val="222222"/>
          <w:szCs w:val="24"/>
          <w:shd w:val="clear" w:color="auto" w:fill="FFFFFF"/>
        </w:rPr>
        <w:t xml:space="preserve"> δύο κόμματα. </w:t>
      </w:r>
      <w:r w:rsidRPr="00067A5B">
        <w:rPr>
          <w:rFonts w:eastAsia="Times New Roman"/>
          <w:bCs/>
          <w:color w:val="222222"/>
          <w:shd w:val="clear" w:color="auto" w:fill="FFFFFF"/>
        </w:rPr>
        <w:t>Γιατί</w:t>
      </w:r>
      <w:r>
        <w:rPr>
          <w:rFonts w:eastAsia="Times New Roman"/>
          <w:color w:val="222222"/>
          <w:szCs w:val="24"/>
          <w:shd w:val="clear" w:color="auto" w:fill="FFFFFF"/>
        </w:rPr>
        <w:t xml:space="preserve"> με αυτόν τον τρόπο αφήνουν άθικτο και αθωώνουν το σάπιο εκμεταλλευτικό σύστημα, το καπιταλιστικό, το αστικό πολιτικό σύστημα, την αστική </w:t>
      </w:r>
      <w:r>
        <w:rPr>
          <w:rFonts w:eastAsia="Times New Roman"/>
          <w:color w:val="222222"/>
          <w:szCs w:val="24"/>
          <w:shd w:val="clear" w:color="auto" w:fill="FFFFFF"/>
        </w:rPr>
        <w:t>Κ</w:t>
      </w:r>
      <w:r>
        <w:rPr>
          <w:rFonts w:eastAsia="Times New Roman"/>
          <w:color w:val="222222"/>
          <w:szCs w:val="24"/>
          <w:shd w:val="clear" w:color="auto" w:fill="FFFFFF"/>
        </w:rPr>
        <w:t>οινο</w:t>
      </w:r>
      <w:r>
        <w:rPr>
          <w:rFonts w:eastAsia="Times New Roman"/>
          <w:color w:val="222222"/>
          <w:szCs w:val="24"/>
          <w:shd w:val="clear" w:color="auto" w:fill="FFFFFF"/>
        </w:rPr>
        <w:lastRenderedPageBreak/>
        <w:t xml:space="preserve">βουλευτική </w:t>
      </w:r>
      <w:r>
        <w:rPr>
          <w:rFonts w:eastAsia="Times New Roman"/>
          <w:color w:val="222222"/>
          <w:szCs w:val="24"/>
          <w:shd w:val="clear" w:color="auto" w:fill="FFFFFF"/>
        </w:rPr>
        <w:t>Δ</w:t>
      </w:r>
      <w:r>
        <w:rPr>
          <w:rFonts w:eastAsia="Times New Roman"/>
          <w:color w:val="222222"/>
          <w:szCs w:val="24"/>
          <w:shd w:val="clear" w:color="auto" w:fill="FFFFFF"/>
        </w:rPr>
        <w:t>ημοκρατία</w:t>
      </w:r>
      <w:r>
        <w:rPr>
          <w:rFonts w:eastAsia="Times New Roman"/>
          <w:color w:val="222222"/>
          <w:szCs w:val="24"/>
          <w:shd w:val="clear" w:color="auto" w:fill="FFFFFF"/>
        </w:rPr>
        <w:t xml:space="preserve"> και εμφανίζουν στον λαό ότι τα υπα</w:t>
      </w:r>
      <w:r>
        <w:rPr>
          <w:rFonts w:eastAsia="Times New Roman"/>
          <w:color w:val="222222"/>
          <w:szCs w:val="24"/>
          <w:shd w:val="clear" w:color="auto" w:fill="FFFFFF"/>
        </w:rPr>
        <w:t xml:space="preserve">ρκτά μικρά, μεγάλα και </w:t>
      </w:r>
      <w:r>
        <w:rPr>
          <w:rFonts w:eastAsia="Times New Roman"/>
          <w:color w:val="222222"/>
          <w:szCs w:val="24"/>
          <w:shd w:val="clear" w:color="auto" w:fill="FFFFFF"/>
        </w:rPr>
        <w:t>οξυ</w:t>
      </w:r>
      <w:r>
        <w:rPr>
          <w:rFonts w:eastAsia="Times New Roman"/>
          <w:color w:val="222222"/>
          <w:szCs w:val="24"/>
          <w:shd w:val="clear" w:color="auto" w:fill="FFFFFF"/>
        </w:rPr>
        <w:t>μ</w:t>
      </w:r>
      <w:r>
        <w:rPr>
          <w:rFonts w:eastAsia="Times New Roman"/>
          <w:color w:val="222222"/>
          <w:szCs w:val="24"/>
          <w:shd w:val="clear" w:color="auto" w:fill="FFFFFF"/>
        </w:rPr>
        <w:t>μένα</w:t>
      </w:r>
      <w:r>
        <w:rPr>
          <w:rFonts w:eastAsia="Times New Roman"/>
          <w:color w:val="222222"/>
          <w:szCs w:val="24"/>
          <w:shd w:val="clear" w:color="auto" w:fill="FFFFFF"/>
        </w:rPr>
        <w:t xml:space="preserve"> προβλήματα οφείλονται στην ανεντιμότητα, στην έλλειψη ηθικής ή στην έλλειψη ικανότητας και εμπειρίας του άλφα ή του βήτα πολιτικού στελέχους.</w:t>
      </w:r>
    </w:p>
    <w:p w14:paraId="02B3D4F9"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δικό μας «κατά» στην πρόταση της Κυβέρνησης για έγκριση της πολιτικής της δεν έ</w:t>
      </w:r>
      <w:r>
        <w:rPr>
          <w:rFonts w:eastAsia="Times New Roman"/>
          <w:color w:val="222222"/>
          <w:szCs w:val="24"/>
          <w:shd w:val="clear" w:color="auto" w:fill="FFFFFF"/>
        </w:rPr>
        <w:t xml:space="preserve">χει καμμία σχέση με τα άλλα «κατά» που θα πέσουν την Παρασκευή το βράδυ μέσω της ονομαστικής ψηφοφορίας. </w:t>
      </w:r>
      <w:r>
        <w:rPr>
          <w:rFonts w:eastAsia="Times New Roman"/>
          <w:color w:val="222222"/>
          <w:szCs w:val="24"/>
          <w:shd w:val="clear" w:color="auto" w:fill="FFFFFF"/>
        </w:rPr>
        <w:t>Καμ</w:t>
      </w:r>
      <w:r>
        <w:rPr>
          <w:rFonts w:eastAsia="Times New Roman"/>
          <w:color w:val="222222"/>
          <w:szCs w:val="24"/>
          <w:shd w:val="clear" w:color="auto" w:fill="FFFFFF"/>
        </w:rPr>
        <w:t>μ</w:t>
      </w:r>
      <w:r>
        <w:rPr>
          <w:rFonts w:eastAsia="Times New Roman"/>
          <w:color w:val="222222"/>
          <w:szCs w:val="24"/>
          <w:shd w:val="clear" w:color="auto" w:fill="FFFFFF"/>
        </w:rPr>
        <w:t>ία</w:t>
      </w:r>
      <w:r>
        <w:rPr>
          <w:rFonts w:eastAsia="Times New Roman"/>
          <w:color w:val="222222"/>
          <w:szCs w:val="24"/>
          <w:shd w:val="clear" w:color="auto" w:fill="FFFFFF"/>
        </w:rPr>
        <w:t xml:space="preserve"> σχέση! Εμείς καταψηφίζουμε την Κυβέρνηση ακριβώς </w:t>
      </w:r>
      <w:r w:rsidRPr="00067A5B">
        <w:rPr>
          <w:rFonts w:eastAsia="Times New Roman"/>
          <w:bCs/>
          <w:color w:val="222222"/>
          <w:shd w:val="clear" w:color="auto" w:fill="FFFFFF"/>
        </w:rPr>
        <w:t>γιατί</w:t>
      </w:r>
      <w:r>
        <w:rPr>
          <w:rFonts w:eastAsia="Times New Roman"/>
          <w:color w:val="222222"/>
          <w:szCs w:val="24"/>
          <w:shd w:val="clear" w:color="auto" w:fill="FFFFFF"/>
        </w:rPr>
        <w:t xml:space="preserve"> πέτυχε στο έργο της. </w:t>
      </w:r>
    </w:p>
    <w:p w14:paraId="02B3D4FA"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πέτυχε με το έργο της </w:t>
      </w:r>
      <w:r>
        <w:rPr>
          <w:rFonts w:eastAsia="Times New Roman"/>
          <w:color w:val="222222"/>
          <w:szCs w:val="24"/>
          <w:shd w:val="clear" w:color="auto" w:fill="FFFFFF"/>
        </w:rPr>
        <w:t>τεσσ</w:t>
      </w:r>
      <w:r>
        <w:rPr>
          <w:rFonts w:eastAsia="Times New Roman"/>
          <w:color w:val="222222"/>
          <w:szCs w:val="24"/>
          <w:shd w:val="clear" w:color="auto" w:fill="FFFFFF"/>
        </w:rPr>
        <w:t>ερά</w:t>
      </w:r>
      <w:r>
        <w:rPr>
          <w:rFonts w:eastAsia="Times New Roman"/>
          <w:color w:val="222222"/>
          <w:szCs w:val="24"/>
          <w:shd w:val="clear" w:color="auto" w:fill="FFFFFF"/>
        </w:rPr>
        <w:t>μισι</w:t>
      </w:r>
      <w:r>
        <w:rPr>
          <w:rFonts w:eastAsia="Times New Roman"/>
          <w:color w:val="222222"/>
          <w:szCs w:val="24"/>
          <w:shd w:val="clear" w:color="auto" w:fill="FFFFFF"/>
        </w:rPr>
        <w:t xml:space="preserve"> χρόνια τώρα, με τη βοήθεια όμως και κομμάτων της Αντιπολίτευσης, που ψήφισαν πάρα πολλά από τα νομοσχέδια της Κυβέρνησης</w:t>
      </w:r>
      <w:r>
        <w:rPr>
          <w:rFonts w:eastAsia="Times New Roman"/>
          <w:color w:val="222222"/>
          <w:szCs w:val="24"/>
          <w:shd w:val="clear" w:color="auto" w:fill="FFFFFF"/>
        </w:rPr>
        <w:t>,</w:t>
      </w:r>
      <w:r>
        <w:rPr>
          <w:rFonts w:eastAsia="Times New Roman"/>
          <w:color w:val="222222"/>
          <w:szCs w:val="24"/>
          <w:shd w:val="clear" w:color="auto" w:fill="FFFFFF"/>
        </w:rPr>
        <w:t xml:space="preserve"> συνήθως αυτά που δεν γίνονται πρωτοσέλιδα στις εφημερίδες; Τι πέτυχε; </w:t>
      </w:r>
    </w:p>
    <w:p w14:paraId="02B3D4FB"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Να συμβάλει στην έξοδο από την κρίση -έτσι κι αλλιώς η κρίση ε</w:t>
      </w:r>
      <w:r>
        <w:rPr>
          <w:rFonts w:eastAsia="Times New Roman"/>
          <w:color w:val="222222"/>
          <w:szCs w:val="24"/>
          <w:shd w:val="clear" w:color="auto" w:fill="FFFFFF"/>
        </w:rPr>
        <w:t>ίναι κυκλική, κρατάει ορισμένα χρόνια, δεν κρατάει αιωνίως πουθενά- υπέρ της καπιταλιστικής κερδοφορίας και ιδιαίτερα υπέρ εκείνων των επιχειρηματικών ομίλων που βγήκαν πιο ενισχυμένοι και κερδισμένοι από την κρίση και σε βάρος των εργαζομένων, όχι με προσ</w:t>
      </w:r>
      <w:r>
        <w:rPr>
          <w:rFonts w:eastAsia="Times New Roman"/>
          <w:color w:val="222222"/>
          <w:szCs w:val="24"/>
          <w:shd w:val="clear" w:color="auto" w:fill="FFFFFF"/>
        </w:rPr>
        <w:t>ωρινά μέτρα, αλλά με μέτρα που η ίδια έχει ψηφίσει μέχρι το 2060 και μέχρι το 2100.</w:t>
      </w:r>
    </w:p>
    <w:p w14:paraId="02B3D4FC"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Βεβαίως είναι απολύτως βέβαιο ότι το λαϊκό κίνημα, παρά την υποχώρηση που έχει σημειώσει και παρά τα σκαμπανεβάσματα που συνήθως το συνοδεύουν, δεν πρόκειται να περιμένει ν</w:t>
      </w:r>
      <w:r>
        <w:rPr>
          <w:rFonts w:eastAsia="Times New Roman"/>
          <w:color w:val="222222"/>
          <w:szCs w:val="24"/>
          <w:shd w:val="clear" w:color="auto" w:fill="FFFFFF"/>
        </w:rPr>
        <w:t>α τα ανατρέψει το 2060 ή πολύ περισσότερο το 2100.</w:t>
      </w:r>
    </w:p>
    <w:p w14:paraId="02B3D4FD"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w:t>
      </w:r>
      <w:r>
        <w:rPr>
          <w:rFonts w:eastAsia="Times New Roman"/>
          <w:color w:val="222222"/>
          <w:szCs w:val="24"/>
          <w:shd w:val="clear" w:color="auto" w:fill="FFFFFF"/>
        </w:rPr>
        <w:t>Κ</w:t>
      </w:r>
      <w:r>
        <w:rPr>
          <w:rFonts w:eastAsia="Times New Roman"/>
          <w:color w:val="222222"/>
          <w:szCs w:val="24"/>
          <w:shd w:val="clear" w:color="auto" w:fill="FFFFFF"/>
        </w:rPr>
        <w:t>υβέρνηση</w:t>
      </w:r>
      <w:r>
        <w:rPr>
          <w:rFonts w:eastAsia="Times New Roman"/>
          <w:color w:val="222222"/>
          <w:szCs w:val="24"/>
          <w:shd w:val="clear" w:color="auto" w:fill="FFFFFF"/>
        </w:rPr>
        <w:t xml:space="preserve"> του ΣΥΡΙΖΑ πέτυχε </w:t>
      </w:r>
      <w:r w:rsidRPr="00067A5B">
        <w:rPr>
          <w:rFonts w:eastAsia="Times New Roman"/>
          <w:bCs/>
          <w:color w:val="222222"/>
          <w:shd w:val="clear" w:color="auto" w:fill="FFFFFF"/>
        </w:rPr>
        <w:t>να</w:t>
      </w:r>
      <w:r>
        <w:rPr>
          <w:rFonts w:eastAsia="Times New Roman"/>
          <w:color w:val="222222"/>
          <w:szCs w:val="24"/>
          <w:shd w:val="clear" w:color="auto" w:fill="FFFFFF"/>
        </w:rPr>
        <w:t xml:space="preserve"> κάνει όλη την προεργασία που χρειάζεται και μάλιστα την περνάει αυτές τις μέρες με τα πακέτα παροχών, με τα αντίμετρα </w:t>
      </w:r>
      <w:r>
        <w:rPr>
          <w:rFonts w:eastAsia="Times New Roman"/>
          <w:color w:val="222222"/>
          <w:szCs w:val="24"/>
          <w:shd w:val="clear" w:color="auto" w:fill="FFFFFF"/>
        </w:rPr>
        <w:t>κ</w:t>
      </w:r>
      <w:r>
        <w:rPr>
          <w:rFonts w:eastAsia="Times New Roman"/>
          <w:color w:val="222222"/>
          <w:szCs w:val="24"/>
          <w:shd w:val="clear" w:color="auto" w:fill="FFFFFF"/>
        </w:rPr>
        <w:t>.</w:t>
      </w:r>
      <w:r>
        <w:rPr>
          <w:rFonts w:eastAsia="Times New Roman"/>
          <w:color w:val="222222"/>
          <w:szCs w:val="24"/>
          <w:shd w:val="clear" w:color="auto" w:fill="FFFFFF"/>
        </w:rPr>
        <w:t>λπ</w:t>
      </w:r>
      <w:r>
        <w:rPr>
          <w:rFonts w:eastAsia="Times New Roman"/>
          <w:color w:val="222222"/>
          <w:szCs w:val="24"/>
          <w:shd w:val="clear" w:color="auto" w:fill="FFFFFF"/>
        </w:rPr>
        <w:t>.</w:t>
      </w:r>
      <w:r>
        <w:rPr>
          <w:rFonts w:eastAsia="Times New Roman"/>
          <w:color w:val="222222"/>
          <w:szCs w:val="24"/>
          <w:shd w:val="clear" w:color="auto" w:fill="FFFFFF"/>
        </w:rPr>
        <w:t>.</w:t>
      </w:r>
      <w:r>
        <w:rPr>
          <w:rFonts w:eastAsia="Times New Roman"/>
          <w:color w:val="222222"/>
          <w:szCs w:val="24"/>
          <w:shd w:val="clear" w:color="auto" w:fill="FFFFFF"/>
        </w:rPr>
        <w:t xml:space="preserve"> Πέτυχε να διαμορφώσει εκείνο το εφαλτήριο για τ</w:t>
      </w:r>
      <w:r>
        <w:rPr>
          <w:rFonts w:eastAsia="Times New Roman"/>
          <w:color w:val="222222"/>
          <w:szCs w:val="24"/>
          <w:shd w:val="clear" w:color="auto" w:fill="FFFFFF"/>
        </w:rPr>
        <w:t>ην ανάκαμψη της καπιταλιστικής κερδοφορίας πάλι σε βάρος των εργαζομένων. Είτε έχουμε κρίση είτε έχουμε ανάκαμψη, τα μεγάλα θύματα είναι οι εργαζόμενοι.</w:t>
      </w:r>
    </w:p>
    <w:p w14:paraId="02B3D4FE"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w:t>
      </w:r>
      <w:r w:rsidRPr="00067A5B">
        <w:rPr>
          <w:rFonts w:eastAsia="Times New Roman"/>
          <w:bCs/>
          <w:color w:val="222222"/>
          <w:shd w:val="clear" w:color="auto" w:fill="FFFFFF"/>
        </w:rPr>
        <w:t>δεν</w:t>
      </w:r>
      <w:r>
        <w:rPr>
          <w:rFonts w:eastAsia="Times New Roman"/>
          <w:color w:val="222222"/>
          <w:szCs w:val="24"/>
          <w:shd w:val="clear" w:color="auto" w:fill="FFFFFF"/>
        </w:rPr>
        <w:t xml:space="preserve"> πρόκειται να κάνουμε σημαία της αντιπαράθεσής μας με την Κυβέρνηση και με τη Νέα Δημοκρατία ο</w:t>
      </w:r>
      <w:r>
        <w:rPr>
          <w:rFonts w:eastAsia="Times New Roman"/>
          <w:color w:val="222222"/>
          <w:szCs w:val="24"/>
          <w:shd w:val="clear" w:color="auto" w:fill="FFFFFF"/>
        </w:rPr>
        <w:t xml:space="preserve">ύτε τον </w:t>
      </w:r>
      <w:proofErr w:type="spellStart"/>
      <w:r>
        <w:rPr>
          <w:rFonts w:eastAsia="Times New Roman"/>
          <w:color w:val="222222"/>
          <w:szCs w:val="24"/>
          <w:shd w:val="clear" w:color="auto" w:fill="FFFFFF"/>
        </w:rPr>
        <w:t>Πετσίτη</w:t>
      </w:r>
      <w:proofErr w:type="spellEnd"/>
      <w:r>
        <w:rPr>
          <w:rFonts w:eastAsia="Times New Roman"/>
          <w:color w:val="222222"/>
          <w:szCs w:val="24"/>
          <w:shd w:val="clear" w:color="auto" w:fill="FFFFFF"/>
        </w:rPr>
        <w:t xml:space="preserve"> ούτε τους παιδεραστές ούτε ποια εφοπλιστική οικογένεια παρακοιμωμένη δίπλα στη μία ή στην άλλη ηγεσία είναι καλή η κακιά. Αυτά κάποιες ισχνές ενδείξεις είναι. Δεν είναι αυτή η ουσία. Δεν έχουμε ανάγκη </w:t>
      </w:r>
      <w:r w:rsidRPr="00C96426">
        <w:rPr>
          <w:rFonts w:eastAsia="Times New Roman"/>
          <w:bCs/>
          <w:color w:val="222222"/>
          <w:shd w:val="clear" w:color="auto" w:fill="FFFFFF"/>
        </w:rPr>
        <w:t>να</w:t>
      </w:r>
      <w:r>
        <w:rPr>
          <w:rFonts w:eastAsia="Times New Roman"/>
          <w:color w:val="222222"/>
          <w:szCs w:val="24"/>
          <w:shd w:val="clear" w:color="auto" w:fill="FFFFFF"/>
        </w:rPr>
        <w:t xml:space="preserve"> τα χρησιμοποιήσουμε αυτά. </w:t>
      </w:r>
    </w:p>
    <w:p w14:paraId="02B3D4FF"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παί</w:t>
      </w:r>
      <w:r>
        <w:rPr>
          <w:rFonts w:eastAsia="Times New Roman"/>
          <w:color w:val="222222"/>
          <w:szCs w:val="24"/>
          <w:shd w:val="clear" w:color="auto" w:fill="FFFFFF"/>
        </w:rPr>
        <w:t>ρνουμε σαν βάση τι έκανε η Κυβέρνηση ΣΥΡΙΖΑ</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ΑΝΕΛ και τι έκαναν βεβαίως προηγουμένως οι κυβερνήσεις και προ κρίσης και κατά τη διάρκεια της κρίσης. Θα μου πείτε, καλά, γιατί τα ισοπεδώνετε τα πράγματα; </w:t>
      </w:r>
      <w:r>
        <w:rPr>
          <w:rFonts w:eastAsia="Times New Roman"/>
          <w:color w:val="222222"/>
          <w:szCs w:val="24"/>
          <w:shd w:val="clear" w:color="auto" w:fill="FFFFFF"/>
        </w:rPr>
        <w:lastRenderedPageBreak/>
        <w:t>Είναι απολύτως ταυτόσημα κόμματα η Νέα Δημοκρατία και</w:t>
      </w:r>
      <w:r>
        <w:rPr>
          <w:rFonts w:eastAsia="Times New Roman"/>
          <w:color w:val="222222"/>
          <w:szCs w:val="24"/>
          <w:shd w:val="clear" w:color="auto" w:fill="FFFFFF"/>
        </w:rPr>
        <w:t xml:space="preserve"> ο ΣΥΡΙΖΑ; Όχι, καθόλου. </w:t>
      </w:r>
      <w:r w:rsidRPr="00C96426">
        <w:rPr>
          <w:rFonts w:eastAsia="Times New Roman"/>
          <w:bCs/>
          <w:color w:val="222222"/>
          <w:shd w:val="clear" w:color="auto" w:fill="FFFFFF"/>
        </w:rPr>
        <w:t>Δεν</w:t>
      </w:r>
      <w:r>
        <w:rPr>
          <w:rFonts w:eastAsia="Times New Roman"/>
          <w:color w:val="222222"/>
          <w:szCs w:val="24"/>
          <w:shd w:val="clear" w:color="auto" w:fill="FFFFFF"/>
        </w:rPr>
        <w:t xml:space="preserve"> </w:t>
      </w:r>
      <w:r w:rsidRPr="00C96426">
        <w:rPr>
          <w:rFonts w:eastAsia="Times New Roman"/>
          <w:bCs/>
          <w:color w:val="222222"/>
          <w:shd w:val="clear" w:color="auto" w:fill="FFFFFF"/>
        </w:rPr>
        <w:t>είναι</w:t>
      </w:r>
      <w:r>
        <w:rPr>
          <w:rFonts w:eastAsia="Times New Roman"/>
          <w:color w:val="222222"/>
          <w:szCs w:val="24"/>
          <w:shd w:val="clear" w:color="auto" w:fill="FFFFFF"/>
        </w:rPr>
        <w:t xml:space="preserve"> ταυτόσημα. Έχουν ορισμένες διαφορές, οι οποίες θα έλεγα </w:t>
      </w:r>
      <w:r w:rsidRPr="00544832">
        <w:rPr>
          <w:rFonts w:eastAsia="Times New Roman"/>
          <w:bCs/>
          <w:color w:val="222222"/>
          <w:shd w:val="clear" w:color="auto" w:fill="FFFFFF"/>
        </w:rPr>
        <w:t>ότι</w:t>
      </w:r>
      <w:r>
        <w:rPr>
          <w:rFonts w:eastAsia="Times New Roman"/>
          <w:color w:val="222222"/>
          <w:szCs w:val="24"/>
          <w:shd w:val="clear" w:color="auto" w:fill="FFFFFF"/>
        </w:rPr>
        <w:t xml:space="preserve"> </w:t>
      </w:r>
      <w:r w:rsidRPr="00C96426">
        <w:rPr>
          <w:rFonts w:eastAsia="Times New Roman"/>
          <w:bCs/>
          <w:color w:val="222222"/>
          <w:shd w:val="clear" w:color="auto" w:fill="FFFFFF"/>
        </w:rPr>
        <w:t>είναι</w:t>
      </w:r>
      <w:r>
        <w:rPr>
          <w:rFonts w:eastAsia="Times New Roman"/>
          <w:color w:val="222222"/>
          <w:szCs w:val="24"/>
          <w:shd w:val="clear" w:color="auto" w:fill="FFFFFF"/>
        </w:rPr>
        <w:t xml:space="preserve"> σωσίβιο και στήριγμα του συστήματος. </w:t>
      </w:r>
    </w:p>
    <w:p w14:paraId="02B3D500"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μπορεί σήμερα με το αστικό πολιτικό σύστημα, το σύστημα της εκμετάλλευσης των εργαζομένων, με τα πολιτικά μέσα και με τη στήριξη όλων των νόμων υπέρ των καπιταλιστών, να υπηρετηθούν οι ανάγκες του συστήματος με ένα κόμμα. Υπηρετήθηκαν για πολλά χρόνια </w:t>
      </w:r>
      <w:r>
        <w:rPr>
          <w:rFonts w:eastAsia="Times New Roman"/>
          <w:color w:val="222222"/>
          <w:szCs w:val="24"/>
          <w:shd w:val="clear" w:color="auto" w:fill="FFFFFF"/>
        </w:rPr>
        <w:t xml:space="preserve">με δύο κόμματα, τη Νέα Δημοκρατία </w:t>
      </w:r>
      <w:r w:rsidRPr="00C96426">
        <w:rPr>
          <w:rFonts w:eastAsia="Times New Roman"/>
          <w:bCs/>
          <w:color w:val="222222"/>
          <w:shd w:val="clear" w:color="auto" w:fill="FFFFFF"/>
        </w:rPr>
        <w:t>και</w:t>
      </w:r>
      <w:r>
        <w:rPr>
          <w:rFonts w:eastAsia="Times New Roman"/>
          <w:color w:val="222222"/>
          <w:szCs w:val="24"/>
          <w:shd w:val="clear" w:color="auto" w:fill="FFFFFF"/>
        </w:rPr>
        <w:t xml:space="preserve"> το ΠΑΣΟΚ</w:t>
      </w:r>
      <w:r>
        <w:rPr>
          <w:rFonts w:eastAsia="Times New Roman"/>
          <w:color w:val="222222"/>
          <w:szCs w:val="24"/>
          <w:shd w:val="clear" w:color="auto" w:fill="FFFFFF"/>
        </w:rPr>
        <w:t>,</w:t>
      </w:r>
      <w:r>
        <w:rPr>
          <w:rFonts w:eastAsia="Times New Roman"/>
          <w:color w:val="222222"/>
          <w:szCs w:val="24"/>
          <w:shd w:val="clear" w:color="auto" w:fill="FFFFFF"/>
        </w:rPr>
        <w:t xml:space="preserve"> και το ανάλογο έγινε σε όλες τις χώρες της Ευρώπης και σε όλο τον κόσμο. Σήμερα έχουν ανάγκη από πολύ περισσότερα κόμματα.</w:t>
      </w:r>
    </w:p>
    <w:p w14:paraId="02B3D501"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αυτή την έννοια, ναι, έχουν διαφορές. </w:t>
      </w:r>
      <w:r w:rsidRPr="00C96426">
        <w:rPr>
          <w:rFonts w:eastAsia="Times New Roman"/>
          <w:bCs/>
          <w:color w:val="222222"/>
          <w:shd w:val="clear" w:color="auto" w:fill="FFFFFF"/>
        </w:rPr>
        <w:t>Θα</w:t>
      </w:r>
      <w:r>
        <w:rPr>
          <w:rFonts w:eastAsia="Times New Roman"/>
          <w:color w:val="222222"/>
          <w:szCs w:val="24"/>
          <w:shd w:val="clear" w:color="auto" w:fill="FFFFFF"/>
        </w:rPr>
        <w:t xml:space="preserve"> πω μία διαφορά. Η </w:t>
      </w:r>
      <w:r w:rsidRPr="00C96426">
        <w:rPr>
          <w:rFonts w:eastAsia="Times New Roman"/>
          <w:color w:val="222222"/>
          <w:shd w:val="clear" w:color="auto" w:fill="FFFFFF"/>
        </w:rPr>
        <w:t>Νέα Δημοκρατία</w:t>
      </w:r>
      <w:r>
        <w:rPr>
          <w:rFonts w:eastAsia="Times New Roman"/>
          <w:color w:val="222222"/>
          <w:shd w:val="clear" w:color="auto" w:fill="FFFFFF"/>
        </w:rPr>
        <w:t>,</w:t>
      </w:r>
      <w:r w:rsidRPr="00C96426">
        <w:rPr>
          <w:rFonts w:eastAsia="Times New Roman"/>
          <w:color w:val="222222"/>
          <w:shd w:val="clear" w:color="auto" w:fill="FFFFFF"/>
        </w:rPr>
        <w:t xml:space="preserve"> </w:t>
      </w:r>
      <w:r w:rsidRPr="00C96426">
        <w:rPr>
          <w:rFonts w:eastAsia="Times New Roman"/>
          <w:bCs/>
          <w:color w:val="222222"/>
          <w:shd w:val="clear" w:color="auto" w:fill="FFFFFF"/>
        </w:rPr>
        <w:t>παραδείγματος χάριν</w:t>
      </w:r>
      <w:r>
        <w:rPr>
          <w:rFonts w:eastAsia="Times New Roman"/>
          <w:bCs/>
          <w:color w:val="222222"/>
          <w:shd w:val="clear" w:color="auto" w:fill="FFFFFF"/>
        </w:rPr>
        <w:t>,</w:t>
      </w:r>
      <w:r>
        <w:rPr>
          <w:rFonts w:eastAsia="Times New Roman"/>
          <w:color w:val="222222"/>
          <w:szCs w:val="24"/>
          <w:shd w:val="clear" w:color="auto" w:fill="FFFFFF"/>
        </w:rPr>
        <w:t xml:space="preserve"> ας το πούμε διαχρονικά η παράταξη της Δεξιάς, χρησιμοποιεί την </w:t>
      </w:r>
      <w:r w:rsidRPr="00C96426">
        <w:rPr>
          <w:rFonts w:eastAsia="Times New Roman"/>
          <w:color w:val="222222"/>
          <w:szCs w:val="24"/>
          <w:shd w:val="clear" w:color="auto" w:fill="FFFFFF"/>
        </w:rPr>
        <w:t>πολιτική</w:t>
      </w:r>
      <w:r>
        <w:rPr>
          <w:rFonts w:eastAsia="Times New Roman"/>
          <w:color w:val="222222"/>
          <w:szCs w:val="24"/>
          <w:shd w:val="clear" w:color="auto" w:fill="FFFFFF"/>
        </w:rPr>
        <w:t xml:space="preserve"> του πειθαναγκασμού, της βίας, της καταστολής -κάποιες στιγμές είχε και διαλείμματα καρότου</w:t>
      </w:r>
      <w:r>
        <w:rPr>
          <w:rFonts w:eastAsia="Times New Roman"/>
          <w:color w:val="222222"/>
          <w:szCs w:val="24"/>
          <w:shd w:val="clear" w:color="auto" w:fill="FFFFFF"/>
        </w:rPr>
        <w:t>,</w:t>
      </w:r>
      <w:r>
        <w:rPr>
          <w:rFonts w:eastAsia="Times New Roman"/>
          <w:color w:val="222222"/>
          <w:szCs w:val="24"/>
          <w:shd w:val="clear" w:color="auto" w:fill="FFFFFF"/>
        </w:rPr>
        <w:t xml:space="preserve"> είναι η αλήθεια-</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προκειμένου να καθυποτάξει, να σπάσει, </w:t>
      </w:r>
      <w:r w:rsidRPr="00C96426">
        <w:rPr>
          <w:rFonts w:eastAsia="Times New Roman"/>
          <w:bCs/>
          <w:color w:val="222222"/>
          <w:shd w:val="clear" w:color="auto" w:fill="FFFFFF"/>
        </w:rPr>
        <w:t>να</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σμπαραλιάσε</w:t>
      </w:r>
      <w:r>
        <w:rPr>
          <w:rFonts w:eastAsia="Times New Roman"/>
          <w:color w:val="222222"/>
          <w:szCs w:val="24"/>
          <w:shd w:val="clear" w:color="auto" w:fill="FFFFFF"/>
        </w:rPr>
        <w:t xml:space="preserve">ι το λαϊκό κίνημα </w:t>
      </w:r>
      <w:r>
        <w:rPr>
          <w:rFonts w:eastAsia="Times New Roman"/>
          <w:color w:val="222222"/>
          <w:szCs w:val="24"/>
          <w:shd w:val="clear" w:color="auto" w:fill="FFFFFF"/>
        </w:rPr>
        <w:t>-</w:t>
      </w:r>
      <w:r>
        <w:rPr>
          <w:rFonts w:eastAsia="Times New Roman"/>
          <w:color w:val="222222"/>
          <w:szCs w:val="24"/>
          <w:shd w:val="clear" w:color="auto" w:fill="FFFFFF"/>
        </w:rPr>
        <w:t>δεν το πέτυχε βέβαια- και να ενσωματώσει τον λαό στην πολιτική όχι μόνο στήριξης της ίδιας της δεξιάς παράταξης</w:t>
      </w:r>
      <w:r>
        <w:rPr>
          <w:rFonts w:eastAsia="Times New Roman"/>
          <w:color w:val="222222"/>
          <w:szCs w:val="24"/>
          <w:shd w:val="clear" w:color="auto" w:fill="FFFFFF"/>
        </w:rPr>
        <w:t>,</w:t>
      </w:r>
      <w:r>
        <w:rPr>
          <w:rFonts w:eastAsia="Times New Roman"/>
          <w:color w:val="222222"/>
          <w:szCs w:val="24"/>
          <w:shd w:val="clear" w:color="auto" w:fill="FFFFFF"/>
        </w:rPr>
        <w:t xml:space="preserve"> αλλά της στήριξης του αστικού πολιτικού συστήματος του καπιταλισμού. Και το έκανε με την προβολή παρωχημένων και για τον καπ</w:t>
      </w:r>
      <w:r>
        <w:rPr>
          <w:rFonts w:eastAsia="Times New Roman"/>
          <w:color w:val="222222"/>
          <w:szCs w:val="24"/>
          <w:shd w:val="clear" w:color="auto" w:fill="FFFFFF"/>
        </w:rPr>
        <w:t>ιταλισμό αντιδραστικών ιδεών και βεβαίως πότε με τον αντικομουνισμό της κονσέρβας και πότε με συγκαλυμμένο τρόπο.</w:t>
      </w:r>
    </w:p>
    <w:p w14:paraId="02B3D502"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Όντως ο ΣΥΡΙΖΑ δεν έχει την ίδια τακτική. Ο ΣΥΡΙΖΑ </w:t>
      </w:r>
      <w:proofErr w:type="spellStart"/>
      <w:r>
        <w:rPr>
          <w:rFonts w:eastAsia="Times New Roman"/>
          <w:color w:val="222222"/>
          <w:szCs w:val="24"/>
          <w:shd w:val="clear" w:color="auto" w:fill="FFFFFF"/>
        </w:rPr>
        <w:t>συντηρητικοποιεί</w:t>
      </w:r>
      <w:proofErr w:type="spellEnd"/>
      <w:r>
        <w:rPr>
          <w:rFonts w:eastAsia="Times New Roman"/>
          <w:color w:val="222222"/>
          <w:szCs w:val="24"/>
          <w:shd w:val="clear" w:color="auto" w:fill="FFFFFF"/>
        </w:rPr>
        <w:t>, κάνοντας επιχείρηση διαφθοράς των αριστερών συνειδήσεων. Η Νέα Δημοκρατία</w:t>
      </w:r>
      <w:r>
        <w:rPr>
          <w:rFonts w:eastAsia="Times New Roman"/>
          <w:color w:val="222222"/>
          <w:szCs w:val="24"/>
          <w:shd w:val="clear" w:color="auto" w:fill="FFFFFF"/>
        </w:rPr>
        <w:t xml:space="preserve"> μέσω αντιδραστικών ιδεών και ο ΣΥΡΙΖΑ με αριστερή παντιέρα –με εισαγωγικά ή χωρίς εισαγωγικά, δεν έχει σημασία- εκμαυλίζει, εξαγοράζει, τρομοκρατεί και </w:t>
      </w:r>
      <w:proofErr w:type="spellStart"/>
      <w:r>
        <w:rPr>
          <w:rFonts w:eastAsia="Times New Roman"/>
          <w:color w:val="222222"/>
          <w:szCs w:val="24"/>
          <w:shd w:val="clear" w:color="auto" w:fill="FFFFFF"/>
        </w:rPr>
        <w:t>παθητικοποιεί</w:t>
      </w:r>
      <w:proofErr w:type="spellEnd"/>
      <w:r>
        <w:rPr>
          <w:rFonts w:eastAsia="Times New Roman"/>
          <w:color w:val="222222"/>
          <w:szCs w:val="24"/>
          <w:shd w:val="clear" w:color="auto" w:fill="FFFFFF"/>
        </w:rPr>
        <w:t xml:space="preserve"> ριζοσπαστικές συνειδήσεις. Ναι, </w:t>
      </w:r>
      <w:r w:rsidRPr="005D4349">
        <w:rPr>
          <w:rFonts w:eastAsia="Times New Roman"/>
          <w:bCs/>
          <w:color w:val="222222"/>
          <w:shd w:val="clear" w:color="auto" w:fill="FFFFFF"/>
        </w:rPr>
        <w:t>είναι</w:t>
      </w:r>
      <w:r>
        <w:rPr>
          <w:rFonts w:eastAsia="Times New Roman"/>
          <w:color w:val="222222"/>
          <w:szCs w:val="24"/>
          <w:shd w:val="clear" w:color="auto" w:fill="FFFFFF"/>
        </w:rPr>
        <w:t xml:space="preserve"> μία διαφορά. Ο κ. Μητσοτάκης δεν πρόκειται να πάει </w:t>
      </w:r>
      <w:r>
        <w:rPr>
          <w:rFonts w:eastAsia="Times New Roman"/>
          <w:color w:val="222222"/>
          <w:szCs w:val="24"/>
          <w:shd w:val="clear" w:color="auto" w:fill="FFFFFF"/>
        </w:rPr>
        <w:t xml:space="preserve">ποτέ στον τάφο του Μπελογιάννη ούτε στο άγαλμα. Τον θεωρεί προδότη, πράκτορα. Ο ΣΥΡΙΖΑ θα πάει, τιμά τους νεκρούς ιδιαίτερα κομμουνιστές. Είναι το λαθρεμπόριο που κάνει, λαθρεμπόριο των ηρωικών ταξικών αγώνων του λαού, λαθρεμπόριο του </w:t>
      </w:r>
      <w:r>
        <w:rPr>
          <w:rFonts w:eastAsia="Times New Roman"/>
          <w:color w:val="222222"/>
          <w:szCs w:val="24"/>
          <w:shd w:val="clear" w:color="auto" w:fill="FFFFFF"/>
        </w:rPr>
        <w:lastRenderedPageBreak/>
        <w:t>ρόλου του Κομμουνιστι</w:t>
      </w:r>
      <w:r>
        <w:rPr>
          <w:rFonts w:eastAsia="Times New Roman"/>
          <w:color w:val="222222"/>
          <w:szCs w:val="24"/>
          <w:shd w:val="clear" w:color="auto" w:fill="FFFFFF"/>
        </w:rPr>
        <w:t xml:space="preserve">κού Κόμματος Ελλάδας. Είναι ο άλλος δρόμος. Οδηγεί στο ίδιο αποτέλεσμα: </w:t>
      </w:r>
      <w:proofErr w:type="spellStart"/>
      <w:r>
        <w:rPr>
          <w:rFonts w:eastAsia="Times New Roman"/>
          <w:color w:val="222222"/>
          <w:szCs w:val="24"/>
          <w:shd w:val="clear" w:color="auto" w:fill="FFFFFF"/>
        </w:rPr>
        <w:t>συντηρητικοποίηση</w:t>
      </w:r>
      <w:proofErr w:type="spellEnd"/>
      <w:r>
        <w:rPr>
          <w:rFonts w:eastAsia="Times New Roman"/>
          <w:color w:val="222222"/>
          <w:szCs w:val="24"/>
          <w:shd w:val="clear" w:color="auto" w:fill="FFFFFF"/>
        </w:rPr>
        <w:t>, παθητικότητα, μοιρολατρία.</w:t>
      </w:r>
    </w:p>
    <w:p w14:paraId="02B3D503"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πω και ένα άλλο παράδειγμα, το οποίο χρησιμοποιεί σαν κύριο επιχείρημα κατά του ΣΥΡΙΖΑ και η Νέα Δημοκρατία και το ΠΑΣΟΚ και δεν έ</w:t>
      </w:r>
      <w:r>
        <w:rPr>
          <w:rFonts w:eastAsia="Times New Roman"/>
          <w:color w:val="222222"/>
          <w:szCs w:val="24"/>
          <w:shd w:val="clear" w:color="auto" w:fill="FFFFFF"/>
        </w:rPr>
        <w:t>χουν δίκιο για αυτό. Κατηγορούν, παραδείγματος χάρ</w:t>
      </w:r>
      <w:r>
        <w:rPr>
          <w:rFonts w:eastAsia="Times New Roman"/>
          <w:color w:val="222222"/>
          <w:szCs w:val="24"/>
          <w:shd w:val="clear" w:color="auto" w:fill="FFFFFF"/>
        </w:rPr>
        <w:t>ιν</w:t>
      </w:r>
      <w:r>
        <w:rPr>
          <w:rFonts w:eastAsia="Times New Roman"/>
          <w:color w:val="222222"/>
          <w:szCs w:val="24"/>
          <w:shd w:val="clear" w:color="auto" w:fill="FFFFFF"/>
        </w:rPr>
        <w:t>, για το πρώτο εξάμηνο, Γενάρης</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Αύγουστος του 2015, </w:t>
      </w:r>
      <w:r w:rsidRPr="005D4349">
        <w:rPr>
          <w:rFonts w:eastAsia="Times New Roman"/>
          <w:bCs/>
          <w:color w:val="222222"/>
          <w:shd w:val="clear" w:color="auto" w:fill="FFFFFF"/>
        </w:rPr>
        <w:t>που</w:t>
      </w:r>
      <w:r>
        <w:rPr>
          <w:rFonts w:eastAsia="Times New Roman"/>
          <w:color w:val="222222"/>
          <w:szCs w:val="24"/>
          <w:shd w:val="clear" w:color="auto" w:fill="FFFFFF"/>
        </w:rPr>
        <w:t xml:space="preserve"> ο ΣΥΡΙΖΑ λόγω της κομμουνιστικής του ιδεοληψίας οδήγησε στη γνωστή σύγκρουση με την Ευρωπαϊκή Ένωση</w:t>
      </w:r>
      <w:r>
        <w:rPr>
          <w:rFonts w:eastAsia="Times New Roman"/>
          <w:color w:val="222222"/>
          <w:szCs w:val="24"/>
          <w:shd w:val="clear" w:color="auto" w:fill="FFFFFF"/>
        </w:rPr>
        <w:t>,</w:t>
      </w:r>
      <w:r>
        <w:rPr>
          <w:rFonts w:eastAsia="Times New Roman"/>
          <w:color w:val="222222"/>
          <w:szCs w:val="24"/>
          <w:shd w:val="clear" w:color="auto" w:fill="FFFFFF"/>
        </w:rPr>
        <w:t xml:space="preserve"> τις δεκαεπτά ώρες συλλογικής διαπραγμάτευσης </w:t>
      </w:r>
      <w:r>
        <w:rPr>
          <w:rFonts w:eastAsia="Times New Roman"/>
          <w:color w:val="222222"/>
          <w:szCs w:val="24"/>
          <w:shd w:val="clear" w:color="auto" w:fill="FFFFFF"/>
        </w:rPr>
        <w:t>του Πρωθυπουργού τάχα</w:t>
      </w:r>
      <w:r>
        <w:rPr>
          <w:rFonts w:eastAsia="Times New Roman"/>
          <w:color w:val="222222"/>
          <w:szCs w:val="24"/>
          <w:shd w:val="clear" w:color="auto" w:fill="FFFFFF"/>
        </w:rPr>
        <w:t>,</w:t>
      </w:r>
      <w:r>
        <w:rPr>
          <w:rFonts w:eastAsia="Times New Roman"/>
          <w:color w:val="222222"/>
          <w:szCs w:val="24"/>
          <w:shd w:val="clear" w:color="auto" w:fill="FFFFFF"/>
        </w:rPr>
        <w:t xml:space="preserve"> και που τελικά φέσωσε τον ελληνικό λαό με τόσα και τόσα </w:t>
      </w:r>
      <w:r w:rsidRPr="00630D31">
        <w:rPr>
          <w:rFonts w:eastAsia="Times New Roman"/>
          <w:bCs/>
          <w:color w:val="222222"/>
          <w:shd w:val="clear" w:color="auto" w:fill="FFFFFF"/>
        </w:rPr>
        <w:t>δισεκατομμύρια ευρώ</w:t>
      </w:r>
      <w:r>
        <w:rPr>
          <w:rFonts w:eastAsia="Times New Roman"/>
          <w:color w:val="222222"/>
          <w:szCs w:val="24"/>
          <w:shd w:val="clear" w:color="auto" w:fill="FFFFFF"/>
        </w:rPr>
        <w:t xml:space="preserve">. Δεν μπορούσε να κάνει αλλιώς, κύριε </w:t>
      </w:r>
      <w:proofErr w:type="spellStart"/>
      <w:r>
        <w:rPr>
          <w:rFonts w:eastAsia="Times New Roman"/>
          <w:color w:val="222222"/>
          <w:szCs w:val="24"/>
          <w:shd w:val="clear" w:color="auto" w:fill="FFFFFF"/>
        </w:rPr>
        <w:t>Σταϊκούρα</w:t>
      </w:r>
      <w:proofErr w:type="spellEnd"/>
      <w:r>
        <w:rPr>
          <w:rFonts w:eastAsia="Times New Roman"/>
          <w:color w:val="222222"/>
          <w:szCs w:val="24"/>
          <w:shd w:val="clear" w:color="auto" w:fill="FFFFFF"/>
        </w:rPr>
        <w:t xml:space="preserve">, ο ΣΥΡΙΖΑ. </w:t>
      </w:r>
    </w:p>
    <w:p w14:paraId="02B3D504"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ΣΥΡΙΖΑ τι είναι; Να πω </w:t>
      </w:r>
      <w:r w:rsidRPr="005D4349">
        <w:rPr>
          <w:rFonts w:eastAsia="Times New Roman"/>
          <w:bCs/>
          <w:color w:val="222222"/>
          <w:shd w:val="clear" w:color="auto" w:fill="FFFFFF"/>
        </w:rPr>
        <w:t>ότι</w:t>
      </w:r>
      <w:r>
        <w:rPr>
          <w:rFonts w:eastAsia="Times New Roman"/>
          <w:color w:val="222222"/>
          <w:szCs w:val="24"/>
          <w:shd w:val="clear" w:color="auto" w:fill="FFFFFF"/>
        </w:rPr>
        <w:t xml:space="preserve"> </w:t>
      </w:r>
      <w:r w:rsidRPr="005D4349">
        <w:rPr>
          <w:rFonts w:eastAsia="Times New Roman"/>
          <w:bCs/>
          <w:color w:val="222222"/>
          <w:shd w:val="clear" w:color="auto" w:fill="FFFFFF"/>
        </w:rPr>
        <w:t>είναι</w:t>
      </w:r>
      <w:r>
        <w:rPr>
          <w:rFonts w:eastAsia="Times New Roman"/>
          <w:color w:val="222222"/>
          <w:szCs w:val="24"/>
          <w:shd w:val="clear" w:color="auto" w:fill="FFFFFF"/>
        </w:rPr>
        <w:t xml:space="preserve"> πολιτικός χώρος; Γιατί δεν εμφανίζεται πάντα με τον ΣΥΡΙΖΑ και </w:t>
      </w:r>
      <w:r w:rsidRPr="005D4349">
        <w:rPr>
          <w:rFonts w:eastAsia="Times New Roman"/>
          <w:bCs/>
          <w:color w:val="222222"/>
          <w:shd w:val="clear" w:color="auto" w:fill="FFFFFF"/>
        </w:rPr>
        <w:t>έχει</w:t>
      </w:r>
      <w:r>
        <w:rPr>
          <w:rFonts w:eastAsia="Times New Roman"/>
          <w:color w:val="222222"/>
          <w:szCs w:val="24"/>
          <w:shd w:val="clear" w:color="auto" w:fill="FFFFFF"/>
        </w:rPr>
        <w:t xml:space="preserve"> πολλές παραδόσεις. Είναι της ιστορικής συνθηκολόγησης στις γραμμές του κινήματος. </w:t>
      </w:r>
      <w:r w:rsidRPr="005D4349">
        <w:rPr>
          <w:rFonts w:eastAsia="Times New Roman"/>
          <w:bCs/>
          <w:color w:val="222222"/>
          <w:shd w:val="clear" w:color="auto" w:fill="FFFFFF"/>
        </w:rPr>
        <w:t>Δεν</w:t>
      </w:r>
      <w:r>
        <w:rPr>
          <w:rFonts w:eastAsia="Times New Roman"/>
          <w:color w:val="222222"/>
          <w:szCs w:val="24"/>
          <w:shd w:val="clear" w:color="auto" w:fill="FFFFFF"/>
        </w:rPr>
        <w:t xml:space="preserve"> μπορούσε </w:t>
      </w:r>
      <w:r w:rsidRPr="005D4349">
        <w:rPr>
          <w:rFonts w:eastAsia="Times New Roman"/>
          <w:bCs/>
          <w:color w:val="222222"/>
          <w:shd w:val="clear" w:color="auto" w:fill="FFFFFF"/>
        </w:rPr>
        <w:t>να</w:t>
      </w:r>
      <w:r>
        <w:rPr>
          <w:rFonts w:eastAsia="Times New Roman"/>
          <w:color w:val="222222"/>
          <w:szCs w:val="24"/>
          <w:shd w:val="clear" w:color="auto" w:fill="FFFFFF"/>
        </w:rPr>
        <w:t xml:space="preserve"> κάνει αλλιώς. </w:t>
      </w:r>
      <w:r>
        <w:rPr>
          <w:rFonts w:eastAsia="Times New Roman"/>
          <w:color w:val="222222"/>
          <w:szCs w:val="24"/>
          <w:shd w:val="clear" w:color="auto" w:fill="FFFFFF"/>
        </w:rPr>
        <w:lastRenderedPageBreak/>
        <w:t>Έπρεπε οπωσδήποτε να σκηνοθετήσει ένα αντάρτικο μέσα στο πλαίσιο της Ευρωπαϊκής Ένωσης -εδώ πέφτετε έξω- όχι από αυταπάτες, όχι από έλλειψη</w:t>
      </w:r>
      <w:r>
        <w:rPr>
          <w:rFonts w:eastAsia="Times New Roman"/>
          <w:color w:val="222222"/>
          <w:szCs w:val="24"/>
          <w:shd w:val="clear" w:color="auto" w:fill="FFFFFF"/>
        </w:rPr>
        <w:t xml:space="preserve"> εμπειρίας, όχι έστω για να κάνει ένα τεστ μέχρι πόσο μπορεί να γίνει η αντιπαράθεση και η σύγκρουση στα όρια της Ευρωπαϊκής Ένωσης, να τεστάρει δηλαδή τη δυνατότητα της Ευρωπαϊκής Ένωσης, της Κομισιόν να κάνει ορισμένες υποχωρήσεις. Δεν το έκανε για αυτό.</w:t>
      </w:r>
      <w:r>
        <w:rPr>
          <w:rFonts w:eastAsia="Times New Roman"/>
          <w:color w:val="222222"/>
          <w:szCs w:val="24"/>
          <w:shd w:val="clear" w:color="auto" w:fill="FFFFFF"/>
        </w:rPr>
        <w:t xml:space="preserve"> </w:t>
      </w:r>
    </w:p>
    <w:p w14:paraId="02B3D505"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Έπρεπε μέσα από τον δρόμο αυτής της σκηνοθετημένης αντάρτικης αντιπολίτευσης να εξοικειώσει πριν από όλα την κοινωνική του βάση -αυτή την ετερόκλητη, </w:t>
      </w:r>
      <w:r w:rsidRPr="005D4349">
        <w:rPr>
          <w:rFonts w:eastAsia="Times New Roman"/>
          <w:bCs/>
          <w:color w:val="222222"/>
          <w:shd w:val="clear" w:color="auto" w:fill="FFFFFF"/>
        </w:rPr>
        <w:t>δεν</w:t>
      </w:r>
      <w:r>
        <w:rPr>
          <w:rFonts w:eastAsia="Times New Roman"/>
          <w:color w:val="222222"/>
          <w:szCs w:val="24"/>
          <w:shd w:val="clear" w:color="auto" w:fill="FFFFFF"/>
        </w:rPr>
        <w:t xml:space="preserve"> υπάρχει </w:t>
      </w:r>
      <w:r>
        <w:rPr>
          <w:rFonts w:eastAsia="Times New Roman"/>
          <w:color w:val="222222"/>
          <w:szCs w:val="24"/>
          <w:shd w:val="clear" w:color="auto" w:fill="FFFFFF"/>
        </w:rPr>
        <w:t>μ</w:t>
      </w:r>
      <w:r>
        <w:rPr>
          <w:rFonts w:eastAsia="Times New Roman"/>
          <w:color w:val="222222"/>
          <w:szCs w:val="24"/>
          <w:shd w:val="clear" w:color="auto" w:fill="FFFFFF"/>
        </w:rPr>
        <w:t>ί</w:t>
      </w:r>
      <w:r>
        <w:rPr>
          <w:rFonts w:eastAsia="Times New Roman"/>
          <w:color w:val="222222"/>
          <w:szCs w:val="24"/>
          <w:shd w:val="clear" w:color="auto" w:fill="FFFFFF"/>
        </w:rPr>
        <w:t>α</w:t>
      </w:r>
      <w:r>
        <w:rPr>
          <w:rFonts w:eastAsia="Times New Roman"/>
          <w:color w:val="222222"/>
          <w:szCs w:val="24"/>
          <w:shd w:val="clear" w:color="auto" w:fill="FFFFFF"/>
        </w:rPr>
        <w:t xml:space="preserve"> κοινωνική βάση- που δεν είναι πλήρως ταυτισμένη με της Νέας Δημοκρατίας, να προετοιμάσει</w:t>
      </w:r>
      <w:r>
        <w:rPr>
          <w:rFonts w:eastAsia="Times New Roman"/>
          <w:color w:val="222222"/>
          <w:szCs w:val="24"/>
          <w:shd w:val="clear" w:color="auto" w:fill="FFFFFF"/>
        </w:rPr>
        <w:t xml:space="preserve"> τους ψηφοφόρους του να δεχθούν το εξής πράγμα, ότι η επίλυση των προβλημάτων του λαού περνάει μέσα από τον δρόμο της συνθηκολόγησης. </w:t>
      </w:r>
    </w:p>
    <w:p w14:paraId="02B3D506"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Αυτά τα είπαν καθαρά χθες στο Ζάππειο. Ο Τσίπρας, ο </w:t>
      </w:r>
      <w:proofErr w:type="spellStart"/>
      <w:r>
        <w:rPr>
          <w:rFonts w:eastAsia="Times New Roman"/>
          <w:color w:val="222222"/>
          <w:szCs w:val="24"/>
          <w:shd w:val="clear" w:color="auto" w:fill="FFFFFF"/>
        </w:rPr>
        <w:t>Τσακαλώτος</w:t>
      </w:r>
      <w:proofErr w:type="spellEnd"/>
      <w:r>
        <w:rPr>
          <w:rFonts w:eastAsia="Times New Roman"/>
          <w:color w:val="222222"/>
          <w:szCs w:val="24"/>
          <w:shd w:val="clear" w:color="auto" w:fill="FFFFFF"/>
        </w:rPr>
        <w:t xml:space="preserve"> </w:t>
      </w:r>
      <w:r w:rsidRPr="00837F94">
        <w:rPr>
          <w:rFonts w:eastAsia="Times New Roman"/>
          <w:bCs/>
          <w:color w:val="222222"/>
          <w:shd w:val="clear" w:color="auto" w:fill="FFFFFF"/>
        </w:rPr>
        <w:t>και</w:t>
      </w:r>
      <w:r>
        <w:rPr>
          <w:rFonts w:eastAsia="Times New Roman"/>
          <w:color w:val="222222"/>
          <w:szCs w:val="24"/>
          <w:shd w:val="clear" w:color="auto" w:fill="FFFFFF"/>
        </w:rPr>
        <w:t xml:space="preserve"> ο Δραγασάκης είπαν ότι αυτές οι υποχωρήσεις που κάναμε</w:t>
      </w:r>
      <w:r>
        <w:rPr>
          <w:rFonts w:eastAsia="Times New Roman"/>
          <w:color w:val="222222"/>
          <w:szCs w:val="24"/>
          <w:shd w:val="clear" w:color="auto" w:fill="FFFFFF"/>
        </w:rPr>
        <w:t xml:space="preserve"> ήταν αναγκαίες, γιατί μας έφεραν σε </w:t>
      </w:r>
      <w:r>
        <w:rPr>
          <w:rFonts w:eastAsia="Times New Roman"/>
          <w:color w:val="222222"/>
          <w:szCs w:val="24"/>
          <w:shd w:val="clear" w:color="auto" w:fill="FFFFFF"/>
        </w:rPr>
        <w:t>αυτό</w:t>
      </w:r>
      <w:r>
        <w:rPr>
          <w:rFonts w:eastAsia="Times New Roman"/>
          <w:color w:val="222222"/>
          <w:szCs w:val="24"/>
          <w:shd w:val="clear" w:color="auto" w:fill="FFFFFF"/>
        </w:rPr>
        <w:t>ν</w:t>
      </w:r>
      <w:r>
        <w:rPr>
          <w:rFonts w:eastAsia="Times New Roman"/>
          <w:color w:val="222222"/>
          <w:szCs w:val="24"/>
          <w:shd w:val="clear" w:color="auto" w:fill="FFFFFF"/>
        </w:rPr>
        <w:t xml:space="preserve"> τον δρόμο, όπου μπορούμε πια να μοιράζουμε μερικά αποφάγια στους εργαζόμενους από την κερδοφορία. Τηρώντας το πρόγραμμα και τις συμφωνίες, εμείς πετύχαμε την έξοδο και πετυχαίνουμε τώρα να μοιράσουμε και μερίσματα</w:t>
      </w:r>
      <w:r>
        <w:rPr>
          <w:rFonts w:eastAsia="Times New Roman"/>
          <w:color w:val="222222"/>
          <w:szCs w:val="24"/>
          <w:shd w:val="clear" w:color="auto" w:fill="FFFFFF"/>
        </w:rPr>
        <w:t xml:space="preserve"> στον λαό. Είναι ασύμβατα αυτά. Είναι αδύνατα </w:t>
      </w:r>
      <w:r>
        <w:rPr>
          <w:rFonts w:eastAsia="Times New Roman"/>
          <w:bCs/>
          <w:color w:val="222222"/>
          <w:shd w:val="clear" w:color="auto" w:fill="FFFFFF"/>
        </w:rPr>
        <w:t xml:space="preserve">αυτά, </w:t>
      </w:r>
      <w:r>
        <w:rPr>
          <w:rFonts w:eastAsia="Times New Roman"/>
          <w:color w:val="222222"/>
          <w:szCs w:val="24"/>
          <w:shd w:val="clear" w:color="auto" w:fill="FFFFFF"/>
        </w:rPr>
        <w:t>τηρώντας τις συμφωνίες που έκαναν και τα προγράμματα σταθερότητας και όλα αυτά της Ευρωπαϊκής Ένωσης και του ΝΑΤΟ. Είναι ασύμβατα αυτά με τα λαϊκά συμφέροντα.</w:t>
      </w:r>
    </w:p>
    <w:p w14:paraId="02B3D507"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τι είπαν; «Μέσα από τις υποχωρήσεις</w:t>
      </w:r>
      <w:r>
        <w:rPr>
          <w:rFonts w:eastAsia="Times New Roman"/>
          <w:color w:val="222222"/>
          <w:szCs w:val="24"/>
          <w:shd w:val="clear" w:color="auto" w:fill="FFFFFF"/>
        </w:rPr>
        <w:t>.</w:t>
      </w:r>
      <w:r>
        <w:rPr>
          <w:rFonts w:eastAsia="Times New Roman"/>
          <w:color w:val="222222"/>
          <w:szCs w:val="24"/>
          <w:shd w:val="clear" w:color="auto" w:fill="FFFFFF"/>
        </w:rPr>
        <w:t>».</w:t>
      </w:r>
      <w:r>
        <w:rPr>
          <w:rFonts w:eastAsia="Times New Roman"/>
          <w:color w:val="222222"/>
          <w:szCs w:val="24"/>
          <w:shd w:val="clear" w:color="auto" w:fill="FFFFFF"/>
        </w:rPr>
        <w:t xml:space="preserve"> Οι</w:t>
      </w:r>
      <w:r>
        <w:rPr>
          <w:rFonts w:eastAsia="Times New Roman"/>
          <w:color w:val="222222"/>
          <w:szCs w:val="24"/>
          <w:shd w:val="clear" w:color="auto" w:fill="FFFFFF"/>
        </w:rPr>
        <w:t xml:space="preserve"> άλλοι δεν μπορούσαν να το κάνουν, ήταν ανίκανοι </w:t>
      </w:r>
      <w:r>
        <w:rPr>
          <w:rFonts w:eastAsia="Times New Roman"/>
          <w:color w:val="222222"/>
          <w:szCs w:val="24"/>
          <w:shd w:val="clear" w:color="auto" w:fill="FFFFFF"/>
        </w:rPr>
        <w:t>κ</w:t>
      </w:r>
      <w:r>
        <w:rPr>
          <w:rFonts w:eastAsia="Times New Roman"/>
          <w:color w:val="222222"/>
          <w:szCs w:val="24"/>
          <w:shd w:val="clear" w:color="auto" w:fill="FFFFFF"/>
        </w:rPr>
        <w:t>.</w:t>
      </w:r>
      <w:r>
        <w:rPr>
          <w:rFonts w:eastAsia="Times New Roman"/>
          <w:color w:val="222222"/>
          <w:szCs w:val="24"/>
          <w:shd w:val="clear" w:color="auto" w:fill="FFFFFF"/>
        </w:rPr>
        <w:t>λπ</w:t>
      </w:r>
      <w:r>
        <w:rPr>
          <w:rFonts w:eastAsia="Times New Roman"/>
          <w:color w:val="222222"/>
          <w:szCs w:val="24"/>
          <w:shd w:val="clear" w:color="auto" w:fill="FFFFFF"/>
        </w:rPr>
        <w:t>.</w:t>
      </w:r>
      <w:r>
        <w:rPr>
          <w:rFonts w:eastAsia="Times New Roman"/>
          <w:color w:val="222222"/>
          <w:szCs w:val="24"/>
          <w:shd w:val="clear" w:color="auto" w:fill="FFFFFF"/>
        </w:rPr>
        <w:t>.</w:t>
      </w:r>
      <w:r>
        <w:rPr>
          <w:rFonts w:eastAsia="Times New Roman"/>
          <w:color w:val="222222"/>
          <w:szCs w:val="24"/>
          <w:shd w:val="clear" w:color="auto" w:fill="FFFFFF"/>
        </w:rPr>
        <w:t xml:space="preserve"> Ήταν σκηνοθετημένο αντάρτικο. Και αυτή είναι η μεγάλη ζημιά που έχει κάνει ο ΣΥΡΙΖΑ και που συνεχίζει δυστυχώς ακόμα να κάνει στον χώρο του ριζοσπαστισμού, «αριστερού» με εισαγωγικά αλλά και πραγ</w:t>
      </w:r>
      <w:r>
        <w:rPr>
          <w:rFonts w:eastAsia="Times New Roman"/>
          <w:color w:val="222222"/>
          <w:szCs w:val="24"/>
          <w:shd w:val="clear" w:color="auto" w:fill="FFFFFF"/>
        </w:rPr>
        <w:t xml:space="preserve">ματικά αριστερού ριζοσπαστισμού. Γιατί μέσα στη βάση υπάρχουν άνθρωποι οι οποίοι μπορεί να μην είναι κομμουνιστές. </w:t>
      </w:r>
      <w:r w:rsidRPr="00837F94">
        <w:rPr>
          <w:rFonts w:eastAsia="Times New Roman"/>
          <w:bCs/>
          <w:color w:val="222222"/>
          <w:shd w:val="clear" w:color="auto" w:fill="FFFFFF"/>
        </w:rPr>
        <w:t>Μπορεί</w:t>
      </w:r>
      <w:r>
        <w:rPr>
          <w:rFonts w:eastAsia="Times New Roman"/>
          <w:color w:val="222222"/>
          <w:szCs w:val="24"/>
          <w:shd w:val="clear" w:color="auto" w:fill="FFFFFF"/>
        </w:rPr>
        <w:t xml:space="preserve"> να </w:t>
      </w:r>
      <w:r>
        <w:rPr>
          <w:rFonts w:eastAsia="Times New Roman"/>
          <w:color w:val="222222"/>
          <w:szCs w:val="24"/>
          <w:shd w:val="clear" w:color="auto" w:fill="FFFFFF"/>
        </w:rPr>
        <w:lastRenderedPageBreak/>
        <w:t>έχουν σοβαρές διαφορές με την ιδεολογία και το πρόγραμμα του ΚΚΕ. Αισθάνονται όμως αριστεροί. Έχουν υιοθετήσει τέτοιες ιδέες.</w:t>
      </w:r>
    </w:p>
    <w:p w14:paraId="02B3D508"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Κοιτά</w:t>
      </w:r>
      <w:r>
        <w:rPr>
          <w:rFonts w:eastAsia="Times New Roman"/>
          <w:color w:val="222222"/>
          <w:szCs w:val="24"/>
          <w:shd w:val="clear" w:color="auto" w:fill="FFFFFF"/>
        </w:rPr>
        <w:t xml:space="preserve">ξτε να δείτε. Δεν </w:t>
      </w:r>
      <w:r w:rsidRPr="00630D31">
        <w:rPr>
          <w:rFonts w:eastAsia="Times New Roman"/>
          <w:bCs/>
          <w:color w:val="222222"/>
          <w:shd w:val="clear" w:color="auto" w:fill="FFFFFF"/>
        </w:rPr>
        <w:t>είναι</w:t>
      </w:r>
      <w:r>
        <w:rPr>
          <w:rFonts w:eastAsia="Times New Roman"/>
          <w:color w:val="222222"/>
          <w:szCs w:val="24"/>
          <w:shd w:val="clear" w:color="auto" w:fill="FFFFFF"/>
        </w:rPr>
        <w:t xml:space="preserve"> </w:t>
      </w:r>
      <w:r w:rsidRPr="00630D31">
        <w:rPr>
          <w:rFonts w:eastAsia="Times New Roman"/>
          <w:bCs/>
          <w:color w:val="222222"/>
          <w:shd w:val="clear" w:color="auto" w:fill="FFFFFF"/>
        </w:rPr>
        <w:t>ότι</w:t>
      </w:r>
      <w:r>
        <w:rPr>
          <w:rFonts w:eastAsia="Times New Roman"/>
          <w:color w:val="222222"/>
          <w:szCs w:val="24"/>
          <w:shd w:val="clear" w:color="auto" w:fill="FFFFFF"/>
        </w:rPr>
        <w:t xml:space="preserve"> τώρα ο ΣΥΡΙΖΑ που έγινε Κυβέρνηση, λόγω πραγματισμού και ρεαλισμού, έκανε </w:t>
      </w:r>
      <w:r w:rsidRPr="00837F94">
        <w:rPr>
          <w:rFonts w:eastAsia="Times New Roman"/>
          <w:bCs/>
          <w:color w:val="222222"/>
          <w:shd w:val="clear" w:color="auto" w:fill="FFFFFF"/>
        </w:rPr>
        <w:t>και</w:t>
      </w:r>
      <w:r>
        <w:rPr>
          <w:rFonts w:eastAsia="Times New Roman"/>
          <w:color w:val="222222"/>
          <w:szCs w:val="24"/>
          <w:shd w:val="clear" w:color="auto" w:fill="FFFFFF"/>
        </w:rPr>
        <w:t xml:space="preserve"> μερικές υποχωρήσεις. Τέτοιος είναι αυτός ο χώρος από γεννησιμιού του. Θα θυμίσω μερικά πράγματα. Στη διάρκεια της δικτατορίας ήταν αυτό το πολιτικό ρε</w:t>
      </w:r>
      <w:r>
        <w:rPr>
          <w:rFonts w:eastAsia="Times New Roman"/>
          <w:color w:val="222222"/>
          <w:szCs w:val="24"/>
          <w:shd w:val="clear" w:color="auto" w:fill="FFFFFF"/>
        </w:rPr>
        <w:t>ύμα, με εξαίρεση ορισμένα του στελέχη -τα λιγότερα</w:t>
      </w:r>
      <w:r>
        <w:rPr>
          <w:rFonts w:eastAsia="Times New Roman"/>
          <w:color w:val="222222"/>
          <w:szCs w:val="24"/>
          <w:shd w:val="clear" w:color="auto" w:fill="FFFFFF"/>
        </w:rPr>
        <w:t>,</w:t>
      </w:r>
      <w:r>
        <w:rPr>
          <w:rFonts w:eastAsia="Times New Roman"/>
          <w:color w:val="222222"/>
          <w:szCs w:val="24"/>
          <w:shd w:val="clear" w:color="auto" w:fill="FFFFFF"/>
        </w:rPr>
        <w:t xml:space="preserve"> για να μην είμαι άδικη</w:t>
      </w:r>
      <w:r>
        <w:rPr>
          <w:rFonts w:eastAsia="Times New Roman"/>
          <w:color w:val="222222"/>
          <w:szCs w:val="24"/>
          <w:shd w:val="clear" w:color="auto" w:fill="FFFFFF"/>
        </w:rPr>
        <w:t>-</w:t>
      </w:r>
      <w:r>
        <w:rPr>
          <w:rFonts w:eastAsia="Times New Roman"/>
          <w:color w:val="222222"/>
          <w:szCs w:val="24"/>
          <w:shd w:val="clear" w:color="auto" w:fill="FFFFFF"/>
        </w:rPr>
        <w:t>,</w:t>
      </w:r>
      <w:r>
        <w:rPr>
          <w:rFonts w:eastAsia="Times New Roman"/>
          <w:color w:val="222222"/>
          <w:szCs w:val="24"/>
          <w:shd w:val="clear" w:color="auto" w:fill="FFFFFF"/>
        </w:rPr>
        <w:t xml:space="preserve"> που έλεγε ότι το πέρασμα στην αστική </w:t>
      </w:r>
      <w:r>
        <w:rPr>
          <w:rFonts w:eastAsia="Times New Roman"/>
          <w:color w:val="222222"/>
          <w:szCs w:val="24"/>
          <w:shd w:val="clear" w:color="auto" w:fill="FFFFFF"/>
        </w:rPr>
        <w:t>Κ</w:t>
      </w:r>
      <w:r>
        <w:rPr>
          <w:rFonts w:eastAsia="Times New Roman"/>
          <w:color w:val="222222"/>
          <w:szCs w:val="24"/>
          <w:shd w:val="clear" w:color="auto" w:fill="FFFFFF"/>
        </w:rPr>
        <w:t xml:space="preserve">οινοβουλευτική Δημοκρατία θα γίνει μέσα από τη στήριξη της φιλελευθεροποίησης της χούντας. </w:t>
      </w:r>
    </w:p>
    <w:p w14:paraId="02B3D509"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Ήταν αυτό το πολιτικό ρεύμα </w:t>
      </w:r>
      <w:r>
        <w:rPr>
          <w:rFonts w:eastAsia="Times New Roman"/>
          <w:color w:val="222222"/>
          <w:szCs w:val="24"/>
          <w:shd w:val="clear" w:color="auto" w:fill="FFFFFF"/>
        </w:rPr>
        <w:t>–</w:t>
      </w:r>
      <w:r>
        <w:rPr>
          <w:rFonts w:eastAsia="Times New Roman"/>
          <w:color w:val="222222"/>
          <w:szCs w:val="24"/>
          <w:shd w:val="clear" w:color="auto" w:fill="FFFFFF"/>
        </w:rPr>
        <w:t>μικρό</w:t>
      </w:r>
      <w:r>
        <w:rPr>
          <w:rFonts w:eastAsia="Times New Roman"/>
          <w:color w:val="222222"/>
          <w:szCs w:val="24"/>
          <w:shd w:val="clear" w:color="auto" w:fill="FFFFFF"/>
        </w:rPr>
        <w:t>,</w:t>
      </w:r>
      <w:r>
        <w:rPr>
          <w:rFonts w:eastAsia="Times New Roman"/>
          <w:color w:val="222222"/>
          <w:szCs w:val="24"/>
          <w:shd w:val="clear" w:color="auto" w:fill="FFFFFF"/>
        </w:rPr>
        <w:t xml:space="preserve"> δεν έχει σημα</w:t>
      </w:r>
      <w:r>
        <w:rPr>
          <w:rFonts w:eastAsia="Times New Roman"/>
          <w:color w:val="222222"/>
          <w:szCs w:val="24"/>
          <w:shd w:val="clear" w:color="auto" w:fill="FFFFFF"/>
        </w:rPr>
        <w:t>σία</w:t>
      </w:r>
      <w:r>
        <w:rPr>
          <w:rFonts w:eastAsia="Times New Roman"/>
          <w:color w:val="222222"/>
          <w:szCs w:val="24"/>
          <w:shd w:val="clear" w:color="auto" w:fill="FFFFFF"/>
        </w:rPr>
        <w:t>,</w:t>
      </w:r>
      <w:r>
        <w:rPr>
          <w:rFonts w:eastAsia="Times New Roman"/>
          <w:color w:val="222222"/>
          <w:szCs w:val="24"/>
          <w:shd w:val="clear" w:color="auto" w:fill="FFFFFF"/>
        </w:rPr>
        <w:t xml:space="preserve"> αλλά είναι ρεύμα και διαχέει τις αντιλήψεις του, γιατί το βοηθάει και το σύστημα παντού- που έκανε κριτική από τα δεξιά το 1981 στο ΠΑΣΟΚ, </w:t>
      </w:r>
      <w:r w:rsidRPr="00630D31">
        <w:rPr>
          <w:rFonts w:eastAsia="Times New Roman"/>
          <w:bCs/>
          <w:color w:val="222222"/>
          <w:shd w:val="clear" w:color="auto" w:fill="FFFFFF"/>
        </w:rPr>
        <w:t>το οποίο</w:t>
      </w:r>
      <w:r>
        <w:rPr>
          <w:rFonts w:eastAsia="Times New Roman"/>
          <w:bCs/>
          <w:color w:val="222222"/>
          <w:shd w:val="clear" w:color="auto" w:fill="FFFFFF"/>
        </w:rPr>
        <w:t>,</w:t>
      </w:r>
      <w:r>
        <w:rPr>
          <w:rFonts w:eastAsia="Times New Roman"/>
          <w:color w:val="222222"/>
          <w:szCs w:val="24"/>
          <w:shd w:val="clear" w:color="auto" w:fill="FFFFFF"/>
        </w:rPr>
        <w:t xml:space="preserve"> όταν έλεγε ότι θα </w:t>
      </w:r>
      <w:r>
        <w:rPr>
          <w:rFonts w:eastAsia="Times New Roman"/>
          <w:color w:val="222222"/>
          <w:szCs w:val="24"/>
          <w:shd w:val="clear" w:color="auto" w:fill="FFFFFF"/>
        </w:rPr>
        <w:lastRenderedPageBreak/>
        <w:t xml:space="preserve">ξηλώσει τις βάσεις, του έλεγαν ότι δεν είναι ραπανάκια </w:t>
      </w:r>
      <w:r w:rsidRPr="007775A8">
        <w:rPr>
          <w:rFonts w:eastAsia="Times New Roman"/>
          <w:bCs/>
          <w:color w:val="222222"/>
          <w:shd w:val="clear" w:color="auto" w:fill="FFFFFF"/>
        </w:rPr>
        <w:t>να</w:t>
      </w:r>
      <w:r>
        <w:rPr>
          <w:rFonts w:eastAsia="Times New Roman"/>
          <w:color w:val="222222"/>
          <w:szCs w:val="24"/>
          <w:shd w:val="clear" w:color="auto" w:fill="FFFFFF"/>
        </w:rPr>
        <w:t xml:space="preserve"> τις ξηλώσεις και έλεγαν ότι δεν πρέπει να γίνει δημοψήφισμα για την ΕΟΚ. </w:t>
      </w:r>
      <w:r w:rsidRPr="007775A8">
        <w:rPr>
          <w:rFonts w:eastAsia="Times New Roman"/>
          <w:bCs/>
          <w:color w:val="222222"/>
          <w:shd w:val="clear" w:color="auto" w:fill="FFFFFF"/>
        </w:rPr>
        <w:t>Δεν</w:t>
      </w:r>
      <w:r>
        <w:rPr>
          <w:rFonts w:eastAsia="Times New Roman"/>
          <w:color w:val="222222"/>
          <w:szCs w:val="24"/>
          <w:shd w:val="clear" w:color="auto" w:fill="FFFFFF"/>
        </w:rPr>
        <w:t xml:space="preserve"> έχει σημασία </w:t>
      </w:r>
      <w:r>
        <w:rPr>
          <w:rFonts w:eastAsia="Times New Roman"/>
          <w:bCs/>
          <w:color w:val="222222"/>
          <w:shd w:val="clear" w:color="auto" w:fill="FFFFFF"/>
        </w:rPr>
        <w:t>αν</w:t>
      </w:r>
      <w:r>
        <w:rPr>
          <w:rFonts w:eastAsia="Times New Roman"/>
          <w:color w:val="222222"/>
          <w:szCs w:val="24"/>
          <w:shd w:val="clear" w:color="auto" w:fill="FFFFFF"/>
        </w:rPr>
        <w:t xml:space="preserve"> θα τα έκανε αυτά το ΠΑΣΟΚ. Τα έλεγε όμως.</w:t>
      </w:r>
    </w:p>
    <w:p w14:paraId="02B3D50A"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Και δεν ασκούσαν κριτική</w:t>
      </w:r>
      <w:r>
        <w:rPr>
          <w:rFonts w:eastAsia="Times New Roman" w:cs="Times New Roman"/>
          <w:szCs w:val="24"/>
        </w:rPr>
        <w:t>,</w:t>
      </w:r>
      <w:r>
        <w:rPr>
          <w:rFonts w:eastAsia="Times New Roman" w:cs="Times New Roman"/>
          <w:szCs w:val="24"/>
        </w:rPr>
        <w:t xml:space="preserve"> πίεση</w:t>
      </w:r>
      <w:r>
        <w:rPr>
          <w:rFonts w:eastAsia="Times New Roman" w:cs="Times New Roman"/>
          <w:szCs w:val="24"/>
        </w:rPr>
        <w:t>,</w:t>
      </w:r>
      <w:r>
        <w:rPr>
          <w:rFonts w:eastAsia="Times New Roman" w:cs="Times New Roman"/>
          <w:szCs w:val="24"/>
        </w:rPr>
        <w:t xml:space="preserve"> για να το βοηθήσουν έστω</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να κάνει κάτι θετικό. Άσκησαν πίεση από τ</w:t>
      </w:r>
      <w:r>
        <w:rPr>
          <w:rFonts w:eastAsia="Times New Roman" w:cs="Times New Roman"/>
          <w:szCs w:val="24"/>
        </w:rPr>
        <w:t>α δεξιά και –έχει σημασία γιατί είναι επίκαιρο ζήτημα- στη δεκαετία του ’90 ψήφισε τη μερική απασχόληση και κυρίως τα τοπικά σύμφωνα απασχόλησης, τα τετράωρα της απασχόλησης</w:t>
      </w:r>
      <w:r w:rsidRPr="0076384B">
        <w:rPr>
          <w:rFonts w:eastAsia="Times New Roman" w:cs="Times New Roman"/>
          <w:szCs w:val="24"/>
        </w:rPr>
        <w:t xml:space="preserve">. </w:t>
      </w:r>
      <w:r>
        <w:rPr>
          <w:rFonts w:eastAsia="Times New Roman" w:cs="Times New Roman"/>
          <w:szCs w:val="24"/>
        </w:rPr>
        <w:t xml:space="preserve">Όταν εμείς λέγαμε ότι αυτά τα μέτρα είναι το προοίμιο για την </w:t>
      </w:r>
      <w:proofErr w:type="spellStart"/>
      <w:r>
        <w:rPr>
          <w:rFonts w:eastAsia="Times New Roman" w:cs="Times New Roman"/>
          <w:szCs w:val="24"/>
        </w:rPr>
        <w:t>υποχρησιμοποίηση</w:t>
      </w:r>
      <w:proofErr w:type="spellEnd"/>
      <w:r>
        <w:rPr>
          <w:rFonts w:eastAsia="Times New Roman" w:cs="Times New Roman"/>
          <w:szCs w:val="24"/>
        </w:rPr>
        <w:t xml:space="preserve"> τη</w:t>
      </w:r>
      <w:r>
        <w:rPr>
          <w:rFonts w:eastAsia="Times New Roman" w:cs="Times New Roman"/>
          <w:szCs w:val="24"/>
        </w:rPr>
        <w:t>ς ανθρώπινης δύναμης, για τις ελαστικές εργασιακές σχέσεις, για τη μείωση των μισθών κ.λπ., μας έλεγαν ότι κάνουμε επαναστατική γυμναστική.</w:t>
      </w:r>
    </w:p>
    <w:p w14:paraId="02B3D50B" w14:textId="77777777" w:rsidR="008168EC" w:rsidRDefault="00DB43BE">
      <w:pPr>
        <w:spacing w:line="600" w:lineRule="auto"/>
        <w:ind w:firstLine="709"/>
        <w:jc w:val="both"/>
        <w:rPr>
          <w:rFonts w:eastAsia="Times New Roman" w:cs="Times New Roman"/>
          <w:szCs w:val="24"/>
        </w:rPr>
      </w:pPr>
      <w:r>
        <w:rPr>
          <w:rFonts w:eastAsia="Times New Roman" w:cs="Times New Roman"/>
          <w:szCs w:val="24"/>
        </w:rPr>
        <w:t>Κοιτάξτε να δείτε</w:t>
      </w:r>
      <w:r w:rsidRPr="00D1235F">
        <w:rPr>
          <w:rFonts w:eastAsia="Times New Roman" w:cs="Times New Roman"/>
          <w:szCs w:val="24"/>
        </w:rPr>
        <w:t>:</w:t>
      </w:r>
      <w:r>
        <w:rPr>
          <w:rFonts w:eastAsia="Times New Roman" w:cs="Times New Roman"/>
          <w:szCs w:val="24"/>
        </w:rPr>
        <w:t xml:space="preserve"> Αυτά τα μέτρα πέρασαν πιο βίαια με την κρίση, αλλά ξεκίνησαν από τότε κι έτσι τα βάρβαρα αντιλαϊκ</w:t>
      </w:r>
      <w:r>
        <w:rPr>
          <w:rFonts w:eastAsia="Times New Roman" w:cs="Times New Roman"/>
          <w:szCs w:val="24"/>
        </w:rPr>
        <w:t>ά μέτρα ξεκινάνε από την περίοδο της καπιταλιστικής ανάπτυξης, από την περίοδο της αστικής πολιτικής σταθερότητας. Περνάνε σταδιακά. Βέβαια, όταν έλθει η κρίση, περνάνε με τη μορφή σοκ.</w:t>
      </w:r>
    </w:p>
    <w:p w14:paraId="02B3D50C" w14:textId="77777777" w:rsidR="008168EC" w:rsidRDefault="00DB43BE">
      <w:pPr>
        <w:spacing w:line="600" w:lineRule="auto"/>
        <w:ind w:firstLine="709"/>
        <w:jc w:val="both"/>
        <w:rPr>
          <w:rFonts w:eastAsia="Times New Roman" w:cs="Times New Roman"/>
          <w:szCs w:val="24"/>
        </w:rPr>
      </w:pPr>
      <w:r>
        <w:rPr>
          <w:rFonts w:eastAsia="Times New Roman" w:cs="Times New Roman"/>
          <w:szCs w:val="24"/>
        </w:rPr>
        <w:lastRenderedPageBreak/>
        <w:t>Με την ευκαιρία θα πω και κάτι άλλο</w:t>
      </w:r>
      <w:r w:rsidRPr="00D1235F">
        <w:rPr>
          <w:rFonts w:eastAsia="Times New Roman" w:cs="Times New Roman"/>
          <w:szCs w:val="24"/>
        </w:rPr>
        <w:t>:</w:t>
      </w:r>
      <w:r>
        <w:rPr>
          <w:rFonts w:eastAsia="Times New Roman" w:cs="Times New Roman"/>
          <w:szCs w:val="24"/>
        </w:rPr>
        <w:t xml:space="preserve"> Καταψηφίζουμε τον ΣΥΡΙΖΑ και τον </w:t>
      </w:r>
      <w:r>
        <w:rPr>
          <w:rFonts w:eastAsia="Times New Roman" w:cs="Times New Roman"/>
          <w:szCs w:val="24"/>
        </w:rPr>
        <w:t>εγκαλούμε με όλα όσα έχουμε πει κατά καιρούς και για το γεγονός ότι ενίσχυσε και διεκδικεί η Ελλάδα να παίξει τον «καουμπόι» των Ηνωμένων Πολιτειών στον ιμπεριαλιστικό πόλεμο και στους ιμπεριαλιστικούς ανταγωνισμούς στην περιοχή, να είναι ο χωροφύλακας των</w:t>
      </w:r>
      <w:r>
        <w:rPr>
          <w:rFonts w:eastAsia="Times New Roman" w:cs="Times New Roman"/>
          <w:szCs w:val="24"/>
        </w:rPr>
        <w:t xml:space="preserve"> Ηνωμένων Πολιτειών.</w:t>
      </w:r>
    </w:p>
    <w:p w14:paraId="02B3D50D" w14:textId="77777777" w:rsidR="008168EC" w:rsidRDefault="00DB43BE">
      <w:pPr>
        <w:spacing w:line="600" w:lineRule="auto"/>
        <w:ind w:firstLine="709"/>
        <w:jc w:val="both"/>
        <w:rPr>
          <w:rFonts w:eastAsia="Times New Roman" w:cs="Times New Roman"/>
          <w:szCs w:val="24"/>
        </w:rPr>
      </w:pPr>
      <w:r>
        <w:rPr>
          <w:rFonts w:eastAsia="Times New Roman" w:cs="Times New Roman"/>
          <w:szCs w:val="24"/>
        </w:rPr>
        <w:t>Με την ευκαιρία, όλα τα κόμματα μ’ αυτές τις συμφωνίες που έχουν κάνει λένε το εξής πράγμα</w:t>
      </w:r>
      <w:r w:rsidRPr="00D1235F">
        <w:rPr>
          <w:rFonts w:eastAsia="Times New Roman" w:cs="Times New Roman"/>
          <w:szCs w:val="24"/>
        </w:rPr>
        <w:t xml:space="preserve">: </w:t>
      </w:r>
      <w:r>
        <w:rPr>
          <w:rFonts w:eastAsia="Times New Roman" w:cs="Times New Roman"/>
          <w:szCs w:val="24"/>
        </w:rPr>
        <w:t>«Να η ευκαιρία. Η σύγκρουση Ηνωμένων Πολιτειών και Τουρκίας είναι το παν. Να αξιοποιήσουμε για να αναβαθμίσουμε τον ρόλο μας σε βάρος των άλλων</w:t>
      </w:r>
      <w:r>
        <w:rPr>
          <w:rFonts w:eastAsia="Times New Roman" w:cs="Times New Roman"/>
          <w:szCs w:val="24"/>
        </w:rPr>
        <w:t xml:space="preserve"> λαών</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02B3D50E"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Δεν πρόκειται οι Ηνωμένες Πολιτείες να πάψουν να δίνουν μεγαλύτερη σημασία στην Τουρκία απ’ ό,τι στην Ελλάδα, όχι γιατί είναι τουρκόφιλοι και ανθέλληνες, αλλά γιατί η </w:t>
      </w:r>
      <w:proofErr w:type="spellStart"/>
      <w:r>
        <w:rPr>
          <w:rFonts w:eastAsia="Times New Roman" w:cs="Times New Roman"/>
          <w:szCs w:val="24"/>
        </w:rPr>
        <w:t>γεωστρατηγική</w:t>
      </w:r>
      <w:proofErr w:type="spellEnd"/>
      <w:r>
        <w:rPr>
          <w:rFonts w:eastAsia="Times New Roman" w:cs="Times New Roman"/>
          <w:szCs w:val="24"/>
        </w:rPr>
        <w:t xml:space="preserve"> της θέση είναι σχετικά πιο σημαντική απ’ αυτή της Ελλάδας. Εάν αυ</w:t>
      </w:r>
      <w:r>
        <w:rPr>
          <w:rFonts w:eastAsia="Times New Roman" w:cs="Times New Roman"/>
          <w:szCs w:val="24"/>
        </w:rPr>
        <w:t xml:space="preserve">τή η όξυνση οδηγήσει στον συμβιβασμό της Τουρκίας, πολύ πιο γρήγορα θα έχουμε </w:t>
      </w:r>
      <w:r>
        <w:rPr>
          <w:rFonts w:eastAsia="Times New Roman" w:cs="Times New Roman"/>
          <w:szCs w:val="24"/>
        </w:rPr>
        <w:lastRenderedPageBreak/>
        <w:t xml:space="preserve">τη διχοτόμηση της Κύπρου και τη συγκυριαρχία στο Αιγαίο. Εάν αυτό δεν διευθετηθεί και πάρει πιο </w:t>
      </w:r>
      <w:r>
        <w:rPr>
          <w:rFonts w:eastAsia="Times New Roman" w:cs="Times New Roman"/>
          <w:szCs w:val="24"/>
        </w:rPr>
        <w:t>οξυμ</w:t>
      </w:r>
      <w:r>
        <w:rPr>
          <w:rFonts w:eastAsia="Times New Roman" w:cs="Times New Roman"/>
          <w:szCs w:val="24"/>
        </w:rPr>
        <w:t>μ</w:t>
      </w:r>
      <w:r>
        <w:rPr>
          <w:rFonts w:eastAsia="Times New Roman" w:cs="Times New Roman"/>
          <w:szCs w:val="24"/>
        </w:rPr>
        <w:t>ένες</w:t>
      </w:r>
      <w:r>
        <w:rPr>
          <w:rFonts w:eastAsia="Times New Roman" w:cs="Times New Roman"/>
          <w:szCs w:val="24"/>
        </w:rPr>
        <w:t xml:space="preserve"> μορφές, θα την πληρώσουν με πολλούς τρόπους -ενδεχομένως και με το αίμα </w:t>
      </w:r>
      <w:r>
        <w:rPr>
          <w:rFonts w:eastAsia="Times New Roman" w:cs="Times New Roman"/>
          <w:szCs w:val="24"/>
        </w:rPr>
        <w:t>τους- και οι δύο λαοί, και ο ελληνικός και ο τούρκικος και άλλοι γειτονικοί λαοί.</w:t>
      </w:r>
    </w:p>
    <w:p w14:paraId="02B3D50F" w14:textId="77777777" w:rsidR="008168EC" w:rsidRDefault="00DB43BE">
      <w:pPr>
        <w:spacing w:line="600" w:lineRule="auto"/>
        <w:ind w:firstLine="709"/>
        <w:jc w:val="both"/>
        <w:rPr>
          <w:rFonts w:eastAsia="Times New Roman" w:cs="Times New Roman"/>
          <w:szCs w:val="24"/>
        </w:rPr>
      </w:pPr>
      <w:r>
        <w:rPr>
          <w:rFonts w:eastAsia="Times New Roman" w:cs="Times New Roman"/>
          <w:szCs w:val="24"/>
        </w:rPr>
        <w:t>Τέλος, τα μέτρα που παίρνει η Κυβέρνηση πρέπει να τα μετρήσει ο λαός ως εξής</w:t>
      </w:r>
      <w:r w:rsidRPr="00D1235F">
        <w:rPr>
          <w:rFonts w:eastAsia="Times New Roman" w:cs="Times New Roman"/>
          <w:szCs w:val="24"/>
        </w:rPr>
        <w:t>:</w:t>
      </w:r>
      <w:r>
        <w:rPr>
          <w:rFonts w:eastAsia="Times New Roman" w:cs="Times New Roman"/>
          <w:szCs w:val="24"/>
        </w:rPr>
        <w:t xml:space="preserve"> Παραδείγματος </w:t>
      </w:r>
      <w:r>
        <w:rPr>
          <w:rFonts w:eastAsia="Times New Roman" w:cs="Times New Roman"/>
          <w:szCs w:val="24"/>
        </w:rPr>
        <w:t>χάριν</w:t>
      </w:r>
      <w:r>
        <w:rPr>
          <w:rFonts w:eastAsia="Times New Roman" w:cs="Times New Roman"/>
          <w:szCs w:val="24"/>
        </w:rPr>
        <w:t>, έξι χιλιάδες παίρνει ένας συνταξιούχος όλον τον χρόνο με πεντακόσια ευρώ σύ</w:t>
      </w:r>
      <w:r>
        <w:rPr>
          <w:rFonts w:eastAsia="Times New Roman" w:cs="Times New Roman"/>
          <w:szCs w:val="24"/>
        </w:rPr>
        <w:t>νταξη. Παίρνει ανάσα –λέει- γιατί του προστίθενται εξακόσια ευρώ. Δηλαδή με έξι χιλιάδες εξακόσια ευρώ τι ανάσα παίρνει; Μας κοροϊδεύετε; Οι ΕΔΕ; Ρυθμίζονται οι εισφορές τους. Μα, θα πάρουν μικρότερες συντάξεις. Όμως, δεν είναι αυτό το ζήτημα. Πρέπει να συ</w:t>
      </w:r>
      <w:r>
        <w:rPr>
          <w:rFonts w:eastAsia="Times New Roman" w:cs="Times New Roman"/>
          <w:szCs w:val="24"/>
        </w:rPr>
        <w:t xml:space="preserve">σχετίσεις. Δίνει ένα, πήρε δέκα, δίνει ένα και δίνει πενήντα. Αυτό το πακέτο που θα έλθει στη Βουλή με τη μορφή νομοσχεδίων «μπουκώνει» το μεγάλο κεφάλαιο με νέα προνόμια και κίνητρα. Τα υποσχέθηκαν και τα υποστήριξαν αυτά Τσίπρας, Δραγασάκης, </w:t>
      </w:r>
      <w:proofErr w:type="spellStart"/>
      <w:r>
        <w:rPr>
          <w:rFonts w:eastAsia="Times New Roman" w:cs="Times New Roman"/>
          <w:szCs w:val="24"/>
        </w:rPr>
        <w:t>Τσακαλώτος</w:t>
      </w:r>
      <w:proofErr w:type="spellEnd"/>
      <w:r>
        <w:rPr>
          <w:rFonts w:eastAsia="Times New Roman" w:cs="Times New Roman"/>
          <w:szCs w:val="24"/>
        </w:rPr>
        <w:t xml:space="preserve"> μ</w:t>
      </w:r>
      <w:r>
        <w:rPr>
          <w:rFonts w:eastAsia="Times New Roman" w:cs="Times New Roman"/>
          <w:szCs w:val="24"/>
        </w:rPr>
        <w:t xml:space="preserve">ε συγκεκριμένες παρεμβάσεις προχθές. </w:t>
      </w:r>
    </w:p>
    <w:p w14:paraId="02B3D510" w14:textId="77777777" w:rsidR="008168EC" w:rsidRDefault="00DB43BE">
      <w:pPr>
        <w:spacing w:line="600" w:lineRule="auto"/>
        <w:ind w:firstLine="709"/>
        <w:jc w:val="both"/>
        <w:rPr>
          <w:rFonts w:eastAsia="Times New Roman" w:cs="Times New Roman"/>
          <w:szCs w:val="24"/>
        </w:rPr>
      </w:pPr>
      <w:r>
        <w:rPr>
          <w:rFonts w:eastAsia="Times New Roman" w:cs="Times New Roman"/>
          <w:szCs w:val="24"/>
        </w:rPr>
        <w:lastRenderedPageBreak/>
        <w:t xml:space="preserve">Επομένως, πρέπει ο ελληνικός λαός να δει τα πράγματα λίγο πιο μετά, μετά από τρία, τέσσερα, πέντε χρόνια, μπορεί και λίγο πιο μετά. </w:t>
      </w:r>
    </w:p>
    <w:p w14:paraId="02B3D511" w14:textId="77777777" w:rsidR="008168EC" w:rsidRDefault="00DB43BE">
      <w:pPr>
        <w:spacing w:line="600" w:lineRule="auto"/>
        <w:ind w:firstLine="709"/>
        <w:jc w:val="both"/>
        <w:rPr>
          <w:rFonts w:eastAsia="Times New Roman" w:cs="Times New Roman"/>
          <w:szCs w:val="24"/>
        </w:rPr>
      </w:pPr>
      <w:r>
        <w:rPr>
          <w:rFonts w:eastAsia="Times New Roman" w:cs="Times New Roman"/>
          <w:szCs w:val="24"/>
        </w:rPr>
        <w:t xml:space="preserve">Ο τόπος μας έδειξε συμμαχίες, τις οποίες δεν πίστευε κανείς, ότι το ΠΑΣΟΚ θα πήγαινε </w:t>
      </w:r>
      <w:r>
        <w:rPr>
          <w:rFonts w:eastAsia="Times New Roman" w:cs="Times New Roman"/>
          <w:szCs w:val="24"/>
        </w:rPr>
        <w:t>με τη Νέα Δημοκρατία, ότι ο ΣΥΡΙΖΑ θα πήγαινε με τους ΑΝΕΛ, ότι θα είχαμε κυβέρνηση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Δημοκρατικής Αριστεράς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Νέας Δημοκρατίας, ότι θα είχαμε κυβέρνηση ΠΑΣΟΚ</w:t>
      </w:r>
      <w:r>
        <w:rPr>
          <w:rFonts w:eastAsia="Times New Roman" w:cs="Times New Roman"/>
          <w:szCs w:val="24"/>
        </w:rPr>
        <w:t xml:space="preserve"> – </w:t>
      </w:r>
      <w:r>
        <w:rPr>
          <w:rFonts w:eastAsia="Times New Roman" w:cs="Times New Roman"/>
          <w:szCs w:val="24"/>
        </w:rPr>
        <w:t>ΛΑΟΣ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Νέας Δημοκρατίας. Κυρίως δεν τους πίστευε ο κόσμος του ΠΑΣΟΚ. </w:t>
      </w:r>
    </w:p>
    <w:p w14:paraId="02B3D512"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Τα επόμενα χρόνια </w:t>
      </w:r>
      <w:r>
        <w:rPr>
          <w:rFonts w:eastAsia="Times New Roman" w:cs="Times New Roman"/>
          <w:szCs w:val="24"/>
        </w:rPr>
        <w:t>θα δείτε συμμαχίες –δεν θέλω ακριβώς να τις προσδιορίσω- που σήμερα ορκίζεστε ότι δεν θα γίνουν. Βεβαίως, δεν θα γίνουν αυτόματα</w:t>
      </w:r>
      <w:r>
        <w:rPr>
          <w:rFonts w:eastAsia="Times New Roman" w:cs="Times New Roman"/>
          <w:szCs w:val="24"/>
        </w:rPr>
        <w:t>,</w:t>
      </w:r>
      <w:r>
        <w:rPr>
          <w:rFonts w:eastAsia="Times New Roman" w:cs="Times New Roman"/>
          <w:szCs w:val="24"/>
        </w:rPr>
        <w:t xml:space="preserve"> με συγκόλληση. Όχι. Κάποια στελέχη από τη μια παράταξη, κάποια στελέχη από την άλλη, κάποια στελέχη από την τρίτη θα θυσιαστού</w:t>
      </w:r>
      <w:r>
        <w:rPr>
          <w:rFonts w:eastAsia="Times New Roman" w:cs="Times New Roman"/>
          <w:szCs w:val="24"/>
        </w:rPr>
        <w:t>ν για να δημιουργηθούν ακόμα και ηγέτες, προκειμένου να διενεργηθεί η μεγάλη συμμαχία.</w:t>
      </w:r>
    </w:p>
    <w:p w14:paraId="02B3D513"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Θυμίζω στους Βουλευτές του ΣΥΡΙΖΑ</w:t>
      </w:r>
      <w:r w:rsidRPr="00F17E21">
        <w:rPr>
          <w:rFonts w:eastAsia="Times New Roman" w:cs="Times New Roman"/>
          <w:szCs w:val="24"/>
        </w:rPr>
        <w:t xml:space="preserve">: </w:t>
      </w:r>
      <w:r>
        <w:rPr>
          <w:rFonts w:eastAsia="Times New Roman" w:cs="Times New Roman"/>
          <w:szCs w:val="24"/>
        </w:rPr>
        <w:t xml:space="preserve">Από τον </w:t>
      </w:r>
      <w:proofErr w:type="spellStart"/>
      <w:r>
        <w:rPr>
          <w:rFonts w:eastAsia="Times New Roman" w:cs="Times New Roman"/>
          <w:szCs w:val="24"/>
        </w:rPr>
        <w:t>Λούλα</w:t>
      </w:r>
      <w:proofErr w:type="spellEnd"/>
      <w:r>
        <w:rPr>
          <w:rFonts w:eastAsia="Times New Roman" w:cs="Times New Roman"/>
          <w:szCs w:val="24"/>
        </w:rPr>
        <w:t xml:space="preserve"> φτάσαμε στον </w:t>
      </w:r>
      <w:proofErr w:type="spellStart"/>
      <w:r>
        <w:rPr>
          <w:rFonts w:eastAsia="Times New Roman" w:cs="Times New Roman"/>
          <w:szCs w:val="24"/>
        </w:rPr>
        <w:t>Μπολσονάρο</w:t>
      </w:r>
      <w:proofErr w:type="spellEnd"/>
      <w:r>
        <w:rPr>
          <w:rFonts w:eastAsia="Times New Roman" w:cs="Times New Roman"/>
          <w:szCs w:val="24"/>
        </w:rPr>
        <w:t xml:space="preserve"> και από τον </w:t>
      </w:r>
      <w:proofErr w:type="spellStart"/>
      <w:r>
        <w:rPr>
          <w:rFonts w:eastAsia="Times New Roman" w:cs="Times New Roman"/>
          <w:szCs w:val="24"/>
        </w:rPr>
        <w:t>Καλέμα</w:t>
      </w:r>
      <w:proofErr w:type="spellEnd"/>
      <w:r>
        <w:rPr>
          <w:rFonts w:eastAsia="Times New Roman" w:cs="Times New Roman"/>
          <w:szCs w:val="24"/>
        </w:rPr>
        <w:t xml:space="preserve"> στον Μπερλουσκόνι και μη λέτε ότι η σημαία σας είναι κατά της ακροδεξιάς.</w:t>
      </w:r>
    </w:p>
    <w:p w14:paraId="02B3D514" w14:textId="77777777" w:rsidR="008168EC" w:rsidRDefault="00DB43BE">
      <w:pPr>
        <w:spacing w:line="600" w:lineRule="auto"/>
        <w:ind w:firstLine="709"/>
        <w:jc w:val="both"/>
        <w:rPr>
          <w:rFonts w:eastAsia="Times New Roman" w:cs="Times New Roman"/>
          <w:szCs w:val="24"/>
        </w:rPr>
      </w:pPr>
      <w:r w:rsidRPr="00CF0647">
        <w:rPr>
          <w:rFonts w:eastAsia="Times New Roman" w:cs="Times New Roman"/>
          <w:b/>
          <w:szCs w:val="24"/>
        </w:rPr>
        <w:t>ΠΡΟ</w:t>
      </w:r>
      <w:r w:rsidRPr="00CF0647">
        <w:rPr>
          <w:rFonts w:eastAsia="Times New Roman" w:cs="Times New Roman"/>
          <w:b/>
          <w:szCs w:val="24"/>
        </w:rPr>
        <w:t>ΕΔΡΕΥΩΝ (Μάριος Γεωργιάδης):</w:t>
      </w:r>
      <w:r>
        <w:rPr>
          <w:rFonts w:eastAsia="Times New Roman" w:cs="Times New Roman"/>
          <w:szCs w:val="24"/>
        </w:rPr>
        <w:t xml:space="preserve"> Ευχαριστούμε πολύ.</w:t>
      </w:r>
    </w:p>
    <w:p w14:paraId="02B3D515" w14:textId="77777777" w:rsidR="008168EC" w:rsidRDefault="00DB43BE">
      <w:pPr>
        <w:spacing w:line="600" w:lineRule="auto"/>
        <w:ind w:firstLine="426"/>
        <w:jc w:val="both"/>
        <w:rPr>
          <w:rFonts w:eastAsia="Times New Roman" w:cs="Times New Roman"/>
          <w:szCs w:val="24"/>
        </w:rPr>
      </w:pPr>
      <w:r>
        <w:rPr>
          <w:rFonts w:eastAsia="Times New Roman" w:cs="Times New Roman"/>
          <w:szCs w:val="24"/>
        </w:rPr>
        <w:t xml:space="preserve">Τον λόγο έχει η κ. Καββαδία από την Κοινοβουλευτική Ομάδα του ΣΥΡΙΖΑ για επτά λεπτά και αμέσως μετά ο κ. </w:t>
      </w:r>
      <w:proofErr w:type="spellStart"/>
      <w:r>
        <w:rPr>
          <w:rFonts w:eastAsia="Times New Roman" w:cs="Times New Roman"/>
          <w:szCs w:val="24"/>
        </w:rPr>
        <w:t>Σταϊκούρας</w:t>
      </w:r>
      <w:proofErr w:type="spellEnd"/>
      <w:r>
        <w:rPr>
          <w:rFonts w:eastAsia="Times New Roman" w:cs="Times New Roman"/>
          <w:szCs w:val="24"/>
        </w:rPr>
        <w:t>.</w:t>
      </w:r>
    </w:p>
    <w:p w14:paraId="02B3D516" w14:textId="77777777" w:rsidR="008168EC" w:rsidRDefault="00DB43BE">
      <w:pPr>
        <w:spacing w:line="600" w:lineRule="auto"/>
        <w:ind w:firstLine="709"/>
        <w:jc w:val="both"/>
        <w:rPr>
          <w:rFonts w:eastAsia="Times New Roman" w:cs="Times New Roman"/>
          <w:szCs w:val="24"/>
        </w:rPr>
      </w:pPr>
      <w:r>
        <w:rPr>
          <w:rFonts w:eastAsia="Times New Roman" w:cs="Times New Roman"/>
          <w:szCs w:val="24"/>
        </w:rPr>
        <w:t>Ορίστε, κυρία συνάδελφε, έχετε τον λόγο.</w:t>
      </w:r>
    </w:p>
    <w:p w14:paraId="02B3D517" w14:textId="77777777" w:rsidR="008168EC" w:rsidRDefault="00DB43BE">
      <w:pPr>
        <w:spacing w:line="600" w:lineRule="auto"/>
        <w:ind w:firstLine="709"/>
        <w:jc w:val="both"/>
        <w:rPr>
          <w:rFonts w:eastAsia="Times New Roman" w:cs="Times New Roman"/>
          <w:szCs w:val="24"/>
        </w:rPr>
      </w:pPr>
      <w:r w:rsidRPr="00CF0647">
        <w:rPr>
          <w:rFonts w:eastAsia="Times New Roman" w:cs="Times New Roman"/>
          <w:b/>
          <w:szCs w:val="24"/>
        </w:rPr>
        <w:t>ΙΩΑΝΝΕΤΑ (ΑΝΝΕΤΑ) ΚΑΒΒΑΔΙΑ:</w:t>
      </w:r>
      <w:r w:rsidRPr="00F17E21">
        <w:rPr>
          <w:rFonts w:eastAsia="Times New Roman" w:cs="Times New Roman"/>
          <w:szCs w:val="24"/>
        </w:rPr>
        <w:t xml:space="preserve"> </w:t>
      </w:r>
      <w:r>
        <w:rPr>
          <w:rFonts w:eastAsia="Times New Roman" w:cs="Times New Roman"/>
          <w:szCs w:val="24"/>
        </w:rPr>
        <w:t>Σας ευχαριστώ, κύριε Π</w:t>
      </w:r>
      <w:r>
        <w:rPr>
          <w:rFonts w:eastAsia="Times New Roman" w:cs="Times New Roman"/>
          <w:szCs w:val="24"/>
        </w:rPr>
        <w:t>ρόεδρε.</w:t>
      </w:r>
    </w:p>
    <w:p w14:paraId="02B3D518" w14:textId="77777777" w:rsidR="008168EC" w:rsidRDefault="00DB43BE">
      <w:pPr>
        <w:spacing w:line="600" w:lineRule="auto"/>
        <w:ind w:firstLine="709"/>
        <w:jc w:val="both"/>
        <w:rPr>
          <w:rFonts w:eastAsia="Times New Roman" w:cs="Times New Roman"/>
          <w:szCs w:val="24"/>
        </w:rPr>
      </w:pPr>
      <w:r>
        <w:rPr>
          <w:rFonts w:eastAsia="Times New Roman" w:cs="Times New Roman"/>
          <w:szCs w:val="24"/>
        </w:rPr>
        <w:t>Κυρίες και κύριοι συνάδελφοι, μετά την ομιλία του κ. Μητσοτάκη θα θέλαμε να ευχαριστήσουμε τη Νέα Δημοκρατία για το δώρο της τριήμερης αυτής συζήτησης.</w:t>
      </w:r>
    </w:p>
    <w:p w14:paraId="02B3D519"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Οφείλετε πάντως να ομολογήσετε, συνάδελφοι της Αξιωματικής Αντιπολίτευσης, ότι η επιλογή του σωσ</w:t>
      </w:r>
      <w:r>
        <w:rPr>
          <w:rFonts w:eastAsia="Times New Roman" w:cs="Times New Roman"/>
          <w:szCs w:val="24"/>
        </w:rPr>
        <w:t xml:space="preserve">τού </w:t>
      </w:r>
      <w:r>
        <w:rPr>
          <w:rFonts w:eastAsia="Times New Roman" w:cs="Times New Roman"/>
          <w:szCs w:val="24"/>
          <w:lang w:val="en-US"/>
        </w:rPr>
        <w:t>timing</w:t>
      </w:r>
      <w:r>
        <w:rPr>
          <w:rFonts w:eastAsia="Times New Roman" w:cs="Times New Roman"/>
          <w:szCs w:val="24"/>
        </w:rPr>
        <w:t xml:space="preserve"> δεν ήταν ποτέ το δυνατό σας σημείο. Εκεί που σχεδιάζατε να εμφανιστείτε ως επίδοξοι κατήγοροι</w:t>
      </w:r>
      <w:r>
        <w:rPr>
          <w:rFonts w:eastAsia="Times New Roman" w:cs="Times New Roman"/>
          <w:szCs w:val="24"/>
        </w:rPr>
        <w:t>,</w:t>
      </w:r>
      <w:r>
        <w:rPr>
          <w:rFonts w:eastAsia="Times New Roman" w:cs="Times New Roman"/>
          <w:szCs w:val="24"/>
        </w:rPr>
        <w:t xml:space="preserve"> μετά τις χθεσινές κυβερνητικές εξαγγελίες, αλλά και την προ ολίγου εμφάνιση του Πρωθυπουργού, γίνεστε και πάλι απολογούμενοι. Προσπαθήσατε να μεταφέρε</w:t>
      </w:r>
      <w:r>
        <w:rPr>
          <w:rFonts w:eastAsia="Times New Roman" w:cs="Times New Roman"/>
          <w:szCs w:val="24"/>
        </w:rPr>
        <w:t>τε την πολιτική συζήτηση σ’ ένα πεδίο που προφανώς αισθάνεστε άνετα, στο πεδίο της χυδαιότητας, της παραπληροφόρησης και του κουτσομπολιού. «Χαϊδέψατε τα αυτιά» του ακροδεξιού ακροατηρίου</w:t>
      </w:r>
      <w:r>
        <w:rPr>
          <w:rFonts w:eastAsia="Times New Roman" w:cs="Times New Roman"/>
          <w:szCs w:val="24"/>
        </w:rPr>
        <w:t>,</w:t>
      </w:r>
      <w:r>
        <w:rPr>
          <w:rFonts w:eastAsia="Times New Roman" w:cs="Times New Roman"/>
          <w:szCs w:val="24"/>
        </w:rPr>
        <w:t xml:space="preserve"> αγκαλιά με την ολιγαρχία και τα συμφέροντα που σας στηρίζουν. Ισχυρ</w:t>
      </w:r>
      <w:r>
        <w:rPr>
          <w:rFonts w:eastAsia="Times New Roman" w:cs="Times New Roman"/>
          <w:szCs w:val="24"/>
        </w:rPr>
        <w:t xml:space="preserve">ιστήκατε απερίσκεπτα ότι ο φασισμός εκτρέφεται από τις αναρτήσεις του </w:t>
      </w:r>
      <w:proofErr w:type="spellStart"/>
      <w:r>
        <w:rPr>
          <w:rFonts w:eastAsia="Times New Roman" w:cs="Times New Roman"/>
          <w:szCs w:val="24"/>
        </w:rPr>
        <w:t>Πολάκη</w:t>
      </w:r>
      <w:proofErr w:type="spellEnd"/>
      <w:r>
        <w:rPr>
          <w:rFonts w:eastAsia="Times New Roman" w:cs="Times New Roman"/>
          <w:szCs w:val="24"/>
        </w:rPr>
        <w:t xml:space="preserve">. </w:t>
      </w:r>
    </w:p>
    <w:p w14:paraId="02B3D51A"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Σας έχω, όμως, νέα. Ο φασισμός εκτρέφεται από τον κοινωνικό αποκλεισμό που διαρκώς και συνειδητά παράγει ο νεοφιλελευθερισμός. Ο φασισμός εκτρέφεται από τη πατριδοκαπηλία που υιοθετείτε απέναντι σε εθνικά θέματα. Ο φασισμός εκτρέφεται όταν «χαϊδεύετε» την </w:t>
      </w:r>
      <w:r>
        <w:rPr>
          <w:rFonts w:eastAsia="Times New Roman" w:cs="Times New Roman"/>
          <w:szCs w:val="24"/>
        </w:rPr>
        <w:t xml:space="preserve">ατζέντα του. Αποτύχατε, λοιπόν, για μια ακόμα φορά. </w:t>
      </w:r>
    </w:p>
    <w:p w14:paraId="02B3D51B"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 xml:space="preserve">Ο λαός τις τρεις αυτές ημέρες θα έχει τη δυνατότητα να ακούσει, να συγκρίνει και να κρίνει και ο λαός, ευτυχώς για τον ίδιο και δυστυχώς για εσάς, είναι κάτι πολύ μεγαλύτερο, ευρύτερο και ισχυρότερο από </w:t>
      </w:r>
      <w:r>
        <w:rPr>
          <w:rFonts w:eastAsia="Times New Roman" w:cs="Times New Roman"/>
          <w:szCs w:val="24"/>
        </w:rPr>
        <w:t xml:space="preserve">τον περιορισμένο κύκλο φανατικών αναγνωστών και τηλεθεατών των μέσων μαζικής ενημέρωσης της διαπλοκής που μας πολεμούν με τόσο μένος. Δεν είναι ο λαός άβουλος καταναλωτής προπαγάνδας και αντιλαμβάνεται, για παράδειγμα, πόσο μέσα πέφτετε στις εκτιμήσεις </w:t>
      </w:r>
      <w:r>
        <w:rPr>
          <w:rFonts w:eastAsia="Times New Roman" w:cs="Times New Roman"/>
          <w:szCs w:val="24"/>
        </w:rPr>
        <w:t>σας</w:t>
      </w:r>
      <w:r>
        <w:rPr>
          <w:rFonts w:eastAsia="Times New Roman" w:cs="Times New Roman"/>
          <w:szCs w:val="24"/>
        </w:rPr>
        <w:t>,</w:t>
      </w:r>
      <w:r>
        <w:rPr>
          <w:rFonts w:eastAsia="Times New Roman" w:cs="Times New Roman"/>
          <w:szCs w:val="24"/>
        </w:rPr>
        <w:t xml:space="preserve"> όταν άκουγε τον Πρόεδρο του κόμματός σας να λέει σε συνταξιούχους στην Καλλιθέα τον Μάη του 2017</w:t>
      </w:r>
      <w:r w:rsidRPr="006A69F1">
        <w:rPr>
          <w:rFonts w:eastAsia="Times New Roman" w:cs="Times New Roman"/>
          <w:szCs w:val="24"/>
        </w:rPr>
        <w:t xml:space="preserve">: </w:t>
      </w:r>
      <w:r>
        <w:rPr>
          <w:rFonts w:eastAsia="Times New Roman" w:cs="Times New Roman"/>
          <w:szCs w:val="24"/>
        </w:rPr>
        <w:t>«Αυτοί που υπόσχονταν ότι θα δώσουν δέκατη τρίτη σύνταξη θα κόψουν και την ενδέκατη και τη δωδέκατη. Η μείωση των συντάξεων θα αφορά παραπάνω από ένα εκατομ</w:t>
      </w:r>
      <w:r>
        <w:rPr>
          <w:rFonts w:eastAsia="Times New Roman" w:cs="Times New Roman"/>
          <w:szCs w:val="24"/>
        </w:rPr>
        <w:t>μύριο συνταξιούχους και θα έχουμε και τη μείωση του αφορολόγητου, άρα θα σας κοπούν δύο συντάξεις</w:t>
      </w:r>
      <w:r>
        <w:rPr>
          <w:rFonts w:eastAsia="Times New Roman" w:cs="Times New Roman"/>
          <w:szCs w:val="24"/>
        </w:rPr>
        <w:t>»</w:t>
      </w:r>
      <w:r>
        <w:rPr>
          <w:rFonts w:eastAsia="Times New Roman" w:cs="Times New Roman"/>
          <w:szCs w:val="24"/>
        </w:rPr>
        <w:t>,</w:t>
      </w:r>
      <w:r>
        <w:rPr>
          <w:rFonts w:eastAsia="Times New Roman" w:cs="Times New Roman"/>
          <w:szCs w:val="24"/>
        </w:rPr>
        <w:t xml:space="preserve"> έλεγε ο κ. Μητσοτάκης προς τους συνταξιούχους του καφενείου το οποίο επισκεπτόταν</w:t>
      </w:r>
      <w:r>
        <w:rPr>
          <w:rFonts w:eastAsia="Times New Roman" w:cs="Times New Roman"/>
          <w:szCs w:val="24"/>
        </w:rPr>
        <w:t>,</w:t>
      </w:r>
      <w:r>
        <w:rPr>
          <w:rFonts w:eastAsia="Times New Roman" w:cs="Times New Roman"/>
          <w:szCs w:val="24"/>
        </w:rPr>
        <w:t xml:space="preserve"> «μία από τη μείωση των συντάξεων και μια δεύτερη από το αφορολόγητο, γιατ</w:t>
      </w:r>
      <w:r>
        <w:rPr>
          <w:rFonts w:eastAsia="Times New Roman" w:cs="Times New Roman"/>
          <w:szCs w:val="24"/>
        </w:rPr>
        <w:t>ί για πρώτη φορά θα χρειαστεί να πληρώσετε φόρο</w:t>
      </w:r>
      <w:r>
        <w:rPr>
          <w:rFonts w:eastAsia="Times New Roman" w:cs="Times New Roman"/>
          <w:szCs w:val="24"/>
        </w:rPr>
        <w:t>.</w:t>
      </w:r>
      <w:r>
        <w:rPr>
          <w:rFonts w:eastAsia="Times New Roman" w:cs="Times New Roman"/>
          <w:szCs w:val="24"/>
        </w:rPr>
        <w:t>».</w:t>
      </w:r>
      <w:r>
        <w:rPr>
          <w:rFonts w:eastAsia="Times New Roman" w:cs="Times New Roman"/>
          <w:szCs w:val="24"/>
        </w:rPr>
        <w:t xml:space="preserve"> Συγχαρητήρια στον κ. Μητσοτάκη. Δύο στα δύο. </w:t>
      </w:r>
    </w:p>
    <w:p w14:paraId="02B3D51C"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Κοιτάξτε τώρα, κύριοι της Αξιωματικής Αντιπολίτευσης, τους συνταξιούχους στα μάτια και απαντήστε τους</w:t>
      </w:r>
      <w:r w:rsidRPr="00CF0647">
        <w:rPr>
          <w:rFonts w:eastAsia="Times New Roman" w:cs="Times New Roman"/>
          <w:szCs w:val="24"/>
        </w:rPr>
        <w:t>:</w:t>
      </w:r>
      <w:r>
        <w:rPr>
          <w:rFonts w:eastAsia="Times New Roman" w:cs="Times New Roman"/>
          <w:szCs w:val="24"/>
        </w:rPr>
        <w:t xml:space="preserve"> Δεσμεύεστε από τα μέτρα που φέρνει η Κυβέρνηση ή ζητάτε </w:t>
      </w:r>
      <w:r>
        <w:rPr>
          <w:rFonts w:eastAsia="Times New Roman" w:cs="Times New Roman"/>
          <w:szCs w:val="24"/>
        </w:rPr>
        <w:t xml:space="preserve">την ψήφο του ελληνικού λαού για να τα καταργήσετε; Τελικά τα μέτρα αυτά είναι δικές σας προτάσεις ή είναι ανεύθυνη πολιτική, όπως ισχυρίστηκε ο εκλεκτός σας κ. Βέμπερ; </w:t>
      </w:r>
    </w:p>
    <w:p w14:paraId="02B3D51D" w14:textId="77777777" w:rsidR="008168EC" w:rsidRDefault="00DB43BE">
      <w:pPr>
        <w:spacing w:line="600" w:lineRule="auto"/>
        <w:ind w:firstLine="709"/>
        <w:jc w:val="both"/>
        <w:rPr>
          <w:rFonts w:eastAsia="Times New Roman" w:cs="Times New Roman"/>
          <w:szCs w:val="24"/>
        </w:rPr>
      </w:pPr>
      <w:r>
        <w:rPr>
          <w:rFonts w:eastAsia="Times New Roman" w:cs="Times New Roman"/>
          <w:szCs w:val="24"/>
        </w:rPr>
        <w:t>Κυρίες και κύριοι συνάδελφοι, το καλοκαίρι του 2015 εμείς, οι Βουλευτές του ΣΥΡΙΖΑ, βρε</w:t>
      </w:r>
      <w:r>
        <w:rPr>
          <w:rFonts w:eastAsia="Times New Roman" w:cs="Times New Roman"/>
          <w:szCs w:val="24"/>
        </w:rPr>
        <w:t>θήκαμε απέναντι σ’ ένα τρομακτικό δίλημμα. Παλέψαμε με τον εαυτό μας. Γνωρίζαμε τι είχαμε απέναντί μας, πόσοι αμείλικτη ήταν η άλλη πλευρά των –εντός ή εκτός εισαγωγικών- εταίρων μας. Αγωνιούσαμε για το αν η δύσκολη απόφασή μας θα αποδεικνυόταν η σωστή για</w:t>
      </w:r>
      <w:r>
        <w:rPr>
          <w:rFonts w:eastAsia="Times New Roman" w:cs="Times New Roman"/>
          <w:szCs w:val="24"/>
        </w:rPr>
        <w:t xml:space="preserve"> τη χώρα και τον λαό μας. Όμως, δεν δειλιάσαμε, δεν καταθέσαμε τα όπλα, δεν παραδώσαμε τη χώρα στους νόμιμους ιδιοκτήτες </w:t>
      </w:r>
      <w:r>
        <w:rPr>
          <w:rFonts w:eastAsia="Times New Roman" w:cs="Times New Roman"/>
          <w:szCs w:val="24"/>
        </w:rPr>
        <w:t>της,</w:t>
      </w:r>
      <w:r>
        <w:rPr>
          <w:rFonts w:eastAsia="Times New Roman" w:cs="Times New Roman"/>
          <w:szCs w:val="24"/>
        </w:rPr>
        <w:t xml:space="preserve"> που βυσσοδομούσαν για να ανακτήσουν την ιδιοκτησία τους, ξεμπερδεύοντας μια και καλή με μια τόσο ενοχλητική για τους ίδιους «αριστ</w:t>
      </w:r>
      <w:r>
        <w:rPr>
          <w:rFonts w:eastAsia="Times New Roman" w:cs="Times New Roman"/>
          <w:szCs w:val="24"/>
        </w:rPr>
        <w:t xml:space="preserve">ερή παρένθεση». Αποφασίσαμε να </w:t>
      </w:r>
      <w:r>
        <w:rPr>
          <w:rFonts w:eastAsia="Times New Roman" w:cs="Times New Roman"/>
          <w:szCs w:val="24"/>
        </w:rPr>
        <w:lastRenderedPageBreak/>
        <w:t xml:space="preserve">συνεχίσουμε την προσπάθεια, έχοντας υποστεί και ήττες σ’ αυτή τη μάχη, αλλά έχοντας επίσης διδαχθεί απ’ αυτές τις ήττες και αυτό γιατί ο στόχος μας δεν άλλαξε ποτέ. Ο στόχος μας ήταν να απαλλαγεί η χώρα και ο λαός από τη </w:t>
      </w:r>
      <w:proofErr w:type="spellStart"/>
      <w:r>
        <w:rPr>
          <w:rFonts w:eastAsia="Times New Roman" w:cs="Times New Roman"/>
          <w:szCs w:val="24"/>
        </w:rPr>
        <w:t>μνημ</w:t>
      </w:r>
      <w:r>
        <w:rPr>
          <w:rFonts w:eastAsia="Times New Roman" w:cs="Times New Roman"/>
          <w:szCs w:val="24"/>
        </w:rPr>
        <w:t>ονιακή</w:t>
      </w:r>
      <w:proofErr w:type="spellEnd"/>
      <w:r>
        <w:rPr>
          <w:rFonts w:eastAsia="Times New Roman" w:cs="Times New Roman"/>
          <w:szCs w:val="24"/>
        </w:rPr>
        <w:t xml:space="preserve"> μέγγενη, να ανακτήσουμε τη χαμένη μας λαϊκή κυριαρχία και την αξιοπρέπειά μας, να καταφέρουμε να στήσουμε τη χώρα ξανά στα πόδια της, να επουλώσουμε τις τρομερές πληγές που της είχε καταφέρει το παλιό καθεστώς.</w:t>
      </w:r>
    </w:p>
    <w:p w14:paraId="02B3D51E" w14:textId="77777777" w:rsidR="008168EC" w:rsidRDefault="00DB43BE">
      <w:pPr>
        <w:spacing w:line="600" w:lineRule="auto"/>
        <w:ind w:firstLine="709"/>
        <w:jc w:val="both"/>
        <w:rPr>
          <w:rFonts w:eastAsia="Times New Roman" w:cs="Times New Roman"/>
          <w:szCs w:val="24"/>
        </w:rPr>
      </w:pPr>
      <w:r>
        <w:rPr>
          <w:rFonts w:eastAsia="Times New Roman" w:cs="Times New Roman"/>
          <w:szCs w:val="24"/>
        </w:rPr>
        <w:t>Ερχόμαστε, λοιπόν, σήμερα να δηλώσουμε</w:t>
      </w:r>
      <w:r>
        <w:rPr>
          <w:rFonts w:eastAsia="Times New Roman" w:cs="Times New Roman"/>
          <w:szCs w:val="24"/>
        </w:rPr>
        <w:t xml:space="preserve"> ενώπιον του ελληνικού λαού όχι ότι τα καταφέραμε, γιατί γνωρίζουμε πολύ καλά ότι ο δρόμος είναι μακρύς και δύσκολος. Μπορούμε, όμως, να κοιτάξουμε τους συμπολίτες μας στα μάτια και να τους πούμε με κάθε ειλικρίνεια ότι τα καταφέρνουμε σε χρόνο ενεστώτα, ό</w:t>
      </w:r>
      <w:r>
        <w:rPr>
          <w:rFonts w:eastAsia="Times New Roman" w:cs="Times New Roman"/>
          <w:szCs w:val="24"/>
        </w:rPr>
        <w:t xml:space="preserve">τι την υπόσχεση που </w:t>
      </w:r>
      <w:r>
        <w:rPr>
          <w:rFonts w:eastAsia="Times New Roman" w:cs="Times New Roman"/>
          <w:szCs w:val="24"/>
        </w:rPr>
        <w:lastRenderedPageBreak/>
        <w:t>τους δώσαμε, δηλαδή ότι μετά την έξοδο της χώρας από τα μνημόνια θα είμαστε σε θέση να εφαρμόσουμε επιτέλους μια πολιτική κοντά στη δική μας ιδεολογία και συνείδηση, αυτή την υπόσχεση ήδη την τηρούμε, όπως φάνηκε από τις χθεσινές εξαγγε</w:t>
      </w:r>
      <w:r>
        <w:rPr>
          <w:rFonts w:eastAsia="Times New Roman" w:cs="Times New Roman"/>
          <w:szCs w:val="24"/>
        </w:rPr>
        <w:t xml:space="preserve">λίες. </w:t>
      </w:r>
    </w:p>
    <w:p w14:paraId="02B3D51F"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Μας κατηγορείτε, κύριοι της Αξιωματικής Αντιπολίτευσης, ότι εφαρμόζουμε πολιτική με ταξικό πρόσημο και δεν αντιλαμβάνεστε ότι αυτή ακριβώς η κατηγορία είναι παράσημο για εμάς, γιατί είναι επιλογή μας η ελεύθερη πρόσβαση στο ΕΣΥ δυόμισι εκατομμυρίων </w:t>
      </w:r>
      <w:r>
        <w:rPr>
          <w:rFonts w:eastAsia="Times New Roman" w:cs="Times New Roman"/>
          <w:szCs w:val="24"/>
        </w:rPr>
        <w:t>ανασφάλιστων συμπολιτών μας, επιλογή μας η επιστροφή του «</w:t>
      </w:r>
      <w:r>
        <w:rPr>
          <w:rFonts w:eastAsia="Times New Roman" w:cs="Times New Roman"/>
          <w:szCs w:val="24"/>
        </w:rPr>
        <w:t>ΕΡΡΙΚΟΣ ΝΤΥΝΑΝ</w:t>
      </w:r>
      <w:r>
        <w:rPr>
          <w:rFonts w:eastAsia="Times New Roman" w:cs="Times New Roman"/>
          <w:szCs w:val="24"/>
        </w:rPr>
        <w:t xml:space="preserve">» στο δημόσιο σύστημα υγείας, επιλογή μας το «ξήλωμα» των εργολάβων από τα νοσοκομεία, επιλογή μας τα ζεστά σχολικά γεύματα για χιλιάδες παιδιά, επιλογή μας οι εξακόσιες πενήντα </w:t>
      </w:r>
      <w:r>
        <w:rPr>
          <w:rFonts w:eastAsia="Times New Roman" w:cs="Times New Roman"/>
          <w:szCs w:val="24"/>
        </w:rPr>
        <w:t xml:space="preserve">χιλιάδες δικαιούχοι του ΚΕΑ, επιλογή μας η κατάργηση του </w:t>
      </w:r>
      <w:proofErr w:type="spellStart"/>
      <w:r>
        <w:rPr>
          <w:rFonts w:eastAsia="Times New Roman" w:cs="Times New Roman"/>
          <w:szCs w:val="24"/>
        </w:rPr>
        <w:t>υποκατώτατου</w:t>
      </w:r>
      <w:proofErr w:type="spellEnd"/>
      <w:r>
        <w:rPr>
          <w:rFonts w:eastAsia="Times New Roman" w:cs="Times New Roman"/>
          <w:szCs w:val="24"/>
        </w:rPr>
        <w:t xml:space="preserve"> μισθού και η αύξηση του κατώτατου, επιλογή μας η επαναφορά των συλλογικών διαπραγματεύσεων, επιλογή μας η δέκατη τρίτη σύνταξη, επιλογή μας οι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επιλογή </w:t>
      </w:r>
      <w:r>
        <w:rPr>
          <w:rFonts w:eastAsia="Times New Roman" w:cs="Times New Roman"/>
          <w:szCs w:val="24"/>
        </w:rPr>
        <w:lastRenderedPageBreak/>
        <w:t xml:space="preserve">μας η μείωση </w:t>
      </w:r>
      <w:r>
        <w:rPr>
          <w:rFonts w:eastAsia="Times New Roman" w:cs="Times New Roman"/>
          <w:szCs w:val="24"/>
        </w:rPr>
        <w:t>του ΦΠΑ και οι μειώσεις σε βασικά καταναλωτικά αγαθά, στη ΔΕΗ και το φυσικό αέριο, επιλογή μας η αύξηση των συντάξεων χηρείας και τόσα άλλα.</w:t>
      </w:r>
    </w:p>
    <w:p w14:paraId="02B3D520" w14:textId="77777777" w:rsidR="008168EC" w:rsidRDefault="00DB43BE">
      <w:pPr>
        <w:spacing w:line="600" w:lineRule="auto"/>
        <w:ind w:firstLine="720"/>
        <w:jc w:val="both"/>
        <w:rPr>
          <w:rFonts w:eastAsia="Times New Roman"/>
          <w:szCs w:val="24"/>
        </w:rPr>
      </w:pPr>
      <w:r>
        <w:rPr>
          <w:rFonts w:eastAsia="Times New Roman"/>
          <w:szCs w:val="24"/>
        </w:rPr>
        <w:t>Γ</w:t>
      </w:r>
      <w:r w:rsidRPr="0038080E">
        <w:rPr>
          <w:rFonts w:eastAsia="Times New Roman"/>
          <w:szCs w:val="24"/>
        </w:rPr>
        <w:t xml:space="preserve">ιατί </w:t>
      </w:r>
      <w:r>
        <w:rPr>
          <w:rFonts w:eastAsia="Times New Roman"/>
          <w:szCs w:val="24"/>
        </w:rPr>
        <w:t>–</w:t>
      </w:r>
      <w:r w:rsidRPr="0038080E">
        <w:rPr>
          <w:rFonts w:eastAsia="Times New Roman"/>
          <w:szCs w:val="24"/>
        </w:rPr>
        <w:t>βλέπετε</w:t>
      </w:r>
      <w:r>
        <w:rPr>
          <w:rFonts w:eastAsia="Times New Roman"/>
          <w:szCs w:val="24"/>
        </w:rPr>
        <w:t>-</w:t>
      </w:r>
      <w:r w:rsidRPr="0038080E">
        <w:rPr>
          <w:rFonts w:eastAsia="Times New Roman"/>
          <w:szCs w:val="24"/>
        </w:rPr>
        <w:t xml:space="preserve"> εμείς δεν θεωρούμε τις ανισότητες ως φυσική νομοτέλεια</w:t>
      </w:r>
      <w:r>
        <w:rPr>
          <w:rFonts w:eastAsia="Times New Roman"/>
          <w:szCs w:val="24"/>
        </w:rPr>
        <w:t>,</w:t>
      </w:r>
      <w:r w:rsidRPr="0038080E">
        <w:rPr>
          <w:rFonts w:eastAsia="Times New Roman"/>
          <w:szCs w:val="24"/>
        </w:rPr>
        <w:t xml:space="preserve"> όπως </w:t>
      </w:r>
      <w:r>
        <w:rPr>
          <w:rFonts w:eastAsia="Times New Roman"/>
          <w:szCs w:val="24"/>
        </w:rPr>
        <w:t>χ</w:t>
      </w:r>
      <w:r w:rsidRPr="0038080E">
        <w:rPr>
          <w:rFonts w:eastAsia="Times New Roman"/>
          <w:szCs w:val="24"/>
        </w:rPr>
        <w:t xml:space="preserve">ωρίς ντροπή δήλωνε προ καιρού </w:t>
      </w:r>
      <w:r>
        <w:rPr>
          <w:rFonts w:eastAsia="Times New Roman"/>
          <w:szCs w:val="24"/>
        </w:rPr>
        <w:t>ο Πρόεδ</w:t>
      </w:r>
      <w:r>
        <w:rPr>
          <w:rFonts w:eastAsia="Times New Roman"/>
          <w:szCs w:val="24"/>
        </w:rPr>
        <w:t xml:space="preserve">ρός σας, </w:t>
      </w:r>
      <w:r w:rsidRPr="0038080E">
        <w:rPr>
          <w:rFonts w:eastAsia="Times New Roman"/>
          <w:szCs w:val="24"/>
        </w:rPr>
        <w:t xml:space="preserve">ο οποίος </w:t>
      </w:r>
      <w:r>
        <w:rPr>
          <w:rFonts w:eastAsia="Times New Roman"/>
          <w:szCs w:val="24"/>
        </w:rPr>
        <w:t>π</w:t>
      </w:r>
      <w:r w:rsidRPr="0038080E">
        <w:rPr>
          <w:rFonts w:eastAsia="Times New Roman"/>
          <w:szCs w:val="24"/>
        </w:rPr>
        <w:t xml:space="preserve">αρεμπιπτόντως χαρακτήρισε </w:t>
      </w:r>
      <w:r>
        <w:rPr>
          <w:rFonts w:eastAsia="Times New Roman"/>
          <w:szCs w:val="24"/>
        </w:rPr>
        <w:t>«τυράκια»</w:t>
      </w:r>
      <w:r w:rsidRPr="0038080E">
        <w:rPr>
          <w:rFonts w:eastAsia="Times New Roman"/>
          <w:szCs w:val="24"/>
        </w:rPr>
        <w:t xml:space="preserve"> τις χθεσινές εξαγγελίες</w:t>
      </w:r>
      <w:r>
        <w:rPr>
          <w:rFonts w:eastAsia="Times New Roman"/>
          <w:szCs w:val="24"/>
        </w:rPr>
        <w:t>.</w:t>
      </w:r>
    </w:p>
    <w:p w14:paraId="02B3D521" w14:textId="77777777" w:rsidR="008168EC" w:rsidRDefault="00DB43BE">
      <w:pPr>
        <w:spacing w:line="600" w:lineRule="auto"/>
        <w:ind w:firstLine="720"/>
        <w:jc w:val="both"/>
        <w:rPr>
          <w:rFonts w:eastAsia="Times New Roman"/>
          <w:szCs w:val="24"/>
        </w:rPr>
      </w:pPr>
      <w:r w:rsidRPr="0038080E">
        <w:rPr>
          <w:rFonts w:eastAsia="Times New Roman"/>
          <w:szCs w:val="24"/>
        </w:rPr>
        <w:t>Ναι</w:t>
      </w:r>
      <w:r>
        <w:rPr>
          <w:rFonts w:eastAsia="Times New Roman"/>
          <w:szCs w:val="24"/>
        </w:rPr>
        <w:t>,</w:t>
      </w:r>
      <w:r w:rsidRPr="0038080E">
        <w:rPr>
          <w:rFonts w:eastAsia="Times New Roman"/>
          <w:szCs w:val="24"/>
        </w:rPr>
        <w:t xml:space="preserve"> τώρα που μπορούμε</w:t>
      </w:r>
      <w:r>
        <w:rPr>
          <w:rFonts w:eastAsia="Times New Roman"/>
          <w:szCs w:val="24"/>
        </w:rPr>
        <w:t>,</w:t>
      </w:r>
      <w:r w:rsidRPr="0038080E">
        <w:rPr>
          <w:rFonts w:eastAsia="Times New Roman"/>
          <w:szCs w:val="24"/>
        </w:rPr>
        <w:t xml:space="preserve"> τώρα που </w:t>
      </w:r>
      <w:r>
        <w:rPr>
          <w:rFonts w:eastAsia="Times New Roman"/>
          <w:szCs w:val="24"/>
        </w:rPr>
        <w:t>υ</w:t>
      </w:r>
      <w:r w:rsidRPr="0038080E">
        <w:rPr>
          <w:rFonts w:eastAsia="Times New Roman"/>
          <w:szCs w:val="24"/>
        </w:rPr>
        <w:t xml:space="preserve">πάρχει δημοσιονομικός χώρος μετά τις θυσίες του λαού </w:t>
      </w:r>
      <w:r>
        <w:rPr>
          <w:rFonts w:eastAsia="Times New Roman"/>
          <w:szCs w:val="24"/>
        </w:rPr>
        <w:t>μας,</w:t>
      </w:r>
      <w:r w:rsidRPr="0038080E">
        <w:rPr>
          <w:rFonts w:eastAsia="Times New Roman"/>
          <w:szCs w:val="24"/>
        </w:rPr>
        <w:t xml:space="preserve"> </w:t>
      </w:r>
      <w:r>
        <w:rPr>
          <w:rFonts w:eastAsia="Times New Roman"/>
          <w:szCs w:val="24"/>
        </w:rPr>
        <w:t>ν</w:t>
      </w:r>
      <w:r w:rsidRPr="0038080E">
        <w:rPr>
          <w:rFonts w:eastAsia="Times New Roman"/>
          <w:szCs w:val="24"/>
        </w:rPr>
        <w:t>αι</w:t>
      </w:r>
      <w:r>
        <w:rPr>
          <w:rFonts w:eastAsia="Times New Roman"/>
          <w:szCs w:val="24"/>
        </w:rPr>
        <w:t>,</w:t>
      </w:r>
      <w:r w:rsidRPr="0038080E">
        <w:rPr>
          <w:rFonts w:eastAsia="Times New Roman"/>
          <w:szCs w:val="24"/>
        </w:rPr>
        <w:t xml:space="preserve"> τώρα επιλέγουμε να σταθούμε στο πλευρό των πιο αδύναμων</w:t>
      </w:r>
      <w:r>
        <w:rPr>
          <w:rFonts w:eastAsia="Times New Roman"/>
          <w:szCs w:val="24"/>
        </w:rPr>
        <w:t>,</w:t>
      </w:r>
      <w:r w:rsidRPr="0038080E">
        <w:rPr>
          <w:rFonts w:eastAsia="Times New Roman"/>
          <w:szCs w:val="24"/>
        </w:rPr>
        <w:t xml:space="preserve"> </w:t>
      </w:r>
      <w:r>
        <w:rPr>
          <w:rFonts w:eastAsia="Times New Roman"/>
          <w:szCs w:val="24"/>
        </w:rPr>
        <w:t>λ</w:t>
      </w:r>
      <w:r w:rsidRPr="0038080E">
        <w:rPr>
          <w:rFonts w:eastAsia="Times New Roman"/>
          <w:szCs w:val="24"/>
        </w:rPr>
        <w:t>έγοντάς τους ταυτόχρο</w:t>
      </w:r>
      <w:r w:rsidRPr="0038080E">
        <w:rPr>
          <w:rFonts w:eastAsia="Times New Roman"/>
          <w:szCs w:val="24"/>
        </w:rPr>
        <w:t xml:space="preserve">να ένα μεγάλο </w:t>
      </w:r>
      <w:r>
        <w:rPr>
          <w:rFonts w:eastAsia="Times New Roman"/>
          <w:szCs w:val="24"/>
        </w:rPr>
        <w:t>«</w:t>
      </w:r>
      <w:r w:rsidRPr="0038080E">
        <w:rPr>
          <w:rFonts w:eastAsia="Times New Roman"/>
          <w:szCs w:val="24"/>
        </w:rPr>
        <w:t>ευχαριστώ</w:t>
      </w:r>
      <w:r>
        <w:rPr>
          <w:rFonts w:eastAsia="Times New Roman"/>
          <w:szCs w:val="24"/>
        </w:rPr>
        <w:t>».</w:t>
      </w:r>
      <w:r w:rsidRPr="0038080E">
        <w:rPr>
          <w:rFonts w:eastAsia="Times New Roman"/>
          <w:szCs w:val="24"/>
        </w:rPr>
        <w:t xml:space="preserve"> </w:t>
      </w:r>
      <w:r>
        <w:rPr>
          <w:rFonts w:eastAsia="Times New Roman"/>
          <w:szCs w:val="24"/>
        </w:rPr>
        <w:t>Ε</w:t>
      </w:r>
      <w:r w:rsidRPr="0038080E">
        <w:rPr>
          <w:rFonts w:eastAsia="Times New Roman"/>
          <w:szCs w:val="24"/>
        </w:rPr>
        <w:t>υχαριστούμε που δεν</w:t>
      </w:r>
      <w:r>
        <w:rPr>
          <w:rFonts w:eastAsia="Times New Roman"/>
          <w:szCs w:val="24"/>
        </w:rPr>
        <w:t xml:space="preserve"> δειλιάσατε, </w:t>
      </w:r>
      <w:r w:rsidRPr="0038080E">
        <w:rPr>
          <w:rFonts w:eastAsia="Times New Roman"/>
          <w:szCs w:val="24"/>
        </w:rPr>
        <w:t>που σταθήκα</w:t>
      </w:r>
      <w:r>
        <w:rPr>
          <w:rFonts w:eastAsia="Times New Roman"/>
          <w:szCs w:val="24"/>
        </w:rPr>
        <w:t>τ</w:t>
      </w:r>
      <w:r w:rsidRPr="0038080E">
        <w:rPr>
          <w:rFonts w:eastAsia="Times New Roman"/>
          <w:szCs w:val="24"/>
        </w:rPr>
        <w:t>ε όρθιοι</w:t>
      </w:r>
      <w:r>
        <w:rPr>
          <w:rFonts w:eastAsia="Times New Roman"/>
          <w:szCs w:val="24"/>
        </w:rPr>
        <w:t>, που</w:t>
      </w:r>
      <w:r>
        <w:rPr>
          <w:rFonts w:eastAsia="Times New Roman"/>
          <w:szCs w:val="24"/>
        </w:rPr>
        <w:t>,</w:t>
      </w:r>
      <w:r>
        <w:rPr>
          <w:rFonts w:eastAsia="Times New Roman"/>
          <w:szCs w:val="24"/>
        </w:rPr>
        <w:t xml:space="preserve"> παρά τον </w:t>
      </w:r>
      <w:r w:rsidRPr="0038080E">
        <w:rPr>
          <w:rFonts w:eastAsia="Times New Roman"/>
          <w:szCs w:val="24"/>
        </w:rPr>
        <w:t xml:space="preserve">βομβαρδισμό των </w:t>
      </w:r>
      <w:r>
        <w:rPr>
          <w:rFonts w:eastAsia="Times New Roman"/>
          <w:szCs w:val="24"/>
          <w:lang w:val="en-US"/>
        </w:rPr>
        <w:t>fake</w:t>
      </w:r>
      <w:r w:rsidRPr="000A335B">
        <w:rPr>
          <w:rFonts w:eastAsia="Times New Roman"/>
          <w:szCs w:val="24"/>
        </w:rPr>
        <w:t xml:space="preserve"> </w:t>
      </w:r>
      <w:r>
        <w:rPr>
          <w:rFonts w:eastAsia="Times New Roman"/>
          <w:szCs w:val="24"/>
          <w:lang w:val="en-US"/>
        </w:rPr>
        <w:t>news</w:t>
      </w:r>
      <w:r>
        <w:rPr>
          <w:rFonts w:eastAsia="Times New Roman"/>
          <w:szCs w:val="24"/>
        </w:rPr>
        <w:t>,</w:t>
      </w:r>
      <w:r w:rsidRPr="0038080E">
        <w:rPr>
          <w:rFonts w:eastAsia="Times New Roman"/>
          <w:szCs w:val="24"/>
        </w:rPr>
        <w:t xml:space="preserve"> θυμάστε</w:t>
      </w:r>
      <w:r>
        <w:rPr>
          <w:rFonts w:eastAsia="Times New Roman"/>
          <w:szCs w:val="24"/>
        </w:rPr>
        <w:t>.</w:t>
      </w:r>
      <w:r w:rsidRPr="0038080E">
        <w:rPr>
          <w:rFonts w:eastAsia="Times New Roman"/>
          <w:szCs w:val="24"/>
        </w:rPr>
        <w:t xml:space="preserve"> </w:t>
      </w:r>
      <w:r>
        <w:rPr>
          <w:rFonts w:eastAsia="Times New Roman"/>
          <w:szCs w:val="24"/>
        </w:rPr>
        <w:t xml:space="preserve">Θυμάστε τη </w:t>
      </w:r>
      <w:r>
        <w:rPr>
          <w:rFonts w:eastAsia="Times New Roman"/>
          <w:szCs w:val="24"/>
        </w:rPr>
        <w:t>«</w:t>
      </w:r>
      <w:r>
        <w:rPr>
          <w:rFonts w:eastAsia="Times New Roman"/>
          <w:szCs w:val="24"/>
          <w:lang w:val="en-US"/>
        </w:rPr>
        <w:t>SIEMENS</w:t>
      </w:r>
      <w:r>
        <w:rPr>
          <w:rFonts w:eastAsia="Times New Roman"/>
          <w:szCs w:val="24"/>
        </w:rPr>
        <w:t>»</w:t>
      </w:r>
      <w:r w:rsidRPr="000A335B">
        <w:rPr>
          <w:rFonts w:eastAsia="Times New Roman"/>
          <w:szCs w:val="24"/>
        </w:rPr>
        <w:t>,</w:t>
      </w:r>
      <w:r w:rsidRPr="000A335B">
        <w:rPr>
          <w:rFonts w:eastAsia="Times New Roman"/>
          <w:szCs w:val="24"/>
        </w:rPr>
        <w:t xml:space="preserve"> </w:t>
      </w:r>
      <w:r w:rsidRPr="0038080E">
        <w:rPr>
          <w:rFonts w:eastAsia="Times New Roman"/>
          <w:szCs w:val="24"/>
        </w:rPr>
        <w:t xml:space="preserve">τις </w:t>
      </w:r>
      <w:proofErr w:type="spellStart"/>
      <w:r w:rsidRPr="0038080E">
        <w:rPr>
          <w:rFonts w:eastAsia="Times New Roman"/>
          <w:szCs w:val="24"/>
        </w:rPr>
        <w:t>offshore</w:t>
      </w:r>
      <w:proofErr w:type="spellEnd"/>
      <w:r>
        <w:rPr>
          <w:rFonts w:eastAsia="Times New Roman"/>
          <w:szCs w:val="24"/>
        </w:rPr>
        <w:t>,</w:t>
      </w:r>
      <w:r w:rsidRPr="0038080E">
        <w:rPr>
          <w:rFonts w:eastAsia="Times New Roman"/>
          <w:szCs w:val="24"/>
        </w:rPr>
        <w:t xml:space="preserve"> τη </w:t>
      </w:r>
      <w:r>
        <w:rPr>
          <w:rFonts w:eastAsia="Times New Roman"/>
          <w:szCs w:val="24"/>
        </w:rPr>
        <w:t>«</w:t>
      </w:r>
      <w:r w:rsidRPr="0038080E">
        <w:rPr>
          <w:rFonts w:eastAsia="Times New Roman"/>
          <w:szCs w:val="24"/>
        </w:rPr>
        <w:t>NOVARTIS</w:t>
      </w:r>
      <w:r>
        <w:rPr>
          <w:rFonts w:eastAsia="Times New Roman"/>
          <w:szCs w:val="24"/>
        </w:rPr>
        <w:t>»</w:t>
      </w:r>
      <w:r>
        <w:rPr>
          <w:rFonts w:eastAsia="Times New Roman"/>
          <w:szCs w:val="24"/>
        </w:rPr>
        <w:t>,</w:t>
      </w:r>
      <w:r w:rsidRPr="0038080E">
        <w:rPr>
          <w:rFonts w:eastAsia="Times New Roman"/>
          <w:szCs w:val="24"/>
        </w:rPr>
        <w:t xml:space="preserve"> τα θαλασσοδάνεια</w:t>
      </w:r>
      <w:r>
        <w:rPr>
          <w:rFonts w:eastAsia="Times New Roman"/>
          <w:szCs w:val="24"/>
        </w:rPr>
        <w:t>,</w:t>
      </w:r>
      <w:r w:rsidRPr="0038080E">
        <w:rPr>
          <w:rFonts w:eastAsia="Times New Roman"/>
          <w:szCs w:val="24"/>
        </w:rPr>
        <w:t xml:space="preserve"> τις απολύσεις</w:t>
      </w:r>
      <w:r>
        <w:rPr>
          <w:rFonts w:eastAsia="Times New Roman"/>
          <w:szCs w:val="24"/>
        </w:rPr>
        <w:t>,</w:t>
      </w:r>
      <w:r w:rsidRPr="0038080E">
        <w:rPr>
          <w:rFonts w:eastAsia="Times New Roman"/>
          <w:szCs w:val="24"/>
        </w:rPr>
        <w:t xml:space="preserve"> το ασφαλιστικό τύπου </w:t>
      </w:r>
      <w:proofErr w:type="spellStart"/>
      <w:r w:rsidRPr="0038080E">
        <w:rPr>
          <w:rFonts w:eastAsia="Times New Roman"/>
          <w:szCs w:val="24"/>
        </w:rPr>
        <w:t>Πινοσέτ</w:t>
      </w:r>
      <w:proofErr w:type="spellEnd"/>
      <w:r>
        <w:rPr>
          <w:rFonts w:eastAsia="Times New Roman"/>
          <w:szCs w:val="24"/>
        </w:rPr>
        <w:t>,</w:t>
      </w:r>
      <w:r w:rsidRPr="0038080E">
        <w:rPr>
          <w:rFonts w:eastAsia="Times New Roman"/>
          <w:szCs w:val="24"/>
        </w:rPr>
        <w:t xml:space="preserve"> </w:t>
      </w:r>
      <w:r>
        <w:rPr>
          <w:rFonts w:eastAsia="Times New Roman"/>
          <w:szCs w:val="24"/>
        </w:rPr>
        <w:t xml:space="preserve">τους </w:t>
      </w:r>
      <w:r>
        <w:rPr>
          <w:rFonts w:eastAsia="Times New Roman"/>
          <w:szCs w:val="24"/>
        </w:rPr>
        <w:t>πορφυρογένν</w:t>
      </w:r>
      <w:r w:rsidRPr="0038080E">
        <w:rPr>
          <w:rFonts w:eastAsia="Times New Roman"/>
          <w:szCs w:val="24"/>
        </w:rPr>
        <w:t>ητους γόνους</w:t>
      </w:r>
      <w:r>
        <w:rPr>
          <w:rFonts w:eastAsia="Times New Roman"/>
          <w:szCs w:val="24"/>
        </w:rPr>
        <w:t>,</w:t>
      </w:r>
      <w:r w:rsidRPr="0038080E">
        <w:rPr>
          <w:rFonts w:eastAsia="Times New Roman"/>
          <w:szCs w:val="24"/>
        </w:rPr>
        <w:t xml:space="preserve"> που θεωρούν τη χώρα τσιφλίκι </w:t>
      </w:r>
      <w:r>
        <w:rPr>
          <w:rFonts w:eastAsia="Times New Roman"/>
          <w:szCs w:val="24"/>
        </w:rPr>
        <w:t>τους,</w:t>
      </w:r>
      <w:r w:rsidRPr="0038080E">
        <w:rPr>
          <w:rFonts w:eastAsia="Times New Roman"/>
          <w:szCs w:val="24"/>
        </w:rPr>
        <w:t xml:space="preserve"> τους εκπροσώπους ενός κατεστημένου που </w:t>
      </w:r>
      <w:r>
        <w:rPr>
          <w:rFonts w:eastAsia="Times New Roman"/>
          <w:szCs w:val="24"/>
        </w:rPr>
        <w:t>ποδοπατούσε</w:t>
      </w:r>
      <w:r w:rsidRPr="0038080E">
        <w:rPr>
          <w:rFonts w:eastAsia="Times New Roman"/>
          <w:szCs w:val="24"/>
        </w:rPr>
        <w:t xml:space="preserve"> την ανθρώπινη αξιοπρέπεια</w:t>
      </w:r>
      <w:r>
        <w:rPr>
          <w:rFonts w:eastAsia="Times New Roman"/>
          <w:szCs w:val="24"/>
        </w:rPr>
        <w:t>, διαπομπεύοντας</w:t>
      </w:r>
      <w:r w:rsidRPr="0038080E">
        <w:rPr>
          <w:rFonts w:eastAsia="Times New Roman"/>
          <w:szCs w:val="24"/>
        </w:rPr>
        <w:t xml:space="preserve"> βασανισμένους ανθρώπους</w:t>
      </w:r>
      <w:r>
        <w:rPr>
          <w:rFonts w:eastAsia="Times New Roman"/>
          <w:szCs w:val="24"/>
        </w:rPr>
        <w:t>.</w:t>
      </w:r>
    </w:p>
    <w:p w14:paraId="02B3D522" w14:textId="77777777" w:rsidR="008168EC" w:rsidRDefault="00DB43BE">
      <w:pPr>
        <w:spacing w:line="600" w:lineRule="auto"/>
        <w:ind w:firstLine="720"/>
        <w:jc w:val="both"/>
        <w:rPr>
          <w:rFonts w:eastAsia="Times New Roman"/>
          <w:szCs w:val="24"/>
        </w:rPr>
      </w:pPr>
      <w:r>
        <w:rPr>
          <w:rFonts w:eastAsia="Times New Roman"/>
          <w:szCs w:val="24"/>
        </w:rPr>
        <w:lastRenderedPageBreak/>
        <w:t>Κ</w:t>
      </w:r>
      <w:r w:rsidRPr="0038080E">
        <w:rPr>
          <w:rFonts w:eastAsia="Times New Roman"/>
          <w:szCs w:val="24"/>
        </w:rPr>
        <w:t>υρίες και κύριοι συνάδελφοι</w:t>
      </w:r>
      <w:r>
        <w:rPr>
          <w:rFonts w:eastAsia="Times New Roman"/>
          <w:szCs w:val="24"/>
        </w:rPr>
        <w:t>,</w:t>
      </w:r>
      <w:r w:rsidRPr="0038080E">
        <w:rPr>
          <w:rFonts w:eastAsia="Times New Roman"/>
          <w:szCs w:val="24"/>
        </w:rPr>
        <w:t xml:space="preserve"> είναι σίγουρα εξοργιστικό για τους πολίτες ότι ο</w:t>
      </w:r>
      <w:r w:rsidRPr="0038080E">
        <w:rPr>
          <w:rFonts w:eastAsia="Times New Roman"/>
          <w:szCs w:val="24"/>
        </w:rPr>
        <w:t xml:space="preserve">ι εκπρόσωποι της </w:t>
      </w:r>
      <w:r>
        <w:rPr>
          <w:rFonts w:eastAsia="Times New Roman"/>
          <w:szCs w:val="24"/>
        </w:rPr>
        <w:t>Α</w:t>
      </w:r>
      <w:r w:rsidRPr="0038080E">
        <w:rPr>
          <w:rFonts w:eastAsia="Times New Roman"/>
          <w:szCs w:val="24"/>
        </w:rPr>
        <w:t>ντιπολίτευσης δεν έχουν να πουν απολύτως τίποτα για τα μεγάλα ζητήματα που έχουμε μπροστά μας εμείς οι Έλληνες</w:t>
      </w:r>
      <w:r>
        <w:rPr>
          <w:rFonts w:eastAsia="Times New Roman"/>
          <w:szCs w:val="24"/>
        </w:rPr>
        <w:t>,</w:t>
      </w:r>
      <w:r w:rsidRPr="0038080E">
        <w:rPr>
          <w:rFonts w:eastAsia="Times New Roman"/>
          <w:szCs w:val="24"/>
        </w:rPr>
        <w:t xml:space="preserve"> αλλά και όλοι οι Ευρωπαίοι</w:t>
      </w:r>
      <w:r>
        <w:rPr>
          <w:rFonts w:eastAsia="Times New Roman"/>
          <w:szCs w:val="24"/>
        </w:rPr>
        <w:t>,</w:t>
      </w:r>
      <w:r w:rsidRPr="0038080E">
        <w:rPr>
          <w:rFonts w:eastAsia="Times New Roman"/>
          <w:szCs w:val="24"/>
        </w:rPr>
        <w:t xml:space="preserve"> αυτές τις ιστορικές στιγμές</w:t>
      </w:r>
      <w:r>
        <w:rPr>
          <w:rFonts w:eastAsia="Times New Roman"/>
          <w:szCs w:val="24"/>
        </w:rPr>
        <w:t>.</w:t>
      </w:r>
      <w:r w:rsidRPr="0038080E">
        <w:rPr>
          <w:rFonts w:eastAsia="Times New Roman"/>
          <w:szCs w:val="24"/>
        </w:rPr>
        <w:t xml:space="preserve"> Και τι θα μπορούσατε στα αλήθεια να πείτε</w:t>
      </w:r>
      <w:r>
        <w:rPr>
          <w:rFonts w:eastAsia="Times New Roman"/>
          <w:szCs w:val="24"/>
        </w:rPr>
        <w:t>;</w:t>
      </w:r>
      <w:r w:rsidRPr="0038080E">
        <w:rPr>
          <w:rFonts w:eastAsia="Times New Roman"/>
          <w:szCs w:val="24"/>
        </w:rPr>
        <w:t xml:space="preserve"> </w:t>
      </w:r>
      <w:r>
        <w:rPr>
          <w:rFonts w:eastAsia="Times New Roman"/>
          <w:szCs w:val="24"/>
        </w:rPr>
        <w:t>Τ</w:t>
      </w:r>
      <w:r w:rsidRPr="0038080E">
        <w:rPr>
          <w:rFonts w:eastAsia="Times New Roman"/>
          <w:szCs w:val="24"/>
        </w:rPr>
        <w:t xml:space="preserve">ι να πείτε για το μέλλον </w:t>
      </w:r>
      <w:r w:rsidRPr="0038080E">
        <w:rPr>
          <w:rFonts w:eastAsia="Times New Roman"/>
          <w:szCs w:val="24"/>
        </w:rPr>
        <w:t>της Ευρώπης</w:t>
      </w:r>
      <w:r>
        <w:rPr>
          <w:rFonts w:eastAsia="Times New Roman"/>
          <w:szCs w:val="24"/>
        </w:rPr>
        <w:t>,</w:t>
      </w:r>
      <w:r w:rsidRPr="0038080E">
        <w:rPr>
          <w:rFonts w:eastAsia="Times New Roman"/>
          <w:szCs w:val="24"/>
        </w:rPr>
        <w:t xml:space="preserve"> όταν </w:t>
      </w:r>
      <w:r>
        <w:rPr>
          <w:rFonts w:eastAsia="Times New Roman"/>
          <w:szCs w:val="24"/>
        </w:rPr>
        <w:t xml:space="preserve">συναγελάζεστε τον κάθε </w:t>
      </w:r>
      <w:proofErr w:type="spellStart"/>
      <w:r>
        <w:rPr>
          <w:rFonts w:eastAsia="Times New Roman"/>
          <w:szCs w:val="24"/>
        </w:rPr>
        <w:t>Όρμπαν</w:t>
      </w:r>
      <w:proofErr w:type="spellEnd"/>
      <w:r>
        <w:rPr>
          <w:rFonts w:eastAsia="Times New Roman"/>
          <w:szCs w:val="24"/>
        </w:rPr>
        <w:t xml:space="preserve"> και τον κάθε Βέμπερ, </w:t>
      </w:r>
      <w:r w:rsidRPr="0038080E">
        <w:rPr>
          <w:rFonts w:eastAsia="Times New Roman"/>
          <w:szCs w:val="24"/>
        </w:rPr>
        <w:t>τις πιο αντιδραστικές πολιτικές φυσιογνωμίες της Ευρώπης σήμερα</w:t>
      </w:r>
      <w:r>
        <w:rPr>
          <w:rFonts w:eastAsia="Times New Roman"/>
          <w:szCs w:val="24"/>
        </w:rPr>
        <w:t>; Ποιο</w:t>
      </w:r>
      <w:r w:rsidRPr="0038080E">
        <w:rPr>
          <w:rFonts w:eastAsia="Times New Roman"/>
          <w:szCs w:val="24"/>
        </w:rPr>
        <w:t xml:space="preserve"> </w:t>
      </w:r>
      <w:r>
        <w:rPr>
          <w:rFonts w:eastAsia="Times New Roman"/>
          <w:szCs w:val="24"/>
        </w:rPr>
        <w:t>ε</w:t>
      </w:r>
      <w:r w:rsidRPr="0038080E">
        <w:rPr>
          <w:rFonts w:eastAsia="Times New Roman"/>
          <w:szCs w:val="24"/>
        </w:rPr>
        <w:t xml:space="preserve">υρωπαϊκό </w:t>
      </w:r>
      <w:r>
        <w:rPr>
          <w:rFonts w:eastAsia="Times New Roman"/>
          <w:szCs w:val="24"/>
        </w:rPr>
        <w:t>όρ</w:t>
      </w:r>
      <w:r w:rsidRPr="0038080E">
        <w:rPr>
          <w:rFonts w:eastAsia="Times New Roman"/>
          <w:szCs w:val="24"/>
        </w:rPr>
        <w:t xml:space="preserve">αμα </w:t>
      </w:r>
      <w:r>
        <w:rPr>
          <w:rFonts w:eastAsia="Times New Roman"/>
          <w:szCs w:val="24"/>
        </w:rPr>
        <w:t>δ</w:t>
      </w:r>
      <w:r w:rsidRPr="0038080E">
        <w:rPr>
          <w:rFonts w:eastAsia="Times New Roman"/>
          <w:szCs w:val="24"/>
        </w:rPr>
        <w:t>ημοκρατίας</w:t>
      </w:r>
      <w:r w:rsidRPr="0038080E">
        <w:rPr>
          <w:rFonts w:eastAsia="Times New Roman"/>
          <w:szCs w:val="24"/>
        </w:rPr>
        <w:t xml:space="preserve"> και αλληλεγγύης να παρουσιάσετε</w:t>
      </w:r>
      <w:r>
        <w:rPr>
          <w:rFonts w:eastAsia="Times New Roman"/>
          <w:szCs w:val="24"/>
        </w:rPr>
        <w:t>,</w:t>
      </w:r>
      <w:r w:rsidRPr="0038080E">
        <w:rPr>
          <w:rFonts w:eastAsia="Times New Roman"/>
          <w:szCs w:val="24"/>
        </w:rPr>
        <w:t xml:space="preserve"> εσείς που κάν</w:t>
      </w:r>
      <w:r>
        <w:rPr>
          <w:rFonts w:eastAsia="Times New Roman"/>
          <w:szCs w:val="24"/>
        </w:rPr>
        <w:t>α</w:t>
      </w:r>
      <w:r w:rsidRPr="0038080E">
        <w:rPr>
          <w:rFonts w:eastAsia="Times New Roman"/>
          <w:szCs w:val="24"/>
        </w:rPr>
        <w:t xml:space="preserve">τε </w:t>
      </w:r>
      <w:r>
        <w:rPr>
          <w:rFonts w:eastAsia="Times New Roman"/>
          <w:szCs w:val="24"/>
        </w:rPr>
        <w:t>σύνθημα το «</w:t>
      </w:r>
      <w:proofErr w:type="spellStart"/>
      <w:r>
        <w:rPr>
          <w:rFonts w:eastAsia="Times New Roman"/>
          <w:szCs w:val="24"/>
        </w:rPr>
        <w:t>Γερούν</w:t>
      </w:r>
      <w:proofErr w:type="spellEnd"/>
      <w:r>
        <w:rPr>
          <w:rFonts w:eastAsia="Times New Roman"/>
          <w:szCs w:val="24"/>
        </w:rPr>
        <w:t xml:space="preserve">, </w:t>
      </w:r>
      <w:r w:rsidRPr="0038080E">
        <w:rPr>
          <w:rFonts w:eastAsia="Times New Roman"/>
          <w:szCs w:val="24"/>
        </w:rPr>
        <w:t>γερά</w:t>
      </w:r>
      <w:r>
        <w:rPr>
          <w:rFonts w:eastAsia="Times New Roman"/>
          <w:szCs w:val="24"/>
        </w:rPr>
        <w:t>»</w:t>
      </w:r>
      <w:r w:rsidRPr="0038080E">
        <w:rPr>
          <w:rFonts w:eastAsia="Times New Roman"/>
          <w:szCs w:val="24"/>
        </w:rPr>
        <w:t xml:space="preserve"> και το </w:t>
      </w:r>
      <w:r>
        <w:rPr>
          <w:rFonts w:eastAsia="Times New Roman"/>
          <w:szCs w:val="24"/>
        </w:rPr>
        <w:t>«βάστα</w:t>
      </w:r>
      <w:r>
        <w:rPr>
          <w:rFonts w:eastAsia="Times New Roman"/>
          <w:szCs w:val="24"/>
        </w:rPr>
        <w:t xml:space="preserve">, </w:t>
      </w:r>
      <w:r w:rsidRPr="0038080E">
        <w:rPr>
          <w:rFonts w:eastAsia="Times New Roman"/>
          <w:szCs w:val="24"/>
        </w:rPr>
        <w:t>Σόιμπλε</w:t>
      </w:r>
      <w:r>
        <w:rPr>
          <w:rFonts w:eastAsia="Times New Roman"/>
          <w:szCs w:val="24"/>
        </w:rPr>
        <w:t>»,</w:t>
      </w:r>
      <w:r w:rsidRPr="0038080E">
        <w:rPr>
          <w:rFonts w:eastAsia="Times New Roman"/>
          <w:szCs w:val="24"/>
        </w:rPr>
        <w:t xml:space="preserve"> </w:t>
      </w:r>
      <w:r>
        <w:rPr>
          <w:rFonts w:eastAsia="Times New Roman"/>
          <w:szCs w:val="24"/>
        </w:rPr>
        <w:t>ε</w:t>
      </w:r>
      <w:r w:rsidRPr="0038080E">
        <w:rPr>
          <w:rFonts w:eastAsia="Times New Roman"/>
          <w:szCs w:val="24"/>
        </w:rPr>
        <w:t>σείς που ονειρεύεστε την Ευρώπη φρούριο</w:t>
      </w:r>
      <w:r>
        <w:rPr>
          <w:rFonts w:eastAsia="Times New Roman"/>
          <w:szCs w:val="24"/>
        </w:rPr>
        <w:t>,</w:t>
      </w:r>
      <w:r w:rsidRPr="0038080E">
        <w:rPr>
          <w:rFonts w:eastAsia="Times New Roman"/>
          <w:szCs w:val="24"/>
        </w:rPr>
        <w:t xml:space="preserve"> περικυκλωμένη από αγκαθωτό συρματόπλεγμα</w:t>
      </w:r>
      <w:r>
        <w:rPr>
          <w:rFonts w:eastAsia="Times New Roman"/>
          <w:szCs w:val="24"/>
        </w:rPr>
        <w:t>; Έ</w:t>
      </w:r>
      <w:r w:rsidRPr="0038080E">
        <w:rPr>
          <w:rFonts w:eastAsia="Times New Roman"/>
          <w:szCs w:val="24"/>
        </w:rPr>
        <w:t xml:space="preserve">τσι θα </w:t>
      </w:r>
      <w:r>
        <w:rPr>
          <w:rFonts w:eastAsia="Times New Roman"/>
          <w:szCs w:val="24"/>
        </w:rPr>
        <w:t>πορευθούμε</w:t>
      </w:r>
      <w:r w:rsidRPr="0038080E">
        <w:rPr>
          <w:rFonts w:eastAsia="Times New Roman"/>
          <w:szCs w:val="24"/>
        </w:rPr>
        <w:t xml:space="preserve"> εμείς και εσείς μέχρι τη μεγάλη μάχη των εθνικών εκλογών</w:t>
      </w:r>
      <w:r>
        <w:rPr>
          <w:rFonts w:eastAsia="Times New Roman"/>
          <w:szCs w:val="24"/>
        </w:rPr>
        <w:t>,</w:t>
      </w:r>
      <w:r w:rsidRPr="0038080E">
        <w:rPr>
          <w:rFonts w:eastAsia="Times New Roman"/>
          <w:szCs w:val="24"/>
        </w:rPr>
        <w:t xml:space="preserve"> στις αρχές του Οκτώβρη</w:t>
      </w:r>
      <w:r>
        <w:rPr>
          <w:rFonts w:eastAsia="Times New Roman"/>
          <w:szCs w:val="24"/>
        </w:rPr>
        <w:t>.</w:t>
      </w:r>
    </w:p>
    <w:p w14:paraId="02B3D523" w14:textId="77777777" w:rsidR="008168EC" w:rsidRDefault="00DB43BE">
      <w:pPr>
        <w:spacing w:line="600" w:lineRule="auto"/>
        <w:ind w:firstLine="720"/>
        <w:jc w:val="both"/>
        <w:rPr>
          <w:rFonts w:eastAsia="Times New Roman"/>
          <w:szCs w:val="24"/>
        </w:rPr>
      </w:pPr>
      <w:r>
        <w:rPr>
          <w:rFonts w:eastAsia="Times New Roman"/>
          <w:szCs w:val="24"/>
        </w:rPr>
        <w:t>«Ο</w:t>
      </w:r>
      <w:r w:rsidRPr="0038080E">
        <w:rPr>
          <w:rFonts w:eastAsia="Times New Roman"/>
          <w:szCs w:val="24"/>
        </w:rPr>
        <w:t xml:space="preserve"> </w:t>
      </w:r>
      <w:r>
        <w:rPr>
          <w:rFonts w:eastAsia="Times New Roman"/>
          <w:szCs w:val="24"/>
        </w:rPr>
        <w:t>καθείς</w:t>
      </w:r>
      <w:r w:rsidRPr="0038080E">
        <w:rPr>
          <w:rFonts w:eastAsia="Times New Roman"/>
          <w:szCs w:val="24"/>
        </w:rPr>
        <w:t xml:space="preserve"> με τα όπλα του</w:t>
      </w:r>
      <w:r>
        <w:rPr>
          <w:rFonts w:eastAsia="Times New Roman"/>
          <w:szCs w:val="24"/>
        </w:rPr>
        <w:t>»,</w:t>
      </w:r>
      <w:r w:rsidRPr="0038080E">
        <w:rPr>
          <w:rFonts w:eastAsia="Times New Roman"/>
          <w:szCs w:val="24"/>
        </w:rPr>
        <w:t xml:space="preserve"> για να παραφράσω τον ποιητή</w:t>
      </w:r>
      <w:r>
        <w:rPr>
          <w:rFonts w:eastAsia="Times New Roman"/>
          <w:szCs w:val="24"/>
        </w:rPr>
        <w:t>.</w:t>
      </w:r>
      <w:r w:rsidRPr="0038080E">
        <w:rPr>
          <w:rFonts w:eastAsia="Times New Roman"/>
          <w:szCs w:val="24"/>
        </w:rPr>
        <w:t xml:space="preserve"> </w:t>
      </w:r>
      <w:r>
        <w:rPr>
          <w:rFonts w:eastAsia="Times New Roman"/>
          <w:szCs w:val="24"/>
        </w:rPr>
        <w:t>Ε</w:t>
      </w:r>
      <w:r w:rsidRPr="0038080E">
        <w:rPr>
          <w:rFonts w:eastAsia="Times New Roman"/>
          <w:szCs w:val="24"/>
        </w:rPr>
        <w:t xml:space="preserve">μείς με την παρουσία </w:t>
      </w:r>
      <w:r>
        <w:rPr>
          <w:rFonts w:eastAsia="Times New Roman"/>
          <w:szCs w:val="24"/>
        </w:rPr>
        <w:t>μας,</w:t>
      </w:r>
      <w:r w:rsidRPr="0038080E">
        <w:rPr>
          <w:rFonts w:eastAsia="Times New Roman"/>
          <w:szCs w:val="24"/>
        </w:rPr>
        <w:t xml:space="preserve"> το έργο</w:t>
      </w:r>
      <w:r>
        <w:rPr>
          <w:rFonts w:eastAsia="Times New Roman"/>
          <w:szCs w:val="24"/>
        </w:rPr>
        <w:t>,</w:t>
      </w:r>
      <w:r w:rsidRPr="0038080E">
        <w:rPr>
          <w:rFonts w:eastAsia="Times New Roman"/>
          <w:szCs w:val="24"/>
        </w:rPr>
        <w:t xml:space="preserve"> το</w:t>
      </w:r>
      <w:r>
        <w:rPr>
          <w:rFonts w:eastAsia="Times New Roman"/>
          <w:szCs w:val="24"/>
        </w:rPr>
        <w:t>ν</w:t>
      </w:r>
      <w:r w:rsidRPr="0038080E">
        <w:rPr>
          <w:rFonts w:eastAsia="Times New Roman"/>
          <w:szCs w:val="24"/>
        </w:rPr>
        <w:t xml:space="preserve"> λόγο και τις πράξεις </w:t>
      </w:r>
      <w:r>
        <w:rPr>
          <w:rFonts w:eastAsia="Times New Roman"/>
          <w:szCs w:val="24"/>
        </w:rPr>
        <w:t>μας,</w:t>
      </w:r>
      <w:r w:rsidRPr="0038080E">
        <w:rPr>
          <w:rFonts w:eastAsia="Times New Roman"/>
          <w:szCs w:val="24"/>
        </w:rPr>
        <w:t xml:space="preserve"> όχι με υποσχέσεις</w:t>
      </w:r>
      <w:r>
        <w:rPr>
          <w:rFonts w:eastAsia="Times New Roman"/>
          <w:szCs w:val="24"/>
        </w:rPr>
        <w:t>,</w:t>
      </w:r>
      <w:r w:rsidRPr="0038080E">
        <w:rPr>
          <w:rFonts w:eastAsia="Times New Roman"/>
          <w:szCs w:val="24"/>
        </w:rPr>
        <w:t xml:space="preserve"> αλλά με χειροπιαστά αποτελέσματα για τον </w:t>
      </w:r>
      <w:r>
        <w:rPr>
          <w:rFonts w:eastAsia="Times New Roman"/>
          <w:szCs w:val="24"/>
        </w:rPr>
        <w:t>π</w:t>
      </w:r>
      <w:r w:rsidRPr="0038080E">
        <w:rPr>
          <w:rFonts w:eastAsia="Times New Roman"/>
          <w:szCs w:val="24"/>
        </w:rPr>
        <w:t>ολίτη</w:t>
      </w:r>
      <w:r>
        <w:rPr>
          <w:rFonts w:eastAsia="Times New Roman"/>
          <w:szCs w:val="24"/>
        </w:rPr>
        <w:t>,</w:t>
      </w:r>
      <w:r w:rsidRPr="0038080E">
        <w:rPr>
          <w:rFonts w:eastAsia="Times New Roman"/>
          <w:szCs w:val="24"/>
        </w:rPr>
        <w:t xml:space="preserve"> για την κοινωνία</w:t>
      </w:r>
      <w:r>
        <w:rPr>
          <w:rFonts w:eastAsia="Times New Roman"/>
          <w:szCs w:val="24"/>
        </w:rPr>
        <w:t>,</w:t>
      </w:r>
      <w:r w:rsidRPr="0038080E">
        <w:rPr>
          <w:rFonts w:eastAsia="Times New Roman"/>
          <w:szCs w:val="24"/>
        </w:rPr>
        <w:t xml:space="preserve"> για το </w:t>
      </w:r>
      <w:r w:rsidRPr="0038080E">
        <w:rPr>
          <w:rFonts w:eastAsia="Times New Roman"/>
          <w:szCs w:val="24"/>
        </w:rPr>
        <w:lastRenderedPageBreak/>
        <w:t xml:space="preserve">μέλλον της χώρας που μας δίνουν την </w:t>
      </w:r>
      <w:r>
        <w:rPr>
          <w:rFonts w:eastAsia="Times New Roman"/>
          <w:szCs w:val="24"/>
        </w:rPr>
        <w:t>ευχέρεια</w:t>
      </w:r>
      <w:r w:rsidRPr="0038080E">
        <w:rPr>
          <w:rFonts w:eastAsia="Times New Roman"/>
          <w:szCs w:val="24"/>
        </w:rPr>
        <w:t xml:space="preserve"> και το θάρρος να ζητάμε από το</w:t>
      </w:r>
      <w:r>
        <w:rPr>
          <w:rFonts w:eastAsia="Times New Roman"/>
          <w:szCs w:val="24"/>
        </w:rPr>
        <w:t>ν</w:t>
      </w:r>
      <w:r w:rsidRPr="0038080E">
        <w:rPr>
          <w:rFonts w:eastAsia="Times New Roman"/>
          <w:szCs w:val="24"/>
        </w:rPr>
        <w:t xml:space="preserve"> λαό να μας εμπιστευτε</w:t>
      </w:r>
      <w:r w:rsidRPr="0038080E">
        <w:rPr>
          <w:rFonts w:eastAsia="Times New Roman"/>
          <w:szCs w:val="24"/>
        </w:rPr>
        <w:t>ί ξανά</w:t>
      </w:r>
      <w:r>
        <w:rPr>
          <w:rFonts w:eastAsia="Times New Roman"/>
          <w:szCs w:val="24"/>
        </w:rPr>
        <w:t>,</w:t>
      </w:r>
      <w:r w:rsidRPr="0038080E">
        <w:rPr>
          <w:rFonts w:eastAsia="Times New Roman"/>
          <w:szCs w:val="24"/>
        </w:rPr>
        <w:t xml:space="preserve"> γιατί έχουμε δώσει δείγματα γραφής και μπορούμε να πείσουμε ότι θα συνεχίσουμε και στη </w:t>
      </w:r>
      <w:r>
        <w:rPr>
          <w:rFonts w:eastAsia="Times New Roman"/>
          <w:szCs w:val="24"/>
        </w:rPr>
        <w:t>ν</w:t>
      </w:r>
      <w:r w:rsidRPr="0038080E">
        <w:rPr>
          <w:rFonts w:eastAsia="Times New Roman"/>
          <w:szCs w:val="24"/>
        </w:rPr>
        <w:t xml:space="preserve">έα τετραετία </w:t>
      </w:r>
      <w:r>
        <w:rPr>
          <w:rFonts w:eastAsia="Times New Roman"/>
          <w:szCs w:val="24"/>
        </w:rPr>
        <w:t>20</w:t>
      </w:r>
      <w:r w:rsidRPr="0038080E">
        <w:rPr>
          <w:rFonts w:eastAsia="Times New Roman"/>
          <w:szCs w:val="24"/>
        </w:rPr>
        <w:t>19</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w:t>
      </w:r>
      <w:r w:rsidRPr="0038080E">
        <w:rPr>
          <w:rFonts w:eastAsia="Times New Roman"/>
          <w:szCs w:val="24"/>
        </w:rPr>
        <w:t>23</w:t>
      </w:r>
      <w:r>
        <w:rPr>
          <w:rFonts w:eastAsia="Times New Roman"/>
          <w:szCs w:val="24"/>
        </w:rPr>
        <w:t>.</w:t>
      </w:r>
    </w:p>
    <w:p w14:paraId="02B3D524" w14:textId="77777777" w:rsidR="008168EC" w:rsidRDefault="00DB43BE">
      <w:pPr>
        <w:spacing w:line="600" w:lineRule="auto"/>
        <w:ind w:firstLine="720"/>
        <w:jc w:val="both"/>
        <w:rPr>
          <w:rFonts w:eastAsia="Times New Roman"/>
          <w:szCs w:val="24"/>
        </w:rPr>
      </w:pPr>
      <w:r>
        <w:rPr>
          <w:rFonts w:eastAsia="Times New Roman"/>
          <w:szCs w:val="24"/>
        </w:rPr>
        <w:t>Και εσείς, α</w:t>
      </w:r>
      <w:r w:rsidRPr="0038080E">
        <w:rPr>
          <w:rFonts w:eastAsia="Times New Roman"/>
          <w:szCs w:val="24"/>
        </w:rPr>
        <w:t>φού η σύγκριση των δικών σας και τ</w:t>
      </w:r>
      <w:r>
        <w:rPr>
          <w:rFonts w:eastAsia="Times New Roman"/>
          <w:szCs w:val="24"/>
        </w:rPr>
        <w:t>ων</w:t>
      </w:r>
      <w:r w:rsidRPr="0038080E">
        <w:rPr>
          <w:rFonts w:eastAsia="Times New Roman"/>
          <w:szCs w:val="24"/>
        </w:rPr>
        <w:t xml:space="preserve"> δικ</w:t>
      </w:r>
      <w:r>
        <w:rPr>
          <w:rFonts w:eastAsia="Times New Roman"/>
          <w:szCs w:val="24"/>
        </w:rPr>
        <w:t>ών</w:t>
      </w:r>
      <w:r w:rsidRPr="0038080E">
        <w:rPr>
          <w:rFonts w:eastAsia="Times New Roman"/>
          <w:szCs w:val="24"/>
        </w:rPr>
        <w:t xml:space="preserve"> μας πεπραγμένων</w:t>
      </w:r>
      <w:r>
        <w:rPr>
          <w:rFonts w:eastAsia="Times New Roman"/>
          <w:szCs w:val="24"/>
        </w:rPr>
        <w:t>,</w:t>
      </w:r>
      <w:r w:rsidRPr="0038080E">
        <w:rPr>
          <w:rFonts w:eastAsia="Times New Roman"/>
          <w:szCs w:val="24"/>
        </w:rPr>
        <w:t xml:space="preserve"> των δικών σας και τ</w:t>
      </w:r>
      <w:r>
        <w:rPr>
          <w:rFonts w:eastAsia="Times New Roman"/>
          <w:szCs w:val="24"/>
        </w:rPr>
        <w:t>ων</w:t>
      </w:r>
      <w:r w:rsidRPr="0038080E">
        <w:rPr>
          <w:rFonts w:eastAsia="Times New Roman"/>
          <w:szCs w:val="24"/>
        </w:rPr>
        <w:t xml:space="preserve"> δικ</w:t>
      </w:r>
      <w:r>
        <w:rPr>
          <w:rFonts w:eastAsia="Times New Roman"/>
          <w:szCs w:val="24"/>
        </w:rPr>
        <w:t>ών</w:t>
      </w:r>
      <w:r w:rsidRPr="0038080E">
        <w:rPr>
          <w:rFonts w:eastAsia="Times New Roman"/>
          <w:szCs w:val="24"/>
        </w:rPr>
        <w:t xml:space="preserve"> μας ιδεολογικών και ταξικών </w:t>
      </w:r>
      <w:proofErr w:type="spellStart"/>
      <w:r>
        <w:rPr>
          <w:rFonts w:eastAsia="Times New Roman"/>
          <w:szCs w:val="24"/>
        </w:rPr>
        <w:t>προταγ</w:t>
      </w:r>
      <w:r>
        <w:rPr>
          <w:rFonts w:eastAsia="Times New Roman"/>
          <w:szCs w:val="24"/>
        </w:rPr>
        <w:t>μάτων</w:t>
      </w:r>
      <w:proofErr w:type="spellEnd"/>
      <w:r>
        <w:rPr>
          <w:rFonts w:eastAsia="Times New Roman"/>
          <w:szCs w:val="24"/>
        </w:rPr>
        <w:t xml:space="preserve">, </w:t>
      </w:r>
      <w:r w:rsidRPr="0038080E">
        <w:rPr>
          <w:rFonts w:eastAsia="Times New Roman"/>
          <w:szCs w:val="24"/>
        </w:rPr>
        <w:t>των δικών σας και των δικών μας επιχειρημάτων είναι συντριπτικ</w:t>
      </w:r>
      <w:r>
        <w:rPr>
          <w:rFonts w:eastAsia="Times New Roman"/>
          <w:szCs w:val="24"/>
        </w:rPr>
        <w:t>ή εις</w:t>
      </w:r>
      <w:r w:rsidRPr="0038080E">
        <w:rPr>
          <w:rFonts w:eastAsia="Times New Roman"/>
          <w:szCs w:val="24"/>
        </w:rPr>
        <w:t xml:space="preserve"> βάρος </w:t>
      </w:r>
      <w:r>
        <w:rPr>
          <w:rFonts w:eastAsia="Times New Roman"/>
          <w:szCs w:val="24"/>
        </w:rPr>
        <w:t>σας, πορεύεστε</w:t>
      </w:r>
      <w:r w:rsidRPr="0038080E">
        <w:rPr>
          <w:rFonts w:eastAsia="Times New Roman"/>
          <w:szCs w:val="24"/>
        </w:rPr>
        <w:t xml:space="preserve"> με το μόνο πράγμα που σας έχει απομείνει</w:t>
      </w:r>
      <w:r>
        <w:rPr>
          <w:rFonts w:eastAsia="Times New Roman"/>
          <w:szCs w:val="24"/>
        </w:rPr>
        <w:t>:</w:t>
      </w:r>
      <w:r w:rsidRPr="0038080E">
        <w:rPr>
          <w:rFonts w:eastAsia="Times New Roman"/>
          <w:szCs w:val="24"/>
        </w:rPr>
        <w:t xml:space="preserve"> ένα </w:t>
      </w:r>
      <w:r>
        <w:rPr>
          <w:rFonts w:eastAsia="Times New Roman"/>
          <w:szCs w:val="24"/>
        </w:rPr>
        <w:t xml:space="preserve">πυώδες συνονθύλευμα ψεύδους, </w:t>
      </w:r>
      <w:r w:rsidRPr="0038080E">
        <w:rPr>
          <w:rFonts w:eastAsia="Times New Roman"/>
          <w:szCs w:val="24"/>
        </w:rPr>
        <w:t>χυδαιότητας</w:t>
      </w:r>
      <w:r>
        <w:rPr>
          <w:rFonts w:eastAsia="Times New Roman"/>
          <w:szCs w:val="24"/>
        </w:rPr>
        <w:t>,</w:t>
      </w:r>
      <w:r w:rsidRPr="0038080E">
        <w:rPr>
          <w:rFonts w:eastAsia="Times New Roman"/>
          <w:szCs w:val="24"/>
        </w:rPr>
        <w:t xml:space="preserve"> μίσους και εκδικητικότητας</w:t>
      </w:r>
      <w:r>
        <w:rPr>
          <w:rFonts w:eastAsia="Times New Roman"/>
          <w:szCs w:val="24"/>
        </w:rPr>
        <w:t>.</w:t>
      </w:r>
      <w:r w:rsidRPr="0038080E">
        <w:rPr>
          <w:rFonts w:eastAsia="Times New Roman"/>
          <w:szCs w:val="24"/>
        </w:rPr>
        <w:t xml:space="preserve"> </w:t>
      </w:r>
    </w:p>
    <w:p w14:paraId="02B3D525" w14:textId="77777777" w:rsidR="008168EC" w:rsidRDefault="00DB43BE">
      <w:pPr>
        <w:spacing w:line="600" w:lineRule="auto"/>
        <w:ind w:firstLine="720"/>
        <w:jc w:val="both"/>
        <w:rPr>
          <w:rFonts w:eastAsia="Times New Roman"/>
          <w:szCs w:val="24"/>
        </w:rPr>
      </w:pPr>
      <w:r>
        <w:rPr>
          <w:rFonts w:eastAsia="Times New Roman"/>
          <w:szCs w:val="24"/>
        </w:rPr>
        <w:t>Σ</w:t>
      </w:r>
      <w:r w:rsidRPr="0038080E">
        <w:rPr>
          <w:rFonts w:eastAsia="Times New Roman"/>
          <w:szCs w:val="24"/>
        </w:rPr>
        <w:t>ας αφήνουμε</w:t>
      </w:r>
      <w:r>
        <w:rPr>
          <w:rFonts w:eastAsia="Times New Roman"/>
          <w:szCs w:val="24"/>
        </w:rPr>
        <w:t>,</w:t>
      </w:r>
      <w:r w:rsidRPr="0038080E">
        <w:rPr>
          <w:rFonts w:eastAsia="Times New Roman"/>
          <w:szCs w:val="24"/>
        </w:rPr>
        <w:t xml:space="preserve"> </w:t>
      </w:r>
      <w:r>
        <w:rPr>
          <w:rFonts w:eastAsia="Times New Roman"/>
          <w:szCs w:val="24"/>
        </w:rPr>
        <w:t>λ</w:t>
      </w:r>
      <w:r w:rsidRPr="0038080E">
        <w:rPr>
          <w:rFonts w:eastAsia="Times New Roman"/>
          <w:szCs w:val="24"/>
        </w:rPr>
        <w:t>οιπόν</w:t>
      </w:r>
      <w:r>
        <w:rPr>
          <w:rFonts w:eastAsia="Times New Roman"/>
          <w:szCs w:val="24"/>
        </w:rPr>
        <w:t>,</w:t>
      </w:r>
      <w:r w:rsidRPr="0038080E">
        <w:rPr>
          <w:rFonts w:eastAsia="Times New Roman"/>
          <w:szCs w:val="24"/>
        </w:rPr>
        <w:t xml:space="preserve"> στο περιβάλλον που έχ</w:t>
      </w:r>
      <w:r w:rsidRPr="0038080E">
        <w:rPr>
          <w:rFonts w:eastAsia="Times New Roman"/>
          <w:szCs w:val="24"/>
        </w:rPr>
        <w:t>ετε επιλέξει να πολιτεύε</w:t>
      </w:r>
      <w:r>
        <w:rPr>
          <w:rFonts w:eastAsia="Times New Roman"/>
          <w:szCs w:val="24"/>
        </w:rPr>
        <w:t>στε,</w:t>
      </w:r>
      <w:r w:rsidRPr="0038080E">
        <w:rPr>
          <w:rFonts w:eastAsia="Times New Roman"/>
          <w:szCs w:val="24"/>
        </w:rPr>
        <w:t xml:space="preserve"> γιατί μάλλον δεν μπορείτε πλέον να πολιτευτείτε αλλού</w:t>
      </w:r>
      <w:r>
        <w:rPr>
          <w:rFonts w:eastAsia="Times New Roman"/>
          <w:szCs w:val="24"/>
        </w:rPr>
        <w:t>,</w:t>
      </w:r>
      <w:r w:rsidRPr="0038080E">
        <w:rPr>
          <w:rFonts w:eastAsia="Times New Roman"/>
          <w:szCs w:val="24"/>
        </w:rPr>
        <w:t xml:space="preserve"> αφού έχετε μετατραπεί σε μία μηχανή παραγωγής </w:t>
      </w:r>
      <w:proofErr w:type="spellStart"/>
      <w:r w:rsidRPr="0038080E">
        <w:rPr>
          <w:rFonts w:eastAsia="Times New Roman"/>
          <w:szCs w:val="24"/>
        </w:rPr>
        <w:t>fake</w:t>
      </w:r>
      <w:proofErr w:type="spellEnd"/>
      <w:r w:rsidRPr="0038080E">
        <w:rPr>
          <w:rFonts w:eastAsia="Times New Roman"/>
          <w:szCs w:val="24"/>
        </w:rPr>
        <w:t xml:space="preserve"> </w:t>
      </w:r>
      <w:proofErr w:type="spellStart"/>
      <w:r w:rsidRPr="0038080E">
        <w:rPr>
          <w:rFonts w:eastAsia="Times New Roman"/>
          <w:szCs w:val="24"/>
        </w:rPr>
        <w:t>news</w:t>
      </w:r>
      <w:proofErr w:type="spellEnd"/>
      <w:r w:rsidRPr="0038080E">
        <w:rPr>
          <w:rFonts w:eastAsia="Times New Roman"/>
          <w:szCs w:val="24"/>
        </w:rPr>
        <w:t xml:space="preserve"> και διακίνησης </w:t>
      </w:r>
      <w:r w:rsidRPr="007C284C">
        <w:rPr>
          <w:rFonts w:eastAsia="Times New Roman"/>
          <w:color w:val="000000" w:themeColor="text1"/>
          <w:szCs w:val="24"/>
        </w:rPr>
        <w:t xml:space="preserve">ακροδεξιών </w:t>
      </w:r>
      <w:r w:rsidRPr="007C284C">
        <w:rPr>
          <w:rFonts w:eastAsia="Times New Roman"/>
          <w:color w:val="000000" w:themeColor="text1"/>
          <w:szCs w:val="24"/>
          <w:lang w:val="en-US"/>
        </w:rPr>
        <w:lastRenderedPageBreak/>
        <w:t>hoaxes</w:t>
      </w:r>
      <w:r w:rsidRPr="007C284C">
        <w:rPr>
          <w:rFonts w:eastAsia="Times New Roman"/>
          <w:color w:val="000000" w:themeColor="text1"/>
          <w:szCs w:val="24"/>
        </w:rPr>
        <w:t>.</w:t>
      </w:r>
      <w:r>
        <w:rPr>
          <w:rFonts w:eastAsia="Times New Roman"/>
          <w:color w:val="FF0000"/>
          <w:szCs w:val="24"/>
        </w:rPr>
        <w:t xml:space="preserve"> </w:t>
      </w:r>
      <w:r>
        <w:rPr>
          <w:rFonts w:eastAsia="Times New Roman"/>
          <w:szCs w:val="24"/>
        </w:rPr>
        <w:t>Σ</w:t>
      </w:r>
      <w:r w:rsidRPr="0038080E">
        <w:rPr>
          <w:rFonts w:eastAsia="Times New Roman"/>
          <w:szCs w:val="24"/>
        </w:rPr>
        <w:t>ας αφήνουμε στις συκοφαντίες σας και προχωράμε μπροστά</w:t>
      </w:r>
      <w:r w:rsidRPr="00365EFA">
        <w:rPr>
          <w:rFonts w:eastAsia="Times New Roman"/>
          <w:szCs w:val="24"/>
        </w:rPr>
        <w:t>,</w:t>
      </w:r>
      <w:r w:rsidRPr="0038080E">
        <w:rPr>
          <w:rFonts w:eastAsia="Times New Roman"/>
          <w:szCs w:val="24"/>
        </w:rPr>
        <w:t xml:space="preserve"> έχοντας αρωγό</w:t>
      </w:r>
      <w:r>
        <w:rPr>
          <w:rFonts w:eastAsia="Times New Roman"/>
          <w:szCs w:val="24"/>
        </w:rPr>
        <w:t>,</w:t>
      </w:r>
      <w:r w:rsidRPr="0038080E">
        <w:rPr>
          <w:rFonts w:eastAsia="Times New Roman"/>
          <w:szCs w:val="24"/>
        </w:rPr>
        <w:t xml:space="preserve"> </w:t>
      </w:r>
      <w:r>
        <w:rPr>
          <w:rFonts w:eastAsia="Times New Roman"/>
          <w:szCs w:val="24"/>
        </w:rPr>
        <w:t>σ</w:t>
      </w:r>
      <w:r w:rsidRPr="0038080E">
        <w:rPr>
          <w:rFonts w:eastAsia="Times New Roman"/>
          <w:szCs w:val="24"/>
        </w:rPr>
        <w:t xml:space="preserve">την </w:t>
      </w:r>
      <w:r w:rsidRPr="0038080E">
        <w:rPr>
          <w:rFonts w:eastAsia="Times New Roman"/>
          <w:szCs w:val="24"/>
        </w:rPr>
        <w:t>προσπάθεια ανάκαμψης της χώρας</w:t>
      </w:r>
      <w:r w:rsidRPr="00365EFA">
        <w:rPr>
          <w:rFonts w:eastAsia="Times New Roman"/>
          <w:szCs w:val="24"/>
        </w:rPr>
        <w:t>,</w:t>
      </w:r>
      <w:r w:rsidRPr="0038080E">
        <w:rPr>
          <w:rFonts w:eastAsia="Times New Roman"/>
          <w:szCs w:val="24"/>
        </w:rPr>
        <w:t xml:space="preserve"> τον ελληνικό λαό</w:t>
      </w:r>
      <w:r>
        <w:rPr>
          <w:rFonts w:eastAsia="Times New Roman"/>
          <w:szCs w:val="24"/>
        </w:rPr>
        <w:t>.</w:t>
      </w:r>
    </w:p>
    <w:p w14:paraId="02B3D526" w14:textId="77777777" w:rsidR="008168EC" w:rsidRDefault="00DB43BE">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02B3D527" w14:textId="77777777" w:rsidR="008168EC" w:rsidRDefault="00DB43BE">
      <w:pPr>
        <w:spacing w:line="600" w:lineRule="auto"/>
        <w:ind w:firstLine="720"/>
        <w:jc w:val="both"/>
        <w:rPr>
          <w:rFonts w:eastAsia="Times New Roman"/>
          <w:szCs w:val="24"/>
        </w:rPr>
      </w:pPr>
      <w:r w:rsidRPr="00380A77">
        <w:rPr>
          <w:rFonts w:eastAsia="Times New Roman"/>
          <w:b/>
          <w:szCs w:val="24"/>
        </w:rPr>
        <w:t>ΠΡΟΕΔΡΕΥΩΝ (</w:t>
      </w:r>
      <w:r>
        <w:rPr>
          <w:rFonts w:eastAsia="Times New Roman"/>
          <w:b/>
          <w:szCs w:val="24"/>
        </w:rPr>
        <w:t>Μάριος Γεωργιάδης</w:t>
      </w:r>
      <w:r w:rsidRPr="00380A77">
        <w:rPr>
          <w:rFonts w:eastAsia="Times New Roman"/>
          <w:b/>
          <w:szCs w:val="24"/>
        </w:rPr>
        <w:t>):</w:t>
      </w:r>
      <w:r>
        <w:rPr>
          <w:rFonts w:eastAsia="Times New Roman"/>
          <w:szCs w:val="24"/>
        </w:rPr>
        <w:t xml:space="preserve"> Ευχαριστούμε την κ. Καββαδία. </w:t>
      </w:r>
    </w:p>
    <w:p w14:paraId="02B3D528" w14:textId="77777777" w:rsidR="008168EC" w:rsidRDefault="00DB43BE">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Σταϊκούρας</w:t>
      </w:r>
      <w:proofErr w:type="spellEnd"/>
      <w:r>
        <w:rPr>
          <w:rFonts w:eastAsia="Times New Roman"/>
          <w:szCs w:val="24"/>
        </w:rPr>
        <w:t xml:space="preserve"> από την Κοινοβουλευτική Ομάδα της Ν</w:t>
      </w:r>
      <w:r w:rsidRPr="0038080E">
        <w:rPr>
          <w:rFonts w:eastAsia="Times New Roman"/>
          <w:szCs w:val="24"/>
        </w:rPr>
        <w:t>έας Δημοκρατίας</w:t>
      </w:r>
      <w:r>
        <w:rPr>
          <w:rFonts w:eastAsia="Times New Roman"/>
          <w:szCs w:val="24"/>
        </w:rPr>
        <w:t xml:space="preserve"> </w:t>
      </w:r>
      <w:r w:rsidRPr="0038080E">
        <w:rPr>
          <w:rFonts w:eastAsia="Times New Roman"/>
          <w:szCs w:val="24"/>
        </w:rPr>
        <w:t xml:space="preserve">για </w:t>
      </w:r>
      <w:r>
        <w:rPr>
          <w:rFonts w:eastAsia="Times New Roman"/>
          <w:szCs w:val="24"/>
        </w:rPr>
        <w:t>επτά</w:t>
      </w:r>
      <w:r w:rsidRPr="0038080E">
        <w:rPr>
          <w:rFonts w:eastAsia="Times New Roman"/>
          <w:szCs w:val="24"/>
        </w:rPr>
        <w:t xml:space="preserve"> λεπτά</w:t>
      </w:r>
      <w:r>
        <w:rPr>
          <w:rFonts w:eastAsia="Times New Roman"/>
          <w:szCs w:val="24"/>
        </w:rPr>
        <w:t>.</w:t>
      </w:r>
    </w:p>
    <w:p w14:paraId="02B3D529" w14:textId="77777777" w:rsidR="008168EC" w:rsidRDefault="00DB43BE">
      <w:pPr>
        <w:spacing w:line="600" w:lineRule="auto"/>
        <w:ind w:firstLine="720"/>
        <w:jc w:val="both"/>
        <w:rPr>
          <w:rFonts w:eastAsia="Times New Roman"/>
          <w:szCs w:val="24"/>
        </w:rPr>
      </w:pPr>
      <w:r w:rsidRPr="0028558A">
        <w:rPr>
          <w:rFonts w:eastAsia="Times New Roman"/>
          <w:b/>
          <w:szCs w:val="24"/>
        </w:rPr>
        <w:t>ΧΡ</w:t>
      </w:r>
      <w:r w:rsidRPr="0028558A">
        <w:rPr>
          <w:rFonts w:eastAsia="Times New Roman"/>
          <w:b/>
          <w:szCs w:val="24"/>
        </w:rPr>
        <w:t>ΗΣΤΟΣ ΣΤΑ</w:t>
      </w:r>
      <w:r>
        <w:rPr>
          <w:rFonts w:eastAsia="Times New Roman"/>
          <w:b/>
          <w:szCs w:val="24"/>
        </w:rPr>
        <w:t>Ϊ</w:t>
      </w:r>
      <w:r w:rsidRPr="0028558A">
        <w:rPr>
          <w:rFonts w:eastAsia="Times New Roman"/>
          <w:b/>
          <w:szCs w:val="24"/>
        </w:rPr>
        <w:t>ΚΟΥΡΑΣ:</w:t>
      </w:r>
      <w:r>
        <w:rPr>
          <w:rFonts w:eastAsia="Times New Roman"/>
          <w:szCs w:val="24"/>
        </w:rPr>
        <w:t xml:space="preserve"> </w:t>
      </w:r>
      <w:r w:rsidRPr="0028558A">
        <w:rPr>
          <w:rFonts w:eastAsia="Times New Roman"/>
          <w:szCs w:val="24"/>
        </w:rPr>
        <w:t>Κυρίες και κύριοι συνάδελφοι,</w:t>
      </w:r>
      <w:r>
        <w:rPr>
          <w:rFonts w:eastAsia="Times New Roman"/>
          <w:szCs w:val="24"/>
        </w:rPr>
        <w:t xml:space="preserve"> ο κ. Τσίπρας λειτουργώντας </w:t>
      </w:r>
      <w:r w:rsidRPr="0038080E">
        <w:rPr>
          <w:rFonts w:eastAsia="Times New Roman"/>
          <w:szCs w:val="24"/>
        </w:rPr>
        <w:t xml:space="preserve">ως ένας </w:t>
      </w:r>
      <w:r>
        <w:rPr>
          <w:rFonts w:eastAsia="Times New Roman"/>
          <w:szCs w:val="24"/>
        </w:rPr>
        <w:t>απροετοίμαστος,</w:t>
      </w:r>
      <w:r w:rsidRPr="0038080E">
        <w:rPr>
          <w:rFonts w:eastAsia="Times New Roman"/>
          <w:szCs w:val="24"/>
        </w:rPr>
        <w:t xml:space="preserve"> πονηρός και φοβισμένος φοιτητής που στις εξετάσεις δεν γνωρίζει το θέμα</w:t>
      </w:r>
      <w:r>
        <w:rPr>
          <w:rFonts w:eastAsia="Times New Roman"/>
          <w:szCs w:val="24"/>
        </w:rPr>
        <w:t xml:space="preserve">, αισθανόμενος </w:t>
      </w:r>
      <w:proofErr w:type="spellStart"/>
      <w:r>
        <w:rPr>
          <w:rFonts w:eastAsia="Times New Roman"/>
          <w:szCs w:val="24"/>
        </w:rPr>
        <w:t>στριμωγμένος</w:t>
      </w:r>
      <w:proofErr w:type="spellEnd"/>
      <w:r>
        <w:rPr>
          <w:rFonts w:eastAsia="Times New Roman"/>
          <w:szCs w:val="24"/>
        </w:rPr>
        <w:t>,</w:t>
      </w:r>
      <w:r w:rsidRPr="0038080E">
        <w:rPr>
          <w:rFonts w:eastAsia="Times New Roman"/>
          <w:szCs w:val="24"/>
        </w:rPr>
        <w:t xml:space="preserve"> αλλάζει το ερώτημα</w:t>
      </w:r>
      <w:r>
        <w:rPr>
          <w:rFonts w:eastAsia="Times New Roman"/>
          <w:szCs w:val="24"/>
        </w:rPr>
        <w:t xml:space="preserve">. Και αντί να απαντήσει </w:t>
      </w:r>
      <w:r w:rsidRPr="0038080E">
        <w:rPr>
          <w:rFonts w:eastAsia="Times New Roman"/>
          <w:szCs w:val="24"/>
        </w:rPr>
        <w:t>στο ερώτημα της</w:t>
      </w:r>
      <w:r w:rsidRPr="0038080E">
        <w:rPr>
          <w:rFonts w:eastAsia="Times New Roman"/>
          <w:szCs w:val="24"/>
        </w:rPr>
        <w:t xml:space="preserve"> Νέας Δημοκρατίας</w:t>
      </w:r>
      <w:r>
        <w:rPr>
          <w:rFonts w:eastAsia="Times New Roman"/>
          <w:szCs w:val="24"/>
        </w:rPr>
        <w:t>, αλλάζει το θέμα</w:t>
      </w:r>
      <w:r w:rsidRPr="0038080E">
        <w:rPr>
          <w:rFonts w:eastAsia="Times New Roman"/>
          <w:szCs w:val="24"/>
        </w:rPr>
        <w:t xml:space="preserve"> και ζητά να παρασχεθεί εμπιστοσύνη στην Κυβέρνησή του</w:t>
      </w:r>
      <w:r>
        <w:rPr>
          <w:rFonts w:eastAsia="Times New Roman"/>
          <w:szCs w:val="24"/>
        </w:rPr>
        <w:t>. Δεκαεννιά</w:t>
      </w:r>
      <w:r w:rsidRPr="0038080E">
        <w:rPr>
          <w:rFonts w:eastAsia="Times New Roman"/>
          <w:szCs w:val="24"/>
        </w:rPr>
        <w:t xml:space="preserve"> ημέρες πριν </w:t>
      </w:r>
      <w:r>
        <w:rPr>
          <w:rFonts w:eastAsia="Times New Roman"/>
          <w:szCs w:val="24"/>
        </w:rPr>
        <w:t xml:space="preserve">από </w:t>
      </w:r>
      <w:r w:rsidRPr="0038080E">
        <w:rPr>
          <w:rFonts w:eastAsia="Times New Roman"/>
          <w:szCs w:val="24"/>
        </w:rPr>
        <w:t xml:space="preserve">τις </w:t>
      </w:r>
      <w:r>
        <w:rPr>
          <w:rFonts w:eastAsia="Times New Roman"/>
          <w:szCs w:val="24"/>
        </w:rPr>
        <w:t>ε</w:t>
      </w:r>
      <w:r w:rsidRPr="0038080E">
        <w:rPr>
          <w:rFonts w:eastAsia="Times New Roman"/>
          <w:szCs w:val="24"/>
        </w:rPr>
        <w:t>υρωεκλογές</w:t>
      </w:r>
      <w:r>
        <w:rPr>
          <w:rFonts w:eastAsia="Times New Roman"/>
          <w:szCs w:val="24"/>
        </w:rPr>
        <w:t xml:space="preserve"> ρίχνει και </w:t>
      </w:r>
      <w:r w:rsidRPr="0038080E">
        <w:rPr>
          <w:rFonts w:eastAsia="Times New Roman"/>
          <w:szCs w:val="24"/>
        </w:rPr>
        <w:t xml:space="preserve">ένα σύνολο </w:t>
      </w:r>
      <w:r>
        <w:rPr>
          <w:rFonts w:eastAsia="Times New Roman"/>
          <w:szCs w:val="24"/>
        </w:rPr>
        <w:t>ο</w:t>
      </w:r>
      <w:r w:rsidRPr="0038080E">
        <w:rPr>
          <w:rFonts w:eastAsia="Times New Roman"/>
          <w:szCs w:val="24"/>
        </w:rPr>
        <w:t>ικονομικών μέτρων στο τραπέζι</w:t>
      </w:r>
      <w:r>
        <w:rPr>
          <w:rFonts w:eastAsia="Times New Roman"/>
          <w:szCs w:val="24"/>
        </w:rPr>
        <w:t>,</w:t>
      </w:r>
      <w:r w:rsidRPr="0038080E">
        <w:rPr>
          <w:rFonts w:eastAsia="Times New Roman"/>
          <w:szCs w:val="24"/>
        </w:rPr>
        <w:t xml:space="preserve"> αντιγράφοντας ιδέες από τους </w:t>
      </w:r>
      <w:r>
        <w:rPr>
          <w:rFonts w:eastAsia="Times New Roman"/>
          <w:szCs w:val="24"/>
        </w:rPr>
        <w:t>γύρω</w:t>
      </w:r>
      <w:r w:rsidRPr="0038080E">
        <w:rPr>
          <w:rFonts w:eastAsia="Times New Roman"/>
          <w:szCs w:val="24"/>
        </w:rPr>
        <w:t xml:space="preserve"> του και εξαντλώντας την αριστερή χρυσόσκονη που του </w:t>
      </w:r>
      <w:r w:rsidRPr="0038080E">
        <w:rPr>
          <w:rFonts w:eastAsia="Times New Roman"/>
          <w:szCs w:val="24"/>
        </w:rPr>
        <w:lastRenderedPageBreak/>
        <w:t>έχει απομείνει</w:t>
      </w:r>
      <w:r>
        <w:rPr>
          <w:rFonts w:eastAsia="Times New Roman"/>
          <w:szCs w:val="24"/>
        </w:rPr>
        <w:t>.</w:t>
      </w:r>
      <w:r w:rsidRPr="0038080E">
        <w:rPr>
          <w:rFonts w:eastAsia="Times New Roman"/>
          <w:szCs w:val="24"/>
        </w:rPr>
        <w:t xml:space="preserve"> </w:t>
      </w:r>
      <w:r>
        <w:rPr>
          <w:rFonts w:eastAsia="Times New Roman"/>
          <w:szCs w:val="24"/>
        </w:rPr>
        <w:t xml:space="preserve">Μάλιστα, </w:t>
      </w:r>
      <w:r w:rsidRPr="0038080E">
        <w:rPr>
          <w:rFonts w:eastAsia="Times New Roman"/>
          <w:szCs w:val="24"/>
        </w:rPr>
        <w:t>μέσα στην απόγνωση</w:t>
      </w:r>
      <w:r>
        <w:rPr>
          <w:rFonts w:eastAsia="Times New Roman"/>
          <w:szCs w:val="24"/>
        </w:rPr>
        <w:t>,</w:t>
      </w:r>
      <w:r w:rsidRPr="0038080E">
        <w:rPr>
          <w:rFonts w:eastAsia="Times New Roman"/>
          <w:szCs w:val="24"/>
        </w:rPr>
        <w:t xml:space="preserve"> επειδή τελειώνει ο πολιτικός του χρόνος</w:t>
      </w:r>
      <w:r>
        <w:rPr>
          <w:rFonts w:eastAsia="Times New Roman"/>
          <w:szCs w:val="24"/>
        </w:rPr>
        <w:t>, βάζει εκ του πονηρού</w:t>
      </w:r>
      <w:r w:rsidRPr="0038080E">
        <w:rPr>
          <w:rFonts w:eastAsia="Times New Roman"/>
          <w:szCs w:val="24"/>
        </w:rPr>
        <w:t xml:space="preserve"> στο ίδιο καλάθι </w:t>
      </w:r>
      <w:r>
        <w:rPr>
          <w:rFonts w:eastAsia="Times New Roman"/>
          <w:szCs w:val="24"/>
        </w:rPr>
        <w:t xml:space="preserve">τα πεπραγμένα του τρέχοντος </w:t>
      </w:r>
      <w:r w:rsidRPr="0038080E">
        <w:rPr>
          <w:rFonts w:eastAsia="Times New Roman"/>
          <w:szCs w:val="24"/>
        </w:rPr>
        <w:t>πολιτικού κύκλου με εξαγγελίες που αφορούν στον επόμ</w:t>
      </w:r>
      <w:r w:rsidRPr="0038080E">
        <w:rPr>
          <w:rFonts w:eastAsia="Times New Roman"/>
          <w:szCs w:val="24"/>
        </w:rPr>
        <w:t>ενο κύκλο διακυβέρνησης</w:t>
      </w:r>
      <w:r>
        <w:rPr>
          <w:rFonts w:eastAsia="Times New Roman"/>
          <w:szCs w:val="24"/>
        </w:rPr>
        <w:t>.</w:t>
      </w:r>
    </w:p>
    <w:p w14:paraId="02B3D52A" w14:textId="77777777" w:rsidR="008168EC" w:rsidRDefault="00DB43BE">
      <w:pPr>
        <w:spacing w:line="600" w:lineRule="auto"/>
        <w:ind w:firstLine="720"/>
        <w:jc w:val="both"/>
        <w:rPr>
          <w:rFonts w:eastAsia="Times New Roman"/>
          <w:szCs w:val="24"/>
        </w:rPr>
      </w:pPr>
      <w:r>
        <w:rPr>
          <w:rFonts w:eastAsia="Times New Roman"/>
          <w:szCs w:val="24"/>
        </w:rPr>
        <w:t xml:space="preserve">Τώρα, όμως, </w:t>
      </w:r>
      <w:r w:rsidRPr="0038080E">
        <w:rPr>
          <w:rFonts w:eastAsia="Times New Roman"/>
          <w:szCs w:val="24"/>
        </w:rPr>
        <w:t>σήμερα</w:t>
      </w:r>
      <w:r>
        <w:rPr>
          <w:rFonts w:eastAsia="Times New Roman"/>
          <w:szCs w:val="24"/>
        </w:rPr>
        <w:t>,</w:t>
      </w:r>
      <w:r w:rsidRPr="0038080E">
        <w:rPr>
          <w:rFonts w:eastAsia="Times New Roman"/>
          <w:szCs w:val="24"/>
        </w:rPr>
        <w:t xml:space="preserve"> αξιολογούνται τα πεπραγμένα του τρέχοντος κύκλου</w:t>
      </w:r>
      <w:r>
        <w:rPr>
          <w:rFonts w:eastAsia="Times New Roman"/>
          <w:szCs w:val="24"/>
        </w:rPr>
        <w:t xml:space="preserve">. Τα άλλα μέτρα, με έναρξη </w:t>
      </w:r>
      <w:r w:rsidRPr="0038080E">
        <w:rPr>
          <w:rFonts w:eastAsia="Times New Roman"/>
          <w:szCs w:val="24"/>
        </w:rPr>
        <w:t xml:space="preserve">εφαρμογής στη </w:t>
      </w:r>
      <w:r>
        <w:rPr>
          <w:rFonts w:eastAsia="Times New Roman"/>
          <w:szCs w:val="24"/>
        </w:rPr>
        <w:t>ν</w:t>
      </w:r>
      <w:r w:rsidRPr="0038080E">
        <w:rPr>
          <w:rFonts w:eastAsia="Times New Roman"/>
          <w:szCs w:val="24"/>
        </w:rPr>
        <w:t>έα κυβερνητική περίοδο</w:t>
      </w:r>
      <w:r>
        <w:rPr>
          <w:rFonts w:eastAsia="Times New Roman"/>
          <w:szCs w:val="24"/>
        </w:rPr>
        <w:t>,</w:t>
      </w:r>
      <w:r w:rsidRPr="0038080E">
        <w:rPr>
          <w:rFonts w:eastAsia="Times New Roman"/>
          <w:szCs w:val="24"/>
        </w:rPr>
        <w:t xml:space="preserve"> είναι προεκλογικού τύπου εξαγγελίες και ως τέτοια θα αξιολογηθούν</w:t>
      </w:r>
      <w:r>
        <w:rPr>
          <w:rFonts w:eastAsia="Times New Roman"/>
          <w:szCs w:val="24"/>
        </w:rPr>
        <w:t>.</w:t>
      </w:r>
      <w:r w:rsidRPr="0038080E">
        <w:rPr>
          <w:rFonts w:eastAsia="Times New Roman"/>
          <w:szCs w:val="24"/>
        </w:rPr>
        <w:t xml:space="preserve"> </w:t>
      </w:r>
      <w:r>
        <w:rPr>
          <w:rFonts w:eastAsia="Times New Roman"/>
          <w:szCs w:val="24"/>
        </w:rPr>
        <w:t>Στο πολιτικά κ</w:t>
      </w:r>
      <w:r w:rsidRPr="0038080E">
        <w:rPr>
          <w:rFonts w:eastAsia="Times New Roman"/>
          <w:szCs w:val="24"/>
        </w:rPr>
        <w:t>ουτοπόνηρο ερώτη</w:t>
      </w:r>
      <w:r w:rsidRPr="0038080E">
        <w:rPr>
          <w:rFonts w:eastAsia="Times New Roman"/>
          <w:szCs w:val="24"/>
        </w:rPr>
        <w:t xml:space="preserve">μα </w:t>
      </w:r>
      <w:r>
        <w:rPr>
          <w:rFonts w:eastAsia="Times New Roman"/>
          <w:szCs w:val="24"/>
        </w:rPr>
        <w:t>«</w:t>
      </w:r>
      <w:r w:rsidRPr="0038080E">
        <w:rPr>
          <w:rFonts w:eastAsia="Times New Roman"/>
          <w:szCs w:val="24"/>
        </w:rPr>
        <w:t>καλά</w:t>
      </w:r>
      <w:r>
        <w:rPr>
          <w:rFonts w:eastAsia="Times New Roman"/>
          <w:szCs w:val="24"/>
        </w:rPr>
        <w:t>,</w:t>
      </w:r>
      <w:r w:rsidRPr="0038080E">
        <w:rPr>
          <w:rFonts w:eastAsia="Times New Roman"/>
          <w:szCs w:val="24"/>
        </w:rPr>
        <w:t xml:space="preserve"> </w:t>
      </w:r>
      <w:r>
        <w:rPr>
          <w:rFonts w:eastAsia="Times New Roman"/>
          <w:szCs w:val="24"/>
        </w:rPr>
        <w:t>ε</w:t>
      </w:r>
      <w:r w:rsidRPr="0038080E">
        <w:rPr>
          <w:rFonts w:eastAsia="Times New Roman"/>
          <w:szCs w:val="24"/>
        </w:rPr>
        <w:t>σείς διαφωνείτε</w:t>
      </w:r>
      <w:r>
        <w:rPr>
          <w:rFonts w:eastAsia="Times New Roman"/>
          <w:szCs w:val="24"/>
        </w:rPr>
        <w:t>;»</w:t>
      </w:r>
      <w:r w:rsidRPr="0038080E">
        <w:rPr>
          <w:rFonts w:eastAsia="Times New Roman"/>
          <w:szCs w:val="24"/>
        </w:rPr>
        <w:t xml:space="preserve"> απαντούμε πώς </w:t>
      </w:r>
      <w:r>
        <w:rPr>
          <w:rFonts w:eastAsia="Times New Roman"/>
          <w:szCs w:val="24"/>
        </w:rPr>
        <w:t>α</w:t>
      </w:r>
      <w:r w:rsidRPr="0038080E">
        <w:rPr>
          <w:rFonts w:eastAsia="Times New Roman"/>
          <w:szCs w:val="24"/>
        </w:rPr>
        <w:t>υτά θα τα συζητήσουμε στον κατάλληλο χρόνο</w:t>
      </w:r>
      <w:r>
        <w:rPr>
          <w:rFonts w:eastAsia="Times New Roman"/>
          <w:szCs w:val="24"/>
        </w:rPr>
        <w:t>,</w:t>
      </w:r>
      <w:r w:rsidRPr="0038080E">
        <w:rPr>
          <w:rFonts w:eastAsia="Times New Roman"/>
          <w:szCs w:val="24"/>
        </w:rPr>
        <w:t xml:space="preserve"> όταν θα κάνουμε συγκριτική αξιολόγηση των προγραμμάτων των δύο κομμάτων</w:t>
      </w:r>
      <w:r>
        <w:rPr>
          <w:rFonts w:eastAsia="Times New Roman"/>
          <w:szCs w:val="24"/>
        </w:rPr>
        <w:t>.</w:t>
      </w:r>
    </w:p>
    <w:p w14:paraId="02B3D52B" w14:textId="77777777" w:rsidR="008168EC" w:rsidRDefault="00DB43BE">
      <w:pPr>
        <w:spacing w:line="600" w:lineRule="auto"/>
        <w:ind w:firstLine="720"/>
        <w:jc w:val="both"/>
        <w:rPr>
          <w:rFonts w:eastAsia="Times New Roman"/>
          <w:szCs w:val="24"/>
        </w:rPr>
      </w:pPr>
      <w:r>
        <w:rPr>
          <w:rFonts w:eastAsia="Times New Roman"/>
          <w:szCs w:val="24"/>
        </w:rPr>
        <w:t xml:space="preserve">Σε ό,τι αφορά, όμως, στα τρέχοντα, προφανώς </w:t>
      </w:r>
      <w:r w:rsidRPr="0038080E">
        <w:rPr>
          <w:rFonts w:eastAsia="Times New Roman"/>
          <w:szCs w:val="24"/>
        </w:rPr>
        <w:t>συμφωνούμε με την επαναφορά του ΦΠΑ στην εστίαση κα</w:t>
      </w:r>
      <w:r w:rsidRPr="0038080E">
        <w:rPr>
          <w:rFonts w:eastAsia="Times New Roman"/>
          <w:szCs w:val="24"/>
        </w:rPr>
        <w:t>ι στα τρόφιμα στο επίπεδο που εμείς</w:t>
      </w:r>
      <w:r>
        <w:rPr>
          <w:rFonts w:eastAsia="Times New Roman"/>
          <w:szCs w:val="24"/>
        </w:rPr>
        <w:t>,</w:t>
      </w:r>
      <w:r w:rsidRPr="0038080E">
        <w:rPr>
          <w:rFonts w:eastAsia="Times New Roman"/>
          <w:szCs w:val="24"/>
        </w:rPr>
        <w:t xml:space="preserve"> η Νέα Δημοκρατία</w:t>
      </w:r>
      <w:r>
        <w:rPr>
          <w:rFonts w:eastAsia="Times New Roman"/>
          <w:szCs w:val="24"/>
        </w:rPr>
        <w:t>,</w:t>
      </w:r>
      <w:r w:rsidRPr="0038080E">
        <w:rPr>
          <w:rFonts w:eastAsia="Times New Roman"/>
          <w:szCs w:val="24"/>
        </w:rPr>
        <w:t xml:space="preserve"> τους παραδώσαμε τον ΦΠΑ στις αρχές του 2015</w:t>
      </w:r>
      <w:r>
        <w:rPr>
          <w:rFonts w:eastAsia="Times New Roman"/>
          <w:szCs w:val="24"/>
        </w:rPr>
        <w:t>. Και αλήθεια είναι</w:t>
      </w:r>
      <w:r w:rsidRPr="0038080E">
        <w:rPr>
          <w:rFonts w:eastAsia="Times New Roman"/>
          <w:szCs w:val="24"/>
        </w:rPr>
        <w:t xml:space="preserve"> ότι με αυτά που αφαίρεσε </w:t>
      </w:r>
      <w:r>
        <w:rPr>
          <w:rFonts w:eastAsia="Times New Roman"/>
          <w:szCs w:val="24"/>
        </w:rPr>
        <w:t>η Κ</w:t>
      </w:r>
      <w:r w:rsidRPr="0038080E">
        <w:rPr>
          <w:rFonts w:eastAsia="Times New Roman"/>
          <w:szCs w:val="24"/>
        </w:rPr>
        <w:t>υβέρνηση από τους πολίτες</w:t>
      </w:r>
      <w:r>
        <w:rPr>
          <w:rFonts w:eastAsia="Times New Roman"/>
          <w:szCs w:val="24"/>
        </w:rPr>
        <w:t>,</w:t>
      </w:r>
      <w:r w:rsidRPr="0038080E">
        <w:rPr>
          <w:rFonts w:eastAsia="Times New Roman"/>
          <w:szCs w:val="24"/>
        </w:rPr>
        <w:t xml:space="preserve"> με την </w:t>
      </w:r>
      <w:r>
        <w:rPr>
          <w:rFonts w:eastAsia="Times New Roman"/>
          <w:szCs w:val="24"/>
        </w:rPr>
        <w:t xml:space="preserve">αύξηση του ΦΠΑ ή με την αύξηση του </w:t>
      </w:r>
      <w:r w:rsidRPr="0038080E">
        <w:rPr>
          <w:rFonts w:eastAsia="Times New Roman"/>
          <w:szCs w:val="24"/>
        </w:rPr>
        <w:lastRenderedPageBreak/>
        <w:t>ποσοστού εισφοράς υπέρ υγείας στις κύριες</w:t>
      </w:r>
      <w:r w:rsidRPr="0038080E">
        <w:rPr>
          <w:rFonts w:eastAsia="Times New Roman"/>
          <w:szCs w:val="24"/>
        </w:rPr>
        <w:t xml:space="preserve"> και επικουρικές συντάξεις</w:t>
      </w:r>
      <w:r>
        <w:rPr>
          <w:rFonts w:eastAsia="Times New Roman"/>
          <w:szCs w:val="24"/>
        </w:rPr>
        <w:t>,</w:t>
      </w:r>
      <w:r w:rsidRPr="0038080E">
        <w:rPr>
          <w:rFonts w:eastAsia="Times New Roman"/>
          <w:szCs w:val="24"/>
        </w:rPr>
        <w:t xml:space="preserve"> </w:t>
      </w:r>
      <w:r>
        <w:rPr>
          <w:rFonts w:eastAsia="Times New Roman"/>
          <w:szCs w:val="24"/>
        </w:rPr>
        <w:t xml:space="preserve">υπερκαλύπτεται η </w:t>
      </w:r>
      <w:r w:rsidRPr="0038080E">
        <w:rPr>
          <w:rFonts w:eastAsia="Times New Roman"/>
          <w:szCs w:val="24"/>
        </w:rPr>
        <w:t xml:space="preserve">προβλεπόμενη μερική ενίσχυση των συντάξεων που προφανώς και φυσικά δεν είναι </w:t>
      </w:r>
      <w:r>
        <w:rPr>
          <w:rFonts w:eastAsia="Times New Roman"/>
          <w:szCs w:val="24"/>
        </w:rPr>
        <w:t xml:space="preserve">η δέκατη τρίτη </w:t>
      </w:r>
      <w:r w:rsidRPr="0038080E">
        <w:rPr>
          <w:rFonts w:eastAsia="Times New Roman"/>
          <w:szCs w:val="24"/>
        </w:rPr>
        <w:t>σύνταξη</w:t>
      </w:r>
      <w:r>
        <w:rPr>
          <w:rFonts w:eastAsia="Times New Roman"/>
          <w:szCs w:val="24"/>
        </w:rPr>
        <w:t>, ενίσχυση</w:t>
      </w:r>
      <w:r w:rsidRPr="0038080E">
        <w:rPr>
          <w:rFonts w:eastAsia="Times New Roman"/>
          <w:szCs w:val="24"/>
        </w:rPr>
        <w:t xml:space="preserve"> που μεταφέρεται για προφανείς προεκλογικούς σκοπούς νωρίτερα</w:t>
      </w:r>
      <w:r>
        <w:rPr>
          <w:rFonts w:eastAsia="Times New Roman"/>
          <w:szCs w:val="24"/>
        </w:rPr>
        <w:t>,</w:t>
      </w:r>
      <w:r w:rsidRPr="0038080E">
        <w:rPr>
          <w:rFonts w:eastAsia="Times New Roman"/>
          <w:szCs w:val="24"/>
        </w:rPr>
        <w:t xml:space="preserve"> από</w:t>
      </w:r>
      <w:r>
        <w:rPr>
          <w:rFonts w:eastAsia="Times New Roman"/>
          <w:szCs w:val="24"/>
        </w:rPr>
        <w:t xml:space="preserve"> μια Κυβέρνηση που έχει καταργήσει τ</w:t>
      </w:r>
      <w:r>
        <w:rPr>
          <w:rFonts w:eastAsia="Times New Roman"/>
          <w:szCs w:val="24"/>
        </w:rPr>
        <w:t xml:space="preserve">ο ΕΚΑΣ, </w:t>
      </w:r>
      <w:r w:rsidRPr="0038080E">
        <w:rPr>
          <w:rFonts w:eastAsia="Times New Roman"/>
          <w:szCs w:val="24"/>
        </w:rPr>
        <w:t>από μία Κυβέρνηση που</w:t>
      </w:r>
      <w:r>
        <w:rPr>
          <w:rFonts w:eastAsia="Times New Roman"/>
          <w:szCs w:val="24"/>
        </w:rPr>
        <w:t xml:space="preserve"> δεν αποδίδει συντάξεις, από μία Κυβέρνηση που</w:t>
      </w:r>
      <w:r w:rsidRPr="0038080E">
        <w:rPr>
          <w:rFonts w:eastAsia="Times New Roman"/>
          <w:szCs w:val="24"/>
        </w:rPr>
        <w:t xml:space="preserve"> έχει περικόψει δραματικά τις συντάξεις των νέων συνταξιούχων</w:t>
      </w:r>
      <w:r>
        <w:rPr>
          <w:rFonts w:eastAsia="Times New Roman"/>
          <w:szCs w:val="24"/>
        </w:rPr>
        <w:t>. Κ</w:t>
      </w:r>
      <w:r w:rsidRPr="0038080E">
        <w:rPr>
          <w:rFonts w:eastAsia="Times New Roman"/>
          <w:szCs w:val="24"/>
        </w:rPr>
        <w:t>αλά</w:t>
      </w:r>
      <w:r>
        <w:rPr>
          <w:rFonts w:eastAsia="Times New Roman"/>
          <w:szCs w:val="24"/>
        </w:rPr>
        <w:t>,</w:t>
      </w:r>
      <w:r w:rsidRPr="0038080E">
        <w:rPr>
          <w:rFonts w:eastAsia="Times New Roman"/>
          <w:szCs w:val="24"/>
        </w:rPr>
        <w:t xml:space="preserve"> τόση προσβολή στη νοημοσύνη του Έλληνα</w:t>
      </w:r>
      <w:r>
        <w:rPr>
          <w:rFonts w:eastAsia="Times New Roman"/>
          <w:szCs w:val="24"/>
        </w:rPr>
        <w:t>;</w:t>
      </w:r>
      <w:r w:rsidRPr="0038080E">
        <w:rPr>
          <w:rFonts w:eastAsia="Times New Roman"/>
          <w:szCs w:val="24"/>
        </w:rPr>
        <w:t xml:space="preserve"> </w:t>
      </w:r>
    </w:p>
    <w:p w14:paraId="02B3D52C" w14:textId="77777777" w:rsidR="008168EC" w:rsidRDefault="00DB43BE">
      <w:pPr>
        <w:spacing w:line="600" w:lineRule="auto"/>
        <w:ind w:firstLine="720"/>
        <w:jc w:val="both"/>
        <w:rPr>
          <w:rFonts w:eastAsia="Times New Roman"/>
          <w:szCs w:val="24"/>
        </w:rPr>
      </w:pPr>
      <w:r>
        <w:rPr>
          <w:rFonts w:eastAsia="Times New Roman"/>
          <w:szCs w:val="24"/>
        </w:rPr>
        <w:t>Ο</w:t>
      </w:r>
      <w:r w:rsidRPr="0038080E">
        <w:rPr>
          <w:rFonts w:eastAsia="Times New Roman"/>
          <w:szCs w:val="24"/>
        </w:rPr>
        <w:t>ι πολίτες</w:t>
      </w:r>
      <w:r>
        <w:rPr>
          <w:rFonts w:eastAsia="Times New Roman"/>
          <w:szCs w:val="24"/>
        </w:rPr>
        <w:t>,</w:t>
      </w:r>
      <w:r w:rsidRPr="0038080E">
        <w:rPr>
          <w:rFonts w:eastAsia="Times New Roman"/>
          <w:szCs w:val="24"/>
        </w:rPr>
        <w:t xml:space="preserve"> </w:t>
      </w:r>
      <w:r>
        <w:rPr>
          <w:rFonts w:eastAsia="Times New Roman"/>
          <w:szCs w:val="24"/>
        </w:rPr>
        <w:t>όμως,</w:t>
      </w:r>
      <w:r w:rsidRPr="0038080E">
        <w:rPr>
          <w:rFonts w:eastAsia="Times New Roman"/>
          <w:szCs w:val="24"/>
        </w:rPr>
        <w:t xml:space="preserve"> αυτό </w:t>
      </w:r>
      <w:r>
        <w:rPr>
          <w:rFonts w:eastAsia="Times New Roman"/>
          <w:szCs w:val="24"/>
        </w:rPr>
        <w:t>το έργο,</w:t>
      </w:r>
      <w:r w:rsidRPr="0038080E">
        <w:rPr>
          <w:rFonts w:eastAsia="Times New Roman"/>
          <w:szCs w:val="24"/>
        </w:rPr>
        <w:t xml:space="preserve"> με σεναριογράφο</w:t>
      </w:r>
      <w:r>
        <w:rPr>
          <w:rFonts w:eastAsia="Times New Roman"/>
          <w:szCs w:val="24"/>
        </w:rPr>
        <w:t>,</w:t>
      </w:r>
      <w:r w:rsidRPr="0038080E">
        <w:rPr>
          <w:rFonts w:eastAsia="Times New Roman"/>
          <w:szCs w:val="24"/>
        </w:rPr>
        <w:t xml:space="preserve"> σκηνοθέτη και πρωταγωνιστή τον </w:t>
      </w:r>
      <w:r>
        <w:rPr>
          <w:rFonts w:eastAsia="Times New Roman"/>
          <w:szCs w:val="24"/>
        </w:rPr>
        <w:t xml:space="preserve">κ. </w:t>
      </w:r>
      <w:r w:rsidRPr="0038080E">
        <w:rPr>
          <w:rFonts w:eastAsia="Times New Roman"/>
          <w:szCs w:val="24"/>
        </w:rPr>
        <w:t>Τσίπρα το έχουν ξαναδεί και το βιώνουν στη σκληρή πραγματικότητα</w:t>
      </w:r>
      <w:r>
        <w:rPr>
          <w:rFonts w:eastAsia="Times New Roman"/>
          <w:szCs w:val="24"/>
        </w:rPr>
        <w:t>.</w:t>
      </w:r>
      <w:r w:rsidRPr="0038080E">
        <w:rPr>
          <w:rFonts w:eastAsia="Times New Roman"/>
          <w:szCs w:val="24"/>
        </w:rPr>
        <w:t xml:space="preserve"> </w:t>
      </w:r>
      <w:r>
        <w:rPr>
          <w:rFonts w:eastAsia="Times New Roman"/>
          <w:szCs w:val="24"/>
        </w:rPr>
        <w:t>Γ</w:t>
      </w:r>
      <w:r w:rsidRPr="0038080E">
        <w:rPr>
          <w:rFonts w:eastAsia="Times New Roman"/>
          <w:szCs w:val="24"/>
        </w:rPr>
        <w:t>ι</w:t>
      </w:r>
      <w:r>
        <w:rPr>
          <w:rFonts w:eastAsia="Times New Roman"/>
          <w:szCs w:val="24"/>
        </w:rPr>
        <w:t>’</w:t>
      </w:r>
      <w:r w:rsidRPr="0038080E">
        <w:rPr>
          <w:rFonts w:eastAsia="Times New Roman"/>
          <w:szCs w:val="24"/>
        </w:rPr>
        <w:t xml:space="preserve"> αυτό τελεσίδικα δεν τον εμπιστεύονται</w:t>
      </w:r>
      <w:r>
        <w:rPr>
          <w:rFonts w:eastAsia="Times New Roman"/>
          <w:szCs w:val="24"/>
        </w:rPr>
        <w:t>.</w:t>
      </w:r>
    </w:p>
    <w:p w14:paraId="02B3D52D" w14:textId="77777777" w:rsidR="008168EC" w:rsidRDefault="00DB43BE">
      <w:pPr>
        <w:spacing w:line="600" w:lineRule="auto"/>
        <w:ind w:firstLine="720"/>
        <w:jc w:val="both"/>
        <w:rPr>
          <w:rFonts w:eastAsia="Times New Roman"/>
          <w:szCs w:val="24"/>
        </w:rPr>
      </w:pPr>
      <w:r>
        <w:rPr>
          <w:rFonts w:eastAsia="Times New Roman"/>
          <w:szCs w:val="24"/>
        </w:rPr>
        <w:t>Κύριε Πρωθυπουργέ, δεν σας εμπιστεύομαι, διότι με τη</w:t>
      </w:r>
      <w:r w:rsidRPr="0038080E">
        <w:rPr>
          <w:rFonts w:eastAsia="Times New Roman"/>
          <w:szCs w:val="24"/>
        </w:rPr>
        <w:t xml:space="preserve"> συνειδητή επιλογή των </w:t>
      </w:r>
      <w:r>
        <w:rPr>
          <w:rFonts w:eastAsia="Times New Roman"/>
          <w:szCs w:val="24"/>
        </w:rPr>
        <w:t xml:space="preserve">αχρείαστων </w:t>
      </w:r>
      <w:proofErr w:type="spellStart"/>
      <w:r>
        <w:rPr>
          <w:rFonts w:eastAsia="Times New Roman"/>
          <w:szCs w:val="24"/>
        </w:rPr>
        <w:t>υπερ</w:t>
      </w:r>
      <w:r w:rsidRPr="0038080E">
        <w:rPr>
          <w:rFonts w:eastAsia="Times New Roman"/>
          <w:szCs w:val="24"/>
        </w:rPr>
        <w:t>πλεονασμάτων</w:t>
      </w:r>
      <w:proofErr w:type="spellEnd"/>
      <w:r>
        <w:rPr>
          <w:rFonts w:eastAsia="Times New Roman"/>
          <w:szCs w:val="24"/>
        </w:rPr>
        <w:t>,</w:t>
      </w:r>
      <w:r w:rsidRPr="0038080E">
        <w:rPr>
          <w:rFonts w:eastAsia="Times New Roman"/>
          <w:szCs w:val="24"/>
        </w:rPr>
        <w:t xml:space="preserve"> οδ</w:t>
      </w:r>
      <w:r>
        <w:rPr>
          <w:rFonts w:eastAsia="Times New Roman"/>
          <w:szCs w:val="24"/>
        </w:rPr>
        <w:t>ηγήσατ</w:t>
      </w:r>
      <w:r>
        <w:rPr>
          <w:rFonts w:eastAsia="Times New Roman"/>
          <w:szCs w:val="24"/>
        </w:rPr>
        <w:t>ε</w:t>
      </w:r>
      <w:r w:rsidRPr="0038080E">
        <w:rPr>
          <w:rFonts w:eastAsia="Times New Roman"/>
          <w:szCs w:val="24"/>
        </w:rPr>
        <w:t xml:space="preserve"> την οικονομία σε χαμηλές πτήσεις</w:t>
      </w:r>
      <w:r>
        <w:rPr>
          <w:rFonts w:eastAsia="Times New Roman"/>
          <w:szCs w:val="24"/>
        </w:rPr>
        <w:t>.</w:t>
      </w:r>
      <w:r w:rsidRPr="0038080E">
        <w:rPr>
          <w:rFonts w:eastAsia="Times New Roman"/>
          <w:szCs w:val="24"/>
        </w:rPr>
        <w:t xml:space="preserve"> </w:t>
      </w:r>
      <w:r>
        <w:rPr>
          <w:rFonts w:eastAsia="Times New Roman"/>
          <w:szCs w:val="24"/>
        </w:rPr>
        <w:t>Αποτυγχάνετε συστηματικά,</w:t>
      </w:r>
      <w:r w:rsidRPr="0038080E">
        <w:rPr>
          <w:rFonts w:eastAsia="Times New Roman"/>
          <w:szCs w:val="24"/>
        </w:rPr>
        <w:t xml:space="preserve"> επί τετραετία</w:t>
      </w:r>
      <w:r>
        <w:rPr>
          <w:rFonts w:eastAsia="Times New Roman"/>
          <w:szCs w:val="24"/>
        </w:rPr>
        <w:t>ς,</w:t>
      </w:r>
      <w:r w:rsidRPr="0038080E">
        <w:rPr>
          <w:rFonts w:eastAsia="Times New Roman"/>
          <w:szCs w:val="24"/>
        </w:rPr>
        <w:t xml:space="preserve"> στο</w:t>
      </w:r>
      <w:r>
        <w:rPr>
          <w:rFonts w:eastAsia="Times New Roman"/>
          <w:szCs w:val="24"/>
        </w:rPr>
        <w:t>υς</w:t>
      </w:r>
      <w:r w:rsidRPr="0038080E">
        <w:rPr>
          <w:rFonts w:eastAsia="Times New Roman"/>
          <w:szCs w:val="24"/>
        </w:rPr>
        <w:t xml:space="preserve"> στόχους για την ανάπτυξη</w:t>
      </w:r>
      <w:r>
        <w:rPr>
          <w:rFonts w:eastAsia="Times New Roman"/>
          <w:szCs w:val="24"/>
        </w:rPr>
        <w:t xml:space="preserve">. </w:t>
      </w:r>
    </w:p>
    <w:p w14:paraId="02B3D52E" w14:textId="77777777" w:rsidR="008168EC" w:rsidRDefault="00DB43BE">
      <w:pPr>
        <w:spacing w:line="600" w:lineRule="auto"/>
        <w:ind w:firstLine="720"/>
        <w:jc w:val="both"/>
        <w:rPr>
          <w:rFonts w:eastAsia="Times New Roman"/>
          <w:szCs w:val="24"/>
        </w:rPr>
      </w:pPr>
      <w:r>
        <w:rPr>
          <w:rFonts w:eastAsia="Times New Roman"/>
          <w:szCs w:val="24"/>
        </w:rPr>
        <w:lastRenderedPageBreak/>
        <w:t>Κύριε Πρωθυπουργέ, δ</w:t>
      </w:r>
      <w:r w:rsidRPr="0038080E">
        <w:rPr>
          <w:rFonts w:eastAsia="Times New Roman"/>
          <w:szCs w:val="24"/>
        </w:rPr>
        <w:t>εν σας εμπιστεύομαι</w:t>
      </w:r>
      <w:r>
        <w:rPr>
          <w:rFonts w:eastAsia="Times New Roman"/>
          <w:szCs w:val="24"/>
        </w:rPr>
        <w:t xml:space="preserve">, διότι με την </w:t>
      </w:r>
      <w:proofErr w:type="spellStart"/>
      <w:r>
        <w:rPr>
          <w:rFonts w:eastAsia="Times New Roman"/>
          <w:szCs w:val="24"/>
        </w:rPr>
        <w:t>υπερφορολόγηση</w:t>
      </w:r>
      <w:proofErr w:type="spellEnd"/>
      <w:r>
        <w:rPr>
          <w:rFonts w:eastAsia="Times New Roman"/>
          <w:szCs w:val="24"/>
        </w:rPr>
        <w:t xml:space="preserve"> </w:t>
      </w:r>
      <w:r w:rsidRPr="0038080E">
        <w:rPr>
          <w:rFonts w:eastAsia="Times New Roman"/>
          <w:szCs w:val="24"/>
        </w:rPr>
        <w:t xml:space="preserve"> νοικοκυριών και επιχειρήσεων </w:t>
      </w:r>
      <w:r>
        <w:rPr>
          <w:rFonts w:eastAsia="Times New Roman"/>
          <w:szCs w:val="24"/>
        </w:rPr>
        <w:t xml:space="preserve">διαλύσατε </w:t>
      </w:r>
      <w:r w:rsidRPr="0038080E">
        <w:rPr>
          <w:rFonts w:eastAsia="Times New Roman"/>
          <w:szCs w:val="24"/>
        </w:rPr>
        <w:t>τη μεσαία τάξη</w:t>
      </w:r>
      <w:r>
        <w:rPr>
          <w:rFonts w:eastAsia="Times New Roman"/>
          <w:szCs w:val="24"/>
        </w:rPr>
        <w:t>,</w:t>
      </w:r>
      <w:r w:rsidRPr="0038080E">
        <w:rPr>
          <w:rFonts w:eastAsia="Times New Roman"/>
          <w:szCs w:val="24"/>
        </w:rPr>
        <w:t xml:space="preserve"> </w:t>
      </w:r>
      <w:proofErr w:type="spellStart"/>
      <w:r>
        <w:rPr>
          <w:rFonts w:eastAsia="Times New Roman"/>
          <w:szCs w:val="24"/>
        </w:rPr>
        <w:t>φτωχοποιήσατε</w:t>
      </w:r>
      <w:proofErr w:type="spellEnd"/>
      <w:r>
        <w:rPr>
          <w:rFonts w:eastAsia="Times New Roman"/>
          <w:szCs w:val="24"/>
        </w:rPr>
        <w:t xml:space="preserve"> </w:t>
      </w:r>
      <w:r w:rsidRPr="0038080E">
        <w:rPr>
          <w:rFonts w:eastAsia="Times New Roman"/>
          <w:szCs w:val="24"/>
        </w:rPr>
        <w:t>την κο</w:t>
      </w:r>
      <w:r w:rsidRPr="0038080E">
        <w:rPr>
          <w:rFonts w:eastAsia="Times New Roman"/>
          <w:szCs w:val="24"/>
        </w:rPr>
        <w:t xml:space="preserve">ινωνία και </w:t>
      </w:r>
      <w:r>
        <w:rPr>
          <w:rFonts w:eastAsia="Times New Roman"/>
          <w:szCs w:val="24"/>
        </w:rPr>
        <w:t>εκτοξεύσατε</w:t>
      </w:r>
      <w:r w:rsidRPr="0038080E">
        <w:rPr>
          <w:rFonts w:eastAsia="Times New Roman"/>
          <w:szCs w:val="24"/>
        </w:rPr>
        <w:t xml:space="preserve"> τις οφειλές των πολιτών σε εφορία και ασφαλιστικά ταμεία</w:t>
      </w:r>
      <w:r>
        <w:rPr>
          <w:rFonts w:eastAsia="Times New Roman"/>
          <w:szCs w:val="24"/>
        </w:rPr>
        <w:t>.</w:t>
      </w:r>
      <w:r w:rsidRPr="0038080E">
        <w:rPr>
          <w:rFonts w:eastAsia="Times New Roman"/>
          <w:szCs w:val="24"/>
        </w:rPr>
        <w:t xml:space="preserve"> </w:t>
      </w:r>
      <w:r>
        <w:rPr>
          <w:rFonts w:eastAsia="Times New Roman"/>
          <w:szCs w:val="24"/>
        </w:rPr>
        <w:t xml:space="preserve">Η </w:t>
      </w:r>
      <w:r w:rsidRPr="0038080E">
        <w:rPr>
          <w:rFonts w:eastAsia="Times New Roman"/>
          <w:szCs w:val="24"/>
        </w:rPr>
        <w:t xml:space="preserve">ρύθμιση που </w:t>
      </w:r>
      <w:r>
        <w:rPr>
          <w:rFonts w:eastAsia="Times New Roman"/>
          <w:szCs w:val="24"/>
        </w:rPr>
        <w:t xml:space="preserve">φέρνετε με </w:t>
      </w:r>
      <w:r w:rsidRPr="0038080E">
        <w:rPr>
          <w:rFonts w:eastAsia="Times New Roman"/>
          <w:szCs w:val="24"/>
        </w:rPr>
        <w:t>μεγάλη καθυστέρηση</w:t>
      </w:r>
      <w:r>
        <w:rPr>
          <w:rFonts w:eastAsia="Times New Roman"/>
          <w:szCs w:val="24"/>
        </w:rPr>
        <w:t>,</w:t>
      </w:r>
      <w:r w:rsidRPr="0038080E">
        <w:rPr>
          <w:rFonts w:eastAsia="Times New Roman"/>
          <w:szCs w:val="24"/>
        </w:rPr>
        <w:t xml:space="preserve"> </w:t>
      </w:r>
      <w:r>
        <w:rPr>
          <w:rFonts w:eastAsia="Times New Roman"/>
          <w:szCs w:val="24"/>
        </w:rPr>
        <w:t>α</w:t>
      </w:r>
      <w:r w:rsidRPr="0038080E">
        <w:rPr>
          <w:rFonts w:eastAsia="Times New Roman"/>
          <w:szCs w:val="24"/>
        </w:rPr>
        <w:t xml:space="preserve">ν και αναγκαία λόγω της πολιτικής </w:t>
      </w:r>
      <w:r>
        <w:rPr>
          <w:rFonts w:eastAsia="Times New Roman"/>
          <w:szCs w:val="24"/>
        </w:rPr>
        <w:t>σας, δεν αντιμετωπίζει συνολικά</w:t>
      </w:r>
      <w:r w:rsidRPr="0038080E">
        <w:rPr>
          <w:rFonts w:eastAsia="Times New Roman"/>
          <w:szCs w:val="24"/>
        </w:rPr>
        <w:t xml:space="preserve"> το πρόβλημα του ιδιωτικού χρέους</w:t>
      </w:r>
      <w:r>
        <w:rPr>
          <w:rFonts w:eastAsia="Times New Roman"/>
          <w:szCs w:val="24"/>
        </w:rPr>
        <w:t>.</w:t>
      </w:r>
      <w:r w:rsidRPr="0038080E">
        <w:rPr>
          <w:rFonts w:eastAsia="Times New Roman"/>
          <w:szCs w:val="24"/>
        </w:rPr>
        <w:t xml:space="preserve"> </w:t>
      </w:r>
      <w:r>
        <w:rPr>
          <w:rFonts w:eastAsia="Times New Roman"/>
          <w:szCs w:val="24"/>
        </w:rPr>
        <w:t>Θ</w:t>
      </w:r>
      <w:r w:rsidRPr="0038080E">
        <w:rPr>
          <w:rFonts w:eastAsia="Times New Roman"/>
          <w:szCs w:val="24"/>
        </w:rPr>
        <w:t>έτει εισοδηματικά κριτήρια α</w:t>
      </w:r>
      <w:r w:rsidRPr="0038080E">
        <w:rPr>
          <w:rFonts w:eastAsia="Times New Roman"/>
          <w:szCs w:val="24"/>
        </w:rPr>
        <w:t>κόμα και για μικρές σχετικά οφειλές</w:t>
      </w:r>
      <w:r>
        <w:rPr>
          <w:rFonts w:eastAsia="Times New Roman"/>
          <w:szCs w:val="24"/>
        </w:rPr>
        <w:t>. Προβλέπει</w:t>
      </w:r>
      <w:r w:rsidRPr="0038080E">
        <w:rPr>
          <w:rFonts w:eastAsia="Times New Roman"/>
          <w:szCs w:val="24"/>
        </w:rPr>
        <w:t xml:space="preserve"> πολύ λίγες </w:t>
      </w:r>
      <w:r>
        <w:rPr>
          <w:rFonts w:eastAsia="Times New Roman"/>
          <w:szCs w:val="24"/>
        </w:rPr>
        <w:t xml:space="preserve">δόσεις για </w:t>
      </w:r>
      <w:r w:rsidRPr="0038080E">
        <w:rPr>
          <w:rFonts w:eastAsia="Times New Roman"/>
          <w:szCs w:val="24"/>
        </w:rPr>
        <w:t>τις επιχειρήσεις και δεν επιβραβεύει τη συνέπεια</w:t>
      </w:r>
      <w:r>
        <w:rPr>
          <w:rFonts w:eastAsia="Times New Roman"/>
          <w:szCs w:val="24"/>
        </w:rPr>
        <w:t>.</w:t>
      </w:r>
      <w:r w:rsidRPr="0038080E">
        <w:rPr>
          <w:rFonts w:eastAsia="Times New Roman"/>
          <w:szCs w:val="24"/>
        </w:rPr>
        <w:t xml:space="preserve"> </w:t>
      </w:r>
    </w:p>
    <w:p w14:paraId="02B3D52F" w14:textId="77777777" w:rsidR="008168EC" w:rsidRDefault="00DB43BE">
      <w:pPr>
        <w:spacing w:line="600" w:lineRule="auto"/>
        <w:ind w:firstLine="720"/>
        <w:jc w:val="both"/>
        <w:rPr>
          <w:rFonts w:eastAsia="Times New Roman"/>
          <w:szCs w:val="24"/>
        </w:rPr>
      </w:pPr>
      <w:r>
        <w:rPr>
          <w:rFonts w:eastAsia="Times New Roman"/>
          <w:szCs w:val="24"/>
        </w:rPr>
        <w:t xml:space="preserve">Κύριε Πρωθυπουργέ, </w:t>
      </w:r>
      <w:r w:rsidRPr="0038080E">
        <w:rPr>
          <w:rFonts w:eastAsia="Times New Roman"/>
          <w:szCs w:val="24"/>
        </w:rPr>
        <w:t>δεν σας εμπιστεύομαι</w:t>
      </w:r>
      <w:r>
        <w:rPr>
          <w:rFonts w:eastAsia="Times New Roman"/>
          <w:szCs w:val="24"/>
        </w:rPr>
        <w:t>,</w:t>
      </w:r>
      <w:r w:rsidRPr="0038080E">
        <w:rPr>
          <w:rFonts w:eastAsia="Times New Roman"/>
          <w:szCs w:val="24"/>
        </w:rPr>
        <w:t xml:space="preserve"> διότι αφού πήρατε </w:t>
      </w:r>
      <w:r>
        <w:rPr>
          <w:rFonts w:eastAsia="Times New Roman"/>
          <w:szCs w:val="24"/>
        </w:rPr>
        <w:t>δέκα</w:t>
      </w:r>
      <w:r w:rsidRPr="0038080E">
        <w:rPr>
          <w:rFonts w:eastAsia="Times New Roman"/>
          <w:szCs w:val="24"/>
        </w:rPr>
        <w:t xml:space="preserve"> από τα πορτοφόλια όλων των πολιτών</w:t>
      </w:r>
      <w:r>
        <w:rPr>
          <w:rFonts w:eastAsia="Times New Roman"/>
          <w:szCs w:val="24"/>
        </w:rPr>
        <w:t>,</w:t>
      </w:r>
      <w:r w:rsidRPr="0038080E">
        <w:rPr>
          <w:rFonts w:eastAsia="Times New Roman"/>
          <w:szCs w:val="24"/>
        </w:rPr>
        <w:t xml:space="preserve"> </w:t>
      </w:r>
      <w:r>
        <w:rPr>
          <w:rFonts w:eastAsia="Times New Roman"/>
          <w:szCs w:val="24"/>
        </w:rPr>
        <w:t xml:space="preserve">έρχεστε </w:t>
      </w:r>
      <w:r w:rsidRPr="0038080E">
        <w:rPr>
          <w:rFonts w:eastAsia="Times New Roman"/>
          <w:szCs w:val="24"/>
        </w:rPr>
        <w:t>τώρα να επιστρέψετε μικρό μέ</w:t>
      </w:r>
      <w:r w:rsidRPr="0038080E">
        <w:rPr>
          <w:rFonts w:eastAsia="Times New Roman"/>
          <w:szCs w:val="24"/>
        </w:rPr>
        <w:t xml:space="preserve">ρος αυτών </w:t>
      </w:r>
      <w:r>
        <w:rPr>
          <w:rFonts w:eastAsia="Times New Roman"/>
          <w:szCs w:val="24"/>
        </w:rPr>
        <w:t>κ</w:t>
      </w:r>
      <w:r w:rsidRPr="0038080E">
        <w:rPr>
          <w:rFonts w:eastAsia="Times New Roman"/>
          <w:szCs w:val="24"/>
        </w:rPr>
        <w:t>αι μάλιστα με εξαγγελίες σε βάθος χρόνου</w:t>
      </w:r>
      <w:r>
        <w:rPr>
          <w:rFonts w:eastAsia="Times New Roman"/>
          <w:szCs w:val="24"/>
        </w:rPr>
        <w:t>,</w:t>
      </w:r>
      <w:r w:rsidRPr="0038080E">
        <w:rPr>
          <w:rFonts w:eastAsia="Times New Roman"/>
          <w:szCs w:val="24"/>
        </w:rPr>
        <w:t xml:space="preserve"> </w:t>
      </w:r>
      <w:r>
        <w:rPr>
          <w:rFonts w:eastAsia="Times New Roman"/>
          <w:szCs w:val="24"/>
        </w:rPr>
        <w:t>γ</w:t>
      </w:r>
      <w:r w:rsidRPr="0038080E">
        <w:rPr>
          <w:rFonts w:eastAsia="Times New Roman"/>
          <w:szCs w:val="24"/>
        </w:rPr>
        <w:t xml:space="preserve">νωρίζοντας ότι μετά τις εκλογές δεν θα είστε </w:t>
      </w:r>
      <w:r>
        <w:rPr>
          <w:rFonts w:eastAsia="Times New Roman"/>
          <w:szCs w:val="24"/>
        </w:rPr>
        <w:t>Κ</w:t>
      </w:r>
      <w:r w:rsidRPr="0038080E">
        <w:rPr>
          <w:rFonts w:eastAsia="Times New Roman"/>
          <w:szCs w:val="24"/>
        </w:rPr>
        <w:t>υβέρνηση</w:t>
      </w:r>
      <w:r>
        <w:rPr>
          <w:rFonts w:eastAsia="Times New Roman"/>
          <w:szCs w:val="24"/>
        </w:rPr>
        <w:t>, εξαγγελίες</w:t>
      </w:r>
      <w:r w:rsidRPr="0038080E">
        <w:rPr>
          <w:rFonts w:eastAsia="Times New Roman"/>
          <w:szCs w:val="24"/>
        </w:rPr>
        <w:t xml:space="preserve"> για το 2020</w:t>
      </w:r>
      <w:r>
        <w:rPr>
          <w:rFonts w:eastAsia="Times New Roman"/>
          <w:szCs w:val="24"/>
        </w:rPr>
        <w:t>,</w:t>
      </w:r>
      <w:r w:rsidRPr="0038080E">
        <w:rPr>
          <w:rFonts w:eastAsia="Times New Roman"/>
          <w:szCs w:val="24"/>
        </w:rPr>
        <w:t xml:space="preserve"> χωρίς να προχωράτε άμεσα στην κατάργηση της μείωσης του αφορολόγητου</w:t>
      </w:r>
      <w:r>
        <w:rPr>
          <w:rFonts w:eastAsia="Times New Roman"/>
          <w:szCs w:val="24"/>
        </w:rPr>
        <w:t>,</w:t>
      </w:r>
      <w:r w:rsidRPr="0038080E">
        <w:rPr>
          <w:rFonts w:eastAsia="Times New Roman"/>
          <w:szCs w:val="24"/>
        </w:rPr>
        <w:t xml:space="preserve"> όπως </w:t>
      </w:r>
      <w:r>
        <w:rPr>
          <w:rFonts w:eastAsia="Times New Roman"/>
          <w:szCs w:val="24"/>
        </w:rPr>
        <w:t>προτείνει η</w:t>
      </w:r>
      <w:r w:rsidRPr="0038080E">
        <w:rPr>
          <w:rFonts w:eastAsia="Times New Roman"/>
          <w:szCs w:val="24"/>
        </w:rPr>
        <w:t xml:space="preserve"> Νέα Δημοκρατία</w:t>
      </w:r>
      <w:r>
        <w:rPr>
          <w:rFonts w:eastAsia="Times New Roman"/>
          <w:szCs w:val="24"/>
        </w:rPr>
        <w:t xml:space="preserve">. </w:t>
      </w:r>
    </w:p>
    <w:p w14:paraId="02B3D530" w14:textId="77777777" w:rsidR="008168EC" w:rsidRDefault="00DB43BE">
      <w:pPr>
        <w:spacing w:line="600" w:lineRule="auto"/>
        <w:ind w:firstLine="720"/>
        <w:jc w:val="both"/>
        <w:rPr>
          <w:rFonts w:eastAsia="Times New Roman"/>
          <w:szCs w:val="24"/>
        </w:rPr>
      </w:pPr>
      <w:r>
        <w:rPr>
          <w:rFonts w:eastAsia="Times New Roman"/>
          <w:szCs w:val="24"/>
        </w:rPr>
        <w:lastRenderedPageBreak/>
        <w:t>Υπενθυμίζεται</w:t>
      </w:r>
      <w:r w:rsidRPr="0038080E">
        <w:rPr>
          <w:rFonts w:eastAsia="Times New Roman"/>
          <w:szCs w:val="24"/>
        </w:rPr>
        <w:t xml:space="preserve"> και πρέπει να ακουστεί αυτό ότι η σημερινή </w:t>
      </w:r>
      <w:r>
        <w:rPr>
          <w:rFonts w:eastAsia="Times New Roman"/>
          <w:szCs w:val="24"/>
        </w:rPr>
        <w:t>Κ</w:t>
      </w:r>
      <w:r w:rsidRPr="0038080E">
        <w:rPr>
          <w:rFonts w:eastAsia="Times New Roman"/>
          <w:szCs w:val="24"/>
        </w:rPr>
        <w:t>υβέρνηση μόνη της μείωσε ήδη μία φορά το αφορολόγητο το 2016</w:t>
      </w:r>
      <w:r>
        <w:rPr>
          <w:rFonts w:eastAsia="Times New Roman"/>
          <w:szCs w:val="24"/>
        </w:rPr>
        <w:t>.</w:t>
      </w:r>
      <w:r w:rsidRPr="0038080E">
        <w:rPr>
          <w:rFonts w:eastAsia="Times New Roman"/>
          <w:szCs w:val="24"/>
        </w:rPr>
        <w:t xml:space="preserve"> </w:t>
      </w:r>
      <w:r>
        <w:rPr>
          <w:rFonts w:eastAsia="Times New Roman"/>
          <w:szCs w:val="24"/>
        </w:rPr>
        <w:t>Υπενθυμίζω ότι ο νυν Υπουργός Ο</w:t>
      </w:r>
      <w:r w:rsidRPr="0038080E">
        <w:rPr>
          <w:rFonts w:eastAsia="Times New Roman"/>
          <w:szCs w:val="24"/>
        </w:rPr>
        <w:t xml:space="preserve">ικονομικών θα </w:t>
      </w:r>
      <w:r>
        <w:rPr>
          <w:rFonts w:eastAsia="Times New Roman"/>
          <w:szCs w:val="24"/>
        </w:rPr>
        <w:t xml:space="preserve">είχε </w:t>
      </w:r>
      <w:r w:rsidRPr="0038080E">
        <w:rPr>
          <w:rFonts w:eastAsia="Times New Roman"/>
          <w:szCs w:val="24"/>
        </w:rPr>
        <w:t xml:space="preserve">παραιτηθεί αν </w:t>
      </w:r>
      <w:r>
        <w:rPr>
          <w:rFonts w:eastAsia="Times New Roman"/>
          <w:szCs w:val="24"/>
        </w:rPr>
        <w:t>είχε</w:t>
      </w:r>
      <w:r w:rsidRPr="0038080E">
        <w:rPr>
          <w:rFonts w:eastAsia="Times New Roman"/>
          <w:szCs w:val="24"/>
        </w:rPr>
        <w:t xml:space="preserve"> γίνει η πρώτη μείωση αφορολόγητου και </w:t>
      </w:r>
      <w:r>
        <w:rPr>
          <w:rFonts w:eastAsia="Times New Roman"/>
          <w:szCs w:val="24"/>
        </w:rPr>
        <w:t>π</w:t>
      </w:r>
      <w:r w:rsidRPr="0038080E">
        <w:rPr>
          <w:rFonts w:eastAsia="Times New Roman"/>
          <w:szCs w:val="24"/>
        </w:rPr>
        <w:t xml:space="preserve">ροφανώς δεν </w:t>
      </w:r>
      <w:r>
        <w:rPr>
          <w:rFonts w:eastAsia="Times New Roman"/>
          <w:szCs w:val="24"/>
        </w:rPr>
        <w:t xml:space="preserve">παραιτήθηκε. Αλλά έχουμε ήδη </w:t>
      </w:r>
      <w:r w:rsidRPr="0038080E">
        <w:rPr>
          <w:rFonts w:eastAsia="Times New Roman"/>
          <w:szCs w:val="24"/>
        </w:rPr>
        <w:t xml:space="preserve">μία μείωση αφορολογήτου από αριστερή κυβέρνηση και μόνη της ψήφισε και </w:t>
      </w:r>
      <w:r>
        <w:rPr>
          <w:rFonts w:eastAsia="Times New Roman"/>
          <w:szCs w:val="24"/>
        </w:rPr>
        <w:t xml:space="preserve">δεύτερη </w:t>
      </w:r>
      <w:r w:rsidRPr="0038080E">
        <w:rPr>
          <w:rFonts w:eastAsia="Times New Roman"/>
          <w:szCs w:val="24"/>
        </w:rPr>
        <w:t>μείωση του αφορολόγητου το 2017 για το 2020</w:t>
      </w:r>
      <w:r>
        <w:rPr>
          <w:rFonts w:eastAsia="Times New Roman"/>
          <w:szCs w:val="24"/>
        </w:rPr>
        <w:t xml:space="preserve">. Είναι μειώσεις </w:t>
      </w:r>
      <w:r w:rsidRPr="0038080E">
        <w:rPr>
          <w:rFonts w:eastAsia="Times New Roman"/>
          <w:szCs w:val="24"/>
        </w:rPr>
        <w:t xml:space="preserve">του αφορολόγητου που ήδη έχουν </w:t>
      </w:r>
      <w:r>
        <w:rPr>
          <w:rFonts w:eastAsia="Times New Roman"/>
          <w:szCs w:val="24"/>
        </w:rPr>
        <w:t>–η πρώτη-</w:t>
      </w:r>
      <w:r w:rsidRPr="0038080E">
        <w:rPr>
          <w:rFonts w:eastAsia="Times New Roman"/>
          <w:szCs w:val="24"/>
        </w:rPr>
        <w:t xml:space="preserve"> και θα έχουν </w:t>
      </w:r>
      <w:r>
        <w:rPr>
          <w:rFonts w:eastAsia="Times New Roman"/>
          <w:szCs w:val="24"/>
        </w:rPr>
        <w:t>-</w:t>
      </w:r>
      <w:r w:rsidRPr="0038080E">
        <w:rPr>
          <w:rFonts w:eastAsia="Times New Roman"/>
          <w:szCs w:val="24"/>
        </w:rPr>
        <w:t>η πρώτη και η δεύτερη</w:t>
      </w:r>
      <w:r>
        <w:rPr>
          <w:rFonts w:eastAsia="Times New Roman"/>
          <w:szCs w:val="24"/>
        </w:rPr>
        <w:t>-</w:t>
      </w:r>
      <w:r w:rsidRPr="0038080E">
        <w:rPr>
          <w:rFonts w:eastAsia="Times New Roman"/>
          <w:szCs w:val="24"/>
        </w:rPr>
        <w:t xml:space="preserve"> τεράστιο κόστος στο διαθέσιμο εισόδημα </w:t>
      </w:r>
      <w:r w:rsidRPr="0038080E">
        <w:rPr>
          <w:rFonts w:eastAsia="Times New Roman"/>
          <w:szCs w:val="24"/>
        </w:rPr>
        <w:t>μισθωτών και συνταξιούχων</w:t>
      </w:r>
      <w:r>
        <w:rPr>
          <w:rFonts w:eastAsia="Times New Roman"/>
          <w:szCs w:val="24"/>
        </w:rPr>
        <w:t>,</w:t>
      </w:r>
      <w:r w:rsidRPr="0038080E">
        <w:rPr>
          <w:rFonts w:eastAsia="Times New Roman"/>
          <w:szCs w:val="24"/>
        </w:rPr>
        <w:t xml:space="preserve"> ιδιαίτερα των ασθενέστερων στρωμάτων της κοινωνίας</w:t>
      </w:r>
      <w:r>
        <w:rPr>
          <w:rFonts w:eastAsia="Times New Roman"/>
          <w:szCs w:val="24"/>
        </w:rPr>
        <w:t xml:space="preserve">, υπερκαλύπτοντας τις όποιες παροχές. </w:t>
      </w:r>
    </w:p>
    <w:p w14:paraId="02B3D531" w14:textId="77777777" w:rsidR="008168EC" w:rsidRDefault="00DB43BE">
      <w:pPr>
        <w:spacing w:line="600" w:lineRule="auto"/>
        <w:ind w:firstLine="720"/>
        <w:jc w:val="both"/>
        <w:rPr>
          <w:rFonts w:eastAsia="Times New Roman"/>
          <w:szCs w:val="24"/>
        </w:rPr>
      </w:pPr>
      <w:r>
        <w:rPr>
          <w:rFonts w:eastAsia="Times New Roman"/>
          <w:szCs w:val="24"/>
        </w:rPr>
        <w:t>Κύριε Πρωθυπουργέ, δ</w:t>
      </w:r>
      <w:r w:rsidRPr="0038080E">
        <w:rPr>
          <w:rFonts w:eastAsia="Times New Roman"/>
          <w:szCs w:val="24"/>
        </w:rPr>
        <w:t>εν σας εμπιστεύομαι</w:t>
      </w:r>
      <w:r>
        <w:rPr>
          <w:rFonts w:eastAsia="Times New Roman"/>
          <w:szCs w:val="24"/>
        </w:rPr>
        <w:t>,</w:t>
      </w:r>
      <w:r w:rsidRPr="0038080E">
        <w:rPr>
          <w:rFonts w:eastAsia="Times New Roman"/>
          <w:szCs w:val="24"/>
        </w:rPr>
        <w:t xml:space="preserve"> διότι δεν μπορείτε να επαναφέρετε την κανονικότητα στην οικονομία</w:t>
      </w:r>
      <w:r>
        <w:rPr>
          <w:rFonts w:eastAsia="Times New Roman"/>
          <w:szCs w:val="24"/>
        </w:rPr>
        <w:t>.</w:t>
      </w:r>
      <w:r w:rsidRPr="0038080E">
        <w:rPr>
          <w:rFonts w:eastAsia="Times New Roman"/>
          <w:szCs w:val="24"/>
        </w:rPr>
        <w:t xml:space="preserve"> </w:t>
      </w:r>
      <w:r>
        <w:rPr>
          <w:rFonts w:eastAsia="Times New Roman"/>
          <w:szCs w:val="24"/>
        </w:rPr>
        <w:t>Ο</w:t>
      </w:r>
      <w:r w:rsidRPr="0038080E">
        <w:rPr>
          <w:rFonts w:eastAsia="Times New Roman"/>
          <w:szCs w:val="24"/>
        </w:rPr>
        <w:t>ι δείκτες της οικονομίας το απο</w:t>
      </w:r>
      <w:r w:rsidRPr="0038080E">
        <w:rPr>
          <w:rFonts w:eastAsia="Times New Roman"/>
          <w:szCs w:val="24"/>
        </w:rPr>
        <w:t>δεικνύουν</w:t>
      </w:r>
      <w:r>
        <w:rPr>
          <w:rFonts w:eastAsia="Times New Roman"/>
          <w:szCs w:val="24"/>
        </w:rPr>
        <w:t>.</w:t>
      </w:r>
      <w:r w:rsidRPr="0038080E">
        <w:rPr>
          <w:rFonts w:eastAsia="Times New Roman"/>
          <w:szCs w:val="24"/>
        </w:rPr>
        <w:t xml:space="preserve"> </w:t>
      </w:r>
      <w:r>
        <w:rPr>
          <w:rFonts w:eastAsia="Times New Roman"/>
          <w:szCs w:val="24"/>
        </w:rPr>
        <w:t xml:space="preserve">Η ανταγωνιστικότητα της οικονομίας διαρκώς υποχωρεί. Οι </w:t>
      </w:r>
      <w:r w:rsidRPr="0038080E">
        <w:rPr>
          <w:rFonts w:eastAsia="Times New Roman"/>
          <w:szCs w:val="24"/>
        </w:rPr>
        <w:t>υπο</w:t>
      </w:r>
      <w:r w:rsidRPr="0038080E">
        <w:rPr>
          <w:rFonts w:eastAsia="Times New Roman"/>
          <w:szCs w:val="24"/>
        </w:rPr>
        <w:lastRenderedPageBreak/>
        <w:t xml:space="preserve">χρεώσεις του </w:t>
      </w:r>
      <w:r>
        <w:rPr>
          <w:rFonts w:eastAsia="Times New Roman"/>
          <w:szCs w:val="24"/>
        </w:rPr>
        <w:t>δ</w:t>
      </w:r>
      <w:r w:rsidRPr="0038080E">
        <w:rPr>
          <w:rFonts w:eastAsia="Times New Roman"/>
          <w:szCs w:val="24"/>
        </w:rPr>
        <w:t>ημοσίου δεν εκκαθαρίζονται</w:t>
      </w:r>
      <w:r>
        <w:rPr>
          <w:rFonts w:eastAsia="Times New Roman"/>
          <w:szCs w:val="24"/>
        </w:rPr>
        <w:t xml:space="preserve">. Το Πρόγραμμα Δημοσίων Επενδύσεων </w:t>
      </w:r>
      <w:r w:rsidRPr="0038080E">
        <w:rPr>
          <w:rFonts w:eastAsia="Times New Roman"/>
          <w:szCs w:val="24"/>
        </w:rPr>
        <w:t>καταρρέει</w:t>
      </w:r>
      <w:r>
        <w:rPr>
          <w:rFonts w:eastAsia="Times New Roman"/>
          <w:szCs w:val="24"/>
        </w:rPr>
        <w:t xml:space="preserve">. Κεφαλαιακοί περιορισμοί </w:t>
      </w:r>
      <w:r w:rsidRPr="0038080E">
        <w:rPr>
          <w:rFonts w:eastAsia="Times New Roman"/>
          <w:szCs w:val="24"/>
        </w:rPr>
        <w:t>που επιβλήθηκαν το 2015 εξακολουθούν να υφίστανται</w:t>
      </w:r>
      <w:r>
        <w:rPr>
          <w:rFonts w:eastAsia="Times New Roman"/>
          <w:szCs w:val="24"/>
        </w:rPr>
        <w:t>. Η ρευστότητα</w:t>
      </w:r>
      <w:r w:rsidRPr="0038080E">
        <w:rPr>
          <w:rFonts w:eastAsia="Times New Roman"/>
          <w:szCs w:val="24"/>
        </w:rPr>
        <w:t xml:space="preserve"> δημόσιων φο</w:t>
      </w:r>
      <w:r w:rsidRPr="0038080E">
        <w:rPr>
          <w:rFonts w:eastAsia="Times New Roman"/>
          <w:szCs w:val="24"/>
        </w:rPr>
        <w:t>ρέων</w:t>
      </w:r>
      <w:r>
        <w:rPr>
          <w:rFonts w:eastAsia="Times New Roman"/>
          <w:szCs w:val="24"/>
        </w:rPr>
        <w:t>,</w:t>
      </w:r>
      <w:r w:rsidRPr="0038080E">
        <w:rPr>
          <w:rFonts w:eastAsia="Times New Roman"/>
          <w:szCs w:val="24"/>
        </w:rPr>
        <w:t xml:space="preserve"> όπως είναι η ΔΕΗ</w:t>
      </w:r>
      <w:r>
        <w:rPr>
          <w:rFonts w:eastAsia="Times New Roman"/>
          <w:szCs w:val="24"/>
        </w:rPr>
        <w:t>,</w:t>
      </w:r>
      <w:r w:rsidRPr="0038080E">
        <w:rPr>
          <w:rFonts w:eastAsia="Times New Roman"/>
          <w:szCs w:val="24"/>
        </w:rPr>
        <w:t xml:space="preserve"> επιδεινώνεται</w:t>
      </w:r>
      <w:r>
        <w:rPr>
          <w:rFonts w:eastAsia="Times New Roman"/>
          <w:szCs w:val="24"/>
        </w:rPr>
        <w:t>,</w:t>
      </w:r>
      <w:r w:rsidRPr="0038080E">
        <w:rPr>
          <w:rFonts w:eastAsia="Times New Roman"/>
          <w:szCs w:val="24"/>
        </w:rPr>
        <w:t xml:space="preserve"> ενώ εσείς </w:t>
      </w:r>
      <w:r>
        <w:rPr>
          <w:rFonts w:eastAsia="Times New Roman"/>
          <w:szCs w:val="24"/>
        </w:rPr>
        <w:t>στρουθοκαμηλίζετε</w:t>
      </w:r>
      <w:r w:rsidRPr="0038080E">
        <w:rPr>
          <w:rFonts w:eastAsia="Times New Roman"/>
          <w:szCs w:val="24"/>
        </w:rPr>
        <w:t xml:space="preserve"> και το </w:t>
      </w:r>
      <w:r>
        <w:rPr>
          <w:rFonts w:eastAsia="Times New Roman"/>
          <w:szCs w:val="24"/>
        </w:rPr>
        <w:t>δ</w:t>
      </w:r>
      <w:r w:rsidRPr="0038080E">
        <w:rPr>
          <w:rFonts w:eastAsia="Times New Roman"/>
          <w:szCs w:val="24"/>
        </w:rPr>
        <w:t>ημόσιο διογκώνεται</w:t>
      </w:r>
      <w:r>
        <w:rPr>
          <w:rFonts w:eastAsia="Times New Roman"/>
          <w:szCs w:val="24"/>
        </w:rPr>
        <w:t>.</w:t>
      </w:r>
    </w:p>
    <w:p w14:paraId="02B3D532" w14:textId="77777777" w:rsidR="008168EC" w:rsidRDefault="00DB43BE">
      <w:pPr>
        <w:spacing w:line="600" w:lineRule="auto"/>
        <w:ind w:firstLine="720"/>
        <w:jc w:val="both"/>
        <w:rPr>
          <w:rFonts w:eastAsia="Times New Roman"/>
          <w:szCs w:val="24"/>
        </w:rPr>
      </w:pPr>
      <w:r>
        <w:rPr>
          <w:rFonts w:eastAsia="Times New Roman"/>
          <w:szCs w:val="24"/>
        </w:rPr>
        <w:t>Κύριε Πρωθυπουργέ, δεν σας</w:t>
      </w:r>
      <w:r w:rsidRPr="0038080E">
        <w:rPr>
          <w:rFonts w:eastAsia="Times New Roman"/>
          <w:szCs w:val="24"/>
        </w:rPr>
        <w:t xml:space="preserve"> εμπιστεύομαι</w:t>
      </w:r>
      <w:r>
        <w:rPr>
          <w:rFonts w:eastAsia="Times New Roman"/>
          <w:szCs w:val="24"/>
        </w:rPr>
        <w:t xml:space="preserve">, διότι το όψιμο </w:t>
      </w:r>
      <w:r w:rsidRPr="0038080E">
        <w:rPr>
          <w:rFonts w:eastAsia="Times New Roman"/>
          <w:szCs w:val="24"/>
        </w:rPr>
        <w:t xml:space="preserve">πακέτο μέτρων που </w:t>
      </w:r>
      <w:r>
        <w:rPr>
          <w:rFonts w:eastAsia="Times New Roman"/>
          <w:szCs w:val="24"/>
        </w:rPr>
        <w:t>άρον-άρον</w:t>
      </w:r>
      <w:r w:rsidRPr="0038080E">
        <w:rPr>
          <w:rFonts w:eastAsia="Times New Roman"/>
          <w:szCs w:val="24"/>
        </w:rPr>
        <w:t xml:space="preserve"> εξαγγ</w:t>
      </w:r>
      <w:r>
        <w:rPr>
          <w:rFonts w:eastAsia="Times New Roman"/>
          <w:szCs w:val="24"/>
        </w:rPr>
        <w:t>εί</w:t>
      </w:r>
      <w:r w:rsidRPr="0038080E">
        <w:rPr>
          <w:rFonts w:eastAsia="Times New Roman"/>
          <w:szCs w:val="24"/>
        </w:rPr>
        <w:t>λα</w:t>
      </w:r>
      <w:r>
        <w:rPr>
          <w:rFonts w:eastAsia="Times New Roman"/>
          <w:szCs w:val="24"/>
        </w:rPr>
        <w:t>τ</w:t>
      </w:r>
      <w:r w:rsidRPr="0038080E">
        <w:rPr>
          <w:rFonts w:eastAsia="Times New Roman"/>
          <w:szCs w:val="24"/>
        </w:rPr>
        <w:t>ε</w:t>
      </w:r>
      <w:r>
        <w:rPr>
          <w:rFonts w:eastAsia="Times New Roman"/>
          <w:szCs w:val="24"/>
        </w:rPr>
        <w:t xml:space="preserve">, </w:t>
      </w:r>
      <w:r w:rsidRPr="0038080E">
        <w:rPr>
          <w:rFonts w:eastAsia="Times New Roman"/>
          <w:szCs w:val="24"/>
        </w:rPr>
        <w:t>δεν αποτελεί μέρος ενός συνολικού σχεδίου για τη βιώσιμη ανάπτυξ</w:t>
      </w:r>
      <w:r w:rsidRPr="0038080E">
        <w:rPr>
          <w:rFonts w:eastAsia="Times New Roman"/>
          <w:szCs w:val="24"/>
        </w:rPr>
        <w:t xml:space="preserve">η </w:t>
      </w:r>
      <w:r>
        <w:rPr>
          <w:rFonts w:eastAsia="Times New Roman"/>
          <w:szCs w:val="24"/>
        </w:rPr>
        <w:t xml:space="preserve">της </w:t>
      </w:r>
      <w:r w:rsidRPr="0038080E">
        <w:rPr>
          <w:rFonts w:eastAsia="Times New Roman"/>
          <w:szCs w:val="24"/>
        </w:rPr>
        <w:t xml:space="preserve">οικονομίας και αυτό διότι </w:t>
      </w:r>
      <w:r>
        <w:rPr>
          <w:rFonts w:eastAsia="Times New Roman"/>
          <w:szCs w:val="24"/>
        </w:rPr>
        <w:t>α</w:t>
      </w:r>
      <w:r w:rsidRPr="0038080E">
        <w:rPr>
          <w:rFonts w:eastAsia="Times New Roman"/>
          <w:szCs w:val="24"/>
        </w:rPr>
        <w:t>ποδεδειγμένα δεν μπορείτε να βελτιώσετε τη σύνθεση του πλούτου</w:t>
      </w:r>
      <w:r>
        <w:rPr>
          <w:rFonts w:eastAsia="Times New Roman"/>
          <w:szCs w:val="24"/>
        </w:rPr>
        <w:t>,</w:t>
      </w:r>
      <w:r w:rsidRPr="0038080E">
        <w:rPr>
          <w:rFonts w:eastAsia="Times New Roman"/>
          <w:szCs w:val="24"/>
        </w:rPr>
        <w:t xml:space="preserve"> δεν μπορείτε να ενισχύσετε την προσφορά στην οικονομία</w:t>
      </w:r>
      <w:r>
        <w:rPr>
          <w:rFonts w:eastAsia="Times New Roman"/>
          <w:szCs w:val="24"/>
        </w:rPr>
        <w:t>.</w:t>
      </w:r>
      <w:r w:rsidRPr="0038080E">
        <w:rPr>
          <w:rFonts w:eastAsia="Times New Roman"/>
          <w:szCs w:val="24"/>
        </w:rPr>
        <w:t xml:space="preserve"> </w:t>
      </w:r>
      <w:r>
        <w:rPr>
          <w:rFonts w:eastAsia="Times New Roman"/>
          <w:szCs w:val="24"/>
        </w:rPr>
        <w:t>Μ</w:t>
      </w:r>
      <w:r w:rsidRPr="0038080E">
        <w:rPr>
          <w:rFonts w:eastAsia="Times New Roman"/>
          <w:szCs w:val="24"/>
        </w:rPr>
        <w:t xml:space="preserve">εγάλες επενδύσεις </w:t>
      </w:r>
      <w:r>
        <w:rPr>
          <w:rFonts w:eastAsia="Times New Roman"/>
          <w:szCs w:val="24"/>
        </w:rPr>
        <w:t>τελματώνουν. Μ</w:t>
      </w:r>
      <w:r w:rsidRPr="0038080E">
        <w:rPr>
          <w:rFonts w:eastAsia="Times New Roman"/>
          <w:szCs w:val="24"/>
        </w:rPr>
        <w:t>εγάλες αποκρατικοποιήσεις καθηλώνονται</w:t>
      </w:r>
      <w:r>
        <w:rPr>
          <w:rFonts w:eastAsia="Times New Roman"/>
          <w:szCs w:val="24"/>
        </w:rPr>
        <w:t xml:space="preserve">. Έχετε αποδείξει, εξαιτίας των </w:t>
      </w:r>
      <w:r w:rsidRPr="0038080E">
        <w:rPr>
          <w:rFonts w:eastAsia="Times New Roman"/>
          <w:szCs w:val="24"/>
        </w:rPr>
        <w:t xml:space="preserve">ιδεοληψιών </w:t>
      </w:r>
      <w:r>
        <w:rPr>
          <w:rFonts w:eastAsia="Times New Roman"/>
          <w:szCs w:val="24"/>
        </w:rPr>
        <w:t>σας,</w:t>
      </w:r>
      <w:r w:rsidRPr="0038080E">
        <w:rPr>
          <w:rFonts w:eastAsia="Times New Roman"/>
          <w:szCs w:val="24"/>
        </w:rPr>
        <w:t xml:space="preserve"> ότι ΣΥΡΙΖΑ και επενδύσεις είναι έννοιες ασύμβατες</w:t>
      </w:r>
      <w:r>
        <w:rPr>
          <w:rFonts w:eastAsia="Times New Roman"/>
          <w:szCs w:val="24"/>
        </w:rPr>
        <w:t>.</w:t>
      </w:r>
    </w:p>
    <w:p w14:paraId="02B3D533" w14:textId="77777777" w:rsidR="008168EC" w:rsidRDefault="00DB43BE">
      <w:pPr>
        <w:spacing w:line="600" w:lineRule="auto"/>
        <w:ind w:firstLine="720"/>
        <w:jc w:val="both"/>
        <w:rPr>
          <w:rFonts w:eastAsia="Times New Roman"/>
          <w:szCs w:val="24"/>
        </w:rPr>
      </w:pPr>
      <w:r>
        <w:rPr>
          <w:rFonts w:eastAsia="Times New Roman"/>
          <w:szCs w:val="24"/>
        </w:rPr>
        <w:t xml:space="preserve">Κύριε Πρωθυπουργέ, </w:t>
      </w:r>
      <w:r w:rsidRPr="0038080E">
        <w:rPr>
          <w:rFonts w:eastAsia="Times New Roman"/>
          <w:szCs w:val="24"/>
        </w:rPr>
        <w:t xml:space="preserve">δεν σας εμπιστεύομαι όμως και στα άλλα </w:t>
      </w:r>
      <w:r>
        <w:rPr>
          <w:rFonts w:eastAsia="Times New Roman"/>
          <w:szCs w:val="24"/>
        </w:rPr>
        <w:t>πεδία</w:t>
      </w:r>
      <w:r w:rsidRPr="0038080E">
        <w:rPr>
          <w:rFonts w:eastAsia="Times New Roman"/>
          <w:szCs w:val="24"/>
        </w:rPr>
        <w:t xml:space="preserve"> της δημόσιας σφαίρας</w:t>
      </w:r>
      <w:r>
        <w:rPr>
          <w:rFonts w:eastAsia="Times New Roman"/>
          <w:szCs w:val="24"/>
        </w:rPr>
        <w:t>,</w:t>
      </w:r>
      <w:r w:rsidRPr="0038080E">
        <w:rPr>
          <w:rFonts w:eastAsia="Times New Roman"/>
          <w:szCs w:val="24"/>
        </w:rPr>
        <w:t xml:space="preserve"> εκτός οικονομίας</w:t>
      </w:r>
      <w:r>
        <w:rPr>
          <w:rFonts w:eastAsia="Times New Roman"/>
          <w:szCs w:val="24"/>
        </w:rPr>
        <w:t>. Στην εξωτερική πολιτική</w:t>
      </w:r>
      <w:r w:rsidRPr="0038080E">
        <w:rPr>
          <w:rFonts w:eastAsia="Times New Roman"/>
          <w:szCs w:val="24"/>
        </w:rPr>
        <w:t xml:space="preserve"> προχωρήσα</w:t>
      </w:r>
      <w:r>
        <w:rPr>
          <w:rFonts w:eastAsia="Times New Roman"/>
          <w:szCs w:val="24"/>
        </w:rPr>
        <w:t>τε</w:t>
      </w:r>
      <w:r w:rsidRPr="0038080E">
        <w:rPr>
          <w:rFonts w:eastAsia="Times New Roman"/>
          <w:szCs w:val="24"/>
        </w:rPr>
        <w:t xml:space="preserve"> σε μία εθνικά επιζήμια συμφωνία</w:t>
      </w:r>
      <w:r>
        <w:rPr>
          <w:rFonts w:eastAsia="Times New Roman"/>
          <w:szCs w:val="24"/>
        </w:rPr>
        <w:t>. Στα ζητήματα</w:t>
      </w:r>
      <w:r w:rsidRPr="0038080E">
        <w:rPr>
          <w:rFonts w:eastAsia="Times New Roman"/>
          <w:szCs w:val="24"/>
        </w:rPr>
        <w:t xml:space="preserve"> προστασίας του δημοσίου </w:t>
      </w:r>
      <w:r w:rsidRPr="0038080E">
        <w:rPr>
          <w:rFonts w:eastAsia="Times New Roman"/>
          <w:szCs w:val="24"/>
        </w:rPr>
        <w:lastRenderedPageBreak/>
        <w:t xml:space="preserve">συμφέροντος η Κυβέρνησή σας αποδεικνύεται </w:t>
      </w:r>
      <w:r>
        <w:rPr>
          <w:rFonts w:eastAsia="Times New Roman"/>
          <w:szCs w:val="24"/>
        </w:rPr>
        <w:t>διάτρητη.</w:t>
      </w:r>
      <w:r w:rsidRPr="0038080E">
        <w:rPr>
          <w:rFonts w:eastAsia="Times New Roman"/>
          <w:szCs w:val="24"/>
        </w:rPr>
        <w:t xml:space="preserve"> </w:t>
      </w:r>
      <w:r>
        <w:rPr>
          <w:rFonts w:eastAsia="Times New Roman"/>
          <w:szCs w:val="24"/>
        </w:rPr>
        <w:t>Στ</w:t>
      </w:r>
      <w:r w:rsidRPr="0038080E">
        <w:rPr>
          <w:rFonts w:eastAsia="Times New Roman"/>
          <w:szCs w:val="24"/>
        </w:rPr>
        <w:t xml:space="preserve">ο </w:t>
      </w:r>
      <w:r>
        <w:rPr>
          <w:rFonts w:eastAsia="Times New Roman"/>
          <w:szCs w:val="24"/>
        </w:rPr>
        <w:t>π</w:t>
      </w:r>
      <w:r w:rsidRPr="0038080E">
        <w:rPr>
          <w:rFonts w:eastAsia="Times New Roman"/>
          <w:szCs w:val="24"/>
        </w:rPr>
        <w:t xml:space="preserve">εδίο </w:t>
      </w:r>
      <w:r>
        <w:rPr>
          <w:rFonts w:eastAsia="Times New Roman"/>
          <w:szCs w:val="24"/>
        </w:rPr>
        <w:t>της π</w:t>
      </w:r>
      <w:r w:rsidRPr="0038080E">
        <w:rPr>
          <w:rFonts w:eastAsia="Times New Roman"/>
          <w:szCs w:val="24"/>
        </w:rPr>
        <w:t xml:space="preserve">ροστασίας του </w:t>
      </w:r>
      <w:r>
        <w:rPr>
          <w:rFonts w:eastAsia="Times New Roman"/>
          <w:szCs w:val="24"/>
        </w:rPr>
        <w:t>π</w:t>
      </w:r>
      <w:r w:rsidRPr="0038080E">
        <w:rPr>
          <w:rFonts w:eastAsia="Times New Roman"/>
          <w:szCs w:val="24"/>
        </w:rPr>
        <w:t>ολίτη υφίσταται γενικευμένο καθεστώς φόβου και ανασφάλειας</w:t>
      </w:r>
      <w:r>
        <w:rPr>
          <w:rFonts w:eastAsia="Times New Roman"/>
          <w:szCs w:val="24"/>
        </w:rPr>
        <w:t>.</w:t>
      </w:r>
    </w:p>
    <w:p w14:paraId="02B3D534"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t xml:space="preserve">Στην εκπαίδευση κυριαρχεί η κοντόφθαλμη </w:t>
      </w:r>
      <w:r w:rsidRPr="00F26057">
        <w:rPr>
          <w:rFonts w:eastAsia="Times New Roman"/>
          <w:color w:val="201F1E"/>
          <w:szCs w:val="24"/>
        </w:rPr>
        <w:t>κομματική σκοπιμότητα</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Στο π</w:t>
      </w:r>
      <w:r w:rsidRPr="00F26057">
        <w:rPr>
          <w:rFonts w:eastAsia="Times New Roman"/>
          <w:color w:val="201F1E"/>
          <w:szCs w:val="24"/>
        </w:rPr>
        <w:t xml:space="preserve">εδίο των </w:t>
      </w:r>
      <w:r>
        <w:rPr>
          <w:rFonts w:eastAsia="Times New Roman"/>
          <w:color w:val="201F1E"/>
          <w:szCs w:val="24"/>
        </w:rPr>
        <w:t>θ</w:t>
      </w:r>
      <w:r w:rsidRPr="00F26057">
        <w:rPr>
          <w:rFonts w:eastAsia="Times New Roman"/>
          <w:color w:val="201F1E"/>
          <w:szCs w:val="24"/>
        </w:rPr>
        <w:t>εσμών υποβα</w:t>
      </w:r>
      <w:r w:rsidRPr="00F26057">
        <w:rPr>
          <w:rFonts w:eastAsia="Times New Roman"/>
          <w:color w:val="201F1E"/>
          <w:szCs w:val="24"/>
        </w:rPr>
        <w:t xml:space="preserve">θμίζεται η ποιότητα </w:t>
      </w:r>
      <w:r>
        <w:rPr>
          <w:rFonts w:eastAsia="Times New Roman"/>
          <w:color w:val="201F1E"/>
          <w:szCs w:val="24"/>
        </w:rPr>
        <w:t xml:space="preserve">της </w:t>
      </w:r>
      <w:r>
        <w:rPr>
          <w:rFonts w:eastAsia="Times New Roman"/>
          <w:color w:val="201F1E"/>
          <w:szCs w:val="24"/>
        </w:rPr>
        <w:t>δ</w:t>
      </w:r>
      <w:r w:rsidRPr="00F26057">
        <w:rPr>
          <w:rFonts w:eastAsia="Times New Roman"/>
          <w:color w:val="201F1E"/>
          <w:szCs w:val="24"/>
        </w:rPr>
        <w:t>ημοκρατίας</w:t>
      </w:r>
      <w:r>
        <w:rPr>
          <w:rFonts w:eastAsia="Times New Roman"/>
          <w:color w:val="201F1E"/>
          <w:szCs w:val="24"/>
        </w:rPr>
        <w:t>, υ</w:t>
      </w:r>
      <w:r w:rsidRPr="00F26057">
        <w:rPr>
          <w:rFonts w:eastAsia="Times New Roman"/>
          <w:color w:val="201F1E"/>
          <w:szCs w:val="24"/>
        </w:rPr>
        <w:t>πονομεύεται το κράτος δικαίου</w:t>
      </w:r>
      <w:r>
        <w:rPr>
          <w:rFonts w:eastAsia="Times New Roman"/>
          <w:color w:val="201F1E"/>
          <w:szCs w:val="24"/>
        </w:rPr>
        <w:t>, α</w:t>
      </w:r>
      <w:r w:rsidRPr="00F26057">
        <w:rPr>
          <w:rFonts w:eastAsia="Times New Roman"/>
          <w:color w:val="201F1E"/>
          <w:szCs w:val="24"/>
        </w:rPr>
        <w:t>πειλείται</w:t>
      </w:r>
      <w:r>
        <w:rPr>
          <w:rFonts w:eastAsia="Times New Roman"/>
          <w:color w:val="201F1E"/>
          <w:szCs w:val="24"/>
        </w:rPr>
        <w:t xml:space="preserve"> η</w:t>
      </w:r>
      <w:r w:rsidRPr="00F26057">
        <w:rPr>
          <w:rFonts w:eastAsia="Times New Roman"/>
          <w:color w:val="201F1E"/>
          <w:szCs w:val="24"/>
        </w:rPr>
        <w:t xml:space="preserve"> διάκριση των εξουσιών</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Σ</w:t>
      </w:r>
      <w:r w:rsidRPr="00F26057">
        <w:rPr>
          <w:rFonts w:eastAsia="Times New Roman"/>
          <w:color w:val="201F1E"/>
          <w:szCs w:val="24"/>
        </w:rPr>
        <w:t xml:space="preserve">το </w:t>
      </w:r>
      <w:r>
        <w:rPr>
          <w:rFonts w:eastAsia="Times New Roman"/>
          <w:color w:val="201F1E"/>
          <w:szCs w:val="24"/>
        </w:rPr>
        <w:t>π</w:t>
      </w:r>
      <w:r w:rsidRPr="00F26057">
        <w:rPr>
          <w:rFonts w:eastAsia="Times New Roman"/>
          <w:color w:val="201F1E"/>
          <w:szCs w:val="24"/>
        </w:rPr>
        <w:t xml:space="preserve">εδίο της διαχείρισης </w:t>
      </w:r>
      <w:r>
        <w:rPr>
          <w:rFonts w:eastAsia="Times New Roman"/>
          <w:color w:val="201F1E"/>
          <w:szCs w:val="24"/>
        </w:rPr>
        <w:t xml:space="preserve">της </w:t>
      </w:r>
      <w:r w:rsidRPr="00F26057">
        <w:rPr>
          <w:rFonts w:eastAsia="Times New Roman"/>
          <w:color w:val="201F1E"/>
          <w:szCs w:val="24"/>
        </w:rPr>
        <w:t xml:space="preserve">εξουσίας </w:t>
      </w:r>
      <w:r>
        <w:rPr>
          <w:rFonts w:eastAsia="Times New Roman"/>
          <w:color w:val="201F1E"/>
          <w:szCs w:val="24"/>
        </w:rPr>
        <w:t xml:space="preserve">κυριαρχεί ο κυνισμός, η αλαζονεία, η αποκρουστική </w:t>
      </w:r>
      <w:r w:rsidRPr="00F26057">
        <w:rPr>
          <w:rFonts w:eastAsia="Times New Roman"/>
          <w:color w:val="201F1E"/>
          <w:szCs w:val="24"/>
        </w:rPr>
        <w:t xml:space="preserve">αισθητική και </w:t>
      </w:r>
      <w:r>
        <w:rPr>
          <w:rFonts w:eastAsia="Times New Roman"/>
          <w:color w:val="201F1E"/>
          <w:szCs w:val="24"/>
        </w:rPr>
        <w:t xml:space="preserve">οι </w:t>
      </w:r>
      <w:r w:rsidRPr="00F26057">
        <w:rPr>
          <w:rFonts w:eastAsia="Times New Roman"/>
          <w:color w:val="201F1E"/>
          <w:szCs w:val="24"/>
        </w:rPr>
        <w:t xml:space="preserve">ανήθικες συνεχείς δηλώσεις Υπουργού της </w:t>
      </w:r>
      <w:r>
        <w:rPr>
          <w:rFonts w:eastAsia="Times New Roman"/>
          <w:color w:val="201F1E"/>
          <w:szCs w:val="24"/>
        </w:rPr>
        <w:t>Κυβέρ</w:t>
      </w:r>
      <w:r>
        <w:rPr>
          <w:rFonts w:eastAsia="Times New Roman"/>
          <w:color w:val="201F1E"/>
          <w:szCs w:val="24"/>
        </w:rPr>
        <w:t>νησης, ε</w:t>
      </w:r>
      <w:r w:rsidRPr="00F26057">
        <w:rPr>
          <w:rFonts w:eastAsia="Times New Roman"/>
          <w:color w:val="201F1E"/>
          <w:szCs w:val="24"/>
        </w:rPr>
        <w:t>νώ ο Πρωθυπουργό</w:t>
      </w:r>
      <w:r>
        <w:rPr>
          <w:rFonts w:eastAsia="Times New Roman"/>
          <w:color w:val="201F1E"/>
          <w:szCs w:val="24"/>
        </w:rPr>
        <w:t xml:space="preserve">ς πολιτικά εξαντλημένος </w:t>
      </w:r>
      <w:proofErr w:type="spellStart"/>
      <w:r>
        <w:rPr>
          <w:rFonts w:eastAsia="Times New Roman"/>
          <w:color w:val="201F1E"/>
          <w:szCs w:val="24"/>
        </w:rPr>
        <w:t>διακοπεύει</w:t>
      </w:r>
      <w:proofErr w:type="spellEnd"/>
      <w:r w:rsidRPr="00F26057">
        <w:rPr>
          <w:rFonts w:eastAsia="Times New Roman"/>
          <w:color w:val="201F1E"/>
          <w:szCs w:val="24"/>
        </w:rPr>
        <w:t xml:space="preserve"> αγκαλιά με την </w:t>
      </w:r>
      <w:r>
        <w:rPr>
          <w:rFonts w:eastAsia="Times New Roman"/>
          <w:color w:val="201F1E"/>
          <w:szCs w:val="24"/>
        </w:rPr>
        <w:t>ε</w:t>
      </w:r>
      <w:r w:rsidRPr="00F26057">
        <w:rPr>
          <w:rFonts w:eastAsia="Times New Roman"/>
          <w:color w:val="201F1E"/>
          <w:szCs w:val="24"/>
        </w:rPr>
        <w:t xml:space="preserve">λίτ και αναζητά ακόμα ανάδοχο στην </w:t>
      </w:r>
      <w:r>
        <w:rPr>
          <w:rFonts w:eastAsia="Times New Roman"/>
          <w:color w:val="201F1E"/>
          <w:szCs w:val="24"/>
        </w:rPr>
        <w:t>ε</w:t>
      </w:r>
      <w:r w:rsidRPr="00F26057">
        <w:rPr>
          <w:rFonts w:eastAsia="Times New Roman"/>
          <w:color w:val="201F1E"/>
          <w:szCs w:val="24"/>
        </w:rPr>
        <w:t>υρωπαϊκή οικογένεια</w:t>
      </w:r>
      <w:r>
        <w:rPr>
          <w:rFonts w:eastAsia="Times New Roman"/>
          <w:color w:val="201F1E"/>
          <w:szCs w:val="24"/>
        </w:rPr>
        <w:t>.</w:t>
      </w:r>
      <w:r w:rsidRPr="00F26057">
        <w:rPr>
          <w:rFonts w:eastAsia="Times New Roman"/>
          <w:color w:val="201F1E"/>
          <w:szCs w:val="24"/>
        </w:rPr>
        <w:t xml:space="preserve"> </w:t>
      </w:r>
    </w:p>
    <w:p w14:paraId="02B3D535"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t>Σ</w:t>
      </w:r>
      <w:r w:rsidRPr="00F26057">
        <w:rPr>
          <w:rFonts w:eastAsia="Times New Roman"/>
          <w:color w:val="201F1E"/>
          <w:szCs w:val="24"/>
        </w:rPr>
        <w:t xml:space="preserve">υμπερασματικά η </w:t>
      </w:r>
      <w:r>
        <w:rPr>
          <w:rFonts w:eastAsia="Times New Roman"/>
          <w:color w:val="201F1E"/>
          <w:szCs w:val="24"/>
        </w:rPr>
        <w:t>Κ</w:t>
      </w:r>
      <w:r w:rsidRPr="00F26057">
        <w:rPr>
          <w:rFonts w:eastAsia="Times New Roman"/>
          <w:color w:val="201F1E"/>
          <w:szCs w:val="24"/>
        </w:rPr>
        <w:t xml:space="preserve">υβέρνηση απλώς αναλώνει αυτάρεσκα </w:t>
      </w:r>
      <w:r>
        <w:rPr>
          <w:rFonts w:eastAsia="Times New Roman"/>
          <w:color w:val="201F1E"/>
          <w:szCs w:val="24"/>
        </w:rPr>
        <w:t xml:space="preserve">χρόνο και πόρους εμπαίζοντας </w:t>
      </w:r>
      <w:r w:rsidRPr="00F26057">
        <w:rPr>
          <w:rFonts w:eastAsia="Times New Roman"/>
          <w:color w:val="201F1E"/>
          <w:szCs w:val="24"/>
        </w:rPr>
        <w:t xml:space="preserve">με απόλυτο καιροσκοπισμό την κοινωνία που </w:t>
      </w:r>
      <w:r w:rsidRPr="00F26057">
        <w:rPr>
          <w:rFonts w:eastAsia="Times New Roman"/>
          <w:color w:val="201F1E"/>
          <w:szCs w:val="24"/>
        </w:rPr>
        <w:t>δεν αντέχει άλλο παρακολουθώντας το</w:t>
      </w:r>
      <w:r>
        <w:rPr>
          <w:rFonts w:eastAsia="Times New Roman"/>
          <w:color w:val="201F1E"/>
          <w:szCs w:val="24"/>
        </w:rPr>
        <w:t>ν</w:t>
      </w:r>
      <w:r w:rsidRPr="00F26057">
        <w:rPr>
          <w:rFonts w:eastAsia="Times New Roman"/>
          <w:color w:val="201F1E"/>
          <w:szCs w:val="24"/>
        </w:rPr>
        <w:t xml:space="preserve"> ΣΥΡΙΖΑ απλά να διαχειρίζεται το πολιτικό του </w:t>
      </w:r>
      <w:r>
        <w:rPr>
          <w:rFonts w:eastAsia="Times New Roman"/>
          <w:color w:val="201F1E"/>
          <w:szCs w:val="24"/>
        </w:rPr>
        <w:t>τέλο</w:t>
      </w:r>
      <w:r w:rsidRPr="00F26057">
        <w:rPr>
          <w:rFonts w:eastAsia="Times New Roman"/>
          <w:color w:val="201F1E"/>
          <w:szCs w:val="24"/>
        </w:rPr>
        <w:t>ς</w:t>
      </w:r>
      <w:r>
        <w:rPr>
          <w:rFonts w:eastAsia="Times New Roman"/>
          <w:color w:val="201F1E"/>
          <w:szCs w:val="24"/>
        </w:rPr>
        <w:t>.</w:t>
      </w:r>
      <w:r w:rsidRPr="00F26057">
        <w:rPr>
          <w:rFonts w:eastAsia="Times New Roman"/>
          <w:color w:val="201F1E"/>
          <w:szCs w:val="24"/>
        </w:rPr>
        <w:t xml:space="preserve"> </w:t>
      </w:r>
    </w:p>
    <w:p w14:paraId="02B3D536"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lastRenderedPageBreak/>
        <w:t>Γι’</w:t>
      </w:r>
      <w:r w:rsidRPr="00F26057">
        <w:rPr>
          <w:rFonts w:eastAsia="Times New Roman"/>
          <w:color w:val="201F1E"/>
          <w:szCs w:val="24"/>
        </w:rPr>
        <w:t xml:space="preserve"> αυτό και </w:t>
      </w:r>
      <w:r>
        <w:rPr>
          <w:rFonts w:eastAsia="Times New Roman"/>
          <w:color w:val="201F1E"/>
          <w:szCs w:val="24"/>
        </w:rPr>
        <w:t xml:space="preserve">η </w:t>
      </w:r>
      <w:r w:rsidRPr="00F26057">
        <w:rPr>
          <w:rFonts w:eastAsia="Times New Roman"/>
          <w:color w:val="201F1E"/>
          <w:szCs w:val="24"/>
        </w:rPr>
        <w:t>αφετηρία μιας αισιόδοξης πραγματικότητας πλησιάζει</w:t>
      </w:r>
      <w:r>
        <w:rPr>
          <w:rFonts w:eastAsia="Times New Roman"/>
          <w:color w:val="201F1E"/>
          <w:szCs w:val="24"/>
        </w:rPr>
        <w:t>. Σ</w:t>
      </w:r>
      <w:r w:rsidRPr="00F26057">
        <w:rPr>
          <w:rFonts w:eastAsia="Times New Roman"/>
          <w:color w:val="201F1E"/>
          <w:szCs w:val="24"/>
        </w:rPr>
        <w:t xml:space="preserve">ε αυτή </w:t>
      </w:r>
      <w:r>
        <w:rPr>
          <w:rFonts w:eastAsia="Times New Roman"/>
          <w:color w:val="201F1E"/>
          <w:szCs w:val="24"/>
        </w:rPr>
        <w:t xml:space="preserve">την αφετηρία </w:t>
      </w:r>
      <w:r w:rsidRPr="00F26057">
        <w:rPr>
          <w:rFonts w:eastAsia="Times New Roman"/>
          <w:color w:val="201F1E"/>
          <w:szCs w:val="24"/>
        </w:rPr>
        <w:t xml:space="preserve">η </w:t>
      </w:r>
      <w:r>
        <w:rPr>
          <w:rFonts w:eastAsia="Times New Roman"/>
          <w:color w:val="201F1E"/>
          <w:szCs w:val="24"/>
        </w:rPr>
        <w:t>πατριωτική,</w:t>
      </w:r>
      <w:r w:rsidRPr="00F26057">
        <w:rPr>
          <w:rFonts w:eastAsia="Times New Roman"/>
          <w:color w:val="201F1E"/>
          <w:szCs w:val="24"/>
        </w:rPr>
        <w:t xml:space="preserve"> φιλελεύθερη κα</w:t>
      </w:r>
      <w:r>
        <w:rPr>
          <w:rFonts w:eastAsia="Times New Roman"/>
          <w:color w:val="201F1E"/>
          <w:szCs w:val="24"/>
        </w:rPr>
        <w:t>ι κοινωνικά ευαίσθητη κυβέρνηση της</w:t>
      </w:r>
      <w:r w:rsidRPr="00F26057">
        <w:rPr>
          <w:rFonts w:eastAsia="Times New Roman"/>
          <w:color w:val="201F1E"/>
          <w:szCs w:val="24"/>
        </w:rPr>
        <w:t xml:space="preserve"> Νέας Δημοκρατί</w:t>
      </w:r>
      <w:r w:rsidRPr="00F26057">
        <w:rPr>
          <w:rFonts w:eastAsia="Times New Roman"/>
          <w:color w:val="201F1E"/>
          <w:szCs w:val="24"/>
        </w:rPr>
        <w:t>ας με σοβαρότητα</w:t>
      </w:r>
      <w:r>
        <w:rPr>
          <w:rFonts w:eastAsia="Times New Roman"/>
          <w:color w:val="201F1E"/>
          <w:szCs w:val="24"/>
        </w:rPr>
        <w:t>,</w:t>
      </w:r>
      <w:r w:rsidRPr="00F26057">
        <w:rPr>
          <w:rFonts w:eastAsia="Times New Roman"/>
          <w:color w:val="201F1E"/>
          <w:szCs w:val="24"/>
        </w:rPr>
        <w:t xml:space="preserve"> αποφασιστικότητα</w:t>
      </w:r>
      <w:r>
        <w:rPr>
          <w:rFonts w:eastAsia="Times New Roman"/>
          <w:color w:val="201F1E"/>
          <w:szCs w:val="24"/>
        </w:rPr>
        <w:t>,</w:t>
      </w:r>
      <w:r w:rsidRPr="00F26057">
        <w:rPr>
          <w:rFonts w:eastAsia="Times New Roman"/>
          <w:color w:val="201F1E"/>
          <w:szCs w:val="24"/>
        </w:rPr>
        <w:t xml:space="preserve"> μετριο</w:t>
      </w:r>
      <w:r>
        <w:rPr>
          <w:rFonts w:eastAsia="Times New Roman"/>
          <w:color w:val="201F1E"/>
          <w:szCs w:val="24"/>
        </w:rPr>
        <w:t>πάθεια και σεμνότητα θα κληθεί, ό</w:t>
      </w:r>
      <w:r w:rsidRPr="00F26057">
        <w:rPr>
          <w:rFonts w:eastAsia="Times New Roman"/>
          <w:color w:val="201F1E"/>
          <w:szCs w:val="24"/>
        </w:rPr>
        <w:t>πως έκανε πάντα στα δύσκολα</w:t>
      </w:r>
      <w:r>
        <w:rPr>
          <w:rFonts w:eastAsia="Times New Roman"/>
          <w:color w:val="201F1E"/>
          <w:szCs w:val="24"/>
        </w:rPr>
        <w:t>,</w:t>
      </w:r>
      <w:r w:rsidRPr="00F26057">
        <w:rPr>
          <w:rFonts w:eastAsia="Times New Roman"/>
          <w:color w:val="201F1E"/>
          <w:szCs w:val="24"/>
        </w:rPr>
        <w:t xml:space="preserve"> να ανταποκριθεί στις προκλήσεις των καιρών</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Ε</w:t>
      </w:r>
      <w:r w:rsidRPr="00F26057">
        <w:rPr>
          <w:rFonts w:eastAsia="Times New Roman"/>
          <w:color w:val="201F1E"/>
          <w:szCs w:val="24"/>
        </w:rPr>
        <w:t xml:space="preserve">ίναι </w:t>
      </w:r>
      <w:r>
        <w:rPr>
          <w:rFonts w:eastAsia="Times New Roman"/>
          <w:color w:val="201F1E"/>
          <w:szCs w:val="24"/>
        </w:rPr>
        <w:t>ώρα</w:t>
      </w:r>
      <w:r w:rsidRPr="00F26057">
        <w:rPr>
          <w:rFonts w:eastAsia="Times New Roman"/>
          <w:color w:val="201F1E"/>
          <w:szCs w:val="24"/>
        </w:rPr>
        <w:t xml:space="preserve"> να ανοίξουμε την πόρτα του μέλλοντος</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Ο</w:t>
      </w:r>
      <w:r w:rsidRPr="00F26057">
        <w:rPr>
          <w:rFonts w:eastAsia="Times New Roman"/>
          <w:color w:val="201F1E"/>
          <w:szCs w:val="24"/>
        </w:rPr>
        <w:t xml:space="preserve">ι ανάγκες επιβάλλουν να </w:t>
      </w:r>
      <w:r>
        <w:rPr>
          <w:rFonts w:eastAsia="Times New Roman"/>
          <w:color w:val="201F1E"/>
          <w:szCs w:val="24"/>
        </w:rPr>
        <w:t>κινηθούμε</w:t>
      </w:r>
      <w:r w:rsidRPr="00F26057">
        <w:rPr>
          <w:rFonts w:eastAsia="Times New Roman"/>
          <w:color w:val="201F1E"/>
          <w:szCs w:val="24"/>
        </w:rPr>
        <w:t xml:space="preserve"> με συνεκτικό σχέδιο γρήγο</w:t>
      </w:r>
      <w:r w:rsidRPr="00F26057">
        <w:rPr>
          <w:rFonts w:eastAsia="Times New Roman"/>
          <w:color w:val="201F1E"/>
          <w:szCs w:val="24"/>
        </w:rPr>
        <w:t>ρα</w:t>
      </w:r>
      <w:r>
        <w:rPr>
          <w:rFonts w:eastAsia="Times New Roman"/>
          <w:color w:val="201F1E"/>
          <w:szCs w:val="24"/>
        </w:rPr>
        <w:t>,</w:t>
      </w:r>
      <w:r w:rsidRPr="00F26057">
        <w:rPr>
          <w:rFonts w:eastAsia="Times New Roman"/>
          <w:color w:val="201F1E"/>
          <w:szCs w:val="24"/>
        </w:rPr>
        <w:t xml:space="preserve"> αποτελεσματικά</w:t>
      </w:r>
      <w:r>
        <w:rPr>
          <w:rFonts w:eastAsia="Times New Roman"/>
          <w:color w:val="201F1E"/>
          <w:szCs w:val="24"/>
        </w:rPr>
        <w:t xml:space="preserve">, ασυμβίβαστα. </w:t>
      </w:r>
    </w:p>
    <w:p w14:paraId="02B3D537"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t>Όλοι</w:t>
      </w:r>
      <w:r w:rsidRPr="00F26057">
        <w:rPr>
          <w:rFonts w:eastAsia="Times New Roman"/>
          <w:color w:val="201F1E"/>
          <w:szCs w:val="24"/>
        </w:rPr>
        <w:t xml:space="preserve"> μαζί οφείλουμε να συγκροτήσουμε σε </w:t>
      </w:r>
      <w:r>
        <w:rPr>
          <w:rFonts w:eastAsia="Times New Roman"/>
          <w:color w:val="201F1E"/>
          <w:szCs w:val="24"/>
        </w:rPr>
        <w:t>σύγχρονες βάσεις την</w:t>
      </w:r>
      <w:r w:rsidRPr="00F26057">
        <w:rPr>
          <w:rFonts w:eastAsia="Times New Roman"/>
          <w:color w:val="201F1E"/>
          <w:szCs w:val="24"/>
        </w:rPr>
        <w:t xml:space="preserve"> πατρίδα μας και να διασφαλίσουμε την ισχυρή και αξιοπρεπή πορεία</w:t>
      </w:r>
      <w:r>
        <w:rPr>
          <w:rFonts w:eastAsia="Times New Roman"/>
          <w:color w:val="201F1E"/>
          <w:szCs w:val="24"/>
        </w:rPr>
        <w:t xml:space="preserve"> της.</w:t>
      </w:r>
      <w:r w:rsidRPr="00F26057">
        <w:rPr>
          <w:rFonts w:eastAsia="Times New Roman"/>
          <w:color w:val="201F1E"/>
          <w:szCs w:val="24"/>
        </w:rPr>
        <w:t xml:space="preserve"> </w:t>
      </w:r>
    </w:p>
    <w:p w14:paraId="02B3D538"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t>Σ</w:t>
      </w:r>
      <w:r w:rsidRPr="00F26057">
        <w:rPr>
          <w:rFonts w:eastAsia="Times New Roman"/>
          <w:color w:val="201F1E"/>
          <w:szCs w:val="24"/>
        </w:rPr>
        <w:t>ας ευχαριστώ πολύ</w:t>
      </w:r>
      <w:r>
        <w:rPr>
          <w:rFonts w:eastAsia="Times New Roman"/>
          <w:color w:val="201F1E"/>
          <w:szCs w:val="24"/>
        </w:rPr>
        <w:t xml:space="preserve">. </w:t>
      </w:r>
    </w:p>
    <w:p w14:paraId="02B3D539" w14:textId="77777777" w:rsidR="008168EC" w:rsidRDefault="00DB43BE">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02B3D53A"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t xml:space="preserve"> </w:t>
      </w:r>
      <w:r w:rsidRPr="00A043F2">
        <w:rPr>
          <w:rFonts w:eastAsia="Times New Roman"/>
          <w:b/>
          <w:color w:val="201F1E"/>
          <w:szCs w:val="24"/>
        </w:rPr>
        <w:t>ΠΡΟΕΔΡΕΥΩΝ (Μά</w:t>
      </w:r>
      <w:r w:rsidRPr="00A043F2">
        <w:rPr>
          <w:rFonts w:eastAsia="Times New Roman"/>
          <w:b/>
          <w:color w:val="201F1E"/>
          <w:szCs w:val="24"/>
        </w:rPr>
        <w:t>ριος Γεωργιάδης):</w:t>
      </w:r>
      <w:r>
        <w:rPr>
          <w:rFonts w:eastAsia="Times New Roman"/>
          <w:color w:val="201F1E"/>
          <w:szCs w:val="24"/>
        </w:rPr>
        <w:t xml:space="preserve"> Ευχαριστούμε τον κ. </w:t>
      </w:r>
      <w:proofErr w:type="spellStart"/>
      <w:r>
        <w:rPr>
          <w:rFonts w:eastAsia="Times New Roman"/>
          <w:color w:val="201F1E"/>
          <w:szCs w:val="24"/>
        </w:rPr>
        <w:t>Σταϊκούρα</w:t>
      </w:r>
      <w:proofErr w:type="spellEnd"/>
      <w:r>
        <w:rPr>
          <w:rFonts w:eastAsia="Times New Roman"/>
          <w:color w:val="201F1E"/>
          <w:szCs w:val="24"/>
        </w:rPr>
        <w:t>.</w:t>
      </w:r>
    </w:p>
    <w:p w14:paraId="02B3D53B"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lastRenderedPageBreak/>
        <w:t>Η κ.</w:t>
      </w:r>
      <w:r w:rsidRPr="00F26057">
        <w:rPr>
          <w:rFonts w:eastAsia="Times New Roman"/>
          <w:color w:val="201F1E"/>
          <w:szCs w:val="24"/>
        </w:rPr>
        <w:t xml:space="preserve"> </w:t>
      </w:r>
      <w:proofErr w:type="spellStart"/>
      <w:r>
        <w:rPr>
          <w:rFonts w:eastAsia="Times New Roman"/>
          <w:color w:val="201F1E"/>
          <w:szCs w:val="24"/>
        </w:rPr>
        <w:t>Θ</w:t>
      </w:r>
      <w:r w:rsidRPr="00F26057">
        <w:rPr>
          <w:rFonts w:eastAsia="Times New Roman"/>
          <w:color w:val="201F1E"/>
          <w:szCs w:val="24"/>
        </w:rPr>
        <w:t>ελερίτη</w:t>
      </w:r>
      <w:proofErr w:type="spellEnd"/>
      <w:r w:rsidRPr="00F26057">
        <w:rPr>
          <w:rFonts w:eastAsia="Times New Roman"/>
          <w:color w:val="201F1E"/>
          <w:szCs w:val="24"/>
        </w:rPr>
        <w:t xml:space="preserve"> από </w:t>
      </w:r>
      <w:r>
        <w:rPr>
          <w:rFonts w:eastAsia="Times New Roman"/>
          <w:color w:val="201F1E"/>
          <w:szCs w:val="24"/>
        </w:rPr>
        <w:t>την Κοινοβουλευτική Ομάδα του ΣΥΡΙΖΑ</w:t>
      </w:r>
      <w:r w:rsidRPr="00F26057">
        <w:rPr>
          <w:rFonts w:eastAsia="Times New Roman"/>
          <w:color w:val="201F1E"/>
          <w:szCs w:val="24"/>
        </w:rPr>
        <w:t xml:space="preserve"> έχει το</w:t>
      </w:r>
      <w:r>
        <w:rPr>
          <w:rFonts w:eastAsia="Times New Roman"/>
          <w:color w:val="201F1E"/>
          <w:szCs w:val="24"/>
        </w:rPr>
        <w:t>ν</w:t>
      </w:r>
      <w:r w:rsidRPr="00F26057">
        <w:rPr>
          <w:rFonts w:eastAsia="Times New Roman"/>
          <w:color w:val="201F1E"/>
          <w:szCs w:val="24"/>
        </w:rPr>
        <w:t xml:space="preserve"> λόγο </w:t>
      </w:r>
      <w:r>
        <w:rPr>
          <w:rFonts w:eastAsia="Times New Roman"/>
          <w:color w:val="201F1E"/>
          <w:szCs w:val="24"/>
        </w:rPr>
        <w:t xml:space="preserve">για επτά λεπτά. </w:t>
      </w:r>
    </w:p>
    <w:p w14:paraId="02B3D53C"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t xml:space="preserve">Ορίστε, κυρία </w:t>
      </w:r>
      <w:proofErr w:type="spellStart"/>
      <w:r>
        <w:rPr>
          <w:rFonts w:eastAsia="Times New Roman"/>
          <w:color w:val="201F1E"/>
          <w:szCs w:val="24"/>
        </w:rPr>
        <w:t>Θελερίτη</w:t>
      </w:r>
      <w:proofErr w:type="spellEnd"/>
      <w:r>
        <w:rPr>
          <w:rFonts w:eastAsia="Times New Roman"/>
          <w:color w:val="201F1E"/>
          <w:szCs w:val="24"/>
        </w:rPr>
        <w:t xml:space="preserve">, έχετε τον λόγο. </w:t>
      </w:r>
    </w:p>
    <w:p w14:paraId="02B3D53D" w14:textId="77777777" w:rsidR="008168EC" w:rsidRDefault="00DB43BE">
      <w:pPr>
        <w:spacing w:line="600" w:lineRule="auto"/>
        <w:ind w:firstLine="720"/>
        <w:jc w:val="both"/>
        <w:rPr>
          <w:rFonts w:eastAsia="Times New Roman"/>
          <w:color w:val="201F1E"/>
          <w:szCs w:val="24"/>
        </w:rPr>
      </w:pPr>
      <w:r>
        <w:rPr>
          <w:rFonts w:eastAsia="Times New Roman"/>
          <w:b/>
          <w:color w:val="201F1E"/>
          <w:szCs w:val="24"/>
        </w:rPr>
        <w:t xml:space="preserve">ΜΑΡΙΑ ΘΕΛΕΡΙΤΗ: </w:t>
      </w:r>
      <w:r>
        <w:rPr>
          <w:rFonts w:eastAsia="Times New Roman"/>
          <w:color w:val="201F1E"/>
          <w:szCs w:val="24"/>
        </w:rPr>
        <w:t>Α</w:t>
      </w:r>
      <w:r w:rsidRPr="00F26057">
        <w:rPr>
          <w:rFonts w:eastAsia="Times New Roman"/>
          <w:color w:val="201F1E"/>
          <w:szCs w:val="24"/>
        </w:rPr>
        <w:t xml:space="preserve">γαπητές </w:t>
      </w:r>
      <w:proofErr w:type="spellStart"/>
      <w:r w:rsidRPr="00F26057">
        <w:rPr>
          <w:rFonts w:eastAsia="Times New Roman"/>
          <w:color w:val="201F1E"/>
          <w:szCs w:val="24"/>
        </w:rPr>
        <w:t>συναδέλφισσες</w:t>
      </w:r>
      <w:proofErr w:type="spellEnd"/>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α</w:t>
      </w:r>
      <w:r w:rsidRPr="00F26057">
        <w:rPr>
          <w:rFonts w:eastAsia="Times New Roman"/>
          <w:color w:val="201F1E"/>
          <w:szCs w:val="24"/>
        </w:rPr>
        <w:t>γαπητοί συνάδελφοι</w:t>
      </w:r>
      <w:r>
        <w:rPr>
          <w:rFonts w:eastAsia="Times New Roman"/>
          <w:color w:val="201F1E"/>
          <w:szCs w:val="24"/>
        </w:rPr>
        <w:t>,</w:t>
      </w:r>
      <w:r w:rsidRPr="00F26057">
        <w:rPr>
          <w:rFonts w:eastAsia="Times New Roman"/>
          <w:color w:val="201F1E"/>
          <w:szCs w:val="24"/>
        </w:rPr>
        <w:t xml:space="preserve"> θα ήθελα να ξεκινήσω την ομιλία μου δηλώνοντας εξαρχής την κατηγορηματική </w:t>
      </w:r>
      <w:r>
        <w:rPr>
          <w:rFonts w:eastAsia="Times New Roman"/>
          <w:color w:val="201F1E"/>
          <w:szCs w:val="24"/>
        </w:rPr>
        <w:t xml:space="preserve">μου </w:t>
      </w:r>
      <w:r w:rsidRPr="00F26057">
        <w:rPr>
          <w:rFonts w:eastAsia="Times New Roman"/>
          <w:color w:val="201F1E"/>
          <w:szCs w:val="24"/>
        </w:rPr>
        <w:t xml:space="preserve">αντίθεση </w:t>
      </w:r>
      <w:r>
        <w:rPr>
          <w:rFonts w:eastAsia="Times New Roman"/>
          <w:color w:val="201F1E"/>
          <w:szCs w:val="24"/>
        </w:rPr>
        <w:t>–ό</w:t>
      </w:r>
      <w:r w:rsidRPr="00F26057">
        <w:rPr>
          <w:rFonts w:eastAsia="Times New Roman"/>
          <w:color w:val="201F1E"/>
          <w:szCs w:val="24"/>
        </w:rPr>
        <w:t>χι</w:t>
      </w:r>
      <w:r>
        <w:rPr>
          <w:rFonts w:eastAsia="Times New Roman"/>
          <w:color w:val="201F1E"/>
          <w:szCs w:val="24"/>
        </w:rPr>
        <w:t>,</w:t>
      </w:r>
      <w:r w:rsidRPr="00F26057">
        <w:rPr>
          <w:rFonts w:eastAsia="Times New Roman"/>
          <w:color w:val="201F1E"/>
          <w:szCs w:val="24"/>
        </w:rPr>
        <w:t xml:space="preserve"> θα έλεγα</w:t>
      </w:r>
      <w:r>
        <w:rPr>
          <w:rFonts w:eastAsia="Times New Roman"/>
          <w:color w:val="201F1E"/>
          <w:szCs w:val="24"/>
        </w:rPr>
        <w:t>,</w:t>
      </w:r>
      <w:r w:rsidRPr="00F26057">
        <w:rPr>
          <w:rFonts w:eastAsia="Times New Roman"/>
          <w:color w:val="201F1E"/>
          <w:szCs w:val="24"/>
        </w:rPr>
        <w:t xml:space="preserve"> και την έκπληξή μου</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δ</w:t>
      </w:r>
      <w:r w:rsidRPr="00F26057">
        <w:rPr>
          <w:rFonts w:eastAsia="Times New Roman"/>
          <w:color w:val="201F1E"/>
          <w:szCs w:val="24"/>
        </w:rPr>
        <w:t xml:space="preserve">υστυχώς για τον ακραίο και ανιστόρητο λόγο του Αρχηγού της </w:t>
      </w:r>
      <w:r>
        <w:rPr>
          <w:rFonts w:eastAsia="Times New Roman"/>
          <w:color w:val="201F1E"/>
          <w:szCs w:val="24"/>
        </w:rPr>
        <w:t>Α</w:t>
      </w:r>
      <w:r w:rsidRPr="00F26057">
        <w:rPr>
          <w:rFonts w:eastAsia="Times New Roman"/>
          <w:color w:val="201F1E"/>
          <w:szCs w:val="24"/>
        </w:rPr>
        <w:t xml:space="preserve">ξιωματικής </w:t>
      </w:r>
      <w:r>
        <w:rPr>
          <w:rFonts w:eastAsia="Times New Roman"/>
          <w:color w:val="201F1E"/>
          <w:szCs w:val="24"/>
        </w:rPr>
        <w:t>Α</w:t>
      </w:r>
      <w:r w:rsidRPr="00F26057">
        <w:rPr>
          <w:rFonts w:eastAsia="Times New Roman"/>
          <w:color w:val="201F1E"/>
          <w:szCs w:val="24"/>
        </w:rPr>
        <w:t>ντιπολίτευσης του κ</w:t>
      </w:r>
      <w:r>
        <w:rPr>
          <w:rFonts w:eastAsia="Times New Roman"/>
          <w:color w:val="201F1E"/>
          <w:szCs w:val="24"/>
        </w:rPr>
        <w:t>.</w:t>
      </w:r>
      <w:r w:rsidRPr="00F26057">
        <w:rPr>
          <w:rFonts w:eastAsia="Times New Roman"/>
          <w:color w:val="201F1E"/>
          <w:szCs w:val="24"/>
        </w:rPr>
        <w:t xml:space="preserve"> Μητσοτάκη ο οποίος χαρακτήρισε </w:t>
      </w:r>
      <w:r>
        <w:rPr>
          <w:rFonts w:eastAsia="Times New Roman"/>
          <w:color w:val="201F1E"/>
          <w:szCs w:val="24"/>
        </w:rPr>
        <w:t>έναν Υ</w:t>
      </w:r>
      <w:r w:rsidRPr="00F26057">
        <w:rPr>
          <w:rFonts w:eastAsia="Times New Roman"/>
          <w:color w:val="201F1E"/>
          <w:szCs w:val="24"/>
        </w:rPr>
        <w:t xml:space="preserve">πουργό της </w:t>
      </w:r>
      <w:r>
        <w:rPr>
          <w:rFonts w:eastAsia="Times New Roman"/>
          <w:color w:val="201F1E"/>
          <w:szCs w:val="24"/>
        </w:rPr>
        <w:t>Κυβέρνησης και τον Π</w:t>
      </w:r>
      <w:r w:rsidRPr="00F26057">
        <w:rPr>
          <w:rFonts w:eastAsia="Times New Roman"/>
          <w:color w:val="201F1E"/>
          <w:szCs w:val="24"/>
        </w:rPr>
        <w:t xml:space="preserve">ρωθυπουργού της χώρας </w:t>
      </w:r>
      <w:r>
        <w:rPr>
          <w:rFonts w:eastAsia="Times New Roman"/>
          <w:color w:val="201F1E"/>
          <w:szCs w:val="24"/>
        </w:rPr>
        <w:t>«</w:t>
      </w:r>
      <w:r w:rsidRPr="00F26057">
        <w:rPr>
          <w:rFonts w:eastAsia="Times New Roman"/>
          <w:color w:val="201F1E"/>
          <w:szCs w:val="24"/>
        </w:rPr>
        <w:t>το πρόσωπο του τέρατος του φασισμού</w:t>
      </w:r>
      <w:r>
        <w:rPr>
          <w:rFonts w:eastAsia="Times New Roman"/>
          <w:color w:val="201F1E"/>
          <w:szCs w:val="24"/>
        </w:rPr>
        <w:t>».</w:t>
      </w:r>
      <w:r w:rsidRPr="00F26057">
        <w:rPr>
          <w:rFonts w:eastAsia="Times New Roman"/>
          <w:color w:val="201F1E"/>
          <w:szCs w:val="24"/>
        </w:rPr>
        <w:t xml:space="preserve"> </w:t>
      </w:r>
    </w:p>
    <w:p w14:paraId="02B3D53E"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t>Ε</w:t>
      </w:r>
      <w:r w:rsidRPr="00F26057">
        <w:rPr>
          <w:rFonts w:eastAsia="Times New Roman"/>
          <w:color w:val="201F1E"/>
          <w:szCs w:val="24"/>
        </w:rPr>
        <w:t xml:space="preserve">ίναι ανήκουστο </w:t>
      </w:r>
      <w:r>
        <w:rPr>
          <w:rFonts w:eastAsia="Times New Roman"/>
          <w:color w:val="201F1E"/>
          <w:szCs w:val="24"/>
        </w:rPr>
        <w:t>ατόπημα</w:t>
      </w:r>
      <w:r w:rsidRPr="00F26057">
        <w:rPr>
          <w:rFonts w:eastAsia="Times New Roman"/>
          <w:color w:val="201F1E"/>
          <w:szCs w:val="24"/>
        </w:rPr>
        <w:t xml:space="preserve"> για το </w:t>
      </w:r>
      <w:r>
        <w:rPr>
          <w:rFonts w:eastAsia="Times New Roman"/>
          <w:color w:val="201F1E"/>
          <w:szCs w:val="24"/>
        </w:rPr>
        <w:t>ε</w:t>
      </w:r>
      <w:r w:rsidRPr="00F26057">
        <w:rPr>
          <w:rFonts w:eastAsia="Times New Roman"/>
          <w:color w:val="201F1E"/>
          <w:szCs w:val="24"/>
        </w:rPr>
        <w:t xml:space="preserve">λληνικό </w:t>
      </w:r>
      <w:r>
        <w:rPr>
          <w:rFonts w:eastAsia="Times New Roman"/>
          <w:color w:val="201F1E"/>
          <w:szCs w:val="24"/>
        </w:rPr>
        <w:t>Κ</w:t>
      </w:r>
      <w:r w:rsidRPr="00F26057">
        <w:rPr>
          <w:rFonts w:eastAsia="Times New Roman"/>
          <w:color w:val="201F1E"/>
          <w:szCs w:val="24"/>
        </w:rPr>
        <w:t>οινοβούλιο να χρησιμοποιούνται τέτοιες εκφρά</w:t>
      </w:r>
      <w:r>
        <w:rPr>
          <w:rFonts w:eastAsia="Times New Roman"/>
          <w:color w:val="201F1E"/>
          <w:szCs w:val="24"/>
        </w:rPr>
        <w:t>σεις και να επιχειρούνται τέτοιε</w:t>
      </w:r>
      <w:r w:rsidRPr="00F26057">
        <w:rPr>
          <w:rFonts w:eastAsia="Times New Roman"/>
          <w:color w:val="201F1E"/>
          <w:szCs w:val="24"/>
        </w:rPr>
        <w:t xml:space="preserve">ς απολύτως κατασκευασμένες </w:t>
      </w:r>
      <w:r>
        <w:rPr>
          <w:rFonts w:eastAsia="Times New Roman"/>
          <w:color w:val="201F1E"/>
          <w:szCs w:val="24"/>
        </w:rPr>
        <w:t>ταυτίσεις</w:t>
      </w:r>
      <w:r w:rsidRPr="00F26057">
        <w:rPr>
          <w:rFonts w:eastAsia="Times New Roman"/>
          <w:color w:val="201F1E"/>
          <w:szCs w:val="24"/>
        </w:rPr>
        <w:t xml:space="preserve"> στο πλαίσ</w:t>
      </w:r>
      <w:r w:rsidRPr="00F26057">
        <w:rPr>
          <w:rFonts w:eastAsia="Times New Roman"/>
          <w:color w:val="201F1E"/>
          <w:szCs w:val="24"/>
        </w:rPr>
        <w:t>ιο της πολιτικής αντιπαράθεσης</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Θ</w:t>
      </w:r>
      <w:r w:rsidRPr="00F26057">
        <w:rPr>
          <w:rFonts w:eastAsia="Times New Roman"/>
          <w:color w:val="201F1E"/>
          <w:szCs w:val="24"/>
        </w:rPr>
        <w:t>έλω να εκφράσω την πλήρη αντίθεσή μου σε επίπεδο ιδεολογικό</w:t>
      </w:r>
      <w:r>
        <w:rPr>
          <w:rFonts w:eastAsia="Times New Roman"/>
          <w:color w:val="201F1E"/>
          <w:szCs w:val="24"/>
        </w:rPr>
        <w:t>,</w:t>
      </w:r>
      <w:r w:rsidRPr="00F26057">
        <w:rPr>
          <w:rFonts w:eastAsia="Times New Roman"/>
          <w:color w:val="201F1E"/>
          <w:szCs w:val="24"/>
        </w:rPr>
        <w:t xml:space="preserve"> πολιτικό</w:t>
      </w:r>
      <w:r>
        <w:rPr>
          <w:rFonts w:eastAsia="Times New Roman"/>
          <w:color w:val="201F1E"/>
          <w:szCs w:val="24"/>
        </w:rPr>
        <w:t>,</w:t>
      </w:r>
      <w:r w:rsidRPr="00F26057">
        <w:rPr>
          <w:rFonts w:eastAsia="Times New Roman"/>
          <w:color w:val="201F1E"/>
          <w:szCs w:val="24"/>
        </w:rPr>
        <w:t xml:space="preserve"> κοινοβουλευτι</w:t>
      </w:r>
      <w:r>
        <w:rPr>
          <w:rFonts w:eastAsia="Times New Roman"/>
          <w:color w:val="201F1E"/>
          <w:szCs w:val="24"/>
        </w:rPr>
        <w:t>κό με αυτή την εξέλιξη η οποία έ</w:t>
      </w:r>
      <w:r w:rsidRPr="00F26057">
        <w:rPr>
          <w:rFonts w:eastAsia="Times New Roman"/>
          <w:color w:val="201F1E"/>
          <w:szCs w:val="24"/>
        </w:rPr>
        <w:t>χει συγκεκριμένη στόχευση</w:t>
      </w:r>
      <w:r>
        <w:rPr>
          <w:rFonts w:eastAsia="Times New Roman"/>
          <w:color w:val="201F1E"/>
          <w:szCs w:val="24"/>
        </w:rPr>
        <w:t>.</w:t>
      </w:r>
      <w:r w:rsidRPr="00F26057">
        <w:rPr>
          <w:rFonts w:eastAsia="Times New Roman"/>
          <w:color w:val="201F1E"/>
          <w:szCs w:val="24"/>
        </w:rPr>
        <w:t xml:space="preserve"> Έχει συγκεκριμένη στόχευση και συνιστά δείγμα του ακραίου </w:t>
      </w:r>
      <w:r>
        <w:rPr>
          <w:rFonts w:eastAsia="Times New Roman"/>
          <w:color w:val="201F1E"/>
          <w:szCs w:val="24"/>
        </w:rPr>
        <w:t>και ολισθηρού</w:t>
      </w:r>
      <w:r w:rsidRPr="00F26057">
        <w:rPr>
          <w:rFonts w:eastAsia="Times New Roman"/>
          <w:color w:val="201F1E"/>
          <w:szCs w:val="24"/>
        </w:rPr>
        <w:t xml:space="preserve"> δρόμου π</w:t>
      </w:r>
      <w:r w:rsidRPr="00F26057">
        <w:rPr>
          <w:rFonts w:eastAsia="Times New Roman"/>
          <w:color w:val="201F1E"/>
          <w:szCs w:val="24"/>
        </w:rPr>
        <w:t xml:space="preserve">ου </w:t>
      </w:r>
      <w:r w:rsidRPr="00F26057">
        <w:rPr>
          <w:rFonts w:eastAsia="Times New Roman"/>
          <w:color w:val="201F1E"/>
          <w:szCs w:val="24"/>
        </w:rPr>
        <w:lastRenderedPageBreak/>
        <w:t xml:space="preserve">έχει επιλέξει </w:t>
      </w:r>
      <w:r>
        <w:rPr>
          <w:rFonts w:eastAsia="Times New Roman"/>
          <w:color w:val="201F1E"/>
          <w:szCs w:val="24"/>
        </w:rPr>
        <w:t>η</w:t>
      </w:r>
      <w:r w:rsidRPr="00F26057">
        <w:rPr>
          <w:rFonts w:eastAsia="Times New Roman"/>
          <w:color w:val="201F1E"/>
          <w:szCs w:val="24"/>
        </w:rPr>
        <w:t xml:space="preserve"> Αντιπολίτευση</w:t>
      </w:r>
      <w:r>
        <w:rPr>
          <w:rFonts w:eastAsia="Times New Roman"/>
          <w:color w:val="201F1E"/>
          <w:szCs w:val="24"/>
        </w:rPr>
        <w:t>, ενός δρόμου που αναρωτιέμαι αν έχει επι</w:t>
      </w:r>
      <w:r w:rsidRPr="00F26057">
        <w:rPr>
          <w:rFonts w:eastAsia="Times New Roman"/>
          <w:color w:val="201F1E"/>
          <w:szCs w:val="24"/>
        </w:rPr>
        <w:t>στροφή</w:t>
      </w:r>
      <w:r>
        <w:rPr>
          <w:rFonts w:eastAsia="Times New Roman"/>
          <w:color w:val="201F1E"/>
          <w:szCs w:val="24"/>
        </w:rPr>
        <w:t xml:space="preserve"> γ</w:t>
      </w:r>
      <w:r w:rsidRPr="00F26057">
        <w:rPr>
          <w:rFonts w:eastAsia="Times New Roman"/>
          <w:color w:val="201F1E"/>
          <w:szCs w:val="24"/>
        </w:rPr>
        <w:t>ια τον τόπο μας που έχει βιώσει με το</w:t>
      </w:r>
      <w:r>
        <w:rPr>
          <w:rFonts w:eastAsia="Times New Roman"/>
          <w:color w:val="201F1E"/>
          <w:szCs w:val="24"/>
        </w:rPr>
        <w:t>ν</w:t>
      </w:r>
      <w:r w:rsidRPr="00F26057">
        <w:rPr>
          <w:rFonts w:eastAsia="Times New Roman"/>
          <w:color w:val="201F1E"/>
          <w:szCs w:val="24"/>
        </w:rPr>
        <w:t xml:space="preserve"> πιο δραματικό τρόπο τον φασισμό και από τους ναζί κατακτητές και </w:t>
      </w:r>
      <w:r>
        <w:rPr>
          <w:rFonts w:eastAsia="Times New Roman"/>
          <w:color w:val="201F1E"/>
          <w:szCs w:val="24"/>
        </w:rPr>
        <w:t xml:space="preserve">από </w:t>
      </w:r>
      <w:r w:rsidRPr="00F26057">
        <w:rPr>
          <w:rFonts w:eastAsia="Times New Roman"/>
          <w:color w:val="201F1E"/>
          <w:szCs w:val="24"/>
        </w:rPr>
        <w:t xml:space="preserve">τους συνεργάτες </w:t>
      </w:r>
      <w:r>
        <w:rPr>
          <w:rFonts w:eastAsia="Times New Roman"/>
          <w:color w:val="201F1E"/>
          <w:szCs w:val="24"/>
        </w:rPr>
        <w:t>τους,</w:t>
      </w:r>
      <w:r w:rsidRPr="00F26057">
        <w:rPr>
          <w:rFonts w:eastAsia="Times New Roman"/>
          <w:color w:val="201F1E"/>
          <w:szCs w:val="24"/>
        </w:rPr>
        <w:t xml:space="preserve"> </w:t>
      </w:r>
      <w:r>
        <w:rPr>
          <w:rFonts w:eastAsia="Times New Roman"/>
          <w:color w:val="201F1E"/>
          <w:szCs w:val="24"/>
        </w:rPr>
        <w:t>πληρώνοντας</w:t>
      </w:r>
      <w:r w:rsidRPr="00F26057">
        <w:rPr>
          <w:rFonts w:eastAsia="Times New Roman"/>
          <w:color w:val="201F1E"/>
          <w:szCs w:val="24"/>
        </w:rPr>
        <w:t xml:space="preserve"> υψηλό τίμημα σε νεκρού</w:t>
      </w:r>
      <w:r>
        <w:rPr>
          <w:rFonts w:eastAsia="Times New Roman"/>
          <w:color w:val="201F1E"/>
          <w:szCs w:val="24"/>
        </w:rPr>
        <w:t>ς και εκτελ</w:t>
      </w:r>
      <w:r>
        <w:rPr>
          <w:rFonts w:eastAsia="Times New Roman"/>
          <w:color w:val="201F1E"/>
          <w:szCs w:val="24"/>
        </w:rPr>
        <w:t xml:space="preserve">εσμένους, αλλά και από τον σύγχρονο νεοναζισμό </w:t>
      </w:r>
      <w:r w:rsidRPr="00F26057">
        <w:rPr>
          <w:rFonts w:eastAsia="Times New Roman"/>
          <w:color w:val="201F1E"/>
          <w:szCs w:val="24"/>
        </w:rPr>
        <w:t>με δολοφονίες μεταναστών</w:t>
      </w:r>
      <w:r>
        <w:rPr>
          <w:rFonts w:eastAsia="Times New Roman"/>
          <w:color w:val="201F1E"/>
          <w:szCs w:val="24"/>
        </w:rPr>
        <w:t>,</w:t>
      </w:r>
      <w:r w:rsidRPr="00F26057">
        <w:rPr>
          <w:rFonts w:eastAsia="Times New Roman"/>
          <w:color w:val="201F1E"/>
          <w:szCs w:val="24"/>
        </w:rPr>
        <w:t xml:space="preserve"> εργατών</w:t>
      </w:r>
      <w:r>
        <w:rPr>
          <w:rFonts w:eastAsia="Times New Roman"/>
          <w:color w:val="201F1E"/>
          <w:szCs w:val="24"/>
        </w:rPr>
        <w:t>,</w:t>
      </w:r>
      <w:r w:rsidRPr="00F26057">
        <w:rPr>
          <w:rFonts w:eastAsia="Times New Roman"/>
          <w:color w:val="201F1E"/>
          <w:szCs w:val="24"/>
        </w:rPr>
        <w:t xml:space="preserve"> του Παύλου Φύσσα</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επιθέσεις</w:t>
      </w:r>
      <w:r w:rsidRPr="00F26057">
        <w:rPr>
          <w:rFonts w:eastAsia="Times New Roman"/>
          <w:color w:val="201F1E"/>
          <w:szCs w:val="24"/>
        </w:rPr>
        <w:t xml:space="preserve"> σε μετανάστες και σε όποιον και </w:t>
      </w:r>
      <w:r>
        <w:rPr>
          <w:rFonts w:eastAsia="Times New Roman"/>
          <w:color w:val="201F1E"/>
          <w:szCs w:val="24"/>
        </w:rPr>
        <w:t xml:space="preserve">όποια δεν εμπίπτει στα </w:t>
      </w:r>
      <w:proofErr w:type="spellStart"/>
      <w:r>
        <w:rPr>
          <w:rFonts w:eastAsia="Times New Roman"/>
          <w:color w:val="201F1E"/>
          <w:szCs w:val="24"/>
        </w:rPr>
        <w:t>εθνοφυλετικά</w:t>
      </w:r>
      <w:proofErr w:type="spellEnd"/>
      <w:r>
        <w:rPr>
          <w:rFonts w:eastAsia="Times New Roman"/>
          <w:color w:val="201F1E"/>
          <w:szCs w:val="24"/>
        </w:rPr>
        <w:t>,</w:t>
      </w:r>
      <w:r w:rsidRPr="00F26057">
        <w:rPr>
          <w:rFonts w:eastAsia="Times New Roman"/>
          <w:color w:val="201F1E"/>
          <w:szCs w:val="24"/>
        </w:rPr>
        <w:t xml:space="preserve"> σοβινιστικά και </w:t>
      </w:r>
      <w:r>
        <w:rPr>
          <w:rFonts w:eastAsia="Times New Roman"/>
          <w:color w:val="201F1E"/>
          <w:szCs w:val="24"/>
        </w:rPr>
        <w:t>πατριαρχικά</w:t>
      </w:r>
      <w:r w:rsidRPr="00F26057">
        <w:rPr>
          <w:rFonts w:eastAsia="Times New Roman"/>
          <w:color w:val="201F1E"/>
          <w:szCs w:val="24"/>
        </w:rPr>
        <w:t xml:space="preserve"> πρότυπα και </w:t>
      </w:r>
      <w:r>
        <w:rPr>
          <w:rFonts w:eastAsia="Times New Roman"/>
          <w:color w:val="201F1E"/>
          <w:szCs w:val="24"/>
        </w:rPr>
        <w:t xml:space="preserve">στα </w:t>
      </w:r>
      <w:r w:rsidRPr="00F26057">
        <w:rPr>
          <w:rFonts w:eastAsia="Times New Roman"/>
          <w:color w:val="201F1E"/>
          <w:szCs w:val="24"/>
        </w:rPr>
        <w:t xml:space="preserve">στερεότυπα του κοινωνικού </w:t>
      </w:r>
      <w:r w:rsidRPr="00F26057">
        <w:rPr>
          <w:rFonts w:eastAsia="Times New Roman"/>
          <w:color w:val="201F1E"/>
          <w:szCs w:val="24"/>
        </w:rPr>
        <w:t>δαρβινισμού</w:t>
      </w:r>
      <w:r>
        <w:rPr>
          <w:rFonts w:eastAsia="Times New Roman"/>
          <w:color w:val="201F1E"/>
          <w:szCs w:val="24"/>
        </w:rPr>
        <w:t>.</w:t>
      </w:r>
      <w:r w:rsidRPr="00F26057">
        <w:rPr>
          <w:rFonts w:eastAsia="Times New Roman"/>
          <w:color w:val="201F1E"/>
          <w:szCs w:val="24"/>
        </w:rPr>
        <w:t xml:space="preserve"> </w:t>
      </w:r>
    </w:p>
    <w:p w14:paraId="02B3D53F"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t>Α</w:t>
      </w:r>
      <w:r w:rsidRPr="00F26057">
        <w:rPr>
          <w:rFonts w:eastAsia="Times New Roman"/>
          <w:color w:val="201F1E"/>
          <w:szCs w:val="24"/>
        </w:rPr>
        <w:t>ναρωτιόμαστε ως πού μπορεί να φτάσει η ακραία αυτή αντιπαράθεση μ</w:t>
      </w:r>
      <w:r>
        <w:rPr>
          <w:rFonts w:eastAsia="Times New Roman"/>
          <w:color w:val="201F1E"/>
          <w:szCs w:val="24"/>
        </w:rPr>
        <w:t>όνο και μόνο επειδή δεν μπορεί η</w:t>
      </w:r>
      <w:r w:rsidRPr="00F26057">
        <w:rPr>
          <w:rFonts w:eastAsia="Times New Roman"/>
          <w:color w:val="201F1E"/>
          <w:szCs w:val="24"/>
        </w:rPr>
        <w:t xml:space="preserve"> Αντιπολίτευση να αποδεχτεί ότι οι θέσεις της για την πορεία της χώρας και τη νέα φάση στην οποία έχουμε εισέλθει είναι απολύτως εσφαλμένες</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Έ</w:t>
      </w:r>
      <w:r w:rsidRPr="00F26057">
        <w:rPr>
          <w:rFonts w:eastAsia="Times New Roman"/>
          <w:color w:val="201F1E"/>
          <w:szCs w:val="24"/>
        </w:rPr>
        <w:t>χε</w:t>
      </w:r>
      <w:r w:rsidRPr="00F26057">
        <w:rPr>
          <w:rFonts w:eastAsia="Times New Roman"/>
          <w:color w:val="201F1E"/>
          <w:szCs w:val="24"/>
        </w:rPr>
        <w:t>ι ενδιαφέρον</w:t>
      </w:r>
      <w:r>
        <w:rPr>
          <w:rFonts w:eastAsia="Times New Roman"/>
          <w:color w:val="201F1E"/>
          <w:szCs w:val="24"/>
        </w:rPr>
        <w:t>,</w:t>
      </w:r>
      <w:r w:rsidRPr="00F26057">
        <w:rPr>
          <w:rFonts w:eastAsia="Times New Roman"/>
          <w:color w:val="201F1E"/>
          <w:szCs w:val="24"/>
        </w:rPr>
        <w:t xml:space="preserve"> λοιπόν</w:t>
      </w:r>
      <w:r>
        <w:rPr>
          <w:rFonts w:eastAsia="Times New Roman"/>
          <w:color w:val="201F1E"/>
          <w:szCs w:val="24"/>
        </w:rPr>
        <w:t>,</w:t>
      </w:r>
      <w:r w:rsidRPr="00F26057">
        <w:rPr>
          <w:rFonts w:eastAsia="Times New Roman"/>
          <w:color w:val="201F1E"/>
          <w:szCs w:val="24"/>
        </w:rPr>
        <w:t xml:space="preserve"> να σκεφτούμε </w:t>
      </w:r>
      <w:r>
        <w:rPr>
          <w:rFonts w:eastAsia="Times New Roman"/>
          <w:color w:val="201F1E"/>
          <w:szCs w:val="24"/>
        </w:rPr>
        <w:t>γ</w:t>
      </w:r>
      <w:r w:rsidRPr="00F26057">
        <w:rPr>
          <w:rFonts w:eastAsia="Times New Roman"/>
          <w:color w:val="201F1E"/>
          <w:szCs w:val="24"/>
        </w:rPr>
        <w:t>ια ποιους λόγους η Νέα Δημοκρατία για μία ακόμα φορά επιλέγει αυτό τον ακραίο δημόσιο λόγο κατασκευάζοντας ανυπόστατες πραγματικότητες</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Π</w:t>
      </w:r>
      <w:r w:rsidRPr="00F26057">
        <w:rPr>
          <w:rFonts w:eastAsia="Times New Roman"/>
          <w:color w:val="201F1E"/>
          <w:szCs w:val="24"/>
        </w:rPr>
        <w:t>ριν λίγους μήνες το έκανε με αφορμή τη Συμφωνία των Πρεσπών συμμετέχοντας στην έξαρ</w:t>
      </w:r>
      <w:r w:rsidRPr="00F26057">
        <w:rPr>
          <w:rFonts w:eastAsia="Times New Roman"/>
          <w:color w:val="201F1E"/>
          <w:szCs w:val="24"/>
        </w:rPr>
        <w:t>ση μισαλλοδοξίας</w:t>
      </w:r>
      <w:r>
        <w:rPr>
          <w:rFonts w:eastAsia="Times New Roman"/>
          <w:color w:val="201F1E"/>
          <w:szCs w:val="24"/>
        </w:rPr>
        <w:t>,</w:t>
      </w:r>
      <w:r w:rsidRPr="00F26057">
        <w:rPr>
          <w:rFonts w:eastAsia="Times New Roman"/>
          <w:color w:val="201F1E"/>
          <w:szCs w:val="24"/>
        </w:rPr>
        <w:t xml:space="preserve"> εκφοβισμού </w:t>
      </w:r>
      <w:r w:rsidRPr="00F26057">
        <w:rPr>
          <w:rFonts w:eastAsia="Times New Roman"/>
          <w:color w:val="201F1E"/>
          <w:szCs w:val="24"/>
        </w:rPr>
        <w:lastRenderedPageBreak/>
        <w:t>και φασιστικής βίας</w:t>
      </w:r>
      <w:r>
        <w:rPr>
          <w:rFonts w:eastAsia="Times New Roman"/>
          <w:color w:val="201F1E"/>
          <w:szCs w:val="24"/>
        </w:rPr>
        <w:t>, το έκανε</w:t>
      </w:r>
      <w:r w:rsidRPr="00F26057">
        <w:rPr>
          <w:rFonts w:eastAsia="Times New Roman"/>
          <w:color w:val="201F1E"/>
          <w:szCs w:val="24"/>
        </w:rPr>
        <w:t xml:space="preserve"> </w:t>
      </w:r>
      <w:r>
        <w:rPr>
          <w:rFonts w:eastAsia="Times New Roman"/>
          <w:color w:val="201F1E"/>
          <w:szCs w:val="24"/>
        </w:rPr>
        <w:t xml:space="preserve">και </w:t>
      </w:r>
      <w:r w:rsidRPr="00F26057">
        <w:rPr>
          <w:rFonts w:eastAsia="Times New Roman"/>
          <w:color w:val="201F1E"/>
          <w:szCs w:val="24"/>
        </w:rPr>
        <w:t>όταν μας ζητούσε να ξεχαστεί ο Γρηγόρης Λαμπράκης</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Θ</w:t>
      </w:r>
      <w:r w:rsidRPr="00F26057">
        <w:rPr>
          <w:rFonts w:eastAsia="Times New Roman"/>
          <w:color w:val="201F1E"/>
          <w:szCs w:val="24"/>
        </w:rPr>
        <w:t>υμόμαστε ακριβώς τι είπε</w:t>
      </w:r>
      <w:r>
        <w:rPr>
          <w:rFonts w:eastAsia="Times New Roman"/>
          <w:color w:val="201F1E"/>
          <w:szCs w:val="24"/>
        </w:rPr>
        <w:t>.</w:t>
      </w:r>
      <w:r w:rsidRPr="00F26057">
        <w:rPr>
          <w:rFonts w:eastAsia="Times New Roman"/>
          <w:color w:val="201F1E"/>
          <w:szCs w:val="24"/>
        </w:rPr>
        <w:t xml:space="preserve"> </w:t>
      </w:r>
    </w:p>
    <w:p w14:paraId="02B3D540" w14:textId="77777777" w:rsidR="008168EC" w:rsidRDefault="00DB43BE">
      <w:pPr>
        <w:spacing w:line="600" w:lineRule="auto"/>
        <w:ind w:firstLine="720"/>
        <w:jc w:val="both"/>
        <w:rPr>
          <w:rFonts w:eastAsia="Times New Roman"/>
          <w:color w:val="201F1E"/>
          <w:szCs w:val="24"/>
        </w:rPr>
      </w:pPr>
      <w:r w:rsidRPr="00F26057">
        <w:rPr>
          <w:rFonts w:eastAsia="Times New Roman"/>
          <w:color w:val="201F1E"/>
          <w:szCs w:val="24"/>
        </w:rPr>
        <w:t>Λοιπόν</w:t>
      </w:r>
      <w:r>
        <w:rPr>
          <w:rFonts w:eastAsia="Times New Roman"/>
          <w:color w:val="201F1E"/>
          <w:szCs w:val="24"/>
        </w:rPr>
        <w:t>,</w:t>
      </w:r>
      <w:r w:rsidRPr="00F26057">
        <w:rPr>
          <w:rFonts w:eastAsia="Times New Roman"/>
          <w:color w:val="201F1E"/>
          <w:szCs w:val="24"/>
        </w:rPr>
        <w:t xml:space="preserve"> θα ήθελα να σας διαβεβαιώσω ότι και αυτό το κήρυγμα μίσους και διαστροφή</w:t>
      </w:r>
      <w:r>
        <w:rPr>
          <w:rFonts w:eastAsia="Times New Roman"/>
          <w:color w:val="201F1E"/>
          <w:szCs w:val="24"/>
        </w:rPr>
        <w:t>ς</w:t>
      </w:r>
      <w:r w:rsidRPr="00F26057">
        <w:rPr>
          <w:rFonts w:eastAsia="Times New Roman"/>
          <w:color w:val="201F1E"/>
          <w:szCs w:val="24"/>
        </w:rPr>
        <w:t xml:space="preserve"> της πραγματικότητας θα πέσει στο</w:t>
      </w:r>
      <w:r w:rsidRPr="00F26057">
        <w:rPr>
          <w:rFonts w:eastAsia="Times New Roman"/>
          <w:color w:val="201F1E"/>
          <w:szCs w:val="24"/>
        </w:rPr>
        <w:t xml:space="preserve"> κενό</w:t>
      </w:r>
      <w:r>
        <w:rPr>
          <w:rFonts w:eastAsia="Times New Roman"/>
          <w:color w:val="201F1E"/>
          <w:szCs w:val="24"/>
        </w:rPr>
        <w:t>, όπως και ο τοξικός του λόγος</w:t>
      </w:r>
      <w:r w:rsidRPr="00F26057">
        <w:rPr>
          <w:rFonts w:eastAsia="Times New Roman"/>
          <w:color w:val="201F1E"/>
          <w:szCs w:val="24"/>
        </w:rPr>
        <w:t xml:space="preserve"> </w:t>
      </w:r>
      <w:r>
        <w:rPr>
          <w:rFonts w:eastAsia="Times New Roman"/>
          <w:color w:val="201F1E"/>
          <w:szCs w:val="24"/>
        </w:rPr>
        <w:t>σ</w:t>
      </w:r>
      <w:r w:rsidRPr="00F26057">
        <w:rPr>
          <w:rFonts w:eastAsia="Times New Roman"/>
          <w:color w:val="201F1E"/>
          <w:szCs w:val="24"/>
        </w:rPr>
        <w:t>χετικά με τις ανισότητες που τάχα μου είναι στην ανθρώπινη φύση και όχι συ</w:t>
      </w:r>
      <w:r>
        <w:rPr>
          <w:rFonts w:eastAsia="Times New Roman"/>
          <w:color w:val="201F1E"/>
          <w:szCs w:val="24"/>
        </w:rPr>
        <w:t>νέπεια συγκεκριμένων κοινωνικών, ο</w:t>
      </w:r>
      <w:r w:rsidRPr="00F26057">
        <w:rPr>
          <w:rFonts w:eastAsia="Times New Roman"/>
          <w:color w:val="201F1E"/>
          <w:szCs w:val="24"/>
        </w:rPr>
        <w:t>ικονομικών</w:t>
      </w:r>
      <w:r>
        <w:rPr>
          <w:rFonts w:eastAsia="Times New Roman"/>
          <w:color w:val="201F1E"/>
          <w:szCs w:val="24"/>
        </w:rPr>
        <w:t>,</w:t>
      </w:r>
      <w:r w:rsidRPr="00F26057">
        <w:rPr>
          <w:rFonts w:eastAsia="Times New Roman"/>
          <w:color w:val="201F1E"/>
          <w:szCs w:val="24"/>
        </w:rPr>
        <w:t xml:space="preserve"> πολιτικών αιτιών και επιλογών</w:t>
      </w:r>
      <w:r>
        <w:rPr>
          <w:rFonts w:eastAsia="Times New Roman"/>
          <w:color w:val="201F1E"/>
          <w:szCs w:val="24"/>
        </w:rPr>
        <w:t xml:space="preserve"> και βέβαια του σύγχρονου</w:t>
      </w:r>
      <w:r w:rsidRPr="00F26057">
        <w:rPr>
          <w:rFonts w:eastAsia="Times New Roman"/>
          <w:color w:val="201F1E"/>
          <w:szCs w:val="24"/>
        </w:rPr>
        <w:t xml:space="preserve"> </w:t>
      </w:r>
      <w:r>
        <w:rPr>
          <w:rFonts w:eastAsia="Times New Roman"/>
          <w:color w:val="201F1E"/>
          <w:szCs w:val="24"/>
        </w:rPr>
        <w:t>νεο</w:t>
      </w:r>
      <w:r w:rsidRPr="00F26057">
        <w:rPr>
          <w:rFonts w:eastAsia="Times New Roman"/>
          <w:color w:val="201F1E"/>
          <w:szCs w:val="24"/>
        </w:rPr>
        <w:t>φιλελευθερισμού και αυταρχικού καπιταλισμ</w:t>
      </w:r>
      <w:r w:rsidRPr="00F26057">
        <w:rPr>
          <w:rFonts w:eastAsia="Times New Roman"/>
          <w:color w:val="201F1E"/>
          <w:szCs w:val="24"/>
        </w:rPr>
        <w:t xml:space="preserve">ού </w:t>
      </w:r>
      <w:r>
        <w:rPr>
          <w:rFonts w:eastAsia="Times New Roman"/>
          <w:color w:val="201F1E"/>
          <w:szCs w:val="24"/>
        </w:rPr>
        <w:t>που με τόση συνέπεια υπερασπίζε</w:t>
      </w:r>
      <w:r w:rsidRPr="00F26057">
        <w:rPr>
          <w:rFonts w:eastAsia="Times New Roman"/>
          <w:color w:val="201F1E"/>
          <w:szCs w:val="24"/>
        </w:rPr>
        <w:t xml:space="preserve">ται </w:t>
      </w:r>
      <w:r>
        <w:rPr>
          <w:rFonts w:eastAsia="Times New Roman"/>
          <w:color w:val="201F1E"/>
          <w:szCs w:val="24"/>
        </w:rPr>
        <w:t>η Αξιωματική Α</w:t>
      </w:r>
      <w:r w:rsidRPr="00F26057">
        <w:rPr>
          <w:rFonts w:eastAsia="Times New Roman"/>
          <w:color w:val="201F1E"/>
          <w:szCs w:val="24"/>
        </w:rPr>
        <w:t>ντιπολίτευση</w:t>
      </w:r>
      <w:r>
        <w:rPr>
          <w:rFonts w:eastAsia="Times New Roman"/>
          <w:color w:val="201F1E"/>
          <w:szCs w:val="24"/>
        </w:rPr>
        <w:t xml:space="preserve">. </w:t>
      </w:r>
    </w:p>
    <w:p w14:paraId="02B3D541"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t>Και μιας και βρισκόμαστε στο Κοινοβούλιο,</w:t>
      </w:r>
      <w:r w:rsidRPr="00F26057">
        <w:rPr>
          <w:rFonts w:eastAsia="Times New Roman"/>
          <w:color w:val="201F1E"/>
          <w:szCs w:val="24"/>
        </w:rPr>
        <w:t xml:space="preserve"> θα ήθελα να σ</w:t>
      </w:r>
      <w:r>
        <w:rPr>
          <w:rFonts w:eastAsia="Times New Roman"/>
          <w:color w:val="201F1E"/>
          <w:szCs w:val="24"/>
        </w:rPr>
        <w:t>ας</w:t>
      </w:r>
      <w:r w:rsidRPr="00F26057">
        <w:rPr>
          <w:rFonts w:eastAsia="Times New Roman"/>
          <w:color w:val="201F1E"/>
          <w:szCs w:val="24"/>
        </w:rPr>
        <w:t xml:space="preserve"> διαβεβαιώσ</w:t>
      </w:r>
      <w:r>
        <w:rPr>
          <w:rFonts w:eastAsia="Times New Roman"/>
          <w:color w:val="201F1E"/>
          <w:szCs w:val="24"/>
        </w:rPr>
        <w:t xml:space="preserve">ω ότι </w:t>
      </w:r>
      <w:r>
        <w:rPr>
          <w:rFonts w:eastAsia="Times New Roman"/>
          <w:color w:val="201F1E"/>
          <w:szCs w:val="24"/>
        </w:rPr>
        <w:t>δ</w:t>
      </w:r>
      <w:r>
        <w:rPr>
          <w:rFonts w:eastAsia="Times New Roman"/>
          <w:color w:val="201F1E"/>
          <w:szCs w:val="24"/>
        </w:rPr>
        <w:t>ημοκρατία για μας στην Α</w:t>
      </w:r>
      <w:r w:rsidRPr="00F26057">
        <w:rPr>
          <w:rFonts w:eastAsia="Times New Roman"/>
          <w:color w:val="201F1E"/>
          <w:szCs w:val="24"/>
        </w:rPr>
        <w:t>ριστερ</w:t>
      </w:r>
      <w:r>
        <w:rPr>
          <w:rFonts w:eastAsia="Times New Roman"/>
          <w:color w:val="201F1E"/>
          <w:szCs w:val="24"/>
        </w:rPr>
        <w:t>ά σημαίνει κοινωνία και π</w:t>
      </w:r>
      <w:r w:rsidRPr="00F26057">
        <w:rPr>
          <w:rFonts w:eastAsia="Times New Roman"/>
          <w:color w:val="201F1E"/>
          <w:szCs w:val="24"/>
        </w:rPr>
        <w:t xml:space="preserve">ολιτική κοινότητα </w:t>
      </w:r>
      <w:r>
        <w:rPr>
          <w:rFonts w:eastAsia="Times New Roman"/>
          <w:color w:val="201F1E"/>
          <w:szCs w:val="24"/>
        </w:rPr>
        <w:t>ανοι</w:t>
      </w:r>
      <w:r>
        <w:rPr>
          <w:rFonts w:eastAsia="Times New Roman"/>
          <w:color w:val="201F1E"/>
          <w:szCs w:val="24"/>
        </w:rPr>
        <w:t>κ</w:t>
      </w:r>
      <w:r>
        <w:rPr>
          <w:rFonts w:eastAsia="Times New Roman"/>
          <w:color w:val="201F1E"/>
          <w:szCs w:val="24"/>
        </w:rPr>
        <w:t>τή</w:t>
      </w:r>
      <w:r w:rsidRPr="00F26057">
        <w:rPr>
          <w:rFonts w:eastAsia="Times New Roman"/>
          <w:color w:val="201F1E"/>
          <w:szCs w:val="24"/>
        </w:rPr>
        <w:t xml:space="preserve"> </w:t>
      </w:r>
      <w:r>
        <w:rPr>
          <w:rFonts w:eastAsia="Times New Roman"/>
          <w:color w:val="201F1E"/>
          <w:szCs w:val="24"/>
        </w:rPr>
        <w:t xml:space="preserve">στον </w:t>
      </w:r>
      <w:proofErr w:type="spellStart"/>
      <w:r>
        <w:rPr>
          <w:rFonts w:eastAsia="Times New Roman"/>
          <w:color w:val="201F1E"/>
          <w:szCs w:val="24"/>
        </w:rPr>
        <w:t>αντι</w:t>
      </w:r>
      <w:r w:rsidRPr="00F26057">
        <w:rPr>
          <w:rFonts w:eastAsia="Times New Roman"/>
          <w:color w:val="201F1E"/>
          <w:szCs w:val="24"/>
        </w:rPr>
        <w:t>ρατσισμό</w:t>
      </w:r>
      <w:proofErr w:type="spellEnd"/>
      <w:r>
        <w:rPr>
          <w:rFonts w:eastAsia="Times New Roman"/>
          <w:color w:val="201F1E"/>
          <w:szCs w:val="24"/>
        </w:rPr>
        <w:t>,</w:t>
      </w:r>
      <w:r w:rsidRPr="00F26057">
        <w:rPr>
          <w:rFonts w:eastAsia="Times New Roman"/>
          <w:color w:val="201F1E"/>
          <w:szCs w:val="24"/>
        </w:rPr>
        <w:t xml:space="preserve"> στην ισότητα</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σ</w:t>
      </w:r>
      <w:r w:rsidRPr="00F26057">
        <w:rPr>
          <w:rFonts w:eastAsia="Times New Roman"/>
          <w:color w:val="201F1E"/>
          <w:szCs w:val="24"/>
        </w:rPr>
        <w:t>την αλληλεγγύη</w:t>
      </w:r>
      <w:r>
        <w:rPr>
          <w:rFonts w:eastAsia="Times New Roman"/>
          <w:color w:val="201F1E"/>
          <w:szCs w:val="24"/>
        </w:rPr>
        <w:t>,</w:t>
      </w:r>
      <w:r w:rsidRPr="00F26057">
        <w:rPr>
          <w:rFonts w:eastAsia="Times New Roman"/>
          <w:color w:val="201F1E"/>
          <w:szCs w:val="24"/>
        </w:rPr>
        <w:t xml:space="preserve"> στην κοινωνική δικαιοσύνη</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Δ</w:t>
      </w:r>
      <w:r w:rsidRPr="00F26057">
        <w:rPr>
          <w:rFonts w:eastAsia="Times New Roman"/>
          <w:color w:val="201F1E"/>
          <w:szCs w:val="24"/>
        </w:rPr>
        <w:t>εν ξέρω κατά πόσο στις μέρες μας η εξουσία δείχνει τον άνδρα</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w:t>
      </w:r>
      <w:r w:rsidRPr="00F26057">
        <w:rPr>
          <w:rFonts w:eastAsia="Times New Roman"/>
          <w:color w:val="201F1E"/>
          <w:szCs w:val="24"/>
        </w:rPr>
        <w:t xml:space="preserve">Αρχή άνδρα </w:t>
      </w:r>
      <w:proofErr w:type="spellStart"/>
      <w:r w:rsidRPr="00F26057">
        <w:rPr>
          <w:rFonts w:eastAsia="Times New Roman"/>
          <w:color w:val="201F1E"/>
          <w:szCs w:val="24"/>
        </w:rPr>
        <w:t>δείκνυσι</w:t>
      </w:r>
      <w:proofErr w:type="spellEnd"/>
      <w:r>
        <w:rPr>
          <w:rFonts w:eastAsia="Times New Roman"/>
          <w:color w:val="201F1E"/>
          <w:szCs w:val="24"/>
        </w:rPr>
        <w:t>»,</w:t>
      </w:r>
      <w:r w:rsidRPr="00F26057">
        <w:rPr>
          <w:rFonts w:eastAsia="Times New Roman"/>
          <w:color w:val="201F1E"/>
          <w:szCs w:val="24"/>
        </w:rPr>
        <w:t xml:space="preserve"> </w:t>
      </w:r>
      <w:r w:rsidRPr="00F26057">
        <w:rPr>
          <w:rFonts w:eastAsia="Times New Roman"/>
          <w:color w:val="201F1E"/>
          <w:szCs w:val="24"/>
        </w:rPr>
        <w:lastRenderedPageBreak/>
        <w:t>όπως μας είπε ο Αρχηγός της Αντιπολίτευσης</w:t>
      </w:r>
      <w:r>
        <w:rPr>
          <w:rFonts w:eastAsia="Times New Roman"/>
          <w:color w:val="201F1E"/>
          <w:szCs w:val="24"/>
        </w:rPr>
        <w:t>. Ή</w:t>
      </w:r>
      <w:r w:rsidRPr="00F26057">
        <w:rPr>
          <w:rFonts w:eastAsia="Times New Roman"/>
          <w:color w:val="201F1E"/>
          <w:szCs w:val="24"/>
        </w:rPr>
        <w:t xml:space="preserve"> μά</w:t>
      </w:r>
      <w:r>
        <w:rPr>
          <w:rFonts w:eastAsia="Times New Roman"/>
          <w:color w:val="201F1E"/>
          <w:szCs w:val="24"/>
        </w:rPr>
        <w:t>λλον ξ</w:t>
      </w:r>
      <w:r w:rsidRPr="00F26057">
        <w:rPr>
          <w:rFonts w:eastAsia="Times New Roman"/>
          <w:color w:val="201F1E"/>
          <w:szCs w:val="24"/>
        </w:rPr>
        <w:t>έρω</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Ό</w:t>
      </w:r>
      <w:r w:rsidRPr="00F26057">
        <w:rPr>
          <w:rFonts w:eastAsia="Times New Roman"/>
          <w:color w:val="201F1E"/>
          <w:szCs w:val="24"/>
        </w:rPr>
        <w:t>χι πια</w:t>
      </w:r>
      <w:r>
        <w:rPr>
          <w:rFonts w:eastAsia="Times New Roman"/>
          <w:color w:val="201F1E"/>
          <w:szCs w:val="24"/>
        </w:rPr>
        <w:t>, κύριε</w:t>
      </w:r>
      <w:r w:rsidRPr="00F26057">
        <w:rPr>
          <w:rFonts w:eastAsia="Times New Roman"/>
          <w:color w:val="201F1E"/>
          <w:szCs w:val="24"/>
        </w:rPr>
        <w:t xml:space="preserve"> Μητσοτάκη</w:t>
      </w:r>
      <w:r>
        <w:rPr>
          <w:rFonts w:eastAsia="Times New Roman"/>
          <w:color w:val="201F1E"/>
          <w:szCs w:val="24"/>
        </w:rPr>
        <w:t>, επιτέλους όχι πια!</w:t>
      </w:r>
      <w:r w:rsidRPr="00F26057">
        <w:rPr>
          <w:rFonts w:eastAsia="Times New Roman"/>
          <w:color w:val="201F1E"/>
          <w:szCs w:val="24"/>
        </w:rPr>
        <w:t xml:space="preserve"> </w:t>
      </w:r>
      <w:r>
        <w:rPr>
          <w:rFonts w:eastAsia="Times New Roman"/>
          <w:color w:val="201F1E"/>
          <w:szCs w:val="24"/>
        </w:rPr>
        <w:t>Κι</w:t>
      </w:r>
      <w:r w:rsidRPr="00F26057">
        <w:rPr>
          <w:rFonts w:eastAsia="Times New Roman"/>
          <w:color w:val="201F1E"/>
          <w:szCs w:val="24"/>
        </w:rPr>
        <w:t xml:space="preserve"> αν το κάνει σε τελε</w:t>
      </w:r>
      <w:r w:rsidRPr="00F26057">
        <w:rPr>
          <w:rFonts w:eastAsia="Times New Roman"/>
          <w:color w:val="201F1E"/>
          <w:szCs w:val="24"/>
        </w:rPr>
        <w:t>υταία ανάλυση</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σκόπιμο είναι να στρέψετε</w:t>
      </w:r>
      <w:r w:rsidRPr="00F26057">
        <w:rPr>
          <w:rFonts w:eastAsia="Times New Roman"/>
          <w:color w:val="201F1E"/>
          <w:szCs w:val="24"/>
        </w:rPr>
        <w:t xml:space="preserve"> τη ρήση αυτή στον εαυτό </w:t>
      </w:r>
      <w:r>
        <w:rPr>
          <w:rFonts w:eastAsia="Times New Roman"/>
          <w:color w:val="201F1E"/>
          <w:szCs w:val="24"/>
        </w:rPr>
        <w:t>σας,</w:t>
      </w:r>
      <w:r w:rsidRPr="00F26057">
        <w:rPr>
          <w:rFonts w:eastAsia="Times New Roman"/>
          <w:color w:val="201F1E"/>
          <w:szCs w:val="24"/>
        </w:rPr>
        <w:t xml:space="preserve"> </w:t>
      </w:r>
      <w:r>
        <w:rPr>
          <w:rFonts w:eastAsia="Times New Roman"/>
          <w:color w:val="201F1E"/>
          <w:szCs w:val="24"/>
        </w:rPr>
        <w:t>συνάδελφοι</w:t>
      </w:r>
      <w:r w:rsidRPr="00F26057">
        <w:rPr>
          <w:rFonts w:eastAsia="Times New Roman"/>
          <w:color w:val="201F1E"/>
          <w:szCs w:val="24"/>
        </w:rPr>
        <w:t xml:space="preserve"> της Αξιωματικής Αντιπολίτευσης και να βάλετε </w:t>
      </w:r>
      <w:r>
        <w:rPr>
          <w:rFonts w:eastAsia="Times New Roman"/>
          <w:color w:val="201F1E"/>
          <w:szCs w:val="24"/>
        </w:rPr>
        <w:t>ε</w:t>
      </w:r>
      <w:r w:rsidRPr="00F26057">
        <w:rPr>
          <w:rFonts w:eastAsia="Times New Roman"/>
          <w:color w:val="201F1E"/>
          <w:szCs w:val="24"/>
        </w:rPr>
        <w:t>πιτέλους φρένο σε αυτή την κατρακύλα λόγο</w:t>
      </w:r>
      <w:r>
        <w:rPr>
          <w:rFonts w:eastAsia="Times New Roman"/>
          <w:color w:val="201F1E"/>
          <w:szCs w:val="24"/>
        </w:rPr>
        <w:t>υ</w:t>
      </w:r>
      <w:r w:rsidRPr="00F26057">
        <w:rPr>
          <w:rFonts w:eastAsia="Times New Roman"/>
          <w:color w:val="201F1E"/>
          <w:szCs w:val="24"/>
        </w:rPr>
        <w:t xml:space="preserve"> και </w:t>
      </w:r>
      <w:r>
        <w:rPr>
          <w:rFonts w:eastAsia="Times New Roman"/>
          <w:color w:val="201F1E"/>
          <w:szCs w:val="24"/>
        </w:rPr>
        <w:t>ιδεοληψιών.</w:t>
      </w:r>
      <w:r w:rsidRPr="00F26057">
        <w:rPr>
          <w:rFonts w:eastAsia="Times New Roman"/>
          <w:color w:val="201F1E"/>
          <w:szCs w:val="24"/>
        </w:rPr>
        <w:t xml:space="preserve"> </w:t>
      </w:r>
    </w:p>
    <w:p w14:paraId="02B3D542"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t>Και επειδή εγκαλέσατε</w:t>
      </w:r>
      <w:r w:rsidRPr="00F26057">
        <w:rPr>
          <w:rFonts w:eastAsia="Times New Roman"/>
          <w:color w:val="201F1E"/>
          <w:szCs w:val="24"/>
        </w:rPr>
        <w:t xml:space="preserve"> τους </w:t>
      </w:r>
      <w:r>
        <w:rPr>
          <w:rFonts w:eastAsia="Times New Roman"/>
          <w:color w:val="201F1E"/>
          <w:szCs w:val="24"/>
        </w:rPr>
        <w:t>Β</w:t>
      </w:r>
      <w:r w:rsidRPr="00F26057">
        <w:rPr>
          <w:rFonts w:eastAsia="Times New Roman"/>
          <w:color w:val="201F1E"/>
          <w:szCs w:val="24"/>
        </w:rPr>
        <w:t xml:space="preserve">ουλευτές και </w:t>
      </w:r>
      <w:r>
        <w:rPr>
          <w:rFonts w:eastAsia="Times New Roman"/>
          <w:color w:val="201F1E"/>
          <w:szCs w:val="24"/>
        </w:rPr>
        <w:t xml:space="preserve">τις </w:t>
      </w:r>
      <w:proofErr w:type="spellStart"/>
      <w:r>
        <w:rPr>
          <w:rFonts w:eastAsia="Times New Roman"/>
          <w:color w:val="201F1E"/>
          <w:szCs w:val="24"/>
        </w:rPr>
        <w:t>Βουλεύτριες</w:t>
      </w:r>
      <w:proofErr w:type="spellEnd"/>
      <w:r w:rsidRPr="00F26057">
        <w:rPr>
          <w:rFonts w:eastAsia="Times New Roman"/>
          <w:color w:val="201F1E"/>
          <w:szCs w:val="24"/>
        </w:rPr>
        <w:t xml:space="preserve"> να προστατεύ</w:t>
      </w:r>
      <w:r w:rsidRPr="00F26057">
        <w:rPr>
          <w:rFonts w:eastAsia="Times New Roman"/>
          <w:color w:val="201F1E"/>
          <w:szCs w:val="24"/>
        </w:rPr>
        <w:t>σουμε την πολιτική και την προσωπική μας αξιοπρέπεια</w:t>
      </w:r>
      <w:r>
        <w:rPr>
          <w:rFonts w:eastAsia="Times New Roman"/>
          <w:color w:val="201F1E"/>
          <w:szCs w:val="24"/>
        </w:rPr>
        <w:t>,</w:t>
      </w:r>
      <w:r w:rsidRPr="00F26057">
        <w:rPr>
          <w:rFonts w:eastAsia="Times New Roman"/>
          <w:color w:val="201F1E"/>
          <w:szCs w:val="24"/>
        </w:rPr>
        <w:t xml:space="preserve"> α</w:t>
      </w:r>
      <w:r>
        <w:rPr>
          <w:rFonts w:eastAsia="Times New Roman"/>
          <w:color w:val="201F1E"/>
          <w:szCs w:val="24"/>
        </w:rPr>
        <w:t>φού προηγουμένως μας προσβάλλετε</w:t>
      </w:r>
      <w:r w:rsidRPr="00F26057">
        <w:rPr>
          <w:rFonts w:eastAsia="Times New Roman"/>
          <w:color w:val="201F1E"/>
          <w:szCs w:val="24"/>
        </w:rPr>
        <w:t xml:space="preserve"> γιατί δεχόμαστε να ηγείται του κόμματος μας και της χώρας μας κάποιος που σύμφωνα με όσα </w:t>
      </w:r>
      <w:r>
        <w:rPr>
          <w:rFonts w:eastAsia="Times New Roman"/>
          <w:color w:val="201F1E"/>
          <w:szCs w:val="24"/>
        </w:rPr>
        <w:t>ε</w:t>
      </w:r>
      <w:r w:rsidRPr="00F26057">
        <w:rPr>
          <w:rFonts w:eastAsia="Times New Roman"/>
          <w:color w:val="201F1E"/>
          <w:szCs w:val="24"/>
        </w:rPr>
        <w:t>ίπατε στην Ολομέλεια είναι το τέρας του φασισμού</w:t>
      </w:r>
      <w:r>
        <w:rPr>
          <w:rFonts w:eastAsia="Times New Roman"/>
          <w:color w:val="201F1E"/>
          <w:szCs w:val="24"/>
        </w:rPr>
        <w:t>,</w:t>
      </w:r>
      <w:r w:rsidRPr="00F26057">
        <w:rPr>
          <w:rFonts w:eastAsia="Times New Roman"/>
          <w:color w:val="201F1E"/>
          <w:szCs w:val="24"/>
        </w:rPr>
        <w:t xml:space="preserve"> θα ήθελα στη συνέχεια να απα</w:t>
      </w:r>
      <w:r w:rsidRPr="00F26057">
        <w:rPr>
          <w:rFonts w:eastAsia="Times New Roman"/>
          <w:color w:val="201F1E"/>
          <w:szCs w:val="24"/>
        </w:rPr>
        <w:t xml:space="preserve">ντήσω με επιχειρήματα για την πολιτική της Κυβέρνησης και τις δικές μας στοχεύσεις που έχουν πραγματικά και </w:t>
      </w:r>
      <w:r>
        <w:rPr>
          <w:rFonts w:eastAsia="Times New Roman"/>
          <w:color w:val="201F1E"/>
          <w:szCs w:val="24"/>
        </w:rPr>
        <w:t>απτά</w:t>
      </w:r>
      <w:r w:rsidRPr="00F26057">
        <w:rPr>
          <w:rFonts w:eastAsia="Times New Roman"/>
          <w:color w:val="201F1E"/>
          <w:szCs w:val="24"/>
        </w:rPr>
        <w:t xml:space="preserve"> αποτελέσματα για την κοινω</w:t>
      </w:r>
      <w:r>
        <w:rPr>
          <w:rFonts w:eastAsia="Times New Roman"/>
          <w:color w:val="201F1E"/>
          <w:szCs w:val="24"/>
        </w:rPr>
        <w:t>νία, που λίγο ενδιαφέρεται για τα</w:t>
      </w:r>
      <w:r w:rsidRPr="00F26057">
        <w:rPr>
          <w:rFonts w:eastAsia="Times New Roman"/>
          <w:color w:val="201F1E"/>
          <w:szCs w:val="24"/>
        </w:rPr>
        <w:t xml:space="preserve"> επικοινωνιακά σας </w:t>
      </w:r>
      <w:r>
        <w:rPr>
          <w:rFonts w:eastAsia="Times New Roman"/>
          <w:color w:val="201F1E"/>
          <w:szCs w:val="24"/>
        </w:rPr>
        <w:t>παίγνια και τις ιστορίες που κατασκευάζετε.</w:t>
      </w:r>
      <w:r w:rsidRPr="00F26057">
        <w:rPr>
          <w:rFonts w:eastAsia="Times New Roman"/>
          <w:color w:val="201F1E"/>
          <w:szCs w:val="24"/>
        </w:rPr>
        <w:t xml:space="preserve"> </w:t>
      </w:r>
    </w:p>
    <w:p w14:paraId="02B3D543"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lastRenderedPageBreak/>
        <w:t>Θ</w:t>
      </w:r>
      <w:r w:rsidRPr="00F26057">
        <w:rPr>
          <w:rFonts w:eastAsia="Times New Roman"/>
          <w:color w:val="201F1E"/>
          <w:szCs w:val="24"/>
        </w:rPr>
        <w:t>α συμφωνήσω</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λ</w:t>
      </w:r>
      <w:r w:rsidRPr="00F26057">
        <w:rPr>
          <w:rFonts w:eastAsia="Times New Roman"/>
          <w:color w:val="201F1E"/>
          <w:szCs w:val="24"/>
        </w:rPr>
        <w:t>οιπόν</w:t>
      </w:r>
      <w:r>
        <w:rPr>
          <w:rFonts w:eastAsia="Times New Roman"/>
          <w:color w:val="201F1E"/>
          <w:szCs w:val="24"/>
        </w:rPr>
        <w:t>, με τον Α</w:t>
      </w:r>
      <w:r w:rsidRPr="00F26057">
        <w:rPr>
          <w:rFonts w:eastAsia="Times New Roman"/>
          <w:color w:val="201F1E"/>
          <w:szCs w:val="24"/>
        </w:rPr>
        <w:t xml:space="preserve">ντιπρόεδρο της </w:t>
      </w:r>
      <w:r>
        <w:rPr>
          <w:rFonts w:eastAsia="Times New Roman"/>
          <w:color w:val="201F1E"/>
          <w:szCs w:val="24"/>
        </w:rPr>
        <w:t>Κ</w:t>
      </w:r>
      <w:r w:rsidRPr="00F26057">
        <w:rPr>
          <w:rFonts w:eastAsia="Times New Roman"/>
          <w:color w:val="201F1E"/>
          <w:szCs w:val="24"/>
        </w:rPr>
        <w:t xml:space="preserve">υβέρνησης </w:t>
      </w:r>
      <w:r>
        <w:rPr>
          <w:rFonts w:eastAsia="Times New Roman"/>
          <w:color w:val="201F1E"/>
          <w:szCs w:val="24"/>
        </w:rPr>
        <w:t xml:space="preserve">κ. </w:t>
      </w:r>
      <w:r w:rsidRPr="00F26057">
        <w:rPr>
          <w:rFonts w:eastAsia="Times New Roman"/>
          <w:color w:val="201F1E"/>
          <w:szCs w:val="24"/>
        </w:rPr>
        <w:t>Γιάννη Δραγασάκη</w:t>
      </w:r>
      <w:r>
        <w:rPr>
          <w:rFonts w:eastAsia="Times New Roman"/>
          <w:color w:val="201F1E"/>
          <w:szCs w:val="24"/>
        </w:rPr>
        <w:t>,</w:t>
      </w:r>
      <w:r w:rsidRPr="00F26057">
        <w:rPr>
          <w:rFonts w:eastAsia="Times New Roman"/>
          <w:color w:val="201F1E"/>
          <w:szCs w:val="24"/>
        </w:rPr>
        <w:t xml:space="preserve"> ότι πράγματι </w:t>
      </w:r>
      <w:r>
        <w:rPr>
          <w:rFonts w:eastAsia="Times New Roman"/>
          <w:color w:val="201F1E"/>
          <w:szCs w:val="24"/>
        </w:rPr>
        <w:t xml:space="preserve">ζούμε </w:t>
      </w:r>
      <w:r w:rsidRPr="00F26057">
        <w:rPr>
          <w:rFonts w:eastAsia="Times New Roman"/>
          <w:color w:val="201F1E"/>
          <w:szCs w:val="24"/>
        </w:rPr>
        <w:t>μ</w:t>
      </w:r>
      <w:r>
        <w:rPr>
          <w:rFonts w:eastAsia="Times New Roman"/>
          <w:color w:val="201F1E"/>
          <w:szCs w:val="24"/>
        </w:rPr>
        <w:t>ι</w:t>
      </w:r>
      <w:r w:rsidRPr="00F26057">
        <w:rPr>
          <w:rFonts w:eastAsia="Times New Roman"/>
          <w:color w:val="201F1E"/>
          <w:szCs w:val="24"/>
        </w:rPr>
        <w:t xml:space="preserve">α μοναδικότητα στην πολιτική ιστορία της χώρας μας </w:t>
      </w:r>
      <w:r>
        <w:rPr>
          <w:rFonts w:eastAsia="Times New Roman"/>
          <w:color w:val="201F1E"/>
          <w:szCs w:val="24"/>
        </w:rPr>
        <w:t>μιας</w:t>
      </w:r>
      <w:r w:rsidRPr="00F26057">
        <w:rPr>
          <w:rFonts w:eastAsia="Times New Roman"/>
          <w:color w:val="201F1E"/>
          <w:szCs w:val="24"/>
        </w:rPr>
        <w:t xml:space="preserve"> και </w:t>
      </w:r>
      <w:r>
        <w:rPr>
          <w:rFonts w:eastAsia="Times New Roman"/>
          <w:color w:val="201F1E"/>
          <w:szCs w:val="24"/>
        </w:rPr>
        <w:t>είκοσι</w:t>
      </w:r>
      <w:r w:rsidRPr="00F26057">
        <w:rPr>
          <w:rFonts w:eastAsia="Times New Roman"/>
          <w:color w:val="201F1E"/>
          <w:szCs w:val="24"/>
        </w:rPr>
        <w:t xml:space="preserve"> μέρες πριν από τις εξαιρετικά κρίσιμες </w:t>
      </w:r>
      <w:r>
        <w:rPr>
          <w:rFonts w:eastAsia="Times New Roman"/>
          <w:color w:val="201F1E"/>
          <w:szCs w:val="24"/>
        </w:rPr>
        <w:t>ευρω</w:t>
      </w:r>
      <w:r w:rsidRPr="00F26057">
        <w:rPr>
          <w:rFonts w:eastAsia="Times New Roman"/>
          <w:color w:val="201F1E"/>
          <w:szCs w:val="24"/>
        </w:rPr>
        <w:t xml:space="preserve">εκλογές και </w:t>
      </w:r>
      <w:r>
        <w:rPr>
          <w:rFonts w:eastAsia="Times New Roman"/>
          <w:color w:val="201F1E"/>
          <w:szCs w:val="24"/>
        </w:rPr>
        <w:t>είκοσι</w:t>
      </w:r>
      <w:r w:rsidRPr="00F26057">
        <w:rPr>
          <w:rFonts w:eastAsia="Times New Roman"/>
          <w:color w:val="201F1E"/>
          <w:szCs w:val="24"/>
        </w:rPr>
        <w:t xml:space="preserve"> μέρες πρι</w:t>
      </w:r>
      <w:r>
        <w:rPr>
          <w:rFonts w:eastAsia="Times New Roman"/>
          <w:color w:val="201F1E"/>
          <w:szCs w:val="24"/>
        </w:rPr>
        <w:t>ν από τις ε</w:t>
      </w:r>
      <w:r w:rsidRPr="00F26057">
        <w:rPr>
          <w:rFonts w:eastAsia="Times New Roman"/>
          <w:color w:val="201F1E"/>
          <w:szCs w:val="24"/>
        </w:rPr>
        <w:t xml:space="preserve">πίσης κρίσιμες </w:t>
      </w:r>
      <w:proofErr w:type="spellStart"/>
      <w:r w:rsidRPr="00F26057">
        <w:rPr>
          <w:rFonts w:eastAsia="Times New Roman"/>
          <w:color w:val="201F1E"/>
          <w:szCs w:val="24"/>
        </w:rPr>
        <w:t>αυτοδιοικητικέ</w:t>
      </w:r>
      <w:r w:rsidRPr="00F26057">
        <w:rPr>
          <w:rFonts w:eastAsia="Times New Roman"/>
          <w:color w:val="201F1E"/>
          <w:szCs w:val="24"/>
        </w:rPr>
        <w:t>ς</w:t>
      </w:r>
      <w:proofErr w:type="spellEnd"/>
      <w:r w:rsidRPr="00F26057">
        <w:rPr>
          <w:rFonts w:eastAsia="Times New Roman"/>
          <w:color w:val="201F1E"/>
          <w:szCs w:val="24"/>
        </w:rPr>
        <w:t xml:space="preserve"> εκλογές</w:t>
      </w:r>
      <w:r>
        <w:rPr>
          <w:rFonts w:eastAsia="Times New Roman"/>
          <w:color w:val="201F1E"/>
          <w:szCs w:val="24"/>
        </w:rPr>
        <w:t>,</w:t>
      </w:r>
      <w:r w:rsidRPr="00F26057">
        <w:rPr>
          <w:rFonts w:eastAsia="Times New Roman"/>
          <w:color w:val="201F1E"/>
          <w:szCs w:val="24"/>
        </w:rPr>
        <w:t xml:space="preserve"> εσείς επιλέγετε να αγνοήσετε πλήρως το δάσος</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Μάλιστα επιχειρείτε</w:t>
      </w:r>
      <w:r w:rsidRPr="00F26057">
        <w:rPr>
          <w:rFonts w:eastAsia="Times New Roman"/>
          <w:color w:val="201F1E"/>
          <w:szCs w:val="24"/>
        </w:rPr>
        <w:t xml:space="preserve"> να πείσετε </w:t>
      </w:r>
      <w:r>
        <w:rPr>
          <w:rFonts w:eastAsia="Times New Roman"/>
          <w:color w:val="201F1E"/>
          <w:szCs w:val="24"/>
        </w:rPr>
        <w:t>και τους πολίτες της χώρας ότι δ</w:t>
      </w:r>
      <w:r w:rsidRPr="00F26057">
        <w:rPr>
          <w:rFonts w:eastAsia="Times New Roman"/>
          <w:color w:val="201F1E"/>
          <w:szCs w:val="24"/>
        </w:rPr>
        <w:t>άσος δεν υπάρχει</w:t>
      </w:r>
      <w:r>
        <w:rPr>
          <w:rFonts w:eastAsia="Times New Roman"/>
          <w:color w:val="201F1E"/>
          <w:szCs w:val="24"/>
        </w:rPr>
        <w:t>.</w:t>
      </w:r>
      <w:r w:rsidRPr="00F26057">
        <w:rPr>
          <w:rFonts w:eastAsia="Times New Roman"/>
          <w:color w:val="201F1E"/>
          <w:szCs w:val="24"/>
        </w:rPr>
        <w:t xml:space="preserve"> </w:t>
      </w:r>
    </w:p>
    <w:p w14:paraId="02B3D544"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t>Ενδεικτικά μόνο θα αναφέρω τ</w:t>
      </w:r>
      <w:r w:rsidRPr="00F26057">
        <w:rPr>
          <w:rFonts w:eastAsia="Times New Roman"/>
          <w:color w:val="201F1E"/>
          <w:szCs w:val="24"/>
        </w:rPr>
        <w:t xml:space="preserve">ι έχει πετύχει αυτή η κυβέρνηση μέσα σε </w:t>
      </w:r>
      <w:r>
        <w:rPr>
          <w:rFonts w:eastAsia="Times New Roman"/>
          <w:color w:val="201F1E"/>
          <w:szCs w:val="24"/>
        </w:rPr>
        <w:t>εξαιρετικά αντίξοες συνθήκες.</w:t>
      </w:r>
    </w:p>
    <w:p w14:paraId="02B3D545"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t>Α</w:t>
      </w:r>
      <w:r w:rsidRPr="00F26057">
        <w:rPr>
          <w:rFonts w:eastAsia="Times New Roman"/>
          <w:color w:val="201F1E"/>
          <w:szCs w:val="24"/>
        </w:rPr>
        <w:t>ναβάθμισε το</w:t>
      </w:r>
      <w:r>
        <w:rPr>
          <w:rFonts w:eastAsia="Times New Roman"/>
          <w:color w:val="201F1E"/>
          <w:szCs w:val="24"/>
        </w:rPr>
        <w:t>ν</w:t>
      </w:r>
      <w:r w:rsidRPr="00F26057">
        <w:rPr>
          <w:rFonts w:eastAsia="Times New Roman"/>
          <w:color w:val="201F1E"/>
          <w:szCs w:val="24"/>
        </w:rPr>
        <w:t xml:space="preserve"> ρόλο</w:t>
      </w:r>
      <w:r w:rsidRPr="00F26057">
        <w:rPr>
          <w:rFonts w:eastAsia="Times New Roman"/>
          <w:color w:val="201F1E"/>
          <w:szCs w:val="24"/>
        </w:rPr>
        <w:t xml:space="preserve"> της χώρας στην Ευρώπη και τα Βαλκάνια</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Σ</w:t>
      </w:r>
      <w:r w:rsidRPr="00F26057">
        <w:rPr>
          <w:rFonts w:eastAsia="Times New Roman"/>
          <w:color w:val="201F1E"/>
          <w:szCs w:val="24"/>
        </w:rPr>
        <w:t>το εσωτερικό της αξιοποίησε την ελευθερία και την αξιοπιστία που κερδίσαμε</w:t>
      </w:r>
      <w:r>
        <w:rPr>
          <w:rFonts w:eastAsia="Times New Roman"/>
          <w:color w:val="201F1E"/>
          <w:szCs w:val="24"/>
        </w:rPr>
        <w:t>,</w:t>
      </w:r>
      <w:r w:rsidRPr="00F26057">
        <w:rPr>
          <w:rFonts w:eastAsia="Times New Roman"/>
          <w:color w:val="201F1E"/>
          <w:szCs w:val="24"/>
        </w:rPr>
        <w:t xml:space="preserve"> δημιουργεί προϋποθέσεις για τη βαθμιαία επούλωση των πληγών από την κρίση</w:t>
      </w:r>
      <w:r>
        <w:rPr>
          <w:rFonts w:eastAsia="Times New Roman"/>
          <w:color w:val="201F1E"/>
          <w:szCs w:val="24"/>
        </w:rPr>
        <w:t>,</w:t>
      </w:r>
      <w:r w:rsidRPr="00F26057">
        <w:rPr>
          <w:rFonts w:eastAsia="Times New Roman"/>
          <w:color w:val="201F1E"/>
          <w:szCs w:val="24"/>
        </w:rPr>
        <w:t xml:space="preserve"> την αποκατάσταση αδικιών και τη θεμελίωση για πρώτη φορά </w:t>
      </w:r>
      <w:r>
        <w:rPr>
          <w:rFonts w:eastAsia="Times New Roman"/>
          <w:color w:val="201F1E"/>
          <w:szCs w:val="24"/>
        </w:rPr>
        <w:t>συνθηκώ</w:t>
      </w:r>
      <w:r>
        <w:rPr>
          <w:rFonts w:eastAsia="Times New Roman"/>
          <w:color w:val="201F1E"/>
          <w:szCs w:val="24"/>
        </w:rPr>
        <w:t>ν και προϋποθέσεων για μι</w:t>
      </w:r>
      <w:r w:rsidRPr="00F26057">
        <w:rPr>
          <w:rFonts w:eastAsia="Times New Roman"/>
          <w:color w:val="201F1E"/>
          <w:szCs w:val="24"/>
        </w:rPr>
        <w:t>α βιώσιμη</w:t>
      </w:r>
      <w:r>
        <w:rPr>
          <w:rFonts w:eastAsia="Times New Roman"/>
          <w:color w:val="201F1E"/>
          <w:szCs w:val="24"/>
        </w:rPr>
        <w:t>,</w:t>
      </w:r>
      <w:r w:rsidRPr="00F26057">
        <w:rPr>
          <w:rFonts w:eastAsia="Times New Roman"/>
          <w:color w:val="201F1E"/>
          <w:szCs w:val="24"/>
        </w:rPr>
        <w:t xml:space="preserve"> δίκαιη και χωρίς αποκλεισμούς ανάπτυξη</w:t>
      </w:r>
      <w:r>
        <w:rPr>
          <w:rFonts w:eastAsia="Times New Roman"/>
          <w:color w:val="201F1E"/>
          <w:szCs w:val="24"/>
        </w:rPr>
        <w:t xml:space="preserve"> γ</w:t>
      </w:r>
      <w:r w:rsidRPr="00F26057">
        <w:rPr>
          <w:rFonts w:eastAsia="Times New Roman"/>
          <w:color w:val="201F1E"/>
          <w:szCs w:val="24"/>
        </w:rPr>
        <w:t xml:space="preserve">ια πρώτη φορά μετά από </w:t>
      </w:r>
      <w:r>
        <w:rPr>
          <w:rFonts w:eastAsia="Times New Roman"/>
          <w:color w:val="201F1E"/>
          <w:szCs w:val="24"/>
        </w:rPr>
        <w:t>οκτώ</w:t>
      </w:r>
      <w:r w:rsidRPr="00F26057">
        <w:rPr>
          <w:rFonts w:eastAsia="Times New Roman"/>
          <w:color w:val="201F1E"/>
          <w:szCs w:val="24"/>
        </w:rPr>
        <w:t xml:space="preserve"> χρόνια</w:t>
      </w:r>
      <w:r>
        <w:rPr>
          <w:rFonts w:eastAsia="Times New Roman"/>
          <w:color w:val="201F1E"/>
          <w:szCs w:val="24"/>
        </w:rPr>
        <w:t>, αγαπητοί συνάδελφοι της Α</w:t>
      </w:r>
      <w:r w:rsidRPr="00F26057">
        <w:rPr>
          <w:rFonts w:eastAsia="Times New Roman"/>
          <w:color w:val="201F1E"/>
          <w:szCs w:val="24"/>
        </w:rPr>
        <w:t>ντιπολίτευσης</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Μ</w:t>
      </w:r>
      <w:r w:rsidRPr="00F26057">
        <w:rPr>
          <w:rFonts w:eastAsia="Times New Roman"/>
          <w:color w:val="201F1E"/>
          <w:szCs w:val="24"/>
        </w:rPr>
        <w:t>ε πλήρη επίγνωση των δυσκολιών</w:t>
      </w:r>
      <w:r>
        <w:rPr>
          <w:rFonts w:eastAsia="Times New Roman"/>
          <w:color w:val="201F1E"/>
          <w:szCs w:val="24"/>
        </w:rPr>
        <w:t>,</w:t>
      </w:r>
      <w:r w:rsidRPr="00F26057">
        <w:rPr>
          <w:rFonts w:eastAsia="Times New Roman"/>
          <w:color w:val="201F1E"/>
          <w:szCs w:val="24"/>
        </w:rPr>
        <w:t xml:space="preserve"> χωρίς να θριαμβολογούμε</w:t>
      </w:r>
      <w:r>
        <w:rPr>
          <w:rFonts w:eastAsia="Times New Roman"/>
          <w:color w:val="201F1E"/>
          <w:szCs w:val="24"/>
        </w:rPr>
        <w:t>,</w:t>
      </w:r>
      <w:r w:rsidRPr="00F26057">
        <w:rPr>
          <w:rFonts w:eastAsia="Times New Roman"/>
          <w:color w:val="201F1E"/>
          <w:szCs w:val="24"/>
        </w:rPr>
        <w:t xml:space="preserve"> προχωράμε</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Κ</w:t>
      </w:r>
      <w:r w:rsidRPr="00F26057">
        <w:rPr>
          <w:rFonts w:eastAsia="Times New Roman"/>
          <w:color w:val="201F1E"/>
          <w:szCs w:val="24"/>
        </w:rPr>
        <w:t xml:space="preserve">αταφέραμε να βγούμε από τα </w:t>
      </w:r>
      <w:r w:rsidRPr="00F26057">
        <w:rPr>
          <w:rFonts w:eastAsia="Times New Roman"/>
          <w:color w:val="201F1E"/>
          <w:szCs w:val="24"/>
        </w:rPr>
        <w:lastRenderedPageBreak/>
        <w:t>μνημόνι</w:t>
      </w:r>
      <w:r w:rsidRPr="00F26057">
        <w:rPr>
          <w:rFonts w:eastAsia="Times New Roman"/>
          <w:color w:val="201F1E"/>
          <w:szCs w:val="24"/>
        </w:rPr>
        <w:t xml:space="preserve">α και </w:t>
      </w:r>
      <w:r>
        <w:rPr>
          <w:rFonts w:eastAsia="Times New Roman"/>
          <w:color w:val="201F1E"/>
          <w:szCs w:val="24"/>
        </w:rPr>
        <w:t xml:space="preserve">από </w:t>
      </w:r>
      <w:r w:rsidRPr="00F26057">
        <w:rPr>
          <w:rFonts w:eastAsia="Times New Roman"/>
          <w:color w:val="201F1E"/>
          <w:szCs w:val="24"/>
        </w:rPr>
        <w:t>το πρόγραμμα</w:t>
      </w:r>
      <w:r>
        <w:rPr>
          <w:rFonts w:eastAsia="Times New Roman"/>
          <w:color w:val="201F1E"/>
          <w:szCs w:val="24"/>
        </w:rPr>
        <w:t>,</w:t>
      </w:r>
      <w:r w:rsidRPr="00F26057">
        <w:rPr>
          <w:rFonts w:eastAsia="Times New Roman"/>
          <w:color w:val="201F1E"/>
          <w:szCs w:val="24"/>
        </w:rPr>
        <w:t xml:space="preserve"> καταφέραμε να μη μειωθούν οι συντάξεις</w:t>
      </w:r>
      <w:r>
        <w:rPr>
          <w:rFonts w:eastAsia="Times New Roman"/>
          <w:color w:val="201F1E"/>
          <w:szCs w:val="24"/>
        </w:rPr>
        <w:t>. Καταφέραμε</w:t>
      </w:r>
      <w:r w:rsidRPr="00F26057">
        <w:rPr>
          <w:rFonts w:eastAsia="Times New Roman"/>
          <w:color w:val="201F1E"/>
          <w:szCs w:val="24"/>
        </w:rPr>
        <w:t xml:space="preserve"> να βγούμε τρεισήμισι φορές </w:t>
      </w:r>
      <w:r>
        <w:rPr>
          <w:rFonts w:eastAsia="Times New Roman"/>
          <w:color w:val="201F1E"/>
          <w:szCs w:val="24"/>
        </w:rPr>
        <w:t>στις</w:t>
      </w:r>
      <w:r w:rsidRPr="00F26057">
        <w:rPr>
          <w:rFonts w:eastAsia="Times New Roman"/>
          <w:color w:val="201F1E"/>
          <w:szCs w:val="24"/>
        </w:rPr>
        <w:t xml:space="preserve"> αγορές</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Καταφέραμε</w:t>
      </w:r>
      <w:r w:rsidRPr="00F26057">
        <w:rPr>
          <w:rFonts w:eastAsia="Times New Roman"/>
          <w:color w:val="201F1E"/>
          <w:szCs w:val="24"/>
        </w:rPr>
        <w:t xml:space="preserve"> την επιστροφή σε </w:t>
      </w:r>
      <w:r>
        <w:rPr>
          <w:rFonts w:eastAsia="Times New Roman"/>
          <w:color w:val="201F1E"/>
          <w:szCs w:val="24"/>
        </w:rPr>
        <w:t>θετικούς ρυθμούς ανάπτυξης για τ</w:t>
      </w:r>
      <w:r w:rsidRPr="00F26057">
        <w:rPr>
          <w:rFonts w:eastAsia="Times New Roman"/>
          <w:color w:val="201F1E"/>
          <w:szCs w:val="24"/>
        </w:rPr>
        <w:t>ρίτη συνεχόμενη χρονιά</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Κ</w:t>
      </w:r>
      <w:r w:rsidRPr="00F26057">
        <w:rPr>
          <w:rFonts w:eastAsia="Times New Roman"/>
          <w:color w:val="201F1E"/>
          <w:szCs w:val="24"/>
        </w:rPr>
        <w:t xml:space="preserve">αταφέραμε την </w:t>
      </w:r>
      <w:r>
        <w:rPr>
          <w:rFonts w:eastAsia="Times New Roman"/>
          <w:color w:val="201F1E"/>
          <w:szCs w:val="24"/>
        </w:rPr>
        <w:t>εξυγίανση</w:t>
      </w:r>
      <w:r w:rsidRPr="00F26057">
        <w:rPr>
          <w:rFonts w:eastAsia="Times New Roman"/>
          <w:color w:val="201F1E"/>
          <w:szCs w:val="24"/>
        </w:rPr>
        <w:t xml:space="preserve"> </w:t>
      </w:r>
      <w:r>
        <w:rPr>
          <w:rFonts w:eastAsia="Times New Roman"/>
          <w:color w:val="201F1E"/>
          <w:szCs w:val="24"/>
        </w:rPr>
        <w:t>των δημόσιων ο</w:t>
      </w:r>
      <w:r w:rsidRPr="00F26057">
        <w:rPr>
          <w:rFonts w:eastAsia="Times New Roman"/>
          <w:color w:val="201F1E"/>
          <w:szCs w:val="24"/>
        </w:rPr>
        <w:t>ικονομικών και την</w:t>
      </w:r>
      <w:r w:rsidRPr="00F26057">
        <w:rPr>
          <w:rFonts w:eastAsia="Times New Roman"/>
          <w:color w:val="201F1E"/>
          <w:szCs w:val="24"/>
        </w:rPr>
        <w:t xml:space="preserve"> υπέρβαση</w:t>
      </w:r>
      <w:r>
        <w:rPr>
          <w:rFonts w:eastAsia="Times New Roman"/>
          <w:color w:val="201F1E"/>
          <w:szCs w:val="24"/>
        </w:rPr>
        <w:t>,</w:t>
      </w:r>
      <w:r w:rsidRPr="00F26057">
        <w:rPr>
          <w:rFonts w:eastAsia="Times New Roman"/>
          <w:color w:val="201F1E"/>
          <w:szCs w:val="24"/>
        </w:rPr>
        <w:t xml:space="preserve"> όχι μόνο την επίτευξη των ετήσιων στόχων</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Π</w:t>
      </w:r>
      <w:r w:rsidRPr="00F26057">
        <w:rPr>
          <w:rFonts w:eastAsia="Times New Roman"/>
          <w:color w:val="201F1E"/>
          <w:szCs w:val="24"/>
        </w:rPr>
        <w:t xml:space="preserve">ροχωράμε με σχέδιο νόμου </w:t>
      </w:r>
      <w:r>
        <w:rPr>
          <w:rFonts w:eastAsia="Times New Roman"/>
          <w:color w:val="201F1E"/>
          <w:szCs w:val="24"/>
        </w:rPr>
        <w:t xml:space="preserve">που </w:t>
      </w:r>
      <w:r w:rsidRPr="00F26057">
        <w:rPr>
          <w:rFonts w:eastAsia="Times New Roman"/>
          <w:color w:val="201F1E"/>
          <w:szCs w:val="24"/>
        </w:rPr>
        <w:t xml:space="preserve">κατατέθηκε στη </w:t>
      </w:r>
      <w:r>
        <w:rPr>
          <w:rFonts w:eastAsia="Times New Roman"/>
          <w:color w:val="201F1E"/>
          <w:szCs w:val="24"/>
        </w:rPr>
        <w:t>Β</w:t>
      </w:r>
      <w:r w:rsidRPr="00F26057">
        <w:rPr>
          <w:rFonts w:eastAsia="Times New Roman"/>
          <w:color w:val="201F1E"/>
          <w:szCs w:val="24"/>
        </w:rPr>
        <w:t xml:space="preserve">ουλή </w:t>
      </w:r>
      <w:r>
        <w:rPr>
          <w:rFonts w:eastAsia="Times New Roman"/>
          <w:color w:val="201F1E"/>
          <w:szCs w:val="24"/>
        </w:rPr>
        <w:t>για</w:t>
      </w:r>
      <w:r w:rsidRPr="00F26057">
        <w:rPr>
          <w:rFonts w:eastAsia="Times New Roman"/>
          <w:color w:val="201F1E"/>
          <w:szCs w:val="24"/>
        </w:rPr>
        <w:t xml:space="preserve"> εξαιρετικά σημαντικές ρυθμίσεις</w:t>
      </w:r>
      <w:r>
        <w:rPr>
          <w:rFonts w:eastAsia="Times New Roman"/>
          <w:color w:val="201F1E"/>
          <w:szCs w:val="24"/>
        </w:rPr>
        <w:t>,</w:t>
      </w:r>
      <w:r w:rsidRPr="00F26057">
        <w:rPr>
          <w:rFonts w:eastAsia="Times New Roman"/>
          <w:color w:val="201F1E"/>
          <w:szCs w:val="24"/>
        </w:rPr>
        <w:t xml:space="preserve"> για τις οφειλές στους φορείς κοινωνικής ασφάλισης</w:t>
      </w:r>
      <w:r>
        <w:rPr>
          <w:rFonts w:eastAsia="Times New Roman"/>
          <w:color w:val="201F1E"/>
          <w:szCs w:val="24"/>
        </w:rPr>
        <w:t>,</w:t>
      </w:r>
      <w:r w:rsidRPr="00F26057">
        <w:rPr>
          <w:rFonts w:eastAsia="Times New Roman"/>
          <w:color w:val="201F1E"/>
          <w:szCs w:val="24"/>
        </w:rPr>
        <w:t xml:space="preserve"> στην εφορία</w:t>
      </w:r>
      <w:r>
        <w:rPr>
          <w:rFonts w:eastAsia="Times New Roman"/>
          <w:color w:val="201F1E"/>
          <w:szCs w:val="24"/>
        </w:rPr>
        <w:t>,</w:t>
      </w:r>
      <w:r w:rsidRPr="00F26057">
        <w:rPr>
          <w:rFonts w:eastAsia="Times New Roman"/>
          <w:color w:val="201F1E"/>
          <w:szCs w:val="24"/>
        </w:rPr>
        <w:t xml:space="preserve"> στους δήμους</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Ε</w:t>
      </w:r>
      <w:r w:rsidRPr="00F26057">
        <w:rPr>
          <w:rFonts w:eastAsia="Times New Roman"/>
          <w:color w:val="201F1E"/>
          <w:szCs w:val="24"/>
        </w:rPr>
        <w:t>παναφέρουμε συντάξεις χηρείας και βέ</w:t>
      </w:r>
      <w:r w:rsidRPr="00F26057">
        <w:rPr>
          <w:rFonts w:eastAsia="Times New Roman"/>
          <w:color w:val="201F1E"/>
          <w:szCs w:val="24"/>
        </w:rPr>
        <w:t xml:space="preserve">βαια ενισχύουμε την προστασία των εργαζομένων </w:t>
      </w:r>
      <w:r>
        <w:rPr>
          <w:rFonts w:eastAsia="Times New Roman"/>
          <w:color w:val="201F1E"/>
          <w:szCs w:val="24"/>
        </w:rPr>
        <w:t>που βρίσκονται</w:t>
      </w:r>
      <w:r w:rsidRPr="00F26057">
        <w:rPr>
          <w:rFonts w:eastAsia="Times New Roman"/>
          <w:color w:val="201F1E"/>
          <w:szCs w:val="24"/>
        </w:rPr>
        <w:t xml:space="preserve"> πάντα στο επίκεντρο των πολιτικών της Κυβέρνησης του ΣΥΡΙΖΑ</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Κ</w:t>
      </w:r>
      <w:r w:rsidRPr="00F26057">
        <w:rPr>
          <w:rFonts w:eastAsia="Times New Roman"/>
          <w:color w:val="201F1E"/>
          <w:szCs w:val="24"/>
        </w:rPr>
        <w:t>αι προχωράμε</w:t>
      </w:r>
      <w:r>
        <w:rPr>
          <w:rFonts w:eastAsia="Times New Roman"/>
          <w:color w:val="201F1E"/>
          <w:szCs w:val="24"/>
        </w:rPr>
        <w:t>.</w:t>
      </w:r>
      <w:r w:rsidRPr="00F26057">
        <w:rPr>
          <w:rFonts w:eastAsia="Times New Roman"/>
          <w:color w:val="201F1E"/>
          <w:szCs w:val="24"/>
        </w:rPr>
        <w:t xml:space="preserve"> </w:t>
      </w:r>
    </w:p>
    <w:p w14:paraId="02B3D546"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t>Και προχωράμε γιατί, ό</w:t>
      </w:r>
      <w:r w:rsidRPr="00F26057">
        <w:rPr>
          <w:rFonts w:eastAsia="Times New Roman"/>
          <w:color w:val="201F1E"/>
          <w:szCs w:val="24"/>
        </w:rPr>
        <w:t xml:space="preserve">πως δήλωσε ο </w:t>
      </w:r>
      <w:r>
        <w:rPr>
          <w:rFonts w:eastAsia="Times New Roman"/>
          <w:color w:val="201F1E"/>
          <w:szCs w:val="24"/>
        </w:rPr>
        <w:t>Πρωθυπουργός,</w:t>
      </w:r>
      <w:r w:rsidRPr="00F26057">
        <w:rPr>
          <w:rFonts w:eastAsia="Times New Roman"/>
          <w:color w:val="201F1E"/>
          <w:szCs w:val="24"/>
        </w:rPr>
        <w:t xml:space="preserve"> </w:t>
      </w:r>
      <w:r>
        <w:rPr>
          <w:rFonts w:eastAsia="Times New Roman"/>
          <w:color w:val="201F1E"/>
          <w:szCs w:val="24"/>
        </w:rPr>
        <w:t>η χώρα και η</w:t>
      </w:r>
      <w:r w:rsidRPr="00F26057">
        <w:rPr>
          <w:rFonts w:eastAsia="Times New Roman"/>
          <w:color w:val="201F1E"/>
          <w:szCs w:val="24"/>
        </w:rPr>
        <w:t xml:space="preserve"> οικονομία βρίσκοντα</w:t>
      </w:r>
      <w:r>
        <w:rPr>
          <w:rFonts w:eastAsia="Times New Roman"/>
          <w:color w:val="201F1E"/>
          <w:szCs w:val="24"/>
        </w:rPr>
        <w:t>ι σε σαφή πορεία ανάκαμψης και γι’</w:t>
      </w:r>
      <w:r w:rsidRPr="00F26057">
        <w:rPr>
          <w:rFonts w:eastAsia="Times New Roman"/>
          <w:color w:val="201F1E"/>
          <w:szCs w:val="24"/>
        </w:rPr>
        <w:t xml:space="preserve"> αυ</w:t>
      </w:r>
      <w:r w:rsidRPr="00F26057">
        <w:rPr>
          <w:rFonts w:eastAsia="Times New Roman"/>
          <w:color w:val="201F1E"/>
          <w:szCs w:val="24"/>
        </w:rPr>
        <w:t>τό ήρθε η ώρα των πολλών</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Κ</w:t>
      </w:r>
      <w:r w:rsidRPr="00F26057">
        <w:rPr>
          <w:rFonts w:eastAsia="Times New Roman"/>
          <w:color w:val="201F1E"/>
          <w:szCs w:val="24"/>
        </w:rPr>
        <w:t>αι προχωράμε με μέτρα μόνιμου χαρακτήρα</w:t>
      </w:r>
      <w:r>
        <w:rPr>
          <w:rFonts w:eastAsia="Times New Roman"/>
          <w:color w:val="201F1E"/>
          <w:szCs w:val="24"/>
        </w:rPr>
        <w:t>,</w:t>
      </w:r>
      <w:r w:rsidRPr="00F26057">
        <w:rPr>
          <w:rFonts w:eastAsia="Times New Roman"/>
          <w:color w:val="201F1E"/>
          <w:szCs w:val="24"/>
        </w:rPr>
        <w:t xml:space="preserve"> γιατί υπάρχει ακόμα μεγάλο μέρος της </w:t>
      </w:r>
      <w:r>
        <w:rPr>
          <w:rFonts w:eastAsia="Times New Roman"/>
          <w:color w:val="201F1E"/>
          <w:szCs w:val="24"/>
        </w:rPr>
        <w:t xml:space="preserve">ελληνικής </w:t>
      </w:r>
      <w:r w:rsidRPr="00F26057">
        <w:rPr>
          <w:rFonts w:eastAsia="Times New Roman"/>
          <w:color w:val="201F1E"/>
          <w:szCs w:val="24"/>
        </w:rPr>
        <w:t xml:space="preserve">κοινωνίας που σήκωσε δυσανάλογο βάρος και δεν έχει ακόμα αισθανθεί τις </w:t>
      </w:r>
      <w:r w:rsidRPr="00F26057">
        <w:rPr>
          <w:rFonts w:eastAsia="Times New Roman"/>
          <w:color w:val="201F1E"/>
          <w:szCs w:val="24"/>
        </w:rPr>
        <w:lastRenderedPageBreak/>
        <w:t>θετικές συνέπειες από την έξοδο της χώρας από τα μνημόνια</w:t>
      </w:r>
      <w:r>
        <w:rPr>
          <w:rFonts w:eastAsia="Times New Roman"/>
          <w:color w:val="201F1E"/>
          <w:szCs w:val="24"/>
        </w:rPr>
        <w:t>, δ</w:t>
      </w:r>
      <w:r w:rsidRPr="00F26057">
        <w:rPr>
          <w:rFonts w:eastAsia="Times New Roman"/>
          <w:color w:val="201F1E"/>
          <w:szCs w:val="24"/>
        </w:rPr>
        <w:t xml:space="preserve">εν </w:t>
      </w:r>
      <w:r>
        <w:rPr>
          <w:rFonts w:eastAsia="Times New Roman"/>
          <w:color w:val="201F1E"/>
          <w:szCs w:val="24"/>
        </w:rPr>
        <w:t>έ</w:t>
      </w:r>
      <w:r w:rsidRPr="00F26057">
        <w:rPr>
          <w:rFonts w:eastAsia="Times New Roman"/>
          <w:color w:val="201F1E"/>
          <w:szCs w:val="24"/>
        </w:rPr>
        <w:t>χει αι</w:t>
      </w:r>
      <w:r w:rsidRPr="00F26057">
        <w:rPr>
          <w:rFonts w:eastAsia="Times New Roman"/>
          <w:color w:val="201F1E"/>
          <w:szCs w:val="24"/>
        </w:rPr>
        <w:t>σθανθεί τα αποτελέσματα αυτής της θετικής και ελπιδοφόρα</w:t>
      </w:r>
      <w:r>
        <w:rPr>
          <w:rFonts w:eastAsia="Times New Roman"/>
          <w:color w:val="201F1E"/>
          <w:szCs w:val="24"/>
        </w:rPr>
        <w:t>ς</w:t>
      </w:r>
      <w:r w:rsidRPr="00F26057">
        <w:rPr>
          <w:rFonts w:eastAsia="Times New Roman"/>
          <w:color w:val="201F1E"/>
          <w:szCs w:val="24"/>
        </w:rPr>
        <w:t xml:space="preserve"> πορεία</w:t>
      </w:r>
      <w:r>
        <w:rPr>
          <w:rFonts w:eastAsia="Times New Roman"/>
          <w:color w:val="201F1E"/>
          <w:szCs w:val="24"/>
        </w:rPr>
        <w:t>ς στην καθημερινότητά της.</w:t>
      </w:r>
      <w:r w:rsidRPr="00F26057">
        <w:rPr>
          <w:rFonts w:eastAsia="Times New Roman"/>
          <w:color w:val="201F1E"/>
          <w:szCs w:val="24"/>
        </w:rPr>
        <w:t xml:space="preserve"> </w:t>
      </w:r>
      <w:r>
        <w:rPr>
          <w:rFonts w:eastAsia="Times New Roman"/>
          <w:color w:val="201F1E"/>
          <w:szCs w:val="24"/>
        </w:rPr>
        <w:t>Π</w:t>
      </w:r>
      <w:r w:rsidRPr="00F26057">
        <w:rPr>
          <w:rFonts w:eastAsia="Times New Roman"/>
          <w:color w:val="201F1E"/>
          <w:szCs w:val="24"/>
        </w:rPr>
        <w:t xml:space="preserve">ροχωράμε χωρίς παραβίαση των στόχων για 3,5% με άμεσα μέτρα για το </w:t>
      </w:r>
      <w:r>
        <w:rPr>
          <w:rFonts w:eastAsia="Times New Roman"/>
          <w:color w:val="201F1E"/>
          <w:szCs w:val="24"/>
        </w:rPr>
        <w:t>2019,</w:t>
      </w:r>
      <w:r w:rsidRPr="00F26057">
        <w:rPr>
          <w:rFonts w:eastAsia="Times New Roman"/>
          <w:color w:val="201F1E"/>
          <w:szCs w:val="24"/>
        </w:rPr>
        <w:t xml:space="preserve"> </w:t>
      </w:r>
      <w:r>
        <w:rPr>
          <w:rFonts w:eastAsia="Times New Roman"/>
          <w:color w:val="201F1E"/>
          <w:szCs w:val="24"/>
        </w:rPr>
        <w:t>ό</w:t>
      </w:r>
      <w:r w:rsidRPr="00F26057">
        <w:rPr>
          <w:rFonts w:eastAsia="Times New Roman"/>
          <w:color w:val="201F1E"/>
          <w:szCs w:val="24"/>
        </w:rPr>
        <w:t xml:space="preserve">πως </w:t>
      </w:r>
      <w:r>
        <w:rPr>
          <w:rFonts w:eastAsia="Times New Roman"/>
          <w:color w:val="201F1E"/>
          <w:szCs w:val="24"/>
        </w:rPr>
        <w:t>μειώσεις</w:t>
      </w:r>
      <w:r w:rsidRPr="00F26057">
        <w:rPr>
          <w:rFonts w:eastAsia="Times New Roman"/>
          <w:color w:val="201F1E"/>
          <w:szCs w:val="24"/>
        </w:rPr>
        <w:t xml:space="preserve"> του ΦΠΑ στην εστίαση</w:t>
      </w:r>
      <w:r>
        <w:rPr>
          <w:rFonts w:eastAsia="Times New Roman"/>
          <w:color w:val="201F1E"/>
          <w:szCs w:val="24"/>
        </w:rPr>
        <w:t>,</w:t>
      </w:r>
      <w:r w:rsidRPr="00F26057">
        <w:rPr>
          <w:rFonts w:eastAsia="Times New Roman"/>
          <w:color w:val="201F1E"/>
          <w:szCs w:val="24"/>
        </w:rPr>
        <w:t xml:space="preserve"> στην ενέργεια</w:t>
      </w:r>
      <w:r>
        <w:rPr>
          <w:rFonts w:eastAsia="Times New Roman"/>
          <w:color w:val="201F1E"/>
          <w:szCs w:val="24"/>
        </w:rPr>
        <w:t>,</w:t>
      </w:r>
      <w:r w:rsidRPr="00F26057">
        <w:rPr>
          <w:rFonts w:eastAsia="Times New Roman"/>
          <w:color w:val="201F1E"/>
          <w:szCs w:val="24"/>
        </w:rPr>
        <w:t xml:space="preserve"> την παροχή της </w:t>
      </w:r>
      <w:r>
        <w:rPr>
          <w:rFonts w:eastAsia="Times New Roman"/>
          <w:color w:val="201F1E"/>
          <w:szCs w:val="24"/>
        </w:rPr>
        <w:t>δέκατης</w:t>
      </w:r>
      <w:r w:rsidRPr="00F26057">
        <w:rPr>
          <w:rFonts w:eastAsia="Times New Roman"/>
          <w:color w:val="201F1E"/>
          <w:szCs w:val="24"/>
        </w:rPr>
        <w:t xml:space="preserve"> τρίτης σύνταξης</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Π</w:t>
      </w:r>
      <w:r w:rsidRPr="00F26057">
        <w:rPr>
          <w:rFonts w:eastAsia="Times New Roman"/>
          <w:color w:val="201F1E"/>
          <w:szCs w:val="24"/>
        </w:rPr>
        <w:t xml:space="preserve">ροχωράμε με ένα σχεδιασμό </w:t>
      </w:r>
      <w:r>
        <w:rPr>
          <w:rFonts w:eastAsia="Times New Roman"/>
          <w:color w:val="201F1E"/>
          <w:szCs w:val="24"/>
        </w:rPr>
        <w:t>μέτρων</w:t>
      </w:r>
      <w:r w:rsidRPr="00F26057">
        <w:rPr>
          <w:rFonts w:eastAsia="Times New Roman"/>
          <w:color w:val="201F1E"/>
          <w:szCs w:val="24"/>
        </w:rPr>
        <w:t xml:space="preserve"> για το 2020</w:t>
      </w:r>
      <w:r>
        <w:rPr>
          <w:rFonts w:eastAsia="Times New Roman"/>
          <w:color w:val="201F1E"/>
          <w:szCs w:val="24"/>
        </w:rPr>
        <w:t>.</w:t>
      </w:r>
      <w:r w:rsidRPr="00F26057">
        <w:rPr>
          <w:rFonts w:eastAsia="Times New Roman"/>
          <w:color w:val="201F1E"/>
          <w:szCs w:val="24"/>
        </w:rPr>
        <w:t xml:space="preserve"> </w:t>
      </w:r>
    </w:p>
    <w:p w14:paraId="02B3D547"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t xml:space="preserve">(Στο σημείο αυτό </w:t>
      </w:r>
      <w:r>
        <w:rPr>
          <w:rFonts w:eastAsia="Times New Roman"/>
          <w:color w:val="201F1E"/>
          <w:szCs w:val="24"/>
        </w:rPr>
        <w:t>κ</w:t>
      </w:r>
      <w:r>
        <w:rPr>
          <w:rFonts w:eastAsia="Times New Roman"/>
          <w:color w:val="201F1E"/>
          <w:szCs w:val="24"/>
        </w:rPr>
        <w:t>τυπάει το κουδούνι λήξεως του χρόνου ομιλίας της κυρίας Βουλευτού)</w:t>
      </w:r>
    </w:p>
    <w:p w14:paraId="02B3D548" w14:textId="77777777" w:rsidR="008168EC" w:rsidRDefault="00DB43BE">
      <w:pPr>
        <w:spacing w:line="600" w:lineRule="auto"/>
        <w:ind w:firstLine="720"/>
        <w:jc w:val="both"/>
        <w:rPr>
          <w:rFonts w:eastAsia="Times New Roman"/>
          <w:color w:val="201F1E"/>
          <w:szCs w:val="24"/>
        </w:rPr>
      </w:pPr>
      <w:r>
        <w:rPr>
          <w:rFonts w:eastAsia="Times New Roman"/>
          <w:color w:val="201F1E"/>
          <w:szCs w:val="24"/>
        </w:rPr>
        <w:t>Αυτή, λοιπόν, είναι η</w:t>
      </w:r>
      <w:r w:rsidRPr="00F26057">
        <w:rPr>
          <w:rFonts w:eastAsia="Times New Roman"/>
          <w:color w:val="201F1E"/>
          <w:szCs w:val="24"/>
        </w:rPr>
        <w:t xml:space="preserve"> σύγχρονη συγκυρία στο πλαίσιο της οποίας θα περίμενε κανείς οι δημοκρατικές και προοδευτικές πολιτικές δυνάμεις να συμβάλουν επί της ουσίας</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Θ</w:t>
      </w:r>
      <w:r w:rsidRPr="00F26057">
        <w:rPr>
          <w:rFonts w:eastAsia="Times New Roman"/>
          <w:color w:val="201F1E"/>
          <w:szCs w:val="24"/>
        </w:rPr>
        <w:t xml:space="preserve">α περίμενε </w:t>
      </w:r>
      <w:r>
        <w:rPr>
          <w:rFonts w:eastAsia="Times New Roman"/>
          <w:color w:val="201F1E"/>
          <w:szCs w:val="24"/>
        </w:rPr>
        <w:t xml:space="preserve">οι </w:t>
      </w:r>
      <w:r w:rsidRPr="00F26057">
        <w:rPr>
          <w:rFonts w:eastAsia="Times New Roman"/>
          <w:color w:val="201F1E"/>
          <w:szCs w:val="24"/>
        </w:rPr>
        <w:t xml:space="preserve">πολιτικές δυνάμεις να </w:t>
      </w:r>
      <w:r>
        <w:rPr>
          <w:rFonts w:eastAsia="Times New Roman"/>
          <w:color w:val="201F1E"/>
          <w:szCs w:val="24"/>
        </w:rPr>
        <w:t>συμβάλλουν</w:t>
      </w:r>
      <w:r w:rsidRPr="00F26057">
        <w:rPr>
          <w:rFonts w:eastAsia="Times New Roman"/>
          <w:color w:val="201F1E"/>
          <w:szCs w:val="24"/>
        </w:rPr>
        <w:t xml:space="preserve"> σε ένα</w:t>
      </w:r>
      <w:r>
        <w:rPr>
          <w:rFonts w:eastAsia="Times New Roman"/>
          <w:color w:val="201F1E"/>
          <w:szCs w:val="24"/>
        </w:rPr>
        <w:t>ν</w:t>
      </w:r>
      <w:r w:rsidRPr="00F26057">
        <w:rPr>
          <w:rFonts w:eastAsia="Times New Roman"/>
          <w:color w:val="201F1E"/>
          <w:szCs w:val="24"/>
        </w:rPr>
        <w:t xml:space="preserve"> διάλογο ουσίας προβάλλοντας το </w:t>
      </w:r>
      <w:r>
        <w:rPr>
          <w:rFonts w:eastAsia="Times New Roman"/>
          <w:color w:val="201F1E"/>
          <w:szCs w:val="24"/>
        </w:rPr>
        <w:t>όποιο δικό της</w:t>
      </w:r>
      <w:r w:rsidRPr="00F26057">
        <w:rPr>
          <w:rFonts w:eastAsia="Times New Roman"/>
          <w:color w:val="201F1E"/>
          <w:szCs w:val="24"/>
        </w:rPr>
        <w:t xml:space="preserve"> σχέδιο για τ</w:t>
      </w:r>
      <w:r w:rsidRPr="00F26057">
        <w:rPr>
          <w:rFonts w:eastAsia="Times New Roman"/>
          <w:color w:val="201F1E"/>
          <w:szCs w:val="24"/>
        </w:rPr>
        <w:t>ην επόμενη μέρα</w:t>
      </w:r>
      <w:r>
        <w:rPr>
          <w:rFonts w:eastAsia="Times New Roman"/>
          <w:color w:val="201F1E"/>
          <w:szCs w:val="24"/>
        </w:rPr>
        <w:t>.</w:t>
      </w:r>
      <w:r w:rsidRPr="00F26057">
        <w:rPr>
          <w:rFonts w:eastAsia="Times New Roman"/>
          <w:color w:val="201F1E"/>
          <w:szCs w:val="24"/>
        </w:rPr>
        <w:t xml:space="preserve"> </w:t>
      </w:r>
      <w:r>
        <w:rPr>
          <w:rFonts w:eastAsia="Times New Roman"/>
          <w:color w:val="201F1E"/>
          <w:szCs w:val="24"/>
        </w:rPr>
        <w:t>Αντ’ αυτού,</w:t>
      </w:r>
      <w:r w:rsidRPr="00F26057">
        <w:rPr>
          <w:rFonts w:eastAsia="Times New Roman"/>
          <w:color w:val="201F1E"/>
          <w:szCs w:val="24"/>
        </w:rPr>
        <w:t xml:space="preserve"> </w:t>
      </w:r>
      <w:r>
        <w:rPr>
          <w:rFonts w:eastAsia="Times New Roman"/>
          <w:color w:val="201F1E"/>
          <w:szCs w:val="24"/>
        </w:rPr>
        <w:t>η</w:t>
      </w:r>
      <w:r w:rsidRPr="00F26057">
        <w:rPr>
          <w:rFonts w:eastAsia="Times New Roman"/>
          <w:color w:val="201F1E"/>
          <w:szCs w:val="24"/>
        </w:rPr>
        <w:t xml:space="preserve"> </w:t>
      </w:r>
      <w:r>
        <w:rPr>
          <w:rFonts w:eastAsia="Times New Roman"/>
          <w:color w:val="201F1E"/>
          <w:szCs w:val="24"/>
        </w:rPr>
        <w:t>Α</w:t>
      </w:r>
      <w:r w:rsidRPr="00F26057">
        <w:rPr>
          <w:rFonts w:eastAsia="Times New Roman"/>
          <w:color w:val="201F1E"/>
          <w:szCs w:val="24"/>
        </w:rPr>
        <w:t xml:space="preserve">ξιωματική </w:t>
      </w:r>
      <w:r>
        <w:rPr>
          <w:rFonts w:eastAsia="Times New Roman"/>
          <w:color w:val="201F1E"/>
          <w:szCs w:val="24"/>
        </w:rPr>
        <w:t>Α</w:t>
      </w:r>
      <w:r w:rsidRPr="00F26057">
        <w:rPr>
          <w:rFonts w:eastAsia="Times New Roman"/>
          <w:color w:val="201F1E"/>
          <w:szCs w:val="24"/>
        </w:rPr>
        <w:t xml:space="preserve">ντιπολίτευση αξιοποιεί ένα από τα ισχυρότερα όπλα του κοινοβουλευτικού ελέγχου που έχει η εκάστοτε αντιπολίτευση </w:t>
      </w:r>
      <w:r>
        <w:rPr>
          <w:rFonts w:eastAsia="Times New Roman"/>
          <w:color w:val="201F1E"/>
          <w:szCs w:val="24"/>
        </w:rPr>
        <w:t>ό</w:t>
      </w:r>
      <w:r w:rsidRPr="00F26057">
        <w:rPr>
          <w:rFonts w:eastAsia="Times New Roman"/>
          <w:color w:val="201F1E"/>
          <w:szCs w:val="24"/>
        </w:rPr>
        <w:t>χι για να προκαλέσει μία συζήτηση για τους μισθούς</w:t>
      </w:r>
      <w:r>
        <w:rPr>
          <w:rFonts w:eastAsia="Times New Roman"/>
          <w:color w:val="201F1E"/>
          <w:szCs w:val="24"/>
        </w:rPr>
        <w:t>,</w:t>
      </w:r>
      <w:r w:rsidRPr="00F26057">
        <w:rPr>
          <w:rFonts w:eastAsia="Times New Roman"/>
          <w:color w:val="201F1E"/>
          <w:szCs w:val="24"/>
        </w:rPr>
        <w:t xml:space="preserve"> τους φόρους</w:t>
      </w:r>
      <w:r>
        <w:rPr>
          <w:rFonts w:eastAsia="Times New Roman"/>
          <w:color w:val="201F1E"/>
          <w:szCs w:val="24"/>
        </w:rPr>
        <w:t>,</w:t>
      </w:r>
      <w:r w:rsidRPr="00F26057">
        <w:rPr>
          <w:rFonts w:eastAsia="Times New Roman"/>
          <w:color w:val="201F1E"/>
          <w:szCs w:val="24"/>
        </w:rPr>
        <w:t xml:space="preserve"> τις επενδύσεις</w:t>
      </w:r>
      <w:r>
        <w:rPr>
          <w:rFonts w:eastAsia="Times New Roman"/>
          <w:color w:val="201F1E"/>
          <w:szCs w:val="24"/>
        </w:rPr>
        <w:t xml:space="preserve"> και</w:t>
      </w:r>
      <w:r w:rsidRPr="00F26057">
        <w:rPr>
          <w:rFonts w:eastAsia="Times New Roman"/>
          <w:color w:val="201F1E"/>
          <w:szCs w:val="24"/>
        </w:rPr>
        <w:t xml:space="preserve"> για μία σειρά κ</w:t>
      </w:r>
      <w:r w:rsidRPr="00F26057">
        <w:rPr>
          <w:rFonts w:eastAsia="Times New Roman"/>
          <w:color w:val="201F1E"/>
          <w:szCs w:val="24"/>
        </w:rPr>
        <w:t xml:space="preserve">ρίσιμα </w:t>
      </w:r>
      <w:r w:rsidRPr="00F26057">
        <w:rPr>
          <w:rFonts w:eastAsia="Times New Roman"/>
          <w:color w:val="201F1E"/>
          <w:szCs w:val="24"/>
        </w:rPr>
        <w:lastRenderedPageBreak/>
        <w:t>θέματα</w:t>
      </w:r>
      <w:r>
        <w:rPr>
          <w:rFonts w:eastAsia="Times New Roman"/>
          <w:color w:val="201F1E"/>
          <w:szCs w:val="24"/>
        </w:rPr>
        <w:t>,</w:t>
      </w:r>
      <w:r w:rsidRPr="00F26057">
        <w:rPr>
          <w:rFonts w:eastAsia="Times New Roman"/>
          <w:color w:val="201F1E"/>
          <w:szCs w:val="24"/>
        </w:rPr>
        <w:t xml:space="preserve"> αλλά για να αποφύγει αυτήν ακριβώς τη συζήτηση προσπαθώντας να την προσανατολίσει μονομερώς και μονόπλευρα σε σχέση με τη δήλωση ενός Υπουργού</w:t>
      </w:r>
      <w:r>
        <w:rPr>
          <w:rFonts w:eastAsia="Times New Roman"/>
          <w:color w:val="201F1E"/>
          <w:szCs w:val="24"/>
        </w:rPr>
        <w:t>.</w:t>
      </w:r>
      <w:r w:rsidRPr="00F26057">
        <w:rPr>
          <w:rFonts w:eastAsia="Times New Roman"/>
          <w:color w:val="201F1E"/>
          <w:szCs w:val="24"/>
        </w:rPr>
        <w:t xml:space="preserve"> </w:t>
      </w:r>
    </w:p>
    <w:p w14:paraId="02B3D549"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Όμως, </w:t>
      </w:r>
      <w:r w:rsidRPr="003E4823">
        <w:rPr>
          <w:rFonts w:eastAsia="Times New Roman" w:cs="Times New Roman"/>
          <w:szCs w:val="24"/>
        </w:rPr>
        <w:t xml:space="preserve">όπως είπε και ο </w:t>
      </w:r>
      <w:r>
        <w:rPr>
          <w:rFonts w:eastAsia="Times New Roman" w:cs="Times New Roman"/>
          <w:szCs w:val="24"/>
        </w:rPr>
        <w:t>Π</w:t>
      </w:r>
      <w:r w:rsidRPr="003E4823">
        <w:rPr>
          <w:rFonts w:eastAsia="Times New Roman" w:cs="Times New Roman"/>
          <w:szCs w:val="24"/>
        </w:rPr>
        <w:t xml:space="preserve">ρωθυπουργός </w:t>
      </w:r>
      <w:r>
        <w:rPr>
          <w:rFonts w:eastAsia="Times New Roman" w:cs="Times New Roman"/>
          <w:szCs w:val="24"/>
        </w:rPr>
        <w:t>χθες, ψήφο εμπιστοσύνης στην Κ</w:t>
      </w:r>
      <w:r w:rsidRPr="003E4823">
        <w:rPr>
          <w:rFonts w:eastAsia="Times New Roman" w:cs="Times New Roman"/>
          <w:szCs w:val="24"/>
        </w:rPr>
        <w:t xml:space="preserve">υβέρνηση σήμερα από τη </w:t>
      </w:r>
      <w:r>
        <w:rPr>
          <w:rFonts w:eastAsia="Times New Roman" w:cs="Times New Roman"/>
          <w:szCs w:val="24"/>
        </w:rPr>
        <w:t>Β</w:t>
      </w:r>
      <w:r w:rsidRPr="003E4823">
        <w:rPr>
          <w:rFonts w:eastAsia="Times New Roman" w:cs="Times New Roman"/>
          <w:szCs w:val="24"/>
        </w:rPr>
        <w:t>ουλή κα</w:t>
      </w:r>
      <w:r w:rsidRPr="003E4823">
        <w:rPr>
          <w:rFonts w:eastAsia="Times New Roman" w:cs="Times New Roman"/>
          <w:szCs w:val="24"/>
        </w:rPr>
        <w:t>ι τον Μάιο και τον Οκτώβριο από τους πολίτες</w:t>
      </w:r>
      <w:r>
        <w:rPr>
          <w:rFonts w:eastAsia="Times New Roman" w:cs="Times New Roman"/>
          <w:szCs w:val="24"/>
        </w:rPr>
        <w:t>.</w:t>
      </w:r>
    </w:p>
    <w:p w14:paraId="02B3D54A" w14:textId="77777777" w:rsidR="008168EC" w:rsidRDefault="00DB43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B3D54B" w14:textId="77777777" w:rsidR="008168EC" w:rsidRDefault="00DB43BE">
      <w:pPr>
        <w:spacing w:line="600" w:lineRule="auto"/>
        <w:ind w:firstLine="720"/>
        <w:jc w:val="both"/>
        <w:rPr>
          <w:rFonts w:eastAsia="Times New Roman" w:cs="Times New Roman"/>
          <w:szCs w:val="24"/>
        </w:rPr>
      </w:pPr>
      <w:r w:rsidRPr="003E4823">
        <w:rPr>
          <w:rFonts w:eastAsia="Times New Roman" w:cs="Times New Roman"/>
          <w:b/>
          <w:szCs w:val="24"/>
        </w:rPr>
        <w:t>ΠΡΟΕΔΡΕΥΩΝ (Μάριος Γεωργιάδης):</w:t>
      </w:r>
      <w:r>
        <w:rPr>
          <w:rFonts w:eastAsia="Times New Roman" w:cs="Times New Roman"/>
          <w:szCs w:val="24"/>
        </w:rPr>
        <w:t xml:space="preserve"> Ευχαριστούμε την κ. </w:t>
      </w:r>
      <w:proofErr w:type="spellStart"/>
      <w:r>
        <w:rPr>
          <w:rFonts w:eastAsia="Times New Roman" w:cs="Times New Roman"/>
          <w:szCs w:val="24"/>
        </w:rPr>
        <w:t>Θελερίτη</w:t>
      </w:r>
      <w:proofErr w:type="spellEnd"/>
      <w:r>
        <w:rPr>
          <w:rFonts w:eastAsia="Times New Roman" w:cs="Times New Roman"/>
          <w:szCs w:val="24"/>
        </w:rPr>
        <w:t>.</w:t>
      </w:r>
    </w:p>
    <w:p w14:paraId="02B3D54C"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Ο κ. Καρράς έχει τον λόγο για επτά λεπτά. </w:t>
      </w:r>
    </w:p>
    <w:p w14:paraId="02B3D54D" w14:textId="77777777" w:rsidR="008168EC" w:rsidRDefault="00DB43BE">
      <w:pPr>
        <w:spacing w:line="600" w:lineRule="auto"/>
        <w:ind w:firstLine="720"/>
        <w:jc w:val="both"/>
        <w:rPr>
          <w:rFonts w:eastAsia="Times New Roman" w:cs="Times New Roman"/>
          <w:szCs w:val="24"/>
        </w:rPr>
      </w:pPr>
      <w:r w:rsidRPr="003E4823">
        <w:rPr>
          <w:rFonts w:eastAsia="Times New Roman" w:cs="Times New Roman"/>
          <w:b/>
          <w:szCs w:val="24"/>
        </w:rPr>
        <w:t>ΓΕΩΡΓΙΟΣ</w:t>
      </w:r>
      <w:r>
        <w:rPr>
          <w:rFonts w:eastAsia="Times New Roman" w:cs="Times New Roman"/>
          <w:b/>
          <w:szCs w:val="24"/>
        </w:rPr>
        <w:t xml:space="preserve"> </w:t>
      </w:r>
      <w:r w:rsidRPr="003E4823">
        <w:rPr>
          <w:rFonts w:eastAsia="Times New Roman" w:cs="Times New Roman"/>
          <w:b/>
          <w:szCs w:val="24"/>
        </w:rPr>
        <w:t>-</w:t>
      </w:r>
      <w:r>
        <w:rPr>
          <w:rFonts w:eastAsia="Times New Roman" w:cs="Times New Roman"/>
          <w:b/>
          <w:szCs w:val="24"/>
        </w:rPr>
        <w:t xml:space="preserve"> </w:t>
      </w:r>
      <w:r w:rsidRPr="003E4823">
        <w:rPr>
          <w:rFonts w:eastAsia="Times New Roman" w:cs="Times New Roman"/>
          <w:b/>
          <w:szCs w:val="24"/>
        </w:rPr>
        <w:t>ΔΗΜΗΤΡΙΟΣ ΚΑΡΡΑΣ:</w:t>
      </w:r>
      <w:r>
        <w:rPr>
          <w:rFonts w:eastAsia="Times New Roman" w:cs="Times New Roman"/>
          <w:szCs w:val="24"/>
        </w:rPr>
        <w:t xml:space="preserve"> Κύριε Πρόεδρε, κύριοι </w:t>
      </w:r>
      <w:r w:rsidRPr="003E4823">
        <w:rPr>
          <w:rFonts w:eastAsia="Times New Roman" w:cs="Times New Roman"/>
          <w:szCs w:val="24"/>
        </w:rPr>
        <w:t>συνάδελφοι</w:t>
      </w:r>
      <w:r>
        <w:rPr>
          <w:rFonts w:eastAsia="Times New Roman" w:cs="Times New Roman"/>
          <w:szCs w:val="24"/>
        </w:rPr>
        <w:t>,</w:t>
      </w:r>
      <w:r w:rsidRPr="003E4823">
        <w:rPr>
          <w:rFonts w:eastAsia="Times New Roman" w:cs="Times New Roman"/>
          <w:szCs w:val="24"/>
        </w:rPr>
        <w:t xml:space="preserve"> δύο ερωτήματα ανακύπτουν από τη σημερινή διαδικασία</w:t>
      </w:r>
      <w:r>
        <w:rPr>
          <w:rFonts w:eastAsia="Times New Roman" w:cs="Times New Roman"/>
          <w:szCs w:val="24"/>
        </w:rPr>
        <w:t>,</w:t>
      </w:r>
      <w:r w:rsidRPr="003E4823">
        <w:rPr>
          <w:rFonts w:eastAsia="Times New Roman" w:cs="Times New Roman"/>
          <w:szCs w:val="24"/>
        </w:rPr>
        <w:t xml:space="preserve"> όπως </w:t>
      </w:r>
      <w:r>
        <w:rPr>
          <w:rFonts w:eastAsia="Times New Roman" w:cs="Times New Roman"/>
          <w:szCs w:val="24"/>
        </w:rPr>
        <w:t>διεγράφη. Γ</w:t>
      </w:r>
      <w:r w:rsidRPr="003E4823">
        <w:rPr>
          <w:rFonts w:eastAsia="Times New Roman" w:cs="Times New Roman"/>
          <w:szCs w:val="24"/>
        </w:rPr>
        <w:t xml:space="preserve">ιατί </w:t>
      </w:r>
      <w:r>
        <w:rPr>
          <w:rFonts w:eastAsia="Times New Roman" w:cs="Times New Roman"/>
          <w:szCs w:val="24"/>
        </w:rPr>
        <w:t>δεν</w:t>
      </w:r>
      <w:r w:rsidRPr="003E4823">
        <w:rPr>
          <w:rFonts w:eastAsia="Times New Roman" w:cs="Times New Roman"/>
          <w:szCs w:val="24"/>
        </w:rPr>
        <w:t xml:space="preserve"> συζητιέται η πρόταση μομφής που υπέβαλε </w:t>
      </w:r>
      <w:r>
        <w:rPr>
          <w:rFonts w:eastAsia="Times New Roman" w:cs="Times New Roman"/>
          <w:szCs w:val="24"/>
        </w:rPr>
        <w:t>η</w:t>
      </w:r>
      <w:r w:rsidRPr="003E4823">
        <w:rPr>
          <w:rFonts w:eastAsia="Times New Roman" w:cs="Times New Roman"/>
          <w:szCs w:val="24"/>
        </w:rPr>
        <w:t xml:space="preserve"> Αξιωματική Αντιπολίτευση κατά το</w:t>
      </w:r>
      <w:r>
        <w:rPr>
          <w:rFonts w:eastAsia="Times New Roman" w:cs="Times New Roman"/>
          <w:szCs w:val="24"/>
        </w:rPr>
        <w:t>υ</w:t>
      </w:r>
      <w:r w:rsidRPr="003E4823">
        <w:rPr>
          <w:rFonts w:eastAsia="Times New Roman" w:cs="Times New Roman"/>
          <w:szCs w:val="24"/>
        </w:rPr>
        <w:t xml:space="preserve"> Αναπληρωτή Υπουργού Υγείας</w:t>
      </w:r>
      <w:r>
        <w:rPr>
          <w:rFonts w:eastAsia="Times New Roman" w:cs="Times New Roman"/>
          <w:szCs w:val="24"/>
        </w:rPr>
        <w:t>; Θ</w:t>
      </w:r>
      <w:r w:rsidRPr="003E4823">
        <w:rPr>
          <w:rFonts w:eastAsia="Times New Roman" w:cs="Times New Roman"/>
          <w:szCs w:val="24"/>
        </w:rPr>
        <w:t xml:space="preserve">α πρέπει να βγάλουμε ένα συμπέρασμα </w:t>
      </w:r>
      <w:r>
        <w:rPr>
          <w:rFonts w:eastAsia="Times New Roman" w:cs="Times New Roman"/>
          <w:szCs w:val="24"/>
        </w:rPr>
        <w:t>βεβαίως. Ό</w:t>
      </w:r>
      <w:r w:rsidRPr="003E4823">
        <w:rPr>
          <w:rFonts w:eastAsia="Times New Roman" w:cs="Times New Roman"/>
          <w:szCs w:val="24"/>
        </w:rPr>
        <w:t xml:space="preserve">τι ο </w:t>
      </w:r>
      <w:r>
        <w:rPr>
          <w:rFonts w:eastAsia="Times New Roman" w:cs="Times New Roman"/>
          <w:szCs w:val="24"/>
        </w:rPr>
        <w:t xml:space="preserve">κ. </w:t>
      </w:r>
      <w:proofErr w:type="spellStart"/>
      <w:r>
        <w:rPr>
          <w:rFonts w:eastAsia="Times New Roman" w:cs="Times New Roman"/>
          <w:szCs w:val="24"/>
        </w:rPr>
        <w:lastRenderedPageBreak/>
        <w:t>Πολάκης</w:t>
      </w:r>
      <w:proofErr w:type="spellEnd"/>
      <w:r>
        <w:rPr>
          <w:rFonts w:eastAsia="Times New Roman" w:cs="Times New Roman"/>
          <w:szCs w:val="24"/>
        </w:rPr>
        <w:t xml:space="preserve"> </w:t>
      </w:r>
      <w:r w:rsidRPr="003E4823">
        <w:rPr>
          <w:rFonts w:eastAsia="Times New Roman" w:cs="Times New Roman"/>
          <w:szCs w:val="24"/>
        </w:rPr>
        <w:t xml:space="preserve">φαίνεται </w:t>
      </w:r>
      <w:r>
        <w:rPr>
          <w:rFonts w:eastAsia="Times New Roman" w:cs="Times New Roman"/>
          <w:szCs w:val="24"/>
        </w:rPr>
        <w:t xml:space="preserve">πως </w:t>
      </w:r>
      <w:r w:rsidRPr="003E4823">
        <w:rPr>
          <w:rFonts w:eastAsia="Times New Roman" w:cs="Times New Roman"/>
          <w:szCs w:val="24"/>
        </w:rPr>
        <w:t xml:space="preserve">μας έχει συνηθίσει σε μία συμπεριφορά διαχρονικά στην περίοδο της υπουργίας </w:t>
      </w:r>
      <w:r>
        <w:rPr>
          <w:rFonts w:eastAsia="Times New Roman" w:cs="Times New Roman"/>
          <w:szCs w:val="24"/>
        </w:rPr>
        <w:t xml:space="preserve">του </w:t>
      </w:r>
      <w:r w:rsidRPr="003E4823">
        <w:rPr>
          <w:rFonts w:eastAsia="Times New Roman" w:cs="Times New Roman"/>
          <w:szCs w:val="24"/>
        </w:rPr>
        <w:t xml:space="preserve">και σε σχέση με αυτές τις συμπεριφορές η </w:t>
      </w:r>
      <w:r>
        <w:rPr>
          <w:rFonts w:eastAsia="Times New Roman" w:cs="Times New Roman"/>
          <w:szCs w:val="24"/>
        </w:rPr>
        <w:t>Κ</w:t>
      </w:r>
      <w:r w:rsidRPr="003E4823">
        <w:rPr>
          <w:rFonts w:eastAsia="Times New Roman" w:cs="Times New Roman"/>
          <w:szCs w:val="24"/>
        </w:rPr>
        <w:t>υβέρνηση</w:t>
      </w:r>
      <w:r>
        <w:rPr>
          <w:rFonts w:eastAsia="Times New Roman" w:cs="Times New Roman"/>
          <w:szCs w:val="24"/>
        </w:rPr>
        <w:t>, ο κ. Τσίπρας, ο Πρ</w:t>
      </w:r>
      <w:r w:rsidRPr="003E4823">
        <w:rPr>
          <w:rFonts w:eastAsia="Times New Roman" w:cs="Times New Roman"/>
          <w:szCs w:val="24"/>
        </w:rPr>
        <w:t>ωθυπουργός θέλει να αποφύγει να ανοίξει μία συζήτηση</w:t>
      </w:r>
      <w:r>
        <w:rPr>
          <w:rFonts w:eastAsia="Times New Roman" w:cs="Times New Roman"/>
          <w:szCs w:val="24"/>
        </w:rPr>
        <w:t>.</w:t>
      </w:r>
    </w:p>
    <w:p w14:paraId="02B3D54E"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Τ</w:t>
      </w:r>
      <w:r w:rsidRPr="003E4823">
        <w:rPr>
          <w:rFonts w:eastAsia="Times New Roman" w:cs="Times New Roman"/>
          <w:szCs w:val="24"/>
        </w:rPr>
        <w:t xml:space="preserve">ο δεύτερο </w:t>
      </w:r>
      <w:r>
        <w:rPr>
          <w:rFonts w:eastAsia="Times New Roman" w:cs="Times New Roman"/>
          <w:szCs w:val="24"/>
        </w:rPr>
        <w:t>όμως ερώτημα, τ</w:t>
      </w:r>
      <w:r w:rsidRPr="003E4823">
        <w:rPr>
          <w:rFonts w:eastAsia="Times New Roman" w:cs="Times New Roman"/>
          <w:szCs w:val="24"/>
        </w:rPr>
        <w:t xml:space="preserve">ο οποίο </w:t>
      </w:r>
      <w:proofErr w:type="spellStart"/>
      <w:r>
        <w:rPr>
          <w:rFonts w:eastAsia="Times New Roman" w:cs="Times New Roman"/>
          <w:szCs w:val="24"/>
        </w:rPr>
        <w:t>αυτόθ</w:t>
      </w:r>
      <w:r>
        <w:rPr>
          <w:rFonts w:eastAsia="Times New Roman" w:cs="Times New Roman"/>
          <w:szCs w:val="24"/>
        </w:rPr>
        <w:t>ροα</w:t>
      </w:r>
      <w:proofErr w:type="spellEnd"/>
      <w:r>
        <w:rPr>
          <w:rFonts w:eastAsia="Times New Roman" w:cs="Times New Roman"/>
          <w:szCs w:val="24"/>
        </w:rPr>
        <w:t xml:space="preserve"> γεννι</w:t>
      </w:r>
      <w:r>
        <w:rPr>
          <w:rFonts w:eastAsia="Times New Roman" w:cs="Times New Roman"/>
          <w:szCs w:val="24"/>
        </w:rPr>
        <w:t xml:space="preserve">έται, </w:t>
      </w:r>
      <w:r w:rsidRPr="003E4823">
        <w:rPr>
          <w:rFonts w:eastAsia="Times New Roman" w:cs="Times New Roman"/>
          <w:szCs w:val="24"/>
        </w:rPr>
        <w:t>είναι το εξής</w:t>
      </w:r>
      <w:r>
        <w:rPr>
          <w:rFonts w:eastAsia="Times New Roman" w:cs="Times New Roman"/>
          <w:szCs w:val="24"/>
        </w:rPr>
        <w:t>:</w:t>
      </w:r>
      <w:r w:rsidRPr="003E4823">
        <w:rPr>
          <w:rFonts w:eastAsia="Times New Roman" w:cs="Times New Roman"/>
          <w:szCs w:val="24"/>
        </w:rPr>
        <w:t xml:space="preserve"> Έρχεται ο </w:t>
      </w:r>
      <w:r>
        <w:rPr>
          <w:rFonts w:eastAsia="Times New Roman" w:cs="Times New Roman"/>
          <w:szCs w:val="24"/>
        </w:rPr>
        <w:t>Π</w:t>
      </w:r>
      <w:r w:rsidRPr="003E4823">
        <w:rPr>
          <w:rFonts w:eastAsia="Times New Roman" w:cs="Times New Roman"/>
          <w:szCs w:val="24"/>
        </w:rPr>
        <w:t xml:space="preserve">ρωθυπουργός και μετατρέπει τη συζήτηση από την απλή πρόταση μομφής </w:t>
      </w:r>
      <w:r>
        <w:rPr>
          <w:rFonts w:eastAsia="Times New Roman" w:cs="Times New Roman"/>
          <w:szCs w:val="24"/>
        </w:rPr>
        <w:t>κατ’ ενός</w:t>
      </w:r>
      <w:r w:rsidRPr="003E4823">
        <w:rPr>
          <w:rFonts w:eastAsia="Times New Roman" w:cs="Times New Roman"/>
          <w:szCs w:val="24"/>
        </w:rPr>
        <w:t xml:space="preserve"> Υπουργού σε γενικευμένη συζήτηση με αντικείμενο την πρόταση εμπιστοσύνης υπέρ ή κατά της </w:t>
      </w:r>
      <w:r>
        <w:rPr>
          <w:rFonts w:eastAsia="Times New Roman" w:cs="Times New Roman"/>
          <w:szCs w:val="24"/>
        </w:rPr>
        <w:t>Κ</w:t>
      </w:r>
      <w:r w:rsidRPr="003E4823">
        <w:rPr>
          <w:rFonts w:eastAsia="Times New Roman" w:cs="Times New Roman"/>
          <w:szCs w:val="24"/>
        </w:rPr>
        <w:t>υβέρνησης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υτό το </w:t>
      </w:r>
      <w:r w:rsidRPr="003E4823">
        <w:rPr>
          <w:rFonts w:eastAsia="Times New Roman" w:cs="Times New Roman"/>
          <w:szCs w:val="24"/>
        </w:rPr>
        <w:t>κοινοβουλευτικό εργαλεί</w:t>
      </w:r>
      <w:r>
        <w:rPr>
          <w:rFonts w:eastAsia="Times New Roman" w:cs="Times New Roman"/>
          <w:szCs w:val="24"/>
        </w:rPr>
        <w:t>ο,</w:t>
      </w:r>
      <w:r w:rsidRPr="003E4823">
        <w:rPr>
          <w:rFonts w:eastAsia="Times New Roman" w:cs="Times New Roman"/>
          <w:szCs w:val="24"/>
        </w:rPr>
        <w:t xml:space="preserve"> ο </w:t>
      </w:r>
      <w:r>
        <w:rPr>
          <w:rFonts w:eastAsia="Times New Roman" w:cs="Times New Roman"/>
          <w:szCs w:val="24"/>
        </w:rPr>
        <w:t xml:space="preserve">κ. </w:t>
      </w:r>
      <w:r w:rsidRPr="003E4823">
        <w:rPr>
          <w:rFonts w:eastAsia="Times New Roman" w:cs="Times New Roman"/>
          <w:szCs w:val="24"/>
        </w:rPr>
        <w:t>Τσίπρας</w:t>
      </w:r>
      <w:r w:rsidRPr="003E4823">
        <w:rPr>
          <w:rFonts w:eastAsia="Times New Roman" w:cs="Times New Roman"/>
          <w:szCs w:val="24"/>
        </w:rPr>
        <w:t xml:space="preserve"> το έχει δοκιμάσει κι άλλη φορά και δεν έχει βγει θετικό </w:t>
      </w:r>
      <w:r>
        <w:rPr>
          <w:rFonts w:eastAsia="Times New Roman" w:cs="Times New Roman"/>
          <w:szCs w:val="24"/>
        </w:rPr>
        <w:t xml:space="preserve">για την Κυβέρνηση </w:t>
      </w:r>
      <w:r>
        <w:rPr>
          <w:rFonts w:eastAsia="Times New Roman" w:cs="Times New Roman"/>
          <w:szCs w:val="24"/>
        </w:rPr>
        <w:t>-και δεν ομιλώ, α</w:t>
      </w:r>
      <w:r w:rsidRPr="003E4823">
        <w:rPr>
          <w:rFonts w:eastAsia="Times New Roman" w:cs="Times New Roman"/>
          <w:szCs w:val="24"/>
        </w:rPr>
        <w:t>γαπητοί συνάδελφοι</w:t>
      </w:r>
      <w:r>
        <w:rPr>
          <w:rFonts w:eastAsia="Times New Roman" w:cs="Times New Roman"/>
          <w:szCs w:val="24"/>
        </w:rPr>
        <w:t>,</w:t>
      </w:r>
      <w:r w:rsidRPr="003E4823">
        <w:rPr>
          <w:rFonts w:eastAsia="Times New Roman" w:cs="Times New Roman"/>
          <w:szCs w:val="24"/>
        </w:rPr>
        <w:t xml:space="preserve"> για το αποτέλεσμα της ψη</w:t>
      </w:r>
      <w:r>
        <w:rPr>
          <w:rFonts w:eastAsia="Times New Roman" w:cs="Times New Roman"/>
          <w:szCs w:val="24"/>
        </w:rPr>
        <w:t>φοφορίας-</w:t>
      </w:r>
      <w:r w:rsidRPr="003E4823">
        <w:rPr>
          <w:rFonts w:eastAsia="Times New Roman" w:cs="Times New Roman"/>
          <w:szCs w:val="24"/>
        </w:rPr>
        <w:t xml:space="preserve"> </w:t>
      </w:r>
      <w:r>
        <w:rPr>
          <w:rFonts w:eastAsia="Times New Roman" w:cs="Times New Roman"/>
          <w:szCs w:val="24"/>
        </w:rPr>
        <w:t xml:space="preserve">ομιλώ για </w:t>
      </w:r>
      <w:r w:rsidRPr="003E4823">
        <w:rPr>
          <w:rFonts w:eastAsia="Times New Roman" w:cs="Times New Roman"/>
          <w:szCs w:val="24"/>
        </w:rPr>
        <w:t>το αποτέλεσμα</w:t>
      </w:r>
      <w:r>
        <w:rPr>
          <w:rFonts w:eastAsia="Times New Roman" w:cs="Times New Roman"/>
          <w:szCs w:val="24"/>
        </w:rPr>
        <w:t xml:space="preserve"> της συζήτησης</w:t>
      </w:r>
      <w:r>
        <w:rPr>
          <w:rFonts w:eastAsia="Times New Roman" w:cs="Times New Roman"/>
          <w:szCs w:val="24"/>
        </w:rPr>
        <w:t xml:space="preserve"> σε βάρος του ΣΥΡΙΖΑ</w:t>
      </w:r>
      <w:r>
        <w:rPr>
          <w:rFonts w:eastAsia="Times New Roman" w:cs="Times New Roman"/>
          <w:szCs w:val="24"/>
        </w:rPr>
        <w:t>. Δι</w:t>
      </w:r>
      <w:r w:rsidRPr="003E4823">
        <w:rPr>
          <w:rFonts w:eastAsia="Times New Roman" w:cs="Times New Roman"/>
          <w:szCs w:val="24"/>
        </w:rPr>
        <w:t>ότι το αποτέλεσμα της ψηφοφορίας είναι δεδομένο</w:t>
      </w:r>
      <w:r>
        <w:rPr>
          <w:rFonts w:eastAsia="Times New Roman" w:cs="Times New Roman"/>
          <w:szCs w:val="24"/>
        </w:rPr>
        <w:t xml:space="preserve">. </w:t>
      </w:r>
      <w:r>
        <w:rPr>
          <w:rFonts w:eastAsia="Times New Roman" w:cs="Times New Roman"/>
          <w:szCs w:val="24"/>
        </w:rPr>
        <w:t>Και ξέρετε γιατί; Δ</w:t>
      </w:r>
      <w:r w:rsidRPr="003E4823">
        <w:rPr>
          <w:rFonts w:eastAsia="Times New Roman" w:cs="Times New Roman"/>
          <w:szCs w:val="24"/>
        </w:rPr>
        <w:t xml:space="preserve">ιότι αυτή τη στιγμή </w:t>
      </w:r>
      <w:r>
        <w:rPr>
          <w:rFonts w:eastAsia="Times New Roman" w:cs="Times New Roman"/>
          <w:szCs w:val="24"/>
        </w:rPr>
        <w:t>έ</w:t>
      </w:r>
      <w:r w:rsidRPr="003E4823">
        <w:rPr>
          <w:rFonts w:eastAsia="Times New Roman" w:cs="Times New Roman"/>
          <w:szCs w:val="24"/>
        </w:rPr>
        <w:t>χει σχηματιστεί μία πλειοψηφία η οποία είναι συγκυριακή</w:t>
      </w:r>
      <w:r>
        <w:rPr>
          <w:rFonts w:eastAsia="Times New Roman" w:cs="Times New Roman"/>
          <w:szCs w:val="24"/>
        </w:rPr>
        <w:t>,</w:t>
      </w:r>
      <w:r w:rsidRPr="003E4823">
        <w:rPr>
          <w:rFonts w:eastAsia="Times New Roman" w:cs="Times New Roman"/>
          <w:szCs w:val="24"/>
        </w:rPr>
        <w:t xml:space="preserve"> ευκαιριακή</w:t>
      </w:r>
      <w:r>
        <w:rPr>
          <w:rFonts w:eastAsia="Times New Roman" w:cs="Times New Roman"/>
          <w:szCs w:val="24"/>
        </w:rPr>
        <w:t>,</w:t>
      </w:r>
      <w:r w:rsidRPr="003E4823">
        <w:rPr>
          <w:rFonts w:eastAsia="Times New Roman" w:cs="Times New Roman"/>
          <w:szCs w:val="24"/>
        </w:rPr>
        <w:t xml:space="preserve"> </w:t>
      </w:r>
      <w:r>
        <w:rPr>
          <w:rFonts w:eastAsia="Times New Roman" w:cs="Times New Roman"/>
          <w:szCs w:val="24"/>
        </w:rPr>
        <w:t>μία πλειοψηφία</w:t>
      </w:r>
      <w:r w:rsidRPr="003E4823">
        <w:rPr>
          <w:rFonts w:eastAsia="Times New Roman" w:cs="Times New Roman"/>
          <w:szCs w:val="24"/>
        </w:rPr>
        <w:t xml:space="preserve"> η οποία δεν μας δείχνει να έχει μία ιδεολογική ταυτότητα</w:t>
      </w:r>
      <w:r>
        <w:rPr>
          <w:rFonts w:eastAsia="Times New Roman" w:cs="Times New Roman"/>
          <w:szCs w:val="24"/>
        </w:rPr>
        <w:t>. Κ</w:t>
      </w:r>
      <w:r w:rsidRPr="003E4823">
        <w:rPr>
          <w:rFonts w:eastAsia="Times New Roman" w:cs="Times New Roman"/>
          <w:szCs w:val="24"/>
        </w:rPr>
        <w:t xml:space="preserve">αι αυτό το </w:t>
      </w:r>
      <w:r w:rsidRPr="003E4823">
        <w:rPr>
          <w:rFonts w:eastAsia="Times New Roman" w:cs="Times New Roman"/>
          <w:szCs w:val="24"/>
        </w:rPr>
        <w:lastRenderedPageBreak/>
        <w:t xml:space="preserve">δείχνει </w:t>
      </w:r>
      <w:r>
        <w:rPr>
          <w:rFonts w:eastAsia="Times New Roman" w:cs="Times New Roman"/>
          <w:szCs w:val="24"/>
        </w:rPr>
        <w:t xml:space="preserve">και </w:t>
      </w:r>
      <w:r w:rsidRPr="003E4823">
        <w:rPr>
          <w:rFonts w:eastAsia="Times New Roman" w:cs="Times New Roman"/>
          <w:szCs w:val="24"/>
        </w:rPr>
        <w:t>το παρελθόν της κυβερνητικής διακυβέρνηση</w:t>
      </w:r>
      <w:r>
        <w:rPr>
          <w:rFonts w:eastAsia="Times New Roman" w:cs="Times New Roman"/>
          <w:szCs w:val="24"/>
        </w:rPr>
        <w:t>ς</w:t>
      </w:r>
      <w:r w:rsidRPr="003E4823">
        <w:rPr>
          <w:rFonts w:eastAsia="Times New Roman" w:cs="Times New Roman"/>
          <w:szCs w:val="24"/>
        </w:rPr>
        <w:t xml:space="preserve"> </w:t>
      </w:r>
      <w:r>
        <w:rPr>
          <w:rFonts w:eastAsia="Times New Roman" w:cs="Times New Roman"/>
          <w:szCs w:val="24"/>
        </w:rPr>
        <w:t xml:space="preserve">των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3E4823">
        <w:rPr>
          <w:rFonts w:eastAsia="Times New Roman" w:cs="Times New Roman"/>
          <w:szCs w:val="24"/>
        </w:rPr>
        <w:t>ΑΝΕΛ στο προηγούμενο διάστημα</w:t>
      </w:r>
      <w:r>
        <w:rPr>
          <w:rFonts w:eastAsia="Times New Roman" w:cs="Times New Roman"/>
          <w:szCs w:val="24"/>
        </w:rPr>
        <w:t>,</w:t>
      </w:r>
      <w:r w:rsidRPr="003E4823">
        <w:rPr>
          <w:rFonts w:eastAsia="Times New Roman" w:cs="Times New Roman"/>
          <w:szCs w:val="24"/>
        </w:rPr>
        <w:t xml:space="preserve"> όπου προχωρούσαν εν αγαστή συνεργασία</w:t>
      </w:r>
      <w:r>
        <w:rPr>
          <w:rFonts w:eastAsia="Times New Roman" w:cs="Times New Roman"/>
          <w:szCs w:val="24"/>
        </w:rPr>
        <w:t xml:space="preserve">. </w:t>
      </w:r>
    </w:p>
    <w:p w14:paraId="02B3D54F"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Κ</w:t>
      </w:r>
      <w:r w:rsidRPr="003E4823">
        <w:rPr>
          <w:rFonts w:eastAsia="Times New Roman" w:cs="Times New Roman"/>
          <w:szCs w:val="24"/>
        </w:rPr>
        <w:t>αι σήμερα βέβαια</w:t>
      </w:r>
      <w:r>
        <w:rPr>
          <w:rFonts w:eastAsia="Times New Roman" w:cs="Times New Roman"/>
          <w:szCs w:val="24"/>
        </w:rPr>
        <w:t>,</w:t>
      </w:r>
      <w:r w:rsidRPr="003E4823">
        <w:rPr>
          <w:rFonts w:eastAsia="Times New Roman" w:cs="Times New Roman"/>
          <w:szCs w:val="24"/>
        </w:rPr>
        <w:t xml:space="preserve"> όταν δεν μπόρεσαν να επιτύχουν την ταυτοποίηση μεταξύ </w:t>
      </w:r>
      <w:r>
        <w:rPr>
          <w:rFonts w:eastAsia="Times New Roman" w:cs="Times New Roman"/>
          <w:szCs w:val="24"/>
        </w:rPr>
        <w:t>τους,</w:t>
      </w:r>
      <w:r w:rsidRPr="003E4823">
        <w:rPr>
          <w:rFonts w:eastAsia="Times New Roman" w:cs="Times New Roman"/>
          <w:szCs w:val="24"/>
        </w:rPr>
        <w:t xml:space="preserve"> </w:t>
      </w:r>
      <w:r>
        <w:rPr>
          <w:rFonts w:eastAsia="Times New Roman" w:cs="Times New Roman"/>
          <w:szCs w:val="24"/>
        </w:rPr>
        <w:t>βλέπουμε χ</w:t>
      </w:r>
      <w:r w:rsidRPr="003E4823">
        <w:rPr>
          <w:rFonts w:eastAsia="Times New Roman" w:cs="Times New Roman"/>
          <w:szCs w:val="24"/>
        </w:rPr>
        <w:t xml:space="preserve">ωρίς </w:t>
      </w:r>
      <w:r w:rsidRPr="003E4823">
        <w:rPr>
          <w:rFonts w:eastAsia="Times New Roman" w:cs="Times New Roman"/>
          <w:szCs w:val="24"/>
        </w:rPr>
        <w:t>καμ</w:t>
      </w:r>
      <w:r>
        <w:rPr>
          <w:rFonts w:eastAsia="Times New Roman" w:cs="Times New Roman"/>
          <w:szCs w:val="24"/>
        </w:rPr>
        <w:t>μ</w:t>
      </w:r>
      <w:r w:rsidRPr="003E4823">
        <w:rPr>
          <w:rFonts w:eastAsia="Times New Roman" w:cs="Times New Roman"/>
          <w:szCs w:val="24"/>
        </w:rPr>
        <w:t>ία</w:t>
      </w:r>
      <w:r w:rsidRPr="003E4823">
        <w:rPr>
          <w:rFonts w:eastAsia="Times New Roman" w:cs="Times New Roman"/>
          <w:szCs w:val="24"/>
        </w:rPr>
        <w:t xml:space="preserve"> </w:t>
      </w:r>
      <w:r>
        <w:rPr>
          <w:rFonts w:eastAsia="Times New Roman" w:cs="Times New Roman"/>
          <w:szCs w:val="24"/>
        </w:rPr>
        <w:t xml:space="preserve">αισχύνη να </w:t>
      </w:r>
      <w:r w:rsidRPr="003E4823">
        <w:rPr>
          <w:rFonts w:eastAsia="Times New Roman" w:cs="Times New Roman"/>
          <w:szCs w:val="24"/>
        </w:rPr>
        <w:t xml:space="preserve">επιλέγουν </w:t>
      </w:r>
      <w:r>
        <w:rPr>
          <w:rFonts w:eastAsia="Times New Roman" w:cs="Times New Roman"/>
          <w:szCs w:val="24"/>
        </w:rPr>
        <w:t xml:space="preserve">να κρατήσουν </w:t>
      </w:r>
      <w:r w:rsidRPr="003E4823">
        <w:rPr>
          <w:rFonts w:eastAsia="Times New Roman" w:cs="Times New Roman"/>
          <w:szCs w:val="24"/>
        </w:rPr>
        <w:t>πολλά στελέχη της προηγούμενης σ</w:t>
      </w:r>
      <w:r>
        <w:rPr>
          <w:rFonts w:eastAsia="Times New Roman" w:cs="Times New Roman"/>
          <w:szCs w:val="24"/>
        </w:rPr>
        <w:t>υνεργασία</w:t>
      </w:r>
      <w:r>
        <w:rPr>
          <w:rFonts w:eastAsia="Times New Roman" w:cs="Times New Roman"/>
          <w:szCs w:val="24"/>
        </w:rPr>
        <w:t>ς καθώς και από άλλα κόμματα. Η Κ</w:t>
      </w:r>
      <w:r w:rsidRPr="003E4823">
        <w:rPr>
          <w:rFonts w:eastAsia="Times New Roman" w:cs="Times New Roman"/>
          <w:szCs w:val="24"/>
        </w:rPr>
        <w:t>υβέρνηση δεν δείχνει να σέβεται την κοινοβουλευτική δεοντολογία</w:t>
      </w:r>
      <w:r>
        <w:rPr>
          <w:rFonts w:eastAsia="Times New Roman" w:cs="Times New Roman"/>
          <w:szCs w:val="24"/>
        </w:rPr>
        <w:t>, καθώς</w:t>
      </w:r>
      <w:r w:rsidRPr="003E4823">
        <w:rPr>
          <w:rFonts w:eastAsia="Times New Roman" w:cs="Times New Roman"/>
          <w:szCs w:val="24"/>
        </w:rPr>
        <w:t xml:space="preserve"> κατάφερε να διαλύσει κόμματα</w:t>
      </w:r>
      <w:r>
        <w:rPr>
          <w:rFonts w:eastAsia="Times New Roman" w:cs="Times New Roman"/>
          <w:szCs w:val="24"/>
        </w:rPr>
        <w:t>,</w:t>
      </w:r>
      <w:r w:rsidRPr="003E4823">
        <w:rPr>
          <w:rFonts w:eastAsia="Times New Roman" w:cs="Times New Roman"/>
          <w:szCs w:val="24"/>
        </w:rPr>
        <w:t xml:space="preserve"> </w:t>
      </w:r>
      <w:r>
        <w:rPr>
          <w:rFonts w:eastAsia="Times New Roman" w:cs="Times New Roman"/>
          <w:szCs w:val="24"/>
        </w:rPr>
        <w:t>κατάφερε να κάνει μετακινήσεις Β</w:t>
      </w:r>
      <w:r w:rsidRPr="003E4823">
        <w:rPr>
          <w:rFonts w:eastAsia="Times New Roman" w:cs="Times New Roman"/>
          <w:szCs w:val="24"/>
        </w:rPr>
        <w:t>ουλευτών</w:t>
      </w:r>
      <w:r>
        <w:rPr>
          <w:rFonts w:eastAsia="Times New Roman" w:cs="Times New Roman"/>
          <w:szCs w:val="24"/>
        </w:rPr>
        <w:t>,</w:t>
      </w:r>
      <w:r w:rsidRPr="003E4823">
        <w:rPr>
          <w:rFonts w:eastAsia="Times New Roman" w:cs="Times New Roman"/>
          <w:szCs w:val="24"/>
        </w:rPr>
        <w:t xml:space="preserve"> οι οποίοι δεν έχουν μεταξύ τους </w:t>
      </w:r>
      <w:r w:rsidRPr="003E4823">
        <w:rPr>
          <w:rFonts w:eastAsia="Times New Roman" w:cs="Times New Roman"/>
          <w:szCs w:val="24"/>
        </w:rPr>
        <w:t>κα</w:t>
      </w:r>
      <w:r>
        <w:rPr>
          <w:rFonts w:eastAsia="Times New Roman" w:cs="Times New Roman"/>
          <w:szCs w:val="24"/>
        </w:rPr>
        <w:t>μ</w:t>
      </w:r>
      <w:r w:rsidRPr="003E4823">
        <w:rPr>
          <w:rFonts w:eastAsia="Times New Roman" w:cs="Times New Roman"/>
          <w:szCs w:val="24"/>
        </w:rPr>
        <w:t>μία</w:t>
      </w:r>
      <w:r w:rsidRPr="003E4823">
        <w:rPr>
          <w:rFonts w:eastAsia="Times New Roman" w:cs="Times New Roman"/>
          <w:szCs w:val="24"/>
        </w:rPr>
        <w:t xml:space="preserve"> ιδεολογική</w:t>
      </w:r>
      <w:r>
        <w:rPr>
          <w:rFonts w:eastAsia="Times New Roman" w:cs="Times New Roman"/>
          <w:szCs w:val="24"/>
        </w:rPr>
        <w:t>,</w:t>
      </w:r>
      <w:r w:rsidRPr="003E4823">
        <w:rPr>
          <w:rFonts w:eastAsia="Times New Roman" w:cs="Times New Roman"/>
          <w:szCs w:val="24"/>
        </w:rPr>
        <w:t xml:space="preserve"> κοινωνική ή άλλη </w:t>
      </w:r>
      <w:r>
        <w:rPr>
          <w:rFonts w:eastAsia="Times New Roman" w:cs="Times New Roman"/>
          <w:szCs w:val="24"/>
        </w:rPr>
        <w:t>σύμπνοια ή τ</w:t>
      </w:r>
      <w:r>
        <w:rPr>
          <w:rFonts w:eastAsia="Times New Roman" w:cs="Times New Roman"/>
          <w:szCs w:val="24"/>
        </w:rPr>
        <w:t>αυτότητα, α</w:t>
      </w:r>
      <w:r w:rsidRPr="003E4823">
        <w:rPr>
          <w:rFonts w:eastAsia="Times New Roman" w:cs="Times New Roman"/>
          <w:szCs w:val="24"/>
        </w:rPr>
        <w:t xml:space="preserve">πλώς </w:t>
      </w:r>
      <w:r>
        <w:rPr>
          <w:rFonts w:eastAsia="Times New Roman" w:cs="Times New Roman"/>
          <w:szCs w:val="24"/>
        </w:rPr>
        <w:t>επέλεξαν</w:t>
      </w:r>
      <w:r w:rsidRPr="003E4823">
        <w:rPr>
          <w:rFonts w:eastAsia="Times New Roman" w:cs="Times New Roman"/>
          <w:szCs w:val="24"/>
        </w:rPr>
        <w:t xml:space="preserve"> μία πολιτική στέγη</w:t>
      </w:r>
      <w:r>
        <w:rPr>
          <w:rFonts w:eastAsia="Times New Roman" w:cs="Times New Roman"/>
          <w:szCs w:val="24"/>
        </w:rPr>
        <w:t>. Μ</w:t>
      </w:r>
      <w:r w:rsidRPr="003E4823">
        <w:rPr>
          <w:rFonts w:eastAsia="Times New Roman" w:cs="Times New Roman"/>
          <w:szCs w:val="24"/>
        </w:rPr>
        <w:t>άλιστα</w:t>
      </w:r>
      <w:r>
        <w:rPr>
          <w:rFonts w:eastAsia="Times New Roman" w:cs="Times New Roman"/>
          <w:szCs w:val="24"/>
        </w:rPr>
        <w:t>,</w:t>
      </w:r>
      <w:r w:rsidRPr="003E4823">
        <w:rPr>
          <w:rFonts w:eastAsia="Times New Roman" w:cs="Times New Roman"/>
          <w:szCs w:val="24"/>
        </w:rPr>
        <w:t xml:space="preserve"> </w:t>
      </w:r>
      <w:r>
        <w:rPr>
          <w:rFonts w:eastAsia="Times New Roman" w:cs="Times New Roman"/>
          <w:szCs w:val="24"/>
        </w:rPr>
        <w:t xml:space="preserve">με </w:t>
      </w:r>
      <w:r w:rsidRPr="003E4823">
        <w:rPr>
          <w:rFonts w:eastAsia="Times New Roman" w:cs="Times New Roman"/>
          <w:szCs w:val="24"/>
        </w:rPr>
        <w:t xml:space="preserve">πρόσφατο παράδειγμα </w:t>
      </w:r>
      <w:r>
        <w:rPr>
          <w:rFonts w:eastAsia="Times New Roman" w:cs="Times New Roman"/>
          <w:szCs w:val="24"/>
        </w:rPr>
        <w:t>προ</w:t>
      </w:r>
      <w:r w:rsidRPr="003E4823">
        <w:rPr>
          <w:rFonts w:eastAsia="Times New Roman" w:cs="Times New Roman"/>
          <w:szCs w:val="24"/>
        </w:rPr>
        <w:t xml:space="preserve"> δύο-τριών ημερών</w:t>
      </w:r>
      <w:r>
        <w:rPr>
          <w:rFonts w:eastAsia="Times New Roman" w:cs="Times New Roman"/>
          <w:szCs w:val="24"/>
        </w:rPr>
        <w:t>, μια πολιτική στέγη</w:t>
      </w:r>
      <w:r w:rsidRPr="003E4823">
        <w:rPr>
          <w:rFonts w:eastAsia="Times New Roman" w:cs="Times New Roman"/>
          <w:szCs w:val="24"/>
        </w:rPr>
        <w:t xml:space="preserve"> </w:t>
      </w:r>
      <w:r>
        <w:rPr>
          <w:rFonts w:eastAsia="Times New Roman" w:cs="Times New Roman"/>
          <w:szCs w:val="24"/>
        </w:rPr>
        <w:t xml:space="preserve">για την οποία </w:t>
      </w:r>
      <w:r w:rsidRPr="003E4823">
        <w:rPr>
          <w:rFonts w:eastAsia="Times New Roman" w:cs="Times New Roman"/>
          <w:szCs w:val="24"/>
        </w:rPr>
        <w:t xml:space="preserve">δεν μπορεί να δοθεί άλλη ερμηνεία παρά μόνο η προσωπική </w:t>
      </w:r>
      <w:r>
        <w:rPr>
          <w:rFonts w:eastAsia="Times New Roman" w:cs="Times New Roman"/>
          <w:szCs w:val="24"/>
        </w:rPr>
        <w:t>διάσωση</w:t>
      </w:r>
      <w:r w:rsidRPr="003E4823">
        <w:rPr>
          <w:rFonts w:eastAsia="Times New Roman" w:cs="Times New Roman"/>
          <w:szCs w:val="24"/>
        </w:rPr>
        <w:t xml:space="preserve"> </w:t>
      </w:r>
      <w:r>
        <w:rPr>
          <w:rFonts w:eastAsia="Times New Roman" w:cs="Times New Roman"/>
          <w:szCs w:val="24"/>
        </w:rPr>
        <w:t>ή μι</w:t>
      </w:r>
      <w:r w:rsidRPr="003E4823">
        <w:rPr>
          <w:rFonts w:eastAsia="Times New Roman" w:cs="Times New Roman"/>
          <w:szCs w:val="24"/>
        </w:rPr>
        <w:t>α προσωπική φιλοδοξία</w:t>
      </w:r>
      <w:r>
        <w:rPr>
          <w:rFonts w:eastAsia="Times New Roman" w:cs="Times New Roman"/>
          <w:szCs w:val="24"/>
        </w:rPr>
        <w:t>,</w:t>
      </w:r>
      <w:r w:rsidRPr="003E4823">
        <w:rPr>
          <w:rFonts w:eastAsia="Times New Roman" w:cs="Times New Roman"/>
          <w:szCs w:val="24"/>
        </w:rPr>
        <w:t xml:space="preserve"> την οποία δεν μπορούσαν να καλύψουν μένοντας στους χώρους εκείνους</w:t>
      </w:r>
      <w:r>
        <w:rPr>
          <w:rFonts w:eastAsia="Times New Roman" w:cs="Times New Roman"/>
          <w:szCs w:val="24"/>
        </w:rPr>
        <w:t>,</w:t>
      </w:r>
      <w:r w:rsidRPr="003E4823">
        <w:rPr>
          <w:rFonts w:eastAsia="Times New Roman" w:cs="Times New Roman"/>
          <w:szCs w:val="24"/>
        </w:rPr>
        <w:t xml:space="preserve"> τους οποίους </w:t>
      </w:r>
      <w:r>
        <w:rPr>
          <w:rFonts w:eastAsia="Times New Roman" w:cs="Times New Roman"/>
          <w:szCs w:val="24"/>
        </w:rPr>
        <w:t>υ</w:t>
      </w:r>
      <w:r w:rsidRPr="003E4823">
        <w:rPr>
          <w:rFonts w:eastAsia="Times New Roman" w:cs="Times New Roman"/>
          <w:szCs w:val="24"/>
        </w:rPr>
        <w:t xml:space="preserve">ποτίθεται ότι υπηρετούσαν </w:t>
      </w:r>
      <w:r>
        <w:rPr>
          <w:rFonts w:eastAsia="Times New Roman" w:cs="Times New Roman"/>
          <w:szCs w:val="24"/>
        </w:rPr>
        <w:t>ιδεολογικά.</w:t>
      </w:r>
    </w:p>
    <w:p w14:paraId="02B3D550"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Α</w:t>
      </w:r>
      <w:r w:rsidRPr="003E4823">
        <w:rPr>
          <w:rFonts w:eastAsia="Times New Roman" w:cs="Times New Roman"/>
          <w:szCs w:val="24"/>
        </w:rPr>
        <w:t xml:space="preserve">υτά τα ερωτήματα </w:t>
      </w:r>
      <w:r>
        <w:rPr>
          <w:rFonts w:eastAsia="Times New Roman" w:cs="Times New Roman"/>
          <w:szCs w:val="24"/>
        </w:rPr>
        <w:t>β</w:t>
      </w:r>
      <w:r w:rsidRPr="003E4823">
        <w:rPr>
          <w:rFonts w:eastAsia="Times New Roman" w:cs="Times New Roman"/>
          <w:szCs w:val="24"/>
        </w:rPr>
        <w:t>εβαίως</w:t>
      </w:r>
      <w:r>
        <w:rPr>
          <w:rFonts w:eastAsia="Times New Roman" w:cs="Times New Roman"/>
          <w:szCs w:val="24"/>
        </w:rPr>
        <w:t>,</w:t>
      </w:r>
      <w:r w:rsidRPr="003E4823">
        <w:rPr>
          <w:rFonts w:eastAsia="Times New Roman" w:cs="Times New Roman"/>
          <w:szCs w:val="24"/>
        </w:rPr>
        <w:t xml:space="preserve"> </w:t>
      </w:r>
      <w:r>
        <w:rPr>
          <w:rFonts w:eastAsia="Times New Roman" w:cs="Times New Roman"/>
          <w:szCs w:val="24"/>
        </w:rPr>
        <w:t>α</w:t>
      </w:r>
      <w:r w:rsidRPr="003E4823">
        <w:rPr>
          <w:rFonts w:eastAsia="Times New Roman" w:cs="Times New Roman"/>
          <w:szCs w:val="24"/>
        </w:rPr>
        <w:t>γαπητοί συνάδελφοι</w:t>
      </w:r>
      <w:r>
        <w:rPr>
          <w:rFonts w:eastAsia="Times New Roman" w:cs="Times New Roman"/>
          <w:szCs w:val="24"/>
        </w:rPr>
        <w:t>, είναι</w:t>
      </w:r>
      <w:r w:rsidRPr="003E4823">
        <w:rPr>
          <w:rFonts w:eastAsia="Times New Roman" w:cs="Times New Roman"/>
          <w:szCs w:val="24"/>
        </w:rPr>
        <w:t xml:space="preserve"> ρητορικά</w:t>
      </w:r>
      <w:r>
        <w:rPr>
          <w:rFonts w:eastAsia="Times New Roman" w:cs="Times New Roman"/>
          <w:szCs w:val="24"/>
        </w:rPr>
        <w:t>.</w:t>
      </w:r>
      <w:r w:rsidRPr="003E4823">
        <w:rPr>
          <w:rFonts w:eastAsia="Times New Roman" w:cs="Times New Roman"/>
          <w:szCs w:val="24"/>
        </w:rPr>
        <w:t xml:space="preserve"> Δεν περιμένω να πάρω από κανέναν απάντηση</w:t>
      </w:r>
      <w:r>
        <w:rPr>
          <w:rFonts w:eastAsia="Times New Roman" w:cs="Times New Roman"/>
          <w:szCs w:val="24"/>
        </w:rPr>
        <w:t>, όπως δεν περιμένω να πάρω κα</w:t>
      </w:r>
      <w:r>
        <w:rPr>
          <w:rFonts w:eastAsia="Times New Roman" w:cs="Times New Roman"/>
          <w:szCs w:val="24"/>
        </w:rPr>
        <w:t xml:space="preserve">ι </w:t>
      </w:r>
      <w:r w:rsidRPr="003E4823">
        <w:rPr>
          <w:rFonts w:eastAsia="Times New Roman" w:cs="Times New Roman"/>
          <w:szCs w:val="24"/>
        </w:rPr>
        <w:t xml:space="preserve">απαντήσεις </w:t>
      </w:r>
      <w:r>
        <w:rPr>
          <w:rFonts w:eastAsia="Times New Roman" w:cs="Times New Roman"/>
          <w:szCs w:val="24"/>
        </w:rPr>
        <w:t>για τη</w:t>
      </w:r>
      <w:r w:rsidRPr="003E4823">
        <w:rPr>
          <w:rFonts w:eastAsia="Times New Roman" w:cs="Times New Roman"/>
          <w:szCs w:val="24"/>
        </w:rPr>
        <w:t xml:space="preserve"> συμπεριφορά του </w:t>
      </w:r>
      <w:r>
        <w:rPr>
          <w:rFonts w:eastAsia="Times New Roman" w:cs="Times New Roman"/>
          <w:szCs w:val="24"/>
        </w:rPr>
        <w:t>κ.</w:t>
      </w:r>
      <w:r w:rsidRPr="003E4823">
        <w:rPr>
          <w:rFonts w:eastAsia="Times New Roman" w:cs="Times New Roman"/>
          <w:szCs w:val="24"/>
        </w:rPr>
        <w:t xml:space="preserve"> </w:t>
      </w:r>
      <w:proofErr w:type="spellStart"/>
      <w:r w:rsidRPr="003E4823">
        <w:rPr>
          <w:rFonts w:eastAsia="Times New Roman" w:cs="Times New Roman"/>
          <w:szCs w:val="24"/>
        </w:rPr>
        <w:t>Πολάκη</w:t>
      </w:r>
      <w:proofErr w:type="spellEnd"/>
      <w:r>
        <w:rPr>
          <w:rFonts w:eastAsia="Times New Roman" w:cs="Times New Roman"/>
          <w:szCs w:val="24"/>
        </w:rPr>
        <w:t>,</w:t>
      </w:r>
      <w:r w:rsidRPr="003E4823">
        <w:rPr>
          <w:rFonts w:eastAsia="Times New Roman" w:cs="Times New Roman"/>
          <w:szCs w:val="24"/>
        </w:rPr>
        <w:t xml:space="preserve"> η οποία δεν είναι μόνο η </w:t>
      </w:r>
      <w:r>
        <w:rPr>
          <w:rFonts w:eastAsia="Times New Roman" w:cs="Times New Roman"/>
          <w:szCs w:val="24"/>
        </w:rPr>
        <w:t xml:space="preserve">προχθεσινή </w:t>
      </w:r>
      <w:r w:rsidRPr="003E4823">
        <w:rPr>
          <w:rFonts w:eastAsia="Times New Roman" w:cs="Times New Roman"/>
          <w:szCs w:val="24"/>
        </w:rPr>
        <w:t>στιγμιαία</w:t>
      </w:r>
      <w:r>
        <w:rPr>
          <w:rFonts w:eastAsia="Times New Roman" w:cs="Times New Roman"/>
          <w:szCs w:val="24"/>
        </w:rPr>
        <w:t xml:space="preserve"> συμπεριφορά</w:t>
      </w:r>
      <w:r w:rsidRPr="003E4823">
        <w:rPr>
          <w:rFonts w:eastAsia="Times New Roman" w:cs="Times New Roman"/>
          <w:szCs w:val="24"/>
        </w:rPr>
        <w:t xml:space="preserve"> </w:t>
      </w:r>
      <w:r>
        <w:rPr>
          <w:rFonts w:eastAsia="Times New Roman" w:cs="Times New Roman"/>
          <w:szCs w:val="24"/>
        </w:rPr>
        <w:t xml:space="preserve">του </w:t>
      </w:r>
      <w:r w:rsidRPr="003E4823">
        <w:rPr>
          <w:rFonts w:eastAsia="Times New Roman" w:cs="Times New Roman"/>
          <w:szCs w:val="24"/>
        </w:rPr>
        <w:t xml:space="preserve">για τον υποψήφιο </w:t>
      </w:r>
      <w:r>
        <w:rPr>
          <w:rFonts w:eastAsia="Times New Roman" w:cs="Times New Roman"/>
          <w:szCs w:val="24"/>
        </w:rPr>
        <w:t>Ε</w:t>
      </w:r>
      <w:r w:rsidRPr="003E4823">
        <w:rPr>
          <w:rFonts w:eastAsia="Times New Roman" w:cs="Times New Roman"/>
          <w:szCs w:val="24"/>
        </w:rPr>
        <w:t xml:space="preserve">υρωβουλευτή της Αξιωματικής </w:t>
      </w:r>
      <w:r>
        <w:rPr>
          <w:rFonts w:eastAsia="Times New Roman" w:cs="Times New Roman"/>
          <w:szCs w:val="24"/>
        </w:rPr>
        <w:t>Αντιπολίτευσης, αλλά, όπως</w:t>
      </w:r>
      <w:r w:rsidRPr="003E4823">
        <w:rPr>
          <w:rFonts w:eastAsia="Times New Roman" w:cs="Times New Roman"/>
          <w:szCs w:val="24"/>
        </w:rPr>
        <w:t xml:space="preserve"> είπα </w:t>
      </w:r>
      <w:r>
        <w:rPr>
          <w:rFonts w:eastAsia="Times New Roman" w:cs="Times New Roman"/>
          <w:szCs w:val="24"/>
        </w:rPr>
        <w:t xml:space="preserve">και </w:t>
      </w:r>
      <w:r w:rsidRPr="003E4823">
        <w:rPr>
          <w:rFonts w:eastAsia="Times New Roman" w:cs="Times New Roman"/>
          <w:szCs w:val="24"/>
        </w:rPr>
        <w:t>στην αρχή</w:t>
      </w:r>
      <w:r>
        <w:rPr>
          <w:rFonts w:eastAsia="Times New Roman" w:cs="Times New Roman"/>
          <w:szCs w:val="24"/>
        </w:rPr>
        <w:t>,</w:t>
      </w:r>
      <w:r w:rsidRPr="003E4823">
        <w:rPr>
          <w:rFonts w:eastAsia="Times New Roman" w:cs="Times New Roman"/>
          <w:szCs w:val="24"/>
        </w:rPr>
        <w:t xml:space="preserve"> είναι διαχρονική</w:t>
      </w:r>
      <w:r>
        <w:rPr>
          <w:rFonts w:eastAsia="Times New Roman" w:cs="Times New Roman"/>
          <w:szCs w:val="24"/>
        </w:rPr>
        <w:t xml:space="preserve">. </w:t>
      </w:r>
      <w:r w:rsidRPr="003E4823">
        <w:rPr>
          <w:rFonts w:eastAsia="Times New Roman" w:cs="Times New Roman"/>
          <w:szCs w:val="24"/>
        </w:rPr>
        <w:t>Δεν υπάρχει αμφιβολία</w:t>
      </w:r>
      <w:r>
        <w:rPr>
          <w:rFonts w:eastAsia="Times New Roman" w:cs="Times New Roman"/>
          <w:szCs w:val="24"/>
        </w:rPr>
        <w:t xml:space="preserve"> ότι ο Π</w:t>
      </w:r>
      <w:r w:rsidRPr="003E4823">
        <w:rPr>
          <w:rFonts w:eastAsia="Times New Roman" w:cs="Times New Roman"/>
          <w:szCs w:val="24"/>
        </w:rPr>
        <w:t>ρωθυπου</w:t>
      </w:r>
      <w:r w:rsidRPr="003E4823">
        <w:rPr>
          <w:rFonts w:eastAsia="Times New Roman" w:cs="Times New Roman"/>
          <w:szCs w:val="24"/>
        </w:rPr>
        <w:t>ργός εξακολουθεί να το</w:t>
      </w:r>
      <w:r>
        <w:rPr>
          <w:rFonts w:eastAsia="Times New Roman" w:cs="Times New Roman"/>
          <w:szCs w:val="24"/>
        </w:rPr>
        <w:t>ν</w:t>
      </w:r>
      <w:r w:rsidRPr="003E4823">
        <w:rPr>
          <w:rFonts w:eastAsia="Times New Roman" w:cs="Times New Roman"/>
          <w:szCs w:val="24"/>
        </w:rPr>
        <w:t xml:space="preserve"> καλύπτει</w:t>
      </w:r>
      <w:r>
        <w:rPr>
          <w:rFonts w:eastAsia="Times New Roman" w:cs="Times New Roman"/>
          <w:szCs w:val="24"/>
        </w:rPr>
        <w:t>. Ο</w:t>
      </w:r>
      <w:r w:rsidRPr="003E4823">
        <w:rPr>
          <w:rFonts w:eastAsia="Times New Roman" w:cs="Times New Roman"/>
          <w:szCs w:val="24"/>
        </w:rPr>
        <w:t xml:space="preserve">πότε πρέπει να </w:t>
      </w:r>
      <w:r>
        <w:rPr>
          <w:rFonts w:eastAsia="Times New Roman" w:cs="Times New Roman"/>
          <w:szCs w:val="24"/>
        </w:rPr>
        <w:t>προσπαθήσουμε</w:t>
      </w:r>
      <w:r w:rsidRPr="003E4823">
        <w:rPr>
          <w:rFonts w:eastAsia="Times New Roman" w:cs="Times New Roman"/>
          <w:szCs w:val="24"/>
        </w:rPr>
        <w:t xml:space="preserve"> </w:t>
      </w:r>
      <w:r>
        <w:rPr>
          <w:rFonts w:eastAsia="Times New Roman" w:cs="Times New Roman"/>
          <w:szCs w:val="24"/>
        </w:rPr>
        <w:t>να κάνουμε</w:t>
      </w:r>
      <w:r w:rsidRPr="003E4823">
        <w:rPr>
          <w:rFonts w:eastAsia="Times New Roman" w:cs="Times New Roman"/>
          <w:szCs w:val="24"/>
        </w:rPr>
        <w:t xml:space="preserve"> μία αποτίμηση </w:t>
      </w:r>
      <w:r>
        <w:rPr>
          <w:rFonts w:eastAsia="Times New Roman" w:cs="Times New Roman"/>
          <w:szCs w:val="24"/>
        </w:rPr>
        <w:t>το</w:t>
      </w:r>
      <w:r>
        <w:rPr>
          <w:rFonts w:eastAsia="Times New Roman" w:cs="Times New Roman"/>
          <w:szCs w:val="24"/>
        </w:rPr>
        <w:t>υ</w:t>
      </w:r>
      <w:r>
        <w:rPr>
          <w:rFonts w:eastAsia="Times New Roman" w:cs="Times New Roman"/>
          <w:szCs w:val="24"/>
        </w:rPr>
        <w:t xml:space="preserve"> τι</w:t>
      </w:r>
      <w:r w:rsidRPr="003E4823">
        <w:rPr>
          <w:rFonts w:eastAsia="Times New Roman" w:cs="Times New Roman"/>
          <w:szCs w:val="24"/>
        </w:rPr>
        <w:t xml:space="preserve"> συμβαίνει</w:t>
      </w:r>
      <w:r>
        <w:rPr>
          <w:rFonts w:eastAsia="Times New Roman" w:cs="Times New Roman"/>
          <w:szCs w:val="24"/>
        </w:rPr>
        <w:t>. Ε</w:t>
      </w:r>
      <w:r w:rsidRPr="003E4823">
        <w:rPr>
          <w:rFonts w:eastAsia="Times New Roman" w:cs="Times New Roman"/>
          <w:szCs w:val="24"/>
        </w:rPr>
        <w:t>γώ</w:t>
      </w:r>
      <w:r>
        <w:rPr>
          <w:rFonts w:eastAsia="Times New Roman" w:cs="Times New Roman"/>
          <w:szCs w:val="24"/>
        </w:rPr>
        <w:t>,</w:t>
      </w:r>
      <w:r w:rsidRPr="003E4823">
        <w:rPr>
          <w:rFonts w:eastAsia="Times New Roman" w:cs="Times New Roman"/>
          <w:szCs w:val="24"/>
        </w:rPr>
        <w:t xml:space="preserve"> τουλάχιστον προσωπικά</w:t>
      </w:r>
      <w:r>
        <w:rPr>
          <w:rFonts w:eastAsia="Times New Roman" w:cs="Times New Roman"/>
          <w:szCs w:val="24"/>
        </w:rPr>
        <w:t>,</w:t>
      </w:r>
      <w:r w:rsidRPr="003E4823">
        <w:rPr>
          <w:rFonts w:eastAsia="Times New Roman" w:cs="Times New Roman"/>
          <w:szCs w:val="24"/>
        </w:rPr>
        <w:t xml:space="preserve"> θα επιχειρήσω μία σύντομη αποτ</w:t>
      </w:r>
      <w:r>
        <w:rPr>
          <w:rFonts w:eastAsia="Times New Roman" w:cs="Times New Roman"/>
          <w:szCs w:val="24"/>
        </w:rPr>
        <w:t>ίμηση στο διάστημα που βρίσκομαι</w:t>
      </w:r>
      <w:r w:rsidRPr="003E4823">
        <w:rPr>
          <w:rFonts w:eastAsia="Times New Roman" w:cs="Times New Roman"/>
          <w:szCs w:val="24"/>
        </w:rPr>
        <w:t xml:space="preserve"> στη Βουλή</w:t>
      </w:r>
      <w:r>
        <w:rPr>
          <w:rFonts w:eastAsia="Times New Roman" w:cs="Times New Roman"/>
          <w:szCs w:val="24"/>
        </w:rPr>
        <w:t>.</w:t>
      </w:r>
    </w:p>
    <w:p w14:paraId="02B3D551"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Δυστυχώς έ</w:t>
      </w:r>
      <w:r w:rsidRPr="003E4823">
        <w:rPr>
          <w:rFonts w:eastAsia="Times New Roman" w:cs="Times New Roman"/>
          <w:szCs w:val="24"/>
        </w:rPr>
        <w:t xml:space="preserve">χω δει </w:t>
      </w:r>
      <w:r>
        <w:rPr>
          <w:rFonts w:eastAsia="Times New Roman" w:cs="Times New Roman"/>
          <w:szCs w:val="24"/>
        </w:rPr>
        <w:t>-</w:t>
      </w:r>
      <w:r w:rsidRPr="003E4823">
        <w:rPr>
          <w:rFonts w:eastAsia="Times New Roman" w:cs="Times New Roman"/>
          <w:szCs w:val="24"/>
        </w:rPr>
        <w:t>και το λέω με λύπη</w:t>
      </w:r>
      <w:r>
        <w:rPr>
          <w:rFonts w:eastAsia="Times New Roman" w:cs="Times New Roman"/>
          <w:szCs w:val="24"/>
        </w:rPr>
        <w:t>-</w:t>
      </w:r>
      <w:r w:rsidRPr="003E4823">
        <w:rPr>
          <w:rFonts w:eastAsia="Times New Roman" w:cs="Times New Roman"/>
          <w:szCs w:val="24"/>
        </w:rPr>
        <w:t xml:space="preserve"> ακόμη και </w:t>
      </w:r>
      <w:proofErr w:type="spellStart"/>
      <w:r w:rsidRPr="003E4823">
        <w:rPr>
          <w:rFonts w:eastAsia="Times New Roman" w:cs="Times New Roman"/>
          <w:szCs w:val="24"/>
        </w:rPr>
        <w:t>καφενειακές</w:t>
      </w:r>
      <w:proofErr w:type="spellEnd"/>
      <w:r w:rsidRPr="003E4823">
        <w:rPr>
          <w:rFonts w:eastAsia="Times New Roman" w:cs="Times New Roman"/>
          <w:szCs w:val="24"/>
        </w:rPr>
        <w:t xml:space="preserve"> πρακτικές</w:t>
      </w:r>
      <w:r>
        <w:rPr>
          <w:rFonts w:eastAsia="Times New Roman" w:cs="Times New Roman"/>
          <w:szCs w:val="24"/>
        </w:rPr>
        <w:t>. Δε</w:t>
      </w:r>
      <w:r w:rsidRPr="003E4823">
        <w:rPr>
          <w:rFonts w:eastAsia="Times New Roman" w:cs="Times New Roman"/>
          <w:szCs w:val="24"/>
        </w:rPr>
        <w:t>ν θέλω να προχωρήσω περισσότερο σε αυτό το σημείο</w:t>
      </w:r>
      <w:r>
        <w:rPr>
          <w:rFonts w:eastAsia="Times New Roman" w:cs="Times New Roman"/>
          <w:szCs w:val="24"/>
        </w:rPr>
        <w:t xml:space="preserve"> και</w:t>
      </w:r>
      <w:r w:rsidRPr="003E4823">
        <w:rPr>
          <w:rFonts w:eastAsia="Times New Roman" w:cs="Times New Roman"/>
          <w:szCs w:val="24"/>
        </w:rPr>
        <w:t xml:space="preserve"> θα βάλω μία τέλεια </w:t>
      </w:r>
      <w:r>
        <w:rPr>
          <w:rFonts w:eastAsia="Times New Roman" w:cs="Times New Roman"/>
          <w:szCs w:val="24"/>
        </w:rPr>
        <w:t>σ</w:t>
      </w:r>
      <w:r w:rsidRPr="003E4823">
        <w:rPr>
          <w:rFonts w:eastAsia="Times New Roman" w:cs="Times New Roman"/>
          <w:szCs w:val="24"/>
        </w:rPr>
        <w:t>ε αυτό</w:t>
      </w:r>
      <w:r>
        <w:rPr>
          <w:rFonts w:eastAsia="Times New Roman" w:cs="Times New Roman"/>
          <w:szCs w:val="24"/>
        </w:rPr>
        <w:t>. Δ</w:t>
      </w:r>
      <w:r w:rsidRPr="003E4823">
        <w:rPr>
          <w:rFonts w:eastAsia="Times New Roman" w:cs="Times New Roman"/>
          <w:szCs w:val="24"/>
        </w:rPr>
        <w:t>ιότι το επ</w:t>
      </w:r>
      <w:r>
        <w:rPr>
          <w:rFonts w:eastAsia="Times New Roman" w:cs="Times New Roman"/>
          <w:szCs w:val="24"/>
        </w:rPr>
        <w:t>ίπεδο της συζήτησης -και σήμερα α</w:t>
      </w:r>
      <w:r w:rsidRPr="003E4823">
        <w:rPr>
          <w:rFonts w:eastAsia="Times New Roman" w:cs="Times New Roman"/>
          <w:szCs w:val="24"/>
        </w:rPr>
        <w:t>κόμα</w:t>
      </w:r>
      <w:r>
        <w:rPr>
          <w:rFonts w:eastAsia="Times New Roman" w:cs="Times New Roman"/>
          <w:szCs w:val="24"/>
        </w:rPr>
        <w:t>-</w:t>
      </w:r>
      <w:r w:rsidRPr="003E4823">
        <w:rPr>
          <w:rFonts w:eastAsia="Times New Roman" w:cs="Times New Roman"/>
          <w:szCs w:val="24"/>
        </w:rPr>
        <w:t xml:space="preserve"> </w:t>
      </w:r>
      <w:r>
        <w:rPr>
          <w:rFonts w:eastAsia="Times New Roman" w:cs="Times New Roman"/>
          <w:szCs w:val="24"/>
        </w:rPr>
        <w:t xml:space="preserve">είναι </w:t>
      </w:r>
      <w:r w:rsidRPr="003E4823">
        <w:rPr>
          <w:rFonts w:eastAsia="Times New Roman" w:cs="Times New Roman"/>
          <w:szCs w:val="24"/>
        </w:rPr>
        <w:t>πολύ χαμηλό</w:t>
      </w:r>
      <w:r>
        <w:rPr>
          <w:rFonts w:eastAsia="Times New Roman" w:cs="Times New Roman"/>
          <w:szCs w:val="24"/>
        </w:rPr>
        <w:t>,</w:t>
      </w:r>
      <w:r w:rsidRPr="003E4823">
        <w:rPr>
          <w:rFonts w:eastAsia="Times New Roman" w:cs="Times New Roman"/>
          <w:szCs w:val="24"/>
        </w:rPr>
        <w:t xml:space="preserve"> τουλάχιστον μεταξύ των δύο ισχυρών πολιτικών παραγόντων</w:t>
      </w:r>
      <w:r>
        <w:rPr>
          <w:rFonts w:eastAsia="Times New Roman" w:cs="Times New Roman"/>
          <w:szCs w:val="24"/>
        </w:rPr>
        <w:t>, τη</w:t>
      </w:r>
      <w:r w:rsidRPr="003E4823">
        <w:rPr>
          <w:rFonts w:eastAsia="Times New Roman" w:cs="Times New Roman"/>
          <w:szCs w:val="24"/>
        </w:rPr>
        <w:t xml:space="preserve">ς </w:t>
      </w:r>
      <w:r>
        <w:rPr>
          <w:rFonts w:eastAsia="Times New Roman" w:cs="Times New Roman"/>
          <w:szCs w:val="24"/>
        </w:rPr>
        <w:t>Κ</w:t>
      </w:r>
      <w:r w:rsidRPr="003E4823">
        <w:rPr>
          <w:rFonts w:eastAsia="Times New Roman" w:cs="Times New Roman"/>
          <w:szCs w:val="24"/>
        </w:rPr>
        <w:t>υβέρνησ</w:t>
      </w:r>
      <w:r w:rsidRPr="003E4823">
        <w:rPr>
          <w:rFonts w:eastAsia="Times New Roman" w:cs="Times New Roman"/>
          <w:szCs w:val="24"/>
        </w:rPr>
        <w:t xml:space="preserve">ης και της Αξιωματικής </w:t>
      </w:r>
      <w:r w:rsidRPr="003E4823">
        <w:rPr>
          <w:rFonts w:eastAsia="Times New Roman" w:cs="Times New Roman"/>
          <w:szCs w:val="24"/>
        </w:rPr>
        <w:lastRenderedPageBreak/>
        <w:t>Αντιπολίτευσης</w:t>
      </w:r>
      <w:r>
        <w:rPr>
          <w:rFonts w:eastAsia="Times New Roman" w:cs="Times New Roman"/>
          <w:szCs w:val="24"/>
        </w:rPr>
        <w:t>. Π</w:t>
      </w:r>
      <w:r w:rsidRPr="003E4823">
        <w:rPr>
          <w:rFonts w:eastAsia="Times New Roman" w:cs="Times New Roman"/>
          <w:szCs w:val="24"/>
        </w:rPr>
        <w:t>ροσωπικά</w:t>
      </w:r>
      <w:r>
        <w:rPr>
          <w:rFonts w:eastAsia="Times New Roman" w:cs="Times New Roman"/>
          <w:szCs w:val="24"/>
        </w:rPr>
        <w:t xml:space="preserve"> εγώ δ</w:t>
      </w:r>
      <w:r w:rsidRPr="003E4823">
        <w:rPr>
          <w:rFonts w:eastAsia="Times New Roman" w:cs="Times New Roman"/>
          <w:szCs w:val="24"/>
        </w:rPr>
        <w:t>εν περίμενα να μετατραπεί σε τέτοιο επίπεδο</w:t>
      </w:r>
      <w:r>
        <w:rPr>
          <w:rFonts w:eastAsia="Times New Roman" w:cs="Times New Roman"/>
          <w:szCs w:val="24"/>
        </w:rPr>
        <w:t>. Σ</w:t>
      </w:r>
      <w:r w:rsidRPr="003E4823">
        <w:rPr>
          <w:rFonts w:eastAsia="Times New Roman" w:cs="Times New Roman"/>
          <w:szCs w:val="24"/>
        </w:rPr>
        <w:t>το κάτω-κάτω</w:t>
      </w:r>
      <w:r>
        <w:rPr>
          <w:rFonts w:eastAsia="Times New Roman" w:cs="Times New Roman"/>
          <w:szCs w:val="24"/>
        </w:rPr>
        <w:t>,</w:t>
      </w:r>
      <w:r w:rsidRPr="003E4823">
        <w:rPr>
          <w:rFonts w:eastAsia="Times New Roman" w:cs="Times New Roman"/>
          <w:szCs w:val="24"/>
        </w:rPr>
        <w:t xml:space="preserve"> όταν ξεφεύγουμε στο</w:t>
      </w:r>
      <w:r>
        <w:rPr>
          <w:rFonts w:eastAsia="Times New Roman" w:cs="Times New Roman"/>
          <w:szCs w:val="24"/>
        </w:rPr>
        <w:t>ν</w:t>
      </w:r>
      <w:r w:rsidRPr="003E4823">
        <w:rPr>
          <w:rFonts w:eastAsia="Times New Roman" w:cs="Times New Roman"/>
          <w:szCs w:val="24"/>
        </w:rPr>
        <w:t xml:space="preserve"> λόγο </w:t>
      </w:r>
      <w:r>
        <w:rPr>
          <w:rFonts w:eastAsia="Times New Roman" w:cs="Times New Roman"/>
          <w:szCs w:val="24"/>
        </w:rPr>
        <w:t>μας, ας</w:t>
      </w:r>
      <w:r w:rsidRPr="003E4823">
        <w:rPr>
          <w:rFonts w:eastAsia="Times New Roman" w:cs="Times New Roman"/>
          <w:szCs w:val="24"/>
        </w:rPr>
        <w:t xml:space="preserve"> ζητάμε και κάποια </w:t>
      </w:r>
      <w:r>
        <w:rPr>
          <w:rFonts w:eastAsia="Times New Roman" w:cs="Times New Roman"/>
          <w:szCs w:val="24"/>
        </w:rPr>
        <w:t>συγγνώμη. Όμως, φαίνεται ότι ούτε α</w:t>
      </w:r>
      <w:r w:rsidRPr="003E4823">
        <w:rPr>
          <w:rFonts w:eastAsia="Times New Roman" w:cs="Times New Roman"/>
          <w:szCs w:val="24"/>
        </w:rPr>
        <w:t xml:space="preserve">υτή </w:t>
      </w:r>
      <w:r>
        <w:rPr>
          <w:rFonts w:eastAsia="Times New Roman" w:cs="Times New Roman"/>
          <w:szCs w:val="24"/>
        </w:rPr>
        <w:t>η</w:t>
      </w:r>
      <w:r w:rsidRPr="003E4823">
        <w:rPr>
          <w:rFonts w:eastAsia="Times New Roman" w:cs="Times New Roman"/>
          <w:szCs w:val="24"/>
        </w:rPr>
        <w:t xml:space="preserve"> λέξη υπάρχει στο λεξιλόγιο</w:t>
      </w:r>
      <w:r>
        <w:rPr>
          <w:rFonts w:eastAsia="Times New Roman" w:cs="Times New Roman"/>
          <w:szCs w:val="24"/>
        </w:rPr>
        <w:t>.</w:t>
      </w:r>
    </w:p>
    <w:p w14:paraId="02B3D552"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Και ξέρετε κάτι, κύρι</w:t>
      </w:r>
      <w:r>
        <w:rPr>
          <w:rFonts w:eastAsia="Times New Roman" w:cs="Times New Roman"/>
          <w:szCs w:val="24"/>
        </w:rPr>
        <w:t xml:space="preserve">οι </w:t>
      </w:r>
      <w:r w:rsidRPr="003E4823">
        <w:rPr>
          <w:rFonts w:eastAsia="Times New Roman" w:cs="Times New Roman"/>
          <w:szCs w:val="24"/>
        </w:rPr>
        <w:t>συνάδελφοι</w:t>
      </w:r>
      <w:r>
        <w:rPr>
          <w:rFonts w:eastAsia="Times New Roman" w:cs="Times New Roman"/>
          <w:szCs w:val="24"/>
        </w:rPr>
        <w:t>;</w:t>
      </w:r>
      <w:r w:rsidRPr="003E4823">
        <w:rPr>
          <w:rFonts w:eastAsia="Times New Roman" w:cs="Times New Roman"/>
          <w:szCs w:val="24"/>
        </w:rPr>
        <w:t xml:space="preserve"> </w:t>
      </w:r>
      <w:r>
        <w:rPr>
          <w:rFonts w:eastAsia="Times New Roman" w:cs="Times New Roman"/>
          <w:szCs w:val="24"/>
        </w:rPr>
        <w:t>Ε</w:t>
      </w:r>
      <w:r w:rsidRPr="003E4823">
        <w:rPr>
          <w:rFonts w:eastAsia="Times New Roman" w:cs="Times New Roman"/>
          <w:szCs w:val="24"/>
        </w:rPr>
        <w:t>ίναι υποκριτικό</w:t>
      </w:r>
      <w:r>
        <w:rPr>
          <w:rFonts w:eastAsia="Times New Roman" w:cs="Times New Roman"/>
          <w:szCs w:val="24"/>
        </w:rPr>
        <w:t>. Είναι απόλυτα υποκριτικό</w:t>
      </w:r>
      <w:r w:rsidRPr="003E4823">
        <w:rPr>
          <w:rFonts w:eastAsia="Times New Roman" w:cs="Times New Roman"/>
          <w:szCs w:val="24"/>
        </w:rPr>
        <w:t xml:space="preserve"> η πρόταση μομφής κατά ενός συγκεκριμένου Υπουργού </w:t>
      </w:r>
      <w:r>
        <w:rPr>
          <w:rFonts w:eastAsia="Times New Roman" w:cs="Times New Roman"/>
          <w:szCs w:val="24"/>
        </w:rPr>
        <w:t xml:space="preserve">να </w:t>
      </w:r>
      <w:r w:rsidRPr="003E4823">
        <w:rPr>
          <w:rFonts w:eastAsia="Times New Roman" w:cs="Times New Roman"/>
          <w:szCs w:val="24"/>
        </w:rPr>
        <w:t xml:space="preserve">μετατρέπεται σε πρόταση εμπιστοσύνης για ολόκληρη την </w:t>
      </w:r>
      <w:r>
        <w:rPr>
          <w:rFonts w:eastAsia="Times New Roman" w:cs="Times New Roman"/>
          <w:szCs w:val="24"/>
        </w:rPr>
        <w:t>Κ</w:t>
      </w:r>
      <w:r w:rsidRPr="003E4823">
        <w:rPr>
          <w:rFonts w:eastAsia="Times New Roman" w:cs="Times New Roman"/>
          <w:szCs w:val="24"/>
        </w:rPr>
        <w:t>υβέρνηση</w:t>
      </w:r>
      <w:r>
        <w:rPr>
          <w:rFonts w:eastAsia="Times New Roman" w:cs="Times New Roman"/>
          <w:szCs w:val="24"/>
        </w:rPr>
        <w:t>. Κ</w:t>
      </w:r>
      <w:r w:rsidRPr="003E4823">
        <w:rPr>
          <w:rFonts w:eastAsia="Times New Roman" w:cs="Times New Roman"/>
          <w:szCs w:val="24"/>
        </w:rPr>
        <w:t>αι είναι υποκριτικό για το</w:t>
      </w:r>
      <w:r>
        <w:rPr>
          <w:rFonts w:eastAsia="Times New Roman" w:cs="Times New Roman"/>
          <w:szCs w:val="24"/>
        </w:rPr>
        <w:t xml:space="preserve">ν </w:t>
      </w:r>
      <w:r w:rsidRPr="003E4823">
        <w:rPr>
          <w:rFonts w:eastAsia="Times New Roman" w:cs="Times New Roman"/>
          <w:szCs w:val="24"/>
        </w:rPr>
        <w:t xml:space="preserve">λόγο ότι στερείται η </w:t>
      </w:r>
      <w:r>
        <w:rPr>
          <w:rFonts w:eastAsia="Times New Roman" w:cs="Times New Roman"/>
          <w:szCs w:val="24"/>
        </w:rPr>
        <w:t>Βουλή να αξιολογήσει τη συμπερ</w:t>
      </w:r>
      <w:r>
        <w:rPr>
          <w:rFonts w:eastAsia="Times New Roman" w:cs="Times New Roman"/>
          <w:szCs w:val="24"/>
        </w:rPr>
        <w:t>ιφορά ενός Υπουργού, καθώς</w:t>
      </w:r>
      <w:r w:rsidRPr="003E4823">
        <w:rPr>
          <w:rFonts w:eastAsia="Times New Roman" w:cs="Times New Roman"/>
          <w:szCs w:val="24"/>
        </w:rPr>
        <w:t xml:space="preserve"> είδατε </w:t>
      </w:r>
      <w:r>
        <w:rPr>
          <w:rFonts w:eastAsia="Times New Roman" w:cs="Times New Roman"/>
          <w:szCs w:val="24"/>
        </w:rPr>
        <w:t>ότι σ</w:t>
      </w:r>
      <w:r w:rsidRPr="003E4823">
        <w:rPr>
          <w:rFonts w:eastAsia="Times New Roman" w:cs="Times New Roman"/>
          <w:szCs w:val="24"/>
        </w:rPr>
        <w:t>ήμερα έχουμε μετατρέψει τη συζήτηση σε γενικευμένη</w:t>
      </w:r>
      <w:r>
        <w:rPr>
          <w:rFonts w:eastAsia="Times New Roman" w:cs="Times New Roman"/>
          <w:szCs w:val="24"/>
        </w:rPr>
        <w:t>,</w:t>
      </w:r>
      <w:r w:rsidRPr="003E4823">
        <w:rPr>
          <w:rFonts w:eastAsia="Times New Roman" w:cs="Times New Roman"/>
          <w:szCs w:val="24"/>
        </w:rPr>
        <w:t xml:space="preserve"> διευρυμένη</w:t>
      </w:r>
      <w:r>
        <w:rPr>
          <w:rFonts w:eastAsia="Times New Roman" w:cs="Times New Roman"/>
          <w:szCs w:val="24"/>
        </w:rPr>
        <w:t>. Δ</w:t>
      </w:r>
      <w:r w:rsidRPr="003E4823">
        <w:rPr>
          <w:rFonts w:eastAsia="Times New Roman" w:cs="Times New Roman"/>
          <w:szCs w:val="24"/>
        </w:rPr>
        <w:t>εν σταθήκαμε να αξιολογήσουμε τις συμπεριφορές ορισμένου Υπουργού</w:t>
      </w:r>
      <w:r>
        <w:rPr>
          <w:rFonts w:eastAsia="Times New Roman" w:cs="Times New Roman"/>
          <w:szCs w:val="24"/>
        </w:rPr>
        <w:t>.</w:t>
      </w:r>
      <w:r w:rsidRPr="003E4823">
        <w:rPr>
          <w:rFonts w:eastAsia="Times New Roman" w:cs="Times New Roman"/>
          <w:szCs w:val="24"/>
        </w:rPr>
        <w:t xml:space="preserve"> Και στο κάτω κάτω η </w:t>
      </w:r>
      <w:r>
        <w:rPr>
          <w:rFonts w:eastAsia="Times New Roman" w:cs="Times New Roman"/>
          <w:szCs w:val="24"/>
        </w:rPr>
        <w:t>Κ</w:t>
      </w:r>
      <w:r w:rsidRPr="003E4823">
        <w:rPr>
          <w:rFonts w:eastAsia="Times New Roman" w:cs="Times New Roman"/>
          <w:szCs w:val="24"/>
        </w:rPr>
        <w:t xml:space="preserve">υβέρνηση και ιδιαίτερα ο </w:t>
      </w:r>
      <w:r>
        <w:rPr>
          <w:rFonts w:eastAsia="Times New Roman" w:cs="Times New Roman"/>
          <w:szCs w:val="24"/>
        </w:rPr>
        <w:t>Π</w:t>
      </w:r>
      <w:r w:rsidRPr="003E4823">
        <w:rPr>
          <w:rFonts w:eastAsia="Times New Roman" w:cs="Times New Roman"/>
          <w:szCs w:val="24"/>
        </w:rPr>
        <w:t>ρωθυπουργός</w:t>
      </w:r>
      <w:r>
        <w:rPr>
          <w:rFonts w:eastAsia="Times New Roman" w:cs="Times New Roman"/>
          <w:szCs w:val="24"/>
        </w:rPr>
        <w:t>,</w:t>
      </w:r>
      <w:r w:rsidRPr="003E4823">
        <w:rPr>
          <w:rFonts w:eastAsia="Times New Roman" w:cs="Times New Roman"/>
          <w:szCs w:val="24"/>
        </w:rPr>
        <w:t xml:space="preserve"> ο οποίος έχει την ευθύνη </w:t>
      </w:r>
      <w:r w:rsidRPr="003E4823">
        <w:rPr>
          <w:rFonts w:eastAsia="Times New Roman" w:cs="Times New Roman"/>
          <w:szCs w:val="24"/>
        </w:rPr>
        <w:t xml:space="preserve">της επιλογής και την ευθύνη του ελέγχου και της εποπτείας των </w:t>
      </w:r>
      <w:r>
        <w:rPr>
          <w:rFonts w:eastAsia="Times New Roman" w:cs="Times New Roman"/>
          <w:szCs w:val="24"/>
        </w:rPr>
        <w:t>Υ</w:t>
      </w:r>
      <w:r w:rsidRPr="003E4823">
        <w:rPr>
          <w:rFonts w:eastAsia="Times New Roman" w:cs="Times New Roman"/>
          <w:szCs w:val="24"/>
        </w:rPr>
        <w:t>πουργών</w:t>
      </w:r>
      <w:r>
        <w:rPr>
          <w:rFonts w:eastAsia="Times New Roman" w:cs="Times New Roman"/>
          <w:szCs w:val="24"/>
        </w:rPr>
        <w:t>,</w:t>
      </w:r>
      <w:r w:rsidRPr="003E4823">
        <w:rPr>
          <w:rFonts w:eastAsia="Times New Roman" w:cs="Times New Roman"/>
          <w:szCs w:val="24"/>
        </w:rPr>
        <w:t xml:space="preserve"> δεν έδωσε </w:t>
      </w:r>
      <w:r w:rsidRPr="003E4823">
        <w:rPr>
          <w:rFonts w:eastAsia="Times New Roman" w:cs="Times New Roman"/>
          <w:szCs w:val="24"/>
        </w:rPr>
        <w:t>κα</w:t>
      </w:r>
      <w:r>
        <w:rPr>
          <w:rFonts w:eastAsia="Times New Roman" w:cs="Times New Roman"/>
          <w:szCs w:val="24"/>
        </w:rPr>
        <w:t>μ</w:t>
      </w:r>
      <w:r w:rsidRPr="003E4823">
        <w:rPr>
          <w:rFonts w:eastAsia="Times New Roman" w:cs="Times New Roman"/>
          <w:szCs w:val="24"/>
        </w:rPr>
        <w:t>μία</w:t>
      </w:r>
      <w:r w:rsidRPr="003E4823">
        <w:rPr>
          <w:rFonts w:eastAsia="Times New Roman" w:cs="Times New Roman"/>
          <w:szCs w:val="24"/>
        </w:rPr>
        <w:t xml:space="preserve"> απάντηση</w:t>
      </w:r>
      <w:r>
        <w:rPr>
          <w:rFonts w:eastAsia="Times New Roman" w:cs="Times New Roman"/>
          <w:szCs w:val="24"/>
        </w:rPr>
        <w:t>.</w:t>
      </w:r>
      <w:r w:rsidRPr="003E4823">
        <w:rPr>
          <w:rFonts w:eastAsia="Times New Roman" w:cs="Times New Roman"/>
          <w:szCs w:val="24"/>
        </w:rPr>
        <w:t xml:space="preserve"> Απλώς</w:t>
      </w:r>
      <w:r>
        <w:rPr>
          <w:rFonts w:eastAsia="Times New Roman" w:cs="Times New Roman"/>
          <w:szCs w:val="24"/>
        </w:rPr>
        <w:t>,</w:t>
      </w:r>
      <w:r w:rsidRPr="003E4823">
        <w:rPr>
          <w:rFonts w:eastAsia="Times New Roman" w:cs="Times New Roman"/>
          <w:szCs w:val="24"/>
        </w:rPr>
        <w:t xml:space="preserve"> έμεινε με την</w:t>
      </w:r>
      <w:r>
        <w:rPr>
          <w:rFonts w:eastAsia="Times New Roman" w:cs="Times New Roman"/>
          <w:szCs w:val="24"/>
        </w:rPr>
        <w:t xml:space="preserve"> πλειοψηφία, της οποίας τον τρόπο σχηματισμού περιέγραψα</w:t>
      </w:r>
      <w:r w:rsidRPr="003E4823">
        <w:rPr>
          <w:rFonts w:eastAsia="Times New Roman" w:cs="Times New Roman"/>
          <w:szCs w:val="24"/>
        </w:rPr>
        <w:t xml:space="preserve"> προηγουμένως</w:t>
      </w:r>
      <w:r>
        <w:rPr>
          <w:rFonts w:eastAsia="Times New Roman" w:cs="Times New Roman"/>
          <w:szCs w:val="24"/>
        </w:rPr>
        <w:t>, ν</w:t>
      </w:r>
      <w:r w:rsidRPr="003E4823">
        <w:rPr>
          <w:rFonts w:eastAsia="Times New Roman" w:cs="Times New Roman"/>
          <w:szCs w:val="24"/>
        </w:rPr>
        <w:t xml:space="preserve">α βεβαιώνει ότι δεν θα υπάρχει ζήτημα </w:t>
      </w:r>
      <w:r>
        <w:rPr>
          <w:rFonts w:eastAsia="Times New Roman" w:cs="Times New Roman"/>
          <w:szCs w:val="24"/>
        </w:rPr>
        <w:t xml:space="preserve">κλονισμού της εμπιστοσύνης </w:t>
      </w:r>
      <w:r>
        <w:rPr>
          <w:rFonts w:eastAsia="Times New Roman" w:cs="Times New Roman"/>
          <w:szCs w:val="24"/>
        </w:rPr>
        <w:t>προς την Κ</w:t>
      </w:r>
      <w:r w:rsidRPr="003E4823">
        <w:rPr>
          <w:rFonts w:eastAsia="Times New Roman" w:cs="Times New Roman"/>
          <w:szCs w:val="24"/>
        </w:rPr>
        <w:t>υβέρνηση</w:t>
      </w:r>
      <w:r>
        <w:rPr>
          <w:rFonts w:eastAsia="Times New Roman" w:cs="Times New Roman"/>
          <w:szCs w:val="24"/>
        </w:rPr>
        <w:t>.</w:t>
      </w:r>
    </w:p>
    <w:p w14:paraId="02B3D553"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υτά β</w:t>
      </w:r>
      <w:r w:rsidRPr="003E4823">
        <w:rPr>
          <w:rFonts w:eastAsia="Times New Roman" w:cs="Times New Roman"/>
          <w:szCs w:val="24"/>
        </w:rPr>
        <w:t>εβαίως</w:t>
      </w:r>
      <w:r>
        <w:rPr>
          <w:rFonts w:eastAsia="Times New Roman" w:cs="Times New Roman"/>
          <w:szCs w:val="24"/>
        </w:rPr>
        <w:t>,</w:t>
      </w:r>
      <w:r w:rsidRPr="003E4823">
        <w:rPr>
          <w:rFonts w:eastAsia="Times New Roman" w:cs="Times New Roman"/>
          <w:szCs w:val="24"/>
        </w:rPr>
        <w:t xml:space="preserve"> είναι πράγματα τα οποία δημιουργούν σκέψεις ότι </w:t>
      </w:r>
      <w:proofErr w:type="spellStart"/>
      <w:r w:rsidRPr="003E4823">
        <w:rPr>
          <w:rFonts w:eastAsia="Times New Roman" w:cs="Times New Roman"/>
          <w:szCs w:val="24"/>
        </w:rPr>
        <w:t>οδηγούμεθα</w:t>
      </w:r>
      <w:proofErr w:type="spellEnd"/>
      <w:r w:rsidRPr="003E4823">
        <w:rPr>
          <w:rFonts w:eastAsia="Times New Roman" w:cs="Times New Roman"/>
          <w:szCs w:val="24"/>
        </w:rPr>
        <w:t xml:space="preserve"> σε μία </w:t>
      </w:r>
      <w:r>
        <w:rPr>
          <w:rFonts w:eastAsia="Times New Roman" w:cs="Times New Roman"/>
          <w:szCs w:val="24"/>
        </w:rPr>
        <w:t xml:space="preserve">κατάρρευση </w:t>
      </w:r>
      <w:r w:rsidRPr="003E4823">
        <w:rPr>
          <w:rFonts w:eastAsia="Times New Roman" w:cs="Times New Roman"/>
          <w:szCs w:val="24"/>
        </w:rPr>
        <w:t>της Κυβέρνησης</w:t>
      </w:r>
      <w:r w:rsidRPr="004A70A4">
        <w:rPr>
          <w:rFonts w:eastAsia="Times New Roman" w:cs="Times New Roman"/>
          <w:szCs w:val="24"/>
        </w:rPr>
        <w:t xml:space="preserve"> </w:t>
      </w:r>
      <w:r>
        <w:rPr>
          <w:rFonts w:eastAsia="Times New Roman" w:cs="Times New Roman"/>
          <w:szCs w:val="24"/>
        </w:rPr>
        <w:t>στα μάτια του κόσμου</w:t>
      </w:r>
      <w:r>
        <w:rPr>
          <w:rFonts w:eastAsia="Times New Roman" w:cs="Times New Roman"/>
          <w:szCs w:val="24"/>
        </w:rPr>
        <w:t>,</w:t>
      </w:r>
      <w:r w:rsidRPr="003E4823">
        <w:rPr>
          <w:rFonts w:eastAsia="Times New Roman" w:cs="Times New Roman"/>
          <w:szCs w:val="24"/>
        </w:rPr>
        <w:t xml:space="preserve"> η οποία δεν δίνει αξιόπιστες απαντήσεις</w:t>
      </w:r>
      <w:r>
        <w:rPr>
          <w:rFonts w:eastAsia="Times New Roman" w:cs="Times New Roman"/>
          <w:szCs w:val="24"/>
        </w:rPr>
        <w:t>.</w:t>
      </w:r>
      <w:r w:rsidRPr="003E4823">
        <w:rPr>
          <w:rFonts w:eastAsia="Times New Roman" w:cs="Times New Roman"/>
          <w:szCs w:val="24"/>
        </w:rPr>
        <w:t xml:space="preserve"> Εγώ </w:t>
      </w:r>
      <w:r>
        <w:rPr>
          <w:rFonts w:eastAsia="Times New Roman" w:cs="Times New Roman"/>
          <w:szCs w:val="24"/>
        </w:rPr>
        <w:t xml:space="preserve">δεν θα μιλήσω </w:t>
      </w:r>
      <w:r w:rsidRPr="003E4823">
        <w:rPr>
          <w:rFonts w:eastAsia="Times New Roman" w:cs="Times New Roman"/>
          <w:szCs w:val="24"/>
        </w:rPr>
        <w:t xml:space="preserve">αυτή τη στιγμή </w:t>
      </w:r>
      <w:r>
        <w:rPr>
          <w:rFonts w:eastAsia="Times New Roman" w:cs="Times New Roman"/>
          <w:szCs w:val="24"/>
        </w:rPr>
        <w:t xml:space="preserve">για το αν είναι </w:t>
      </w:r>
      <w:r w:rsidRPr="003E4823">
        <w:rPr>
          <w:rFonts w:eastAsia="Times New Roman" w:cs="Times New Roman"/>
          <w:szCs w:val="24"/>
        </w:rPr>
        <w:t>αξιόπιστο ή όχι το</w:t>
      </w:r>
      <w:r w:rsidRPr="003E4823">
        <w:rPr>
          <w:rFonts w:eastAsia="Times New Roman" w:cs="Times New Roman"/>
          <w:szCs w:val="24"/>
        </w:rPr>
        <w:t xml:space="preserve"> ηθικό πλεονέκτημα της </w:t>
      </w:r>
      <w:r>
        <w:rPr>
          <w:rFonts w:eastAsia="Times New Roman" w:cs="Times New Roman"/>
          <w:szCs w:val="24"/>
        </w:rPr>
        <w:t>Α</w:t>
      </w:r>
      <w:r w:rsidRPr="003E4823">
        <w:rPr>
          <w:rFonts w:eastAsia="Times New Roman" w:cs="Times New Roman"/>
          <w:szCs w:val="24"/>
        </w:rPr>
        <w:t>ριστεράς</w:t>
      </w:r>
      <w:r>
        <w:rPr>
          <w:rFonts w:eastAsia="Times New Roman" w:cs="Times New Roman"/>
          <w:szCs w:val="24"/>
        </w:rPr>
        <w:t>.</w:t>
      </w:r>
      <w:r w:rsidRPr="003E4823">
        <w:rPr>
          <w:rFonts w:eastAsia="Times New Roman" w:cs="Times New Roman"/>
          <w:szCs w:val="24"/>
        </w:rPr>
        <w:t xml:space="preserve"> Αυτό θα το κρίνει ο κόσμος πάρα πολύ σύντομα και </w:t>
      </w:r>
      <w:r>
        <w:rPr>
          <w:rFonts w:eastAsia="Times New Roman" w:cs="Times New Roman"/>
          <w:szCs w:val="24"/>
        </w:rPr>
        <w:t xml:space="preserve">έχει </w:t>
      </w:r>
      <w:r w:rsidRPr="003E4823">
        <w:rPr>
          <w:rFonts w:eastAsia="Times New Roman" w:cs="Times New Roman"/>
          <w:szCs w:val="24"/>
        </w:rPr>
        <w:t xml:space="preserve">την ευκαιρία και μεθαύριο </w:t>
      </w:r>
      <w:r>
        <w:rPr>
          <w:rFonts w:eastAsia="Times New Roman" w:cs="Times New Roman"/>
          <w:szCs w:val="24"/>
        </w:rPr>
        <w:t>στις ε</w:t>
      </w:r>
      <w:r w:rsidRPr="003E4823">
        <w:rPr>
          <w:rFonts w:eastAsia="Times New Roman" w:cs="Times New Roman"/>
          <w:szCs w:val="24"/>
        </w:rPr>
        <w:t xml:space="preserve">υρωεκλογές και εν μέρει </w:t>
      </w:r>
      <w:r>
        <w:rPr>
          <w:rFonts w:eastAsia="Times New Roman" w:cs="Times New Roman"/>
          <w:szCs w:val="24"/>
        </w:rPr>
        <w:t xml:space="preserve">και </w:t>
      </w:r>
      <w:r w:rsidRPr="003E4823">
        <w:rPr>
          <w:rFonts w:eastAsia="Times New Roman" w:cs="Times New Roman"/>
          <w:szCs w:val="24"/>
        </w:rPr>
        <w:t xml:space="preserve">στις </w:t>
      </w:r>
      <w:proofErr w:type="spellStart"/>
      <w:r>
        <w:rPr>
          <w:rFonts w:eastAsia="Times New Roman" w:cs="Times New Roman"/>
          <w:szCs w:val="24"/>
        </w:rPr>
        <w:t>α</w:t>
      </w:r>
      <w:r w:rsidRPr="003E4823">
        <w:rPr>
          <w:rFonts w:eastAsia="Times New Roman" w:cs="Times New Roman"/>
          <w:szCs w:val="24"/>
        </w:rPr>
        <w:t>υτοδιοικητικές</w:t>
      </w:r>
      <w:proofErr w:type="spellEnd"/>
      <w:r w:rsidRPr="003E4823">
        <w:rPr>
          <w:rFonts w:eastAsia="Times New Roman" w:cs="Times New Roman"/>
          <w:szCs w:val="24"/>
        </w:rPr>
        <w:t xml:space="preserve"> </w:t>
      </w:r>
      <w:r>
        <w:rPr>
          <w:rFonts w:eastAsia="Times New Roman" w:cs="Times New Roman"/>
          <w:szCs w:val="24"/>
        </w:rPr>
        <w:t>ε</w:t>
      </w:r>
      <w:r w:rsidRPr="003E4823">
        <w:rPr>
          <w:rFonts w:eastAsia="Times New Roman" w:cs="Times New Roman"/>
          <w:szCs w:val="24"/>
        </w:rPr>
        <w:t>κλογές</w:t>
      </w:r>
      <w:r>
        <w:rPr>
          <w:rFonts w:eastAsia="Times New Roman" w:cs="Times New Roman"/>
          <w:szCs w:val="24"/>
        </w:rPr>
        <w:t>.</w:t>
      </w:r>
    </w:p>
    <w:p w14:paraId="02B3D554"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Όμως, </w:t>
      </w:r>
      <w:r w:rsidRPr="003E4823">
        <w:rPr>
          <w:rFonts w:eastAsia="Times New Roman" w:cs="Times New Roman"/>
          <w:szCs w:val="24"/>
        </w:rPr>
        <w:t>εκείνο το οποίο πρέπει να πω ότι έχει δημιουργήσει</w:t>
      </w:r>
      <w:r>
        <w:rPr>
          <w:rFonts w:eastAsia="Times New Roman" w:cs="Times New Roman"/>
          <w:szCs w:val="24"/>
        </w:rPr>
        <w:t xml:space="preserve"> και</w:t>
      </w:r>
      <w:r w:rsidRPr="003E4823">
        <w:rPr>
          <w:rFonts w:eastAsia="Times New Roman" w:cs="Times New Roman"/>
          <w:szCs w:val="24"/>
        </w:rPr>
        <w:t xml:space="preserve"> στη δική μου αντί</w:t>
      </w:r>
      <w:r w:rsidRPr="003E4823">
        <w:rPr>
          <w:rFonts w:eastAsia="Times New Roman" w:cs="Times New Roman"/>
          <w:szCs w:val="24"/>
        </w:rPr>
        <w:t xml:space="preserve">ληψη μία </w:t>
      </w:r>
      <w:r>
        <w:rPr>
          <w:rFonts w:eastAsia="Times New Roman" w:cs="Times New Roman"/>
          <w:szCs w:val="24"/>
        </w:rPr>
        <w:t xml:space="preserve">οδυνηρή </w:t>
      </w:r>
      <w:r w:rsidRPr="003E4823">
        <w:rPr>
          <w:rFonts w:eastAsia="Times New Roman" w:cs="Times New Roman"/>
          <w:szCs w:val="24"/>
        </w:rPr>
        <w:t xml:space="preserve">ηθική </w:t>
      </w:r>
      <w:r>
        <w:rPr>
          <w:rFonts w:eastAsia="Times New Roman" w:cs="Times New Roman"/>
          <w:szCs w:val="24"/>
        </w:rPr>
        <w:t xml:space="preserve">πτώση είναι </w:t>
      </w:r>
      <w:r w:rsidRPr="003E4823">
        <w:rPr>
          <w:rFonts w:eastAsia="Times New Roman" w:cs="Times New Roman"/>
          <w:szCs w:val="24"/>
        </w:rPr>
        <w:t xml:space="preserve">το ζήτημα με το </w:t>
      </w:r>
      <w:r>
        <w:rPr>
          <w:rFonts w:eastAsia="Times New Roman" w:cs="Times New Roman"/>
          <w:szCs w:val="24"/>
        </w:rPr>
        <w:t>Μάτι. Ε</w:t>
      </w:r>
      <w:r w:rsidRPr="003E4823">
        <w:rPr>
          <w:rFonts w:eastAsia="Times New Roman" w:cs="Times New Roman"/>
          <w:szCs w:val="24"/>
        </w:rPr>
        <w:t>ίχαμε νεκρούς</w:t>
      </w:r>
      <w:r>
        <w:rPr>
          <w:rFonts w:eastAsia="Times New Roman" w:cs="Times New Roman"/>
          <w:szCs w:val="24"/>
        </w:rPr>
        <w:t>,</w:t>
      </w:r>
      <w:r w:rsidRPr="003E4823">
        <w:rPr>
          <w:rFonts w:eastAsia="Times New Roman" w:cs="Times New Roman"/>
          <w:szCs w:val="24"/>
        </w:rPr>
        <w:t xml:space="preserve"> είχαμε πραγματικά νεκρούς</w:t>
      </w:r>
      <w:r>
        <w:rPr>
          <w:rFonts w:eastAsia="Times New Roman" w:cs="Times New Roman"/>
          <w:szCs w:val="24"/>
        </w:rPr>
        <w:t>. Ε</w:t>
      </w:r>
      <w:r w:rsidRPr="003E4823">
        <w:rPr>
          <w:rFonts w:eastAsia="Times New Roman" w:cs="Times New Roman"/>
          <w:szCs w:val="24"/>
        </w:rPr>
        <w:t>ίχαμε μία τραγωδία</w:t>
      </w:r>
      <w:r>
        <w:rPr>
          <w:rFonts w:eastAsia="Times New Roman" w:cs="Times New Roman"/>
          <w:szCs w:val="24"/>
        </w:rPr>
        <w:t>, είχαμε οικογένειες που χάθηκαν. Οφ</w:t>
      </w:r>
      <w:r w:rsidRPr="003E4823">
        <w:rPr>
          <w:rFonts w:eastAsia="Times New Roman" w:cs="Times New Roman"/>
          <w:szCs w:val="24"/>
        </w:rPr>
        <w:t xml:space="preserve">είλω να πω ότι ένας </w:t>
      </w:r>
      <w:r>
        <w:rPr>
          <w:rFonts w:eastAsia="Times New Roman" w:cs="Times New Roman"/>
          <w:szCs w:val="24"/>
        </w:rPr>
        <w:t>εκεί ήταν</w:t>
      </w:r>
      <w:r w:rsidRPr="003E4823">
        <w:rPr>
          <w:rFonts w:eastAsia="Times New Roman" w:cs="Times New Roman"/>
          <w:szCs w:val="24"/>
        </w:rPr>
        <w:t xml:space="preserve"> συνάδελφός μου</w:t>
      </w:r>
      <w:r>
        <w:rPr>
          <w:rFonts w:eastAsia="Times New Roman" w:cs="Times New Roman"/>
          <w:szCs w:val="24"/>
        </w:rPr>
        <w:t>,</w:t>
      </w:r>
      <w:r w:rsidRPr="003E4823">
        <w:rPr>
          <w:rFonts w:eastAsia="Times New Roman" w:cs="Times New Roman"/>
          <w:szCs w:val="24"/>
        </w:rPr>
        <w:t xml:space="preserve"> φίλος μου και έχασε τα δύο εγγόνια του και ο ίδιος τη ζωή του</w:t>
      </w:r>
      <w:r>
        <w:rPr>
          <w:rFonts w:eastAsia="Times New Roman" w:cs="Times New Roman"/>
          <w:szCs w:val="24"/>
        </w:rPr>
        <w:t>. Δ</w:t>
      </w:r>
      <w:r w:rsidRPr="003E4823">
        <w:rPr>
          <w:rFonts w:eastAsia="Times New Roman" w:cs="Times New Roman"/>
          <w:szCs w:val="24"/>
        </w:rPr>
        <w:t xml:space="preserve">εν κατάλαβα </w:t>
      </w:r>
      <w:r>
        <w:rPr>
          <w:rFonts w:eastAsia="Times New Roman" w:cs="Times New Roman"/>
          <w:szCs w:val="24"/>
        </w:rPr>
        <w:t>να</w:t>
      </w:r>
      <w:r w:rsidRPr="003E4823">
        <w:rPr>
          <w:rFonts w:eastAsia="Times New Roman" w:cs="Times New Roman"/>
          <w:szCs w:val="24"/>
        </w:rPr>
        <w:t xml:space="preserve"> έγινε </w:t>
      </w:r>
      <w:r>
        <w:rPr>
          <w:rFonts w:eastAsia="Times New Roman" w:cs="Times New Roman"/>
          <w:szCs w:val="24"/>
        </w:rPr>
        <w:t>αντιληπτή</w:t>
      </w:r>
      <w:r w:rsidRPr="003E4823">
        <w:rPr>
          <w:rFonts w:eastAsia="Times New Roman" w:cs="Times New Roman"/>
          <w:szCs w:val="24"/>
        </w:rPr>
        <w:t xml:space="preserve"> </w:t>
      </w:r>
      <w:r>
        <w:rPr>
          <w:rFonts w:eastAsia="Times New Roman" w:cs="Times New Roman"/>
          <w:szCs w:val="24"/>
        </w:rPr>
        <w:t>α</w:t>
      </w:r>
      <w:r w:rsidRPr="003E4823">
        <w:rPr>
          <w:rFonts w:eastAsia="Times New Roman" w:cs="Times New Roman"/>
          <w:szCs w:val="24"/>
        </w:rPr>
        <w:t>πό κυβερ</w:t>
      </w:r>
      <w:r>
        <w:rPr>
          <w:rFonts w:eastAsia="Times New Roman" w:cs="Times New Roman"/>
          <w:szCs w:val="24"/>
        </w:rPr>
        <w:t>νητικής πλευράς η τραγωδία αυτή. Δ</w:t>
      </w:r>
      <w:r w:rsidRPr="003E4823">
        <w:rPr>
          <w:rFonts w:eastAsia="Times New Roman" w:cs="Times New Roman"/>
          <w:szCs w:val="24"/>
        </w:rPr>
        <w:t>εν κατάλαβα ότι ελήφθησαν μέτρα για το μέλλον</w:t>
      </w:r>
      <w:r>
        <w:rPr>
          <w:rFonts w:eastAsia="Times New Roman" w:cs="Times New Roman"/>
          <w:szCs w:val="24"/>
        </w:rPr>
        <w:t>,</w:t>
      </w:r>
      <w:r w:rsidRPr="003E4823">
        <w:rPr>
          <w:rFonts w:eastAsia="Times New Roman" w:cs="Times New Roman"/>
          <w:szCs w:val="24"/>
        </w:rPr>
        <w:t xml:space="preserve"> </w:t>
      </w:r>
      <w:r>
        <w:rPr>
          <w:rFonts w:eastAsia="Times New Roman" w:cs="Times New Roman"/>
          <w:szCs w:val="24"/>
        </w:rPr>
        <w:t xml:space="preserve">ώστε </w:t>
      </w:r>
      <w:r w:rsidRPr="003E4823">
        <w:rPr>
          <w:rFonts w:eastAsia="Times New Roman" w:cs="Times New Roman"/>
          <w:szCs w:val="24"/>
        </w:rPr>
        <w:t>να μην επαναληφθούν</w:t>
      </w:r>
      <w:r>
        <w:rPr>
          <w:rFonts w:eastAsia="Times New Roman" w:cs="Times New Roman"/>
          <w:szCs w:val="24"/>
        </w:rPr>
        <w:t>. Ε</w:t>
      </w:r>
      <w:r w:rsidRPr="003E4823">
        <w:rPr>
          <w:rFonts w:eastAsia="Times New Roman" w:cs="Times New Roman"/>
          <w:szCs w:val="24"/>
        </w:rPr>
        <w:t>ίδαμε μία διάλυση κυβερνητική</w:t>
      </w:r>
      <w:r>
        <w:rPr>
          <w:rFonts w:eastAsia="Times New Roman" w:cs="Times New Roman"/>
          <w:szCs w:val="24"/>
        </w:rPr>
        <w:t>, είδαμε μία δ</w:t>
      </w:r>
      <w:r>
        <w:rPr>
          <w:rFonts w:eastAsia="Times New Roman" w:cs="Times New Roman"/>
          <w:szCs w:val="24"/>
        </w:rPr>
        <w:t xml:space="preserve">ιάλυση διοικητική. Και έμεινα έκπληκτος με </w:t>
      </w:r>
      <w:r w:rsidRPr="003E4823">
        <w:rPr>
          <w:rFonts w:eastAsia="Times New Roman" w:cs="Times New Roman"/>
          <w:szCs w:val="24"/>
        </w:rPr>
        <w:t xml:space="preserve">την προχθεσινή </w:t>
      </w:r>
      <w:r>
        <w:rPr>
          <w:rFonts w:eastAsia="Times New Roman" w:cs="Times New Roman"/>
          <w:szCs w:val="24"/>
        </w:rPr>
        <w:t xml:space="preserve">αποκάλυψη </w:t>
      </w:r>
      <w:r w:rsidRPr="003E4823">
        <w:rPr>
          <w:rFonts w:eastAsia="Times New Roman" w:cs="Times New Roman"/>
          <w:szCs w:val="24"/>
        </w:rPr>
        <w:t xml:space="preserve">λίγες </w:t>
      </w:r>
      <w:r>
        <w:rPr>
          <w:rFonts w:eastAsia="Times New Roman" w:cs="Times New Roman"/>
          <w:szCs w:val="24"/>
        </w:rPr>
        <w:t>η</w:t>
      </w:r>
      <w:r w:rsidRPr="003E4823">
        <w:rPr>
          <w:rFonts w:eastAsia="Times New Roman" w:cs="Times New Roman"/>
          <w:szCs w:val="24"/>
        </w:rPr>
        <w:t>μέρες</w:t>
      </w:r>
      <w:r>
        <w:rPr>
          <w:rFonts w:eastAsia="Times New Roman" w:cs="Times New Roman"/>
          <w:szCs w:val="24"/>
        </w:rPr>
        <w:t>,</w:t>
      </w:r>
      <w:r w:rsidRPr="003E4823">
        <w:rPr>
          <w:rFonts w:eastAsia="Times New Roman" w:cs="Times New Roman"/>
          <w:szCs w:val="24"/>
        </w:rPr>
        <w:t xml:space="preserve"> λίγες βδομάδες </w:t>
      </w:r>
      <w:r>
        <w:rPr>
          <w:rFonts w:eastAsia="Times New Roman" w:cs="Times New Roman"/>
          <w:szCs w:val="24"/>
        </w:rPr>
        <w:t xml:space="preserve">πριν </w:t>
      </w:r>
      <w:r>
        <w:rPr>
          <w:rFonts w:eastAsia="Times New Roman" w:cs="Times New Roman"/>
          <w:szCs w:val="24"/>
        </w:rPr>
        <w:t>-</w:t>
      </w:r>
      <w:r w:rsidRPr="003E4823">
        <w:rPr>
          <w:rFonts w:eastAsia="Times New Roman" w:cs="Times New Roman"/>
          <w:szCs w:val="24"/>
        </w:rPr>
        <w:t xml:space="preserve">για να </w:t>
      </w:r>
      <w:r>
        <w:rPr>
          <w:rFonts w:eastAsia="Times New Roman" w:cs="Times New Roman"/>
          <w:szCs w:val="24"/>
        </w:rPr>
        <w:t xml:space="preserve">είμαι </w:t>
      </w:r>
      <w:r>
        <w:rPr>
          <w:rFonts w:eastAsia="Times New Roman" w:cs="Times New Roman"/>
          <w:szCs w:val="24"/>
        </w:rPr>
        <w:lastRenderedPageBreak/>
        <w:t xml:space="preserve">δίκαιος- </w:t>
      </w:r>
      <w:r>
        <w:rPr>
          <w:rFonts w:eastAsia="Times New Roman" w:cs="Times New Roman"/>
          <w:szCs w:val="24"/>
        </w:rPr>
        <w:t xml:space="preserve">της </w:t>
      </w:r>
      <w:r w:rsidRPr="003E4823">
        <w:rPr>
          <w:rFonts w:eastAsia="Times New Roman" w:cs="Times New Roman"/>
          <w:szCs w:val="24"/>
        </w:rPr>
        <w:t>παράσταση</w:t>
      </w:r>
      <w:r>
        <w:rPr>
          <w:rFonts w:eastAsia="Times New Roman" w:cs="Times New Roman"/>
          <w:szCs w:val="24"/>
        </w:rPr>
        <w:t>ς π</w:t>
      </w:r>
      <w:r w:rsidRPr="003E4823">
        <w:rPr>
          <w:rFonts w:eastAsia="Times New Roman" w:cs="Times New Roman"/>
          <w:szCs w:val="24"/>
        </w:rPr>
        <w:t xml:space="preserve">ου δόθηκε στο συντονιστικό της </w:t>
      </w:r>
      <w:r>
        <w:rPr>
          <w:rFonts w:eastAsia="Times New Roman" w:cs="Times New Roman"/>
          <w:szCs w:val="24"/>
        </w:rPr>
        <w:t>Πυροσβεστικής</w:t>
      </w:r>
      <w:r>
        <w:rPr>
          <w:rFonts w:eastAsia="Times New Roman" w:cs="Times New Roman"/>
          <w:szCs w:val="24"/>
        </w:rPr>
        <w:t xml:space="preserve"> παρουσία του Πρωθυπουργού της μισής Κυβέρνησης</w:t>
      </w:r>
      <w:r>
        <w:rPr>
          <w:rFonts w:eastAsia="Times New Roman" w:cs="Times New Roman"/>
          <w:szCs w:val="24"/>
        </w:rPr>
        <w:t xml:space="preserve">. Γι’ αυτό πρέπει </w:t>
      </w:r>
      <w:r w:rsidRPr="003E4823">
        <w:rPr>
          <w:rFonts w:eastAsia="Times New Roman" w:cs="Times New Roman"/>
          <w:szCs w:val="24"/>
        </w:rPr>
        <w:t>να δώσ</w:t>
      </w:r>
      <w:r w:rsidRPr="003E4823">
        <w:rPr>
          <w:rFonts w:eastAsia="Times New Roman" w:cs="Times New Roman"/>
          <w:szCs w:val="24"/>
        </w:rPr>
        <w:t xml:space="preserve">ουν </w:t>
      </w:r>
      <w:r>
        <w:rPr>
          <w:rFonts w:eastAsia="Times New Roman" w:cs="Times New Roman"/>
          <w:szCs w:val="24"/>
        </w:rPr>
        <w:t>πολλοί</w:t>
      </w:r>
      <w:r w:rsidRPr="003E4823">
        <w:rPr>
          <w:rFonts w:eastAsia="Times New Roman" w:cs="Times New Roman"/>
          <w:szCs w:val="24"/>
        </w:rPr>
        <w:t xml:space="preserve"> λόγ</w:t>
      </w:r>
      <w:r>
        <w:rPr>
          <w:rFonts w:eastAsia="Times New Roman" w:cs="Times New Roman"/>
          <w:szCs w:val="24"/>
        </w:rPr>
        <w:t>ο,</w:t>
      </w:r>
      <w:r w:rsidRPr="003E4823">
        <w:rPr>
          <w:rFonts w:eastAsia="Times New Roman" w:cs="Times New Roman"/>
          <w:szCs w:val="24"/>
        </w:rPr>
        <w:t xml:space="preserve"> κύριοι συνάδελφοι</w:t>
      </w:r>
      <w:r>
        <w:rPr>
          <w:rFonts w:eastAsia="Times New Roman" w:cs="Times New Roman"/>
          <w:szCs w:val="24"/>
        </w:rPr>
        <w:t xml:space="preserve">, πρέπει </w:t>
      </w:r>
      <w:r w:rsidRPr="003E4823">
        <w:rPr>
          <w:rFonts w:eastAsia="Times New Roman" w:cs="Times New Roman"/>
          <w:szCs w:val="24"/>
        </w:rPr>
        <w:t xml:space="preserve">να κληθούν </w:t>
      </w:r>
      <w:r>
        <w:rPr>
          <w:rFonts w:eastAsia="Times New Roman" w:cs="Times New Roman"/>
          <w:szCs w:val="24"/>
        </w:rPr>
        <w:t>πολλοί</w:t>
      </w:r>
      <w:r w:rsidRPr="003E4823">
        <w:rPr>
          <w:rFonts w:eastAsia="Times New Roman" w:cs="Times New Roman"/>
          <w:szCs w:val="24"/>
        </w:rPr>
        <w:t xml:space="preserve"> να δώσουν εξηγήσεις</w:t>
      </w:r>
      <w:r>
        <w:rPr>
          <w:rFonts w:eastAsia="Times New Roman" w:cs="Times New Roman"/>
          <w:szCs w:val="24"/>
        </w:rPr>
        <w:t>,</w:t>
      </w:r>
      <w:r w:rsidRPr="003E4823">
        <w:rPr>
          <w:rFonts w:eastAsia="Times New Roman" w:cs="Times New Roman"/>
          <w:szCs w:val="24"/>
        </w:rPr>
        <w:t xml:space="preserve"> αν όχι να</w:t>
      </w:r>
      <w:r>
        <w:rPr>
          <w:rFonts w:eastAsia="Times New Roman" w:cs="Times New Roman"/>
          <w:szCs w:val="24"/>
        </w:rPr>
        <w:t xml:space="preserve"> απολογηθούν</w:t>
      </w:r>
      <w:r>
        <w:rPr>
          <w:rFonts w:eastAsia="Times New Roman" w:cs="Times New Roman"/>
          <w:szCs w:val="24"/>
        </w:rPr>
        <w:t>.</w:t>
      </w:r>
      <w:r>
        <w:rPr>
          <w:rFonts w:eastAsia="Times New Roman" w:cs="Times New Roman"/>
          <w:szCs w:val="24"/>
        </w:rPr>
        <w:t xml:space="preserve"> Κ</w:t>
      </w:r>
      <w:r w:rsidRPr="003E4823">
        <w:rPr>
          <w:rFonts w:eastAsia="Times New Roman" w:cs="Times New Roman"/>
          <w:szCs w:val="24"/>
        </w:rPr>
        <w:t xml:space="preserve">αι δεν </w:t>
      </w:r>
      <w:r>
        <w:rPr>
          <w:rFonts w:eastAsia="Times New Roman" w:cs="Times New Roman"/>
          <w:szCs w:val="24"/>
        </w:rPr>
        <w:t>ο</w:t>
      </w:r>
      <w:r w:rsidRPr="003E4823">
        <w:rPr>
          <w:rFonts w:eastAsia="Times New Roman" w:cs="Times New Roman"/>
          <w:szCs w:val="24"/>
        </w:rPr>
        <w:t>μιλώ μόνο για ποινικές απολογίες</w:t>
      </w:r>
      <w:r>
        <w:rPr>
          <w:rFonts w:eastAsia="Times New Roman" w:cs="Times New Roman"/>
          <w:szCs w:val="24"/>
        </w:rPr>
        <w:t>,</w:t>
      </w:r>
      <w:r w:rsidRPr="003E4823">
        <w:rPr>
          <w:rFonts w:eastAsia="Times New Roman" w:cs="Times New Roman"/>
          <w:szCs w:val="24"/>
        </w:rPr>
        <w:t xml:space="preserve"> </w:t>
      </w:r>
      <w:r>
        <w:rPr>
          <w:rFonts w:eastAsia="Times New Roman" w:cs="Times New Roman"/>
          <w:szCs w:val="24"/>
        </w:rPr>
        <w:t>μιλώ</w:t>
      </w:r>
      <w:r w:rsidRPr="003E4823">
        <w:rPr>
          <w:rFonts w:eastAsia="Times New Roman" w:cs="Times New Roman"/>
          <w:szCs w:val="24"/>
        </w:rPr>
        <w:t xml:space="preserve"> και για πολιτικές απολογίες</w:t>
      </w:r>
      <w:r>
        <w:rPr>
          <w:rFonts w:eastAsia="Times New Roman" w:cs="Times New Roman"/>
          <w:szCs w:val="24"/>
        </w:rPr>
        <w:t>,</w:t>
      </w:r>
      <w:r w:rsidRPr="003E4823">
        <w:rPr>
          <w:rFonts w:eastAsia="Times New Roman" w:cs="Times New Roman"/>
          <w:szCs w:val="24"/>
        </w:rPr>
        <w:t xml:space="preserve"> </w:t>
      </w:r>
      <w:r>
        <w:rPr>
          <w:rFonts w:eastAsia="Times New Roman" w:cs="Times New Roman"/>
          <w:szCs w:val="24"/>
        </w:rPr>
        <w:t xml:space="preserve">μιλώ και για </w:t>
      </w:r>
      <w:r w:rsidRPr="003E4823">
        <w:rPr>
          <w:rFonts w:eastAsia="Times New Roman" w:cs="Times New Roman"/>
          <w:szCs w:val="24"/>
        </w:rPr>
        <w:t>πολιτικές ευθύνες</w:t>
      </w:r>
      <w:r>
        <w:rPr>
          <w:rFonts w:eastAsia="Times New Roman" w:cs="Times New Roman"/>
          <w:szCs w:val="24"/>
        </w:rPr>
        <w:t>. Ό</w:t>
      </w:r>
      <w:r w:rsidRPr="003E4823">
        <w:rPr>
          <w:rFonts w:eastAsia="Times New Roman" w:cs="Times New Roman"/>
          <w:szCs w:val="24"/>
        </w:rPr>
        <w:t>λοι σιωπούν αυτή τη στιγμή σε αυτό</w:t>
      </w:r>
      <w:r>
        <w:rPr>
          <w:rFonts w:eastAsia="Times New Roman" w:cs="Times New Roman"/>
          <w:szCs w:val="24"/>
        </w:rPr>
        <w:t>ν</w:t>
      </w:r>
      <w:r w:rsidRPr="003E4823">
        <w:rPr>
          <w:rFonts w:eastAsia="Times New Roman" w:cs="Times New Roman"/>
          <w:szCs w:val="24"/>
        </w:rPr>
        <w:t xml:space="preserve"> τον τ</w:t>
      </w:r>
      <w:r w:rsidRPr="003E4823">
        <w:rPr>
          <w:rFonts w:eastAsia="Times New Roman" w:cs="Times New Roman"/>
          <w:szCs w:val="24"/>
        </w:rPr>
        <w:t>ομέα</w:t>
      </w:r>
      <w:r>
        <w:rPr>
          <w:rFonts w:eastAsia="Times New Roman" w:cs="Times New Roman"/>
          <w:szCs w:val="24"/>
        </w:rPr>
        <w:t xml:space="preserve">. </w:t>
      </w:r>
    </w:p>
    <w:p w14:paraId="02B3D555"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Ο καθένας, λοιπόν, </w:t>
      </w:r>
      <w:r w:rsidRPr="003E4823">
        <w:rPr>
          <w:rFonts w:eastAsia="Times New Roman" w:cs="Times New Roman"/>
          <w:szCs w:val="24"/>
        </w:rPr>
        <w:t>έχει δικαίωμα να ξεκουραστεί</w:t>
      </w:r>
      <w:r>
        <w:rPr>
          <w:rFonts w:eastAsia="Times New Roman" w:cs="Times New Roman"/>
          <w:szCs w:val="24"/>
        </w:rPr>
        <w:t xml:space="preserve">. Εγώ δεν θα μιλήσω </w:t>
      </w:r>
      <w:r w:rsidRPr="003E4823">
        <w:rPr>
          <w:rFonts w:eastAsia="Times New Roman" w:cs="Times New Roman"/>
          <w:szCs w:val="24"/>
        </w:rPr>
        <w:t xml:space="preserve">για </w:t>
      </w:r>
      <w:r>
        <w:rPr>
          <w:rFonts w:eastAsia="Times New Roman" w:cs="Times New Roman"/>
          <w:szCs w:val="24"/>
        </w:rPr>
        <w:t>«</w:t>
      </w:r>
      <w:proofErr w:type="spellStart"/>
      <w:r>
        <w:rPr>
          <w:rFonts w:eastAsia="Times New Roman" w:cs="Times New Roman"/>
          <w:szCs w:val="24"/>
        </w:rPr>
        <w:t>κοτερολογία</w:t>
      </w:r>
      <w:proofErr w:type="spellEnd"/>
      <w:r>
        <w:rPr>
          <w:rFonts w:eastAsia="Times New Roman" w:cs="Times New Roman"/>
          <w:szCs w:val="24"/>
        </w:rPr>
        <w:t>». Θ</w:t>
      </w:r>
      <w:r w:rsidRPr="003E4823">
        <w:rPr>
          <w:rFonts w:eastAsia="Times New Roman" w:cs="Times New Roman"/>
          <w:szCs w:val="24"/>
        </w:rPr>
        <w:t xml:space="preserve">α πω </w:t>
      </w:r>
      <w:r>
        <w:rPr>
          <w:rFonts w:eastAsia="Times New Roman" w:cs="Times New Roman"/>
          <w:szCs w:val="24"/>
        </w:rPr>
        <w:t>όμως</w:t>
      </w:r>
      <w:r w:rsidRPr="003E4823">
        <w:rPr>
          <w:rFonts w:eastAsia="Times New Roman" w:cs="Times New Roman"/>
          <w:szCs w:val="24"/>
        </w:rPr>
        <w:t xml:space="preserve"> ότι περίμενα τη συνολική συγ</w:t>
      </w:r>
      <w:r>
        <w:rPr>
          <w:rFonts w:eastAsia="Times New Roman" w:cs="Times New Roman"/>
          <w:szCs w:val="24"/>
        </w:rPr>
        <w:t>γ</w:t>
      </w:r>
      <w:r w:rsidRPr="003E4823">
        <w:rPr>
          <w:rFonts w:eastAsia="Times New Roman" w:cs="Times New Roman"/>
          <w:szCs w:val="24"/>
        </w:rPr>
        <w:t xml:space="preserve">νώμη του </w:t>
      </w:r>
      <w:r>
        <w:rPr>
          <w:rFonts w:eastAsia="Times New Roman" w:cs="Times New Roman"/>
          <w:szCs w:val="24"/>
        </w:rPr>
        <w:t>Π</w:t>
      </w:r>
      <w:r w:rsidRPr="003E4823">
        <w:rPr>
          <w:rFonts w:eastAsia="Times New Roman" w:cs="Times New Roman"/>
          <w:szCs w:val="24"/>
        </w:rPr>
        <w:t xml:space="preserve">ρωθυπουργού της </w:t>
      </w:r>
      <w:r>
        <w:rPr>
          <w:rFonts w:eastAsia="Times New Roman" w:cs="Times New Roman"/>
          <w:szCs w:val="24"/>
        </w:rPr>
        <w:t xml:space="preserve">Κυβέρνησης γι’ αυτή </w:t>
      </w:r>
      <w:r w:rsidRPr="003E4823">
        <w:rPr>
          <w:rFonts w:eastAsia="Times New Roman" w:cs="Times New Roman"/>
          <w:szCs w:val="24"/>
        </w:rPr>
        <w:t>την τραγωδία</w:t>
      </w:r>
      <w:r>
        <w:rPr>
          <w:rFonts w:eastAsia="Times New Roman" w:cs="Times New Roman"/>
          <w:szCs w:val="24"/>
        </w:rPr>
        <w:t>.</w:t>
      </w:r>
    </w:p>
    <w:p w14:paraId="02B3D556" w14:textId="77777777" w:rsidR="008168EC" w:rsidRDefault="00DB43BE">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w:t>
      </w:r>
      <w:r w:rsidRPr="00F81B27">
        <w:rPr>
          <w:rFonts w:eastAsia="Times New Roman" w:cs="Times New Roman"/>
          <w:szCs w:val="24"/>
        </w:rPr>
        <w:t>του κυρίου Βουλευτή)</w:t>
      </w:r>
    </w:p>
    <w:p w14:paraId="02B3D557"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Ελάχιστη ανοχή, κύριε Πρόεδρε, σας παρακαλώ.</w:t>
      </w:r>
    </w:p>
    <w:p w14:paraId="02B3D558"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Δεν άκουσα</w:t>
      </w:r>
      <w:r>
        <w:rPr>
          <w:rFonts w:eastAsia="Times New Roman" w:cs="Times New Roman"/>
          <w:szCs w:val="24"/>
        </w:rPr>
        <w:t xml:space="preserve"> τη λέξη «συγγνώμη»</w:t>
      </w:r>
      <w:r>
        <w:rPr>
          <w:rFonts w:eastAsia="Times New Roman" w:cs="Times New Roman"/>
          <w:szCs w:val="24"/>
        </w:rPr>
        <w:t xml:space="preserve">. Άκουσα οίηση, αμετροέπεια και </w:t>
      </w:r>
      <w:r w:rsidRPr="003E4823">
        <w:rPr>
          <w:rFonts w:eastAsia="Times New Roman" w:cs="Times New Roman"/>
          <w:szCs w:val="24"/>
        </w:rPr>
        <w:t>αλαζονεία</w:t>
      </w:r>
      <w:r>
        <w:rPr>
          <w:rFonts w:eastAsia="Times New Roman" w:cs="Times New Roman"/>
          <w:szCs w:val="24"/>
        </w:rPr>
        <w:t xml:space="preserve"> σε</w:t>
      </w:r>
      <w:r w:rsidRPr="003E4823">
        <w:rPr>
          <w:rFonts w:eastAsia="Times New Roman" w:cs="Times New Roman"/>
          <w:szCs w:val="24"/>
        </w:rPr>
        <w:t xml:space="preserve"> </w:t>
      </w:r>
      <w:r>
        <w:rPr>
          <w:rFonts w:eastAsia="Times New Roman" w:cs="Times New Roman"/>
          <w:szCs w:val="24"/>
        </w:rPr>
        <w:t xml:space="preserve">όλο της </w:t>
      </w:r>
      <w:r>
        <w:rPr>
          <w:rFonts w:eastAsia="Times New Roman" w:cs="Times New Roman"/>
          <w:szCs w:val="24"/>
        </w:rPr>
        <w:t>το</w:t>
      </w:r>
      <w:r w:rsidRPr="003E4823">
        <w:rPr>
          <w:rFonts w:eastAsia="Times New Roman" w:cs="Times New Roman"/>
          <w:szCs w:val="24"/>
        </w:rPr>
        <w:t xml:space="preserve"> </w:t>
      </w:r>
      <w:r>
        <w:rPr>
          <w:rFonts w:eastAsia="Times New Roman" w:cs="Times New Roman"/>
          <w:szCs w:val="24"/>
        </w:rPr>
        <w:t>μεγαλείο. Ο</w:t>
      </w:r>
      <w:r w:rsidRPr="003E4823">
        <w:rPr>
          <w:rFonts w:eastAsia="Times New Roman" w:cs="Times New Roman"/>
          <w:szCs w:val="24"/>
        </w:rPr>
        <w:t xml:space="preserve">πότε πρέπει να δούμε τι θα γίνει από </w:t>
      </w:r>
      <w:r>
        <w:rPr>
          <w:rFonts w:eastAsia="Times New Roman" w:cs="Times New Roman"/>
          <w:szCs w:val="24"/>
        </w:rPr>
        <w:t>εδώ</w:t>
      </w:r>
      <w:r w:rsidRPr="003E4823">
        <w:rPr>
          <w:rFonts w:eastAsia="Times New Roman" w:cs="Times New Roman"/>
          <w:szCs w:val="24"/>
        </w:rPr>
        <w:t xml:space="preserve"> και πέρα</w:t>
      </w:r>
      <w:r>
        <w:rPr>
          <w:rFonts w:eastAsia="Times New Roman" w:cs="Times New Roman"/>
          <w:szCs w:val="24"/>
        </w:rPr>
        <w:t>. Δ</w:t>
      </w:r>
      <w:r w:rsidRPr="003E4823">
        <w:rPr>
          <w:rFonts w:eastAsia="Times New Roman" w:cs="Times New Roman"/>
          <w:szCs w:val="24"/>
        </w:rPr>
        <w:t>υστυχώς</w:t>
      </w:r>
      <w:r>
        <w:rPr>
          <w:rFonts w:eastAsia="Times New Roman" w:cs="Times New Roman"/>
          <w:szCs w:val="24"/>
        </w:rPr>
        <w:t xml:space="preserve"> </w:t>
      </w:r>
      <w:r w:rsidRPr="003E4823">
        <w:rPr>
          <w:rFonts w:eastAsia="Times New Roman" w:cs="Times New Roman"/>
          <w:szCs w:val="24"/>
        </w:rPr>
        <w:t>δεν μπορούν να γίνουν πολλά πράγμα</w:t>
      </w:r>
      <w:r w:rsidRPr="003E4823">
        <w:rPr>
          <w:rFonts w:eastAsia="Times New Roman" w:cs="Times New Roman"/>
          <w:szCs w:val="24"/>
        </w:rPr>
        <w:t>τα</w:t>
      </w:r>
      <w:r>
        <w:rPr>
          <w:rFonts w:eastAsia="Times New Roman" w:cs="Times New Roman"/>
          <w:szCs w:val="24"/>
        </w:rPr>
        <w:t>,</w:t>
      </w:r>
      <w:r w:rsidRPr="003E4823">
        <w:rPr>
          <w:rFonts w:eastAsia="Times New Roman" w:cs="Times New Roman"/>
          <w:szCs w:val="24"/>
        </w:rPr>
        <w:t xml:space="preserve"> διότι βλέπουμε ότι αγαπάμε την καρέκλα</w:t>
      </w:r>
      <w:r>
        <w:rPr>
          <w:rFonts w:eastAsia="Times New Roman" w:cs="Times New Roman"/>
          <w:szCs w:val="24"/>
        </w:rPr>
        <w:t>, αλλά δημιουργήσαμε ένα κενό στην ε</w:t>
      </w:r>
      <w:r w:rsidRPr="003E4823">
        <w:rPr>
          <w:rFonts w:eastAsia="Times New Roman" w:cs="Times New Roman"/>
          <w:szCs w:val="24"/>
        </w:rPr>
        <w:t xml:space="preserve">λληνική κοινωνία και στην </w:t>
      </w:r>
      <w:r>
        <w:rPr>
          <w:rFonts w:eastAsia="Times New Roman" w:cs="Times New Roman"/>
          <w:szCs w:val="24"/>
        </w:rPr>
        <w:t xml:space="preserve">ελληνική </w:t>
      </w:r>
      <w:r w:rsidRPr="003E4823">
        <w:rPr>
          <w:rFonts w:eastAsia="Times New Roman" w:cs="Times New Roman"/>
          <w:szCs w:val="24"/>
        </w:rPr>
        <w:t>οικονομία</w:t>
      </w:r>
      <w:r>
        <w:rPr>
          <w:rFonts w:eastAsia="Times New Roman" w:cs="Times New Roman"/>
          <w:szCs w:val="24"/>
        </w:rPr>
        <w:t>.</w:t>
      </w:r>
    </w:p>
    <w:p w14:paraId="02B3D559"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w:t>
      </w:r>
      <w:r>
        <w:rPr>
          <w:rFonts w:eastAsia="Times New Roman" w:cs="Times New Roman"/>
          <w:szCs w:val="24"/>
        </w:rPr>
        <w:t xml:space="preserve"> είμαι πολύ σύντομος. Στα </w:t>
      </w:r>
      <w:proofErr w:type="spellStart"/>
      <w:r>
        <w:rPr>
          <w:rFonts w:eastAsia="Times New Roman" w:cs="Times New Roman"/>
          <w:szCs w:val="24"/>
        </w:rPr>
        <w:t>υπε</w:t>
      </w:r>
      <w:r w:rsidRPr="003E4823">
        <w:rPr>
          <w:rFonts w:eastAsia="Times New Roman" w:cs="Times New Roman"/>
          <w:szCs w:val="24"/>
        </w:rPr>
        <w:t>ρπλεονάσματα</w:t>
      </w:r>
      <w:proofErr w:type="spellEnd"/>
      <w:r w:rsidRPr="003E4823">
        <w:rPr>
          <w:rFonts w:eastAsia="Times New Roman" w:cs="Times New Roman"/>
          <w:szCs w:val="24"/>
        </w:rPr>
        <w:t xml:space="preserve"> </w:t>
      </w:r>
      <w:r>
        <w:rPr>
          <w:rFonts w:eastAsia="Times New Roman" w:cs="Times New Roman"/>
          <w:szCs w:val="24"/>
        </w:rPr>
        <w:t>αφαίρεσαν π</w:t>
      </w:r>
      <w:r w:rsidRPr="003E4823">
        <w:rPr>
          <w:rFonts w:eastAsia="Times New Roman" w:cs="Times New Roman"/>
          <w:szCs w:val="24"/>
        </w:rPr>
        <w:t>όρους</w:t>
      </w:r>
      <w:r>
        <w:rPr>
          <w:rFonts w:eastAsia="Times New Roman" w:cs="Times New Roman"/>
          <w:szCs w:val="24"/>
        </w:rPr>
        <w:t>. Η</w:t>
      </w:r>
      <w:r w:rsidRPr="003E4823">
        <w:rPr>
          <w:rFonts w:eastAsia="Times New Roman" w:cs="Times New Roman"/>
          <w:szCs w:val="24"/>
        </w:rPr>
        <w:t xml:space="preserve"> οικονομική πολιτική που ασκήθηκε </w:t>
      </w:r>
      <w:r>
        <w:rPr>
          <w:rFonts w:eastAsia="Times New Roman" w:cs="Times New Roman"/>
          <w:szCs w:val="24"/>
        </w:rPr>
        <w:t xml:space="preserve">σε </w:t>
      </w:r>
      <w:r w:rsidRPr="003E4823">
        <w:rPr>
          <w:rFonts w:eastAsia="Times New Roman" w:cs="Times New Roman"/>
          <w:szCs w:val="24"/>
        </w:rPr>
        <w:t>όλη τη διάρκεια της διακυβέρνηση</w:t>
      </w:r>
      <w:r w:rsidRPr="003E4823">
        <w:rPr>
          <w:rFonts w:eastAsia="Times New Roman" w:cs="Times New Roman"/>
          <w:szCs w:val="24"/>
        </w:rPr>
        <w:t>ς ήταν κακή και στραγγάλισε τη μεσαία τάξη</w:t>
      </w:r>
      <w:r>
        <w:rPr>
          <w:rFonts w:eastAsia="Times New Roman" w:cs="Times New Roman"/>
          <w:szCs w:val="24"/>
        </w:rPr>
        <w:t>. Τ</w:t>
      </w:r>
      <w:r w:rsidRPr="003E4823">
        <w:rPr>
          <w:rFonts w:eastAsia="Times New Roman" w:cs="Times New Roman"/>
          <w:szCs w:val="24"/>
        </w:rPr>
        <w:t>ο έχουμε</w:t>
      </w:r>
      <w:r>
        <w:rPr>
          <w:rFonts w:eastAsia="Times New Roman" w:cs="Times New Roman"/>
          <w:szCs w:val="24"/>
        </w:rPr>
        <w:t xml:space="preserve"> ως απόδειξη</w:t>
      </w:r>
      <w:r w:rsidRPr="003E4823">
        <w:rPr>
          <w:rFonts w:eastAsia="Times New Roman" w:cs="Times New Roman"/>
          <w:szCs w:val="24"/>
        </w:rPr>
        <w:t xml:space="preserve"> αυτό</w:t>
      </w:r>
      <w:r>
        <w:rPr>
          <w:rFonts w:eastAsia="Times New Roman" w:cs="Times New Roman"/>
          <w:szCs w:val="24"/>
        </w:rPr>
        <w:t>,</w:t>
      </w:r>
      <w:r w:rsidRPr="003E4823">
        <w:rPr>
          <w:rFonts w:eastAsia="Times New Roman" w:cs="Times New Roman"/>
          <w:szCs w:val="24"/>
        </w:rPr>
        <w:t xml:space="preserve"> </w:t>
      </w:r>
      <w:r>
        <w:rPr>
          <w:rFonts w:eastAsia="Times New Roman" w:cs="Times New Roman"/>
          <w:szCs w:val="24"/>
        </w:rPr>
        <w:t>κύριοι</w:t>
      </w:r>
      <w:r w:rsidRPr="003E4823">
        <w:rPr>
          <w:rFonts w:eastAsia="Times New Roman" w:cs="Times New Roman"/>
          <w:szCs w:val="24"/>
        </w:rPr>
        <w:t xml:space="preserve"> συνάδελφοι</w:t>
      </w:r>
      <w:r>
        <w:rPr>
          <w:rFonts w:eastAsia="Times New Roman" w:cs="Times New Roman"/>
          <w:szCs w:val="24"/>
        </w:rPr>
        <w:t xml:space="preserve">, όταν βλέπουμε τις </w:t>
      </w:r>
      <w:r w:rsidRPr="003E4823">
        <w:rPr>
          <w:rFonts w:eastAsia="Times New Roman" w:cs="Times New Roman"/>
          <w:szCs w:val="24"/>
        </w:rPr>
        <w:t xml:space="preserve">χθεσινές εξαγγελίες </w:t>
      </w:r>
      <w:r>
        <w:rPr>
          <w:rFonts w:eastAsia="Times New Roman" w:cs="Times New Roman"/>
          <w:szCs w:val="24"/>
        </w:rPr>
        <w:t>π</w:t>
      </w:r>
      <w:r w:rsidRPr="003E4823">
        <w:rPr>
          <w:rFonts w:eastAsia="Times New Roman" w:cs="Times New Roman"/>
          <w:szCs w:val="24"/>
        </w:rPr>
        <w:t xml:space="preserve">ου στηρίζονται σε ένα </w:t>
      </w:r>
      <w:proofErr w:type="spellStart"/>
      <w:r w:rsidRPr="003E4823">
        <w:rPr>
          <w:rFonts w:eastAsia="Times New Roman" w:cs="Times New Roman"/>
          <w:szCs w:val="24"/>
        </w:rPr>
        <w:t>υπερπλεόνασμα</w:t>
      </w:r>
      <w:proofErr w:type="spellEnd"/>
      <w:r>
        <w:rPr>
          <w:rFonts w:eastAsia="Times New Roman" w:cs="Times New Roman"/>
          <w:szCs w:val="24"/>
        </w:rPr>
        <w:t>, σ</w:t>
      </w:r>
      <w:r w:rsidRPr="003E4823">
        <w:rPr>
          <w:rFonts w:eastAsia="Times New Roman" w:cs="Times New Roman"/>
          <w:szCs w:val="24"/>
        </w:rPr>
        <w:t xml:space="preserve">τηρίζονται </w:t>
      </w:r>
      <w:r>
        <w:rPr>
          <w:rFonts w:eastAsia="Times New Roman" w:cs="Times New Roman"/>
          <w:szCs w:val="24"/>
        </w:rPr>
        <w:t>δ</w:t>
      </w:r>
      <w:r w:rsidRPr="003E4823">
        <w:rPr>
          <w:rFonts w:eastAsia="Times New Roman" w:cs="Times New Roman"/>
          <w:szCs w:val="24"/>
        </w:rPr>
        <w:t xml:space="preserve">ηλαδή σε αφαίρεση </w:t>
      </w:r>
      <w:r>
        <w:rPr>
          <w:rFonts w:eastAsia="Times New Roman" w:cs="Times New Roman"/>
          <w:szCs w:val="24"/>
        </w:rPr>
        <w:t>πόρων</w:t>
      </w:r>
      <w:r w:rsidRPr="003E4823">
        <w:rPr>
          <w:rFonts w:eastAsia="Times New Roman" w:cs="Times New Roman"/>
          <w:szCs w:val="24"/>
        </w:rPr>
        <w:t xml:space="preserve"> είτε με τη μορφή των εισφορών είτε με τη μορφή της φορολογίας</w:t>
      </w:r>
      <w:r>
        <w:rPr>
          <w:rFonts w:eastAsia="Times New Roman" w:cs="Times New Roman"/>
          <w:szCs w:val="24"/>
        </w:rPr>
        <w:t>.</w:t>
      </w:r>
      <w:r w:rsidRPr="003E4823">
        <w:rPr>
          <w:rFonts w:eastAsia="Times New Roman" w:cs="Times New Roman"/>
          <w:szCs w:val="24"/>
        </w:rPr>
        <w:t xml:space="preserve"> </w:t>
      </w:r>
    </w:p>
    <w:p w14:paraId="02B3D55A" w14:textId="77777777" w:rsidR="008168EC" w:rsidRDefault="00DB43BE">
      <w:pPr>
        <w:spacing w:line="600" w:lineRule="auto"/>
        <w:ind w:firstLine="720"/>
        <w:jc w:val="both"/>
        <w:rPr>
          <w:rFonts w:eastAsia="Times New Roman" w:cs="Times New Roman"/>
          <w:szCs w:val="24"/>
        </w:rPr>
      </w:pPr>
      <w:r w:rsidRPr="003E4823">
        <w:rPr>
          <w:rFonts w:eastAsia="Times New Roman" w:cs="Times New Roman"/>
          <w:szCs w:val="24"/>
        </w:rPr>
        <w:t>Τι έχουμε να απαντήσουμε</w:t>
      </w:r>
      <w:r>
        <w:rPr>
          <w:rFonts w:eastAsia="Times New Roman" w:cs="Times New Roman"/>
          <w:szCs w:val="24"/>
        </w:rPr>
        <w:t>;</w:t>
      </w:r>
      <w:r w:rsidRPr="003E4823">
        <w:rPr>
          <w:rFonts w:eastAsia="Times New Roman" w:cs="Times New Roman"/>
          <w:szCs w:val="24"/>
        </w:rPr>
        <w:t xml:space="preserve"> </w:t>
      </w:r>
      <w:r>
        <w:rPr>
          <w:rFonts w:eastAsia="Times New Roman" w:cs="Times New Roman"/>
          <w:szCs w:val="24"/>
        </w:rPr>
        <w:t>Π</w:t>
      </w:r>
      <w:r w:rsidRPr="003E4823">
        <w:rPr>
          <w:rFonts w:eastAsia="Times New Roman" w:cs="Times New Roman"/>
          <w:szCs w:val="24"/>
        </w:rPr>
        <w:t>ρέπει να σταθούμε</w:t>
      </w:r>
      <w:r>
        <w:rPr>
          <w:rFonts w:eastAsia="Times New Roman" w:cs="Times New Roman"/>
          <w:szCs w:val="24"/>
        </w:rPr>
        <w:t xml:space="preserve"> και</w:t>
      </w:r>
      <w:r w:rsidRPr="003E4823">
        <w:rPr>
          <w:rFonts w:eastAsia="Times New Roman" w:cs="Times New Roman"/>
          <w:szCs w:val="24"/>
        </w:rPr>
        <w:t xml:space="preserve"> να σκεφτούμε αν αυτοί οι πόροι είχαν μετριαστεί</w:t>
      </w:r>
      <w:r>
        <w:rPr>
          <w:rFonts w:eastAsia="Times New Roman" w:cs="Times New Roman"/>
          <w:szCs w:val="24"/>
        </w:rPr>
        <w:t>,</w:t>
      </w:r>
      <w:r w:rsidRPr="003E4823">
        <w:rPr>
          <w:rFonts w:eastAsia="Times New Roman" w:cs="Times New Roman"/>
          <w:szCs w:val="24"/>
        </w:rPr>
        <w:t xml:space="preserve"> η αφαίρεση</w:t>
      </w:r>
      <w:r>
        <w:rPr>
          <w:rFonts w:eastAsia="Times New Roman" w:cs="Times New Roman"/>
          <w:szCs w:val="24"/>
        </w:rPr>
        <w:t>,</w:t>
      </w:r>
      <w:r w:rsidRPr="003E4823">
        <w:rPr>
          <w:rFonts w:eastAsia="Times New Roman" w:cs="Times New Roman"/>
          <w:szCs w:val="24"/>
        </w:rPr>
        <w:t xml:space="preserve"> ο στραγγαλισμός</w:t>
      </w:r>
      <w:r>
        <w:rPr>
          <w:rFonts w:eastAsia="Times New Roman" w:cs="Times New Roman"/>
          <w:szCs w:val="24"/>
        </w:rPr>
        <w:t xml:space="preserve">, μήπως </w:t>
      </w:r>
      <w:r w:rsidRPr="003E4823">
        <w:rPr>
          <w:rFonts w:eastAsia="Times New Roman" w:cs="Times New Roman"/>
          <w:szCs w:val="24"/>
        </w:rPr>
        <w:t>είχαν δώσει τ</w:t>
      </w:r>
      <w:r>
        <w:rPr>
          <w:rFonts w:eastAsia="Times New Roman" w:cs="Times New Roman"/>
          <w:szCs w:val="24"/>
        </w:rPr>
        <w:t>ην ανάπτυξη και δεν χρειαζόμασταν</w:t>
      </w:r>
      <w:r w:rsidRPr="003E4823">
        <w:rPr>
          <w:rFonts w:eastAsia="Times New Roman" w:cs="Times New Roman"/>
          <w:szCs w:val="24"/>
        </w:rPr>
        <w:t xml:space="preserve"> σήμερα εκεί</w:t>
      </w:r>
      <w:r w:rsidRPr="003E4823">
        <w:rPr>
          <w:rFonts w:eastAsia="Times New Roman" w:cs="Times New Roman"/>
          <w:szCs w:val="24"/>
        </w:rPr>
        <w:t xml:space="preserve">νο το οποίο εγώ θα </w:t>
      </w:r>
      <w:r>
        <w:rPr>
          <w:rFonts w:eastAsia="Times New Roman" w:cs="Times New Roman"/>
          <w:szCs w:val="24"/>
        </w:rPr>
        <w:t>ονομάσω</w:t>
      </w:r>
      <w:r w:rsidRPr="003E4823">
        <w:rPr>
          <w:rFonts w:eastAsia="Times New Roman" w:cs="Times New Roman"/>
          <w:szCs w:val="24"/>
        </w:rPr>
        <w:t xml:space="preserve"> μέσα στη σκέψη μου ότι μετατρέψαμε τους υπερήφανους Έλληνες</w:t>
      </w:r>
      <w:r>
        <w:rPr>
          <w:rFonts w:eastAsia="Times New Roman" w:cs="Times New Roman"/>
          <w:szCs w:val="24"/>
        </w:rPr>
        <w:t xml:space="preserve"> σε</w:t>
      </w:r>
      <w:r w:rsidRPr="003E4823">
        <w:rPr>
          <w:rFonts w:eastAsia="Times New Roman" w:cs="Times New Roman"/>
          <w:szCs w:val="24"/>
        </w:rPr>
        <w:t xml:space="preserve"> </w:t>
      </w:r>
      <w:r>
        <w:rPr>
          <w:rFonts w:eastAsia="Times New Roman" w:cs="Times New Roman"/>
          <w:szCs w:val="24"/>
        </w:rPr>
        <w:t xml:space="preserve">ικέτες </w:t>
      </w:r>
      <w:r w:rsidRPr="003E4823">
        <w:rPr>
          <w:rFonts w:eastAsia="Times New Roman" w:cs="Times New Roman"/>
          <w:szCs w:val="24"/>
        </w:rPr>
        <w:t>για φιλοδωρήματα</w:t>
      </w:r>
      <w:r>
        <w:rPr>
          <w:rFonts w:eastAsia="Times New Roman" w:cs="Times New Roman"/>
          <w:szCs w:val="24"/>
        </w:rPr>
        <w:t>; Ή</w:t>
      </w:r>
      <w:r w:rsidRPr="003E4823">
        <w:rPr>
          <w:rFonts w:eastAsia="Times New Roman" w:cs="Times New Roman"/>
          <w:szCs w:val="24"/>
        </w:rPr>
        <w:t xml:space="preserve">ταν </w:t>
      </w:r>
      <w:r w:rsidRPr="003E4823">
        <w:rPr>
          <w:rFonts w:eastAsia="Times New Roman" w:cs="Times New Roman"/>
          <w:szCs w:val="24"/>
        </w:rPr>
        <w:lastRenderedPageBreak/>
        <w:t>πολιτική αυτή</w:t>
      </w:r>
      <w:r>
        <w:rPr>
          <w:rFonts w:eastAsia="Times New Roman" w:cs="Times New Roman"/>
          <w:szCs w:val="24"/>
        </w:rPr>
        <w:t>; Δ</w:t>
      </w:r>
      <w:r w:rsidRPr="003E4823">
        <w:rPr>
          <w:rFonts w:eastAsia="Times New Roman" w:cs="Times New Roman"/>
          <w:szCs w:val="24"/>
        </w:rPr>
        <w:t xml:space="preserve">εν άκουσα τη λέξη </w:t>
      </w:r>
      <w:r>
        <w:rPr>
          <w:rFonts w:eastAsia="Times New Roman" w:cs="Times New Roman"/>
          <w:szCs w:val="24"/>
        </w:rPr>
        <w:t>«</w:t>
      </w:r>
      <w:r w:rsidRPr="003E4823">
        <w:rPr>
          <w:rFonts w:eastAsia="Times New Roman" w:cs="Times New Roman"/>
          <w:szCs w:val="24"/>
        </w:rPr>
        <w:t>ανάπτυξη</w:t>
      </w:r>
      <w:r>
        <w:rPr>
          <w:rFonts w:eastAsia="Times New Roman" w:cs="Times New Roman"/>
          <w:szCs w:val="24"/>
        </w:rPr>
        <w:t>»</w:t>
      </w:r>
      <w:r w:rsidRPr="003E4823">
        <w:rPr>
          <w:rFonts w:eastAsia="Times New Roman" w:cs="Times New Roman"/>
          <w:szCs w:val="24"/>
        </w:rPr>
        <w:t xml:space="preserve"> πουθενά</w:t>
      </w:r>
      <w:r>
        <w:rPr>
          <w:rFonts w:eastAsia="Times New Roman" w:cs="Times New Roman"/>
          <w:szCs w:val="24"/>
        </w:rPr>
        <w:t>. Ά</w:t>
      </w:r>
      <w:r w:rsidRPr="003E4823">
        <w:rPr>
          <w:rFonts w:eastAsia="Times New Roman" w:cs="Times New Roman"/>
          <w:szCs w:val="24"/>
        </w:rPr>
        <w:t xml:space="preserve">κουσα μόνο ότι θα έρθει ένα </w:t>
      </w:r>
      <w:r>
        <w:rPr>
          <w:rFonts w:eastAsia="Times New Roman" w:cs="Times New Roman"/>
          <w:szCs w:val="24"/>
        </w:rPr>
        <w:t>νομοσχέδιο το</w:t>
      </w:r>
      <w:r w:rsidRPr="003E4823">
        <w:rPr>
          <w:rFonts w:eastAsia="Times New Roman" w:cs="Times New Roman"/>
          <w:szCs w:val="24"/>
        </w:rPr>
        <w:t xml:space="preserve"> οποίο θα δίνει εικόνα ανάπτυξη</w:t>
      </w:r>
      <w:r>
        <w:rPr>
          <w:rFonts w:eastAsia="Times New Roman" w:cs="Times New Roman"/>
          <w:szCs w:val="24"/>
        </w:rPr>
        <w:t>ς.</w:t>
      </w:r>
    </w:p>
    <w:p w14:paraId="02B3D55B"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Θ</w:t>
      </w:r>
      <w:r w:rsidRPr="003E4823">
        <w:rPr>
          <w:rFonts w:eastAsia="Times New Roman" w:cs="Times New Roman"/>
          <w:szCs w:val="24"/>
        </w:rPr>
        <w:t>υμ</w:t>
      </w:r>
      <w:r>
        <w:rPr>
          <w:rFonts w:eastAsia="Times New Roman" w:cs="Times New Roman"/>
          <w:szCs w:val="24"/>
        </w:rPr>
        <w:t>ίζω</w:t>
      </w:r>
      <w:r w:rsidRPr="003E4823">
        <w:rPr>
          <w:rFonts w:eastAsia="Times New Roman" w:cs="Times New Roman"/>
          <w:szCs w:val="24"/>
        </w:rPr>
        <w:t xml:space="preserve"> επιγραμματικά</w:t>
      </w:r>
      <w:r>
        <w:rPr>
          <w:rFonts w:eastAsia="Times New Roman" w:cs="Times New Roman"/>
          <w:szCs w:val="24"/>
        </w:rPr>
        <w:t>,</w:t>
      </w:r>
      <w:r w:rsidRPr="003E4823">
        <w:rPr>
          <w:rFonts w:eastAsia="Times New Roman" w:cs="Times New Roman"/>
          <w:szCs w:val="24"/>
        </w:rPr>
        <w:t xml:space="preserve"> κύριε </w:t>
      </w:r>
      <w:r>
        <w:rPr>
          <w:rFonts w:eastAsia="Times New Roman" w:cs="Times New Roman"/>
          <w:szCs w:val="24"/>
        </w:rPr>
        <w:t>Πρόεδρε, τα εξής:</w:t>
      </w:r>
      <w:r w:rsidRPr="003E4823">
        <w:rPr>
          <w:rFonts w:eastAsia="Times New Roman" w:cs="Times New Roman"/>
          <w:szCs w:val="24"/>
        </w:rPr>
        <w:t xml:space="preserve"> νόμος </w:t>
      </w:r>
      <w:proofErr w:type="spellStart"/>
      <w:r w:rsidRPr="003E4823">
        <w:rPr>
          <w:rFonts w:eastAsia="Times New Roman" w:cs="Times New Roman"/>
          <w:szCs w:val="24"/>
        </w:rPr>
        <w:t>Κατρούγκαλου</w:t>
      </w:r>
      <w:proofErr w:type="spellEnd"/>
      <w:r>
        <w:rPr>
          <w:rFonts w:eastAsia="Times New Roman" w:cs="Times New Roman"/>
          <w:szCs w:val="24"/>
        </w:rPr>
        <w:t>,</w:t>
      </w:r>
      <w:r w:rsidRPr="003E4823">
        <w:rPr>
          <w:rFonts w:eastAsia="Times New Roman" w:cs="Times New Roman"/>
          <w:szCs w:val="24"/>
        </w:rPr>
        <w:t xml:space="preserve"> κατέρρευσε το ασφαλιστικό σύστημα</w:t>
      </w:r>
      <w:r>
        <w:rPr>
          <w:rFonts w:eastAsia="Times New Roman" w:cs="Times New Roman"/>
          <w:szCs w:val="24"/>
        </w:rPr>
        <w:t>, η</w:t>
      </w:r>
      <w:r w:rsidRPr="003E4823">
        <w:rPr>
          <w:rFonts w:eastAsia="Times New Roman" w:cs="Times New Roman"/>
          <w:szCs w:val="24"/>
        </w:rPr>
        <w:t xml:space="preserve"> διάκριση μεταξύ νέων και </w:t>
      </w:r>
      <w:r>
        <w:rPr>
          <w:rFonts w:eastAsia="Times New Roman" w:cs="Times New Roman"/>
          <w:szCs w:val="24"/>
        </w:rPr>
        <w:t>π</w:t>
      </w:r>
      <w:r w:rsidRPr="003E4823">
        <w:rPr>
          <w:rFonts w:eastAsia="Times New Roman" w:cs="Times New Roman"/>
          <w:szCs w:val="24"/>
        </w:rPr>
        <w:t xml:space="preserve">αλαιών συνταξιούχων δημιούργησε ανισότητες </w:t>
      </w:r>
      <w:r>
        <w:rPr>
          <w:rFonts w:eastAsia="Times New Roman" w:cs="Times New Roman"/>
          <w:szCs w:val="24"/>
        </w:rPr>
        <w:t>άνω</w:t>
      </w:r>
      <w:r w:rsidRPr="003E4823">
        <w:rPr>
          <w:rFonts w:eastAsia="Times New Roman" w:cs="Times New Roman"/>
          <w:szCs w:val="24"/>
        </w:rPr>
        <w:t xml:space="preserve"> του 30%</w:t>
      </w:r>
      <w:r>
        <w:rPr>
          <w:rFonts w:eastAsia="Times New Roman" w:cs="Times New Roman"/>
          <w:szCs w:val="24"/>
        </w:rPr>
        <w:t>. Α</w:t>
      </w:r>
      <w:r w:rsidRPr="003E4823">
        <w:rPr>
          <w:rFonts w:eastAsia="Times New Roman" w:cs="Times New Roman"/>
          <w:szCs w:val="24"/>
        </w:rPr>
        <w:t>υτά δεν αποκαθίστανται</w:t>
      </w:r>
      <w:r>
        <w:rPr>
          <w:rFonts w:eastAsia="Times New Roman" w:cs="Times New Roman"/>
          <w:szCs w:val="24"/>
        </w:rPr>
        <w:t>. Πάρα πολλοί συ</w:t>
      </w:r>
      <w:r w:rsidRPr="003E4823">
        <w:rPr>
          <w:rFonts w:eastAsia="Times New Roman" w:cs="Times New Roman"/>
          <w:szCs w:val="24"/>
        </w:rPr>
        <w:t xml:space="preserve">νταξιούχοι </w:t>
      </w:r>
      <w:r>
        <w:rPr>
          <w:rFonts w:eastAsia="Times New Roman" w:cs="Times New Roman"/>
          <w:szCs w:val="24"/>
        </w:rPr>
        <w:t>είναι ε</w:t>
      </w:r>
      <w:r w:rsidRPr="003E4823">
        <w:rPr>
          <w:rFonts w:eastAsia="Times New Roman" w:cs="Times New Roman"/>
          <w:szCs w:val="24"/>
        </w:rPr>
        <w:t>ν αναμονή</w:t>
      </w:r>
      <w:r>
        <w:rPr>
          <w:rFonts w:eastAsia="Times New Roman" w:cs="Times New Roman"/>
          <w:szCs w:val="24"/>
        </w:rPr>
        <w:t xml:space="preserve"> με </w:t>
      </w:r>
      <w:proofErr w:type="spellStart"/>
      <w:r>
        <w:rPr>
          <w:rFonts w:eastAsia="Times New Roman" w:cs="Times New Roman"/>
          <w:szCs w:val="24"/>
        </w:rPr>
        <w:t>επανυπο</w:t>
      </w:r>
      <w:r>
        <w:rPr>
          <w:rFonts w:eastAsia="Times New Roman" w:cs="Times New Roman"/>
          <w:szCs w:val="24"/>
        </w:rPr>
        <w:t>λογισμό</w:t>
      </w:r>
      <w:proofErr w:type="spellEnd"/>
      <w:r>
        <w:rPr>
          <w:rFonts w:eastAsia="Times New Roman" w:cs="Times New Roman"/>
          <w:szCs w:val="24"/>
        </w:rPr>
        <w:t xml:space="preserve">, λέει, του </w:t>
      </w:r>
      <w:r w:rsidRPr="003E4823">
        <w:rPr>
          <w:rFonts w:eastAsia="Times New Roman" w:cs="Times New Roman"/>
          <w:szCs w:val="24"/>
        </w:rPr>
        <w:t xml:space="preserve">νόμου </w:t>
      </w:r>
      <w:proofErr w:type="spellStart"/>
      <w:r w:rsidRPr="003E4823">
        <w:rPr>
          <w:rFonts w:eastAsia="Times New Roman" w:cs="Times New Roman"/>
          <w:szCs w:val="24"/>
        </w:rPr>
        <w:t>Κατρούγκαλου</w:t>
      </w:r>
      <w:proofErr w:type="spellEnd"/>
      <w:r>
        <w:rPr>
          <w:rFonts w:eastAsia="Times New Roman" w:cs="Times New Roman"/>
          <w:szCs w:val="24"/>
        </w:rPr>
        <w:t>. Υπάρχουν π</w:t>
      </w:r>
      <w:r w:rsidRPr="003E4823">
        <w:rPr>
          <w:rFonts w:eastAsia="Times New Roman" w:cs="Times New Roman"/>
          <w:szCs w:val="24"/>
        </w:rPr>
        <w:t>ροσωπικές διαφορές</w:t>
      </w:r>
      <w:r>
        <w:rPr>
          <w:rFonts w:eastAsia="Times New Roman" w:cs="Times New Roman"/>
          <w:szCs w:val="24"/>
        </w:rPr>
        <w:t>. Τ</w:t>
      </w:r>
      <w:r w:rsidRPr="003E4823">
        <w:rPr>
          <w:rFonts w:eastAsia="Times New Roman" w:cs="Times New Roman"/>
          <w:szCs w:val="24"/>
        </w:rPr>
        <w:t>ι γίνεται εδώ</w:t>
      </w:r>
      <w:r>
        <w:rPr>
          <w:rFonts w:eastAsia="Times New Roman" w:cs="Times New Roman"/>
          <w:szCs w:val="24"/>
        </w:rPr>
        <w:t>; Υπ</w:t>
      </w:r>
      <w:r w:rsidRPr="003E4823">
        <w:rPr>
          <w:rFonts w:eastAsia="Times New Roman" w:cs="Times New Roman"/>
          <w:szCs w:val="24"/>
        </w:rPr>
        <w:t xml:space="preserve">άρχει οικονομική πολιτική </w:t>
      </w:r>
      <w:r>
        <w:rPr>
          <w:rFonts w:eastAsia="Times New Roman" w:cs="Times New Roman"/>
          <w:szCs w:val="24"/>
        </w:rPr>
        <w:t xml:space="preserve">ή </w:t>
      </w:r>
      <w:r w:rsidRPr="003E4823">
        <w:rPr>
          <w:rFonts w:eastAsia="Times New Roman" w:cs="Times New Roman"/>
          <w:szCs w:val="24"/>
        </w:rPr>
        <w:t>υπάρχει ερασιτεχνισμός</w:t>
      </w:r>
      <w:r>
        <w:rPr>
          <w:rFonts w:eastAsia="Times New Roman" w:cs="Times New Roman"/>
          <w:szCs w:val="24"/>
        </w:rPr>
        <w:t>; Α</w:t>
      </w:r>
      <w:r w:rsidRPr="003E4823">
        <w:rPr>
          <w:rFonts w:eastAsia="Times New Roman" w:cs="Times New Roman"/>
          <w:szCs w:val="24"/>
        </w:rPr>
        <w:t>υτά δεν είναι μέτρα</w:t>
      </w:r>
      <w:r>
        <w:rPr>
          <w:rFonts w:eastAsia="Times New Roman" w:cs="Times New Roman"/>
          <w:szCs w:val="24"/>
        </w:rPr>
        <w:t xml:space="preserve"> δίκαια και φιλολαϊκά</w:t>
      </w:r>
      <w:r>
        <w:rPr>
          <w:rFonts w:eastAsia="Times New Roman" w:cs="Times New Roman"/>
          <w:szCs w:val="24"/>
        </w:rPr>
        <w:t xml:space="preserve">. </w:t>
      </w:r>
    </w:p>
    <w:p w14:paraId="02B3D55C"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t xml:space="preserve">Και έτσι, λοιπόν, πρέπει να πούμε ότι θα αποδώσουμε και τις ευθύνες και </w:t>
      </w:r>
      <w:r>
        <w:rPr>
          <w:rFonts w:eastAsia="Times New Roman" w:cs="Times New Roman"/>
          <w:szCs w:val="24"/>
        </w:rPr>
        <w:t>στους συναδέλφους της Νέας Δημοκρατίας οι οποίοι ξεχνάνε την ευθύνη τους για τη διάρκεια…</w:t>
      </w:r>
    </w:p>
    <w:p w14:paraId="02B3D55D" w14:textId="77777777" w:rsidR="008168EC" w:rsidRDefault="00DB43BE">
      <w:pPr>
        <w:spacing w:line="600" w:lineRule="auto"/>
        <w:ind w:firstLine="720"/>
        <w:jc w:val="both"/>
        <w:rPr>
          <w:rFonts w:eastAsia="Times New Roman" w:cs="Times New Roman"/>
          <w:szCs w:val="24"/>
        </w:rPr>
      </w:pPr>
      <w:r w:rsidRPr="00D00626">
        <w:rPr>
          <w:rFonts w:eastAsia="Times New Roman" w:cs="Times New Roman"/>
          <w:b/>
          <w:szCs w:val="24"/>
        </w:rPr>
        <w:t>ΠΡΟΕΔΡΕΥΩΝ (Μάριος Γεωργιάδης):</w:t>
      </w:r>
      <w:r>
        <w:rPr>
          <w:rFonts w:eastAsia="Times New Roman" w:cs="Times New Roman"/>
          <w:szCs w:val="24"/>
        </w:rPr>
        <w:t xml:space="preserve"> Ελάτε, κύριε συνάδελφε, πρέπει να ολοκληρώσετε.</w:t>
      </w:r>
    </w:p>
    <w:p w14:paraId="02B3D55E" w14:textId="77777777" w:rsidR="008168EC" w:rsidRDefault="00DB43BE">
      <w:pPr>
        <w:spacing w:line="600" w:lineRule="auto"/>
        <w:ind w:firstLine="720"/>
        <w:jc w:val="both"/>
        <w:rPr>
          <w:rFonts w:eastAsia="Times New Roman" w:cs="Times New Roman"/>
          <w:szCs w:val="24"/>
        </w:rPr>
      </w:pPr>
      <w:r w:rsidRPr="00D00626">
        <w:rPr>
          <w:rFonts w:eastAsia="Times New Roman" w:cs="Times New Roman"/>
          <w:b/>
          <w:szCs w:val="24"/>
        </w:rPr>
        <w:lastRenderedPageBreak/>
        <w:t>ΓΕΩΡΓΙΟΣ</w:t>
      </w:r>
      <w:r>
        <w:rPr>
          <w:rFonts w:eastAsia="Times New Roman" w:cs="Times New Roman"/>
          <w:b/>
          <w:szCs w:val="24"/>
        </w:rPr>
        <w:t xml:space="preserve"> </w:t>
      </w:r>
      <w:r w:rsidRPr="00D00626">
        <w:rPr>
          <w:rFonts w:eastAsia="Times New Roman" w:cs="Times New Roman"/>
          <w:b/>
          <w:szCs w:val="24"/>
        </w:rPr>
        <w:t>-</w:t>
      </w:r>
      <w:r>
        <w:rPr>
          <w:rFonts w:eastAsia="Times New Roman" w:cs="Times New Roman"/>
          <w:b/>
          <w:szCs w:val="24"/>
        </w:rPr>
        <w:t xml:space="preserve"> </w:t>
      </w:r>
      <w:r w:rsidRPr="00D00626">
        <w:rPr>
          <w:rFonts w:eastAsia="Times New Roman" w:cs="Times New Roman"/>
          <w:b/>
          <w:szCs w:val="24"/>
        </w:rPr>
        <w:t>ΔΗΜΗΤΡΙΟΣ ΚΑΡΡΑΣ:</w:t>
      </w:r>
      <w:r>
        <w:rPr>
          <w:rFonts w:eastAsia="Times New Roman" w:cs="Times New Roman"/>
          <w:szCs w:val="24"/>
        </w:rPr>
        <w:t xml:space="preserve"> Αν έχετε την καλοσύνη, κύριε Πρόεδρε, δώστε μου ακόμα τρι</w:t>
      </w:r>
      <w:r>
        <w:rPr>
          <w:rFonts w:eastAsia="Times New Roman" w:cs="Times New Roman"/>
          <w:szCs w:val="24"/>
        </w:rPr>
        <w:t>άντα δευτερόλεπτα.</w:t>
      </w:r>
    </w:p>
    <w:p w14:paraId="02B3D55F" w14:textId="77777777" w:rsidR="008168EC" w:rsidRDefault="00DB43BE">
      <w:pPr>
        <w:spacing w:line="600" w:lineRule="auto"/>
        <w:ind w:firstLine="720"/>
        <w:jc w:val="both"/>
        <w:rPr>
          <w:rFonts w:eastAsia="Times New Roman" w:cs="Times New Roman"/>
          <w:szCs w:val="24"/>
        </w:rPr>
      </w:pPr>
      <w:r w:rsidRPr="00A03AEE">
        <w:rPr>
          <w:rFonts w:eastAsia="Times New Roman" w:cs="Times New Roman"/>
          <w:b/>
          <w:szCs w:val="24"/>
        </w:rPr>
        <w:t>ΠΡΟΕΔΡΕΥΩΝ (Μάριος Γεωργιάδης):</w:t>
      </w:r>
      <w:r w:rsidRPr="00A03AEE">
        <w:rPr>
          <w:rFonts w:eastAsia="Times New Roman" w:cs="Times New Roman"/>
          <w:szCs w:val="24"/>
        </w:rPr>
        <w:t xml:space="preserve"> </w:t>
      </w:r>
      <w:r>
        <w:rPr>
          <w:rFonts w:eastAsia="Times New Roman" w:cs="Times New Roman"/>
          <w:szCs w:val="24"/>
        </w:rPr>
        <w:t xml:space="preserve">Έχετε ήδη φτάσει τα εννέα λεπτά, κύριε συνάδελφε. </w:t>
      </w:r>
    </w:p>
    <w:p w14:paraId="02B3D560" w14:textId="77777777" w:rsidR="008168EC" w:rsidRDefault="00DB43BE">
      <w:pPr>
        <w:spacing w:line="600" w:lineRule="auto"/>
        <w:ind w:firstLine="720"/>
        <w:jc w:val="both"/>
        <w:rPr>
          <w:rFonts w:eastAsia="Times New Roman" w:cs="Times New Roman"/>
          <w:szCs w:val="24"/>
        </w:rPr>
      </w:pPr>
      <w:r w:rsidRPr="00D00626">
        <w:rPr>
          <w:rFonts w:eastAsia="Times New Roman" w:cs="Times New Roman"/>
          <w:b/>
          <w:szCs w:val="24"/>
        </w:rPr>
        <w:t>ΓΕΩΡΓΙΟΣ</w:t>
      </w:r>
      <w:r>
        <w:rPr>
          <w:rFonts w:eastAsia="Times New Roman" w:cs="Times New Roman"/>
          <w:b/>
          <w:szCs w:val="24"/>
        </w:rPr>
        <w:t xml:space="preserve"> </w:t>
      </w:r>
      <w:r w:rsidRPr="00D00626">
        <w:rPr>
          <w:rFonts w:eastAsia="Times New Roman" w:cs="Times New Roman"/>
          <w:b/>
          <w:szCs w:val="24"/>
        </w:rPr>
        <w:t>-</w:t>
      </w:r>
      <w:r>
        <w:rPr>
          <w:rFonts w:eastAsia="Times New Roman" w:cs="Times New Roman"/>
          <w:b/>
          <w:szCs w:val="24"/>
        </w:rPr>
        <w:t xml:space="preserve"> </w:t>
      </w:r>
      <w:r w:rsidRPr="00D00626">
        <w:rPr>
          <w:rFonts w:eastAsia="Times New Roman" w:cs="Times New Roman"/>
          <w:b/>
          <w:szCs w:val="24"/>
        </w:rPr>
        <w:t>ΔΗΜΗΤΡΙΟΣ ΚΑΡΡΑΣ:</w:t>
      </w:r>
      <w:r>
        <w:rPr>
          <w:rFonts w:eastAsia="Times New Roman" w:cs="Times New Roman"/>
          <w:szCs w:val="24"/>
        </w:rPr>
        <w:t xml:space="preserve"> Παράκληση για τριάντα δευτερόλεπτα, κύριε Πρόεδρε. </w:t>
      </w:r>
    </w:p>
    <w:p w14:paraId="02B3D561"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Ξεχάσαμε την περίοδο 2004</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2009, ξεχάσαμε ότι η χώρα στηρίζεται στη βάση</w:t>
      </w:r>
      <w:r>
        <w:rPr>
          <w:rFonts w:eastAsia="Times New Roman"/>
          <w:color w:val="222222"/>
          <w:szCs w:val="24"/>
          <w:shd w:val="clear" w:color="auto" w:fill="FFFFFF"/>
        </w:rPr>
        <w:t xml:space="preserve"> της δημοκρατικής παράταξης </w:t>
      </w:r>
      <w:r>
        <w:rPr>
          <w:rFonts w:eastAsia="Times New Roman"/>
          <w:color w:val="222222"/>
          <w:szCs w:val="24"/>
          <w:shd w:val="clear" w:color="auto" w:fill="FFFFFF"/>
        </w:rPr>
        <w:t xml:space="preserve">ολόκληρη </w:t>
      </w:r>
      <w:r>
        <w:rPr>
          <w:rFonts w:eastAsia="Times New Roman"/>
          <w:color w:val="222222"/>
          <w:szCs w:val="24"/>
          <w:shd w:val="clear" w:color="auto" w:fill="FFFFFF"/>
        </w:rPr>
        <w:t>τη δεκαετία της κρίσης. Το σύστημα υγείας και η παιδεία διασώζονται χάρη στα θεμέλια που είχαν από τις δεκαετίες 1980</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1990.</w:t>
      </w:r>
    </w:p>
    <w:p w14:paraId="02B3D562"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Περιμένουμε, λοιπόν, σύντομες εκλογές. Το Κίνημα Αλλαγής υπόσχεται, δίνει την ελπίδα στους Έλληνες. Βλέπουμε ότι από την πλευρά του ΣΥΡΙΖΑ, ευτυχώς, οι μετριοπαθείς, οι λογικοί </w:t>
      </w:r>
      <w:r>
        <w:rPr>
          <w:rFonts w:eastAsia="Times New Roman"/>
          <w:color w:val="222222"/>
          <w:szCs w:val="24"/>
          <w:shd w:val="clear" w:color="auto" w:fill="FFFFFF"/>
        </w:rPr>
        <w:t xml:space="preserve">τον </w:t>
      </w:r>
      <w:r>
        <w:rPr>
          <w:rFonts w:eastAsia="Times New Roman"/>
          <w:color w:val="222222"/>
          <w:szCs w:val="24"/>
          <w:shd w:val="clear" w:color="auto" w:fill="FFFFFF"/>
        </w:rPr>
        <w:t xml:space="preserve">εγκαταλείπουν και πρέπει να πω </w:t>
      </w:r>
      <w:r>
        <w:rPr>
          <w:rFonts w:eastAsia="Times New Roman"/>
          <w:color w:val="222222"/>
          <w:szCs w:val="24"/>
          <w:shd w:val="clear" w:color="auto" w:fill="FFFFFF"/>
        </w:rPr>
        <w:lastRenderedPageBreak/>
        <w:t>ότι ό</w:t>
      </w:r>
      <w:r>
        <w:rPr>
          <w:rFonts w:eastAsia="Times New Roman"/>
          <w:color w:val="222222"/>
          <w:szCs w:val="24"/>
          <w:shd w:val="clear" w:color="auto" w:fill="FFFFFF"/>
        </w:rPr>
        <w:t>σο</w:t>
      </w:r>
      <w:r>
        <w:rPr>
          <w:rFonts w:eastAsia="Times New Roman"/>
          <w:color w:val="222222"/>
          <w:szCs w:val="24"/>
          <w:shd w:val="clear" w:color="auto" w:fill="FFFFFF"/>
        </w:rPr>
        <w:t xml:space="preserve"> βαδίζουμε προς τις εκλογές, τόσο δυν</w:t>
      </w:r>
      <w:r>
        <w:rPr>
          <w:rFonts w:eastAsia="Times New Roman"/>
          <w:color w:val="222222"/>
          <w:szCs w:val="24"/>
          <w:shd w:val="clear" w:color="auto" w:fill="FFFFFF"/>
        </w:rPr>
        <w:t>αμώνει η θέση του Κινήματος Αλλαγής -το έχει πει και η Φώφη Γεννηματά- και είμαστε αισιόδοξοι για το μέλλον.</w:t>
      </w:r>
    </w:p>
    <w:p w14:paraId="02B3D563"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Πρόεδρε, σας ευχαριστώ ιδιαίτερα.</w:t>
      </w:r>
    </w:p>
    <w:p w14:paraId="02B3D564" w14:textId="77777777" w:rsidR="008168EC" w:rsidRDefault="00DB43BE">
      <w:pPr>
        <w:spacing w:line="600" w:lineRule="auto"/>
        <w:ind w:firstLine="720"/>
        <w:jc w:val="both"/>
        <w:rPr>
          <w:rFonts w:eastAsia="Times New Roman"/>
          <w:color w:val="222222"/>
          <w:szCs w:val="24"/>
          <w:shd w:val="clear" w:color="auto" w:fill="FFFFFF"/>
        </w:rPr>
      </w:pPr>
      <w:r w:rsidRPr="003457CD">
        <w:rPr>
          <w:rFonts w:eastAsia="Times New Roman"/>
          <w:b/>
          <w:color w:val="222222"/>
          <w:szCs w:val="24"/>
          <w:shd w:val="clear" w:color="auto" w:fill="FFFFFF"/>
        </w:rPr>
        <w:t>ΠΡΟΕΔΡΕΥΩΝ (Μάριος Γεωργιάδης):</w:t>
      </w:r>
      <w:r>
        <w:rPr>
          <w:rFonts w:eastAsia="Times New Roman"/>
          <w:color w:val="222222"/>
          <w:szCs w:val="24"/>
          <w:shd w:val="clear" w:color="auto" w:fill="FFFFFF"/>
        </w:rPr>
        <w:t xml:space="preserve"> Να είστε καλά!</w:t>
      </w:r>
    </w:p>
    <w:p w14:paraId="02B3D565"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Κάτση</w:t>
      </w:r>
      <w:proofErr w:type="spellEnd"/>
      <w:r>
        <w:rPr>
          <w:rFonts w:eastAsia="Times New Roman"/>
          <w:color w:val="222222"/>
          <w:szCs w:val="24"/>
          <w:shd w:val="clear" w:color="auto" w:fill="FFFFFF"/>
        </w:rPr>
        <w:t>, έχετε τον λόγο για επτά λεπτά.</w:t>
      </w:r>
    </w:p>
    <w:p w14:paraId="02B3D566" w14:textId="77777777" w:rsidR="008168EC" w:rsidRDefault="00DB43BE">
      <w:pPr>
        <w:spacing w:line="600" w:lineRule="auto"/>
        <w:ind w:firstLine="720"/>
        <w:jc w:val="both"/>
        <w:rPr>
          <w:rFonts w:eastAsia="Times New Roman"/>
          <w:color w:val="222222"/>
          <w:szCs w:val="24"/>
          <w:shd w:val="clear" w:color="auto" w:fill="FFFFFF"/>
        </w:rPr>
      </w:pPr>
      <w:r w:rsidRPr="003457CD">
        <w:rPr>
          <w:rFonts w:eastAsia="Times New Roman"/>
          <w:b/>
          <w:color w:val="222222"/>
          <w:szCs w:val="24"/>
          <w:shd w:val="clear" w:color="auto" w:fill="FFFFFF"/>
        </w:rPr>
        <w:t>ΜΑΡΙΟΣ Κ</w:t>
      </w:r>
      <w:r w:rsidRPr="003457CD">
        <w:rPr>
          <w:rFonts w:eastAsia="Times New Roman"/>
          <w:b/>
          <w:color w:val="222222"/>
          <w:szCs w:val="24"/>
          <w:shd w:val="clear" w:color="auto" w:fill="FFFFFF"/>
        </w:rPr>
        <w:t>ΑΤΣΗΣ:</w:t>
      </w:r>
      <w:r>
        <w:rPr>
          <w:rFonts w:eastAsia="Times New Roman"/>
          <w:color w:val="222222"/>
          <w:szCs w:val="24"/>
          <w:shd w:val="clear" w:color="auto" w:fill="FFFFFF"/>
        </w:rPr>
        <w:t xml:space="preserve"> Ευχαριστώ, κύριε Πρόεδρε.</w:t>
      </w:r>
    </w:p>
    <w:p w14:paraId="02B3D567"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τριήμερη συζήτηση που ξεκίνησε σήμερα για την παροχή ψήφου εμπιστοσύνης στην Κυβέρνηση θεωρώ ότι είναι μία πρώτης τάξεως ευκαιρία για τους πολίτες που μας ακούνε και μας παρακολουθούν να συγκρίνουν τα πεπραγμένα και τις π</w:t>
      </w:r>
      <w:r>
        <w:rPr>
          <w:rFonts w:eastAsia="Times New Roman"/>
          <w:color w:val="222222"/>
          <w:szCs w:val="24"/>
          <w:shd w:val="clear" w:color="auto" w:fill="FFFFFF"/>
        </w:rPr>
        <w:t>ροτάσεις για το μέλλον της χώρας από όλες τις πτέρυγες του Κοινοβουλίου.</w:t>
      </w:r>
    </w:p>
    <w:p w14:paraId="02B3D568" w14:textId="77777777" w:rsidR="008168EC" w:rsidRDefault="00DB43BE">
      <w:pPr>
        <w:spacing w:line="600" w:lineRule="auto"/>
        <w:ind w:firstLine="720"/>
        <w:jc w:val="both"/>
        <w:rPr>
          <w:rFonts w:eastAsia="Times New Roman"/>
          <w:color w:val="222222"/>
          <w:szCs w:val="24"/>
          <w:shd w:val="clear" w:color="auto" w:fill="FFFFFF"/>
        </w:rPr>
      </w:pPr>
      <w:r w:rsidRPr="006C28C6">
        <w:rPr>
          <w:rFonts w:eastAsia="Times New Roman"/>
          <w:szCs w:val="24"/>
          <w:shd w:val="clear" w:color="auto" w:fill="FFFFFF"/>
        </w:rPr>
        <w:lastRenderedPageBreak/>
        <w:t>Τουλάχιστον από τη δική μας πλευρά θα ακούσουν σχέδιο και πολιτικά επιχειρήματα. Δεν θα ακολουθήσουμε τη Νέα Δημοκρατία του Κυριάκου Μητσοτάκη στον ολισθηρό δρόμο που έχει επιλέξει να</w:t>
      </w:r>
      <w:r w:rsidRPr="006C28C6">
        <w:rPr>
          <w:rFonts w:eastAsia="Times New Roman"/>
          <w:szCs w:val="24"/>
          <w:shd w:val="clear" w:color="auto" w:fill="FFFFFF"/>
        </w:rPr>
        <w:t xml:space="preserve"> πολιτεύεται ως το μόνο που της απέμεινε να κάνει. Ο δρόμος αυτός δεν είναι άλλος από αυτόν που ο </w:t>
      </w:r>
      <w:r>
        <w:rPr>
          <w:rFonts w:eastAsia="Times New Roman"/>
          <w:color w:val="222222"/>
          <w:szCs w:val="24"/>
          <w:shd w:val="clear" w:color="auto" w:fill="FFFFFF"/>
        </w:rPr>
        <w:t xml:space="preserve">Βάλτερ </w:t>
      </w:r>
      <w:proofErr w:type="spellStart"/>
      <w:r>
        <w:rPr>
          <w:rFonts w:eastAsia="Times New Roman"/>
          <w:color w:val="222222"/>
          <w:szCs w:val="24"/>
          <w:shd w:val="clear" w:color="auto" w:fill="FFFFFF"/>
        </w:rPr>
        <w:t>Μπένγιαμιν</w:t>
      </w:r>
      <w:proofErr w:type="spellEnd"/>
      <w:r>
        <w:rPr>
          <w:rFonts w:eastAsia="Times New Roman"/>
          <w:color w:val="222222"/>
          <w:szCs w:val="24"/>
          <w:shd w:val="clear" w:color="auto" w:fill="FFFFFF"/>
        </w:rPr>
        <w:t xml:space="preserve"> περιέγραψε ως </w:t>
      </w:r>
      <w:proofErr w:type="spellStart"/>
      <w:r>
        <w:rPr>
          <w:rFonts w:eastAsia="Times New Roman"/>
          <w:color w:val="222222"/>
          <w:szCs w:val="24"/>
          <w:shd w:val="clear" w:color="auto" w:fill="FFFFFF"/>
        </w:rPr>
        <w:t>αισθητικοποίηση</w:t>
      </w:r>
      <w:proofErr w:type="spellEnd"/>
      <w:r>
        <w:rPr>
          <w:rFonts w:eastAsia="Times New Roman"/>
          <w:color w:val="222222"/>
          <w:szCs w:val="24"/>
          <w:shd w:val="clear" w:color="auto" w:fill="FFFFFF"/>
        </w:rPr>
        <w:t xml:space="preserve"> της πολιτικής που με εργαλεία τον </w:t>
      </w:r>
      <w:proofErr w:type="spellStart"/>
      <w:r>
        <w:rPr>
          <w:rFonts w:eastAsia="Times New Roman"/>
          <w:color w:val="222222"/>
          <w:szCs w:val="24"/>
          <w:shd w:val="clear" w:color="auto" w:fill="FFFFFF"/>
        </w:rPr>
        <w:t>απολιτίκ</w:t>
      </w:r>
      <w:proofErr w:type="spellEnd"/>
      <w:r>
        <w:rPr>
          <w:rFonts w:eastAsia="Times New Roman"/>
          <w:color w:val="222222"/>
          <w:szCs w:val="24"/>
          <w:shd w:val="clear" w:color="auto" w:fill="FFFFFF"/>
        </w:rPr>
        <w:t xml:space="preserve"> κιτρινισμό, τα </w:t>
      </w:r>
      <w:proofErr w:type="spellStart"/>
      <w:r>
        <w:rPr>
          <w:rFonts w:eastAsia="Times New Roman"/>
          <w:color w:val="222222"/>
          <w:szCs w:val="24"/>
          <w:shd w:val="clear" w:color="auto" w:fill="FFFFFF"/>
        </w:rPr>
        <w:t>γκεμπελίστικα</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lang w:val="en-US"/>
        </w:rPr>
        <w:t>fake</w:t>
      </w:r>
      <w:r w:rsidRPr="00A01490">
        <w:rPr>
          <w:rFonts w:eastAsia="Times New Roman"/>
          <w:color w:val="222222"/>
          <w:szCs w:val="24"/>
          <w:shd w:val="clear" w:color="auto" w:fill="FFFFFF"/>
        </w:rPr>
        <w:t xml:space="preserve"> </w:t>
      </w:r>
      <w:r>
        <w:rPr>
          <w:rFonts w:eastAsia="Times New Roman"/>
          <w:color w:val="222222"/>
          <w:szCs w:val="24"/>
          <w:shd w:val="clear" w:color="auto" w:fill="FFFFFF"/>
        </w:rPr>
        <w:t>τσιτάτα και την τοξική συνωμοσιολ</w:t>
      </w:r>
      <w:r>
        <w:rPr>
          <w:rFonts w:eastAsia="Times New Roman"/>
          <w:color w:val="222222"/>
          <w:szCs w:val="24"/>
          <w:shd w:val="clear" w:color="auto" w:fill="FFFFFF"/>
        </w:rPr>
        <w:t>ογία τοποθετούν στο προσκήνιο την επικοινωνία αντί του περιεχομένου της πολιτικής</w:t>
      </w:r>
      <w:r w:rsidRPr="00A01490">
        <w:rPr>
          <w:rFonts w:eastAsia="Times New Roman"/>
          <w:color w:val="222222"/>
          <w:szCs w:val="24"/>
          <w:shd w:val="clear" w:color="auto" w:fill="FFFFFF"/>
        </w:rPr>
        <w:t>.</w:t>
      </w:r>
    </w:p>
    <w:p w14:paraId="02B3D569"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Απέναντι στον ολισθηρό αυτόν δρόμο που ρίχνει λίπασμα στον ακροδεξιό λαϊκισμό και φανατίζει τους ήδη φανατισμένους, θα αντιπαρατεθούμε με επιχειρήματα, με τις θέσεις μας, με</w:t>
      </w:r>
      <w:r>
        <w:rPr>
          <w:rFonts w:eastAsia="Times New Roman"/>
          <w:color w:val="222222"/>
          <w:szCs w:val="24"/>
          <w:shd w:val="clear" w:color="auto" w:fill="FFFFFF"/>
        </w:rPr>
        <w:t xml:space="preserve"> τα πεπραγμένα μας και με το σχέδιο για την επόμενη ημέρα.</w:t>
      </w:r>
    </w:p>
    <w:p w14:paraId="02B3D56A"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αφορμή για τη σημερινή συζήτηση στάθηκε η μομφή προς ένα μέλος της Κυβέρνησης, τον Παύλο </w:t>
      </w:r>
      <w:proofErr w:type="spellStart"/>
      <w:r>
        <w:rPr>
          <w:rFonts w:eastAsia="Times New Roman"/>
          <w:color w:val="222222"/>
          <w:szCs w:val="24"/>
          <w:shd w:val="clear" w:color="auto" w:fill="FFFFFF"/>
        </w:rPr>
        <w:t>Πολάκη</w:t>
      </w:r>
      <w:proofErr w:type="spellEnd"/>
      <w:r>
        <w:rPr>
          <w:rFonts w:eastAsia="Times New Roman"/>
          <w:color w:val="222222"/>
          <w:szCs w:val="24"/>
          <w:shd w:val="clear" w:color="auto" w:fill="FFFFFF"/>
        </w:rPr>
        <w:t>, προσέξτε, όχι για την ασκούμενη πολιτική του Αναπληρωτή Υπουργού Υγεία</w:t>
      </w:r>
      <w:r>
        <w:rPr>
          <w:rFonts w:eastAsia="Times New Roman"/>
          <w:color w:val="222222"/>
          <w:szCs w:val="24"/>
          <w:shd w:val="clear" w:color="auto" w:fill="FFFFFF"/>
        </w:rPr>
        <w:t xml:space="preserve">ς, αλλά για </w:t>
      </w:r>
      <w:r>
        <w:rPr>
          <w:rFonts w:eastAsia="Times New Roman"/>
          <w:color w:val="222222"/>
          <w:szCs w:val="24"/>
          <w:shd w:val="clear" w:color="auto" w:fill="FFFFFF"/>
        </w:rPr>
        <w:lastRenderedPageBreak/>
        <w:t xml:space="preserve">το ύφος του. Είναι αναμενόμενο η Νέα Δημοκρατία και η πλειοψηφία των μέσων μαζικής ενημέρωσης να μη ραίνει με ροδοπέταλα τον κ. </w:t>
      </w:r>
      <w:proofErr w:type="spellStart"/>
      <w:r>
        <w:rPr>
          <w:rFonts w:eastAsia="Times New Roman"/>
          <w:color w:val="222222"/>
          <w:szCs w:val="24"/>
          <w:shd w:val="clear" w:color="auto" w:fill="FFFFFF"/>
        </w:rPr>
        <w:t>Πολάκη</w:t>
      </w:r>
      <w:proofErr w:type="spellEnd"/>
      <w:r>
        <w:rPr>
          <w:rFonts w:eastAsia="Times New Roman"/>
          <w:color w:val="222222"/>
          <w:szCs w:val="24"/>
          <w:shd w:val="clear" w:color="auto" w:fill="FFFFFF"/>
        </w:rPr>
        <w:t xml:space="preserve">, μιας και έχει στείλει στη </w:t>
      </w:r>
      <w:r>
        <w:rPr>
          <w:rFonts w:eastAsia="Times New Roman"/>
          <w:color w:val="222222"/>
          <w:szCs w:val="24"/>
          <w:shd w:val="clear" w:color="auto" w:fill="FFFFFF"/>
        </w:rPr>
        <w:t>δ</w:t>
      </w:r>
      <w:r>
        <w:rPr>
          <w:rFonts w:eastAsia="Times New Roman"/>
          <w:color w:val="222222"/>
          <w:szCs w:val="24"/>
          <w:shd w:val="clear" w:color="auto" w:fill="FFFFFF"/>
        </w:rPr>
        <w:t>ικαιοσύνη μ</w:t>
      </w:r>
      <w:r>
        <w:rPr>
          <w:rFonts w:eastAsia="Times New Roman"/>
          <w:color w:val="222222"/>
          <w:szCs w:val="24"/>
          <w:shd w:val="clear" w:color="auto" w:fill="FFFFFF"/>
        </w:rPr>
        <w:t>ια</w:t>
      </w:r>
      <w:r>
        <w:rPr>
          <w:rFonts w:eastAsia="Times New Roman"/>
          <w:color w:val="222222"/>
          <w:szCs w:val="24"/>
          <w:shd w:val="clear" w:color="auto" w:fill="FFFFFF"/>
        </w:rPr>
        <w:t xml:space="preserve"> σειρά από σκάνδαλα εκατομμυρίων στον χώρο της ευθύνης του, την υγεία, μερίδιο εκ των οποίων πήγαινε και στα μέσα μαζικής ενημέρωσης.</w:t>
      </w:r>
    </w:p>
    <w:p w14:paraId="02B3D56B"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πάντα λέγαμε ότι πρέπει να μάθει ο ελληνικός λαός ποιος ευθύνεται για τη χρεοκοπία της χώρας και να υπάρξει κάθαρση </w:t>
      </w:r>
      <w:r>
        <w:rPr>
          <w:rFonts w:eastAsia="Times New Roman"/>
          <w:color w:val="222222"/>
          <w:szCs w:val="24"/>
          <w:shd w:val="clear" w:color="auto" w:fill="FFFFFF"/>
        </w:rPr>
        <w:t xml:space="preserve">για να αποκατασταθεί η αξιοπιστία του πολιτικού συστήματος, αλλιώς ελλοχεύει η άκρα Δεξιά που στρέφεται ενάντια στη </w:t>
      </w:r>
      <w:r>
        <w:rPr>
          <w:rFonts w:eastAsia="Times New Roman"/>
          <w:color w:val="222222"/>
          <w:szCs w:val="24"/>
          <w:shd w:val="clear" w:color="auto" w:fill="FFFFFF"/>
        </w:rPr>
        <w:t>δ</w:t>
      </w:r>
      <w:r>
        <w:rPr>
          <w:rFonts w:eastAsia="Times New Roman"/>
          <w:color w:val="222222"/>
          <w:szCs w:val="24"/>
          <w:shd w:val="clear" w:color="auto" w:fill="FFFFFF"/>
        </w:rPr>
        <w:t>ημοκρατία.</w:t>
      </w:r>
    </w:p>
    <w:p w14:paraId="02B3D56C"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προχωράμε όλες εκείνες τις θεσμικές τομές, ώστε να μην υπάρχουν οι προϋποθέσεις να συμβούν και στο μέλλον εκτεταμένα φαι</w:t>
      </w:r>
      <w:r>
        <w:rPr>
          <w:rFonts w:eastAsia="Times New Roman"/>
          <w:color w:val="222222"/>
          <w:szCs w:val="24"/>
          <w:shd w:val="clear" w:color="auto" w:fill="FFFFFF"/>
        </w:rPr>
        <w:t xml:space="preserve">νόμενα διαφθοράς. Και αυτό κάνουμε όλοι μας, όπως και ο Παύλος </w:t>
      </w:r>
      <w:proofErr w:type="spellStart"/>
      <w:r>
        <w:rPr>
          <w:rFonts w:eastAsia="Times New Roman"/>
          <w:color w:val="222222"/>
          <w:szCs w:val="24"/>
          <w:shd w:val="clear" w:color="auto" w:fill="FFFFFF"/>
        </w:rPr>
        <w:t>Πολάκης</w:t>
      </w:r>
      <w:proofErr w:type="spellEnd"/>
      <w:r>
        <w:rPr>
          <w:rFonts w:eastAsia="Times New Roman"/>
          <w:color w:val="222222"/>
          <w:szCs w:val="24"/>
          <w:shd w:val="clear" w:color="auto" w:fill="FFFFFF"/>
        </w:rPr>
        <w:t>, και η ηγεσία του Υπουργείου Υγείας.</w:t>
      </w:r>
    </w:p>
    <w:p w14:paraId="02B3D56D"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Οι Υπουργοί κρίνονται από το έργο τους και στη Θεσπρωτία, που γνωρίζω καλά, στον τομέα της υγείας ανοίξαμε το </w:t>
      </w:r>
      <w:r>
        <w:rPr>
          <w:rFonts w:eastAsia="Times New Roman"/>
          <w:color w:val="222222"/>
          <w:szCs w:val="24"/>
          <w:shd w:val="clear" w:color="auto" w:fill="FFFFFF"/>
        </w:rPr>
        <w:t>τμήμα επειγόντων περιστατικών</w:t>
      </w:r>
      <w:r>
        <w:rPr>
          <w:rFonts w:eastAsia="Times New Roman"/>
          <w:color w:val="222222"/>
          <w:szCs w:val="24"/>
          <w:shd w:val="clear" w:color="auto" w:fill="FFFFFF"/>
        </w:rPr>
        <w:t xml:space="preserve"> που ρήμα</w:t>
      </w:r>
      <w:r>
        <w:rPr>
          <w:rFonts w:eastAsia="Times New Roman"/>
          <w:color w:val="222222"/>
          <w:szCs w:val="24"/>
          <w:shd w:val="clear" w:color="auto" w:fill="FFFFFF"/>
        </w:rPr>
        <w:t>ζε, ανοίξαμε μία τοπική μονάδα υγείας στην Ηγουμενίτσα, πήραμε ιατρικό προσωπικό και νέα ασθενοφόρα, ενώ χρηματοδοτήσαμε αγορά νέου αξονικού και νέου μαγνητικού τομογράφου. Αντίστοιχες ενέργειες έχουν γίνει σε όλη τη χώρα, σε όλους τους νομούς. Όλα αυτά ήτ</w:t>
      </w:r>
      <w:r>
        <w:rPr>
          <w:rFonts w:eastAsia="Times New Roman"/>
          <w:color w:val="222222"/>
          <w:szCs w:val="24"/>
          <w:shd w:val="clear" w:color="auto" w:fill="FFFFFF"/>
        </w:rPr>
        <w:t>αν προεκλογικές μας δεσμεύσεις.</w:t>
      </w:r>
    </w:p>
    <w:p w14:paraId="02B3D56E"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λοιπόν, η πρόταση μομφής δεν έχει </w:t>
      </w:r>
      <w:r>
        <w:rPr>
          <w:rFonts w:eastAsia="Times New Roman"/>
          <w:color w:val="222222"/>
          <w:szCs w:val="24"/>
          <w:shd w:val="clear" w:color="auto" w:fill="FFFFFF"/>
        </w:rPr>
        <w:t>κα</w:t>
      </w:r>
      <w:r>
        <w:rPr>
          <w:rFonts w:eastAsia="Times New Roman"/>
          <w:color w:val="222222"/>
          <w:szCs w:val="24"/>
          <w:shd w:val="clear" w:color="auto" w:fill="FFFFFF"/>
        </w:rPr>
        <w:t>μ</w:t>
      </w:r>
      <w:r>
        <w:rPr>
          <w:rFonts w:eastAsia="Times New Roman"/>
          <w:color w:val="222222"/>
          <w:szCs w:val="24"/>
          <w:shd w:val="clear" w:color="auto" w:fill="FFFFFF"/>
        </w:rPr>
        <w:t>μία</w:t>
      </w:r>
      <w:r>
        <w:rPr>
          <w:rFonts w:eastAsia="Times New Roman"/>
          <w:color w:val="222222"/>
          <w:szCs w:val="24"/>
          <w:shd w:val="clear" w:color="auto" w:fill="FFFFFF"/>
        </w:rPr>
        <w:t xml:space="preserve"> νομιμοποιητική βάση και αποτελεί φθηνό επικοινωνιακό αντιπερισπασμό.</w:t>
      </w:r>
    </w:p>
    <w:p w14:paraId="02B3D56F"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Πάμε τώρα παρακάτω.</w:t>
      </w:r>
    </w:p>
    <w:p w14:paraId="02B3D570"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κυρίες και κύριοι συνάδελφοι, να κάνουμε μία υπόθεση</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Ν</w:t>
      </w:r>
      <w:r>
        <w:rPr>
          <w:rFonts w:eastAsia="Times New Roman"/>
          <w:color w:val="222222"/>
          <w:szCs w:val="24"/>
          <w:shd w:val="clear" w:color="auto" w:fill="FFFFFF"/>
        </w:rPr>
        <w:t>α μεταφερθούμε στο όχι και τ</w:t>
      </w:r>
      <w:r>
        <w:rPr>
          <w:rFonts w:eastAsia="Times New Roman"/>
          <w:color w:val="222222"/>
          <w:szCs w:val="24"/>
          <w:shd w:val="clear" w:color="auto" w:fill="FFFFFF"/>
        </w:rPr>
        <w:t>όσο μακρινό 2014 και να υποθέσουμε ότι υπάρχει κάποιος που ισχυρίζεται ότι στο κοντινό μέλλον θα γίνουν τα εξής:</w:t>
      </w:r>
    </w:p>
    <w:p w14:paraId="02B3D571"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Ελλάδα θα έχει βγει από το μνημόνιο και θα δανείζεται από τις αγορές με τα χαμηλότερα επιτόκια της τελευταίας εικοσαετίας, θα έχει ρυθμίσει τ</w:t>
      </w:r>
      <w:r>
        <w:rPr>
          <w:rFonts w:eastAsia="Times New Roman"/>
          <w:color w:val="222222"/>
          <w:szCs w:val="24"/>
          <w:shd w:val="clear" w:color="auto" w:fill="FFFFFF"/>
        </w:rPr>
        <w:t xml:space="preserve">ο χρέος της με μακρά περίοδο χάριτος και θα έχει επιστρέψει στην ανάπτυξη του 2% έναντι της ύφεσης, θα έχει φτιάξει ένα μαξιλάρι με πάνω από 30 δισεκατομμύρια, ενώ είχε άδεια ταμεία, θα έχει πέσει η ανεργία δέκα μονάδες με τετρακόσιες χιλιάδες νέες θέσεις </w:t>
      </w:r>
      <w:r>
        <w:rPr>
          <w:rFonts w:eastAsia="Times New Roman"/>
          <w:color w:val="222222"/>
          <w:szCs w:val="24"/>
          <w:shd w:val="clear" w:color="auto" w:fill="FFFFFF"/>
        </w:rPr>
        <w:t>εργασίας, οι εξαγωγές θα είναι στο υψηλότερο ποσοστό όλων των εποχών, ο τουρισμός θα καλπάζει σπάζοντας το ένα ρεκόρ μετά το άλλο, ενώ παράλληλα οι ασφαλιστικές εισφορές θα έχουν πέσει για τη συντριπτική πλειοψηφία για τους ελεύθερους επαγγελματίες και του</w:t>
      </w:r>
      <w:r>
        <w:rPr>
          <w:rFonts w:eastAsia="Times New Roman"/>
          <w:color w:val="222222"/>
          <w:szCs w:val="24"/>
          <w:shd w:val="clear" w:color="auto" w:fill="FFFFFF"/>
        </w:rPr>
        <w:t xml:space="preserve">ς αγρότες, ο κατώτατος μισθός θα έχει αυξηθεί 11%, ενώ θα έχει καταργηθεί ο ρατσιστικός </w:t>
      </w:r>
      <w:proofErr w:type="spellStart"/>
      <w:r>
        <w:rPr>
          <w:rFonts w:eastAsia="Times New Roman"/>
          <w:color w:val="222222"/>
          <w:szCs w:val="24"/>
          <w:shd w:val="clear" w:color="auto" w:fill="FFFFFF"/>
        </w:rPr>
        <w:t>υποκατώτατος</w:t>
      </w:r>
      <w:proofErr w:type="spellEnd"/>
      <w:r>
        <w:rPr>
          <w:rFonts w:eastAsia="Times New Roman"/>
          <w:color w:val="222222"/>
          <w:szCs w:val="24"/>
          <w:shd w:val="clear" w:color="auto" w:fill="FFFFFF"/>
        </w:rPr>
        <w:t xml:space="preserve"> για τη νεολαία, οι συλλογικές διαπραγματεύσεις θα έχουν επιστρέψει και</w:t>
      </w:r>
      <w:r>
        <w:rPr>
          <w:rFonts w:eastAsia="Times New Roman"/>
          <w:color w:val="222222"/>
          <w:szCs w:val="24"/>
          <w:shd w:val="clear" w:color="auto" w:fill="FFFFFF"/>
        </w:rPr>
        <w:t>,</w:t>
      </w:r>
      <w:r>
        <w:rPr>
          <w:rFonts w:eastAsia="Times New Roman"/>
          <w:color w:val="222222"/>
          <w:szCs w:val="24"/>
          <w:shd w:val="clear" w:color="auto" w:fill="FFFFFF"/>
        </w:rPr>
        <w:t xml:space="preserve"> τέλος, εκατοντάδες χιλιάδες αδύναμα νοικοκυριά θα λαμβάνουν κοινωνικό εισόδημα αλλη</w:t>
      </w:r>
      <w:r>
        <w:rPr>
          <w:rFonts w:eastAsia="Times New Roman"/>
          <w:color w:val="222222"/>
          <w:szCs w:val="24"/>
          <w:shd w:val="clear" w:color="auto" w:fill="FFFFFF"/>
        </w:rPr>
        <w:t>λεγγύης, σε εκατοντάδες χιλιάδες νοικοκυριά θα επιδοτείται από το κράτος το ενοίκιό τους, θα προστατεύεται πλήρως η λαϊκή κατοικία από τους πλειστηριασμούς και θα επιδοτείται από το κράτος η δόση του δανείου για τους πιο αδύναμους, θα έχει επέλθει η σεισάχ</w:t>
      </w:r>
      <w:r>
        <w:rPr>
          <w:rFonts w:eastAsia="Times New Roman"/>
          <w:color w:val="222222"/>
          <w:szCs w:val="24"/>
          <w:shd w:val="clear" w:color="auto" w:fill="FFFFFF"/>
        </w:rPr>
        <w:t xml:space="preserve">θεια με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είκοσι δόσεις </w:t>
      </w:r>
      <w:r>
        <w:rPr>
          <w:rFonts w:eastAsia="Times New Roman"/>
          <w:color w:val="222222"/>
          <w:szCs w:val="24"/>
          <w:shd w:val="clear" w:color="auto" w:fill="FFFFFF"/>
        </w:rPr>
        <w:lastRenderedPageBreak/>
        <w:t>σε εφορία, ασφαλιστικά ταμεία και δήμους, ώστε να ανασάνουν οι πολίτες από τα χρέη. Επίσης, όλοι οι ανασφάλιστοι θα έχουν δωρεάν και ελεύθερη πρόσβαση στη δημόσια υγεία και, μάλιστα, νέες δομές θα έχουν ανοίξει, θα έχει επιστρέ</w:t>
      </w:r>
      <w:r>
        <w:rPr>
          <w:rFonts w:eastAsia="Times New Roman"/>
          <w:color w:val="222222"/>
          <w:szCs w:val="24"/>
          <w:shd w:val="clear" w:color="auto" w:fill="FFFFFF"/>
        </w:rPr>
        <w:t>ψει η δέκατη τρίτη σύνταξη, θα μειώνονταν οι φόροι, όπως ο ΦΠΑ, ο ΕΝΦΙΑ και η εισφορά αλληλεγγύης, θα είχε βιώσιμο σύστημα κοινωνικής ασφάλισης, θα έχουν διπλασιαστεί τα οικογενειακά επιδόματα και θα παρέχονται σχολικά γεύματα, ενώ κάθε Χριστούγεννα για τρ</w:t>
      </w:r>
      <w:r>
        <w:rPr>
          <w:rFonts w:eastAsia="Times New Roman"/>
          <w:color w:val="222222"/>
          <w:szCs w:val="24"/>
          <w:shd w:val="clear" w:color="auto" w:fill="FFFFFF"/>
        </w:rPr>
        <w:t xml:space="preserve">ία συνεχόμενα έτη η </w:t>
      </w:r>
      <w:proofErr w:type="spellStart"/>
      <w:r>
        <w:rPr>
          <w:rFonts w:eastAsia="Times New Roman"/>
          <w:color w:val="222222"/>
          <w:szCs w:val="24"/>
          <w:shd w:val="clear" w:color="auto" w:fill="FFFFFF"/>
        </w:rPr>
        <w:t>υπεραπόδοση</w:t>
      </w:r>
      <w:proofErr w:type="spellEnd"/>
      <w:r>
        <w:rPr>
          <w:rFonts w:eastAsia="Times New Roman"/>
          <w:color w:val="222222"/>
          <w:szCs w:val="24"/>
          <w:shd w:val="clear" w:color="auto" w:fill="FFFFFF"/>
        </w:rPr>
        <w:t xml:space="preserve"> της οικονομίας θα επιστρέφει ως κοινωνικό μέρισμα στις τσέπες των πολιτών. Και</w:t>
      </w:r>
      <w:r>
        <w:rPr>
          <w:rFonts w:eastAsia="Times New Roman"/>
          <w:color w:val="222222"/>
          <w:szCs w:val="24"/>
          <w:shd w:val="clear" w:color="auto" w:fill="FFFFFF"/>
        </w:rPr>
        <w:t>,</w:t>
      </w:r>
      <w:r>
        <w:rPr>
          <w:rFonts w:eastAsia="Times New Roman"/>
          <w:color w:val="222222"/>
          <w:szCs w:val="24"/>
          <w:shd w:val="clear" w:color="auto" w:fill="FFFFFF"/>
        </w:rPr>
        <w:t xml:space="preserve"> τέλος, θα έχει λυθεί και το </w:t>
      </w:r>
      <w:r>
        <w:rPr>
          <w:rFonts w:eastAsia="Times New Roman"/>
          <w:color w:val="222222"/>
          <w:szCs w:val="24"/>
          <w:shd w:val="clear" w:color="auto" w:fill="FFFFFF"/>
        </w:rPr>
        <w:t>μ</w:t>
      </w:r>
      <w:r>
        <w:rPr>
          <w:rFonts w:eastAsia="Times New Roman"/>
          <w:color w:val="222222"/>
          <w:szCs w:val="24"/>
          <w:shd w:val="clear" w:color="auto" w:fill="FFFFFF"/>
        </w:rPr>
        <w:t xml:space="preserve">ακεδονικό στη βάση της εθνικής γραμμής, η Ελλάδα θα έχει ισχυρότατες συμμαχίες γεωπολιτικά και ο διεθνής </w:t>
      </w:r>
      <w:r>
        <w:rPr>
          <w:rFonts w:eastAsia="Times New Roman"/>
          <w:color w:val="222222"/>
          <w:szCs w:val="24"/>
          <w:shd w:val="clear" w:color="auto" w:fill="FFFFFF"/>
        </w:rPr>
        <w:t>Τ</w:t>
      </w:r>
      <w:r>
        <w:rPr>
          <w:rFonts w:eastAsia="Times New Roman"/>
          <w:color w:val="222222"/>
          <w:szCs w:val="24"/>
          <w:shd w:val="clear" w:color="auto" w:fill="FFFFFF"/>
        </w:rPr>
        <w:t>ύπος θα τ</w:t>
      </w:r>
      <w:r>
        <w:rPr>
          <w:rFonts w:eastAsia="Times New Roman"/>
          <w:color w:val="222222"/>
          <w:szCs w:val="24"/>
          <w:shd w:val="clear" w:color="auto" w:fill="FFFFFF"/>
        </w:rPr>
        <w:t>ην αντιμετώπιζε ως παράδειγμα προς μίμηση.</w:t>
      </w:r>
    </w:p>
    <w:p w14:paraId="02B3D572"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Προφανώς κανείς, ούτε ίσως και ο πιο αισιόδοξος από εμάς τους ίδιους, δεν θα πίστευε ότι θα </w:t>
      </w:r>
      <w:proofErr w:type="spellStart"/>
      <w:r>
        <w:rPr>
          <w:rFonts w:eastAsia="Times New Roman"/>
          <w:color w:val="222222"/>
          <w:szCs w:val="24"/>
          <w:shd w:val="clear" w:color="auto" w:fill="FFFFFF"/>
        </w:rPr>
        <w:t>συνέβαιναν</w:t>
      </w:r>
      <w:proofErr w:type="spellEnd"/>
      <w:r>
        <w:rPr>
          <w:rFonts w:eastAsia="Times New Roman"/>
          <w:color w:val="222222"/>
          <w:szCs w:val="24"/>
          <w:shd w:val="clear" w:color="auto" w:fill="FFFFFF"/>
        </w:rPr>
        <w:t xml:space="preserve"> όλα αυτά το 2014. Κι όμως, αυτά είναι μόνο τα βασικά από αυτά που έχει κάνει ήδη αυτή η Κυβέρνηση </w:t>
      </w:r>
      <w:r>
        <w:rPr>
          <w:rFonts w:eastAsia="Times New Roman"/>
          <w:color w:val="222222"/>
          <w:szCs w:val="24"/>
          <w:shd w:val="clear" w:color="auto" w:fill="FFFFFF"/>
        </w:rPr>
        <w:t>γι</w:t>
      </w:r>
      <w:r>
        <w:rPr>
          <w:rFonts w:eastAsia="Times New Roman"/>
          <w:color w:val="222222"/>
          <w:szCs w:val="24"/>
          <w:shd w:val="clear" w:color="auto" w:fill="FFFFFF"/>
        </w:rPr>
        <w:t>’</w:t>
      </w:r>
      <w:r>
        <w:rPr>
          <w:rFonts w:eastAsia="Times New Roman"/>
          <w:color w:val="222222"/>
          <w:szCs w:val="24"/>
          <w:shd w:val="clear" w:color="auto" w:fill="FFFFFF"/>
        </w:rPr>
        <w:t xml:space="preserve"> αυτή την</w:t>
      </w:r>
      <w:r>
        <w:rPr>
          <w:rFonts w:eastAsia="Times New Roman"/>
          <w:color w:val="222222"/>
          <w:szCs w:val="24"/>
          <w:shd w:val="clear" w:color="auto" w:fill="FFFFFF"/>
        </w:rPr>
        <w:t xml:space="preserve"> κοινωνία που υπέφερε για χρόνια και πλήρωσε δυσανάλογα βάρη.</w:t>
      </w:r>
    </w:p>
    <w:p w14:paraId="02B3D573"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Λύσαμε όλα τα προβλήματα; Προφανώς και όχι, ούτε θα μπορούσε κανείς να τα λύσει μέσα σε μία τετραετία. Οι πληγές της κρίσης είναι ακόμα ανοιχτές. Η ανεργία πρέπει να πέσει άλλες δέκα μονάδες. Εί</w:t>
      </w:r>
      <w:r>
        <w:rPr>
          <w:rFonts w:eastAsia="Times New Roman"/>
          <w:color w:val="222222"/>
          <w:szCs w:val="24"/>
          <w:shd w:val="clear" w:color="auto" w:fill="FFFFFF"/>
        </w:rPr>
        <w:t>μαστε βέβαιοι, όμως, ότι είμαστε στον σωστό δρόμο με σχέδιο, όραμα και χωρίς τα λάθη του παρελθόντος. Αυτά κάνουμε εμείς, που είμαστε ψεύτες και αναξιόπιστοι</w:t>
      </w:r>
      <w:r>
        <w:rPr>
          <w:rFonts w:eastAsia="Times New Roman"/>
          <w:color w:val="222222"/>
          <w:szCs w:val="24"/>
          <w:shd w:val="clear" w:color="auto" w:fill="FFFFFF"/>
        </w:rPr>
        <w:t>!</w:t>
      </w:r>
    </w:p>
    <w:p w14:paraId="02B3D574"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να δούμε τώρα τι κάνουν οι ειλικρινείς και αξιόπιστοι κύριοι και κυρίες της Νέας Δημοκρατίας </w:t>
      </w:r>
      <w:r>
        <w:rPr>
          <w:rFonts w:eastAsia="Times New Roman"/>
          <w:color w:val="222222"/>
          <w:szCs w:val="24"/>
          <w:shd w:val="clear" w:color="auto" w:fill="FFFFFF"/>
        </w:rPr>
        <w:t>και των συνοδοιπόρων της. Μας είπατε ότι έρχεται ο κόφτης, δεν θα πιάσουμε τους στόχους και τα πλεονάσματα, θα κοπούν οι συντάξεις και το αφορολόγητο, έρχεται τέταρτο μνημόνιο, δεν θα βγούμε στις αγορές, δεν θα ρυθμιστεί το χρέος.</w:t>
      </w:r>
    </w:p>
    <w:p w14:paraId="02B3D575"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Όλες αυτές οι προβλέψεις </w:t>
      </w:r>
      <w:r>
        <w:rPr>
          <w:rFonts w:eastAsia="Times New Roman"/>
          <w:color w:val="222222"/>
          <w:szCs w:val="24"/>
          <w:shd w:val="clear" w:color="auto" w:fill="FFFFFF"/>
        </w:rPr>
        <w:t>έχουν διαψευστεί παταγωδώς και όλοι οι Έλληνες πολίτες αναρωτιούνται: Αν ως Αντιπολίτευση είστε τόσο αναξιόπιστοι, ως κυβέρνηση τι θα είστε; Μας λέτε βέβαια και άλλα, ότι οι κοινωνικές ανισότητες είναι φυσικό φαινόμενο, ότι το οκτάωρο είναι ξεπερασμένο, ότ</w:t>
      </w:r>
      <w:r>
        <w:rPr>
          <w:rFonts w:eastAsia="Times New Roman"/>
          <w:color w:val="222222"/>
          <w:szCs w:val="24"/>
          <w:shd w:val="clear" w:color="auto" w:fill="FFFFFF"/>
        </w:rPr>
        <w:t xml:space="preserve">ι η δέκατη τρίτη σύνταξη είναι λαϊκισμός, ότι τα επιδόματα ανεργίας, τα επιδόματα τέκνων, το κοινωνικό εισόδημα αλληλεγγύης κάνει τον κόσμο τεμπέλη και πρέπει να επανέλθει το «ένα προς πέντε» προσλήψεις-αποχωρήσεις, να δώσουμε το κράτος σε </w:t>
      </w:r>
      <w:proofErr w:type="spellStart"/>
      <w:r>
        <w:rPr>
          <w:rFonts w:eastAsia="Times New Roman"/>
          <w:color w:val="222222"/>
          <w:szCs w:val="24"/>
          <w:shd w:val="clear" w:color="auto" w:fill="FFFFFF"/>
        </w:rPr>
        <w:t>μεταπρακτικά</w:t>
      </w:r>
      <w:proofErr w:type="spellEnd"/>
      <w:r>
        <w:rPr>
          <w:rFonts w:eastAsia="Times New Roman"/>
          <w:color w:val="222222"/>
          <w:szCs w:val="24"/>
          <w:shd w:val="clear" w:color="auto" w:fill="FFFFFF"/>
        </w:rPr>
        <w:t xml:space="preserve"> συμ</w:t>
      </w:r>
      <w:r>
        <w:rPr>
          <w:rFonts w:eastAsia="Times New Roman"/>
          <w:color w:val="222222"/>
          <w:szCs w:val="24"/>
          <w:shd w:val="clear" w:color="auto" w:fill="FFFFFF"/>
        </w:rPr>
        <w:t>φέροντα. Εσχάτως, με τον κ. Βέμπερ που στηρίζετε ως Νέα Δημοκρατία για την προεδρία της Κομισιόν, μας είπατε ότι το πακέτο ελάφρυνσης του Πρωθυπουργού είναι λάθος και το καταγγέλλετε θυμίζοντας τον Σόιμπλε.</w:t>
      </w:r>
    </w:p>
    <w:p w14:paraId="02B3D576"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ερώτημα, λοιπόν, που σας θέτω ευθέως είναι το </w:t>
      </w:r>
      <w:r>
        <w:rPr>
          <w:rFonts w:eastAsia="Times New Roman"/>
          <w:color w:val="222222"/>
          <w:szCs w:val="24"/>
          <w:shd w:val="clear" w:color="auto" w:fill="FFFFFF"/>
        </w:rPr>
        <w:t xml:space="preserve">εξής: Τώρα που δεν υπάρχει δημοσιονομικός χώρος από την περικοπή συντάξεων και αφορολόγητου, δεν υπάρχει δημοσιονομικός χώρος, ούτε </w:t>
      </w:r>
      <w:proofErr w:type="spellStart"/>
      <w:r>
        <w:rPr>
          <w:rFonts w:eastAsia="Times New Roman"/>
          <w:color w:val="222222"/>
          <w:szCs w:val="24"/>
          <w:shd w:val="clear" w:color="auto" w:fill="FFFFFF"/>
        </w:rPr>
        <w:t>υπερπλεόνασμα</w:t>
      </w:r>
      <w:proofErr w:type="spellEnd"/>
      <w:r>
        <w:rPr>
          <w:rFonts w:eastAsia="Times New Roman"/>
          <w:color w:val="222222"/>
          <w:szCs w:val="24"/>
          <w:shd w:val="clear" w:color="auto" w:fill="FFFFFF"/>
        </w:rPr>
        <w:t>,</w:t>
      </w:r>
      <w:r>
        <w:rPr>
          <w:rFonts w:eastAsia="Times New Roman"/>
          <w:color w:val="222222"/>
          <w:szCs w:val="24"/>
          <w:shd w:val="clear" w:color="auto" w:fill="FFFFFF"/>
        </w:rPr>
        <w:t xml:space="preserve"> καθώς </w:t>
      </w:r>
      <w:r>
        <w:rPr>
          <w:rFonts w:eastAsia="Times New Roman"/>
          <w:color w:val="222222"/>
          <w:szCs w:val="24"/>
          <w:shd w:val="clear" w:color="auto" w:fill="FFFFFF"/>
        </w:rPr>
        <w:lastRenderedPageBreak/>
        <w:t>δεσμεύεται και δίνεται με τα μόνιμα μέτρα ελάφρυνσης που ανακοινώσαμε, πού θα βρείτε τα χρήματα για τις</w:t>
      </w:r>
      <w:r>
        <w:rPr>
          <w:rFonts w:eastAsia="Times New Roman"/>
          <w:color w:val="222222"/>
          <w:szCs w:val="24"/>
          <w:shd w:val="clear" w:color="auto" w:fill="FFFFFF"/>
        </w:rPr>
        <w:t xml:space="preserve"> φοροαπαλλαγές;</w:t>
      </w:r>
    </w:p>
    <w:p w14:paraId="02B3D577"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14:paraId="02B3D578"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Συμβαίνουν δύο τινά</w:t>
      </w:r>
      <w:r>
        <w:rPr>
          <w:rFonts w:eastAsia="Times New Roman"/>
          <w:color w:val="222222"/>
          <w:szCs w:val="24"/>
          <w:shd w:val="clear" w:color="auto" w:fill="FFFFFF"/>
        </w:rPr>
        <w:t>:</w:t>
      </w:r>
      <w:r>
        <w:rPr>
          <w:rFonts w:eastAsia="Times New Roman"/>
          <w:color w:val="222222"/>
          <w:szCs w:val="24"/>
          <w:shd w:val="clear" w:color="auto" w:fill="FFFFFF"/>
        </w:rPr>
        <w:t xml:space="preserve"> ή λέτε συνειδητά ψεύδη ή θα μας αποκαλύψετε τι από όσα θετικά έχουμε ψηφίσει σκοπεύετε να περικόψετε αν ποτέ βγείτε στην κυβέρνηση. Και</w:t>
      </w:r>
      <w:r>
        <w:rPr>
          <w:rFonts w:eastAsia="Times New Roman"/>
          <w:color w:val="222222"/>
          <w:szCs w:val="24"/>
          <w:shd w:val="clear" w:color="auto" w:fill="FFFFFF"/>
        </w:rPr>
        <w:t xml:space="preserve"> περιμένουμε αυτά να μας τα πείτε δημόσια για να τα γνωρίζει ο ελληνικός λαός. Διότι δεν μπορεί ο καταλληλότερος για Πρωθυπουργός των δημοσκόπων να είναι ακατάλληλος να αντιπαρατεθεί σε </w:t>
      </w:r>
      <w:r>
        <w:rPr>
          <w:rFonts w:eastAsia="Times New Roman"/>
          <w:color w:val="222222"/>
          <w:szCs w:val="24"/>
          <w:shd w:val="clear" w:color="auto" w:fill="FFFFFF"/>
          <w:lang w:val="en-US"/>
        </w:rPr>
        <w:t>d</w:t>
      </w:r>
      <w:proofErr w:type="spellStart"/>
      <w:r>
        <w:rPr>
          <w:rFonts w:eastAsia="Times New Roman"/>
          <w:color w:val="222222"/>
          <w:szCs w:val="24"/>
          <w:shd w:val="clear" w:color="auto" w:fill="FFFFFF"/>
        </w:rPr>
        <w:t>ebate</w:t>
      </w:r>
      <w:proofErr w:type="spellEnd"/>
      <w:r>
        <w:rPr>
          <w:rFonts w:eastAsia="Times New Roman"/>
          <w:color w:val="222222"/>
          <w:szCs w:val="24"/>
          <w:shd w:val="clear" w:color="auto" w:fill="FFFFFF"/>
        </w:rPr>
        <w:t>.</w:t>
      </w:r>
    </w:p>
    <w:p w14:paraId="02B3D579"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Κλείνοντας θα ήθελα να πω το εξής: Δεν μπορεί ο Κυριάκος Μητσοτάκης να εκπροσωπήσει τη χώρα στο εξωτερικό, όταν δεν μπορεί να εκπροσωπήσει επάξια την Αξιωματική Αντιπολίτευση στο εσωτερικό.</w:t>
      </w:r>
    </w:p>
    <w:p w14:paraId="02B3D57A"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Παρέχω ψήφο εμπιστοσύνης στη σημερινή Κυβέρνηση που πέρασε πολλά κ</w:t>
      </w:r>
      <w:r>
        <w:rPr>
          <w:rFonts w:eastAsia="Times New Roman"/>
          <w:color w:val="222222"/>
          <w:szCs w:val="24"/>
          <w:shd w:val="clear" w:color="auto" w:fill="FFFFFF"/>
        </w:rPr>
        <w:t>αι πέτυχε και πολλά. Θα βαδίσουμε, λοιπόν, με σταθερότητα τον δρόμο της ανάκαμψης, γιατί ο Αλέξης Τσίπρας δικαιούται να ηγηθεί άλλης μιας τετραετίας στο τιμόνι της χώρας, στο τιμόνι της Ελλάδας, εφαρμόζοντας τώρα που μπορούμε και που υπάρχει ανάγκη τις προ</w:t>
      </w:r>
      <w:r>
        <w:rPr>
          <w:rFonts w:eastAsia="Times New Roman"/>
          <w:color w:val="222222"/>
          <w:szCs w:val="24"/>
          <w:shd w:val="clear" w:color="auto" w:fill="FFFFFF"/>
        </w:rPr>
        <w:t>οδευτικές αλλαγές που έχει ανάγκη ο τόπος.</w:t>
      </w:r>
    </w:p>
    <w:p w14:paraId="02B3D57B"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14:paraId="02B3D57C" w14:textId="77777777" w:rsidR="008168EC" w:rsidRDefault="00DB43B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02B3D57D" w14:textId="77777777" w:rsidR="008168EC" w:rsidRDefault="00DB43BE">
      <w:pPr>
        <w:spacing w:line="600" w:lineRule="auto"/>
        <w:ind w:firstLine="720"/>
        <w:jc w:val="both"/>
        <w:rPr>
          <w:rFonts w:eastAsia="Times New Roman"/>
          <w:b/>
          <w:color w:val="222222"/>
          <w:szCs w:val="24"/>
          <w:shd w:val="clear" w:color="auto" w:fill="FFFFFF"/>
        </w:rPr>
      </w:pPr>
      <w:r w:rsidRPr="003457CD">
        <w:rPr>
          <w:rFonts w:eastAsia="Times New Roman"/>
          <w:b/>
          <w:color w:val="222222"/>
          <w:szCs w:val="24"/>
          <w:shd w:val="clear" w:color="auto" w:fill="FFFFFF"/>
        </w:rPr>
        <w:t>ΠΡΟΕΔΡΕΥΩΝ (Μάριος Γεωργιάδης):</w:t>
      </w:r>
      <w:r>
        <w:rPr>
          <w:rFonts w:eastAsia="Times New Roman"/>
          <w:b/>
          <w:color w:val="222222"/>
          <w:szCs w:val="24"/>
          <w:shd w:val="clear" w:color="auto" w:fill="FFFFFF"/>
        </w:rPr>
        <w:t xml:space="preserve"> </w:t>
      </w:r>
      <w:r>
        <w:rPr>
          <w:rFonts w:eastAsia="Times New Roman"/>
          <w:color w:val="222222"/>
          <w:szCs w:val="24"/>
          <w:shd w:val="clear" w:color="auto" w:fill="FFFFFF"/>
        </w:rPr>
        <w:t>Ε</w:t>
      </w:r>
      <w:r w:rsidRPr="00C470B1">
        <w:rPr>
          <w:rFonts w:eastAsia="Times New Roman"/>
          <w:color w:val="222222"/>
          <w:szCs w:val="24"/>
          <w:shd w:val="clear" w:color="auto" w:fill="FFFFFF"/>
        </w:rPr>
        <w:t>υχαριστούμε</w:t>
      </w:r>
      <w:r>
        <w:rPr>
          <w:rFonts w:eastAsia="Times New Roman"/>
          <w:color w:val="222222"/>
          <w:szCs w:val="24"/>
          <w:shd w:val="clear" w:color="auto" w:fill="FFFFFF"/>
        </w:rPr>
        <w:t xml:space="preserve"> τον κ. </w:t>
      </w:r>
      <w:proofErr w:type="spellStart"/>
      <w:r>
        <w:rPr>
          <w:rFonts w:eastAsia="Times New Roman"/>
          <w:color w:val="222222"/>
          <w:szCs w:val="24"/>
          <w:shd w:val="clear" w:color="auto" w:fill="FFFFFF"/>
        </w:rPr>
        <w:t>Κάτση</w:t>
      </w:r>
      <w:proofErr w:type="spellEnd"/>
      <w:r w:rsidRPr="00C470B1">
        <w:rPr>
          <w:rFonts w:eastAsia="Times New Roman"/>
          <w:color w:val="222222"/>
          <w:szCs w:val="24"/>
          <w:shd w:val="clear" w:color="auto" w:fill="FFFFFF"/>
        </w:rPr>
        <w:t>.</w:t>
      </w:r>
    </w:p>
    <w:p w14:paraId="02B3D57E"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 Αραμπατζή και ο κ. </w:t>
      </w:r>
      <w:proofErr w:type="spellStart"/>
      <w:r>
        <w:rPr>
          <w:rFonts w:eastAsia="Times New Roman"/>
          <w:color w:val="222222"/>
          <w:szCs w:val="24"/>
          <w:shd w:val="clear" w:color="auto" w:fill="FFFFFF"/>
        </w:rPr>
        <w:t>Χαρακόπουλος</w:t>
      </w:r>
      <w:proofErr w:type="spellEnd"/>
      <w:r>
        <w:rPr>
          <w:rFonts w:eastAsia="Times New Roman"/>
          <w:color w:val="222222"/>
          <w:szCs w:val="24"/>
          <w:shd w:val="clear" w:color="auto" w:fill="FFFFFF"/>
        </w:rPr>
        <w:t xml:space="preserve"> από τη Νέα Δημοκρατία είναι οι δύο τελευταίοι ομιλητές για</w:t>
      </w:r>
      <w:r>
        <w:rPr>
          <w:rFonts w:eastAsia="Times New Roman"/>
          <w:color w:val="222222"/>
          <w:szCs w:val="24"/>
          <w:shd w:val="clear" w:color="auto" w:fill="FFFFFF"/>
        </w:rPr>
        <w:t xml:space="preserve"> απόψε. Θα συνεχίσουμε αύριο στις 10.00΄ </w:t>
      </w:r>
      <w:r>
        <w:rPr>
          <w:rFonts w:eastAsia="Times New Roman"/>
          <w:color w:val="222222"/>
          <w:szCs w:val="24"/>
          <w:shd w:val="clear" w:color="auto" w:fill="FFFFFF"/>
        </w:rPr>
        <w:t>το πρωί.</w:t>
      </w:r>
    </w:p>
    <w:p w14:paraId="02B3D57F"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κυρία συνάδελφε, έχετε τον λόγο για επτά λεπτά.</w:t>
      </w:r>
    </w:p>
    <w:p w14:paraId="02B3D580" w14:textId="77777777" w:rsidR="008168EC" w:rsidRDefault="00DB43BE">
      <w:pPr>
        <w:spacing w:line="600" w:lineRule="auto"/>
        <w:ind w:firstLine="720"/>
        <w:jc w:val="both"/>
        <w:rPr>
          <w:rFonts w:eastAsia="Times New Roman"/>
          <w:color w:val="222222"/>
          <w:szCs w:val="24"/>
          <w:shd w:val="clear" w:color="auto" w:fill="FFFFFF"/>
        </w:rPr>
      </w:pPr>
      <w:r w:rsidRPr="00C470B1">
        <w:rPr>
          <w:rFonts w:eastAsia="Times New Roman"/>
          <w:b/>
          <w:color w:val="222222"/>
          <w:szCs w:val="24"/>
          <w:shd w:val="clear" w:color="auto" w:fill="FFFFFF"/>
        </w:rPr>
        <w:lastRenderedPageBreak/>
        <w:t>ΦΩΤΕΙΝΗ ΑΡΑΜΠΑΤΖΗ:</w:t>
      </w:r>
      <w:r>
        <w:rPr>
          <w:rFonts w:eastAsia="Times New Roman"/>
          <w:color w:val="222222"/>
          <w:szCs w:val="24"/>
          <w:shd w:val="clear" w:color="auto" w:fill="FFFFFF"/>
        </w:rPr>
        <w:t xml:space="preserve"> Ευχαριστώ, κύριε Πρόεδρε. </w:t>
      </w:r>
    </w:p>
    <w:p w14:paraId="02B3D581"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η αποψινή χυδαία και πανικόβλητη εμφάνιση του κ. Τσίπρα στη Βουλή ένα μόνο</w:t>
      </w:r>
      <w:r>
        <w:rPr>
          <w:rFonts w:eastAsia="Times New Roman"/>
          <w:color w:val="222222"/>
          <w:szCs w:val="24"/>
          <w:shd w:val="clear" w:color="auto" w:fill="FFFFFF"/>
        </w:rPr>
        <w:t xml:space="preserve"> πράγμα αποδεικνύει, την πασίδηλη αγωνία του για τη βαριά ήττα που έρχεται.</w:t>
      </w:r>
    </w:p>
    <w:p w14:paraId="02B3D582" w14:textId="77777777" w:rsidR="008168EC" w:rsidRDefault="00DB43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κ. Τσίπρας απόψε δεν ήταν Πρωθυπουργός, δεν ήταν σίγουρα ο παλιός άνετος εαυτός του. Ήταν η αναβαθμισμένη εκδοχή του «</w:t>
      </w:r>
      <w:proofErr w:type="spellStart"/>
      <w:r>
        <w:rPr>
          <w:rFonts w:eastAsia="Times New Roman"/>
          <w:color w:val="222222"/>
          <w:szCs w:val="24"/>
          <w:shd w:val="clear" w:color="auto" w:fill="FFFFFF"/>
        </w:rPr>
        <w:t>αυριανισμού</w:t>
      </w:r>
      <w:proofErr w:type="spellEnd"/>
      <w:r>
        <w:rPr>
          <w:rFonts w:eastAsia="Times New Roman"/>
          <w:color w:val="222222"/>
          <w:szCs w:val="24"/>
          <w:shd w:val="clear" w:color="auto" w:fill="FFFFFF"/>
        </w:rPr>
        <w:t>» που λασπώνει και συκοφαντεί ό,τι βρεθεί μπροστά</w:t>
      </w:r>
      <w:r>
        <w:rPr>
          <w:rFonts w:eastAsia="Times New Roman"/>
          <w:color w:val="222222"/>
          <w:szCs w:val="24"/>
          <w:shd w:val="clear" w:color="auto" w:fill="FFFFFF"/>
        </w:rPr>
        <w:t xml:space="preserve"> του προκειμένου να επιβιώσει. Μας απειλεί ο ίδιος ότι θα μας πάει μέχρι τέλους και ο Παύλος </w:t>
      </w:r>
      <w:proofErr w:type="spellStart"/>
      <w:r>
        <w:rPr>
          <w:rFonts w:eastAsia="Times New Roman"/>
          <w:color w:val="222222"/>
          <w:szCs w:val="24"/>
          <w:shd w:val="clear" w:color="auto" w:fill="FFFFFF"/>
        </w:rPr>
        <w:t>Πολάκης</w:t>
      </w:r>
      <w:proofErr w:type="spellEnd"/>
      <w:r>
        <w:rPr>
          <w:rFonts w:eastAsia="Times New Roman"/>
          <w:color w:val="222222"/>
          <w:szCs w:val="24"/>
          <w:shd w:val="clear" w:color="auto" w:fill="FFFFFF"/>
        </w:rPr>
        <w:t xml:space="preserve"> πλησιάζει το έδρανο του Αρχηγού της Αξιωματικής Αντιπολίτευσης για να τον μαλώσει και να του κουνήσει το δάχτυλο μιλώντας ακατάληπτα. Για τους πρωτόγνωρους</w:t>
      </w:r>
      <w:r>
        <w:rPr>
          <w:rFonts w:eastAsia="Times New Roman"/>
          <w:color w:val="222222"/>
          <w:szCs w:val="24"/>
          <w:shd w:val="clear" w:color="auto" w:fill="FFFFFF"/>
        </w:rPr>
        <w:t xml:space="preserve"> τραμπουκισμούς και τα νταηλίκια σας θα σας τιμωρήσει σκληρά ο λαός στις 26 Μαΐου.</w:t>
      </w:r>
    </w:p>
    <w:p w14:paraId="02B3D583" w14:textId="77777777" w:rsidR="008168EC" w:rsidRDefault="00DB43BE">
      <w:pPr>
        <w:spacing w:line="600" w:lineRule="auto"/>
        <w:ind w:firstLine="720"/>
        <w:jc w:val="both"/>
        <w:rPr>
          <w:rFonts w:eastAsia="Times New Roman"/>
          <w:szCs w:val="24"/>
        </w:rPr>
      </w:pPr>
      <w:r>
        <w:rPr>
          <w:rFonts w:eastAsia="Times New Roman"/>
          <w:szCs w:val="24"/>
        </w:rPr>
        <w:lastRenderedPageBreak/>
        <w:t xml:space="preserve">Ο αποψινός πανικός σας δικαιολογεί όμως και τη σπουδή </w:t>
      </w:r>
      <w:r>
        <w:rPr>
          <w:rFonts w:eastAsia="Times New Roman"/>
          <w:szCs w:val="24"/>
        </w:rPr>
        <w:t>το</w:t>
      </w:r>
      <w:r>
        <w:rPr>
          <w:rFonts w:eastAsia="Times New Roman"/>
          <w:szCs w:val="24"/>
        </w:rPr>
        <w:t>ύ</w:t>
      </w:r>
      <w:r>
        <w:rPr>
          <w:rFonts w:eastAsia="Times New Roman"/>
          <w:szCs w:val="24"/>
        </w:rPr>
        <w:t xml:space="preserve"> κ. Τσίπρα να </w:t>
      </w:r>
      <w:r>
        <w:rPr>
          <w:rFonts w:eastAsia="Times New Roman"/>
          <w:szCs w:val="24"/>
        </w:rPr>
        <w:t>προχωρήσει</w:t>
      </w:r>
      <w:r>
        <w:rPr>
          <w:rFonts w:eastAsia="Times New Roman"/>
          <w:szCs w:val="24"/>
        </w:rPr>
        <w:t xml:space="preserve"> </w:t>
      </w:r>
      <w:r>
        <w:rPr>
          <w:rFonts w:eastAsia="Times New Roman"/>
          <w:szCs w:val="24"/>
        </w:rPr>
        <w:t xml:space="preserve">μια μέρα πριν τη σημερινή συζήτηση σε προεκλογικό παζάρι εξαγγελιών με υποσχετική βεβαίως το 2020, όταν δηλαδή Πρωθυπουργός δεν θα είναι εκείνος, αλλά με τη ψήφο του ελληνικού λαού ο Κυριάκος Μητσοτάκης. Αθεράπευτα λαϊκιστής, αλλά και δεινός αντιγραφέας, </w:t>
      </w:r>
      <w:r w:rsidRPr="00294731">
        <w:rPr>
          <w:rFonts w:eastAsia="Times New Roman"/>
          <w:szCs w:val="24"/>
        </w:rPr>
        <w:t>α</w:t>
      </w:r>
      <w:r w:rsidRPr="00294731">
        <w:rPr>
          <w:rFonts w:eastAsia="Times New Roman"/>
          <w:szCs w:val="24"/>
        </w:rPr>
        <w:t>φού οι δήθεν εξαγγελίες του είναι κλεμμένες δεσμεύσεις της Νέας Δημοκρατίας</w:t>
      </w:r>
      <w:r>
        <w:rPr>
          <w:rFonts w:eastAsia="Times New Roman"/>
          <w:szCs w:val="24"/>
        </w:rPr>
        <w:t>.</w:t>
      </w:r>
    </w:p>
    <w:p w14:paraId="02B3D584" w14:textId="77777777" w:rsidR="008168EC" w:rsidRDefault="00DB43BE">
      <w:pPr>
        <w:spacing w:line="600" w:lineRule="auto"/>
        <w:ind w:firstLine="720"/>
        <w:jc w:val="both"/>
        <w:rPr>
          <w:rFonts w:eastAsia="Times New Roman"/>
          <w:szCs w:val="24"/>
        </w:rPr>
      </w:pPr>
      <w:r w:rsidRPr="00294731">
        <w:rPr>
          <w:rFonts w:eastAsia="Times New Roman"/>
          <w:szCs w:val="24"/>
        </w:rPr>
        <w:t xml:space="preserve">Αναρωτιέμαι αν όλο αυτό είναι </w:t>
      </w:r>
      <w:r>
        <w:rPr>
          <w:rFonts w:eastAsia="Times New Roman"/>
          <w:szCs w:val="24"/>
        </w:rPr>
        <w:t>έ</w:t>
      </w:r>
      <w:r w:rsidRPr="00294731">
        <w:rPr>
          <w:rFonts w:eastAsia="Times New Roman"/>
          <w:szCs w:val="24"/>
        </w:rPr>
        <w:t xml:space="preserve">μπνευση της τελευταίας στιγμής ή αν προήλθε τις ώρες της ξεκούρασης πάνω στο κότερο της </w:t>
      </w:r>
      <w:r w:rsidRPr="00294731">
        <w:rPr>
          <w:rFonts w:eastAsia="Times New Roman"/>
          <w:szCs w:val="24"/>
        </w:rPr>
        <w:t>κ</w:t>
      </w:r>
      <w:r>
        <w:rPr>
          <w:rFonts w:eastAsia="Times New Roman"/>
          <w:szCs w:val="24"/>
        </w:rPr>
        <w:t>.</w:t>
      </w:r>
      <w:r w:rsidRPr="00294731">
        <w:rPr>
          <w:rFonts w:eastAsia="Times New Roman"/>
          <w:szCs w:val="24"/>
        </w:rPr>
        <w:t xml:space="preserve"> </w:t>
      </w:r>
      <w:proofErr w:type="spellStart"/>
      <w:r w:rsidRPr="00294731">
        <w:rPr>
          <w:rFonts w:eastAsia="Times New Roman"/>
          <w:szCs w:val="24"/>
        </w:rPr>
        <w:t>Πανα</w:t>
      </w:r>
      <w:r>
        <w:rPr>
          <w:rFonts w:eastAsia="Times New Roman"/>
          <w:szCs w:val="24"/>
        </w:rPr>
        <w:t>γοπού</w:t>
      </w:r>
      <w:r w:rsidRPr="00294731">
        <w:rPr>
          <w:rFonts w:eastAsia="Times New Roman"/>
          <w:szCs w:val="24"/>
        </w:rPr>
        <w:t>λου</w:t>
      </w:r>
      <w:proofErr w:type="spellEnd"/>
      <w:r>
        <w:rPr>
          <w:rFonts w:eastAsia="Times New Roman"/>
          <w:szCs w:val="24"/>
        </w:rPr>
        <w:t>,</w:t>
      </w:r>
      <w:r w:rsidRPr="00294731">
        <w:rPr>
          <w:rFonts w:eastAsia="Times New Roman"/>
          <w:szCs w:val="24"/>
        </w:rPr>
        <w:t xml:space="preserve"> την ώρα που όλη η Ελλάδα θρηνούσε συγκλονισ</w:t>
      </w:r>
      <w:r w:rsidRPr="00294731">
        <w:rPr>
          <w:rFonts w:eastAsia="Times New Roman"/>
          <w:szCs w:val="24"/>
        </w:rPr>
        <w:t>μένη τους νεκρούς στο Μάτι</w:t>
      </w:r>
      <w:r>
        <w:rPr>
          <w:rFonts w:eastAsia="Times New Roman"/>
          <w:szCs w:val="24"/>
        </w:rPr>
        <w:t xml:space="preserve">. </w:t>
      </w:r>
    </w:p>
    <w:p w14:paraId="02B3D585" w14:textId="77777777" w:rsidR="008168EC" w:rsidRDefault="00DB43BE">
      <w:pPr>
        <w:spacing w:line="600" w:lineRule="auto"/>
        <w:ind w:firstLine="720"/>
        <w:jc w:val="both"/>
        <w:rPr>
          <w:rFonts w:eastAsia="Times New Roman"/>
          <w:szCs w:val="24"/>
        </w:rPr>
      </w:pPr>
      <w:r>
        <w:rPr>
          <w:rFonts w:eastAsia="Times New Roman"/>
          <w:szCs w:val="24"/>
        </w:rPr>
        <w:t>Ό,</w:t>
      </w:r>
      <w:r w:rsidRPr="00294731">
        <w:rPr>
          <w:rFonts w:eastAsia="Times New Roman"/>
          <w:szCs w:val="24"/>
        </w:rPr>
        <w:t>τι και αν ισχύει</w:t>
      </w:r>
      <w:r>
        <w:rPr>
          <w:rFonts w:eastAsia="Times New Roman"/>
          <w:szCs w:val="24"/>
        </w:rPr>
        <w:t>,</w:t>
      </w:r>
      <w:r w:rsidRPr="00294731">
        <w:rPr>
          <w:rFonts w:eastAsia="Times New Roman"/>
          <w:szCs w:val="24"/>
        </w:rPr>
        <w:t xml:space="preserve"> μάταιος κόπος</w:t>
      </w:r>
      <w:r>
        <w:rPr>
          <w:rFonts w:eastAsia="Times New Roman"/>
          <w:szCs w:val="24"/>
        </w:rPr>
        <w:t>, γ</w:t>
      </w:r>
      <w:r w:rsidRPr="00294731">
        <w:rPr>
          <w:rFonts w:eastAsia="Times New Roman"/>
          <w:szCs w:val="24"/>
        </w:rPr>
        <w:t xml:space="preserve">ιατί κανείς δεν θα ξεχάσει ότι μας </w:t>
      </w:r>
      <w:r>
        <w:rPr>
          <w:rFonts w:eastAsia="Times New Roman"/>
          <w:szCs w:val="24"/>
        </w:rPr>
        <w:t>φορτώσατε</w:t>
      </w:r>
      <w:r w:rsidRPr="00294731">
        <w:rPr>
          <w:rFonts w:eastAsia="Times New Roman"/>
          <w:szCs w:val="24"/>
        </w:rPr>
        <w:t xml:space="preserve"> </w:t>
      </w:r>
      <w:r>
        <w:rPr>
          <w:rFonts w:eastAsia="Times New Roman"/>
          <w:szCs w:val="24"/>
        </w:rPr>
        <w:t>1</w:t>
      </w:r>
      <w:r w:rsidRPr="00294731">
        <w:rPr>
          <w:rFonts w:eastAsia="Times New Roman"/>
          <w:szCs w:val="24"/>
        </w:rPr>
        <w:t>4 δ</w:t>
      </w:r>
      <w:r>
        <w:rPr>
          <w:rFonts w:eastAsia="Times New Roman"/>
          <w:szCs w:val="24"/>
        </w:rPr>
        <w:t xml:space="preserve">ισεκατομμύρια αχρείαστους φόρους. </w:t>
      </w:r>
      <w:r w:rsidRPr="00294731">
        <w:rPr>
          <w:rFonts w:eastAsia="Times New Roman"/>
          <w:szCs w:val="24"/>
        </w:rPr>
        <w:t xml:space="preserve">Κανείς </w:t>
      </w:r>
      <w:r>
        <w:rPr>
          <w:rFonts w:eastAsia="Times New Roman"/>
          <w:szCs w:val="24"/>
        </w:rPr>
        <w:t>δ</w:t>
      </w:r>
      <w:r w:rsidRPr="00294731">
        <w:rPr>
          <w:rFonts w:eastAsia="Times New Roman"/>
          <w:szCs w:val="24"/>
        </w:rPr>
        <w:t>εν ξεχνά ότι πήρατε ΦΠΑ στην εστίαση στο 13%</w:t>
      </w:r>
      <w:r>
        <w:rPr>
          <w:rFonts w:eastAsia="Times New Roman"/>
          <w:szCs w:val="24"/>
        </w:rPr>
        <w:t>,</w:t>
      </w:r>
      <w:r w:rsidRPr="00294731">
        <w:rPr>
          <w:rFonts w:eastAsia="Times New Roman"/>
          <w:szCs w:val="24"/>
        </w:rPr>
        <w:t xml:space="preserve"> το </w:t>
      </w:r>
      <w:r>
        <w:rPr>
          <w:rFonts w:eastAsia="Times New Roman"/>
          <w:szCs w:val="24"/>
        </w:rPr>
        <w:t>εκτοξεύσατε</w:t>
      </w:r>
      <w:r w:rsidRPr="00294731">
        <w:rPr>
          <w:rFonts w:eastAsia="Times New Roman"/>
          <w:szCs w:val="24"/>
        </w:rPr>
        <w:t xml:space="preserve"> στο 24</w:t>
      </w:r>
      <w:r>
        <w:rPr>
          <w:rFonts w:eastAsia="Times New Roman"/>
          <w:szCs w:val="24"/>
        </w:rPr>
        <w:t>%</w:t>
      </w:r>
      <w:r w:rsidRPr="00294731">
        <w:rPr>
          <w:rFonts w:eastAsia="Times New Roman"/>
          <w:szCs w:val="24"/>
        </w:rPr>
        <w:t xml:space="preserve"> με την παρανοϊκή </w:t>
      </w:r>
      <w:r w:rsidRPr="00294731">
        <w:rPr>
          <w:rFonts w:eastAsia="Times New Roman"/>
          <w:szCs w:val="24"/>
        </w:rPr>
        <w:lastRenderedPageBreak/>
        <w:t>διακυβέρνησ</w:t>
      </w:r>
      <w:r>
        <w:rPr>
          <w:rFonts w:eastAsia="Times New Roman"/>
          <w:szCs w:val="24"/>
        </w:rPr>
        <w:t>ή</w:t>
      </w:r>
      <w:r w:rsidRPr="00294731">
        <w:rPr>
          <w:rFonts w:eastAsia="Times New Roman"/>
          <w:szCs w:val="24"/>
        </w:rPr>
        <w:t xml:space="preserve"> σ</w:t>
      </w:r>
      <w:r w:rsidRPr="00294731">
        <w:rPr>
          <w:rFonts w:eastAsia="Times New Roman"/>
          <w:szCs w:val="24"/>
        </w:rPr>
        <w:t>ας και τώρα</w:t>
      </w:r>
      <w:r>
        <w:rPr>
          <w:rFonts w:eastAsia="Times New Roman"/>
          <w:szCs w:val="24"/>
        </w:rPr>
        <w:t>,</w:t>
      </w:r>
      <w:r w:rsidRPr="00294731">
        <w:rPr>
          <w:rFonts w:eastAsia="Times New Roman"/>
          <w:szCs w:val="24"/>
        </w:rPr>
        <w:t xml:space="preserve"> στα στερνά</w:t>
      </w:r>
      <w:r>
        <w:rPr>
          <w:rFonts w:eastAsia="Times New Roman"/>
          <w:szCs w:val="24"/>
        </w:rPr>
        <w:t>,</w:t>
      </w:r>
      <w:r w:rsidRPr="00294731">
        <w:rPr>
          <w:rFonts w:eastAsia="Times New Roman"/>
          <w:szCs w:val="24"/>
        </w:rPr>
        <w:t xml:space="preserve"> εξαγγέλλετ</w:t>
      </w:r>
      <w:r>
        <w:rPr>
          <w:rFonts w:eastAsia="Times New Roman"/>
          <w:szCs w:val="24"/>
        </w:rPr>
        <w:t>ε τη μείωσή</w:t>
      </w:r>
      <w:r w:rsidRPr="00294731">
        <w:rPr>
          <w:rFonts w:eastAsia="Times New Roman"/>
          <w:szCs w:val="24"/>
        </w:rPr>
        <w:t xml:space="preserve"> του</w:t>
      </w:r>
      <w:r>
        <w:rPr>
          <w:rFonts w:eastAsia="Times New Roman"/>
          <w:szCs w:val="24"/>
        </w:rPr>
        <w:t>.</w:t>
      </w:r>
      <w:r w:rsidRPr="00294731">
        <w:rPr>
          <w:rFonts w:eastAsia="Times New Roman"/>
          <w:szCs w:val="24"/>
        </w:rPr>
        <w:t xml:space="preserve"> Κανείς </w:t>
      </w:r>
      <w:r>
        <w:rPr>
          <w:rFonts w:eastAsia="Times New Roman"/>
          <w:szCs w:val="24"/>
        </w:rPr>
        <w:t>δ</w:t>
      </w:r>
      <w:r w:rsidRPr="00294731">
        <w:rPr>
          <w:rFonts w:eastAsia="Times New Roman"/>
          <w:szCs w:val="24"/>
        </w:rPr>
        <w:t>εν ξεχνά το πετσόκομμα των συντάξεων</w:t>
      </w:r>
      <w:r>
        <w:rPr>
          <w:rFonts w:eastAsia="Times New Roman"/>
          <w:szCs w:val="24"/>
        </w:rPr>
        <w:t>,</w:t>
      </w:r>
      <w:r w:rsidRPr="00294731">
        <w:rPr>
          <w:rFonts w:eastAsia="Times New Roman"/>
          <w:szCs w:val="24"/>
        </w:rPr>
        <w:t xml:space="preserve"> την πρωτοφανή κατάργηση του ΕΚΑΣ που </w:t>
      </w:r>
      <w:r>
        <w:rPr>
          <w:rFonts w:eastAsia="Times New Roman"/>
          <w:szCs w:val="24"/>
        </w:rPr>
        <w:t>φέρει τη</w:t>
      </w:r>
      <w:r w:rsidRPr="00294731">
        <w:rPr>
          <w:rFonts w:eastAsia="Times New Roman"/>
          <w:szCs w:val="24"/>
        </w:rPr>
        <w:t xml:space="preserve"> σφραγίδα </w:t>
      </w:r>
      <w:r>
        <w:rPr>
          <w:rFonts w:eastAsia="Times New Roman"/>
          <w:szCs w:val="24"/>
        </w:rPr>
        <w:t>σας.</w:t>
      </w:r>
      <w:r w:rsidRPr="00294731">
        <w:rPr>
          <w:rFonts w:eastAsia="Times New Roman"/>
          <w:szCs w:val="24"/>
        </w:rPr>
        <w:t xml:space="preserve"> Αυτά δεν καλύπτονται από ένα κουτσουρεμένο επίδομα που </w:t>
      </w:r>
      <w:r>
        <w:rPr>
          <w:rFonts w:eastAsia="Times New Roman"/>
          <w:szCs w:val="24"/>
        </w:rPr>
        <w:t xml:space="preserve">χωρίς ντροπή ονομάζετε δέκατη τρίτη </w:t>
      </w:r>
      <w:r w:rsidRPr="00294731">
        <w:rPr>
          <w:rFonts w:eastAsia="Times New Roman"/>
          <w:szCs w:val="24"/>
        </w:rPr>
        <w:t>σύνταξη</w:t>
      </w:r>
      <w:r>
        <w:rPr>
          <w:rFonts w:eastAsia="Times New Roman"/>
          <w:szCs w:val="24"/>
        </w:rPr>
        <w:t>.</w:t>
      </w:r>
    </w:p>
    <w:p w14:paraId="02B3D586" w14:textId="77777777" w:rsidR="008168EC" w:rsidRDefault="00DB43BE">
      <w:pPr>
        <w:spacing w:line="600" w:lineRule="auto"/>
        <w:ind w:firstLine="720"/>
        <w:jc w:val="both"/>
        <w:rPr>
          <w:rFonts w:eastAsia="Times New Roman"/>
          <w:szCs w:val="24"/>
        </w:rPr>
      </w:pPr>
      <w:r>
        <w:rPr>
          <w:rFonts w:eastAsia="Times New Roman"/>
          <w:szCs w:val="24"/>
        </w:rPr>
        <w:t xml:space="preserve">Βεβαίως, </w:t>
      </w:r>
      <w:r w:rsidRPr="00294731">
        <w:rPr>
          <w:rFonts w:eastAsia="Times New Roman"/>
          <w:szCs w:val="24"/>
        </w:rPr>
        <w:t xml:space="preserve">ο </w:t>
      </w:r>
      <w:r>
        <w:rPr>
          <w:rFonts w:eastAsia="Times New Roman"/>
          <w:szCs w:val="24"/>
        </w:rPr>
        <w:t>κ.</w:t>
      </w:r>
      <w:r w:rsidRPr="00294731">
        <w:rPr>
          <w:rFonts w:eastAsia="Times New Roman"/>
          <w:szCs w:val="24"/>
        </w:rPr>
        <w:t xml:space="preserve"> Τσίπρας δεν έβγαλε άχνα στην πρόταση και δέσμευσή μας για την ακύρωση της </w:t>
      </w:r>
      <w:r>
        <w:rPr>
          <w:rFonts w:eastAsia="Times New Roman"/>
          <w:szCs w:val="24"/>
        </w:rPr>
        <w:t xml:space="preserve">αχρείαστης </w:t>
      </w:r>
      <w:r w:rsidRPr="00294731">
        <w:rPr>
          <w:rFonts w:eastAsia="Times New Roman"/>
          <w:szCs w:val="24"/>
        </w:rPr>
        <w:t>μείωσης του αφορολόγητου</w:t>
      </w:r>
      <w:r>
        <w:rPr>
          <w:rFonts w:eastAsia="Times New Roman"/>
          <w:szCs w:val="24"/>
        </w:rPr>
        <w:t>,</w:t>
      </w:r>
      <w:r w:rsidRPr="00294731">
        <w:rPr>
          <w:rFonts w:eastAsia="Times New Roman"/>
          <w:szCs w:val="24"/>
        </w:rPr>
        <w:t xml:space="preserve"> που εσείς </w:t>
      </w:r>
      <w:r>
        <w:rPr>
          <w:rFonts w:eastAsia="Times New Roman"/>
          <w:szCs w:val="24"/>
        </w:rPr>
        <w:t>β</w:t>
      </w:r>
      <w:r w:rsidRPr="00294731">
        <w:rPr>
          <w:rFonts w:eastAsia="Times New Roman"/>
          <w:szCs w:val="24"/>
        </w:rPr>
        <w:t xml:space="preserve">εβαίως </w:t>
      </w:r>
      <w:proofErr w:type="spellStart"/>
      <w:r>
        <w:rPr>
          <w:rFonts w:eastAsia="Times New Roman"/>
          <w:szCs w:val="24"/>
        </w:rPr>
        <w:t>προνομοθετήσατε</w:t>
      </w:r>
      <w:proofErr w:type="spellEnd"/>
      <w:r>
        <w:rPr>
          <w:rFonts w:eastAsia="Times New Roman"/>
          <w:szCs w:val="24"/>
        </w:rPr>
        <w:t>, γ</w:t>
      </w:r>
      <w:r w:rsidRPr="00294731">
        <w:rPr>
          <w:rFonts w:eastAsia="Times New Roman"/>
          <w:szCs w:val="24"/>
        </w:rPr>
        <w:t>ιατί αν η μείωση ισχύσει</w:t>
      </w:r>
      <w:r>
        <w:rPr>
          <w:rFonts w:eastAsia="Times New Roman"/>
          <w:szCs w:val="24"/>
        </w:rPr>
        <w:t>,</w:t>
      </w:r>
      <w:r w:rsidRPr="00294731">
        <w:rPr>
          <w:rFonts w:eastAsia="Times New Roman"/>
          <w:szCs w:val="24"/>
        </w:rPr>
        <w:t xml:space="preserve"> τότε θα έχετε δώσει μισή </w:t>
      </w:r>
      <w:r>
        <w:rPr>
          <w:rFonts w:eastAsia="Times New Roman"/>
          <w:szCs w:val="24"/>
        </w:rPr>
        <w:t xml:space="preserve">δέκατη τρίτη </w:t>
      </w:r>
      <w:r w:rsidRPr="00294731">
        <w:rPr>
          <w:rFonts w:eastAsia="Times New Roman"/>
          <w:szCs w:val="24"/>
        </w:rPr>
        <w:t>σύνταξη και οι συν</w:t>
      </w:r>
      <w:r>
        <w:rPr>
          <w:rFonts w:eastAsia="Times New Roman"/>
          <w:szCs w:val="24"/>
        </w:rPr>
        <w:t>ταξιούχοι θ</w:t>
      </w:r>
      <w:r>
        <w:rPr>
          <w:rFonts w:eastAsia="Times New Roman"/>
          <w:szCs w:val="24"/>
        </w:rPr>
        <w:t>α χάσουν ολόκληρη τη</w:t>
      </w:r>
      <w:r w:rsidRPr="00294731">
        <w:rPr>
          <w:rFonts w:eastAsia="Times New Roman"/>
          <w:szCs w:val="24"/>
        </w:rPr>
        <w:t xml:space="preserve"> </w:t>
      </w:r>
      <w:r>
        <w:rPr>
          <w:rFonts w:eastAsia="Times New Roman"/>
          <w:szCs w:val="24"/>
        </w:rPr>
        <w:t xml:space="preserve">δωδέκατη </w:t>
      </w:r>
      <w:r w:rsidRPr="00294731">
        <w:rPr>
          <w:rFonts w:eastAsia="Times New Roman"/>
          <w:szCs w:val="24"/>
        </w:rPr>
        <w:t>σύνταξη</w:t>
      </w:r>
      <w:r>
        <w:rPr>
          <w:rFonts w:eastAsia="Times New Roman"/>
          <w:szCs w:val="24"/>
        </w:rPr>
        <w:t>.</w:t>
      </w:r>
    </w:p>
    <w:p w14:paraId="02B3D587" w14:textId="77777777" w:rsidR="008168EC" w:rsidRDefault="00DB43BE">
      <w:pPr>
        <w:spacing w:line="600" w:lineRule="auto"/>
        <w:ind w:firstLine="720"/>
        <w:jc w:val="both"/>
        <w:rPr>
          <w:rFonts w:eastAsia="Times New Roman"/>
          <w:szCs w:val="24"/>
        </w:rPr>
      </w:pPr>
      <w:r>
        <w:rPr>
          <w:rFonts w:eastAsia="Times New Roman"/>
          <w:szCs w:val="24"/>
        </w:rPr>
        <w:t>Η</w:t>
      </w:r>
      <w:r w:rsidRPr="00294731">
        <w:rPr>
          <w:rFonts w:eastAsia="Times New Roman"/>
          <w:szCs w:val="24"/>
        </w:rPr>
        <w:t xml:space="preserve"> πρόταση δυσπιστίας</w:t>
      </w:r>
      <w:r>
        <w:rPr>
          <w:rFonts w:eastAsia="Times New Roman"/>
          <w:szCs w:val="24"/>
        </w:rPr>
        <w:t>,</w:t>
      </w:r>
      <w:r w:rsidRPr="00294731">
        <w:rPr>
          <w:rFonts w:eastAsia="Times New Roman"/>
          <w:szCs w:val="24"/>
        </w:rPr>
        <w:t xml:space="preserve"> </w:t>
      </w:r>
      <w:r>
        <w:rPr>
          <w:rFonts w:eastAsia="Times New Roman"/>
          <w:szCs w:val="24"/>
        </w:rPr>
        <w:t>λ</w:t>
      </w:r>
      <w:r w:rsidRPr="00294731">
        <w:rPr>
          <w:rFonts w:eastAsia="Times New Roman"/>
          <w:szCs w:val="24"/>
        </w:rPr>
        <w:t>οιπόν</w:t>
      </w:r>
      <w:r>
        <w:rPr>
          <w:rFonts w:eastAsia="Times New Roman"/>
          <w:szCs w:val="24"/>
        </w:rPr>
        <w:t>,</w:t>
      </w:r>
      <w:r w:rsidRPr="00294731">
        <w:rPr>
          <w:rFonts w:eastAsia="Times New Roman"/>
          <w:szCs w:val="24"/>
        </w:rPr>
        <w:t xml:space="preserve"> της Νέας Δημοκρατίας είναι </w:t>
      </w:r>
      <w:r w:rsidRPr="00294731">
        <w:rPr>
          <w:rFonts w:eastAsia="Times New Roman"/>
          <w:szCs w:val="24"/>
        </w:rPr>
        <w:t>γι</w:t>
      </w:r>
      <w:r>
        <w:rPr>
          <w:rFonts w:eastAsia="Times New Roman"/>
          <w:szCs w:val="24"/>
        </w:rPr>
        <w:t>’</w:t>
      </w:r>
      <w:r w:rsidRPr="00294731">
        <w:rPr>
          <w:rFonts w:eastAsia="Times New Roman"/>
          <w:szCs w:val="24"/>
        </w:rPr>
        <w:t xml:space="preserve"> αυτό</w:t>
      </w:r>
      <w:r>
        <w:rPr>
          <w:rFonts w:eastAsia="Times New Roman"/>
          <w:szCs w:val="24"/>
        </w:rPr>
        <w:t>ν</w:t>
      </w:r>
      <w:r w:rsidRPr="00294731">
        <w:rPr>
          <w:rFonts w:eastAsia="Times New Roman"/>
          <w:szCs w:val="24"/>
        </w:rPr>
        <w:t xml:space="preserve"> το</w:t>
      </w:r>
      <w:r>
        <w:rPr>
          <w:rFonts w:eastAsia="Times New Roman"/>
          <w:szCs w:val="24"/>
        </w:rPr>
        <w:t>ν άθλιο τρόπο</w:t>
      </w:r>
      <w:r w:rsidRPr="00294731">
        <w:rPr>
          <w:rFonts w:eastAsia="Times New Roman"/>
          <w:szCs w:val="24"/>
        </w:rPr>
        <w:t xml:space="preserve"> διακυβέρνησης</w:t>
      </w:r>
      <w:r>
        <w:rPr>
          <w:rFonts w:eastAsia="Times New Roman"/>
          <w:szCs w:val="24"/>
        </w:rPr>
        <w:t>, α</w:t>
      </w:r>
      <w:r w:rsidRPr="00294731">
        <w:rPr>
          <w:rFonts w:eastAsia="Times New Roman"/>
          <w:szCs w:val="24"/>
        </w:rPr>
        <w:t xml:space="preserve">λλά κυρίως για μία ολόκληρη άθλια πολιτική συμπεριφορά που ακούει στο όνομα </w:t>
      </w:r>
      <w:r>
        <w:rPr>
          <w:rFonts w:eastAsia="Times New Roman"/>
          <w:szCs w:val="24"/>
        </w:rPr>
        <w:t>«</w:t>
      </w:r>
      <w:proofErr w:type="spellStart"/>
      <w:r>
        <w:rPr>
          <w:rFonts w:eastAsia="Times New Roman"/>
          <w:szCs w:val="24"/>
        </w:rPr>
        <w:t>πολακισμός</w:t>
      </w:r>
      <w:proofErr w:type="spellEnd"/>
      <w:r>
        <w:rPr>
          <w:rFonts w:eastAsia="Times New Roman"/>
          <w:szCs w:val="24"/>
        </w:rPr>
        <w:t>»,</w:t>
      </w:r>
      <w:r w:rsidRPr="00294731">
        <w:rPr>
          <w:rFonts w:eastAsia="Times New Roman"/>
          <w:szCs w:val="24"/>
        </w:rPr>
        <w:t xml:space="preserve"> μία συμπεριφορά συνώνυμο του φασισμού και όσοι παράσχετε την Παρασκευή ψήφο εμπιστοσύνης στην Κυβέρνηση</w:t>
      </w:r>
      <w:r>
        <w:rPr>
          <w:rFonts w:eastAsia="Times New Roman"/>
          <w:szCs w:val="24"/>
        </w:rPr>
        <w:t>,</w:t>
      </w:r>
      <w:r w:rsidRPr="00294731">
        <w:rPr>
          <w:rFonts w:eastAsia="Times New Roman"/>
          <w:szCs w:val="24"/>
        </w:rPr>
        <w:t xml:space="preserve"> </w:t>
      </w:r>
      <w:r>
        <w:rPr>
          <w:rFonts w:eastAsia="Times New Roman"/>
          <w:szCs w:val="24"/>
        </w:rPr>
        <w:t>γίνεστε</w:t>
      </w:r>
      <w:r w:rsidRPr="00294731">
        <w:rPr>
          <w:rFonts w:eastAsia="Times New Roman"/>
          <w:szCs w:val="24"/>
        </w:rPr>
        <w:t xml:space="preserve"> όλοι </w:t>
      </w:r>
      <w:r w:rsidRPr="00294731">
        <w:rPr>
          <w:rFonts w:eastAsia="Times New Roman"/>
          <w:szCs w:val="24"/>
        </w:rPr>
        <w:lastRenderedPageBreak/>
        <w:t xml:space="preserve">κυβέρνηση και κόμμα </w:t>
      </w:r>
      <w:proofErr w:type="spellStart"/>
      <w:r>
        <w:rPr>
          <w:rFonts w:eastAsia="Times New Roman"/>
          <w:szCs w:val="24"/>
        </w:rPr>
        <w:t>Πολάκηδων</w:t>
      </w:r>
      <w:proofErr w:type="spellEnd"/>
      <w:r>
        <w:rPr>
          <w:rFonts w:eastAsia="Times New Roman"/>
          <w:szCs w:val="24"/>
        </w:rPr>
        <w:t>, επιβραβεύετε</w:t>
      </w:r>
      <w:r w:rsidRPr="00294731">
        <w:rPr>
          <w:rFonts w:eastAsia="Times New Roman"/>
          <w:szCs w:val="24"/>
        </w:rPr>
        <w:t xml:space="preserve"> την πολιτική χυδαιότητα</w:t>
      </w:r>
      <w:r>
        <w:rPr>
          <w:rFonts w:eastAsia="Times New Roman"/>
          <w:szCs w:val="24"/>
        </w:rPr>
        <w:t>,</w:t>
      </w:r>
      <w:r w:rsidRPr="00294731">
        <w:rPr>
          <w:rFonts w:eastAsia="Times New Roman"/>
          <w:szCs w:val="24"/>
        </w:rPr>
        <w:t xml:space="preserve"> την πολιτική </w:t>
      </w:r>
      <w:proofErr w:type="spellStart"/>
      <w:r>
        <w:rPr>
          <w:rFonts w:eastAsia="Times New Roman"/>
          <w:szCs w:val="24"/>
        </w:rPr>
        <w:t>ψευτομαγκιά</w:t>
      </w:r>
      <w:proofErr w:type="spellEnd"/>
      <w:r>
        <w:rPr>
          <w:rFonts w:eastAsia="Times New Roman"/>
          <w:szCs w:val="24"/>
        </w:rPr>
        <w:t>,</w:t>
      </w:r>
      <w:r w:rsidRPr="00294731">
        <w:rPr>
          <w:rFonts w:eastAsia="Times New Roman"/>
          <w:szCs w:val="24"/>
        </w:rPr>
        <w:t xml:space="preserve"> επιβραβεύετ</w:t>
      </w:r>
      <w:r>
        <w:rPr>
          <w:rFonts w:eastAsia="Times New Roman"/>
          <w:szCs w:val="24"/>
        </w:rPr>
        <w:t>ε</w:t>
      </w:r>
      <w:r w:rsidRPr="00294731">
        <w:rPr>
          <w:rFonts w:eastAsia="Times New Roman"/>
          <w:szCs w:val="24"/>
        </w:rPr>
        <w:t xml:space="preserve"> τον πολιτικό κυνισμό που συνο</w:t>
      </w:r>
      <w:r w:rsidRPr="00294731">
        <w:rPr>
          <w:rFonts w:eastAsia="Times New Roman"/>
          <w:szCs w:val="24"/>
        </w:rPr>
        <w:t>ψίζεται στη φράση του</w:t>
      </w:r>
      <w:r w:rsidRPr="00287928">
        <w:rPr>
          <w:rFonts w:eastAsia="Times New Roman"/>
          <w:szCs w:val="24"/>
        </w:rPr>
        <w:t>:</w:t>
      </w:r>
      <w:r w:rsidRPr="00294731">
        <w:rPr>
          <w:rFonts w:eastAsia="Times New Roman"/>
          <w:szCs w:val="24"/>
        </w:rPr>
        <w:t xml:space="preserve"> </w:t>
      </w:r>
      <w:r>
        <w:rPr>
          <w:rFonts w:eastAsia="Times New Roman"/>
          <w:szCs w:val="24"/>
        </w:rPr>
        <w:t>«</w:t>
      </w:r>
      <w:r>
        <w:rPr>
          <w:rFonts w:eastAsia="Times New Roman"/>
          <w:szCs w:val="24"/>
        </w:rPr>
        <w:t>σ</w:t>
      </w:r>
      <w:r w:rsidRPr="00294731">
        <w:rPr>
          <w:rFonts w:eastAsia="Times New Roman"/>
          <w:szCs w:val="24"/>
        </w:rPr>
        <w:t>ας έχω όλους</w:t>
      </w:r>
      <w:r>
        <w:rPr>
          <w:rFonts w:eastAsia="Times New Roman"/>
          <w:szCs w:val="24"/>
        </w:rPr>
        <w:t>»</w:t>
      </w:r>
      <w:r>
        <w:rPr>
          <w:rFonts w:eastAsia="Times New Roman"/>
          <w:szCs w:val="24"/>
        </w:rPr>
        <w:t>!</w:t>
      </w:r>
      <w:r w:rsidRPr="00294731">
        <w:rPr>
          <w:rFonts w:eastAsia="Times New Roman"/>
          <w:szCs w:val="24"/>
        </w:rPr>
        <w:t xml:space="preserve"> </w:t>
      </w:r>
    </w:p>
    <w:p w14:paraId="02B3D588" w14:textId="77777777" w:rsidR="008168EC" w:rsidRDefault="00DB43BE">
      <w:pPr>
        <w:spacing w:line="600" w:lineRule="auto"/>
        <w:ind w:firstLine="720"/>
        <w:jc w:val="both"/>
        <w:rPr>
          <w:rFonts w:eastAsia="Times New Roman"/>
          <w:szCs w:val="24"/>
        </w:rPr>
      </w:pPr>
      <w:r w:rsidRPr="00294731">
        <w:rPr>
          <w:rFonts w:eastAsia="Times New Roman"/>
          <w:szCs w:val="24"/>
        </w:rPr>
        <w:t>Θυμίζετε</w:t>
      </w:r>
      <w:r>
        <w:rPr>
          <w:rFonts w:eastAsia="Times New Roman"/>
          <w:szCs w:val="24"/>
        </w:rPr>
        <w:t>,</w:t>
      </w:r>
      <w:r w:rsidRPr="00294731">
        <w:rPr>
          <w:rFonts w:eastAsia="Times New Roman"/>
          <w:szCs w:val="24"/>
        </w:rPr>
        <w:t xml:space="preserve"> δυστυχώς</w:t>
      </w:r>
      <w:r>
        <w:rPr>
          <w:rFonts w:eastAsia="Times New Roman"/>
          <w:szCs w:val="24"/>
        </w:rPr>
        <w:t>,</w:t>
      </w:r>
      <w:r w:rsidRPr="00294731">
        <w:rPr>
          <w:rFonts w:eastAsia="Times New Roman"/>
          <w:szCs w:val="24"/>
        </w:rPr>
        <w:t xml:space="preserve"> μία αντίστοιχης αισθητικής και </w:t>
      </w:r>
      <w:r>
        <w:rPr>
          <w:rFonts w:eastAsia="Times New Roman"/>
          <w:szCs w:val="24"/>
        </w:rPr>
        <w:t>πολιτικής</w:t>
      </w:r>
      <w:r w:rsidRPr="00294731">
        <w:rPr>
          <w:rFonts w:eastAsia="Times New Roman"/>
          <w:szCs w:val="24"/>
        </w:rPr>
        <w:t xml:space="preserve"> βαρβαρότητας φράση του παρελθόντος</w:t>
      </w:r>
      <w:r>
        <w:rPr>
          <w:rFonts w:eastAsia="Times New Roman"/>
          <w:szCs w:val="24"/>
        </w:rPr>
        <w:t>, τ</w:t>
      </w:r>
      <w:r w:rsidRPr="00294731">
        <w:rPr>
          <w:rFonts w:eastAsia="Times New Roman"/>
          <w:szCs w:val="24"/>
        </w:rPr>
        <w:t xml:space="preserve">ο </w:t>
      </w:r>
      <w:r>
        <w:rPr>
          <w:rFonts w:eastAsia="Times New Roman"/>
          <w:szCs w:val="24"/>
        </w:rPr>
        <w:t>«</w:t>
      </w:r>
      <w:r w:rsidRPr="00294731">
        <w:rPr>
          <w:rFonts w:eastAsia="Times New Roman"/>
          <w:szCs w:val="24"/>
        </w:rPr>
        <w:t xml:space="preserve">δεν δικαιούστε </w:t>
      </w:r>
      <w:r w:rsidRPr="00294731">
        <w:rPr>
          <w:rFonts w:eastAsia="Times New Roman"/>
          <w:szCs w:val="24"/>
        </w:rPr>
        <w:t>δι</w:t>
      </w:r>
      <w:r>
        <w:rPr>
          <w:rFonts w:eastAsia="Times New Roman"/>
          <w:szCs w:val="24"/>
        </w:rPr>
        <w:t>ά</w:t>
      </w:r>
      <w:r w:rsidRPr="00294731">
        <w:rPr>
          <w:rFonts w:eastAsia="Times New Roman"/>
          <w:szCs w:val="24"/>
        </w:rPr>
        <w:t xml:space="preserve"> να ομιλείτε</w:t>
      </w:r>
      <w:r>
        <w:rPr>
          <w:rFonts w:eastAsia="Times New Roman"/>
          <w:szCs w:val="24"/>
        </w:rPr>
        <w:t>»</w:t>
      </w:r>
      <w:r w:rsidRPr="00294731">
        <w:rPr>
          <w:rFonts w:eastAsia="Times New Roman"/>
          <w:szCs w:val="24"/>
        </w:rPr>
        <w:t xml:space="preserve"> του Μένιου Κουτσόγιωργα</w:t>
      </w:r>
      <w:r>
        <w:rPr>
          <w:rFonts w:eastAsia="Times New Roman"/>
          <w:szCs w:val="24"/>
        </w:rPr>
        <w:t>,</w:t>
      </w:r>
      <w:r w:rsidRPr="00294731">
        <w:rPr>
          <w:rFonts w:eastAsia="Times New Roman"/>
          <w:szCs w:val="24"/>
        </w:rPr>
        <w:t xml:space="preserve"> που και αυτή </w:t>
      </w:r>
      <w:r>
        <w:rPr>
          <w:rFonts w:eastAsia="Times New Roman"/>
          <w:szCs w:val="24"/>
        </w:rPr>
        <w:t>β</w:t>
      </w:r>
      <w:r w:rsidRPr="00294731">
        <w:rPr>
          <w:rFonts w:eastAsia="Times New Roman"/>
          <w:szCs w:val="24"/>
        </w:rPr>
        <w:t xml:space="preserve">εβαίως ωχριά μπροστά </w:t>
      </w:r>
      <w:r w:rsidRPr="00294731">
        <w:rPr>
          <w:rFonts w:eastAsia="Times New Roman"/>
          <w:szCs w:val="24"/>
        </w:rPr>
        <w:t>στο</w:t>
      </w:r>
      <w:r>
        <w:rPr>
          <w:rFonts w:eastAsia="Times New Roman"/>
          <w:szCs w:val="24"/>
        </w:rPr>
        <w:t>ν</w:t>
      </w:r>
      <w:r w:rsidRPr="00294731">
        <w:rPr>
          <w:rFonts w:eastAsia="Times New Roman"/>
          <w:szCs w:val="24"/>
        </w:rPr>
        <w:t xml:space="preserve"> σύγχρονο εκφραστή</w:t>
      </w:r>
      <w:r w:rsidRPr="00294731">
        <w:rPr>
          <w:rFonts w:eastAsia="Times New Roman"/>
          <w:szCs w:val="24"/>
        </w:rPr>
        <w:t xml:space="preserve"> </w:t>
      </w:r>
      <w:proofErr w:type="spellStart"/>
      <w:r w:rsidRPr="00294731">
        <w:rPr>
          <w:rFonts w:eastAsia="Times New Roman"/>
          <w:szCs w:val="24"/>
        </w:rPr>
        <w:t>Πολάκη</w:t>
      </w:r>
      <w:proofErr w:type="spellEnd"/>
      <w:r>
        <w:rPr>
          <w:rFonts w:eastAsia="Times New Roman"/>
          <w:szCs w:val="24"/>
        </w:rPr>
        <w:t>. Μόνο που</w:t>
      </w:r>
      <w:r w:rsidRPr="00294731">
        <w:rPr>
          <w:rFonts w:eastAsia="Times New Roman"/>
          <w:szCs w:val="24"/>
        </w:rPr>
        <w:t xml:space="preserve"> το </w:t>
      </w:r>
      <w:r>
        <w:rPr>
          <w:rFonts w:eastAsia="Times New Roman"/>
          <w:szCs w:val="24"/>
        </w:rPr>
        <w:t>20</w:t>
      </w:r>
      <w:r w:rsidRPr="00294731">
        <w:rPr>
          <w:rFonts w:eastAsia="Times New Roman"/>
          <w:szCs w:val="24"/>
        </w:rPr>
        <w:t>19</w:t>
      </w:r>
      <w:r>
        <w:rPr>
          <w:rFonts w:eastAsia="Times New Roman"/>
          <w:szCs w:val="24"/>
        </w:rPr>
        <w:t xml:space="preserve"> </w:t>
      </w:r>
      <w:r w:rsidRPr="00294731">
        <w:rPr>
          <w:rFonts w:eastAsia="Times New Roman"/>
          <w:szCs w:val="24"/>
        </w:rPr>
        <w:t xml:space="preserve">δεν είναι </w:t>
      </w:r>
      <w:r>
        <w:rPr>
          <w:rFonts w:eastAsia="Times New Roman"/>
          <w:szCs w:val="24"/>
        </w:rPr>
        <w:t>19</w:t>
      </w:r>
      <w:r w:rsidRPr="00294731">
        <w:rPr>
          <w:rFonts w:eastAsia="Times New Roman"/>
          <w:szCs w:val="24"/>
        </w:rPr>
        <w:t>81</w:t>
      </w:r>
      <w:r>
        <w:rPr>
          <w:rFonts w:eastAsia="Times New Roman"/>
          <w:szCs w:val="24"/>
        </w:rPr>
        <w:t xml:space="preserve"> </w:t>
      </w:r>
      <w:r w:rsidRPr="00294731">
        <w:rPr>
          <w:rFonts w:eastAsia="Times New Roman"/>
          <w:szCs w:val="24"/>
        </w:rPr>
        <w:t xml:space="preserve">και </w:t>
      </w:r>
      <w:r>
        <w:rPr>
          <w:rFonts w:eastAsia="Times New Roman"/>
          <w:szCs w:val="24"/>
        </w:rPr>
        <w:t xml:space="preserve">ο κ. </w:t>
      </w:r>
      <w:proofErr w:type="spellStart"/>
      <w:r>
        <w:rPr>
          <w:rFonts w:eastAsia="Times New Roman"/>
          <w:szCs w:val="24"/>
        </w:rPr>
        <w:t>Πολάκης</w:t>
      </w:r>
      <w:proofErr w:type="spellEnd"/>
      <w:r>
        <w:rPr>
          <w:rFonts w:eastAsia="Times New Roman"/>
          <w:szCs w:val="24"/>
        </w:rPr>
        <w:t xml:space="preserve"> ούτε</w:t>
      </w:r>
      <w:r w:rsidRPr="00294731">
        <w:rPr>
          <w:rFonts w:eastAsia="Times New Roman"/>
          <w:szCs w:val="24"/>
        </w:rPr>
        <w:t xml:space="preserve"> να μας απειλεί ότι δεν δικαιούμαστε να μιλήσουμε μπορεί</w:t>
      </w:r>
      <w:r>
        <w:rPr>
          <w:rFonts w:eastAsia="Times New Roman"/>
          <w:szCs w:val="24"/>
        </w:rPr>
        <w:t>,</w:t>
      </w:r>
      <w:r w:rsidRPr="00294731">
        <w:rPr>
          <w:rFonts w:eastAsia="Times New Roman"/>
          <w:szCs w:val="24"/>
        </w:rPr>
        <w:t xml:space="preserve"> ούτε να παριστάνει το πολιτικό μαντρόσκυλο του </w:t>
      </w:r>
      <w:r>
        <w:rPr>
          <w:rFonts w:eastAsia="Times New Roman"/>
          <w:szCs w:val="24"/>
        </w:rPr>
        <w:t>κ.</w:t>
      </w:r>
      <w:r w:rsidRPr="00294731">
        <w:rPr>
          <w:rFonts w:eastAsia="Times New Roman"/>
          <w:szCs w:val="24"/>
        </w:rPr>
        <w:t xml:space="preserve"> Τσίπρα που γαβγίζει για να φοβηθούν η κοινωνία</w:t>
      </w:r>
      <w:r>
        <w:rPr>
          <w:rFonts w:eastAsia="Times New Roman"/>
          <w:szCs w:val="24"/>
        </w:rPr>
        <w:t>,</w:t>
      </w:r>
      <w:r w:rsidRPr="00294731">
        <w:rPr>
          <w:rFonts w:eastAsia="Times New Roman"/>
          <w:szCs w:val="24"/>
        </w:rPr>
        <w:t xml:space="preserve"> οι δικαστές</w:t>
      </w:r>
      <w:r>
        <w:rPr>
          <w:rFonts w:eastAsia="Times New Roman"/>
          <w:szCs w:val="24"/>
        </w:rPr>
        <w:t>, τ</w:t>
      </w:r>
      <w:r w:rsidRPr="00294731">
        <w:rPr>
          <w:rFonts w:eastAsia="Times New Roman"/>
          <w:szCs w:val="24"/>
        </w:rPr>
        <w:t>α μέσα ενημέρωσης</w:t>
      </w:r>
      <w:r>
        <w:rPr>
          <w:rFonts w:eastAsia="Times New Roman"/>
          <w:szCs w:val="24"/>
        </w:rPr>
        <w:t xml:space="preserve">, οι </w:t>
      </w:r>
      <w:r>
        <w:rPr>
          <w:rFonts w:eastAsia="Times New Roman"/>
          <w:szCs w:val="24"/>
        </w:rPr>
        <w:t>πολιτικοί σας</w:t>
      </w:r>
      <w:r w:rsidRPr="00294731">
        <w:rPr>
          <w:rFonts w:eastAsia="Times New Roman"/>
          <w:szCs w:val="24"/>
        </w:rPr>
        <w:t xml:space="preserve"> αντίπαλοι</w:t>
      </w:r>
      <w:r>
        <w:rPr>
          <w:rFonts w:eastAsia="Times New Roman"/>
          <w:szCs w:val="24"/>
        </w:rPr>
        <w:t>.</w:t>
      </w:r>
    </w:p>
    <w:p w14:paraId="02B3D589" w14:textId="77777777" w:rsidR="008168EC" w:rsidRDefault="00DB43BE">
      <w:pPr>
        <w:spacing w:line="600" w:lineRule="auto"/>
        <w:ind w:firstLine="720"/>
        <w:jc w:val="both"/>
        <w:rPr>
          <w:rFonts w:eastAsia="Times New Roman"/>
          <w:szCs w:val="24"/>
        </w:rPr>
      </w:pPr>
      <w:r>
        <w:rPr>
          <w:rFonts w:eastAsia="Times New Roman"/>
          <w:szCs w:val="24"/>
        </w:rPr>
        <w:t>Δ</w:t>
      </w:r>
      <w:r w:rsidRPr="00294731">
        <w:rPr>
          <w:rFonts w:eastAsia="Times New Roman"/>
          <w:szCs w:val="24"/>
        </w:rPr>
        <w:t xml:space="preserve">εν </w:t>
      </w:r>
      <w:r>
        <w:rPr>
          <w:rFonts w:eastAsia="Times New Roman"/>
          <w:szCs w:val="24"/>
        </w:rPr>
        <w:t>«</w:t>
      </w:r>
      <w:r w:rsidRPr="00294731">
        <w:rPr>
          <w:rFonts w:eastAsia="Times New Roman"/>
          <w:szCs w:val="24"/>
        </w:rPr>
        <w:t>μας έχετε</w:t>
      </w:r>
      <w:r>
        <w:rPr>
          <w:rFonts w:eastAsia="Times New Roman"/>
          <w:szCs w:val="24"/>
        </w:rPr>
        <w:t>»,</w:t>
      </w:r>
      <w:r w:rsidRPr="00294731">
        <w:rPr>
          <w:rFonts w:eastAsia="Times New Roman"/>
          <w:szCs w:val="24"/>
        </w:rPr>
        <w:t xml:space="preserve"> κύριε </w:t>
      </w:r>
      <w:proofErr w:type="spellStart"/>
      <w:r w:rsidRPr="00294731">
        <w:rPr>
          <w:rFonts w:eastAsia="Times New Roman"/>
          <w:szCs w:val="24"/>
        </w:rPr>
        <w:t>Πολάκη</w:t>
      </w:r>
      <w:proofErr w:type="spellEnd"/>
      <w:r>
        <w:rPr>
          <w:rFonts w:eastAsia="Times New Roman"/>
          <w:szCs w:val="24"/>
        </w:rPr>
        <w:t>,</w:t>
      </w:r>
      <w:r w:rsidRPr="00294731">
        <w:rPr>
          <w:rFonts w:eastAsia="Times New Roman"/>
          <w:szCs w:val="24"/>
        </w:rPr>
        <w:t xml:space="preserve"> όσο πολιτικό </w:t>
      </w:r>
      <w:r>
        <w:rPr>
          <w:rFonts w:eastAsia="Times New Roman"/>
          <w:szCs w:val="24"/>
        </w:rPr>
        <w:t>δ</w:t>
      </w:r>
      <w:r w:rsidRPr="00294731">
        <w:rPr>
          <w:rFonts w:eastAsia="Times New Roman"/>
          <w:szCs w:val="24"/>
        </w:rPr>
        <w:t xml:space="preserve">ηλητήριο κι αν στάζει ο λόγος </w:t>
      </w:r>
      <w:r>
        <w:rPr>
          <w:rFonts w:eastAsia="Times New Roman"/>
          <w:szCs w:val="24"/>
        </w:rPr>
        <w:t>σας,</w:t>
      </w:r>
      <w:r w:rsidRPr="00294731">
        <w:rPr>
          <w:rFonts w:eastAsia="Times New Roman"/>
          <w:szCs w:val="24"/>
        </w:rPr>
        <w:t xml:space="preserve"> όσες </w:t>
      </w:r>
      <w:r>
        <w:rPr>
          <w:rFonts w:eastAsia="Times New Roman"/>
          <w:szCs w:val="24"/>
        </w:rPr>
        <w:t>απειλές</w:t>
      </w:r>
      <w:r w:rsidRPr="00294731">
        <w:rPr>
          <w:rFonts w:eastAsia="Times New Roman"/>
          <w:szCs w:val="24"/>
        </w:rPr>
        <w:t xml:space="preserve"> και αν εκφράζετ</w:t>
      </w:r>
      <w:r>
        <w:rPr>
          <w:rFonts w:eastAsia="Times New Roman"/>
          <w:szCs w:val="24"/>
        </w:rPr>
        <w:t>ε</w:t>
      </w:r>
      <w:r w:rsidRPr="00294731">
        <w:rPr>
          <w:rFonts w:eastAsia="Times New Roman"/>
          <w:szCs w:val="24"/>
        </w:rPr>
        <w:t xml:space="preserve"> με το αλήστου μνήμης</w:t>
      </w:r>
      <w:r>
        <w:rPr>
          <w:rFonts w:eastAsia="Times New Roman"/>
          <w:szCs w:val="24"/>
        </w:rPr>
        <w:t>:</w:t>
      </w:r>
      <w:r w:rsidRPr="00294731">
        <w:rPr>
          <w:rFonts w:eastAsia="Times New Roman"/>
          <w:szCs w:val="24"/>
        </w:rPr>
        <w:t xml:space="preserve"> </w:t>
      </w:r>
      <w:r>
        <w:rPr>
          <w:rFonts w:eastAsia="Times New Roman"/>
          <w:szCs w:val="24"/>
        </w:rPr>
        <w:t>«</w:t>
      </w:r>
      <w:r>
        <w:rPr>
          <w:rFonts w:eastAsia="Times New Roman"/>
          <w:szCs w:val="24"/>
        </w:rPr>
        <w:t>έ</w:t>
      </w:r>
      <w:r w:rsidRPr="00294731">
        <w:rPr>
          <w:rFonts w:eastAsia="Times New Roman"/>
          <w:szCs w:val="24"/>
        </w:rPr>
        <w:t>πρεπε να τον χώσω τρία μέτρα κάτω από τη γη</w:t>
      </w:r>
      <w:r>
        <w:rPr>
          <w:rFonts w:eastAsia="Times New Roman"/>
          <w:szCs w:val="24"/>
        </w:rPr>
        <w:t>».</w:t>
      </w:r>
      <w:r w:rsidRPr="00294731">
        <w:rPr>
          <w:rFonts w:eastAsia="Times New Roman"/>
          <w:szCs w:val="24"/>
        </w:rPr>
        <w:t xml:space="preserve"> </w:t>
      </w:r>
    </w:p>
    <w:p w14:paraId="02B3D58A" w14:textId="77777777" w:rsidR="008168EC" w:rsidRDefault="00DB43BE">
      <w:pPr>
        <w:spacing w:line="600" w:lineRule="auto"/>
        <w:ind w:firstLine="720"/>
        <w:jc w:val="both"/>
        <w:rPr>
          <w:rFonts w:eastAsia="Times New Roman"/>
          <w:szCs w:val="24"/>
        </w:rPr>
      </w:pPr>
      <w:r w:rsidRPr="00294731">
        <w:rPr>
          <w:rFonts w:eastAsia="Times New Roman"/>
          <w:szCs w:val="24"/>
        </w:rPr>
        <w:lastRenderedPageBreak/>
        <w:t xml:space="preserve">Είστε ένα θλιβερό σύμπτωμα μιας </w:t>
      </w:r>
      <w:r>
        <w:rPr>
          <w:rFonts w:eastAsia="Times New Roman"/>
          <w:szCs w:val="24"/>
        </w:rPr>
        <w:t>αναίσχυντης</w:t>
      </w:r>
      <w:r w:rsidRPr="00294731">
        <w:rPr>
          <w:rFonts w:eastAsia="Times New Roman"/>
          <w:szCs w:val="24"/>
        </w:rPr>
        <w:t xml:space="preserve"> Κυβέρν</w:t>
      </w:r>
      <w:r w:rsidRPr="00294731">
        <w:rPr>
          <w:rFonts w:eastAsia="Times New Roman"/>
          <w:szCs w:val="24"/>
        </w:rPr>
        <w:t xml:space="preserve">ησης που δεν διστάζει να στηρίξει τη χυδαία επίθεση κατά του Στέλιου </w:t>
      </w:r>
      <w:proofErr w:type="spellStart"/>
      <w:r>
        <w:rPr>
          <w:rFonts w:eastAsia="Times New Roman"/>
          <w:szCs w:val="24"/>
        </w:rPr>
        <w:t>Κυμπουρό</w:t>
      </w:r>
      <w:r w:rsidRPr="00294731">
        <w:rPr>
          <w:rFonts w:eastAsia="Times New Roman"/>
          <w:szCs w:val="24"/>
        </w:rPr>
        <w:t>πουλου</w:t>
      </w:r>
      <w:proofErr w:type="spellEnd"/>
      <w:r>
        <w:rPr>
          <w:rFonts w:eastAsia="Times New Roman"/>
          <w:szCs w:val="24"/>
        </w:rPr>
        <w:t>,</w:t>
      </w:r>
      <w:r w:rsidRPr="00294731">
        <w:rPr>
          <w:rFonts w:eastAsia="Times New Roman"/>
          <w:szCs w:val="24"/>
        </w:rPr>
        <w:t xml:space="preserve"> </w:t>
      </w:r>
      <w:r>
        <w:rPr>
          <w:rFonts w:eastAsia="Times New Roman"/>
          <w:szCs w:val="24"/>
        </w:rPr>
        <w:t>μιας</w:t>
      </w:r>
      <w:r w:rsidRPr="00294731">
        <w:rPr>
          <w:rFonts w:eastAsia="Times New Roman"/>
          <w:szCs w:val="24"/>
        </w:rPr>
        <w:t xml:space="preserve"> Κυβέρνησης που δεν έχει το στοιχειώδες πολιτικό θάρρος να ζητήσει μία γενναία συγ</w:t>
      </w:r>
      <w:r>
        <w:rPr>
          <w:rFonts w:eastAsia="Times New Roman"/>
          <w:szCs w:val="24"/>
        </w:rPr>
        <w:t>γ</w:t>
      </w:r>
      <w:r w:rsidRPr="00294731">
        <w:rPr>
          <w:rFonts w:eastAsia="Times New Roman"/>
          <w:szCs w:val="24"/>
        </w:rPr>
        <w:t>νώμη από έναν αγωνιστή της ζωής</w:t>
      </w:r>
      <w:r>
        <w:rPr>
          <w:rFonts w:eastAsia="Times New Roman"/>
          <w:szCs w:val="24"/>
        </w:rPr>
        <w:t>,</w:t>
      </w:r>
      <w:r w:rsidRPr="00294731">
        <w:rPr>
          <w:rFonts w:eastAsia="Times New Roman"/>
          <w:szCs w:val="24"/>
        </w:rPr>
        <w:t xml:space="preserve"> που μετέτρεψε την αναπηρία του από εμπόδιο σε δύναμ</w:t>
      </w:r>
      <w:r w:rsidRPr="00294731">
        <w:rPr>
          <w:rFonts w:eastAsia="Times New Roman"/>
          <w:szCs w:val="24"/>
        </w:rPr>
        <w:t>η για ζωή και δράση</w:t>
      </w:r>
      <w:r>
        <w:rPr>
          <w:rFonts w:eastAsia="Times New Roman"/>
          <w:szCs w:val="24"/>
        </w:rPr>
        <w:t>,</w:t>
      </w:r>
      <w:r w:rsidRPr="00294731">
        <w:rPr>
          <w:rFonts w:eastAsia="Times New Roman"/>
          <w:szCs w:val="24"/>
        </w:rPr>
        <w:t xml:space="preserve"> ενός ανθρώπου </w:t>
      </w:r>
      <w:r>
        <w:rPr>
          <w:rFonts w:eastAsia="Times New Roman"/>
          <w:szCs w:val="24"/>
        </w:rPr>
        <w:t xml:space="preserve">που </w:t>
      </w:r>
      <w:r w:rsidRPr="00294731">
        <w:rPr>
          <w:rFonts w:eastAsia="Times New Roman"/>
          <w:szCs w:val="24"/>
        </w:rPr>
        <w:t xml:space="preserve">με τη συμμετοχή </w:t>
      </w:r>
      <w:r>
        <w:rPr>
          <w:rFonts w:eastAsia="Times New Roman"/>
          <w:szCs w:val="24"/>
        </w:rPr>
        <w:t>του τιμά</w:t>
      </w:r>
      <w:r w:rsidRPr="00294731">
        <w:rPr>
          <w:rFonts w:eastAsia="Times New Roman"/>
          <w:szCs w:val="24"/>
        </w:rPr>
        <w:t xml:space="preserve"> το</w:t>
      </w:r>
      <w:r>
        <w:rPr>
          <w:rFonts w:eastAsia="Times New Roman"/>
          <w:szCs w:val="24"/>
        </w:rPr>
        <w:t xml:space="preserve"> </w:t>
      </w:r>
      <w:proofErr w:type="spellStart"/>
      <w:r>
        <w:rPr>
          <w:rFonts w:eastAsia="Times New Roman"/>
          <w:szCs w:val="24"/>
        </w:rPr>
        <w:t>ευρωψηφοδέλτιο</w:t>
      </w:r>
      <w:proofErr w:type="spellEnd"/>
      <w:r w:rsidRPr="00294731">
        <w:rPr>
          <w:rFonts w:eastAsia="Times New Roman"/>
          <w:szCs w:val="24"/>
        </w:rPr>
        <w:t xml:space="preserve"> της Νέας </w:t>
      </w:r>
      <w:r>
        <w:rPr>
          <w:rFonts w:eastAsia="Times New Roman"/>
          <w:szCs w:val="24"/>
        </w:rPr>
        <w:t>Δημοκρατίας.</w:t>
      </w:r>
    </w:p>
    <w:p w14:paraId="02B3D58B" w14:textId="77777777" w:rsidR="008168EC" w:rsidRDefault="00DB43BE">
      <w:pPr>
        <w:spacing w:line="600" w:lineRule="auto"/>
        <w:ind w:firstLine="720"/>
        <w:jc w:val="both"/>
        <w:rPr>
          <w:rFonts w:eastAsia="Times New Roman"/>
          <w:szCs w:val="24"/>
        </w:rPr>
      </w:pPr>
      <w:r>
        <w:rPr>
          <w:rFonts w:eastAsia="Times New Roman"/>
          <w:szCs w:val="24"/>
        </w:rPr>
        <w:t>Όμως, τ</w:t>
      </w:r>
      <w:r w:rsidRPr="00294731">
        <w:rPr>
          <w:rFonts w:eastAsia="Times New Roman"/>
          <w:szCs w:val="24"/>
        </w:rPr>
        <w:t>ο πιο θλιβερό όλων είναι ότι αντί συ</w:t>
      </w:r>
      <w:r>
        <w:rPr>
          <w:rFonts w:eastAsia="Times New Roman"/>
          <w:szCs w:val="24"/>
        </w:rPr>
        <w:t>γ</w:t>
      </w:r>
      <w:r w:rsidRPr="00294731">
        <w:rPr>
          <w:rFonts w:eastAsia="Times New Roman"/>
          <w:szCs w:val="24"/>
        </w:rPr>
        <w:t xml:space="preserve">γνώμης ο </w:t>
      </w:r>
      <w:r>
        <w:rPr>
          <w:rFonts w:eastAsia="Times New Roman"/>
          <w:szCs w:val="24"/>
        </w:rPr>
        <w:t xml:space="preserve">κ. </w:t>
      </w:r>
      <w:r w:rsidRPr="00294731">
        <w:rPr>
          <w:rFonts w:eastAsia="Times New Roman"/>
          <w:szCs w:val="24"/>
        </w:rPr>
        <w:t xml:space="preserve">Τσίπρας επιβραβεύει την ανατριχιαστική χυδαιότητα του </w:t>
      </w:r>
      <w:r w:rsidRPr="00294731">
        <w:rPr>
          <w:rFonts w:eastAsia="Times New Roman"/>
          <w:szCs w:val="24"/>
        </w:rPr>
        <w:t>κ</w:t>
      </w:r>
      <w:r>
        <w:rPr>
          <w:rFonts w:eastAsia="Times New Roman"/>
          <w:szCs w:val="24"/>
        </w:rPr>
        <w:t>.</w:t>
      </w:r>
      <w:r w:rsidRPr="00294731">
        <w:rPr>
          <w:rFonts w:eastAsia="Times New Roman"/>
          <w:szCs w:val="24"/>
        </w:rPr>
        <w:t xml:space="preserve"> </w:t>
      </w:r>
      <w:proofErr w:type="spellStart"/>
      <w:r w:rsidRPr="00294731">
        <w:rPr>
          <w:rFonts w:eastAsia="Times New Roman"/>
          <w:szCs w:val="24"/>
        </w:rPr>
        <w:t>Πολάκη</w:t>
      </w:r>
      <w:proofErr w:type="spellEnd"/>
      <w:r>
        <w:rPr>
          <w:rFonts w:eastAsia="Times New Roman"/>
          <w:szCs w:val="24"/>
        </w:rPr>
        <w:t>.</w:t>
      </w:r>
      <w:r w:rsidRPr="00294731">
        <w:rPr>
          <w:rFonts w:eastAsia="Times New Roman"/>
          <w:szCs w:val="24"/>
        </w:rPr>
        <w:t xml:space="preserve"> </w:t>
      </w:r>
      <w:r>
        <w:rPr>
          <w:rFonts w:eastAsia="Times New Roman"/>
          <w:szCs w:val="24"/>
        </w:rPr>
        <w:t>Οι π</w:t>
      </w:r>
      <w:r w:rsidRPr="00294731">
        <w:rPr>
          <w:rFonts w:eastAsia="Times New Roman"/>
          <w:szCs w:val="24"/>
        </w:rPr>
        <w:t xml:space="preserve">ασχαλινές διακοπές και οι </w:t>
      </w:r>
      <w:r>
        <w:rPr>
          <w:rFonts w:eastAsia="Times New Roman"/>
          <w:szCs w:val="24"/>
        </w:rPr>
        <w:t>κ</w:t>
      </w:r>
      <w:r w:rsidRPr="00294731">
        <w:rPr>
          <w:rFonts w:eastAsia="Times New Roman"/>
          <w:szCs w:val="24"/>
        </w:rPr>
        <w:t xml:space="preserve">ρητικοί χοροί μαζί του </w:t>
      </w:r>
      <w:r>
        <w:rPr>
          <w:rFonts w:eastAsia="Times New Roman"/>
          <w:szCs w:val="24"/>
        </w:rPr>
        <w:t>ε</w:t>
      </w:r>
      <w:r w:rsidRPr="00294731">
        <w:rPr>
          <w:rFonts w:eastAsia="Times New Roman"/>
          <w:szCs w:val="24"/>
        </w:rPr>
        <w:t xml:space="preserve">ίναι </w:t>
      </w:r>
      <w:r>
        <w:rPr>
          <w:rFonts w:eastAsia="Times New Roman"/>
          <w:szCs w:val="24"/>
        </w:rPr>
        <w:t xml:space="preserve">η </w:t>
      </w:r>
      <w:r w:rsidRPr="00294731">
        <w:rPr>
          <w:rFonts w:eastAsia="Times New Roman"/>
          <w:szCs w:val="24"/>
        </w:rPr>
        <w:t>συμβολική επιβράβευση</w:t>
      </w:r>
      <w:r>
        <w:rPr>
          <w:rFonts w:eastAsia="Times New Roman"/>
          <w:szCs w:val="24"/>
        </w:rPr>
        <w:t>.</w:t>
      </w:r>
      <w:r w:rsidRPr="00294731">
        <w:rPr>
          <w:rFonts w:eastAsia="Times New Roman"/>
          <w:szCs w:val="24"/>
        </w:rPr>
        <w:t xml:space="preserve"> </w:t>
      </w:r>
    </w:p>
    <w:p w14:paraId="02B3D58C" w14:textId="77777777" w:rsidR="008168EC" w:rsidRDefault="00DB43BE">
      <w:pPr>
        <w:spacing w:line="600" w:lineRule="auto"/>
        <w:ind w:firstLine="720"/>
        <w:jc w:val="both"/>
        <w:rPr>
          <w:rFonts w:eastAsia="Times New Roman"/>
          <w:szCs w:val="24"/>
        </w:rPr>
      </w:pPr>
      <w:r w:rsidRPr="00294731">
        <w:rPr>
          <w:rFonts w:eastAsia="Times New Roman"/>
          <w:szCs w:val="24"/>
        </w:rPr>
        <w:t xml:space="preserve">Ήθελα να </w:t>
      </w:r>
      <w:r>
        <w:rPr>
          <w:rFonts w:eastAsia="Times New Roman"/>
          <w:szCs w:val="24"/>
        </w:rPr>
        <w:t>ήξερα</w:t>
      </w:r>
      <w:r w:rsidRPr="00294731">
        <w:rPr>
          <w:rFonts w:eastAsia="Times New Roman"/>
          <w:szCs w:val="24"/>
        </w:rPr>
        <w:t xml:space="preserve"> ο </w:t>
      </w:r>
      <w:r>
        <w:rPr>
          <w:rFonts w:eastAsia="Times New Roman"/>
          <w:szCs w:val="24"/>
        </w:rPr>
        <w:t>κ.</w:t>
      </w:r>
      <w:r w:rsidRPr="00294731">
        <w:rPr>
          <w:rFonts w:eastAsia="Times New Roman"/>
          <w:szCs w:val="24"/>
        </w:rPr>
        <w:t xml:space="preserve"> </w:t>
      </w:r>
      <w:r>
        <w:rPr>
          <w:rFonts w:eastAsia="Times New Roman"/>
          <w:szCs w:val="24"/>
        </w:rPr>
        <w:t>Φίλης,</w:t>
      </w:r>
      <w:r w:rsidRPr="00294731">
        <w:rPr>
          <w:rFonts w:eastAsia="Times New Roman"/>
          <w:szCs w:val="24"/>
        </w:rPr>
        <w:t xml:space="preserve"> που σε αυτήν εδώ την Αίθουσα είχε πει ότι ο </w:t>
      </w:r>
      <w:r>
        <w:rPr>
          <w:rFonts w:eastAsia="Times New Roman"/>
          <w:szCs w:val="24"/>
        </w:rPr>
        <w:t>κ.</w:t>
      </w:r>
      <w:r w:rsidRPr="00294731">
        <w:rPr>
          <w:rFonts w:eastAsia="Times New Roman"/>
          <w:szCs w:val="24"/>
        </w:rPr>
        <w:t xml:space="preserve"> </w:t>
      </w:r>
      <w:proofErr w:type="spellStart"/>
      <w:r w:rsidRPr="00294731">
        <w:rPr>
          <w:rFonts w:eastAsia="Times New Roman"/>
          <w:szCs w:val="24"/>
        </w:rPr>
        <w:t>Πολάκης</w:t>
      </w:r>
      <w:proofErr w:type="spellEnd"/>
      <w:r w:rsidRPr="00294731">
        <w:rPr>
          <w:rFonts w:eastAsia="Times New Roman"/>
          <w:szCs w:val="24"/>
        </w:rPr>
        <w:t xml:space="preserve"> δεν εκπροσωπεί το δημοκρατικό ήθος του ΣΥΡΙΖΑ</w:t>
      </w:r>
      <w:r>
        <w:rPr>
          <w:rFonts w:eastAsia="Times New Roman"/>
          <w:szCs w:val="24"/>
        </w:rPr>
        <w:t>,</w:t>
      </w:r>
      <w:r w:rsidRPr="00294731">
        <w:rPr>
          <w:rFonts w:eastAsia="Times New Roman"/>
          <w:szCs w:val="24"/>
        </w:rPr>
        <w:t xml:space="preserve"> </w:t>
      </w:r>
      <w:r>
        <w:rPr>
          <w:rFonts w:eastAsia="Times New Roman"/>
          <w:szCs w:val="24"/>
        </w:rPr>
        <w:t>πώ</w:t>
      </w:r>
      <w:r w:rsidRPr="00294731">
        <w:rPr>
          <w:rFonts w:eastAsia="Times New Roman"/>
          <w:szCs w:val="24"/>
        </w:rPr>
        <w:t>ς τα καταπίνει όλα αυτά</w:t>
      </w:r>
      <w:r>
        <w:rPr>
          <w:rFonts w:eastAsia="Times New Roman"/>
          <w:szCs w:val="24"/>
        </w:rPr>
        <w:t>;</w:t>
      </w:r>
      <w:r w:rsidRPr="00294731">
        <w:rPr>
          <w:rFonts w:eastAsia="Times New Roman"/>
          <w:szCs w:val="24"/>
        </w:rPr>
        <w:t xml:space="preserve"> Και αν </w:t>
      </w:r>
      <w:r>
        <w:rPr>
          <w:rFonts w:eastAsia="Times New Roman"/>
          <w:szCs w:val="24"/>
        </w:rPr>
        <w:t>εσείς,</w:t>
      </w:r>
      <w:r w:rsidRPr="00294731">
        <w:rPr>
          <w:rFonts w:eastAsia="Times New Roman"/>
          <w:szCs w:val="24"/>
        </w:rPr>
        <w:t xml:space="preserve"> κύριε </w:t>
      </w:r>
      <w:r>
        <w:rPr>
          <w:rFonts w:eastAsia="Times New Roman"/>
          <w:szCs w:val="24"/>
        </w:rPr>
        <w:t>Φίλη,</w:t>
      </w:r>
      <w:r w:rsidRPr="00294731">
        <w:rPr>
          <w:rFonts w:eastAsia="Times New Roman"/>
          <w:szCs w:val="24"/>
        </w:rPr>
        <w:t xml:space="preserve"> και αυτοί που αντιδράσατε στην αρχή τα καταπίνετε</w:t>
      </w:r>
      <w:r>
        <w:rPr>
          <w:rFonts w:eastAsia="Times New Roman"/>
          <w:szCs w:val="24"/>
        </w:rPr>
        <w:t>,</w:t>
      </w:r>
      <w:r w:rsidRPr="00294731">
        <w:rPr>
          <w:rFonts w:eastAsia="Times New Roman"/>
          <w:szCs w:val="24"/>
        </w:rPr>
        <w:t xml:space="preserve"> εμείς είμαστε εδώ για να πούμε </w:t>
      </w:r>
      <w:r>
        <w:rPr>
          <w:rFonts w:eastAsia="Times New Roman"/>
          <w:szCs w:val="24"/>
        </w:rPr>
        <w:t>ε</w:t>
      </w:r>
      <w:r w:rsidRPr="00294731">
        <w:rPr>
          <w:rFonts w:eastAsia="Times New Roman"/>
          <w:szCs w:val="24"/>
        </w:rPr>
        <w:t xml:space="preserve">πιτέλους </w:t>
      </w:r>
      <w:r>
        <w:rPr>
          <w:rFonts w:eastAsia="Times New Roman"/>
          <w:szCs w:val="24"/>
        </w:rPr>
        <w:t>«</w:t>
      </w:r>
      <w:r w:rsidRPr="00294731">
        <w:rPr>
          <w:rFonts w:eastAsia="Times New Roman"/>
          <w:szCs w:val="24"/>
        </w:rPr>
        <w:t>ως εδώ</w:t>
      </w:r>
      <w:r>
        <w:rPr>
          <w:rFonts w:eastAsia="Times New Roman"/>
          <w:szCs w:val="24"/>
        </w:rPr>
        <w:t>».</w:t>
      </w:r>
      <w:r w:rsidRPr="00294731">
        <w:rPr>
          <w:rFonts w:eastAsia="Times New Roman"/>
          <w:szCs w:val="24"/>
        </w:rPr>
        <w:t xml:space="preserve"> </w:t>
      </w:r>
    </w:p>
    <w:p w14:paraId="02B3D58D" w14:textId="77777777" w:rsidR="008168EC" w:rsidRDefault="00DB43BE">
      <w:pPr>
        <w:spacing w:line="600" w:lineRule="auto"/>
        <w:ind w:firstLine="720"/>
        <w:jc w:val="both"/>
        <w:rPr>
          <w:rFonts w:eastAsia="Times New Roman"/>
          <w:szCs w:val="24"/>
        </w:rPr>
      </w:pPr>
      <w:r w:rsidRPr="00294731">
        <w:rPr>
          <w:rFonts w:eastAsia="Times New Roman"/>
          <w:szCs w:val="24"/>
        </w:rPr>
        <w:lastRenderedPageBreak/>
        <w:t xml:space="preserve">Και </w:t>
      </w:r>
      <w:r>
        <w:rPr>
          <w:rFonts w:eastAsia="Times New Roman"/>
          <w:szCs w:val="24"/>
        </w:rPr>
        <w:t>αυτό τ</w:t>
      </w:r>
      <w:r w:rsidRPr="00294731">
        <w:rPr>
          <w:rFonts w:eastAsia="Times New Roman"/>
          <w:szCs w:val="24"/>
        </w:rPr>
        <w:t xml:space="preserve">ο </w:t>
      </w:r>
      <w:r>
        <w:rPr>
          <w:rFonts w:eastAsia="Times New Roman"/>
          <w:szCs w:val="24"/>
        </w:rPr>
        <w:t xml:space="preserve">«ως </w:t>
      </w:r>
      <w:r w:rsidRPr="00294731">
        <w:rPr>
          <w:rFonts w:eastAsia="Times New Roman"/>
          <w:szCs w:val="24"/>
        </w:rPr>
        <w:t>εδώ</w:t>
      </w:r>
      <w:r>
        <w:rPr>
          <w:rFonts w:eastAsia="Times New Roman"/>
          <w:szCs w:val="24"/>
        </w:rPr>
        <w:t>»</w:t>
      </w:r>
      <w:r w:rsidRPr="00294731">
        <w:rPr>
          <w:rFonts w:eastAsia="Times New Roman"/>
          <w:szCs w:val="24"/>
        </w:rPr>
        <w:t xml:space="preserve"> είναι πολύ ηχηρό και από μένα προσωπικά</w:t>
      </w:r>
      <w:r>
        <w:rPr>
          <w:rFonts w:eastAsia="Times New Roman"/>
          <w:szCs w:val="24"/>
        </w:rPr>
        <w:t>,</w:t>
      </w:r>
      <w:r w:rsidRPr="00294731">
        <w:rPr>
          <w:rFonts w:eastAsia="Times New Roman"/>
          <w:szCs w:val="24"/>
        </w:rPr>
        <w:t xml:space="preserve"> γιατί βλέπετε είχα το προνόμιο της προσωπικής επίθεσης από τον </w:t>
      </w:r>
      <w:r>
        <w:rPr>
          <w:rFonts w:eastAsia="Times New Roman"/>
          <w:szCs w:val="24"/>
        </w:rPr>
        <w:t>κ.</w:t>
      </w:r>
      <w:r w:rsidRPr="00294731">
        <w:rPr>
          <w:rFonts w:eastAsia="Times New Roman"/>
          <w:szCs w:val="24"/>
        </w:rPr>
        <w:t xml:space="preserve"> </w:t>
      </w:r>
      <w:proofErr w:type="spellStart"/>
      <w:r w:rsidRPr="00294731">
        <w:rPr>
          <w:rFonts w:eastAsia="Times New Roman"/>
          <w:szCs w:val="24"/>
        </w:rPr>
        <w:t>Πολάκη</w:t>
      </w:r>
      <w:proofErr w:type="spellEnd"/>
      <w:r>
        <w:rPr>
          <w:rFonts w:eastAsia="Times New Roman"/>
          <w:szCs w:val="24"/>
        </w:rPr>
        <w:t>.</w:t>
      </w:r>
      <w:r w:rsidRPr="00294731">
        <w:rPr>
          <w:rFonts w:eastAsia="Times New Roman"/>
          <w:szCs w:val="24"/>
        </w:rPr>
        <w:t xml:space="preserve"> Πριν λίγες εβδομ</w:t>
      </w:r>
      <w:r w:rsidRPr="00294731">
        <w:rPr>
          <w:rFonts w:eastAsia="Times New Roman"/>
          <w:szCs w:val="24"/>
        </w:rPr>
        <w:t>άδες με το γνωστό αγοραίο ύφος του έσπευσε να με λοιδορήσει</w:t>
      </w:r>
      <w:r>
        <w:rPr>
          <w:rFonts w:eastAsia="Times New Roman"/>
          <w:szCs w:val="24"/>
        </w:rPr>
        <w:t>,</w:t>
      </w:r>
      <w:r w:rsidRPr="00294731">
        <w:rPr>
          <w:rFonts w:eastAsia="Times New Roman"/>
          <w:szCs w:val="24"/>
        </w:rPr>
        <w:t xml:space="preserve"> να με </w:t>
      </w:r>
      <w:r>
        <w:rPr>
          <w:rFonts w:eastAsia="Times New Roman"/>
          <w:szCs w:val="24"/>
        </w:rPr>
        <w:t>απαξιώσει,</w:t>
      </w:r>
      <w:r w:rsidRPr="00294731">
        <w:rPr>
          <w:rFonts w:eastAsia="Times New Roman"/>
          <w:szCs w:val="24"/>
        </w:rPr>
        <w:t xml:space="preserve"> επειδή την 25</w:t>
      </w:r>
      <w:r w:rsidRPr="000A7260">
        <w:rPr>
          <w:rFonts w:eastAsia="Times New Roman"/>
          <w:szCs w:val="24"/>
          <w:vertAlign w:val="superscript"/>
        </w:rPr>
        <w:t>η</w:t>
      </w:r>
      <w:r>
        <w:rPr>
          <w:rFonts w:eastAsia="Times New Roman"/>
          <w:szCs w:val="24"/>
        </w:rPr>
        <w:t xml:space="preserve"> </w:t>
      </w:r>
      <w:r w:rsidRPr="00294731">
        <w:rPr>
          <w:rFonts w:eastAsia="Times New Roman"/>
          <w:szCs w:val="24"/>
        </w:rPr>
        <w:t xml:space="preserve">Μαρτίου </w:t>
      </w:r>
      <w:proofErr w:type="spellStart"/>
      <w:r>
        <w:rPr>
          <w:rFonts w:eastAsia="Times New Roman"/>
          <w:szCs w:val="24"/>
        </w:rPr>
        <w:t>παρήλασα</w:t>
      </w:r>
      <w:proofErr w:type="spellEnd"/>
      <w:r>
        <w:rPr>
          <w:rFonts w:eastAsia="Times New Roman"/>
          <w:szCs w:val="24"/>
        </w:rPr>
        <w:t xml:space="preserve"> με το Λύκειο Ελληνίδων Σερρών, είκοσι </w:t>
      </w:r>
      <w:r w:rsidRPr="00294731">
        <w:rPr>
          <w:rFonts w:eastAsia="Times New Roman"/>
          <w:szCs w:val="24"/>
        </w:rPr>
        <w:t>χρόνια μέλος του</w:t>
      </w:r>
      <w:r>
        <w:rPr>
          <w:rFonts w:eastAsia="Times New Roman"/>
          <w:szCs w:val="24"/>
        </w:rPr>
        <w:t>,</w:t>
      </w:r>
      <w:r w:rsidRPr="00294731">
        <w:rPr>
          <w:rFonts w:eastAsia="Times New Roman"/>
          <w:szCs w:val="24"/>
        </w:rPr>
        <w:t xml:space="preserve"> φορώντας την τιμημένη </w:t>
      </w:r>
      <w:r>
        <w:rPr>
          <w:rFonts w:eastAsia="Times New Roman"/>
          <w:szCs w:val="24"/>
        </w:rPr>
        <w:t>ιστορική</w:t>
      </w:r>
      <w:r w:rsidRPr="00294731">
        <w:rPr>
          <w:rFonts w:eastAsia="Times New Roman"/>
          <w:szCs w:val="24"/>
        </w:rPr>
        <w:t xml:space="preserve"> μακεδονική φορεσιά του </w:t>
      </w:r>
      <w:proofErr w:type="spellStart"/>
      <w:r w:rsidRPr="00294731">
        <w:rPr>
          <w:rFonts w:eastAsia="Times New Roman"/>
          <w:szCs w:val="24"/>
        </w:rPr>
        <w:t>Ρουμλουκιού</w:t>
      </w:r>
      <w:proofErr w:type="spellEnd"/>
      <w:r>
        <w:rPr>
          <w:rFonts w:eastAsia="Times New Roman"/>
          <w:szCs w:val="24"/>
        </w:rPr>
        <w:t>,</w:t>
      </w:r>
      <w:r w:rsidRPr="00294731">
        <w:rPr>
          <w:rFonts w:eastAsia="Times New Roman"/>
          <w:szCs w:val="24"/>
        </w:rPr>
        <w:t xml:space="preserve"> γράφοντας </w:t>
      </w:r>
      <w:r>
        <w:rPr>
          <w:rFonts w:eastAsia="Times New Roman"/>
          <w:szCs w:val="24"/>
        </w:rPr>
        <w:t>σ</w:t>
      </w:r>
      <w:r w:rsidRPr="00294731">
        <w:rPr>
          <w:rFonts w:eastAsia="Times New Roman"/>
          <w:szCs w:val="24"/>
        </w:rPr>
        <w:t>το</w:t>
      </w:r>
      <w:r>
        <w:rPr>
          <w:rFonts w:eastAsia="Times New Roman"/>
          <w:szCs w:val="24"/>
        </w:rPr>
        <w:t>ν</w:t>
      </w:r>
      <w:r w:rsidRPr="00294731">
        <w:rPr>
          <w:rFonts w:eastAsia="Times New Roman"/>
          <w:szCs w:val="24"/>
        </w:rPr>
        <w:t xml:space="preserve"> προσωπικ</w:t>
      </w:r>
      <w:r w:rsidRPr="00294731">
        <w:rPr>
          <w:rFonts w:eastAsia="Times New Roman"/>
          <w:szCs w:val="24"/>
        </w:rPr>
        <w:t>ό του λογαριασμό στο Facebook</w:t>
      </w:r>
      <w:r w:rsidRPr="00641709">
        <w:rPr>
          <w:rFonts w:eastAsia="Times New Roman"/>
          <w:szCs w:val="24"/>
        </w:rPr>
        <w:t>:</w:t>
      </w:r>
      <w:r>
        <w:rPr>
          <w:rFonts w:eastAsia="Times New Roman"/>
          <w:szCs w:val="24"/>
        </w:rPr>
        <w:t xml:space="preserve"> «Ο </w:t>
      </w:r>
      <w:proofErr w:type="spellStart"/>
      <w:r>
        <w:rPr>
          <w:rFonts w:eastAsia="Times New Roman"/>
          <w:szCs w:val="24"/>
        </w:rPr>
        <w:t>ψευτοπατριωτισμός</w:t>
      </w:r>
      <w:proofErr w:type="spellEnd"/>
      <w:r w:rsidRPr="00294731">
        <w:rPr>
          <w:rFonts w:eastAsia="Times New Roman"/>
          <w:szCs w:val="24"/>
        </w:rPr>
        <w:t xml:space="preserve"> θα είναι πάντα το τελευταίο καταφύγιο του παλιού συστήματος και των πολιτικών του εκπροσώπων</w:t>
      </w:r>
      <w:r>
        <w:rPr>
          <w:rFonts w:eastAsia="Times New Roman"/>
          <w:szCs w:val="24"/>
        </w:rPr>
        <w:t xml:space="preserve">». </w:t>
      </w:r>
    </w:p>
    <w:p w14:paraId="02B3D58E" w14:textId="77777777" w:rsidR="008168EC" w:rsidRDefault="00DB43BE">
      <w:pPr>
        <w:spacing w:line="600" w:lineRule="auto"/>
        <w:ind w:firstLine="720"/>
        <w:jc w:val="both"/>
        <w:rPr>
          <w:rFonts w:eastAsia="Times New Roman"/>
          <w:szCs w:val="24"/>
        </w:rPr>
      </w:pPr>
      <w:r w:rsidRPr="00294731">
        <w:rPr>
          <w:rFonts w:eastAsia="Times New Roman"/>
          <w:szCs w:val="24"/>
        </w:rPr>
        <w:t>Το καταθέτω στα Πρακτικά</w:t>
      </w:r>
      <w:r>
        <w:rPr>
          <w:rFonts w:eastAsia="Times New Roman"/>
          <w:szCs w:val="24"/>
        </w:rPr>
        <w:t>.</w:t>
      </w:r>
    </w:p>
    <w:p w14:paraId="02B3D58F" w14:textId="77777777" w:rsidR="008168EC" w:rsidRDefault="00DB43BE">
      <w:pPr>
        <w:spacing w:line="600" w:lineRule="auto"/>
        <w:ind w:firstLine="720"/>
        <w:jc w:val="both"/>
        <w:rPr>
          <w:rFonts w:eastAsia="Times New Roman"/>
          <w:szCs w:val="24"/>
        </w:rPr>
      </w:pPr>
      <w:r>
        <w:rPr>
          <w:rFonts w:eastAsia="Times New Roman" w:cs="Times New Roman"/>
          <w:szCs w:val="24"/>
        </w:rPr>
        <w:t>(Στο σημείο αυτό η Βουλευτής κ. Φωτεινή Αραμπατζή καταθέτει για τα Πρακτικά το προ</w:t>
      </w:r>
      <w:r>
        <w:rPr>
          <w:rFonts w:eastAsia="Times New Roman" w:cs="Times New Roman"/>
          <w:szCs w:val="24"/>
        </w:rPr>
        <w:t xml:space="preserve">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2B3D590" w14:textId="77777777" w:rsidR="008168EC" w:rsidRDefault="00DB43BE">
      <w:pPr>
        <w:spacing w:line="600" w:lineRule="auto"/>
        <w:ind w:firstLine="720"/>
        <w:jc w:val="both"/>
        <w:rPr>
          <w:rFonts w:eastAsia="Times New Roman"/>
          <w:szCs w:val="24"/>
        </w:rPr>
      </w:pPr>
      <w:r>
        <w:rPr>
          <w:rFonts w:eastAsia="Times New Roman"/>
          <w:szCs w:val="24"/>
        </w:rPr>
        <w:lastRenderedPageBreak/>
        <w:t xml:space="preserve">Ψευτοπατριώτες ή </w:t>
      </w:r>
      <w:r w:rsidRPr="00294731">
        <w:rPr>
          <w:rFonts w:eastAsia="Times New Roman"/>
          <w:szCs w:val="24"/>
        </w:rPr>
        <w:t xml:space="preserve">μάλλον απάτριδες είστε εσείς και όλη η Κυβέρνησή </w:t>
      </w:r>
      <w:r>
        <w:rPr>
          <w:rFonts w:eastAsia="Times New Roman"/>
          <w:szCs w:val="24"/>
        </w:rPr>
        <w:t>σας,</w:t>
      </w:r>
      <w:r w:rsidRPr="00294731">
        <w:rPr>
          <w:rFonts w:eastAsia="Times New Roman"/>
          <w:szCs w:val="24"/>
        </w:rPr>
        <w:t xml:space="preserve"> κύριε </w:t>
      </w:r>
      <w:proofErr w:type="spellStart"/>
      <w:r w:rsidRPr="00294731">
        <w:rPr>
          <w:rFonts w:eastAsia="Times New Roman"/>
          <w:szCs w:val="24"/>
        </w:rPr>
        <w:t>Πολάκη</w:t>
      </w:r>
      <w:proofErr w:type="spellEnd"/>
      <w:r>
        <w:rPr>
          <w:rFonts w:eastAsia="Times New Roman"/>
          <w:szCs w:val="24"/>
        </w:rPr>
        <w:t>.</w:t>
      </w:r>
      <w:r w:rsidRPr="00294731">
        <w:rPr>
          <w:rFonts w:eastAsia="Times New Roman"/>
          <w:szCs w:val="24"/>
        </w:rPr>
        <w:t xml:space="preserve"> Απάτριδες</w:t>
      </w:r>
      <w:r>
        <w:rPr>
          <w:rFonts w:eastAsia="Times New Roman"/>
          <w:szCs w:val="24"/>
        </w:rPr>
        <w:t>,</w:t>
      </w:r>
      <w:r w:rsidRPr="00294731">
        <w:rPr>
          <w:rFonts w:eastAsia="Times New Roman"/>
          <w:szCs w:val="24"/>
        </w:rPr>
        <w:t xml:space="preserve"> </w:t>
      </w:r>
      <w:r>
        <w:rPr>
          <w:rFonts w:eastAsia="Times New Roman"/>
          <w:szCs w:val="24"/>
        </w:rPr>
        <w:t>γιατί αλλιώς δεν θα επιτρέπατε</w:t>
      </w:r>
      <w:r w:rsidRPr="00294731">
        <w:rPr>
          <w:rFonts w:eastAsia="Times New Roman"/>
          <w:szCs w:val="24"/>
        </w:rPr>
        <w:t xml:space="preserve"> στους Σκοπιανούς</w:t>
      </w:r>
      <w:r>
        <w:rPr>
          <w:rFonts w:eastAsia="Times New Roman"/>
          <w:szCs w:val="24"/>
        </w:rPr>
        <w:t>,</w:t>
      </w:r>
      <w:r w:rsidRPr="00294731">
        <w:rPr>
          <w:rFonts w:eastAsia="Times New Roman"/>
          <w:szCs w:val="24"/>
        </w:rPr>
        <w:t xml:space="preserve"> με την επαίσχυντη </w:t>
      </w:r>
      <w:r>
        <w:rPr>
          <w:rFonts w:eastAsia="Times New Roman"/>
          <w:szCs w:val="24"/>
        </w:rPr>
        <w:t>Σ</w:t>
      </w:r>
      <w:r w:rsidRPr="00294731">
        <w:rPr>
          <w:rFonts w:eastAsia="Times New Roman"/>
          <w:szCs w:val="24"/>
        </w:rPr>
        <w:t>υμφωνία των Πρεσπών</w:t>
      </w:r>
      <w:r>
        <w:rPr>
          <w:rFonts w:eastAsia="Times New Roman"/>
          <w:szCs w:val="24"/>
        </w:rPr>
        <w:t>,</w:t>
      </w:r>
      <w:r w:rsidRPr="00294731">
        <w:rPr>
          <w:rFonts w:eastAsia="Times New Roman"/>
          <w:szCs w:val="24"/>
        </w:rPr>
        <w:t xml:space="preserve"> να </w:t>
      </w:r>
      <w:r>
        <w:rPr>
          <w:rFonts w:eastAsia="Times New Roman"/>
          <w:szCs w:val="24"/>
        </w:rPr>
        <w:t xml:space="preserve">καυχώνται </w:t>
      </w:r>
      <w:r w:rsidRPr="00294731">
        <w:rPr>
          <w:rFonts w:eastAsia="Times New Roman"/>
          <w:szCs w:val="24"/>
        </w:rPr>
        <w:t>σήμερα για δήθεν μακεδονική γλώσσα και ταυτότητα</w:t>
      </w:r>
      <w:r>
        <w:rPr>
          <w:rFonts w:eastAsia="Times New Roman"/>
          <w:szCs w:val="24"/>
        </w:rPr>
        <w:t>.</w:t>
      </w:r>
      <w:r w:rsidRPr="00294731">
        <w:rPr>
          <w:rFonts w:eastAsia="Times New Roman"/>
          <w:szCs w:val="24"/>
        </w:rPr>
        <w:t xml:space="preserve"> </w:t>
      </w:r>
    </w:p>
    <w:p w14:paraId="02B3D591" w14:textId="77777777" w:rsidR="008168EC" w:rsidRDefault="00DB43BE">
      <w:pPr>
        <w:spacing w:line="600" w:lineRule="auto"/>
        <w:ind w:firstLine="720"/>
        <w:jc w:val="both"/>
        <w:rPr>
          <w:rFonts w:eastAsia="Times New Roman"/>
          <w:szCs w:val="24"/>
        </w:rPr>
      </w:pPr>
      <w:r>
        <w:rPr>
          <w:rFonts w:eastAsia="Times New Roman"/>
          <w:szCs w:val="24"/>
        </w:rPr>
        <w:t>Όμως,</w:t>
      </w:r>
      <w:r w:rsidRPr="00294731">
        <w:rPr>
          <w:rFonts w:eastAsia="Times New Roman"/>
          <w:szCs w:val="24"/>
        </w:rPr>
        <w:t xml:space="preserve"> επειδή εκτός από χυδαίος</w:t>
      </w:r>
      <w:r>
        <w:rPr>
          <w:rFonts w:eastAsia="Times New Roman"/>
          <w:szCs w:val="24"/>
        </w:rPr>
        <w:t>,</w:t>
      </w:r>
      <w:r w:rsidRPr="00294731">
        <w:rPr>
          <w:rFonts w:eastAsia="Times New Roman"/>
          <w:szCs w:val="24"/>
        </w:rPr>
        <w:t xml:space="preserve"> είστε και συκοφάντης</w:t>
      </w:r>
      <w:r>
        <w:rPr>
          <w:rFonts w:eastAsia="Times New Roman"/>
          <w:szCs w:val="24"/>
        </w:rPr>
        <w:t>,</w:t>
      </w:r>
      <w:r w:rsidRPr="00294731">
        <w:rPr>
          <w:rFonts w:eastAsia="Times New Roman"/>
          <w:szCs w:val="24"/>
        </w:rPr>
        <w:t xml:space="preserve"> επιχειρήσατε να </w:t>
      </w:r>
      <w:r>
        <w:rPr>
          <w:rFonts w:eastAsia="Times New Roman"/>
          <w:szCs w:val="24"/>
        </w:rPr>
        <w:t xml:space="preserve">με </w:t>
      </w:r>
      <w:r w:rsidRPr="00294731">
        <w:rPr>
          <w:rFonts w:eastAsia="Times New Roman"/>
          <w:szCs w:val="24"/>
        </w:rPr>
        <w:t xml:space="preserve">εμφανίσετε ψευδώς ως καταδικασμένη Βουλευτή </w:t>
      </w:r>
      <w:r>
        <w:rPr>
          <w:rFonts w:eastAsia="Times New Roman"/>
          <w:szCs w:val="24"/>
        </w:rPr>
        <w:t>το 2018 για υπόθ</w:t>
      </w:r>
      <w:r>
        <w:rPr>
          <w:rFonts w:eastAsia="Times New Roman"/>
          <w:szCs w:val="24"/>
        </w:rPr>
        <w:t>εσή</w:t>
      </w:r>
      <w:r w:rsidRPr="00294731">
        <w:rPr>
          <w:rFonts w:eastAsia="Times New Roman"/>
          <w:szCs w:val="24"/>
        </w:rPr>
        <w:t xml:space="preserve"> μου που αφορούσε περίοδο που δεν </w:t>
      </w:r>
      <w:r>
        <w:rPr>
          <w:rFonts w:eastAsia="Times New Roman"/>
          <w:szCs w:val="24"/>
        </w:rPr>
        <w:t>ήμουν</w:t>
      </w:r>
      <w:r w:rsidRPr="00294731">
        <w:rPr>
          <w:rFonts w:eastAsia="Times New Roman"/>
          <w:szCs w:val="24"/>
        </w:rPr>
        <w:t xml:space="preserve"> Βουλευτής και το σημαντικότερο</w:t>
      </w:r>
      <w:r>
        <w:rPr>
          <w:rFonts w:eastAsia="Times New Roman"/>
          <w:szCs w:val="24"/>
        </w:rPr>
        <w:t xml:space="preserve">, </w:t>
      </w:r>
      <w:r w:rsidRPr="00294731">
        <w:rPr>
          <w:rFonts w:eastAsia="Times New Roman"/>
          <w:szCs w:val="24"/>
        </w:rPr>
        <w:t>υπόθεση για την οποία στην ουσία της αθωώθηκα το 2015</w:t>
      </w:r>
      <w:r>
        <w:rPr>
          <w:rFonts w:eastAsia="Times New Roman"/>
          <w:szCs w:val="24"/>
        </w:rPr>
        <w:t>.</w:t>
      </w:r>
      <w:r w:rsidRPr="00294731">
        <w:rPr>
          <w:rFonts w:eastAsia="Times New Roman"/>
          <w:szCs w:val="24"/>
        </w:rPr>
        <w:t xml:space="preserve"> </w:t>
      </w:r>
    </w:p>
    <w:p w14:paraId="02B3D592" w14:textId="77777777" w:rsidR="008168EC" w:rsidRDefault="00DB43BE">
      <w:pPr>
        <w:spacing w:line="600" w:lineRule="auto"/>
        <w:ind w:firstLine="720"/>
        <w:jc w:val="both"/>
        <w:rPr>
          <w:rFonts w:eastAsia="Times New Roman"/>
          <w:szCs w:val="24"/>
        </w:rPr>
      </w:pPr>
      <w:r w:rsidRPr="00294731">
        <w:rPr>
          <w:rFonts w:eastAsia="Times New Roman"/>
          <w:szCs w:val="24"/>
        </w:rPr>
        <w:t xml:space="preserve">Εκεί όμως κρύβεται η πολιτική χυδαιότητα της Κυβέρνησής </w:t>
      </w:r>
      <w:r>
        <w:rPr>
          <w:rFonts w:eastAsia="Times New Roman"/>
          <w:szCs w:val="24"/>
        </w:rPr>
        <w:t>σας.</w:t>
      </w:r>
      <w:r w:rsidRPr="00294731">
        <w:rPr>
          <w:rFonts w:eastAsia="Times New Roman"/>
          <w:szCs w:val="24"/>
        </w:rPr>
        <w:t xml:space="preserve"> Ενεργοποιείτ</w:t>
      </w:r>
      <w:r>
        <w:rPr>
          <w:rFonts w:eastAsia="Times New Roman"/>
          <w:szCs w:val="24"/>
        </w:rPr>
        <w:t>ε</w:t>
      </w:r>
      <w:r w:rsidRPr="00294731">
        <w:rPr>
          <w:rFonts w:eastAsia="Times New Roman"/>
          <w:szCs w:val="24"/>
        </w:rPr>
        <w:t xml:space="preserve"> μία πολιτική δολοφονίας χαρακτήρων σε όποιον τολμά</w:t>
      </w:r>
      <w:r w:rsidRPr="00294731">
        <w:rPr>
          <w:rFonts w:eastAsia="Times New Roman"/>
          <w:szCs w:val="24"/>
        </w:rPr>
        <w:t xml:space="preserve"> να εκδηλώνει τα πατριωτι</w:t>
      </w:r>
      <w:r>
        <w:rPr>
          <w:rFonts w:eastAsia="Times New Roman"/>
          <w:szCs w:val="24"/>
        </w:rPr>
        <w:t>κά του αισθήματα παρουσιάζοντά</w:t>
      </w:r>
      <w:r w:rsidRPr="00294731">
        <w:rPr>
          <w:rFonts w:eastAsia="Times New Roman"/>
          <w:szCs w:val="24"/>
        </w:rPr>
        <w:t>ς τον ποινικά</w:t>
      </w:r>
      <w:r>
        <w:rPr>
          <w:rFonts w:eastAsia="Times New Roman"/>
          <w:szCs w:val="24"/>
        </w:rPr>
        <w:t>,</w:t>
      </w:r>
      <w:r w:rsidRPr="00294731">
        <w:rPr>
          <w:rFonts w:eastAsia="Times New Roman"/>
          <w:szCs w:val="24"/>
        </w:rPr>
        <w:t xml:space="preserve"> </w:t>
      </w:r>
      <w:proofErr w:type="spellStart"/>
      <w:r w:rsidRPr="00294731">
        <w:rPr>
          <w:rFonts w:eastAsia="Times New Roman"/>
          <w:szCs w:val="24"/>
        </w:rPr>
        <w:t>αξιακά</w:t>
      </w:r>
      <w:proofErr w:type="spellEnd"/>
      <w:r>
        <w:rPr>
          <w:rFonts w:eastAsia="Times New Roman"/>
          <w:szCs w:val="24"/>
        </w:rPr>
        <w:t>,</w:t>
      </w:r>
      <w:r w:rsidRPr="00294731">
        <w:rPr>
          <w:rFonts w:eastAsia="Times New Roman"/>
          <w:szCs w:val="24"/>
        </w:rPr>
        <w:t xml:space="preserve"> ηθικά </w:t>
      </w:r>
      <w:r>
        <w:rPr>
          <w:rFonts w:eastAsia="Times New Roman"/>
          <w:szCs w:val="24"/>
        </w:rPr>
        <w:lastRenderedPageBreak/>
        <w:t xml:space="preserve">σπιλωμένο. Πολιτικοί </w:t>
      </w:r>
      <w:r w:rsidRPr="00294731">
        <w:rPr>
          <w:rFonts w:eastAsia="Times New Roman"/>
          <w:szCs w:val="24"/>
        </w:rPr>
        <w:t xml:space="preserve">που εναντιώνονται στις </w:t>
      </w:r>
      <w:r>
        <w:rPr>
          <w:rFonts w:eastAsia="Times New Roman"/>
          <w:szCs w:val="24"/>
        </w:rPr>
        <w:t>επιζήμιες</w:t>
      </w:r>
      <w:r w:rsidRPr="00294731">
        <w:rPr>
          <w:rFonts w:eastAsia="Times New Roman"/>
          <w:szCs w:val="24"/>
        </w:rPr>
        <w:t xml:space="preserve"> εθνικές επιλογές σας </w:t>
      </w:r>
      <w:proofErr w:type="spellStart"/>
      <w:r w:rsidRPr="00294731">
        <w:rPr>
          <w:rFonts w:eastAsia="Times New Roman"/>
          <w:szCs w:val="24"/>
        </w:rPr>
        <w:t>στοχοποιούνται</w:t>
      </w:r>
      <w:proofErr w:type="spellEnd"/>
      <w:r w:rsidRPr="00294731">
        <w:rPr>
          <w:rFonts w:eastAsia="Times New Roman"/>
          <w:szCs w:val="24"/>
        </w:rPr>
        <w:t xml:space="preserve"> φασιστικά </w:t>
      </w:r>
      <w:r>
        <w:rPr>
          <w:rFonts w:eastAsia="Times New Roman"/>
          <w:szCs w:val="24"/>
        </w:rPr>
        <w:t>ω</w:t>
      </w:r>
      <w:r w:rsidRPr="00294731">
        <w:rPr>
          <w:rFonts w:eastAsia="Times New Roman"/>
          <w:szCs w:val="24"/>
        </w:rPr>
        <w:t>ς διαπλεκόμενοι</w:t>
      </w:r>
      <w:r>
        <w:rPr>
          <w:rFonts w:eastAsia="Times New Roman"/>
          <w:szCs w:val="24"/>
        </w:rPr>
        <w:t>,</w:t>
      </w:r>
      <w:r w:rsidRPr="00294731">
        <w:rPr>
          <w:rFonts w:eastAsia="Times New Roman"/>
          <w:szCs w:val="24"/>
        </w:rPr>
        <w:t xml:space="preserve"> </w:t>
      </w:r>
      <w:proofErr w:type="spellStart"/>
      <w:r w:rsidRPr="00294731">
        <w:rPr>
          <w:rFonts w:eastAsia="Times New Roman"/>
          <w:szCs w:val="24"/>
        </w:rPr>
        <w:t>απαξιωμέν</w:t>
      </w:r>
      <w:r>
        <w:rPr>
          <w:rFonts w:eastAsia="Times New Roman"/>
          <w:szCs w:val="24"/>
        </w:rPr>
        <w:t>οι</w:t>
      </w:r>
      <w:proofErr w:type="spellEnd"/>
      <w:r>
        <w:rPr>
          <w:rFonts w:eastAsia="Times New Roman"/>
          <w:szCs w:val="24"/>
        </w:rPr>
        <w:t>,</w:t>
      </w:r>
      <w:r w:rsidRPr="00294731">
        <w:rPr>
          <w:rFonts w:eastAsia="Times New Roman"/>
          <w:szCs w:val="24"/>
        </w:rPr>
        <w:t xml:space="preserve"> </w:t>
      </w:r>
      <w:r>
        <w:rPr>
          <w:rFonts w:eastAsia="Times New Roman"/>
          <w:szCs w:val="24"/>
        </w:rPr>
        <w:t>α</w:t>
      </w:r>
      <w:r w:rsidRPr="00294731">
        <w:rPr>
          <w:rFonts w:eastAsia="Times New Roman"/>
          <w:szCs w:val="24"/>
        </w:rPr>
        <w:t xml:space="preserve">κόμη και </w:t>
      </w:r>
      <w:r>
        <w:rPr>
          <w:rFonts w:eastAsia="Times New Roman"/>
          <w:szCs w:val="24"/>
        </w:rPr>
        <w:t>πατριδοκάπηλοι</w:t>
      </w:r>
      <w:r w:rsidRPr="00294731">
        <w:rPr>
          <w:rFonts w:eastAsia="Times New Roman"/>
          <w:szCs w:val="24"/>
        </w:rPr>
        <w:t xml:space="preserve"> και ένας ολόκληρ</w:t>
      </w:r>
      <w:r w:rsidRPr="00294731">
        <w:rPr>
          <w:rFonts w:eastAsia="Times New Roman"/>
          <w:szCs w:val="24"/>
        </w:rPr>
        <w:t xml:space="preserve">ος λαός </w:t>
      </w:r>
      <w:r>
        <w:rPr>
          <w:rFonts w:eastAsia="Times New Roman"/>
          <w:szCs w:val="24"/>
        </w:rPr>
        <w:t>-</w:t>
      </w:r>
      <w:r w:rsidRPr="00294731">
        <w:rPr>
          <w:rFonts w:eastAsia="Times New Roman"/>
          <w:szCs w:val="24"/>
        </w:rPr>
        <w:t>για να μην ξεχνιόμαστε</w:t>
      </w:r>
      <w:r>
        <w:rPr>
          <w:rFonts w:eastAsia="Times New Roman"/>
          <w:szCs w:val="24"/>
        </w:rPr>
        <w:t>-</w:t>
      </w:r>
      <w:r w:rsidRPr="00294731">
        <w:rPr>
          <w:rFonts w:eastAsia="Times New Roman"/>
          <w:szCs w:val="24"/>
        </w:rPr>
        <w:t xml:space="preserve"> ως ετερόκλητος ακροδεξιός</w:t>
      </w:r>
      <w:r>
        <w:rPr>
          <w:rFonts w:eastAsia="Times New Roman"/>
          <w:szCs w:val="24"/>
        </w:rPr>
        <w:t xml:space="preserve"> όχλος.</w:t>
      </w:r>
    </w:p>
    <w:p w14:paraId="02B3D593" w14:textId="77777777" w:rsidR="008168EC" w:rsidRDefault="00DB43BE">
      <w:pPr>
        <w:spacing w:line="600" w:lineRule="auto"/>
        <w:ind w:firstLine="720"/>
        <w:jc w:val="both"/>
        <w:rPr>
          <w:rFonts w:eastAsia="Times New Roman"/>
          <w:szCs w:val="24"/>
        </w:rPr>
      </w:pPr>
      <w:r>
        <w:rPr>
          <w:rFonts w:eastAsia="Times New Roman"/>
          <w:szCs w:val="24"/>
        </w:rPr>
        <w:t>Ε</w:t>
      </w:r>
      <w:r w:rsidRPr="00294731">
        <w:rPr>
          <w:rFonts w:eastAsia="Times New Roman"/>
          <w:szCs w:val="24"/>
        </w:rPr>
        <w:t>γώ</w:t>
      </w:r>
      <w:r>
        <w:rPr>
          <w:rFonts w:eastAsia="Times New Roman"/>
          <w:szCs w:val="24"/>
        </w:rPr>
        <w:t>,</w:t>
      </w:r>
      <w:r w:rsidRPr="00294731">
        <w:rPr>
          <w:rFonts w:eastAsia="Times New Roman"/>
          <w:szCs w:val="24"/>
        </w:rPr>
        <w:t xml:space="preserve"> </w:t>
      </w:r>
      <w:r>
        <w:rPr>
          <w:rFonts w:eastAsia="Times New Roman"/>
          <w:szCs w:val="24"/>
        </w:rPr>
        <w:t>όμως,</w:t>
      </w:r>
      <w:r w:rsidRPr="00294731">
        <w:rPr>
          <w:rFonts w:eastAsia="Times New Roman"/>
          <w:szCs w:val="24"/>
        </w:rPr>
        <w:t xml:space="preserve"> σας προκαλώ</w:t>
      </w:r>
      <w:r>
        <w:rPr>
          <w:rFonts w:eastAsia="Times New Roman"/>
          <w:szCs w:val="24"/>
        </w:rPr>
        <w:t>,</w:t>
      </w:r>
      <w:r w:rsidRPr="00294731">
        <w:rPr>
          <w:rFonts w:eastAsia="Times New Roman"/>
          <w:szCs w:val="24"/>
        </w:rPr>
        <w:t xml:space="preserve"> κύριε </w:t>
      </w:r>
      <w:proofErr w:type="spellStart"/>
      <w:r w:rsidRPr="00294731">
        <w:rPr>
          <w:rFonts w:eastAsia="Times New Roman"/>
          <w:szCs w:val="24"/>
        </w:rPr>
        <w:t>Πολάκη</w:t>
      </w:r>
      <w:proofErr w:type="spellEnd"/>
      <w:r>
        <w:rPr>
          <w:rFonts w:eastAsia="Times New Roman"/>
          <w:szCs w:val="24"/>
        </w:rPr>
        <w:t>,</w:t>
      </w:r>
      <w:r w:rsidRPr="00294731">
        <w:rPr>
          <w:rFonts w:eastAsia="Times New Roman"/>
          <w:szCs w:val="24"/>
        </w:rPr>
        <w:t xml:space="preserve"> να μην κρυφτείτε</w:t>
      </w:r>
      <w:r>
        <w:rPr>
          <w:rFonts w:eastAsia="Times New Roman"/>
          <w:szCs w:val="24"/>
        </w:rPr>
        <w:t>,</w:t>
      </w:r>
      <w:r w:rsidRPr="00294731">
        <w:rPr>
          <w:rFonts w:eastAsia="Times New Roman"/>
          <w:szCs w:val="24"/>
        </w:rPr>
        <w:t xml:space="preserve"> όπως το συνηθίζετε</w:t>
      </w:r>
      <w:r>
        <w:rPr>
          <w:rFonts w:eastAsia="Times New Roman"/>
          <w:szCs w:val="24"/>
        </w:rPr>
        <w:t xml:space="preserve">, πίσω από τη βουλευτική σας ασυλία, </w:t>
      </w:r>
      <w:r w:rsidRPr="00294731">
        <w:rPr>
          <w:rFonts w:eastAsia="Times New Roman"/>
          <w:szCs w:val="24"/>
        </w:rPr>
        <w:t xml:space="preserve">να μην </w:t>
      </w:r>
      <w:r>
        <w:rPr>
          <w:rFonts w:eastAsia="Times New Roman"/>
          <w:szCs w:val="24"/>
        </w:rPr>
        <w:t>κρυφτείτε</w:t>
      </w:r>
      <w:r w:rsidRPr="00294731">
        <w:rPr>
          <w:rFonts w:eastAsia="Times New Roman"/>
          <w:szCs w:val="24"/>
        </w:rPr>
        <w:t xml:space="preserve"> π</w:t>
      </w:r>
      <w:r>
        <w:rPr>
          <w:rFonts w:eastAsia="Times New Roman"/>
          <w:szCs w:val="24"/>
        </w:rPr>
        <w:t>ίσω από τα παντελόνια του κ.</w:t>
      </w:r>
      <w:r w:rsidRPr="00294731">
        <w:rPr>
          <w:rFonts w:eastAsia="Times New Roman"/>
          <w:szCs w:val="24"/>
        </w:rPr>
        <w:t xml:space="preserve"> Τσίπρα και να έρθετε στο δικαστήριο να απολογηθείτε για τη μήνυση που </w:t>
      </w:r>
      <w:r>
        <w:rPr>
          <w:rFonts w:eastAsia="Times New Roman"/>
          <w:szCs w:val="24"/>
        </w:rPr>
        <w:t>έχω</w:t>
      </w:r>
      <w:r w:rsidRPr="00294731">
        <w:rPr>
          <w:rFonts w:eastAsia="Times New Roman"/>
          <w:szCs w:val="24"/>
        </w:rPr>
        <w:t xml:space="preserve"> καταθέσει εναντίον </w:t>
      </w:r>
      <w:r>
        <w:rPr>
          <w:rFonts w:eastAsia="Times New Roman"/>
          <w:szCs w:val="24"/>
        </w:rPr>
        <w:t>σας.</w:t>
      </w:r>
    </w:p>
    <w:p w14:paraId="02B3D594" w14:textId="77777777" w:rsidR="008168EC" w:rsidRDefault="00DB43BE">
      <w:pPr>
        <w:spacing w:line="600" w:lineRule="auto"/>
        <w:ind w:firstLine="720"/>
        <w:jc w:val="both"/>
        <w:rPr>
          <w:rFonts w:eastAsia="Times New Roman"/>
          <w:szCs w:val="24"/>
        </w:rPr>
      </w:pPr>
      <w:r w:rsidRPr="00294731">
        <w:rPr>
          <w:rFonts w:eastAsia="Times New Roman"/>
          <w:szCs w:val="24"/>
        </w:rPr>
        <w:t xml:space="preserve">Όσο για το τι σημαίνει </w:t>
      </w:r>
      <w:r>
        <w:rPr>
          <w:rFonts w:eastAsia="Times New Roman"/>
          <w:szCs w:val="24"/>
        </w:rPr>
        <w:t>«</w:t>
      </w:r>
      <w:r w:rsidRPr="00294731">
        <w:rPr>
          <w:rFonts w:eastAsia="Times New Roman"/>
          <w:szCs w:val="24"/>
        </w:rPr>
        <w:t>Μακεδόνας</w:t>
      </w:r>
      <w:r>
        <w:rPr>
          <w:rFonts w:eastAsia="Times New Roman"/>
          <w:szCs w:val="24"/>
        </w:rPr>
        <w:t>»</w:t>
      </w:r>
      <w:r w:rsidRPr="00294731">
        <w:rPr>
          <w:rFonts w:eastAsia="Times New Roman"/>
          <w:szCs w:val="24"/>
        </w:rPr>
        <w:t xml:space="preserve"> θα το καταλάβετε το βράδυ της 26</w:t>
      </w:r>
      <w:r w:rsidRPr="000A7260">
        <w:rPr>
          <w:rFonts w:eastAsia="Times New Roman"/>
          <w:szCs w:val="24"/>
          <w:vertAlign w:val="superscript"/>
        </w:rPr>
        <w:t>ης</w:t>
      </w:r>
      <w:r>
        <w:rPr>
          <w:rFonts w:eastAsia="Times New Roman"/>
          <w:szCs w:val="24"/>
        </w:rPr>
        <w:t xml:space="preserve"> </w:t>
      </w:r>
      <w:r w:rsidRPr="00294731">
        <w:rPr>
          <w:rFonts w:eastAsia="Times New Roman"/>
          <w:szCs w:val="24"/>
        </w:rPr>
        <w:t>Μαΐου</w:t>
      </w:r>
      <w:r>
        <w:rPr>
          <w:rFonts w:eastAsia="Times New Roman"/>
          <w:szCs w:val="24"/>
        </w:rPr>
        <w:t>,</w:t>
      </w:r>
      <w:r w:rsidRPr="00294731">
        <w:rPr>
          <w:rFonts w:eastAsia="Times New Roman"/>
          <w:szCs w:val="24"/>
        </w:rPr>
        <w:t xml:space="preserve"> όταν η απάντηση των πολιτών στην κατάπτυστη </w:t>
      </w:r>
      <w:r>
        <w:rPr>
          <w:rFonts w:eastAsia="Times New Roman"/>
          <w:szCs w:val="24"/>
        </w:rPr>
        <w:t>Σ</w:t>
      </w:r>
      <w:r w:rsidRPr="00294731">
        <w:rPr>
          <w:rFonts w:eastAsia="Times New Roman"/>
          <w:szCs w:val="24"/>
        </w:rPr>
        <w:t>υμφωνία των Πρεσπών θα είναι βροντε</w:t>
      </w:r>
      <w:r w:rsidRPr="00294731">
        <w:rPr>
          <w:rFonts w:eastAsia="Times New Roman"/>
          <w:szCs w:val="24"/>
        </w:rPr>
        <w:t>ρή και αμείλικτη</w:t>
      </w:r>
      <w:r>
        <w:rPr>
          <w:rFonts w:eastAsia="Times New Roman"/>
          <w:szCs w:val="24"/>
        </w:rPr>
        <w:t>,</w:t>
      </w:r>
      <w:r w:rsidRPr="00294731">
        <w:rPr>
          <w:rFonts w:eastAsia="Times New Roman"/>
          <w:szCs w:val="24"/>
        </w:rPr>
        <w:t xml:space="preserve"> όπως </w:t>
      </w:r>
      <w:r>
        <w:rPr>
          <w:rFonts w:eastAsia="Times New Roman"/>
          <w:szCs w:val="24"/>
        </w:rPr>
        <w:t>ηχηρό</w:t>
      </w:r>
      <w:r w:rsidRPr="00294731">
        <w:rPr>
          <w:rFonts w:eastAsia="Times New Roman"/>
          <w:szCs w:val="24"/>
        </w:rPr>
        <w:t xml:space="preserve"> θα είναι και το </w:t>
      </w:r>
      <w:r>
        <w:rPr>
          <w:rFonts w:eastAsia="Times New Roman"/>
          <w:szCs w:val="24"/>
        </w:rPr>
        <w:t>«ό</w:t>
      </w:r>
      <w:r w:rsidRPr="00294731">
        <w:rPr>
          <w:rFonts w:eastAsia="Times New Roman"/>
          <w:szCs w:val="24"/>
        </w:rPr>
        <w:t>χι</w:t>
      </w:r>
      <w:r>
        <w:rPr>
          <w:rFonts w:eastAsia="Times New Roman"/>
          <w:szCs w:val="24"/>
        </w:rPr>
        <w:t xml:space="preserve">» που θα </w:t>
      </w:r>
      <w:r w:rsidRPr="00294731">
        <w:rPr>
          <w:rFonts w:eastAsia="Times New Roman"/>
          <w:szCs w:val="24"/>
        </w:rPr>
        <w:t>πουν στην απέλπιδα προσπάθειά σας να εμφανιστείτε ως οι</w:t>
      </w:r>
      <w:r>
        <w:rPr>
          <w:rFonts w:eastAsia="Times New Roman"/>
          <w:szCs w:val="24"/>
        </w:rPr>
        <w:t xml:space="preserve"> νέοι </w:t>
      </w:r>
      <w:proofErr w:type="spellStart"/>
      <w:r>
        <w:rPr>
          <w:rFonts w:eastAsia="Times New Roman"/>
          <w:szCs w:val="24"/>
        </w:rPr>
        <w:t>Μαυρογιαλούροι</w:t>
      </w:r>
      <w:proofErr w:type="spellEnd"/>
      <w:r>
        <w:rPr>
          <w:rFonts w:eastAsia="Times New Roman"/>
          <w:szCs w:val="24"/>
        </w:rPr>
        <w:t xml:space="preserve">. </w:t>
      </w:r>
    </w:p>
    <w:p w14:paraId="02B3D595" w14:textId="77777777" w:rsidR="008168EC" w:rsidRDefault="00DB43BE">
      <w:pPr>
        <w:spacing w:line="600" w:lineRule="auto"/>
        <w:ind w:firstLine="720"/>
        <w:jc w:val="both"/>
        <w:rPr>
          <w:rFonts w:eastAsia="Times New Roman"/>
          <w:szCs w:val="24"/>
        </w:rPr>
      </w:pPr>
      <w:r w:rsidRPr="00294731">
        <w:rPr>
          <w:rFonts w:eastAsia="Times New Roman"/>
          <w:szCs w:val="24"/>
        </w:rPr>
        <w:lastRenderedPageBreak/>
        <w:t>Αφού τους εξοντώσ</w:t>
      </w:r>
      <w:r>
        <w:rPr>
          <w:rFonts w:eastAsia="Times New Roman"/>
          <w:szCs w:val="24"/>
        </w:rPr>
        <w:t>α</w:t>
      </w:r>
      <w:r w:rsidRPr="00294731">
        <w:rPr>
          <w:rFonts w:eastAsia="Times New Roman"/>
          <w:szCs w:val="24"/>
        </w:rPr>
        <w:t>τε</w:t>
      </w:r>
      <w:r>
        <w:rPr>
          <w:rFonts w:eastAsia="Times New Roman"/>
          <w:szCs w:val="24"/>
        </w:rPr>
        <w:t>,</w:t>
      </w:r>
      <w:r w:rsidRPr="00294731">
        <w:rPr>
          <w:rFonts w:eastAsia="Times New Roman"/>
          <w:szCs w:val="24"/>
        </w:rPr>
        <w:t xml:space="preserve"> τώρα τους πετάτε </w:t>
      </w:r>
      <w:r>
        <w:rPr>
          <w:rFonts w:eastAsia="Times New Roman"/>
          <w:szCs w:val="24"/>
        </w:rPr>
        <w:t xml:space="preserve">ψίχουλα, </w:t>
      </w:r>
      <w:r w:rsidRPr="00294731">
        <w:rPr>
          <w:rFonts w:eastAsia="Times New Roman"/>
          <w:szCs w:val="24"/>
        </w:rPr>
        <w:t>αναξιόπιστ</w:t>
      </w:r>
      <w:r>
        <w:rPr>
          <w:rFonts w:eastAsia="Times New Roman"/>
          <w:szCs w:val="24"/>
        </w:rPr>
        <w:t>οι</w:t>
      </w:r>
      <w:r w:rsidRPr="00294731">
        <w:rPr>
          <w:rFonts w:eastAsia="Times New Roman"/>
          <w:szCs w:val="24"/>
        </w:rPr>
        <w:t xml:space="preserve"> πολιτικά και ηθικά απογυμνωμέν</w:t>
      </w:r>
      <w:r>
        <w:rPr>
          <w:rFonts w:eastAsia="Times New Roman"/>
          <w:szCs w:val="24"/>
        </w:rPr>
        <w:t>οι, γ</w:t>
      </w:r>
      <w:r w:rsidRPr="00294731">
        <w:rPr>
          <w:rFonts w:eastAsia="Times New Roman"/>
          <w:szCs w:val="24"/>
        </w:rPr>
        <w:t>ιατί και οι τελευταίοι π</w:t>
      </w:r>
      <w:r w:rsidRPr="00294731">
        <w:rPr>
          <w:rFonts w:eastAsia="Times New Roman"/>
          <w:szCs w:val="24"/>
        </w:rPr>
        <w:t>ου είχαν ψευδαισθήσεις κατάλαβα</w:t>
      </w:r>
      <w:r>
        <w:rPr>
          <w:rFonts w:eastAsia="Times New Roman"/>
          <w:szCs w:val="24"/>
        </w:rPr>
        <w:t>ν</w:t>
      </w:r>
      <w:r w:rsidRPr="00294731">
        <w:rPr>
          <w:rFonts w:eastAsia="Times New Roman"/>
          <w:szCs w:val="24"/>
        </w:rPr>
        <w:t xml:space="preserve"> την υποκρισία </w:t>
      </w:r>
      <w:r>
        <w:rPr>
          <w:rFonts w:eastAsia="Times New Roman"/>
          <w:szCs w:val="24"/>
        </w:rPr>
        <w:t>σας ό</w:t>
      </w:r>
      <w:r w:rsidRPr="00294731">
        <w:rPr>
          <w:rFonts w:eastAsia="Times New Roman"/>
          <w:szCs w:val="24"/>
        </w:rPr>
        <w:t>ταν είδα</w:t>
      </w:r>
      <w:r>
        <w:rPr>
          <w:rFonts w:eastAsia="Times New Roman"/>
          <w:szCs w:val="24"/>
        </w:rPr>
        <w:t>ν</w:t>
      </w:r>
      <w:r w:rsidRPr="00294731">
        <w:rPr>
          <w:rFonts w:eastAsia="Times New Roman"/>
          <w:szCs w:val="24"/>
        </w:rPr>
        <w:t xml:space="preserve"> τον </w:t>
      </w:r>
      <w:r>
        <w:rPr>
          <w:rFonts w:eastAsia="Times New Roman"/>
          <w:szCs w:val="24"/>
        </w:rPr>
        <w:t>κ.</w:t>
      </w:r>
      <w:r w:rsidRPr="00294731">
        <w:rPr>
          <w:rFonts w:eastAsia="Times New Roman"/>
          <w:szCs w:val="24"/>
        </w:rPr>
        <w:t xml:space="preserve"> Τσίπρα να ξε</w:t>
      </w:r>
      <w:r>
        <w:rPr>
          <w:rFonts w:eastAsia="Times New Roman"/>
          <w:szCs w:val="24"/>
        </w:rPr>
        <w:t>κουράζεται πάνω στα κότερα των ε</w:t>
      </w:r>
      <w:r w:rsidRPr="00294731">
        <w:rPr>
          <w:rFonts w:eastAsia="Times New Roman"/>
          <w:szCs w:val="24"/>
        </w:rPr>
        <w:t>λίτ που</w:t>
      </w:r>
      <w:r>
        <w:rPr>
          <w:rFonts w:eastAsia="Times New Roman"/>
          <w:szCs w:val="24"/>
        </w:rPr>
        <w:t xml:space="preserve"> υ</w:t>
      </w:r>
      <w:r w:rsidRPr="00294731">
        <w:rPr>
          <w:rFonts w:eastAsia="Times New Roman"/>
          <w:szCs w:val="24"/>
        </w:rPr>
        <w:t>ποτίθεται ότι χρόνια τώρα πολεμάτε</w:t>
      </w:r>
      <w:r>
        <w:rPr>
          <w:rFonts w:eastAsia="Times New Roman"/>
          <w:szCs w:val="24"/>
        </w:rPr>
        <w:t>.</w:t>
      </w:r>
    </w:p>
    <w:p w14:paraId="02B3D596" w14:textId="77777777" w:rsidR="008168EC" w:rsidRDefault="00DB43BE">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2B3D597" w14:textId="77777777" w:rsidR="008168EC" w:rsidRDefault="00DB43BE">
      <w:pPr>
        <w:spacing w:line="600" w:lineRule="auto"/>
        <w:ind w:firstLine="720"/>
        <w:jc w:val="both"/>
        <w:rPr>
          <w:rFonts w:eastAsia="Times New Roman"/>
          <w:szCs w:val="24"/>
        </w:rPr>
      </w:pPr>
      <w:r>
        <w:rPr>
          <w:rFonts w:eastAsia="Times New Roman"/>
          <w:szCs w:val="24"/>
        </w:rPr>
        <w:t>Κ</w:t>
      </w:r>
      <w:r w:rsidRPr="00294731">
        <w:rPr>
          <w:rFonts w:eastAsia="Times New Roman"/>
          <w:szCs w:val="24"/>
        </w:rPr>
        <w:t>υρίως</w:t>
      </w:r>
      <w:r>
        <w:rPr>
          <w:rFonts w:eastAsia="Times New Roman"/>
          <w:szCs w:val="24"/>
        </w:rPr>
        <w:t>,</w:t>
      </w:r>
      <w:r w:rsidRPr="00294731">
        <w:rPr>
          <w:rFonts w:eastAsia="Times New Roman"/>
          <w:szCs w:val="24"/>
        </w:rPr>
        <w:t xml:space="preserve"> </w:t>
      </w:r>
      <w:r>
        <w:rPr>
          <w:rFonts w:eastAsia="Times New Roman"/>
          <w:szCs w:val="24"/>
        </w:rPr>
        <w:t>όμως,</w:t>
      </w:r>
      <w:r w:rsidRPr="00294731">
        <w:rPr>
          <w:rFonts w:eastAsia="Times New Roman"/>
          <w:szCs w:val="24"/>
        </w:rPr>
        <w:t xml:space="preserve"> ανατρίχιασα</w:t>
      </w:r>
      <w:r>
        <w:rPr>
          <w:rFonts w:eastAsia="Times New Roman"/>
          <w:szCs w:val="24"/>
        </w:rPr>
        <w:t>ν</w:t>
      </w:r>
      <w:r w:rsidRPr="00294731">
        <w:rPr>
          <w:rFonts w:eastAsia="Times New Roman"/>
          <w:szCs w:val="24"/>
        </w:rPr>
        <w:t xml:space="preserve"> </w:t>
      </w:r>
      <w:r>
        <w:rPr>
          <w:rFonts w:eastAsia="Times New Roman"/>
          <w:szCs w:val="24"/>
        </w:rPr>
        <w:t>-</w:t>
      </w:r>
      <w:r w:rsidRPr="00294731">
        <w:rPr>
          <w:rFonts w:eastAsia="Times New Roman"/>
          <w:szCs w:val="24"/>
        </w:rPr>
        <w:t>και τελειώνω</w:t>
      </w:r>
      <w:r>
        <w:rPr>
          <w:rFonts w:eastAsia="Times New Roman"/>
          <w:szCs w:val="24"/>
        </w:rPr>
        <w:t>,</w:t>
      </w:r>
      <w:r w:rsidRPr="00294731">
        <w:rPr>
          <w:rFonts w:eastAsia="Times New Roman"/>
          <w:szCs w:val="24"/>
        </w:rPr>
        <w:t xml:space="preserve"> κ</w:t>
      </w:r>
      <w:r>
        <w:rPr>
          <w:rFonts w:eastAsia="Times New Roman"/>
          <w:szCs w:val="24"/>
        </w:rPr>
        <w:t>ύριε Πρόεδρε-</w:t>
      </w:r>
      <w:r w:rsidRPr="00294731">
        <w:rPr>
          <w:rFonts w:eastAsia="Times New Roman"/>
          <w:szCs w:val="24"/>
        </w:rPr>
        <w:t xml:space="preserve"> όταν είδαν τις αποκαλύψεις της δημοσιογραφικής έρευνας για την τραγωδία στο Μάτι</w:t>
      </w:r>
      <w:r>
        <w:rPr>
          <w:rFonts w:eastAsia="Times New Roman"/>
          <w:szCs w:val="24"/>
        </w:rPr>
        <w:t>,</w:t>
      </w:r>
      <w:r w:rsidRPr="00294731">
        <w:rPr>
          <w:rFonts w:eastAsia="Times New Roman"/>
          <w:szCs w:val="24"/>
        </w:rPr>
        <w:t xml:space="preserve"> τους νεκρούς </w:t>
      </w:r>
      <w:r>
        <w:rPr>
          <w:rFonts w:eastAsia="Times New Roman"/>
          <w:szCs w:val="24"/>
        </w:rPr>
        <w:t>τους οποίους</w:t>
      </w:r>
      <w:r w:rsidRPr="00294731">
        <w:rPr>
          <w:rFonts w:eastAsia="Times New Roman"/>
          <w:szCs w:val="24"/>
        </w:rPr>
        <w:t xml:space="preserve"> γνωρίζατε τόσο </w:t>
      </w:r>
      <w:r>
        <w:rPr>
          <w:rFonts w:eastAsia="Times New Roman"/>
          <w:szCs w:val="24"/>
        </w:rPr>
        <w:t>εσείς,</w:t>
      </w:r>
      <w:r w:rsidRPr="00294731">
        <w:rPr>
          <w:rFonts w:eastAsia="Times New Roman"/>
          <w:szCs w:val="24"/>
        </w:rPr>
        <w:t xml:space="preserve"> κύριε Τσίπρα</w:t>
      </w:r>
      <w:r>
        <w:rPr>
          <w:rFonts w:eastAsia="Times New Roman"/>
          <w:szCs w:val="24"/>
        </w:rPr>
        <w:t>, όσο</w:t>
      </w:r>
      <w:r w:rsidRPr="00294731">
        <w:rPr>
          <w:rFonts w:eastAsia="Times New Roman"/>
          <w:szCs w:val="24"/>
        </w:rPr>
        <w:t xml:space="preserve"> </w:t>
      </w:r>
      <w:r>
        <w:rPr>
          <w:rFonts w:eastAsia="Times New Roman"/>
          <w:szCs w:val="24"/>
        </w:rPr>
        <w:t xml:space="preserve">και </w:t>
      </w:r>
      <w:r w:rsidRPr="00294731">
        <w:rPr>
          <w:rFonts w:eastAsia="Times New Roman"/>
          <w:szCs w:val="24"/>
        </w:rPr>
        <w:t xml:space="preserve">ο </w:t>
      </w:r>
      <w:r>
        <w:rPr>
          <w:rFonts w:eastAsia="Times New Roman"/>
          <w:szCs w:val="24"/>
        </w:rPr>
        <w:t>κ.</w:t>
      </w:r>
      <w:r w:rsidRPr="00294731">
        <w:rPr>
          <w:rFonts w:eastAsia="Times New Roman"/>
          <w:szCs w:val="24"/>
        </w:rPr>
        <w:t xml:space="preserve"> </w:t>
      </w:r>
      <w:proofErr w:type="spellStart"/>
      <w:r w:rsidRPr="00294731">
        <w:rPr>
          <w:rFonts w:eastAsia="Times New Roman"/>
          <w:szCs w:val="24"/>
        </w:rPr>
        <w:t>Πολάκης</w:t>
      </w:r>
      <w:proofErr w:type="spellEnd"/>
      <w:r w:rsidRPr="00294731">
        <w:rPr>
          <w:rFonts w:eastAsia="Times New Roman"/>
          <w:szCs w:val="24"/>
        </w:rPr>
        <w:t xml:space="preserve"> το βράδυ της 23</w:t>
      </w:r>
      <w:r w:rsidRPr="000A7260">
        <w:rPr>
          <w:rFonts w:eastAsia="Times New Roman"/>
          <w:szCs w:val="24"/>
          <w:vertAlign w:val="superscript"/>
        </w:rPr>
        <w:t>ης</w:t>
      </w:r>
      <w:r>
        <w:rPr>
          <w:rFonts w:eastAsia="Times New Roman"/>
          <w:szCs w:val="24"/>
        </w:rPr>
        <w:t xml:space="preserve"> </w:t>
      </w:r>
      <w:r w:rsidRPr="00294731">
        <w:rPr>
          <w:rFonts w:eastAsia="Times New Roman"/>
          <w:szCs w:val="24"/>
        </w:rPr>
        <w:t>Ιουλίου</w:t>
      </w:r>
      <w:r>
        <w:rPr>
          <w:rFonts w:eastAsia="Times New Roman"/>
          <w:szCs w:val="24"/>
        </w:rPr>
        <w:t>,</w:t>
      </w:r>
      <w:r w:rsidRPr="00294731">
        <w:rPr>
          <w:rFonts w:eastAsia="Times New Roman"/>
          <w:szCs w:val="24"/>
        </w:rPr>
        <w:t xml:space="preserve"> αλλά συνειδητά και αναίσχυντα το αποκρύπτ</w:t>
      </w:r>
      <w:r>
        <w:rPr>
          <w:rFonts w:eastAsia="Times New Roman"/>
          <w:szCs w:val="24"/>
        </w:rPr>
        <w:t>ατε</w:t>
      </w:r>
      <w:r w:rsidRPr="00294731">
        <w:rPr>
          <w:rFonts w:eastAsia="Times New Roman"/>
          <w:szCs w:val="24"/>
        </w:rPr>
        <w:t xml:space="preserve"> παίζοντας θέατρ</w:t>
      </w:r>
      <w:r>
        <w:rPr>
          <w:rFonts w:eastAsia="Times New Roman"/>
          <w:szCs w:val="24"/>
        </w:rPr>
        <w:t>ο μπροστά στις στημένες κάμερες.</w:t>
      </w:r>
    </w:p>
    <w:p w14:paraId="02B3D598" w14:textId="77777777" w:rsidR="008168EC" w:rsidRDefault="00DB43BE">
      <w:pPr>
        <w:spacing w:line="600" w:lineRule="auto"/>
        <w:ind w:firstLine="720"/>
        <w:jc w:val="both"/>
        <w:rPr>
          <w:rFonts w:eastAsia="Times New Roman"/>
          <w:szCs w:val="24"/>
        </w:rPr>
      </w:pPr>
      <w:r>
        <w:rPr>
          <w:rFonts w:eastAsia="Times New Roman"/>
          <w:szCs w:val="24"/>
        </w:rPr>
        <w:lastRenderedPageBreak/>
        <w:t>Α</w:t>
      </w:r>
      <w:r w:rsidRPr="00294731">
        <w:rPr>
          <w:rFonts w:eastAsia="Times New Roman"/>
          <w:szCs w:val="24"/>
        </w:rPr>
        <w:t>ριβισμός</w:t>
      </w:r>
      <w:r>
        <w:rPr>
          <w:rFonts w:eastAsia="Times New Roman"/>
          <w:szCs w:val="24"/>
        </w:rPr>
        <w:t>,</w:t>
      </w:r>
      <w:r w:rsidRPr="00294731">
        <w:rPr>
          <w:rFonts w:eastAsia="Times New Roman"/>
          <w:szCs w:val="24"/>
        </w:rPr>
        <w:t xml:space="preserve"> χυδαιότητα</w:t>
      </w:r>
      <w:r>
        <w:rPr>
          <w:rFonts w:eastAsia="Times New Roman"/>
          <w:szCs w:val="24"/>
        </w:rPr>
        <w:t>,</w:t>
      </w:r>
      <w:r w:rsidRPr="00294731">
        <w:rPr>
          <w:rFonts w:eastAsia="Times New Roman"/>
          <w:szCs w:val="24"/>
        </w:rPr>
        <w:t xml:space="preserve"> κυνισμός</w:t>
      </w:r>
      <w:r>
        <w:rPr>
          <w:rFonts w:eastAsia="Times New Roman"/>
          <w:szCs w:val="24"/>
        </w:rPr>
        <w:t>.</w:t>
      </w:r>
      <w:r w:rsidRPr="00294731">
        <w:rPr>
          <w:rFonts w:eastAsia="Times New Roman"/>
          <w:szCs w:val="24"/>
        </w:rPr>
        <w:t xml:space="preserve"> Σε όλα αυτά</w:t>
      </w:r>
      <w:r>
        <w:rPr>
          <w:rFonts w:eastAsia="Times New Roman"/>
          <w:szCs w:val="24"/>
        </w:rPr>
        <w:t>,</w:t>
      </w:r>
      <w:r w:rsidRPr="00294731">
        <w:rPr>
          <w:rFonts w:eastAsia="Times New Roman"/>
          <w:szCs w:val="24"/>
        </w:rPr>
        <w:t xml:space="preserve"> λοιπόν</w:t>
      </w:r>
      <w:r>
        <w:rPr>
          <w:rFonts w:eastAsia="Times New Roman"/>
          <w:szCs w:val="24"/>
        </w:rPr>
        <w:t>,</w:t>
      </w:r>
      <w:r w:rsidRPr="00294731">
        <w:rPr>
          <w:rFonts w:eastAsia="Times New Roman"/>
          <w:szCs w:val="24"/>
        </w:rPr>
        <w:t xml:space="preserve"> είμαστε απέναντι</w:t>
      </w:r>
      <w:r>
        <w:rPr>
          <w:rFonts w:eastAsia="Times New Roman"/>
          <w:szCs w:val="24"/>
        </w:rPr>
        <w:t>.</w:t>
      </w:r>
      <w:r w:rsidRPr="00294731">
        <w:rPr>
          <w:rFonts w:eastAsia="Times New Roman"/>
          <w:szCs w:val="24"/>
        </w:rPr>
        <w:t xml:space="preserve"> </w:t>
      </w:r>
      <w:r>
        <w:rPr>
          <w:rFonts w:eastAsia="Times New Roman"/>
          <w:szCs w:val="24"/>
        </w:rPr>
        <w:t>Α</w:t>
      </w:r>
      <w:r w:rsidRPr="00294731">
        <w:rPr>
          <w:rFonts w:eastAsia="Times New Roman"/>
          <w:szCs w:val="24"/>
        </w:rPr>
        <w:t>πέναντι στο πιο σκληρό</w:t>
      </w:r>
      <w:r>
        <w:rPr>
          <w:rFonts w:eastAsia="Times New Roman"/>
          <w:szCs w:val="24"/>
        </w:rPr>
        <w:t>,</w:t>
      </w:r>
      <w:r w:rsidRPr="00294731">
        <w:rPr>
          <w:rFonts w:eastAsia="Times New Roman"/>
          <w:szCs w:val="24"/>
        </w:rPr>
        <w:t xml:space="preserve"> επαίσχυντο πρόσωπό </w:t>
      </w:r>
      <w:r>
        <w:rPr>
          <w:rFonts w:eastAsia="Times New Roman"/>
          <w:szCs w:val="24"/>
        </w:rPr>
        <w:t>σας,</w:t>
      </w:r>
      <w:r w:rsidRPr="00294731">
        <w:rPr>
          <w:rFonts w:eastAsia="Times New Roman"/>
          <w:szCs w:val="24"/>
        </w:rPr>
        <w:t xml:space="preserve"> κάτω από το προσωπεί</w:t>
      </w:r>
      <w:r>
        <w:rPr>
          <w:rFonts w:eastAsia="Times New Roman"/>
          <w:szCs w:val="24"/>
        </w:rPr>
        <w:t xml:space="preserve">ο </w:t>
      </w:r>
      <w:r>
        <w:rPr>
          <w:rFonts w:eastAsia="Times New Roman"/>
          <w:szCs w:val="24"/>
        </w:rPr>
        <w:t>το</w:t>
      </w:r>
      <w:r>
        <w:rPr>
          <w:rFonts w:eastAsia="Times New Roman"/>
          <w:szCs w:val="24"/>
        </w:rPr>
        <w:t>ύ</w:t>
      </w:r>
      <w:r>
        <w:rPr>
          <w:rFonts w:eastAsia="Times New Roman"/>
          <w:szCs w:val="24"/>
        </w:rPr>
        <w:t xml:space="preserve"> δήθεν ηθικού πλ</w:t>
      </w:r>
      <w:r>
        <w:rPr>
          <w:rFonts w:eastAsia="Times New Roman"/>
          <w:szCs w:val="24"/>
        </w:rPr>
        <w:t>εονεκτήματό</w:t>
      </w:r>
      <w:r w:rsidRPr="00294731">
        <w:rPr>
          <w:rFonts w:eastAsia="Times New Roman"/>
          <w:szCs w:val="24"/>
        </w:rPr>
        <w:t xml:space="preserve">ς </w:t>
      </w:r>
      <w:r>
        <w:rPr>
          <w:rFonts w:eastAsia="Times New Roman"/>
          <w:szCs w:val="24"/>
        </w:rPr>
        <w:t>σας.</w:t>
      </w:r>
      <w:r w:rsidRPr="00294731">
        <w:rPr>
          <w:rFonts w:eastAsia="Times New Roman"/>
          <w:szCs w:val="24"/>
        </w:rPr>
        <w:t xml:space="preserve"> Και την ίδια στιγμή </w:t>
      </w:r>
      <w:r>
        <w:rPr>
          <w:rFonts w:eastAsia="Times New Roman"/>
          <w:szCs w:val="24"/>
        </w:rPr>
        <w:t>έ</w:t>
      </w:r>
      <w:r w:rsidRPr="00294731">
        <w:rPr>
          <w:rFonts w:eastAsia="Times New Roman"/>
          <w:szCs w:val="24"/>
        </w:rPr>
        <w:t xml:space="preserve">χετε το θράσος να </w:t>
      </w:r>
      <w:r>
        <w:rPr>
          <w:rFonts w:eastAsia="Times New Roman"/>
          <w:szCs w:val="24"/>
        </w:rPr>
        <w:t>επαίρεστε</w:t>
      </w:r>
      <w:r w:rsidRPr="00294731">
        <w:rPr>
          <w:rFonts w:eastAsia="Times New Roman"/>
          <w:szCs w:val="24"/>
        </w:rPr>
        <w:t xml:space="preserve"> ότι είστε </w:t>
      </w:r>
      <w:r>
        <w:rPr>
          <w:rFonts w:eastAsia="Times New Roman"/>
          <w:szCs w:val="24"/>
        </w:rPr>
        <w:t xml:space="preserve">η </w:t>
      </w:r>
      <w:r w:rsidRPr="00294731">
        <w:rPr>
          <w:rFonts w:eastAsia="Times New Roman"/>
          <w:szCs w:val="24"/>
        </w:rPr>
        <w:t xml:space="preserve">Κυβέρνηση </w:t>
      </w:r>
      <w:r>
        <w:rPr>
          <w:rFonts w:eastAsia="Times New Roman"/>
          <w:szCs w:val="24"/>
        </w:rPr>
        <w:t>των πολλών</w:t>
      </w:r>
      <w:r>
        <w:rPr>
          <w:rFonts w:eastAsia="Times New Roman"/>
          <w:szCs w:val="24"/>
        </w:rPr>
        <w:t>!</w:t>
      </w:r>
    </w:p>
    <w:p w14:paraId="02B3D599" w14:textId="77777777" w:rsidR="008168EC" w:rsidRDefault="00DB43BE">
      <w:pPr>
        <w:spacing w:line="600" w:lineRule="auto"/>
        <w:ind w:firstLine="720"/>
        <w:jc w:val="both"/>
        <w:rPr>
          <w:rFonts w:eastAsia="Times New Roman"/>
          <w:szCs w:val="24"/>
        </w:rPr>
      </w:pPr>
      <w:r w:rsidRPr="00294731">
        <w:rPr>
          <w:rFonts w:eastAsia="Times New Roman"/>
          <w:szCs w:val="24"/>
        </w:rPr>
        <w:t>Όχι</w:t>
      </w:r>
      <w:r>
        <w:rPr>
          <w:rFonts w:eastAsia="Times New Roman"/>
          <w:szCs w:val="24"/>
        </w:rPr>
        <w:t>,</w:t>
      </w:r>
      <w:r w:rsidRPr="00294731">
        <w:rPr>
          <w:rFonts w:eastAsia="Times New Roman"/>
          <w:szCs w:val="24"/>
        </w:rPr>
        <w:t xml:space="preserve"> κυρίες και κύριοι του ΣΥΡΙΖΑ</w:t>
      </w:r>
      <w:r>
        <w:rPr>
          <w:rFonts w:eastAsia="Times New Roman"/>
          <w:szCs w:val="24"/>
        </w:rPr>
        <w:t>,</w:t>
      </w:r>
      <w:r w:rsidRPr="00294731">
        <w:rPr>
          <w:rFonts w:eastAsia="Times New Roman"/>
          <w:szCs w:val="24"/>
        </w:rPr>
        <w:t xml:space="preserve"> είστε η Κυβέρνηση της καταδίωξης των πολλών</w:t>
      </w:r>
      <w:r>
        <w:rPr>
          <w:rFonts w:eastAsia="Times New Roman"/>
          <w:szCs w:val="24"/>
        </w:rPr>
        <w:t>, η</w:t>
      </w:r>
      <w:r w:rsidRPr="00294731">
        <w:rPr>
          <w:rFonts w:eastAsia="Times New Roman"/>
          <w:szCs w:val="24"/>
        </w:rPr>
        <w:t xml:space="preserve"> Κυβέρνηση του όψιμ</w:t>
      </w:r>
      <w:r>
        <w:rPr>
          <w:rFonts w:eastAsia="Times New Roman"/>
          <w:szCs w:val="24"/>
        </w:rPr>
        <w:t>ου και ανταλλακτικού εναγκαλισμού</w:t>
      </w:r>
      <w:r w:rsidRPr="00294731">
        <w:rPr>
          <w:rFonts w:eastAsia="Times New Roman"/>
          <w:szCs w:val="24"/>
        </w:rPr>
        <w:t xml:space="preserve"> με τις </w:t>
      </w:r>
      <w:r>
        <w:rPr>
          <w:rFonts w:eastAsia="Times New Roman"/>
          <w:szCs w:val="24"/>
        </w:rPr>
        <w:t>ε</w:t>
      </w:r>
      <w:r w:rsidRPr="00294731">
        <w:rPr>
          <w:rFonts w:eastAsia="Times New Roman"/>
          <w:szCs w:val="24"/>
        </w:rPr>
        <w:t>λίτ</w:t>
      </w:r>
      <w:r>
        <w:rPr>
          <w:rFonts w:eastAsia="Times New Roman"/>
          <w:szCs w:val="24"/>
        </w:rPr>
        <w:t>,</w:t>
      </w:r>
      <w:r w:rsidRPr="00294731">
        <w:rPr>
          <w:rFonts w:eastAsia="Times New Roman"/>
          <w:szCs w:val="24"/>
        </w:rPr>
        <w:t xml:space="preserve"> η Κυβέρν</w:t>
      </w:r>
      <w:r w:rsidRPr="00294731">
        <w:rPr>
          <w:rFonts w:eastAsia="Times New Roman"/>
          <w:szCs w:val="24"/>
        </w:rPr>
        <w:t xml:space="preserve">ηση </w:t>
      </w:r>
      <w:r>
        <w:rPr>
          <w:rFonts w:eastAsia="Times New Roman"/>
          <w:szCs w:val="24"/>
        </w:rPr>
        <w:t>των νοικιασμένων</w:t>
      </w:r>
      <w:r w:rsidRPr="00294731">
        <w:rPr>
          <w:rFonts w:eastAsia="Times New Roman"/>
          <w:szCs w:val="24"/>
        </w:rPr>
        <w:t xml:space="preserve"> συνειδήσεων</w:t>
      </w:r>
      <w:r>
        <w:rPr>
          <w:rFonts w:eastAsia="Times New Roman"/>
          <w:szCs w:val="24"/>
        </w:rPr>
        <w:t>,</w:t>
      </w:r>
      <w:r w:rsidRPr="00294731">
        <w:rPr>
          <w:rFonts w:eastAsia="Times New Roman"/>
          <w:szCs w:val="24"/>
        </w:rPr>
        <w:t xml:space="preserve"> με πρόσφατο κραυγαλέο παράδειγμα αυτό του κ</w:t>
      </w:r>
      <w:r>
        <w:rPr>
          <w:rFonts w:eastAsia="Times New Roman"/>
          <w:szCs w:val="24"/>
        </w:rPr>
        <w:t>.</w:t>
      </w:r>
      <w:r w:rsidRPr="00294731">
        <w:rPr>
          <w:rFonts w:eastAsia="Times New Roman"/>
          <w:szCs w:val="24"/>
        </w:rPr>
        <w:t xml:space="preserve"> Θεοχαρόπουλου</w:t>
      </w:r>
      <w:r>
        <w:rPr>
          <w:rFonts w:eastAsia="Times New Roman"/>
          <w:szCs w:val="24"/>
        </w:rPr>
        <w:t>.</w:t>
      </w:r>
    </w:p>
    <w:p w14:paraId="02B3D59A" w14:textId="77777777" w:rsidR="008168EC" w:rsidRDefault="00DB43BE">
      <w:pPr>
        <w:spacing w:line="600" w:lineRule="auto"/>
        <w:ind w:firstLine="720"/>
        <w:jc w:val="both"/>
        <w:rPr>
          <w:rFonts w:eastAsia="Times New Roman"/>
          <w:bCs/>
          <w:szCs w:val="24"/>
        </w:rPr>
      </w:pPr>
      <w:r>
        <w:rPr>
          <w:rFonts w:eastAsia="Times New Roman"/>
          <w:b/>
          <w:bCs/>
          <w:szCs w:val="24"/>
        </w:rPr>
        <w:t xml:space="preserve">ΠΡΟΕΔΡΕΥΩΝ (Μάριος Γεωργιάδης): </w:t>
      </w:r>
      <w:r w:rsidRPr="00CA5A6C">
        <w:rPr>
          <w:rFonts w:eastAsia="Times New Roman"/>
          <w:bCs/>
          <w:szCs w:val="24"/>
        </w:rPr>
        <w:t>Κυρία συνάδελφε, σας παρακαλώ να ολοκληρώσετε.</w:t>
      </w:r>
    </w:p>
    <w:p w14:paraId="02B3D59B" w14:textId="77777777" w:rsidR="008168EC" w:rsidRDefault="00DB43BE">
      <w:pPr>
        <w:spacing w:line="600" w:lineRule="auto"/>
        <w:ind w:firstLine="720"/>
        <w:jc w:val="both"/>
        <w:rPr>
          <w:rFonts w:eastAsia="Times New Roman"/>
          <w:b/>
          <w:bCs/>
          <w:szCs w:val="24"/>
        </w:rPr>
      </w:pPr>
      <w:r w:rsidRPr="00CA5A6C">
        <w:rPr>
          <w:rFonts w:eastAsia="Times New Roman"/>
          <w:b/>
          <w:bCs/>
          <w:szCs w:val="24"/>
        </w:rPr>
        <w:t xml:space="preserve">ΦΩΤΕΙΝΗ ΑΡΑΜΠΑΤΖΗ: </w:t>
      </w:r>
      <w:r w:rsidRPr="00CA5A6C">
        <w:rPr>
          <w:rFonts w:eastAsia="Times New Roman"/>
          <w:bCs/>
          <w:szCs w:val="24"/>
        </w:rPr>
        <w:t>Τελείωσα, κύριε Πρόεδρε.</w:t>
      </w:r>
    </w:p>
    <w:p w14:paraId="02B3D59C" w14:textId="77777777" w:rsidR="008168EC" w:rsidRDefault="00DB43BE">
      <w:pPr>
        <w:spacing w:line="600" w:lineRule="auto"/>
        <w:ind w:firstLine="720"/>
        <w:jc w:val="both"/>
        <w:rPr>
          <w:rFonts w:eastAsia="Times New Roman"/>
          <w:szCs w:val="24"/>
        </w:rPr>
      </w:pPr>
      <w:r>
        <w:rPr>
          <w:rFonts w:eastAsia="Times New Roman"/>
          <w:szCs w:val="24"/>
        </w:rPr>
        <w:t xml:space="preserve">Εξαπάτηση, ξεδιαντροπιά, </w:t>
      </w:r>
      <w:proofErr w:type="spellStart"/>
      <w:r w:rsidRPr="00294731">
        <w:rPr>
          <w:rFonts w:eastAsia="Times New Roman"/>
          <w:szCs w:val="24"/>
        </w:rPr>
        <w:t>εξουσιολαγνεία</w:t>
      </w:r>
      <w:proofErr w:type="spellEnd"/>
      <w:r>
        <w:rPr>
          <w:rFonts w:eastAsia="Times New Roman"/>
          <w:szCs w:val="24"/>
        </w:rPr>
        <w:t>,</w:t>
      </w:r>
      <w:r w:rsidRPr="00294731">
        <w:rPr>
          <w:rFonts w:eastAsia="Times New Roman"/>
          <w:szCs w:val="24"/>
        </w:rPr>
        <w:t xml:space="preserve"> </w:t>
      </w:r>
      <w:r>
        <w:rPr>
          <w:rFonts w:eastAsia="Times New Roman"/>
          <w:szCs w:val="24"/>
        </w:rPr>
        <w:t>«</w:t>
      </w:r>
      <w:proofErr w:type="spellStart"/>
      <w:r>
        <w:rPr>
          <w:rFonts w:eastAsia="Times New Roman"/>
          <w:szCs w:val="24"/>
        </w:rPr>
        <w:t>πολακισμός</w:t>
      </w:r>
      <w:proofErr w:type="spellEnd"/>
      <w:r>
        <w:rPr>
          <w:rFonts w:eastAsia="Times New Roman"/>
          <w:szCs w:val="24"/>
        </w:rPr>
        <w:t>»</w:t>
      </w:r>
      <w:r>
        <w:rPr>
          <w:rFonts w:eastAsia="Times New Roman"/>
          <w:szCs w:val="24"/>
        </w:rPr>
        <w:t>.</w:t>
      </w:r>
      <w:r>
        <w:rPr>
          <w:rFonts w:eastAsia="Times New Roman"/>
          <w:szCs w:val="24"/>
        </w:rPr>
        <w:t xml:space="preserve"> Ν</w:t>
      </w:r>
      <w:r w:rsidRPr="00294731">
        <w:rPr>
          <w:rFonts w:eastAsia="Times New Roman"/>
          <w:szCs w:val="24"/>
        </w:rPr>
        <w:t>α τον χαίρεστε</w:t>
      </w:r>
      <w:r>
        <w:rPr>
          <w:rFonts w:eastAsia="Times New Roman"/>
          <w:szCs w:val="24"/>
        </w:rPr>
        <w:t>,</w:t>
      </w:r>
      <w:r w:rsidRPr="00294731">
        <w:rPr>
          <w:rFonts w:eastAsia="Times New Roman"/>
          <w:szCs w:val="24"/>
        </w:rPr>
        <w:t xml:space="preserve"> </w:t>
      </w:r>
      <w:r>
        <w:rPr>
          <w:rFonts w:eastAsia="Times New Roman"/>
          <w:szCs w:val="24"/>
        </w:rPr>
        <w:t>λ</w:t>
      </w:r>
      <w:r w:rsidRPr="00294731">
        <w:rPr>
          <w:rFonts w:eastAsia="Times New Roman"/>
          <w:szCs w:val="24"/>
        </w:rPr>
        <w:t>οιπόν</w:t>
      </w:r>
      <w:r>
        <w:rPr>
          <w:rFonts w:eastAsia="Times New Roman"/>
          <w:szCs w:val="24"/>
        </w:rPr>
        <w:t>,</w:t>
      </w:r>
      <w:r w:rsidRPr="00294731">
        <w:rPr>
          <w:rFonts w:eastAsia="Times New Roman"/>
          <w:szCs w:val="24"/>
        </w:rPr>
        <w:t xml:space="preserve"> αμετανόητοι τον </w:t>
      </w:r>
      <w:r>
        <w:rPr>
          <w:rFonts w:eastAsia="Times New Roman"/>
          <w:szCs w:val="24"/>
        </w:rPr>
        <w:t xml:space="preserve">κ. </w:t>
      </w:r>
      <w:proofErr w:type="spellStart"/>
      <w:r>
        <w:rPr>
          <w:rFonts w:eastAsia="Times New Roman"/>
          <w:szCs w:val="24"/>
        </w:rPr>
        <w:t>Πολάκη</w:t>
      </w:r>
      <w:proofErr w:type="spellEnd"/>
      <w:r>
        <w:rPr>
          <w:rFonts w:eastAsia="Times New Roman"/>
          <w:szCs w:val="24"/>
        </w:rPr>
        <w:t xml:space="preserve"> και την αθλιότητά</w:t>
      </w:r>
      <w:r w:rsidRPr="00294731">
        <w:rPr>
          <w:rFonts w:eastAsia="Times New Roman"/>
          <w:szCs w:val="24"/>
        </w:rPr>
        <w:t xml:space="preserve"> του</w:t>
      </w:r>
      <w:r>
        <w:rPr>
          <w:rFonts w:eastAsia="Times New Roman"/>
          <w:szCs w:val="24"/>
        </w:rPr>
        <w:t>.</w:t>
      </w:r>
      <w:r w:rsidRPr="00294731">
        <w:rPr>
          <w:rFonts w:eastAsia="Times New Roman"/>
          <w:szCs w:val="24"/>
        </w:rPr>
        <w:t xml:space="preserve"> Μένει την επόμενη φορά να τον πάρετε</w:t>
      </w:r>
      <w:r>
        <w:rPr>
          <w:rFonts w:eastAsia="Times New Roman"/>
          <w:szCs w:val="24"/>
        </w:rPr>
        <w:t>,</w:t>
      </w:r>
      <w:r w:rsidRPr="00294731">
        <w:rPr>
          <w:rFonts w:eastAsia="Times New Roman"/>
          <w:szCs w:val="24"/>
        </w:rPr>
        <w:t xml:space="preserve"> κύριε Πρωθυπουργέ</w:t>
      </w:r>
      <w:r>
        <w:rPr>
          <w:rFonts w:eastAsia="Times New Roman"/>
          <w:szCs w:val="24"/>
        </w:rPr>
        <w:t>,</w:t>
      </w:r>
      <w:r w:rsidRPr="00294731">
        <w:rPr>
          <w:rFonts w:eastAsia="Times New Roman"/>
          <w:szCs w:val="24"/>
        </w:rPr>
        <w:t xml:space="preserve"> </w:t>
      </w:r>
      <w:r>
        <w:rPr>
          <w:rFonts w:eastAsia="Times New Roman"/>
          <w:szCs w:val="24"/>
        </w:rPr>
        <w:t>παρέα να</w:t>
      </w:r>
      <w:r w:rsidRPr="00294731">
        <w:rPr>
          <w:rFonts w:eastAsia="Times New Roman"/>
          <w:szCs w:val="24"/>
        </w:rPr>
        <w:t xml:space="preserve"> αγναντεύετε το </w:t>
      </w:r>
      <w:r w:rsidRPr="00294731">
        <w:rPr>
          <w:rFonts w:eastAsia="Times New Roman"/>
          <w:szCs w:val="24"/>
        </w:rPr>
        <w:lastRenderedPageBreak/>
        <w:t>Αιγα</w:t>
      </w:r>
      <w:r>
        <w:rPr>
          <w:rFonts w:eastAsia="Times New Roman"/>
          <w:szCs w:val="24"/>
        </w:rPr>
        <w:t xml:space="preserve">ίο πάνω στα σκάφη των φίλων σας. </w:t>
      </w:r>
      <w:r w:rsidRPr="00294731">
        <w:rPr>
          <w:rFonts w:eastAsia="Times New Roman"/>
          <w:szCs w:val="24"/>
        </w:rPr>
        <w:t>Δεν ξέρω αν θα ταιριάζει σε ένα τέτοιο περιβάλλο</w:t>
      </w:r>
      <w:r w:rsidRPr="00294731">
        <w:rPr>
          <w:rFonts w:eastAsia="Times New Roman"/>
          <w:szCs w:val="24"/>
        </w:rPr>
        <w:t>ν χλιδής</w:t>
      </w:r>
      <w:r>
        <w:rPr>
          <w:rFonts w:eastAsia="Times New Roman"/>
          <w:szCs w:val="24"/>
        </w:rPr>
        <w:t>,</w:t>
      </w:r>
      <w:r w:rsidRPr="00294731">
        <w:rPr>
          <w:rFonts w:eastAsia="Times New Roman"/>
          <w:szCs w:val="24"/>
        </w:rPr>
        <w:t xml:space="preserve"> αλλά σίγουρα θα μπορεί να σας ανάβει με ευκολία το πούρο </w:t>
      </w:r>
      <w:r>
        <w:rPr>
          <w:rFonts w:eastAsia="Times New Roman"/>
          <w:szCs w:val="24"/>
        </w:rPr>
        <w:t>σας!</w:t>
      </w:r>
    </w:p>
    <w:p w14:paraId="02B3D59D" w14:textId="77777777" w:rsidR="008168EC" w:rsidRDefault="00DB43BE">
      <w:pPr>
        <w:spacing w:line="600" w:lineRule="auto"/>
        <w:ind w:firstLine="720"/>
        <w:jc w:val="both"/>
        <w:rPr>
          <w:rFonts w:eastAsia="Times New Roman"/>
          <w:szCs w:val="24"/>
        </w:rPr>
      </w:pPr>
      <w:r>
        <w:rPr>
          <w:rFonts w:eastAsia="Times New Roman"/>
          <w:szCs w:val="24"/>
        </w:rPr>
        <w:t>Ε</w:t>
      </w:r>
      <w:r w:rsidRPr="00294731">
        <w:rPr>
          <w:rFonts w:eastAsia="Times New Roman"/>
          <w:szCs w:val="24"/>
        </w:rPr>
        <w:t xml:space="preserve">υχαριστώ και για την ανοχή </w:t>
      </w:r>
      <w:r>
        <w:rPr>
          <w:rFonts w:eastAsia="Times New Roman"/>
          <w:szCs w:val="24"/>
        </w:rPr>
        <w:t>σας.</w:t>
      </w:r>
    </w:p>
    <w:p w14:paraId="02B3D59E" w14:textId="77777777" w:rsidR="008168EC" w:rsidRDefault="00DB43BE">
      <w:pPr>
        <w:spacing w:line="600" w:lineRule="auto"/>
        <w:ind w:firstLine="720"/>
        <w:jc w:val="both"/>
        <w:rPr>
          <w:rFonts w:eastAsia="Times New Roman"/>
          <w:bCs/>
          <w:szCs w:val="24"/>
        </w:rPr>
      </w:pPr>
      <w:r>
        <w:rPr>
          <w:rFonts w:eastAsia="Times New Roman"/>
          <w:b/>
          <w:bCs/>
          <w:szCs w:val="24"/>
        </w:rPr>
        <w:t>ΠΡΟΕΔΡΕΥΩΝ (Μάριος Γεωργιάδης)</w:t>
      </w:r>
      <w:r w:rsidRPr="004649F0">
        <w:rPr>
          <w:rFonts w:eastAsia="Times New Roman"/>
          <w:b/>
          <w:bCs/>
          <w:szCs w:val="24"/>
        </w:rPr>
        <w:t xml:space="preserve">: </w:t>
      </w:r>
      <w:r w:rsidRPr="004649F0">
        <w:rPr>
          <w:rFonts w:eastAsia="Times New Roman"/>
          <w:bCs/>
          <w:szCs w:val="24"/>
        </w:rPr>
        <w:t xml:space="preserve">Ευχαριστούμε την </w:t>
      </w:r>
      <w:r w:rsidRPr="004649F0">
        <w:rPr>
          <w:rFonts w:eastAsia="Times New Roman"/>
          <w:bCs/>
          <w:szCs w:val="24"/>
        </w:rPr>
        <w:t>κ</w:t>
      </w:r>
      <w:r>
        <w:rPr>
          <w:rFonts w:eastAsia="Times New Roman"/>
          <w:bCs/>
          <w:szCs w:val="24"/>
        </w:rPr>
        <w:t>.</w:t>
      </w:r>
      <w:r w:rsidRPr="004649F0">
        <w:rPr>
          <w:rFonts w:eastAsia="Times New Roman"/>
          <w:bCs/>
          <w:szCs w:val="24"/>
        </w:rPr>
        <w:t xml:space="preserve"> Αραμπατζή.</w:t>
      </w:r>
    </w:p>
    <w:p w14:paraId="02B3D59F" w14:textId="77777777" w:rsidR="008168EC" w:rsidRDefault="00DB43BE">
      <w:pPr>
        <w:spacing w:line="600" w:lineRule="auto"/>
        <w:ind w:firstLine="720"/>
        <w:jc w:val="both"/>
        <w:rPr>
          <w:rFonts w:eastAsia="Times New Roman"/>
          <w:szCs w:val="24"/>
        </w:rPr>
      </w:pPr>
      <w:r w:rsidRPr="004649F0">
        <w:rPr>
          <w:rFonts w:eastAsia="Times New Roman"/>
          <w:bCs/>
          <w:szCs w:val="24"/>
        </w:rPr>
        <w:t xml:space="preserve">Τελευταίος ομιλητής για την αποψινή συνεδρίαση είναι ο κ. </w:t>
      </w:r>
      <w:proofErr w:type="spellStart"/>
      <w:r w:rsidRPr="004649F0">
        <w:rPr>
          <w:rFonts w:eastAsia="Times New Roman"/>
          <w:bCs/>
          <w:szCs w:val="24"/>
        </w:rPr>
        <w:t>Χαρακόπουλος</w:t>
      </w:r>
      <w:proofErr w:type="spellEnd"/>
      <w:r w:rsidRPr="004649F0">
        <w:rPr>
          <w:rFonts w:eastAsia="Times New Roman"/>
          <w:szCs w:val="24"/>
        </w:rPr>
        <w:t xml:space="preserve"> </w:t>
      </w:r>
      <w:r w:rsidRPr="00294731">
        <w:rPr>
          <w:rFonts w:eastAsia="Times New Roman"/>
          <w:szCs w:val="24"/>
        </w:rPr>
        <w:t xml:space="preserve">από τη Νέα </w:t>
      </w:r>
      <w:r w:rsidRPr="00294731">
        <w:rPr>
          <w:rFonts w:eastAsia="Times New Roman"/>
          <w:szCs w:val="24"/>
        </w:rPr>
        <w:t>Δημοκρατία</w:t>
      </w:r>
      <w:r>
        <w:rPr>
          <w:rFonts w:eastAsia="Times New Roman"/>
          <w:szCs w:val="24"/>
        </w:rPr>
        <w:t>.</w:t>
      </w:r>
    </w:p>
    <w:p w14:paraId="02B3D5A0" w14:textId="77777777" w:rsidR="008168EC" w:rsidRDefault="00DB43BE">
      <w:pPr>
        <w:spacing w:line="600" w:lineRule="auto"/>
        <w:ind w:firstLine="720"/>
        <w:jc w:val="both"/>
        <w:rPr>
          <w:rFonts w:eastAsia="Times New Roman"/>
          <w:szCs w:val="24"/>
        </w:rPr>
      </w:pPr>
      <w:r>
        <w:rPr>
          <w:rFonts w:eastAsia="Times New Roman"/>
          <w:szCs w:val="24"/>
        </w:rPr>
        <w:t>Κύριε συνάδελφε, έχετε τον λόγο για επτά λεπτά.</w:t>
      </w:r>
    </w:p>
    <w:p w14:paraId="02B3D5A1" w14:textId="77777777" w:rsidR="008168EC" w:rsidRDefault="00DB43BE">
      <w:pPr>
        <w:spacing w:line="600" w:lineRule="auto"/>
        <w:ind w:firstLine="720"/>
        <w:jc w:val="both"/>
        <w:rPr>
          <w:rFonts w:eastAsia="Times New Roman"/>
          <w:szCs w:val="24"/>
        </w:rPr>
      </w:pPr>
      <w:r w:rsidRPr="004649F0">
        <w:rPr>
          <w:rFonts w:eastAsia="Times New Roman"/>
          <w:b/>
          <w:szCs w:val="24"/>
        </w:rPr>
        <w:t>ΜΑΞΙΜΟΣ ΧΑΡΑΚΟΠΟΥΛΟΣ:</w:t>
      </w:r>
      <w:r w:rsidRPr="00294731">
        <w:rPr>
          <w:rFonts w:eastAsia="Times New Roman"/>
          <w:szCs w:val="24"/>
        </w:rPr>
        <w:t xml:space="preserve"> </w:t>
      </w:r>
      <w:r>
        <w:rPr>
          <w:rFonts w:eastAsia="Times New Roman"/>
          <w:szCs w:val="24"/>
        </w:rPr>
        <w:t>Ε</w:t>
      </w:r>
      <w:r w:rsidRPr="00294731">
        <w:rPr>
          <w:rFonts w:eastAsia="Times New Roman"/>
          <w:szCs w:val="24"/>
        </w:rPr>
        <w:t>υχαριστώ</w:t>
      </w:r>
      <w:r>
        <w:rPr>
          <w:rFonts w:eastAsia="Times New Roman"/>
          <w:szCs w:val="24"/>
        </w:rPr>
        <w:t>,</w:t>
      </w:r>
      <w:r w:rsidRPr="00294731">
        <w:rPr>
          <w:rFonts w:eastAsia="Times New Roman"/>
          <w:szCs w:val="24"/>
        </w:rPr>
        <w:t xml:space="preserve"> κύριε Πρόεδρε</w:t>
      </w:r>
      <w:r>
        <w:rPr>
          <w:rFonts w:eastAsia="Times New Roman"/>
          <w:szCs w:val="24"/>
        </w:rPr>
        <w:t>.</w:t>
      </w:r>
    </w:p>
    <w:p w14:paraId="02B3D5A2" w14:textId="77777777" w:rsidR="008168EC" w:rsidRDefault="00DB43BE">
      <w:pPr>
        <w:spacing w:line="600" w:lineRule="auto"/>
        <w:ind w:firstLine="720"/>
        <w:jc w:val="both"/>
        <w:rPr>
          <w:rFonts w:eastAsia="Times New Roman"/>
          <w:szCs w:val="24"/>
        </w:rPr>
      </w:pPr>
      <w:r>
        <w:rPr>
          <w:rFonts w:eastAsia="Times New Roman"/>
          <w:szCs w:val="24"/>
        </w:rPr>
        <w:t>Κύριε Υπουργέ, ο</w:t>
      </w:r>
      <w:r w:rsidRPr="00294731">
        <w:rPr>
          <w:rFonts w:eastAsia="Times New Roman"/>
          <w:szCs w:val="24"/>
        </w:rPr>
        <w:t xml:space="preserve"> Πρωθυπουργός φοβούμενος ότι μία ψηφοφορία για τον </w:t>
      </w:r>
      <w:r>
        <w:rPr>
          <w:rFonts w:eastAsia="Times New Roman"/>
          <w:szCs w:val="24"/>
        </w:rPr>
        <w:t>αψύ</w:t>
      </w:r>
      <w:r w:rsidRPr="00294731">
        <w:rPr>
          <w:rFonts w:eastAsia="Times New Roman"/>
          <w:szCs w:val="24"/>
        </w:rPr>
        <w:t xml:space="preserve"> </w:t>
      </w:r>
      <w:proofErr w:type="spellStart"/>
      <w:r w:rsidRPr="00294731">
        <w:rPr>
          <w:rFonts w:eastAsia="Times New Roman"/>
          <w:szCs w:val="24"/>
        </w:rPr>
        <w:t>Σφακιανό</w:t>
      </w:r>
      <w:proofErr w:type="spellEnd"/>
      <w:r>
        <w:rPr>
          <w:rFonts w:eastAsia="Times New Roman"/>
          <w:szCs w:val="24"/>
        </w:rPr>
        <w:t>,</w:t>
      </w:r>
      <w:r w:rsidRPr="00294731">
        <w:rPr>
          <w:rFonts w:eastAsia="Times New Roman"/>
          <w:szCs w:val="24"/>
        </w:rPr>
        <w:t xml:space="preserve"> όπως χαρακτήρισε τον υβριστή Υπουργό του</w:t>
      </w:r>
      <w:r>
        <w:rPr>
          <w:rFonts w:eastAsia="Times New Roman"/>
          <w:szCs w:val="24"/>
        </w:rPr>
        <w:t>,</w:t>
      </w:r>
      <w:r w:rsidRPr="00294731">
        <w:rPr>
          <w:rFonts w:eastAsia="Times New Roman"/>
          <w:szCs w:val="24"/>
        </w:rPr>
        <w:t xml:space="preserve"> τον κ</w:t>
      </w:r>
      <w:r>
        <w:rPr>
          <w:rFonts w:eastAsia="Times New Roman"/>
          <w:szCs w:val="24"/>
        </w:rPr>
        <w:t>.</w:t>
      </w:r>
      <w:r w:rsidRPr="00294731">
        <w:rPr>
          <w:rFonts w:eastAsia="Times New Roman"/>
          <w:szCs w:val="24"/>
        </w:rPr>
        <w:t xml:space="preserve"> </w:t>
      </w:r>
      <w:proofErr w:type="spellStart"/>
      <w:r w:rsidRPr="00294731">
        <w:rPr>
          <w:rFonts w:eastAsia="Times New Roman"/>
          <w:szCs w:val="24"/>
        </w:rPr>
        <w:t>Πολάκη</w:t>
      </w:r>
      <w:proofErr w:type="spellEnd"/>
      <w:r>
        <w:rPr>
          <w:rFonts w:eastAsia="Times New Roman"/>
          <w:szCs w:val="24"/>
        </w:rPr>
        <w:t>,</w:t>
      </w:r>
      <w:r w:rsidRPr="00294731">
        <w:rPr>
          <w:rFonts w:eastAsia="Times New Roman"/>
          <w:szCs w:val="24"/>
        </w:rPr>
        <w:t xml:space="preserve"> μπορεί να </w:t>
      </w:r>
      <w:r w:rsidRPr="00294731">
        <w:rPr>
          <w:rFonts w:eastAsia="Times New Roman"/>
          <w:szCs w:val="24"/>
        </w:rPr>
        <w:t>έχει διαρροές στο κυβερνητικό στρατόπεδο</w:t>
      </w:r>
      <w:r>
        <w:rPr>
          <w:rFonts w:eastAsia="Times New Roman"/>
          <w:szCs w:val="24"/>
        </w:rPr>
        <w:t>,</w:t>
      </w:r>
      <w:r w:rsidRPr="00294731">
        <w:rPr>
          <w:rFonts w:eastAsia="Times New Roman"/>
          <w:szCs w:val="24"/>
        </w:rPr>
        <w:t xml:space="preserve"> μετέτρεψε την πρόταση μομφής σε συνολική ψήφο εμπιστοσύνης προς την Κυβέρνηση</w:t>
      </w:r>
      <w:r>
        <w:rPr>
          <w:rFonts w:eastAsia="Times New Roman"/>
          <w:szCs w:val="24"/>
        </w:rPr>
        <w:t>.</w:t>
      </w:r>
    </w:p>
    <w:p w14:paraId="02B3D5A3" w14:textId="77777777" w:rsidR="008168EC" w:rsidRDefault="00DB43BE">
      <w:pPr>
        <w:spacing w:line="600" w:lineRule="auto"/>
        <w:ind w:firstLine="720"/>
        <w:jc w:val="both"/>
        <w:rPr>
          <w:rFonts w:eastAsia="Times New Roman"/>
          <w:szCs w:val="24"/>
        </w:rPr>
      </w:pPr>
      <w:r>
        <w:rPr>
          <w:rFonts w:eastAsia="Times New Roman"/>
          <w:szCs w:val="24"/>
        </w:rPr>
        <w:lastRenderedPageBreak/>
        <w:t>Ο κ. Τσίπρας προσφέρει</w:t>
      </w:r>
      <w:r w:rsidRPr="00294731">
        <w:rPr>
          <w:rFonts w:eastAsia="Times New Roman"/>
          <w:szCs w:val="24"/>
        </w:rPr>
        <w:t xml:space="preserve"> αφειδώς προστασία στον Υπουργό του για την αχαρακτήριστ</w:t>
      </w:r>
      <w:r>
        <w:rPr>
          <w:rFonts w:eastAsia="Times New Roman"/>
          <w:szCs w:val="24"/>
        </w:rPr>
        <w:t xml:space="preserve">η επίθεση εναντίον του Στέλιου </w:t>
      </w:r>
      <w:proofErr w:type="spellStart"/>
      <w:r>
        <w:rPr>
          <w:rFonts w:eastAsia="Times New Roman"/>
          <w:szCs w:val="24"/>
        </w:rPr>
        <w:t>Κυμπ</w:t>
      </w:r>
      <w:r w:rsidRPr="00294731">
        <w:rPr>
          <w:rFonts w:eastAsia="Times New Roman"/>
          <w:szCs w:val="24"/>
        </w:rPr>
        <w:t>ουρ</w:t>
      </w:r>
      <w:r>
        <w:rPr>
          <w:rFonts w:eastAsia="Times New Roman"/>
          <w:szCs w:val="24"/>
        </w:rPr>
        <w:t>ό</w:t>
      </w:r>
      <w:r w:rsidRPr="00294731">
        <w:rPr>
          <w:rFonts w:eastAsia="Times New Roman"/>
          <w:szCs w:val="24"/>
        </w:rPr>
        <w:t>πουλου</w:t>
      </w:r>
      <w:proofErr w:type="spellEnd"/>
      <w:r>
        <w:rPr>
          <w:rFonts w:eastAsia="Times New Roman"/>
          <w:szCs w:val="24"/>
        </w:rPr>
        <w:t>,</w:t>
      </w:r>
      <w:r w:rsidRPr="00294731">
        <w:rPr>
          <w:rFonts w:eastAsia="Times New Roman"/>
          <w:szCs w:val="24"/>
        </w:rPr>
        <w:t xml:space="preserve"> ενός ανθρώ</w:t>
      </w:r>
      <w:r w:rsidRPr="00294731">
        <w:rPr>
          <w:rFonts w:eastAsia="Times New Roman"/>
          <w:szCs w:val="24"/>
        </w:rPr>
        <w:t>που που αποτελεί πρότυπο μαχητή της ζωής</w:t>
      </w:r>
      <w:r>
        <w:rPr>
          <w:rFonts w:eastAsia="Times New Roman"/>
          <w:szCs w:val="24"/>
        </w:rPr>
        <w:t>.</w:t>
      </w:r>
      <w:r w:rsidRPr="00294731">
        <w:rPr>
          <w:rFonts w:eastAsia="Times New Roman"/>
          <w:szCs w:val="24"/>
        </w:rPr>
        <w:t xml:space="preserve"> Το ανοίκειο ύφος </w:t>
      </w:r>
      <w:proofErr w:type="spellStart"/>
      <w:r w:rsidRPr="00294731">
        <w:rPr>
          <w:rFonts w:eastAsia="Times New Roman"/>
          <w:szCs w:val="24"/>
        </w:rPr>
        <w:t>Πολάκη</w:t>
      </w:r>
      <w:proofErr w:type="spellEnd"/>
      <w:r w:rsidRPr="00294731">
        <w:rPr>
          <w:rFonts w:eastAsia="Times New Roman"/>
          <w:szCs w:val="24"/>
        </w:rPr>
        <w:t xml:space="preserve"> γίνεται επίσημη γραμμή της Κυβέρνησης</w:t>
      </w:r>
      <w:r>
        <w:rPr>
          <w:rFonts w:eastAsia="Times New Roman"/>
          <w:szCs w:val="24"/>
        </w:rPr>
        <w:t>. Ά</w:t>
      </w:r>
      <w:r w:rsidRPr="00294731">
        <w:rPr>
          <w:rFonts w:eastAsia="Times New Roman"/>
          <w:szCs w:val="24"/>
        </w:rPr>
        <w:t>λ</w:t>
      </w:r>
      <w:r>
        <w:rPr>
          <w:rFonts w:eastAsia="Times New Roman"/>
          <w:szCs w:val="24"/>
        </w:rPr>
        <w:t>λ</w:t>
      </w:r>
      <w:r w:rsidRPr="00294731">
        <w:rPr>
          <w:rFonts w:eastAsia="Times New Roman"/>
          <w:szCs w:val="24"/>
        </w:rPr>
        <w:t xml:space="preserve">ωστε δεν είναι τυχαίο το ότι ο Πρωθυπουργός επέλεξε να περάσει τις διακοπές του Πάσχα με τον </w:t>
      </w:r>
      <w:r>
        <w:rPr>
          <w:rFonts w:eastAsia="Times New Roman"/>
          <w:szCs w:val="24"/>
        </w:rPr>
        <w:t>κ.</w:t>
      </w:r>
      <w:r w:rsidRPr="00294731">
        <w:rPr>
          <w:rFonts w:eastAsia="Times New Roman"/>
          <w:szCs w:val="24"/>
        </w:rPr>
        <w:t xml:space="preserve"> </w:t>
      </w:r>
      <w:proofErr w:type="spellStart"/>
      <w:r w:rsidRPr="00294731">
        <w:rPr>
          <w:rFonts w:eastAsia="Times New Roman"/>
          <w:szCs w:val="24"/>
        </w:rPr>
        <w:t>Πολάκη</w:t>
      </w:r>
      <w:proofErr w:type="spellEnd"/>
      <w:r>
        <w:rPr>
          <w:rFonts w:eastAsia="Times New Roman"/>
          <w:szCs w:val="24"/>
        </w:rPr>
        <w:t>.</w:t>
      </w:r>
      <w:r w:rsidRPr="00294731">
        <w:rPr>
          <w:rFonts w:eastAsia="Times New Roman"/>
          <w:szCs w:val="24"/>
        </w:rPr>
        <w:t xml:space="preserve"> Δείξε μου το φίλο σου</w:t>
      </w:r>
      <w:r>
        <w:rPr>
          <w:rFonts w:eastAsia="Times New Roman"/>
          <w:szCs w:val="24"/>
        </w:rPr>
        <w:t>,</w:t>
      </w:r>
      <w:r w:rsidRPr="00294731">
        <w:rPr>
          <w:rFonts w:eastAsia="Times New Roman"/>
          <w:szCs w:val="24"/>
        </w:rPr>
        <w:t xml:space="preserve"> να σου πω ποιος είσαι</w:t>
      </w:r>
      <w:r>
        <w:rPr>
          <w:rFonts w:eastAsia="Times New Roman"/>
          <w:szCs w:val="24"/>
        </w:rPr>
        <w:t>!</w:t>
      </w:r>
    </w:p>
    <w:p w14:paraId="02B3D5A4" w14:textId="77777777" w:rsidR="008168EC" w:rsidRDefault="00DB43BE">
      <w:pPr>
        <w:spacing w:line="600" w:lineRule="auto"/>
        <w:ind w:firstLine="720"/>
        <w:jc w:val="both"/>
        <w:rPr>
          <w:rFonts w:eastAsia="Times New Roman"/>
          <w:szCs w:val="24"/>
        </w:rPr>
      </w:pPr>
      <w:r>
        <w:rPr>
          <w:rFonts w:eastAsia="Times New Roman"/>
          <w:szCs w:val="24"/>
        </w:rPr>
        <w:t>Κ</w:t>
      </w:r>
      <w:r w:rsidRPr="00294731">
        <w:rPr>
          <w:rFonts w:eastAsia="Times New Roman"/>
          <w:szCs w:val="24"/>
        </w:rPr>
        <w:t xml:space="preserve">ύριε </w:t>
      </w:r>
      <w:r>
        <w:rPr>
          <w:rFonts w:eastAsia="Times New Roman"/>
          <w:szCs w:val="24"/>
        </w:rPr>
        <w:t>Υπουργέ, η Κ</w:t>
      </w:r>
      <w:r w:rsidRPr="00294731">
        <w:rPr>
          <w:rFonts w:eastAsia="Times New Roman"/>
          <w:szCs w:val="24"/>
        </w:rPr>
        <w:t>υβέρνηση ευρισκόμενη σε πανικό ενώπιον της βαριάς ήττας στις επικείμενες εκλογές παίζει το τελευταίο της χαρτί</w:t>
      </w:r>
      <w:r>
        <w:rPr>
          <w:rFonts w:eastAsia="Times New Roman"/>
          <w:szCs w:val="24"/>
        </w:rPr>
        <w:t>,</w:t>
      </w:r>
      <w:r w:rsidRPr="00294731">
        <w:rPr>
          <w:rFonts w:eastAsia="Times New Roman"/>
          <w:szCs w:val="24"/>
        </w:rPr>
        <w:t xml:space="preserve"> την εξαγορά ψήφων εξαγγέλλοντας παροχές λίγες μέρες πριν τις κάλπες</w:t>
      </w:r>
      <w:r>
        <w:rPr>
          <w:rFonts w:eastAsia="Times New Roman"/>
          <w:szCs w:val="24"/>
        </w:rPr>
        <w:t>,</w:t>
      </w:r>
      <w:r w:rsidRPr="00294731">
        <w:rPr>
          <w:rFonts w:eastAsia="Times New Roman"/>
          <w:szCs w:val="24"/>
        </w:rPr>
        <w:t xml:space="preserve"> μπας και αλλάξει </w:t>
      </w:r>
      <w:r>
        <w:rPr>
          <w:rFonts w:eastAsia="Times New Roman"/>
          <w:szCs w:val="24"/>
        </w:rPr>
        <w:t>τ</w:t>
      </w:r>
      <w:r w:rsidRPr="00294731">
        <w:rPr>
          <w:rFonts w:eastAsia="Times New Roman"/>
          <w:szCs w:val="24"/>
        </w:rPr>
        <w:t>η βαριά ατζέντα της σκληρής καθημεριν</w:t>
      </w:r>
      <w:r w:rsidRPr="00294731">
        <w:rPr>
          <w:rFonts w:eastAsia="Times New Roman"/>
          <w:szCs w:val="24"/>
        </w:rPr>
        <w:t>ότητας</w:t>
      </w:r>
      <w:r>
        <w:rPr>
          <w:rFonts w:eastAsia="Times New Roman"/>
          <w:szCs w:val="24"/>
        </w:rPr>
        <w:t xml:space="preserve">. Εξήγγειλε μισή </w:t>
      </w:r>
      <w:r w:rsidRPr="00294731">
        <w:rPr>
          <w:rFonts w:eastAsia="Times New Roman"/>
          <w:szCs w:val="24"/>
        </w:rPr>
        <w:t xml:space="preserve">σύνταξη ευρωεκλογών που θα δοθεί </w:t>
      </w:r>
      <w:r>
        <w:rPr>
          <w:rFonts w:eastAsia="Times New Roman"/>
          <w:szCs w:val="24"/>
        </w:rPr>
        <w:t>εντελώς</w:t>
      </w:r>
      <w:r w:rsidRPr="00294731">
        <w:rPr>
          <w:rFonts w:eastAsia="Times New Roman"/>
          <w:szCs w:val="24"/>
        </w:rPr>
        <w:t xml:space="preserve"> </w:t>
      </w:r>
      <w:proofErr w:type="spellStart"/>
      <w:r w:rsidRPr="00294731">
        <w:rPr>
          <w:rFonts w:eastAsia="Times New Roman"/>
          <w:szCs w:val="24"/>
        </w:rPr>
        <w:t>συμπ</w:t>
      </w:r>
      <w:r>
        <w:rPr>
          <w:rFonts w:eastAsia="Times New Roman"/>
          <w:szCs w:val="24"/>
        </w:rPr>
        <w:t>τ</w:t>
      </w:r>
      <w:r w:rsidRPr="00294731">
        <w:rPr>
          <w:rFonts w:eastAsia="Times New Roman"/>
          <w:szCs w:val="24"/>
        </w:rPr>
        <w:t>ωματικά</w:t>
      </w:r>
      <w:proofErr w:type="spellEnd"/>
      <w:r w:rsidRPr="00294731">
        <w:rPr>
          <w:rFonts w:eastAsia="Times New Roman"/>
          <w:szCs w:val="24"/>
        </w:rPr>
        <w:t xml:space="preserve"> μέχρι τις 26 Μαΐου</w:t>
      </w:r>
      <w:r>
        <w:rPr>
          <w:rFonts w:eastAsia="Times New Roman"/>
          <w:szCs w:val="24"/>
        </w:rPr>
        <w:t>.</w:t>
      </w:r>
      <w:r w:rsidRPr="00294731">
        <w:rPr>
          <w:rFonts w:eastAsia="Times New Roman"/>
          <w:szCs w:val="24"/>
        </w:rPr>
        <w:t xml:space="preserve"> </w:t>
      </w:r>
      <w:r>
        <w:rPr>
          <w:rFonts w:eastAsia="Times New Roman"/>
          <w:szCs w:val="24"/>
        </w:rPr>
        <w:t>Τ</w:t>
      </w:r>
      <w:r w:rsidRPr="00294731">
        <w:rPr>
          <w:rFonts w:eastAsia="Times New Roman"/>
          <w:szCs w:val="24"/>
        </w:rPr>
        <w:t xml:space="preserve">έτοια μεθόδευση πολιτικής </w:t>
      </w:r>
      <w:r>
        <w:rPr>
          <w:rFonts w:eastAsia="Times New Roman"/>
          <w:szCs w:val="24"/>
        </w:rPr>
        <w:t xml:space="preserve">δωροδοκίας δεν έχει προηγούμενο. </w:t>
      </w:r>
    </w:p>
    <w:p w14:paraId="02B3D5A5" w14:textId="77777777" w:rsidR="008168EC" w:rsidRDefault="00DB43BE">
      <w:pPr>
        <w:spacing w:line="600" w:lineRule="auto"/>
        <w:ind w:firstLine="720"/>
        <w:jc w:val="both"/>
        <w:rPr>
          <w:rFonts w:eastAsia="Times New Roman"/>
          <w:szCs w:val="24"/>
        </w:rPr>
      </w:pPr>
      <w:r>
        <w:rPr>
          <w:rFonts w:eastAsia="Times New Roman"/>
          <w:szCs w:val="24"/>
        </w:rPr>
        <w:lastRenderedPageBreak/>
        <w:t>Ε</w:t>
      </w:r>
      <w:r w:rsidRPr="008F5C12">
        <w:rPr>
          <w:rFonts w:eastAsia="Times New Roman"/>
          <w:szCs w:val="24"/>
        </w:rPr>
        <w:t xml:space="preserve">ίναι άστοχη η σύγκριση με τις επιταγές των αγροτικών επιδοτήσεων </w:t>
      </w:r>
      <w:r>
        <w:rPr>
          <w:rFonts w:eastAsia="Times New Roman"/>
          <w:szCs w:val="24"/>
        </w:rPr>
        <w:t xml:space="preserve">που </w:t>
      </w:r>
      <w:r w:rsidRPr="008F5C12">
        <w:rPr>
          <w:rFonts w:eastAsia="Times New Roman"/>
          <w:szCs w:val="24"/>
        </w:rPr>
        <w:t>δόθηκαν από τον Γεώργιο Ράλλ</w:t>
      </w:r>
      <w:r w:rsidRPr="008F5C12">
        <w:rPr>
          <w:rFonts w:eastAsia="Times New Roman"/>
          <w:szCs w:val="24"/>
        </w:rPr>
        <w:t xml:space="preserve">η παραμονές εκλογών του </w:t>
      </w:r>
      <w:r>
        <w:rPr>
          <w:rFonts w:eastAsia="Times New Roman"/>
          <w:szCs w:val="24"/>
        </w:rPr>
        <w:t>19</w:t>
      </w:r>
      <w:r w:rsidRPr="008F5C12">
        <w:rPr>
          <w:rFonts w:eastAsia="Times New Roman"/>
          <w:szCs w:val="24"/>
        </w:rPr>
        <w:t>81</w:t>
      </w:r>
      <w:r>
        <w:rPr>
          <w:rFonts w:eastAsia="Times New Roman"/>
          <w:szCs w:val="24"/>
        </w:rPr>
        <w:t>.</w:t>
      </w:r>
      <w:r w:rsidRPr="008F5C12">
        <w:rPr>
          <w:rFonts w:eastAsia="Times New Roman"/>
          <w:szCs w:val="24"/>
        </w:rPr>
        <w:t xml:space="preserve"> </w:t>
      </w:r>
      <w:r>
        <w:rPr>
          <w:rFonts w:eastAsia="Times New Roman"/>
          <w:szCs w:val="24"/>
        </w:rPr>
        <w:t>Η</w:t>
      </w:r>
      <w:r w:rsidRPr="008F5C12">
        <w:rPr>
          <w:rFonts w:eastAsia="Times New Roman"/>
          <w:szCs w:val="24"/>
        </w:rPr>
        <w:t xml:space="preserve"> χώρα μόλις είχε μπει στην Ευρωπαϊκή Ένωση τότε και γινόταν προσπάθεια να αντιληφθούν οι πολίτες τα οφέλη της ένταξης</w:t>
      </w:r>
      <w:r>
        <w:rPr>
          <w:rFonts w:eastAsia="Times New Roman"/>
          <w:szCs w:val="24"/>
        </w:rPr>
        <w:t>.</w:t>
      </w:r>
    </w:p>
    <w:p w14:paraId="02B3D5A6" w14:textId="77777777" w:rsidR="008168EC" w:rsidRDefault="00DB43BE">
      <w:pPr>
        <w:spacing w:line="600" w:lineRule="auto"/>
        <w:ind w:firstLine="720"/>
        <w:jc w:val="both"/>
        <w:rPr>
          <w:rFonts w:eastAsia="Times New Roman"/>
          <w:szCs w:val="24"/>
        </w:rPr>
      </w:pPr>
      <w:r>
        <w:rPr>
          <w:rFonts w:eastAsia="Times New Roman"/>
          <w:szCs w:val="24"/>
        </w:rPr>
        <w:t>Σ</w:t>
      </w:r>
      <w:r w:rsidRPr="008F5C12">
        <w:rPr>
          <w:rFonts w:eastAsia="Times New Roman"/>
          <w:szCs w:val="24"/>
        </w:rPr>
        <w:t>ήμερα δεν τηρούνται ούτε τα προσχήματα</w:t>
      </w:r>
      <w:r>
        <w:rPr>
          <w:rFonts w:eastAsia="Times New Roman"/>
          <w:szCs w:val="24"/>
        </w:rPr>
        <w:t>.</w:t>
      </w:r>
      <w:r w:rsidRPr="008F5C12">
        <w:rPr>
          <w:rFonts w:eastAsia="Times New Roman"/>
          <w:szCs w:val="24"/>
        </w:rPr>
        <w:t xml:space="preserve"> </w:t>
      </w:r>
      <w:r>
        <w:rPr>
          <w:rFonts w:eastAsia="Times New Roman"/>
          <w:szCs w:val="24"/>
        </w:rPr>
        <w:t>Ε</w:t>
      </w:r>
      <w:r w:rsidRPr="008F5C12">
        <w:rPr>
          <w:rFonts w:eastAsia="Times New Roman"/>
          <w:szCs w:val="24"/>
        </w:rPr>
        <w:t>σείς που καταργήσατε το ΕΚΑΣ</w:t>
      </w:r>
      <w:r>
        <w:rPr>
          <w:rFonts w:eastAsia="Times New Roman"/>
          <w:szCs w:val="24"/>
        </w:rPr>
        <w:t>, που περικόψα</w:t>
      </w:r>
      <w:r w:rsidRPr="008F5C12">
        <w:rPr>
          <w:rFonts w:eastAsia="Times New Roman"/>
          <w:szCs w:val="24"/>
        </w:rPr>
        <w:t xml:space="preserve">τε συντάξεις και </w:t>
      </w:r>
      <w:r w:rsidRPr="008F5C12">
        <w:rPr>
          <w:rFonts w:eastAsia="Times New Roman"/>
          <w:szCs w:val="24"/>
        </w:rPr>
        <w:t>επικουρικές</w:t>
      </w:r>
      <w:r>
        <w:rPr>
          <w:rFonts w:eastAsia="Times New Roman"/>
          <w:szCs w:val="24"/>
        </w:rPr>
        <w:t>,</w:t>
      </w:r>
      <w:r w:rsidRPr="008F5C12">
        <w:rPr>
          <w:rFonts w:eastAsia="Times New Roman"/>
          <w:szCs w:val="24"/>
        </w:rPr>
        <w:t xml:space="preserve"> που επιβάλ</w:t>
      </w:r>
      <w:r>
        <w:rPr>
          <w:rFonts w:eastAsia="Times New Roman"/>
          <w:szCs w:val="24"/>
        </w:rPr>
        <w:t>α</w:t>
      </w:r>
      <w:r w:rsidRPr="008F5C12">
        <w:rPr>
          <w:rFonts w:eastAsia="Times New Roman"/>
          <w:szCs w:val="24"/>
        </w:rPr>
        <w:t>τ</w:t>
      </w:r>
      <w:r>
        <w:rPr>
          <w:rFonts w:eastAsia="Times New Roman"/>
          <w:szCs w:val="24"/>
        </w:rPr>
        <w:t>ε</w:t>
      </w:r>
      <w:r w:rsidRPr="008F5C12">
        <w:rPr>
          <w:rFonts w:eastAsia="Times New Roman"/>
          <w:szCs w:val="24"/>
        </w:rPr>
        <w:t xml:space="preserve"> την πιο βαριά φορολόγηση</w:t>
      </w:r>
      <w:r>
        <w:rPr>
          <w:rFonts w:eastAsia="Times New Roman"/>
          <w:szCs w:val="24"/>
        </w:rPr>
        <w:t>,</w:t>
      </w:r>
      <w:r w:rsidRPr="008F5C12">
        <w:rPr>
          <w:rFonts w:eastAsia="Times New Roman"/>
          <w:szCs w:val="24"/>
        </w:rPr>
        <w:t xml:space="preserve"> τώρα δίνετ</w:t>
      </w:r>
      <w:r>
        <w:rPr>
          <w:rFonts w:eastAsia="Times New Roman"/>
          <w:szCs w:val="24"/>
        </w:rPr>
        <w:t>ε</w:t>
      </w:r>
      <w:r w:rsidRPr="008F5C12">
        <w:rPr>
          <w:rFonts w:eastAsia="Times New Roman"/>
          <w:szCs w:val="24"/>
        </w:rPr>
        <w:t xml:space="preserve"> κλάσμα όσων συγκεντρώσατε με την </w:t>
      </w:r>
      <w:proofErr w:type="spellStart"/>
      <w:r w:rsidRPr="008F5C12">
        <w:rPr>
          <w:rFonts w:eastAsia="Times New Roman"/>
          <w:szCs w:val="24"/>
        </w:rPr>
        <w:t>υπερφορολόγηση</w:t>
      </w:r>
      <w:proofErr w:type="spellEnd"/>
      <w:r>
        <w:rPr>
          <w:rFonts w:eastAsia="Times New Roman"/>
          <w:szCs w:val="24"/>
        </w:rPr>
        <w:t>,</w:t>
      </w:r>
      <w:r w:rsidRPr="008F5C12">
        <w:rPr>
          <w:rFonts w:eastAsia="Times New Roman"/>
          <w:szCs w:val="24"/>
        </w:rPr>
        <w:t xml:space="preserve"> κάνοντας και τους κουβαρντάδες</w:t>
      </w:r>
      <w:r>
        <w:rPr>
          <w:rFonts w:eastAsia="Times New Roman"/>
          <w:szCs w:val="24"/>
        </w:rPr>
        <w:t>.</w:t>
      </w:r>
      <w:r w:rsidRPr="008F5C12">
        <w:rPr>
          <w:rFonts w:eastAsia="Times New Roman"/>
          <w:szCs w:val="24"/>
        </w:rPr>
        <w:t xml:space="preserve"> </w:t>
      </w:r>
      <w:r>
        <w:rPr>
          <w:rFonts w:eastAsia="Times New Roman"/>
          <w:szCs w:val="24"/>
        </w:rPr>
        <w:t>Τ</w:t>
      </w:r>
      <w:r w:rsidRPr="008F5C12">
        <w:rPr>
          <w:rFonts w:eastAsia="Times New Roman"/>
          <w:szCs w:val="24"/>
        </w:rPr>
        <w:t>ην ίδια ώρα</w:t>
      </w:r>
      <w:r>
        <w:rPr>
          <w:rFonts w:eastAsia="Times New Roman"/>
          <w:szCs w:val="24"/>
        </w:rPr>
        <w:t>,</w:t>
      </w:r>
      <w:r w:rsidRPr="008F5C12">
        <w:rPr>
          <w:rFonts w:eastAsia="Times New Roman"/>
          <w:szCs w:val="24"/>
        </w:rPr>
        <w:t xml:space="preserve"> εκατοντάδες χιλιάδες συμπολίτες μας έχουν βγει στη σύνταξη και επί μήνες δεν παίρνουν μία</w:t>
      </w:r>
      <w:r>
        <w:rPr>
          <w:rFonts w:eastAsia="Times New Roman"/>
          <w:szCs w:val="24"/>
        </w:rPr>
        <w:t>,</w:t>
      </w:r>
      <w:r w:rsidRPr="008F5C12">
        <w:rPr>
          <w:rFonts w:eastAsia="Times New Roman"/>
          <w:szCs w:val="24"/>
        </w:rPr>
        <w:t xml:space="preserve"> γιατί</w:t>
      </w:r>
      <w:r w:rsidRPr="008F5C12">
        <w:rPr>
          <w:rFonts w:eastAsia="Times New Roman"/>
          <w:szCs w:val="24"/>
        </w:rPr>
        <w:t xml:space="preserve"> </w:t>
      </w:r>
      <w:r>
        <w:rPr>
          <w:rFonts w:eastAsia="Times New Roman"/>
          <w:szCs w:val="24"/>
        </w:rPr>
        <w:t>εσκεμμένα</w:t>
      </w:r>
      <w:r w:rsidRPr="008F5C12">
        <w:rPr>
          <w:rFonts w:eastAsia="Times New Roman"/>
          <w:szCs w:val="24"/>
        </w:rPr>
        <w:t xml:space="preserve"> δεν προχωράτε στην έκδοση των συντάξε</w:t>
      </w:r>
      <w:r>
        <w:rPr>
          <w:rFonts w:eastAsia="Times New Roman"/>
          <w:szCs w:val="24"/>
        </w:rPr>
        <w:t>ώ</w:t>
      </w:r>
      <w:r w:rsidRPr="008F5C12">
        <w:rPr>
          <w:rFonts w:eastAsia="Times New Roman"/>
          <w:szCs w:val="24"/>
        </w:rPr>
        <w:t xml:space="preserve">ν </w:t>
      </w:r>
      <w:r>
        <w:rPr>
          <w:rFonts w:eastAsia="Times New Roman"/>
          <w:szCs w:val="24"/>
        </w:rPr>
        <w:t xml:space="preserve">τους, </w:t>
      </w:r>
      <w:r w:rsidRPr="008F5C12">
        <w:rPr>
          <w:rFonts w:eastAsia="Times New Roman"/>
          <w:szCs w:val="24"/>
        </w:rPr>
        <w:t>για να παρουσιάζετ</w:t>
      </w:r>
      <w:r>
        <w:rPr>
          <w:rFonts w:eastAsia="Times New Roman"/>
          <w:szCs w:val="24"/>
        </w:rPr>
        <w:t xml:space="preserve">ε </w:t>
      </w:r>
      <w:proofErr w:type="spellStart"/>
      <w:r>
        <w:rPr>
          <w:rFonts w:eastAsia="Times New Roman"/>
          <w:szCs w:val="24"/>
        </w:rPr>
        <w:t>υπερ</w:t>
      </w:r>
      <w:r w:rsidRPr="008F5C12">
        <w:rPr>
          <w:rFonts w:eastAsia="Times New Roman"/>
          <w:szCs w:val="24"/>
        </w:rPr>
        <w:t>πλεονάσματα</w:t>
      </w:r>
      <w:proofErr w:type="spellEnd"/>
      <w:r w:rsidRPr="008F5C12">
        <w:rPr>
          <w:rFonts w:eastAsia="Times New Roman"/>
          <w:szCs w:val="24"/>
        </w:rPr>
        <w:t xml:space="preserve"> που χρησιμοποιείτ</w:t>
      </w:r>
      <w:r>
        <w:rPr>
          <w:rFonts w:eastAsia="Times New Roman"/>
          <w:szCs w:val="24"/>
        </w:rPr>
        <w:t>ε</w:t>
      </w:r>
      <w:r w:rsidRPr="008F5C12">
        <w:rPr>
          <w:rFonts w:eastAsia="Times New Roman"/>
          <w:szCs w:val="24"/>
        </w:rPr>
        <w:t xml:space="preserve"> ως προεκλογικό εργαλείο</w:t>
      </w:r>
      <w:r>
        <w:rPr>
          <w:rFonts w:eastAsia="Times New Roman"/>
          <w:szCs w:val="24"/>
        </w:rPr>
        <w:t>.</w:t>
      </w:r>
    </w:p>
    <w:p w14:paraId="02B3D5A7" w14:textId="77777777" w:rsidR="008168EC" w:rsidRDefault="00DB43BE">
      <w:pPr>
        <w:spacing w:line="600" w:lineRule="auto"/>
        <w:ind w:firstLine="720"/>
        <w:jc w:val="both"/>
        <w:rPr>
          <w:rFonts w:eastAsia="Times New Roman"/>
          <w:szCs w:val="24"/>
        </w:rPr>
      </w:pPr>
      <w:r>
        <w:rPr>
          <w:rFonts w:eastAsia="Times New Roman"/>
          <w:szCs w:val="24"/>
        </w:rPr>
        <w:lastRenderedPageBreak/>
        <w:t>Μ</w:t>
      </w:r>
      <w:r w:rsidRPr="008F5C12">
        <w:rPr>
          <w:rFonts w:eastAsia="Times New Roman"/>
          <w:szCs w:val="24"/>
        </w:rPr>
        <w:t>ε στόμφο εξαγγ</w:t>
      </w:r>
      <w:r>
        <w:rPr>
          <w:rFonts w:eastAsia="Times New Roman"/>
          <w:szCs w:val="24"/>
        </w:rPr>
        <w:t>εί</w:t>
      </w:r>
      <w:r w:rsidRPr="008F5C12">
        <w:rPr>
          <w:rFonts w:eastAsia="Times New Roman"/>
          <w:szCs w:val="24"/>
        </w:rPr>
        <w:t>λα</w:t>
      </w:r>
      <w:r>
        <w:rPr>
          <w:rFonts w:eastAsia="Times New Roman"/>
          <w:szCs w:val="24"/>
        </w:rPr>
        <w:t>τ</w:t>
      </w:r>
      <w:r w:rsidRPr="008F5C12">
        <w:rPr>
          <w:rFonts w:eastAsia="Times New Roman"/>
          <w:szCs w:val="24"/>
        </w:rPr>
        <w:t>ε</w:t>
      </w:r>
      <w:r>
        <w:rPr>
          <w:rFonts w:eastAsia="Times New Roman"/>
          <w:szCs w:val="24"/>
        </w:rPr>
        <w:t>,</w:t>
      </w:r>
      <w:r w:rsidRPr="008F5C12">
        <w:rPr>
          <w:rFonts w:eastAsia="Times New Roman"/>
          <w:szCs w:val="24"/>
        </w:rPr>
        <w:t xml:space="preserve"> </w:t>
      </w:r>
      <w:r>
        <w:rPr>
          <w:rFonts w:eastAsia="Times New Roman"/>
          <w:szCs w:val="24"/>
        </w:rPr>
        <w:t>επίσης,</w:t>
      </w:r>
      <w:r w:rsidRPr="008F5C12">
        <w:rPr>
          <w:rFonts w:eastAsia="Times New Roman"/>
          <w:szCs w:val="24"/>
        </w:rPr>
        <w:t xml:space="preserve"> τη μείωση του ΦΠΑ στην εστίαση</w:t>
      </w:r>
      <w:r>
        <w:rPr>
          <w:rFonts w:eastAsia="Times New Roman"/>
          <w:szCs w:val="24"/>
        </w:rPr>
        <w:t>,</w:t>
      </w:r>
      <w:r w:rsidRPr="008F5C12">
        <w:rPr>
          <w:rFonts w:eastAsia="Times New Roman"/>
          <w:szCs w:val="24"/>
        </w:rPr>
        <w:t xml:space="preserve"> νομίζοντας ότι οι πολίτες λησμόνησαν </w:t>
      </w:r>
      <w:r>
        <w:rPr>
          <w:rFonts w:eastAsia="Times New Roman"/>
          <w:szCs w:val="24"/>
        </w:rPr>
        <w:t>π</w:t>
      </w:r>
      <w:r w:rsidRPr="008F5C12">
        <w:rPr>
          <w:rFonts w:eastAsia="Times New Roman"/>
          <w:szCs w:val="24"/>
        </w:rPr>
        <w:t xml:space="preserve">ως </w:t>
      </w:r>
      <w:r>
        <w:rPr>
          <w:rFonts w:eastAsia="Times New Roman"/>
          <w:szCs w:val="24"/>
        </w:rPr>
        <w:t>ε</w:t>
      </w:r>
      <w:r w:rsidRPr="008F5C12">
        <w:rPr>
          <w:rFonts w:eastAsia="Times New Roman"/>
          <w:szCs w:val="24"/>
        </w:rPr>
        <w:t>σείς ήσασταν π</w:t>
      </w:r>
      <w:r w:rsidRPr="008F5C12">
        <w:rPr>
          <w:rFonts w:eastAsia="Times New Roman"/>
          <w:szCs w:val="24"/>
        </w:rPr>
        <w:t xml:space="preserve">ου τον </w:t>
      </w:r>
      <w:r>
        <w:rPr>
          <w:rFonts w:eastAsia="Times New Roman"/>
          <w:szCs w:val="24"/>
        </w:rPr>
        <w:t>αυξήσατε</w:t>
      </w:r>
      <w:r w:rsidRPr="008F5C12">
        <w:rPr>
          <w:rFonts w:eastAsia="Times New Roman"/>
          <w:szCs w:val="24"/>
        </w:rPr>
        <w:t xml:space="preserve"> ερχόμενοι στην εξουσία</w:t>
      </w:r>
      <w:r>
        <w:rPr>
          <w:rFonts w:eastAsia="Times New Roman"/>
          <w:szCs w:val="24"/>
        </w:rPr>
        <w:t>.</w:t>
      </w:r>
      <w:r w:rsidRPr="008F5C12">
        <w:rPr>
          <w:rFonts w:eastAsia="Times New Roman"/>
          <w:szCs w:val="24"/>
        </w:rPr>
        <w:t xml:space="preserve"> </w:t>
      </w:r>
      <w:r>
        <w:rPr>
          <w:rFonts w:eastAsia="Times New Roman"/>
          <w:szCs w:val="24"/>
        </w:rPr>
        <w:t>Τ</w:t>
      </w:r>
      <w:r w:rsidRPr="008F5C12">
        <w:rPr>
          <w:rFonts w:eastAsia="Times New Roman"/>
          <w:szCs w:val="24"/>
        </w:rPr>
        <w:t>α υπόλοιπα για το 2020 και το 2021 είναι τζάμπα υποσχέσεις</w:t>
      </w:r>
      <w:r>
        <w:rPr>
          <w:rFonts w:eastAsia="Times New Roman"/>
          <w:szCs w:val="24"/>
        </w:rPr>
        <w:t>,</w:t>
      </w:r>
      <w:r w:rsidRPr="008F5C12">
        <w:rPr>
          <w:rFonts w:eastAsia="Times New Roman"/>
          <w:szCs w:val="24"/>
        </w:rPr>
        <w:t xml:space="preserve"> </w:t>
      </w:r>
      <w:r>
        <w:rPr>
          <w:rFonts w:eastAsia="Times New Roman"/>
          <w:szCs w:val="24"/>
        </w:rPr>
        <w:t>α</w:t>
      </w:r>
      <w:r w:rsidRPr="008F5C12">
        <w:rPr>
          <w:rFonts w:eastAsia="Times New Roman"/>
          <w:szCs w:val="24"/>
        </w:rPr>
        <w:t xml:space="preserve">φού ξέρετε ότι δεν θα είστε εσείς στην </w:t>
      </w:r>
      <w:r>
        <w:rPr>
          <w:rFonts w:eastAsia="Times New Roman"/>
          <w:szCs w:val="24"/>
        </w:rPr>
        <w:t>κ</w:t>
      </w:r>
      <w:r w:rsidRPr="008F5C12">
        <w:rPr>
          <w:rFonts w:eastAsia="Times New Roman"/>
          <w:szCs w:val="24"/>
        </w:rPr>
        <w:t>υβέρνηση</w:t>
      </w:r>
      <w:r>
        <w:rPr>
          <w:rFonts w:eastAsia="Times New Roman"/>
          <w:szCs w:val="24"/>
        </w:rPr>
        <w:t>.</w:t>
      </w:r>
      <w:r w:rsidRPr="008F5C12">
        <w:rPr>
          <w:rFonts w:eastAsia="Times New Roman"/>
          <w:szCs w:val="24"/>
        </w:rPr>
        <w:t xml:space="preserve"> </w:t>
      </w:r>
    </w:p>
    <w:p w14:paraId="02B3D5A8" w14:textId="77777777" w:rsidR="008168EC" w:rsidRDefault="00DB43BE">
      <w:pPr>
        <w:spacing w:line="600" w:lineRule="auto"/>
        <w:ind w:firstLine="720"/>
        <w:jc w:val="both"/>
        <w:rPr>
          <w:rFonts w:eastAsia="Times New Roman"/>
          <w:szCs w:val="24"/>
        </w:rPr>
      </w:pPr>
      <w:r>
        <w:rPr>
          <w:rFonts w:eastAsia="Times New Roman"/>
          <w:szCs w:val="24"/>
        </w:rPr>
        <w:t>Κύριοι συνάδελφοι, ο ΣΥΡΙΖΑ και οι πρόθυμοι συνοδοιπόροι του αποδεικνύουν καθημερινώς</w:t>
      </w:r>
      <w:r w:rsidRPr="008F5C12">
        <w:rPr>
          <w:rFonts w:eastAsia="Times New Roman"/>
          <w:szCs w:val="24"/>
        </w:rPr>
        <w:t xml:space="preserve"> ότι μοναδική τους</w:t>
      </w:r>
      <w:r w:rsidRPr="008F5C12">
        <w:rPr>
          <w:rFonts w:eastAsia="Times New Roman"/>
          <w:szCs w:val="24"/>
        </w:rPr>
        <w:t xml:space="preserve"> έγνοια είναι η διαστρέβλωση της πραγματικότητας και η σπίλωση των πολιτικών τους αντιπάλων</w:t>
      </w:r>
      <w:r>
        <w:rPr>
          <w:rFonts w:eastAsia="Times New Roman"/>
          <w:szCs w:val="24"/>
        </w:rPr>
        <w:t>.</w:t>
      </w:r>
      <w:r w:rsidRPr="008F5C12">
        <w:rPr>
          <w:rFonts w:eastAsia="Times New Roman"/>
          <w:szCs w:val="24"/>
        </w:rPr>
        <w:t xml:space="preserve"> </w:t>
      </w:r>
      <w:r>
        <w:rPr>
          <w:rFonts w:eastAsia="Times New Roman"/>
          <w:szCs w:val="24"/>
        </w:rPr>
        <w:t>Ο</w:t>
      </w:r>
      <w:r w:rsidRPr="008F5C12">
        <w:rPr>
          <w:rFonts w:eastAsia="Times New Roman"/>
          <w:szCs w:val="24"/>
        </w:rPr>
        <w:t xml:space="preserve"> ελληνικός λαός παρακολουθεί την κορύφωση της επίδειξης κυνισμού</w:t>
      </w:r>
      <w:r>
        <w:rPr>
          <w:rFonts w:eastAsia="Times New Roman"/>
          <w:szCs w:val="24"/>
        </w:rPr>
        <w:t>,</w:t>
      </w:r>
      <w:r w:rsidRPr="008F5C12">
        <w:rPr>
          <w:rFonts w:eastAsia="Times New Roman"/>
          <w:szCs w:val="24"/>
        </w:rPr>
        <w:t xml:space="preserve"> αμοραλισμού και αλαζονείας που εκδηλώνει </w:t>
      </w:r>
      <w:r>
        <w:rPr>
          <w:rFonts w:eastAsia="Times New Roman"/>
          <w:szCs w:val="24"/>
        </w:rPr>
        <w:t xml:space="preserve">η </w:t>
      </w:r>
      <w:r w:rsidRPr="008F5C12">
        <w:rPr>
          <w:rFonts w:eastAsia="Times New Roman"/>
          <w:szCs w:val="24"/>
        </w:rPr>
        <w:t>κυβερνητική πλειοψηφία</w:t>
      </w:r>
      <w:r>
        <w:rPr>
          <w:rFonts w:eastAsia="Times New Roman"/>
          <w:szCs w:val="24"/>
        </w:rPr>
        <w:t>.</w:t>
      </w:r>
      <w:r w:rsidRPr="008F5C12">
        <w:rPr>
          <w:rFonts w:eastAsia="Times New Roman"/>
          <w:szCs w:val="24"/>
        </w:rPr>
        <w:t xml:space="preserve"> </w:t>
      </w:r>
      <w:r>
        <w:rPr>
          <w:rFonts w:eastAsia="Times New Roman"/>
          <w:szCs w:val="24"/>
        </w:rPr>
        <w:t>Ε</w:t>
      </w:r>
      <w:r w:rsidRPr="008F5C12">
        <w:rPr>
          <w:rFonts w:eastAsia="Times New Roman"/>
          <w:szCs w:val="24"/>
        </w:rPr>
        <w:t xml:space="preserve">πί των ημερών του ΣΥΡΙΖΑ οι </w:t>
      </w:r>
      <w:r w:rsidRPr="008F5C12">
        <w:rPr>
          <w:rFonts w:eastAsia="Times New Roman"/>
          <w:szCs w:val="24"/>
        </w:rPr>
        <w:t>παρασκηνιακές συναλλαγές έγιναν καθημερινότητα</w:t>
      </w:r>
      <w:r>
        <w:rPr>
          <w:rFonts w:eastAsia="Times New Roman"/>
          <w:szCs w:val="24"/>
        </w:rPr>
        <w:t>,</w:t>
      </w:r>
      <w:r w:rsidRPr="008F5C12">
        <w:rPr>
          <w:rFonts w:eastAsia="Times New Roman"/>
          <w:szCs w:val="24"/>
        </w:rPr>
        <w:t xml:space="preserve"> βυθίζοντας την αξιοπιστία του κοινοβουλευτικού συστήματος</w:t>
      </w:r>
      <w:r>
        <w:rPr>
          <w:rFonts w:eastAsia="Times New Roman"/>
          <w:szCs w:val="24"/>
        </w:rPr>
        <w:t>.</w:t>
      </w:r>
      <w:r w:rsidRPr="008F5C12">
        <w:rPr>
          <w:rFonts w:eastAsia="Times New Roman"/>
          <w:szCs w:val="24"/>
        </w:rPr>
        <w:t xml:space="preserve"> </w:t>
      </w:r>
    </w:p>
    <w:p w14:paraId="02B3D5A9" w14:textId="77777777" w:rsidR="008168EC" w:rsidRDefault="00DB43BE">
      <w:pPr>
        <w:spacing w:line="600" w:lineRule="auto"/>
        <w:ind w:firstLine="720"/>
        <w:jc w:val="both"/>
        <w:rPr>
          <w:rFonts w:eastAsia="Times New Roman"/>
          <w:szCs w:val="24"/>
        </w:rPr>
      </w:pPr>
      <w:r>
        <w:rPr>
          <w:rFonts w:eastAsia="Times New Roman"/>
          <w:szCs w:val="24"/>
        </w:rPr>
        <w:lastRenderedPageBreak/>
        <w:t>Η</w:t>
      </w:r>
      <w:r w:rsidRPr="008F5C12">
        <w:rPr>
          <w:rFonts w:eastAsia="Times New Roman"/>
          <w:szCs w:val="24"/>
        </w:rPr>
        <w:t xml:space="preserve"> ψήφος για την εθνικά επιζήμια </w:t>
      </w:r>
      <w:r>
        <w:rPr>
          <w:rFonts w:eastAsia="Times New Roman"/>
          <w:szCs w:val="24"/>
        </w:rPr>
        <w:t>Σ</w:t>
      </w:r>
      <w:r w:rsidRPr="008F5C12">
        <w:rPr>
          <w:rFonts w:eastAsia="Times New Roman"/>
          <w:szCs w:val="24"/>
        </w:rPr>
        <w:t>υμφωνία των Πρεσπ</w:t>
      </w:r>
      <w:r>
        <w:rPr>
          <w:rFonts w:eastAsia="Times New Roman"/>
          <w:szCs w:val="24"/>
        </w:rPr>
        <w:t xml:space="preserve">ών ανταλλάχθηκε με μία θέση </w:t>
      </w:r>
      <w:r w:rsidRPr="008F5C12">
        <w:rPr>
          <w:rFonts w:eastAsia="Times New Roman"/>
          <w:szCs w:val="24"/>
        </w:rPr>
        <w:t xml:space="preserve">στο </w:t>
      </w:r>
      <w:proofErr w:type="spellStart"/>
      <w:r w:rsidRPr="008F5C12">
        <w:rPr>
          <w:rFonts w:eastAsia="Times New Roman"/>
          <w:szCs w:val="24"/>
        </w:rPr>
        <w:t>ευρωψηφοδέλτιο</w:t>
      </w:r>
      <w:proofErr w:type="spellEnd"/>
      <w:r w:rsidRPr="008F5C12">
        <w:rPr>
          <w:rFonts w:eastAsia="Times New Roman"/>
          <w:szCs w:val="24"/>
        </w:rPr>
        <w:t xml:space="preserve"> ή ένα</w:t>
      </w:r>
      <w:r>
        <w:rPr>
          <w:rFonts w:eastAsia="Times New Roman"/>
          <w:szCs w:val="24"/>
        </w:rPr>
        <w:t>ν</w:t>
      </w:r>
      <w:r w:rsidRPr="008F5C12">
        <w:rPr>
          <w:rFonts w:eastAsia="Times New Roman"/>
          <w:szCs w:val="24"/>
        </w:rPr>
        <w:t xml:space="preserve"> υπουργικό θώκο λίγων μηνών</w:t>
      </w:r>
      <w:r>
        <w:rPr>
          <w:rFonts w:eastAsia="Times New Roman"/>
          <w:szCs w:val="24"/>
        </w:rPr>
        <w:t>,</w:t>
      </w:r>
      <w:r w:rsidRPr="008F5C12">
        <w:rPr>
          <w:rFonts w:eastAsia="Times New Roman"/>
          <w:szCs w:val="24"/>
        </w:rPr>
        <w:t xml:space="preserve"> πριν όλοι αυτοί οι </w:t>
      </w:r>
      <w:proofErr w:type="spellStart"/>
      <w:r w:rsidRPr="008F5C12">
        <w:rPr>
          <w:rFonts w:eastAsia="Times New Roman"/>
          <w:szCs w:val="24"/>
        </w:rPr>
        <w:t>απαξιωμένοι</w:t>
      </w:r>
      <w:proofErr w:type="spellEnd"/>
      <w:r w:rsidRPr="008F5C12">
        <w:rPr>
          <w:rFonts w:eastAsia="Times New Roman"/>
          <w:szCs w:val="24"/>
        </w:rPr>
        <w:t xml:space="preserve"> στη </w:t>
      </w:r>
      <w:r>
        <w:rPr>
          <w:rFonts w:eastAsia="Times New Roman"/>
          <w:szCs w:val="24"/>
        </w:rPr>
        <w:t>σ</w:t>
      </w:r>
      <w:r w:rsidRPr="008F5C12">
        <w:rPr>
          <w:rFonts w:eastAsia="Times New Roman"/>
          <w:szCs w:val="24"/>
        </w:rPr>
        <w:t>υνείδηση των Ελλήνων γυρολόγοι πολιτικ</w:t>
      </w:r>
      <w:r>
        <w:rPr>
          <w:rFonts w:eastAsia="Times New Roman"/>
          <w:szCs w:val="24"/>
        </w:rPr>
        <w:t>οί</w:t>
      </w:r>
      <w:r w:rsidRPr="008F5C12">
        <w:rPr>
          <w:rFonts w:eastAsia="Times New Roman"/>
          <w:szCs w:val="24"/>
        </w:rPr>
        <w:t xml:space="preserve"> παραδοθούν στη λήθη</w:t>
      </w:r>
      <w:r>
        <w:rPr>
          <w:rFonts w:eastAsia="Times New Roman"/>
          <w:szCs w:val="24"/>
        </w:rPr>
        <w:t>.</w:t>
      </w:r>
    </w:p>
    <w:p w14:paraId="02B3D5AA" w14:textId="77777777" w:rsidR="008168EC" w:rsidRDefault="00DB43BE">
      <w:pPr>
        <w:spacing w:line="600" w:lineRule="auto"/>
        <w:ind w:firstLine="720"/>
        <w:jc w:val="both"/>
        <w:rPr>
          <w:rFonts w:eastAsia="Times New Roman"/>
          <w:szCs w:val="24"/>
        </w:rPr>
      </w:pPr>
      <w:r>
        <w:rPr>
          <w:rFonts w:eastAsia="Times New Roman"/>
          <w:szCs w:val="24"/>
        </w:rPr>
        <w:t>Μέρα με την ημέρα</w:t>
      </w:r>
      <w:r w:rsidRPr="008F5C12">
        <w:rPr>
          <w:rFonts w:eastAsia="Times New Roman"/>
          <w:szCs w:val="24"/>
        </w:rPr>
        <w:t xml:space="preserve"> αποκαλύπτεται το πραγματικό πρόσωπο όσων είχαν εκλεγεί με το</w:t>
      </w:r>
      <w:r>
        <w:rPr>
          <w:rFonts w:eastAsia="Times New Roman"/>
          <w:szCs w:val="24"/>
        </w:rPr>
        <w:t>,</w:t>
      </w:r>
      <w:r w:rsidRPr="008F5C12">
        <w:rPr>
          <w:rFonts w:eastAsia="Times New Roman"/>
          <w:szCs w:val="24"/>
        </w:rPr>
        <w:t xml:space="preserve"> δήθεν</w:t>
      </w:r>
      <w:r>
        <w:rPr>
          <w:rFonts w:eastAsia="Times New Roman"/>
          <w:szCs w:val="24"/>
        </w:rPr>
        <w:t>,</w:t>
      </w:r>
      <w:r w:rsidRPr="008F5C12">
        <w:rPr>
          <w:rFonts w:eastAsia="Times New Roman"/>
          <w:szCs w:val="24"/>
        </w:rPr>
        <w:t xml:space="preserve"> ηθικό πλεονέκτημα υπό μάλης</w:t>
      </w:r>
      <w:r>
        <w:rPr>
          <w:rFonts w:eastAsia="Times New Roman"/>
          <w:szCs w:val="24"/>
        </w:rPr>
        <w:t>.</w:t>
      </w:r>
      <w:r w:rsidRPr="008F5C12">
        <w:rPr>
          <w:rFonts w:eastAsia="Times New Roman"/>
          <w:szCs w:val="24"/>
        </w:rPr>
        <w:t xml:space="preserve"> </w:t>
      </w:r>
      <w:r>
        <w:rPr>
          <w:rFonts w:eastAsia="Times New Roman"/>
          <w:szCs w:val="24"/>
        </w:rPr>
        <w:t>Α</w:t>
      </w:r>
      <w:r w:rsidRPr="008F5C12">
        <w:rPr>
          <w:rFonts w:eastAsia="Times New Roman"/>
          <w:szCs w:val="24"/>
        </w:rPr>
        <w:t>υτοί που το έπαιζαν λαϊκά παιδιά πιάστηκ</w:t>
      </w:r>
      <w:r w:rsidRPr="008F5C12">
        <w:rPr>
          <w:rFonts w:eastAsia="Times New Roman"/>
          <w:szCs w:val="24"/>
        </w:rPr>
        <w:t>αν να απολαμβάνουν τη γοητεία της μπουρζουαζίας</w:t>
      </w:r>
      <w:r>
        <w:rPr>
          <w:rFonts w:eastAsia="Times New Roman"/>
          <w:szCs w:val="24"/>
        </w:rPr>
        <w:t>,</w:t>
      </w:r>
      <w:r w:rsidRPr="008F5C12">
        <w:rPr>
          <w:rFonts w:eastAsia="Times New Roman"/>
          <w:szCs w:val="24"/>
        </w:rPr>
        <w:t xml:space="preserve"> τη χλιδή των </w:t>
      </w:r>
      <w:r>
        <w:rPr>
          <w:rFonts w:eastAsia="Times New Roman"/>
          <w:szCs w:val="24"/>
        </w:rPr>
        <w:t>ε</w:t>
      </w:r>
      <w:r w:rsidRPr="008F5C12">
        <w:rPr>
          <w:rFonts w:eastAsia="Times New Roman"/>
          <w:szCs w:val="24"/>
        </w:rPr>
        <w:t>λίτ που δήθεν κατακεραυνώνουν</w:t>
      </w:r>
      <w:r>
        <w:rPr>
          <w:rFonts w:eastAsia="Times New Roman"/>
          <w:szCs w:val="24"/>
        </w:rPr>
        <w:t>.</w:t>
      </w:r>
      <w:r w:rsidRPr="008F5C12">
        <w:rPr>
          <w:rFonts w:eastAsia="Times New Roman"/>
          <w:szCs w:val="24"/>
        </w:rPr>
        <w:t xml:space="preserve"> </w:t>
      </w:r>
    </w:p>
    <w:p w14:paraId="02B3D5AB" w14:textId="77777777" w:rsidR="008168EC" w:rsidRDefault="00DB43BE">
      <w:pPr>
        <w:spacing w:line="600" w:lineRule="auto"/>
        <w:ind w:firstLine="720"/>
        <w:jc w:val="both"/>
        <w:rPr>
          <w:rFonts w:eastAsia="Times New Roman"/>
          <w:szCs w:val="24"/>
        </w:rPr>
      </w:pPr>
      <w:r>
        <w:rPr>
          <w:rFonts w:eastAsia="Times New Roman"/>
          <w:szCs w:val="24"/>
        </w:rPr>
        <w:t>Η</w:t>
      </w:r>
      <w:r w:rsidRPr="008F5C12">
        <w:rPr>
          <w:rFonts w:eastAsia="Times New Roman"/>
          <w:szCs w:val="24"/>
        </w:rPr>
        <w:t xml:space="preserve"> ίδια έλλειψη ήθους αποδεικνύεται και στη διαχείριση της τραγωδίας στο </w:t>
      </w:r>
      <w:r>
        <w:rPr>
          <w:rFonts w:eastAsia="Times New Roman"/>
          <w:szCs w:val="24"/>
        </w:rPr>
        <w:t>Μ</w:t>
      </w:r>
      <w:r w:rsidRPr="008F5C12">
        <w:rPr>
          <w:rFonts w:eastAsia="Times New Roman"/>
          <w:szCs w:val="24"/>
        </w:rPr>
        <w:t>άτι</w:t>
      </w:r>
      <w:r>
        <w:rPr>
          <w:rFonts w:eastAsia="Times New Roman"/>
          <w:szCs w:val="24"/>
        </w:rPr>
        <w:t>,</w:t>
      </w:r>
      <w:r w:rsidRPr="008F5C12">
        <w:rPr>
          <w:rFonts w:eastAsia="Times New Roman"/>
          <w:szCs w:val="24"/>
        </w:rPr>
        <w:t xml:space="preserve"> με τις </w:t>
      </w:r>
      <w:r>
        <w:rPr>
          <w:rFonts w:eastAsia="Times New Roman"/>
          <w:szCs w:val="24"/>
        </w:rPr>
        <w:t xml:space="preserve">σικέ </w:t>
      </w:r>
      <w:r w:rsidRPr="008F5C12">
        <w:rPr>
          <w:rFonts w:eastAsia="Times New Roman"/>
          <w:szCs w:val="24"/>
        </w:rPr>
        <w:t>συσκέψεις που απέκρυψαν τους νεκρούς</w:t>
      </w:r>
      <w:r>
        <w:rPr>
          <w:rFonts w:eastAsia="Times New Roman"/>
          <w:szCs w:val="24"/>
        </w:rPr>
        <w:t>,</w:t>
      </w:r>
      <w:r w:rsidRPr="008F5C12">
        <w:rPr>
          <w:rFonts w:eastAsia="Times New Roman"/>
          <w:szCs w:val="24"/>
        </w:rPr>
        <w:t xml:space="preserve"> τους ψεύτικους χάρτες</w:t>
      </w:r>
      <w:r>
        <w:rPr>
          <w:rFonts w:eastAsia="Times New Roman"/>
          <w:szCs w:val="24"/>
        </w:rPr>
        <w:t xml:space="preserve">, </w:t>
      </w:r>
      <w:r w:rsidRPr="008F5C12">
        <w:rPr>
          <w:rFonts w:eastAsia="Times New Roman"/>
          <w:szCs w:val="24"/>
        </w:rPr>
        <w:t>τ</w:t>
      </w:r>
      <w:r>
        <w:rPr>
          <w:rFonts w:eastAsia="Times New Roman"/>
          <w:szCs w:val="24"/>
        </w:rPr>
        <w:t>ι</w:t>
      </w:r>
      <w:r w:rsidRPr="008F5C12">
        <w:rPr>
          <w:rFonts w:eastAsia="Times New Roman"/>
          <w:szCs w:val="24"/>
        </w:rPr>
        <w:t>ς θρασύτ</w:t>
      </w:r>
      <w:r w:rsidRPr="008F5C12">
        <w:rPr>
          <w:rFonts w:eastAsia="Times New Roman"/>
          <w:szCs w:val="24"/>
        </w:rPr>
        <w:t>ατες επιθέσεις εναντίον των ίδιων των θυμάτων</w:t>
      </w:r>
      <w:r>
        <w:rPr>
          <w:rFonts w:eastAsia="Times New Roman"/>
          <w:szCs w:val="24"/>
        </w:rPr>
        <w:t>,</w:t>
      </w:r>
      <w:r w:rsidRPr="008F5C12">
        <w:rPr>
          <w:rFonts w:eastAsia="Times New Roman"/>
          <w:szCs w:val="24"/>
        </w:rPr>
        <w:t xml:space="preserve"> για να καλύψουν τη δική τους ανικανότητα την ώρα της κρίσης</w:t>
      </w:r>
      <w:r>
        <w:rPr>
          <w:rFonts w:eastAsia="Times New Roman"/>
          <w:szCs w:val="24"/>
        </w:rPr>
        <w:t>.</w:t>
      </w:r>
      <w:r w:rsidRPr="008F5C12">
        <w:rPr>
          <w:rFonts w:eastAsia="Times New Roman"/>
          <w:szCs w:val="24"/>
        </w:rPr>
        <w:t xml:space="preserve"> </w:t>
      </w:r>
    </w:p>
    <w:p w14:paraId="02B3D5AC" w14:textId="77777777" w:rsidR="008168EC" w:rsidRDefault="00DB43BE">
      <w:pPr>
        <w:spacing w:line="600" w:lineRule="auto"/>
        <w:ind w:firstLine="720"/>
        <w:jc w:val="both"/>
        <w:rPr>
          <w:rFonts w:eastAsia="Times New Roman"/>
          <w:szCs w:val="24"/>
        </w:rPr>
      </w:pPr>
      <w:r>
        <w:rPr>
          <w:rFonts w:eastAsia="Times New Roman"/>
          <w:szCs w:val="24"/>
        </w:rPr>
        <w:lastRenderedPageBreak/>
        <w:t>Α</w:t>
      </w:r>
      <w:r w:rsidRPr="008F5C12">
        <w:rPr>
          <w:rFonts w:eastAsia="Times New Roman"/>
          <w:szCs w:val="24"/>
        </w:rPr>
        <w:t>κόμη και σήμερα</w:t>
      </w:r>
      <w:r>
        <w:rPr>
          <w:rFonts w:eastAsia="Times New Roman"/>
          <w:szCs w:val="24"/>
        </w:rPr>
        <w:t>,</w:t>
      </w:r>
      <w:r w:rsidRPr="008F5C12">
        <w:rPr>
          <w:rFonts w:eastAsia="Times New Roman"/>
          <w:szCs w:val="24"/>
        </w:rPr>
        <w:t xml:space="preserve"> </w:t>
      </w:r>
      <w:r>
        <w:rPr>
          <w:rFonts w:eastAsia="Times New Roman"/>
          <w:szCs w:val="24"/>
        </w:rPr>
        <w:t>αντί</w:t>
      </w:r>
      <w:r w:rsidRPr="008F5C12">
        <w:rPr>
          <w:rFonts w:eastAsia="Times New Roman"/>
          <w:szCs w:val="24"/>
        </w:rPr>
        <w:t xml:space="preserve"> συ</w:t>
      </w:r>
      <w:r>
        <w:rPr>
          <w:rFonts w:eastAsia="Times New Roman"/>
          <w:szCs w:val="24"/>
        </w:rPr>
        <w:t>γ</w:t>
      </w:r>
      <w:r w:rsidRPr="008F5C12">
        <w:rPr>
          <w:rFonts w:eastAsia="Times New Roman"/>
          <w:szCs w:val="24"/>
        </w:rPr>
        <w:t xml:space="preserve">γνώμης παριστάνουν τους </w:t>
      </w:r>
      <w:r>
        <w:rPr>
          <w:rFonts w:eastAsia="Times New Roman"/>
          <w:szCs w:val="24"/>
        </w:rPr>
        <w:t>κήνσορες. Δ</w:t>
      </w:r>
      <w:r w:rsidRPr="008F5C12">
        <w:rPr>
          <w:rFonts w:eastAsia="Times New Roman"/>
          <w:szCs w:val="24"/>
        </w:rPr>
        <w:t xml:space="preserve">εν νομίζω ότι η σύγχρονη ιστορία έχει να επιδείξει ανάλογο </w:t>
      </w:r>
      <w:r>
        <w:rPr>
          <w:rFonts w:eastAsia="Times New Roman"/>
          <w:szCs w:val="24"/>
        </w:rPr>
        <w:t>π</w:t>
      </w:r>
      <w:r w:rsidRPr="008F5C12">
        <w:rPr>
          <w:rFonts w:eastAsia="Times New Roman"/>
          <w:szCs w:val="24"/>
        </w:rPr>
        <w:t>αράδειγμα παχ</w:t>
      </w:r>
      <w:r>
        <w:rPr>
          <w:rFonts w:eastAsia="Times New Roman"/>
          <w:szCs w:val="24"/>
        </w:rPr>
        <w:t>υδερμισμού.</w:t>
      </w:r>
      <w:r w:rsidRPr="008F5C12">
        <w:rPr>
          <w:rFonts w:eastAsia="Times New Roman"/>
          <w:szCs w:val="24"/>
        </w:rPr>
        <w:t xml:space="preserve"> </w:t>
      </w:r>
      <w:r>
        <w:rPr>
          <w:rFonts w:eastAsia="Times New Roman"/>
          <w:szCs w:val="24"/>
        </w:rPr>
        <w:t>Ή</w:t>
      </w:r>
      <w:r w:rsidRPr="008F5C12">
        <w:rPr>
          <w:rFonts w:eastAsia="Times New Roman"/>
          <w:szCs w:val="24"/>
        </w:rPr>
        <w:t xml:space="preserve">ρθε η </w:t>
      </w:r>
      <w:r>
        <w:rPr>
          <w:rFonts w:eastAsia="Times New Roman"/>
          <w:szCs w:val="24"/>
        </w:rPr>
        <w:t>«</w:t>
      </w:r>
      <w:r w:rsidRPr="008F5C12">
        <w:rPr>
          <w:rFonts w:eastAsia="Times New Roman"/>
          <w:szCs w:val="24"/>
        </w:rPr>
        <w:t xml:space="preserve">πρώτη φορά </w:t>
      </w:r>
      <w:r>
        <w:rPr>
          <w:rFonts w:eastAsia="Times New Roman"/>
          <w:szCs w:val="24"/>
        </w:rPr>
        <w:t>Α</w:t>
      </w:r>
      <w:r w:rsidRPr="008F5C12">
        <w:rPr>
          <w:rFonts w:eastAsia="Times New Roman"/>
          <w:szCs w:val="24"/>
        </w:rPr>
        <w:t>ριστερά</w:t>
      </w:r>
      <w:r>
        <w:rPr>
          <w:rFonts w:eastAsia="Times New Roman"/>
          <w:szCs w:val="24"/>
        </w:rPr>
        <w:t>»</w:t>
      </w:r>
      <w:r w:rsidRPr="008F5C12">
        <w:rPr>
          <w:rFonts w:eastAsia="Times New Roman"/>
          <w:szCs w:val="24"/>
        </w:rPr>
        <w:t xml:space="preserve"> να μας το διδάξει και αυτό</w:t>
      </w:r>
      <w:r>
        <w:rPr>
          <w:rFonts w:eastAsia="Times New Roman"/>
          <w:szCs w:val="24"/>
        </w:rPr>
        <w:t>.</w:t>
      </w:r>
      <w:r w:rsidRPr="008F5C12">
        <w:rPr>
          <w:rFonts w:eastAsia="Times New Roman"/>
          <w:szCs w:val="24"/>
        </w:rPr>
        <w:t xml:space="preserve"> </w:t>
      </w:r>
    </w:p>
    <w:p w14:paraId="02B3D5AD" w14:textId="77777777" w:rsidR="008168EC" w:rsidRDefault="00DB43BE">
      <w:pPr>
        <w:spacing w:line="600" w:lineRule="auto"/>
        <w:ind w:firstLine="720"/>
        <w:jc w:val="both"/>
        <w:rPr>
          <w:rFonts w:eastAsia="Times New Roman"/>
          <w:szCs w:val="24"/>
        </w:rPr>
      </w:pPr>
      <w:r w:rsidRPr="008F5C12">
        <w:rPr>
          <w:rFonts w:eastAsia="Times New Roman"/>
          <w:szCs w:val="24"/>
        </w:rPr>
        <w:t>Την ίδια ώρα</w:t>
      </w:r>
      <w:r>
        <w:rPr>
          <w:rFonts w:eastAsia="Times New Roman"/>
          <w:szCs w:val="24"/>
        </w:rPr>
        <w:t>,</w:t>
      </w:r>
      <w:r w:rsidRPr="008F5C12">
        <w:rPr>
          <w:rFonts w:eastAsia="Times New Roman"/>
          <w:szCs w:val="24"/>
        </w:rPr>
        <w:t xml:space="preserve"> η έκρηξη της εγκληματικότητας κάθε </w:t>
      </w:r>
      <w:r>
        <w:rPr>
          <w:rFonts w:eastAsia="Times New Roman"/>
          <w:szCs w:val="24"/>
        </w:rPr>
        <w:t>μορφής,</w:t>
      </w:r>
      <w:r w:rsidRPr="008F5C12">
        <w:rPr>
          <w:rFonts w:eastAsia="Times New Roman"/>
          <w:szCs w:val="24"/>
        </w:rPr>
        <w:t xml:space="preserve"> μικρ</w:t>
      </w:r>
      <w:r>
        <w:rPr>
          <w:rFonts w:eastAsia="Times New Roman"/>
          <w:szCs w:val="24"/>
        </w:rPr>
        <w:t>ής</w:t>
      </w:r>
      <w:r w:rsidRPr="008F5C12">
        <w:rPr>
          <w:rFonts w:eastAsia="Times New Roman"/>
          <w:szCs w:val="24"/>
        </w:rPr>
        <w:t xml:space="preserve"> και μεγάλ</w:t>
      </w:r>
      <w:r>
        <w:rPr>
          <w:rFonts w:eastAsia="Times New Roman"/>
          <w:szCs w:val="24"/>
        </w:rPr>
        <w:t>η</w:t>
      </w:r>
      <w:r w:rsidRPr="008F5C12">
        <w:rPr>
          <w:rFonts w:eastAsia="Times New Roman"/>
          <w:szCs w:val="24"/>
        </w:rPr>
        <w:t>ς</w:t>
      </w:r>
      <w:r>
        <w:rPr>
          <w:rFonts w:eastAsia="Times New Roman"/>
          <w:szCs w:val="24"/>
        </w:rPr>
        <w:t>, σπάει ρεκόρ.</w:t>
      </w:r>
      <w:r w:rsidRPr="008F5C12">
        <w:rPr>
          <w:rFonts w:eastAsia="Times New Roman"/>
          <w:szCs w:val="24"/>
        </w:rPr>
        <w:t xml:space="preserve"> </w:t>
      </w:r>
      <w:r>
        <w:rPr>
          <w:rFonts w:eastAsia="Times New Roman"/>
          <w:szCs w:val="24"/>
        </w:rPr>
        <w:t xml:space="preserve">Την </w:t>
      </w:r>
      <w:r w:rsidRPr="008F5C12">
        <w:rPr>
          <w:rFonts w:eastAsia="Times New Roman"/>
          <w:szCs w:val="24"/>
        </w:rPr>
        <w:t xml:space="preserve">αλήθεια τη γνωρίζουν οι πολίτες πολύ καλύτερα από τις </w:t>
      </w:r>
      <w:r>
        <w:rPr>
          <w:rFonts w:eastAsia="Times New Roman"/>
          <w:szCs w:val="24"/>
        </w:rPr>
        <w:t>στατιστικές που κραδαίνει</w:t>
      </w:r>
      <w:r w:rsidRPr="008F5C12">
        <w:rPr>
          <w:rFonts w:eastAsia="Times New Roman"/>
          <w:szCs w:val="24"/>
        </w:rPr>
        <w:t xml:space="preserve"> κάθε τόσο το υπουργικό </w:t>
      </w:r>
      <w:r>
        <w:rPr>
          <w:rFonts w:eastAsia="Times New Roman"/>
          <w:szCs w:val="24"/>
        </w:rPr>
        <w:t>δ</w:t>
      </w:r>
      <w:r w:rsidRPr="008F5C12">
        <w:rPr>
          <w:rFonts w:eastAsia="Times New Roman"/>
          <w:szCs w:val="24"/>
        </w:rPr>
        <w:t xml:space="preserve">ίδυμο του αρμόδιου </w:t>
      </w:r>
      <w:r>
        <w:rPr>
          <w:rFonts w:eastAsia="Times New Roman"/>
          <w:szCs w:val="24"/>
        </w:rPr>
        <w:t>Υ</w:t>
      </w:r>
      <w:r w:rsidRPr="008F5C12">
        <w:rPr>
          <w:rFonts w:eastAsia="Times New Roman"/>
          <w:szCs w:val="24"/>
        </w:rPr>
        <w:t>πουργείου</w:t>
      </w:r>
      <w:r>
        <w:rPr>
          <w:rFonts w:eastAsia="Times New Roman"/>
          <w:szCs w:val="24"/>
        </w:rPr>
        <w:t>.</w:t>
      </w:r>
      <w:r w:rsidRPr="008F5C12">
        <w:rPr>
          <w:rFonts w:eastAsia="Times New Roman"/>
          <w:szCs w:val="24"/>
        </w:rPr>
        <w:t xml:space="preserve"> </w:t>
      </w:r>
      <w:r>
        <w:rPr>
          <w:rFonts w:eastAsia="Times New Roman"/>
          <w:szCs w:val="24"/>
        </w:rPr>
        <w:t>Τη βιώνουμε, ά</w:t>
      </w:r>
      <w:r w:rsidRPr="008F5C12">
        <w:rPr>
          <w:rFonts w:eastAsia="Times New Roman"/>
          <w:szCs w:val="24"/>
        </w:rPr>
        <w:t>λλωστε</w:t>
      </w:r>
      <w:r>
        <w:rPr>
          <w:rFonts w:eastAsia="Times New Roman"/>
          <w:szCs w:val="24"/>
        </w:rPr>
        <w:t>,</w:t>
      </w:r>
      <w:r w:rsidRPr="008F5C12">
        <w:rPr>
          <w:rFonts w:eastAsia="Times New Roman"/>
          <w:szCs w:val="24"/>
        </w:rPr>
        <w:t xml:space="preserve"> όλοι όταν στα Εξάρχεια καταρρακώνεται κάθε έννοια νομιμότητας</w:t>
      </w:r>
      <w:r>
        <w:rPr>
          <w:rFonts w:eastAsia="Times New Roman"/>
          <w:szCs w:val="24"/>
        </w:rPr>
        <w:t>,</w:t>
      </w:r>
      <w:r w:rsidRPr="008F5C12">
        <w:rPr>
          <w:rFonts w:eastAsia="Times New Roman"/>
          <w:szCs w:val="24"/>
        </w:rPr>
        <w:t xml:space="preserve"> κάθε έννοια δικαίου και </w:t>
      </w:r>
      <w:r>
        <w:rPr>
          <w:rFonts w:eastAsia="Times New Roman"/>
          <w:szCs w:val="24"/>
        </w:rPr>
        <w:t>π</w:t>
      </w:r>
      <w:r w:rsidRPr="008F5C12">
        <w:rPr>
          <w:rFonts w:eastAsia="Times New Roman"/>
          <w:szCs w:val="24"/>
        </w:rPr>
        <w:t>ροστασίας της ιδιοκτησίας και της προσωπικής ασφάλειας</w:t>
      </w:r>
      <w:r>
        <w:rPr>
          <w:rFonts w:eastAsia="Times New Roman"/>
          <w:szCs w:val="24"/>
        </w:rPr>
        <w:t>.</w:t>
      </w:r>
      <w:r w:rsidRPr="008F5C12">
        <w:rPr>
          <w:rFonts w:eastAsia="Times New Roman"/>
          <w:szCs w:val="24"/>
        </w:rPr>
        <w:t xml:space="preserve"> </w:t>
      </w:r>
    </w:p>
    <w:p w14:paraId="02B3D5AE" w14:textId="77777777" w:rsidR="008168EC" w:rsidRDefault="00DB43BE">
      <w:pPr>
        <w:spacing w:line="600" w:lineRule="auto"/>
        <w:ind w:firstLine="720"/>
        <w:jc w:val="both"/>
        <w:rPr>
          <w:rFonts w:eastAsia="Times New Roman"/>
          <w:szCs w:val="24"/>
        </w:rPr>
      </w:pPr>
      <w:r>
        <w:rPr>
          <w:rFonts w:eastAsia="Times New Roman"/>
          <w:szCs w:val="24"/>
        </w:rPr>
        <w:t>Τ</w:t>
      </w:r>
      <w:r w:rsidRPr="008F5C12">
        <w:rPr>
          <w:rFonts w:eastAsia="Times New Roman"/>
          <w:szCs w:val="24"/>
        </w:rPr>
        <w:t xml:space="preserve">η βιώνουμε με τη δράση του ανεξέλεγκτου </w:t>
      </w:r>
      <w:r>
        <w:rPr>
          <w:rFonts w:eastAsia="Times New Roman"/>
          <w:szCs w:val="24"/>
        </w:rPr>
        <w:t>«</w:t>
      </w:r>
      <w:proofErr w:type="spellStart"/>
      <w:r>
        <w:rPr>
          <w:rFonts w:eastAsia="Times New Roman"/>
          <w:szCs w:val="24"/>
        </w:rPr>
        <w:t>Ρ</w:t>
      </w:r>
      <w:r w:rsidRPr="008F5C12">
        <w:rPr>
          <w:rFonts w:eastAsia="Times New Roman"/>
          <w:szCs w:val="24"/>
        </w:rPr>
        <w:t>ουβίκωνα</w:t>
      </w:r>
      <w:proofErr w:type="spellEnd"/>
      <w:r>
        <w:rPr>
          <w:rFonts w:eastAsia="Times New Roman"/>
          <w:szCs w:val="24"/>
        </w:rPr>
        <w:t>»,</w:t>
      </w:r>
      <w:r w:rsidRPr="008F5C12">
        <w:rPr>
          <w:rFonts w:eastAsia="Times New Roman"/>
          <w:szCs w:val="24"/>
        </w:rPr>
        <w:t xml:space="preserve"> των </w:t>
      </w:r>
      <w:r w:rsidRPr="008F5C12">
        <w:rPr>
          <w:rFonts w:eastAsia="Times New Roman"/>
          <w:szCs w:val="24"/>
        </w:rPr>
        <w:t>δικών σας παιδιών</w:t>
      </w:r>
      <w:r>
        <w:rPr>
          <w:rFonts w:eastAsia="Times New Roman"/>
          <w:szCs w:val="24"/>
        </w:rPr>
        <w:t>,</w:t>
      </w:r>
      <w:r w:rsidRPr="008F5C12">
        <w:rPr>
          <w:rFonts w:eastAsia="Times New Roman"/>
          <w:szCs w:val="24"/>
        </w:rPr>
        <w:t xml:space="preserve"> που δεν γνωρίζει </w:t>
      </w:r>
      <w:r>
        <w:rPr>
          <w:rFonts w:eastAsia="Times New Roman"/>
          <w:szCs w:val="24"/>
        </w:rPr>
        <w:t>εορτές</w:t>
      </w:r>
      <w:r w:rsidRPr="008F5C12">
        <w:rPr>
          <w:rFonts w:eastAsia="Times New Roman"/>
          <w:szCs w:val="24"/>
        </w:rPr>
        <w:t xml:space="preserve"> και αργίες</w:t>
      </w:r>
      <w:r>
        <w:rPr>
          <w:rFonts w:eastAsia="Times New Roman"/>
          <w:szCs w:val="24"/>
        </w:rPr>
        <w:t>,</w:t>
      </w:r>
      <w:r w:rsidRPr="008F5C12">
        <w:rPr>
          <w:rFonts w:eastAsia="Times New Roman"/>
          <w:szCs w:val="24"/>
        </w:rPr>
        <w:t xml:space="preserve"> αλλά </w:t>
      </w:r>
      <w:r>
        <w:rPr>
          <w:rFonts w:eastAsia="Times New Roman"/>
          <w:szCs w:val="24"/>
        </w:rPr>
        <w:t>ε</w:t>
      </w:r>
      <w:r w:rsidRPr="008F5C12">
        <w:rPr>
          <w:rFonts w:eastAsia="Times New Roman"/>
          <w:szCs w:val="24"/>
        </w:rPr>
        <w:t>ργάζεται πυρετωδώς</w:t>
      </w:r>
      <w:r>
        <w:rPr>
          <w:rFonts w:eastAsia="Times New Roman"/>
          <w:szCs w:val="24"/>
        </w:rPr>
        <w:t>,</w:t>
      </w:r>
      <w:r w:rsidRPr="008F5C12">
        <w:rPr>
          <w:rFonts w:eastAsia="Times New Roman"/>
          <w:szCs w:val="24"/>
        </w:rPr>
        <w:t xml:space="preserve"> κάνοντας χρέη δικαστή και τιμωρού</w:t>
      </w:r>
      <w:r>
        <w:rPr>
          <w:rFonts w:eastAsia="Times New Roman"/>
          <w:szCs w:val="24"/>
        </w:rPr>
        <w:t>,</w:t>
      </w:r>
      <w:r w:rsidRPr="008F5C12">
        <w:rPr>
          <w:rFonts w:eastAsia="Times New Roman"/>
          <w:szCs w:val="24"/>
        </w:rPr>
        <w:t xml:space="preserve"> χτυπώντας δημόσιους και ιδιωτικούς χώρους και</w:t>
      </w:r>
      <w:r>
        <w:rPr>
          <w:rFonts w:eastAsia="Times New Roman"/>
          <w:szCs w:val="24"/>
        </w:rPr>
        <w:t>,</w:t>
      </w:r>
      <w:r w:rsidRPr="008F5C12">
        <w:rPr>
          <w:rFonts w:eastAsia="Times New Roman"/>
          <w:szCs w:val="24"/>
        </w:rPr>
        <w:t xml:space="preserve"> επιπλέον</w:t>
      </w:r>
      <w:r>
        <w:rPr>
          <w:rFonts w:eastAsia="Times New Roman"/>
          <w:szCs w:val="24"/>
        </w:rPr>
        <w:t>,</w:t>
      </w:r>
      <w:r w:rsidRPr="008F5C12">
        <w:rPr>
          <w:rFonts w:eastAsia="Times New Roman"/>
          <w:szCs w:val="24"/>
        </w:rPr>
        <w:t xml:space="preserve"> τρομοκρατώντας ευθέως τους δικαστές να μην τολμήσουν να απορρίψουν την αίτηση άδεια</w:t>
      </w:r>
      <w:r w:rsidRPr="008F5C12">
        <w:rPr>
          <w:rFonts w:eastAsia="Times New Roman"/>
          <w:szCs w:val="24"/>
        </w:rPr>
        <w:t xml:space="preserve">ς του </w:t>
      </w:r>
      <w:r>
        <w:rPr>
          <w:rFonts w:eastAsia="Times New Roman"/>
          <w:szCs w:val="24"/>
        </w:rPr>
        <w:t xml:space="preserve">αμετανόητου </w:t>
      </w:r>
      <w:proofErr w:type="spellStart"/>
      <w:r>
        <w:rPr>
          <w:rFonts w:eastAsia="Times New Roman"/>
          <w:szCs w:val="24"/>
        </w:rPr>
        <w:t>αρχι</w:t>
      </w:r>
      <w:r w:rsidRPr="008F5C12">
        <w:rPr>
          <w:rFonts w:eastAsia="Times New Roman"/>
          <w:szCs w:val="24"/>
        </w:rPr>
        <w:t>δολοφόνου</w:t>
      </w:r>
      <w:proofErr w:type="spellEnd"/>
      <w:r w:rsidRPr="008F5C12">
        <w:rPr>
          <w:rFonts w:eastAsia="Times New Roman"/>
          <w:szCs w:val="24"/>
        </w:rPr>
        <w:t xml:space="preserve"> της 17 Νοέμβρη</w:t>
      </w:r>
      <w:r>
        <w:rPr>
          <w:rFonts w:eastAsia="Times New Roman"/>
          <w:szCs w:val="24"/>
        </w:rPr>
        <w:t>,</w:t>
      </w:r>
      <w:r w:rsidRPr="008F5C12">
        <w:rPr>
          <w:rFonts w:eastAsia="Times New Roman"/>
          <w:szCs w:val="24"/>
        </w:rPr>
        <w:t xml:space="preserve"> του </w:t>
      </w:r>
      <w:proofErr w:type="spellStart"/>
      <w:r>
        <w:rPr>
          <w:rFonts w:eastAsia="Times New Roman"/>
          <w:szCs w:val="24"/>
        </w:rPr>
        <w:t>Κ</w:t>
      </w:r>
      <w:r w:rsidRPr="008F5C12">
        <w:rPr>
          <w:rFonts w:eastAsia="Times New Roman"/>
          <w:szCs w:val="24"/>
        </w:rPr>
        <w:t>ουφοντίνα</w:t>
      </w:r>
      <w:proofErr w:type="spellEnd"/>
      <w:r>
        <w:rPr>
          <w:rFonts w:eastAsia="Times New Roman"/>
          <w:szCs w:val="24"/>
        </w:rPr>
        <w:t>.</w:t>
      </w:r>
      <w:r w:rsidRPr="008F5C12">
        <w:rPr>
          <w:rFonts w:eastAsia="Times New Roman"/>
          <w:szCs w:val="24"/>
        </w:rPr>
        <w:t xml:space="preserve"> </w:t>
      </w:r>
    </w:p>
    <w:p w14:paraId="02B3D5AF" w14:textId="77777777" w:rsidR="008168EC" w:rsidRDefault="00DB43BE">
      <w:pPr>
        <w:spacing w:line="600" w:lineRule="auto"/>
        <w:ind w:firstLine="720"/>
        <w:jc w:val="both"/>
        <w:rPr>
          <w:rFonts w:eastAsia="Times New Roman"/>
          <w:szCs w:val="24"/>
        </w:rPr>
      </w:pPr>
      <w:r>
        <w:rPr>
          <w:rFonts w:eastAsia="Times New Roman"/>
          <w:szCs w:val="24"/>
        </w:rPr>
        <w:lastRenderedPageBreak/>
        <w:t>Τ</w:t>
      </w:r>
      <w:r w:rsidRPr="008F5C12">
        <w:rPr>
          <w:rFonts w:eastAsia="Times New Roman"/>
          <w:szCs w:val="24"/>
        </w:rPr>
        <w:t>η βιώνουμε με το χάος που επικρατεί στις φυλακές</w:t>
      </w:r>
      <w:r>
        <w:rPr>
          <w:rFonts w:eastAsia="Times New Roman"/>
          <w:szCs w:val="24"/>
        </w:rPr>
        <w:t>,</w:t>
      </w:r>
      <w:r w:rsidRPr="008F5C12">
        <w:rPr>
          <w:rFonts w:eastAsia="Times New Roman"/>
          <w:szCs w:val="24"/>
        </w:rPr>
        <w:t xml:space="preserve"> </w:t>
      </w:r>
      <w:r>
        <w:rPr>
          <w:rFonts w:eastAsia="Times New Roman"/>
          <w:szCs w:val="24"/>
        </w:rPr>
        <w:t>ό</w:t>
      </w:r>
      <w:r w:rsidRPr="008F5C12">
        <w:rPr>
          <w:rFonts w:eastAsia="Times New Roman"/>
          <w:szCs w:val="24"/>
        </w:rPr>
        <w:t xml:space="preserve">που η κατάσταση </w:t>
      </w:r>
      <w:r>
        <w:rPr>
          <w:rFonts w:eastAsia="Times New Roman"/>
          <w:szCs w:val="24"/>
        </w:rPr>
        <w:t>έ</w:t>
      </w:r>
      <w:r w:rsidRPr="008F5C12">
        <w:rPr>
          <w:rFonts w:eastAsia="Times New Roman"/>
          <w:szCs w:val="24"/>
        </w:rPr>
        <w:t>χει ξεφύγει από κάθε έλεγχο</w:t>
      </w:r>
      <w:r>
        <w:rPr>
          <w:rFonts w:eastAsia="Times New Roman"/>
          <w:szCs w:val="24"/>
        </w:rPr>
        <w:t>, με</w:t>
      </w:r>
      <w:r w:rsidRPr="008F5C12">
        <w:rPr>
          <w:rFonts w:eastAsia="Times New Roman"/>
          <w:szCs w:val="24"/>
        </w:rPr>
        <w:t xml:space="preserve"> δολοφονίες που παραπέμπουν σε τριτοκοσμικές χώρες</w:t>
      </w:r>
      <w:r>
        <w:rPr>
          <w:rFonts w:eastAsia="Times New Roman"/>
          <w:szCs w:val="24"/>
        </w:rPr>
        <w:t>.</w:t>
      </w:r>
      <w:r w:rsidRPr="008F5C12">
        <w:rPr>
          <w:rFonts w:eastAsia="Times New Roman"/>
          <w:szCs w:val="24"/>
        </w:rPr>
        <w:t xml:space="preserve"> </w:t>
      </w:r>
      <w:r>
        <w:rPr>
          <w:rFonts w:eastAsia="Times New Roman"/>
          <w:szCs w:val="24"/>
        </w:rPr>
        <w:t>Τ</w:t>
      </w:r>
      <w:r w:rsidRPr="008F5C12">
        <w:rPr>
          <w:rFonts w:eastAsia="Times New Roman"/>
          <w:szCs w:val="24"/>
        </w:rPr>
        <w:t>η βιώνουμε με τις αποκαλύψεις των άθλι</w:t>
      </w:r>
      <w:r w:rsidRPr="008F5C12">
        <w:rPr>
          <w:rFonts w:eastAsia="Times New Roman"/>
          <w:szCs w:val="24"/>
        </w:rPr>
        <w:t xml:space="preserve">ων συνθηκών διαβίωσης στα </w:t>
      </w:r>
      <w:proofErr w:type="spellStart"/>
      <w:r w:rsidRPr="008F5C12">
        <w:rPr>
          <w:rFonts w:eastAsia="Times New Roman"/>
          <w:szCs w:val="24"/>
        </w:rPr>
        <w:t>hotspot</w:t>
      </w:r>
      <w:proofErr w:type="spellEnd"/>
      <w:r>
        <w:rPr>
          <w:rFonts w:eastAsia="Times New Roman"/>
          <w:szCs w:val="24"/>
        </w:rPr>
        <w:t>,</w:t>
      </w:r>
      <w:r w:rsidRPr="008F5C12">
        <w:rPr>
          <w:rFonts w:eastAsia="Times New Roman"/>
          <w:szCs w:val="24"/>
        </w:rPr>
        <w:t xml:space="preserve"> όπου δεκάδες </w:t>
      </w:r>
      <w:r>
        <w:rPr>
          <w:rFonts w:eastAsia="Times New Roman"/>
          <w:szCs w:val="24"/>
        </w:rPr>
        <w:t>ΜΚΟ,</w:t>
      </w:r>
      <w:r w:rsidRPr="008F5C12">
        <w:rPr>
          <w:rFonts w:eastAsia="Times New Roman"/>
          <w:szCs w:val="24"/>
        </w:rPr>
        <w:t xml:space="preserve"> ως κράτος εν </w:t>
      </w:r>
      <w:proofErr w:type="spellStart"/>
      <w:r w:rsidRPr="008F5C12">
        <w:rPr>
          <w:rFonts w:eastAsia="Times New Roman"/>
          <w:szCs w:val="24"/>
        </w:rPr>
        <w:t>κράτει</w:t>
      </w:r>
      <w:proofErr w:type="spellEnd"/>
      <w:r>
        <w:rPr>
          <w:rFonts w:eastAsia="Times New Roman"/>
          <w:szCs w:val="24"/>
        </w:rPr>
        <w:t>,</w:t>
      </w:r>
      <w:r w:rsidRPr="008F5C12">
        <w:rPr>
          <w:rFonts w:eastAsia="Times New Roman"/>
          <w:szCs w:val="24"/>
        </w:rPr>
        <w:t xml:space="preserve"> ξεκοκαλίζουν εκατομμύρια επιχορηγήσεων</w:t>
      </w:r>
      <w:r>
        <w:rPr>
          <w:rFonts w:eastAsia="Times New Roman"/>
          <w:szCs w:val="24"/>
        </w:rPr>
        <w:t>.</w:t>
      </w:r>
    </w:p>
    <w:p w14:paraId="02B3D5B0" w14:textId="77777777" w:rsidR="008168EC" w:rsidRDefault="00DB43BE">
      <w:pPr>
        <w:spacing w:line="600" w:lineRule="auto"/>
        <w:ind w:firstLine="720"/>
        <w:jc w:val="both"/>
        <w:rPr>
          <w:rFonts w:eastAsia="Times New Roman"/>
          <w:szCs w:val="24"/>
        </w:rPr>
      </w:pPr>
      <w:r w:rsidRPr="008F5C12">
        <w:rPr>
          <w:rFonts w:eastAsia="Times New Roman"/>
          <w:szCs w:val="24"/>
        </w:rPr>
        <w:t>Όλα τα παραπάνω</w:t>
      </w:r>
      <w:r>
        <w:rPr>
          <w:rFonts w:eastAsia="Times New Roman"/>
          <w:szCs w:val="24"/>
        </w:rPr>
        <w:t>,</w:t>
      </w:r>
      <w:r w:rsidRPr="008F5C12">
        <w:rPr>
          <w:rFonts w:eastAsia="Times New Roman"/>
          <w:szCs w:val="24"/>
        </w:rPr>
        <w:t xml:space="preserve"> κύριε </w:t>
      </w:r>
      <w:r>
        <w:rPr>
          <w:rFonts w:eastAsia="Times New Roman"/>
          <w:szCs w:val="24"/>
        </w:rPr>
        <w:t>Π</w:t>
      </w:r>
      <w:r w:rsidRPr="008F5C12">
        <w:rPr>
          <w:rFonts w:eastAsia="Times New Roman"/>
          <w:szCs w:val="24"/>
        </w:rPr>
        <w:t>ρόεδρε</w:t>
      </w:r>
      <w:r>
        <w:rPr>
          <w:rFonts w:eastAsia="Times New Roman"/>
          <w:szCs w:val="24"/>
        </w:rPr>
        <w:t>,</w:t>
      </w:r>
      <w:r w:rsidRPr="008F5C12">
        <w:rPr>
          <w:rFonts w:eastAsia="Times New Roman"/>
          <w:szCs w:val="24"/>
        </w:rPr>
        <w:t xml:space="preserve"> δεν αποτελούν φυσικά φαινόμενα αλλά αποτέλεσμα συγκεκριμένων αποφάσεων και επιλογών της </w:t>
      </w:r>
      <w:r>
        <w:rPr>
          <w:rFonts w:eastAsia="Times New Roman"/>
          <w:szCs w:val="24"/>
        </w:rPr>
        <w:t>Κ</w:t>
      </w:r>
      <w:r w:rsidRPr="008F5C12">
        <w:rPr>
          <w:rFonts w:eastAsia="Times New Roman"/>
          <w:szCs w:val="24"/>
        </w:rPr>
        <w:t>υβέρνησης</w:t>
      </w:r>
      <w:r>
        <w:rPr>
          <w:rFonts w:eastAsia="Times New Roman"/>
          <w:szCs w:val="24"/>
        </w:rPr>
        <w:t>.</w:t>
      </w:r>
      <w:r w:rsidRPr="008F5C12">
        <w:rPr>
          <w:rFonts w:eastAsia="Times New Roman"/>
          <w:szCs w:val="24"/>
        </w:rPr>
        <w:t xml:space="preserve"> </w:t>
      </w:r>
      <w:r>
        <w:rPr>
          <w:rFonts w:eastAsia="Times New Roman"/>
          <w:szCs w:val="24"/>
        </w:rPr>
        <w:t>Ε</w:t>
      </w:r>
      <w:r w:rsidRPr="008F5C12">
        <w:rPr>
          <w:rFonts w:eastAsia="Times New Roman"/>
          <w:szCs w:val="24"/>
        </w:rPr>
        <w:t>ίναι το α</w:t>
      </w:r>
      <w:r w:rsidRPr="008F5C12">
        <w:rPr>
          <w:rFonts w:eastAsia="Times New Roman"/>
          <w:szCs w:val="24"/>
        </w:rPr>
        <w:t xml:space="preserve">ποτέλεσμα του </w:t>
      </w:r>
      <w:r>
        <w:rPr>
          <w:rFonts w:eastAsia="Times New Roman"/>
          <w:szCs w:val="24"/>
        </w:rPr>
        <w:t>κανακέματος</w:t>
      </w:r>
      <w:r w:rsidRPr="008F5C12">
        <w:rPr>
          <w:rFonts w:eastAsia="Times New Roman"/>
          <w:szCs w:val="24"/>
        </w:rPr>
        <w:t xml:space="preserve"> </w:t>
      </w:r>
      <w:r>
        <w:rPr>
          <w:rFonts w:eastAsia="Times New Roman"/>
          <w:szCs w:val="24"/>
        </w:rPr>
        <w:t>στην κ</w:t>
      </w:r>
      <w:r w:rsidRPr="008F5C12">
        <w:rPr>
          <w:rFonts w:eastAsia="Times New Roman"/>
          <w:szCs w:val="24"/>
        </w:rPr>
        <w:t xml:space="preserve">άθε είδους ανομία που αποτυπώνεται </w:t>
      </w:r>
      <w:r w:rsidRPr="008F5C12">
        <w:rPr>
          <w:rFonts w:eastAsia="Times New Roman"/>
          <w:szCs w:val="24"/>
        </w:rPr>
        <w:t>στο</w:t>
      </w:r>
      <w:r>
        <w:rPr>
          <w:rFonts w:eastAsia="Times New Roman"/>
          <w:szCs w:val="24"/>
        </w:rPr>
        <w:t>ν</w:t>
      </w:r>
      <w:r w:rsidRPr="008F5C12">
        <w:rPr>
          <w:rFonts w:eastAsia="Times New Roman"/>
          <w:szCs w:val="24"/>
        </w:rPr>
        <w:t xml:space="preserve"> </w:t>
      </w:r>
      <w:r>
        <w:rPr>
          <w:rFonts w:eastAsia="Times New Roman"/>
          <w:szCs w:val="24"/>
        </w:rPr>
        <w:t>νόμο</w:t>
      </w:r>
      <w:r w:rsidRPr="008F5C12">
        <w:rPr>
          <w:rFonts w:eastAsia="Times New Roman"/>
          <w:szCs w:val="24"/>
        </w:rPr>
        <w:t xml:space="preserve"> </w:t>
      </w:r>
      <w:proofErr w:type="spellStart"/>
      <w:r>
        <w:rPr>
          <w:rFonts w:eastAsia="Times New Roman"/>
          <w:szCs w:val="24"/>
        </w:rPr>
        <w:t>Γ</w:t>
      </w:r>
      <w:r w:rsidRPr="008F5C12">
        <w:rPr>
          <w:rFonts w:eastAsia="Times New Roman"/>
          <w:szCs w:val="24"/>
        </w:rPr>
        <w:t>αβρόγλου</w:t>
      </w:r>
      <w:proofErr w:type="spellEnd"/>
      <w:r w:rsidRPr="008F5C12">
        <w:rPr>
          <w:rFonts w:eastAsia="Times New Roman"/>
          <w:szCs w:val="24"/>
        </w:rPr>
        <w:t xml:space="preserve"> για </w:t>
      </w:r>
      <w:r>
        <w:rPr>
          <w:rFonts w:eastAsia="Times New Roman"/>
          <w:szCs w:val="24"/>
        </w:rPr>
        <w:t>τ</w:t>
      </w:r>
      <w:r w:rsidRPr="008F5C12">
        <w:rPr>
          <w:rFonts w:eastAsia="Times New Roman"/>
          <w:szCs w:val="24"/>
        </w:rPr>
        <w:t>ο άσυλο της ανομίας</w:t>
      </w:r>
      <w:r>
        <w:rPr>
          <w:rFonts w:eastAsia="Times New Roman"/>
          <w:szCs w:val="24"/>
        </w:rPr>
        <w:t>,</w:t>
      </w:r>
      <w:r w:rsidRPr="008F5C12">
        <w:rPr>
          <w:rFonts w:eastAsia="Times New Roman"/>
          <w:szCs w:val="24"/>
        </w:rPr>
        <w:t xml:space="preserve"> στο νόμο Παρασκευοπούλου για το άνοιγμα των φυλακών σε </w:t>
      </w:r>
      <w:r>
        <w:rPr>
          <w:rFonts w:eastAsia="Times New Roman"/>
          <w:szCs w:val="24"/>
        </w:rPr>
        <w:t>κ</w:t>
      </w:r>
      <w:r w:rsidRPr="008F5C12">
        <w:rPr>
          <w:rFonts w:eastAsia="Times New Roman"/>
          <w:szCs w:val="24"/>
        </w:rPr>
        <w:t>άθε είδους εγκληματία</w:t>
      </w:r>
      <w:r>
        <w:rPr>
          <w:rFonts w:eastAsia="Times New Roman"/>
          <w:szCs w:val="24"/>
        </w:rPr>
        <w:t>,</w:t>
      </w:r>
      <w:r w:rsidRPr="008F5C12">
        <w:rPr>
          <w:rFonts w:eastAsia="Times New Roman"/>
          <w:szCs w:val="24"/>
        </w:rPr>
        <w:t xml:space="preserve"> στο ξήλωμα της </w:t>
      </w:r>
      <w:r>
        <w:rPr>
          <w:rFonts w:eastAsia="Times New Roman"/>
          <w:szCs w:val="24"/>
        </w:rPr>
        <w:t>Ο</w:t>
      </w:r>
      <w:r w:rsidRPr="008F5C12">
        <w:rPr>
          <w:rFonts w:eastAsia="Times New Roman"/>
          <w:szCs w:val="24"/>
        </w:rPr>
        <w:t xml:space="preserve">μάδας </w:t>
      </w:r>
      <w:r>
        <w:rPr>
          <w:rFonts w:eastAsia="Times New Roman"/>
          <w:szCs w:val="24"/>
        </w:rPr>
        <w:t>«</w:t>
      </w:r>
      <w:r w:rsidRPr="008F5C12">
        <w:rPr>
          <w:rFonts w:eastAsia="Times New Roman"/>
          <w:szCs w:val="24"/>
        </w:rPr>
        <w:t>Δ</w:t>
      </w:r>
      <w:r>
        <w:rPr>
          <w:rFonts w:eastAsia="Times New Roman"/>
          <w:szCs w:val="24"/>
        </w:rPr>
        <w:t>ΕΛΤΑ</w:t>
      </w:r>
      <w:r>
        <w:rPr>
          <w:rFonts w:eastAsia="Times New Roman"/>
          <w:szCs w:val="24"/>
        </w:rPr>
        <w:t>»</w:t>
      </w:r>
      <w:r>
        <w:rPr>
          <w:rFonts w:eastAsia="Times New Roman"/>
          <w:szCs w:val="24"/>
        </w:rPr>
        <w:t>,</w:t>
      </w:r>
      <w:r w:rsidRPr="008F5C12">
        <w:rPr>
          <w:rFonts w:eastAsia="Times New Roman"/>
          <w:szCs w:val="24"/>
        </w:rPr>
        <w:t xml:space="preserve"> στην αμνησία του κ</w:t>
      </w:r>
      <w:r>
        <w:rPr>
          <w:rFonts w:eastAsia="Times New Roman"/>
          <w:szCs w:val="24"/>
        </w:rPr>
        <w:t>.</w:t>
      </w:r>
      <w:r w:rsidRPr="008F5C12">
        <w:rPr>
          <w:rFonts w:eastAsia="Times New Roman"/>
          <w:szCs w:val="24"/>
        </w:rPr>
        <w:t xml:space="preserve"> Κυρίτση για τους νεκρούς από τις μολότοφ</w:t>
      </w:r>
      <w:r>
        <w:rPr>
          <w:rFonts w:eastAsia="Times New Roman"/>
          <w:szCs w:val="24"/>
        </w:rPr>
        <w:t>,</w:t>
      </w:r>
      <w:r w:rsidRPr="008F5C12">
        <w:rPr>
          <w:rFonts w:eastAsia="Times New Roman"/>
          <w:szCs w:val="24"/>
        </w:rPr>
        <w:t xml:space="preserve"> στους μετανάστες της </w:t>
      </w:r>
      <w:r w:rsidRPr="008F5C12">
        <w:rPr>
          <w:rFonts w:eastAsia="Times New Roman"/>
          <w:szCs w:val="24"/>
        </w:rPr>
        <w:t>κ</w:t>
      </w:r>
      <w:r>
        <w:rPr>
          <w:rFonts w:eastAsia="Times New Roman"/>
          <w:szCs w:val="24"/>
        </w:rPr>
        <w:t>.</w:t>
      </w:r>
      <w:r w:rsidRPr="008F5C12">
        <w:rPr>
          <w:rFonts w:eastAsia="Times New Roman"/>
          <w:szCs w:val="24"/>
        </w:rPr>
        <w:t xml:space="preserve"> Χριστοδουλόπουλου</w:t>
      </w:r>
      <w:r>
        <w:rPr>
          <w:rFonts w:eastAsia="Times New Roman"/>
          <w:szCs w:val="24"/>
        </w:rPr>
        <w:t>,</w:t>
      </w:r>
      <w:r w:rsidRPr="008F5C12">
        <w:rPr>
          <w:rFonts w:eastAsia="Times New Roman"/>
          <w:szCs w:val="24"/>
        </w:rPr>
        <w:t xml:space="preserve"> που λιάζονται και εξαφανίζονται</w:t>
      </w:r>
      <w:r>
        <w:rPr>
          <w:rFonts w:eastAsia="Times New Roman"/>
          <w:szCs w:val="24"/>
        </w:rPr>
        <w:t>!</w:t>
      </w:r>
    </w:p>
    <w:p w14:paraId="02B3D5B1" w14:textId="77777777" w:rsidR="008168EC" w:rsidRDefault="00DB43BE">
      <w:pPr>
        <w:spacing w:line="600" w:lineRule="auto"/>
        <w:ind w:firstLine="720"/>
        <w:jc w:val="both"/>
        <w:rPr>
          <w:rFonts w:eastAsia="Times New Roman"/>
          <w:szCs w:val="24"/>
        </w:rPr>
      </w:pPr>
      <w:r>
        <w:rPr>
          <w:rFonts w:eastAsia="Times New Roman"/>
          <w:szCs w:val="24"/>
        </w:rPr>
        <w:t>Τ</w:t>
      </w:r>
      <w:r w:rsidRPr="008F5C12">
        <w:rPr>
          <w:rFonts w:eastAsia="Times New Roman"/>
          <w:szCs w:val="24"/>
        </w:rPr>
        <w:t>ελικά</w:t>
      </w:r>
      <w:r>
        <w:rPr>
          <w:rFonts w:eastAsia="Times New Roman"/>
          <w:szCs w:val="24"/>
        </w:rPr>
        <w:t>,</w:t>
      </w:r>
      <w:r w:rsidRPr="008F5C12">
        <w:rPr>
          <w:rFonts w:eastAsia="Times New Roman"/>
          <w:szCs w:val="24"/>
        </w:rPr>
        <w:t xml:space="preserve"> είναι το αποτέλεσμα μιας ολόκληρης αντίληψης</w:t>
      </w:r>
      <w:r>
        <w:rPr>
          <w:rFonts w:eastAsia="Times New Roman"/>
          <w:szCs w:val="24"/>
        </w:rPr>
        <w:t>,</w:t>
      </w:r>
      <w:r w:rsidRPr="008F5C12">
        <w:rPr>
          <w:rFonts w:eastAsia="Times New Roman"/>
          <w:szCs w:val="24"/>
        </w:rPr>
        <w:t xml:space="preserve"> η οποία μπορεί να βρίσκει απήχηση σε ένα περιθώριο του 3</w:t>
      </w:r>
      <w:r>
        <w:rPr>
          <w:rFonts w:eastAsia="Times New Roman"/>
          <w:szCs w:val="24"/>
        </w:rPr>
        <w:t>%-</w:t>
      </w:r>
      <w:r w:rsidRPr="008F5C12">
        <w:rPr>
          <w:rFonts w:eastAsia="Times New Roman"/>
          <w:szCs w:val="24"/>
        </w:rPr>
        <w:t>4%</w:t>
      </w:r>
      <w:r>
        <w:rPr>
          <w:rFonts w:eastAsia="Times New Roman"/>
          <w:szCs w:val="24"/>
        </w:rPr>
        <w:t>,</w:t>
      </w:r>
      <w:r w:rsidRPr="008F5C12">
        <w:rPr>
          <w:rFonts w:eastAsia="Times New Roman"/>
          <w:szCs w:val="24"/>
        </w:rPr>
        <w:t xml:space="preserve"> όσο και τα ποσοστά το</w:t>
      </w:r>
      <w:r w:rsidRPr="008F5C12">
        <w:rPr>
          <w:rFonts w:eastAsia="Times New Roman"/>
          <w:szCs w:val="24"/>
        </w:rPr>
        <w:t xml:space="preserve">υ </w:t>
      </w:r>
      <w:r>
        <w:rPr>
          <w:rFonts w:eastAsia="Times New Roman"/>
          <w:szCs w:val="24"/>
        </w:rPr>
        <w:t>π</w:t>
      </w:r>
      <w:r w:rsidRPr="008F5C12">
        <w:rPr>
          <w:rFonts w:eastAsia="Times New Roman"/>
          <w:szCs w:val="24"/>
        </w:rPr>
        <w:t>αλαιού ΣΥΡΙΖΑ</w:t>
      </w:r>
      <w:r>
        <w:rPr>
          <w:rFonts w:eastAsia="Times New Roman"/>
          <w:szCs w:val="24"/>
        </w:rPr>
        <w:t>,</w:t>
      </w:r>
      <w:r w:rsidRPr="008F5C12">
        <w:rPr>
          <w:rFonts w:eastAsia="Times New Roman"/>
          <w:szCs w:val="24"/>
        </w:rPr>
        <w:t xml:space="preserve"> </w:t>
      </w:r>
      <w:r>
        <w:rPr>
          <w:rFonts w:eastAsia="Times New Roman"/>
          <w:szCs w:val="24"/>
        </w:rPr>
        <w:t>ε</w:t>
      </w:r>
      <w:r w:rsidRPr="008F5C12">
        <w:rPr>
          <w:rFonts w:eastAsia="Times New Roman"/>
          <w:szCs w:val="24"/>
        </w:rPr>
        <w:t xml:space="preserve">ίναι όμως τραγικά μειοψηφική στην </w:t>
      </w:r>
      <w:r>
        <w:rPr>
          <w:rFonts w:eastAsia="Times New Roman"/>
          <w:szCs w:val="24"/>
        </w:rPr>
        <w:t>ε</w:t>
      </w:r>
      <w:r w:rsidRPr="008F5C12">
        <w:rPr>
          <w:rFonts w:eastAsia="Times New Roman"/>
          <w:szCs w:val="24"/>
        </w:rPr>
        <w:t>λληνική κοινωνία</w:t>
      </w:r>
      <w:r>
        <w:rPr>
          <w:rFonts w:eastAsia="Times New Roman"/>
          <w:szCs w:val="24"/>
        </w:rPr>
        <w:t>.</w:t>
      </w:r>
    </w:p>
    <w:p w14:paraId="02B3D5B2" w14:textId="77777777" w:rsidR="008168EC" w:rsidRDefault="00DB43BE">
      <w:pPr>
        <w:spacing w:line="600" w:lineRule="auto"/>
        <w:ind w:firstLine="720"/>
        <w:jc w:val="both"/>
        <w:rPr>
          <w:rFonts w:eastAsia="Times New Roman"/>
          <w:szCs w:val="24"/>
        </w:rPr>
      </w:pPr>
      <w:r>
        <w:rPr>
          <w:rFonts w:eastAsia="Times New Roman"/>
          <w:szCs w:val="24"/>
        </w:rPr>
        <w:lastRenderedPageBreak/>
        <w:t>Κύριε Υπουργέ, η</w:t>
      </w:r>
      <w:r w:rsidRPr="008F5C12">
        <w:rPr>
          <w:rFonts w:eastAsia="Times New Roman"/>
          <w:szCs w:val="24"/>
        </w:rPr>
        <w:t xml:space="preserve"> </w:t>
      </w:r>
      <w:r>
        <w:rPr>
          <w:rFonts w:eastAsia="Times New Roman"/>
          <w:szCs w:val="24"/>
        </w:rPr>
        <w:t xml:space="preserve">Κυβέρνηση </w:t>
      </w:r>
      <w:r w:rsidRPr="008F5C12">
        <w:rPr>
          <w:rFonts w:eastAsia="Times New Roman"/>
          <w:szCs w:val="24"/>
        </w:rPr>
        <w:t>ΣΥΡΙΖΑ θα καταγραφεί ως μελ</w:t>
      </w:r>
      <w:r>
        <w:rPr>
          <w:rFonts w:eastAsia="Times New Roman"/>
          <w:szCs w:val="24"/>
        </w:rPr>
        <w:t>ανή</w:t>
      </w:r>
      <w:r w:rsidRPr="008F5C12">
        <w:rPr>
          <w:rFonts w:eastAsia="Times New Roman"/>
          <w:szCs w:val="24"/>
        </w:rPr>
        <w:t xml:space="preserve"> σελίδ</w:t>
      </w:r>
      <w:r>
        <w:rPr>
          <w:rFonts w:eastAsia="Times New Roman"/>
          <w:szCs w:val="24"/>
        </w:rPr>
        <w:t>α στη σύγχρονη πολιτική ιστορία. Σ</w:t>
      </w:r>
      <w:r w:rsidRPr="008F5C12">
        <w:rPr>
          <w:rFonts w:eastAsia="Times New Roman"/>
          <w:szCs w:val="24"/>
        </w:rPr>
        <w:t xml:space="preserve">ε κάθε τομέα </w:t>
      </w:r>
      <w:r>
        <w:rPr>
          <w:rFonts w:eastAsia="Times New Roman"/>
          <w:szCs w:val="24"/>
        </w:rPr>
        <w:t>ο</w:t>
      </w:r>
      <w:r w:rsidRPr="008F5C12">
        <w:rPr>
          <w:rFonts w:eastAsia="Times New Roman"/>
          <w:szCs w:val="24"/>
        </w:rPr>
        <w:t>ι αρνητικές συνέπειες που αφήνετ</w:t>
      </w:r>
      <w:r>
        <w:rPr>
          <w:rFonts w:eastAsia="Times New Roman"/>
          <w:szCs w:val="24"/>
        </w:rPr>
        <w:t xml:space="preserve">ε </w:t>
      </w:r>
      <w:r w:rsidRPr="008F5C12">
        <w:rPr>
          <w:rFonts w:eastAsia="Times New Roman"/>
          <w:szCs w:val="24"/>
        </w:rPr>
        <w:t>είναι πρωτοφαν</w:t>
      </w:r>
      <w:r>
        <w:rPr>
          <w:rFonts w:eastAsia="Times New Roman"/>
          <w:szCs w:val="24"/>
        </w:rPr>
        <w:t>εί</w:t>
      </w:r>
      <w:r w:rsidRPr="008F5C12">
        <w:rPr>
          <w:rFonts w:eastAsia="Times New Roman"/>
          <w:szCs w:val="24"/>
        </w:rPr>
        <w:t>ς</w:t>
      </w:r>
      <w:r>
        <w:rPr>
          <w:rFonts w:eastAsia="Times New Roman"/>
          <w:szCs w:val="24"/>
        </w:rPr>
        <w:t>.</w:t>
      </w:r>
      <w:r w:rsidRPr="008F5C12">
        <w:rPr>
          <w:rFonts w:eastAsia="Times New Roman"/>
          <w:szCs w:val="24"/>
        </w:rPr>
        <w:t xml:space="preserve"> Ωστόσο</w:t>
      </w:r>
      <w:r>
        <w:rPr>
          <w:rFonts w:eastAsia="Times New Roman"/>
          <w:szCs w:val="24"/>
        </w:rPr>
        <w:t>,</w:t>
      </w:r>
      <w:r w:rsidRPr="008F5C12">
        <w:rPr>
          <w:rFonts w:eastAsia="Times New Roman"/>
          <w:szCs w:val="24"/>
        </w:rPr>
        <w:t xml:space="preserve"> είναι βέβαιο</w:t>
      </w:r>
      <w:r w:rsidRPr="008F5C12">
        <w:rPr>
          <w:rFonts w:eastAsia="Times New Roman"/>
          <w:szCs w:val="24"/>
        </w:rPr>
        <w:t xml:space="preserve"> ότι αυτή η πολιτική του καιροσκοπισμού</w:t>
      </w:r>
      <w:r>
        <w:rPr>
          <w:rFonts w:eastAsia="Times New Roman"/>
          <w:szCs w:val="24"/>
        </w:rPr>
        <w:t>,</w:t>
      </w:r>
      <w:r w:rsidRPr="008F5C12">
        <w:rPr>
          <w:rFonts w:eastAsia="Times New Roman"/>
          <w:szCs w:val="24"/>
        </w:rPr>
        <w:t xml:space="preserve"> της ίντριγκας και της ασυνέπειας θα πληρωθεί </w:t>
      </w:r>
      <w:r>
        <w:rPr>
          <w:rFonts w:eastAsia="Times New Roman"/>
          <w:szCs w:val="24"/>
        </w:rPr>
        <w:t>α</w:t>
      </w:r>
      <w:r w:rsidRPr="008F5C12">
        <w:rPr>
          <w:rFonts w:eastAsia="Times New Roman"/>
          <w:szCs w:val="24"/>
        </w:rPr>
        <w:t>πό τους πολίτες με το ανάλογο νόμισμα</w:t>
      </w:r>
      <w:r>
        <w:rPr>
          <w:rFonts w:eastAsia="Times New Roman"/>
          <w:szCs w:val="24"/>
        </w:rPr>
        <w:t>.</w:t>
      </w:r>
    </w:p>
    <w:p w14:paraId="02B3D5B3" w14:textId="77777777" w:rsidR="008168EC" w:rsidRDefault="00DB43BE">
      <w:pPr>
        <w:spacing w:line="600" w:lineRule="auto"/>
        <w:ind w:firstLine="720"/>
        <w:jc w:val="both"/>
        <w:rPr>
          <w:rFonts w:eastAsia="Times New Roman"/>
          <w:szCs w:val="24"/>
        </w:rPr>
      </w:pPr>
      <w:r>
        <w:rPr>
          <w:rFonts w:eastAsia="Times New Roman"/>
          <w:szCs w:val="24"/>
        </w:rPr>
        <w:t>Όσα,</w:t>
      </w:r>
      <w:r w:rsidRPr="008F5C12">
        <w:rPr>
          <w:rFonts w:eastAsia="Times New Roman"/>
          <w:szCs w:val="24"/>
        </w:rPr>
        <w:t xml:space="preserve"> λοιπόν</w:t>
      </w:r>
      <w:r>
        <w:rPr>
          <w:rFonts w:eastAsia="Times New Roman"/>
          <w:szCs w:val="24"/>
        </w:rPr>
        <w:t>, τερτίπια κ</w:t>
      </w:r>
      <w:r w:rsidRPr="008F5C12">
        <w:rPr>
          <w:rFonts w:eastAsia="Times New Roman"/>
          <w:szCs w:val="24"/>
        </w:rPr>
        <w:t>ι αν επινοήσει η κυβερνητική πλειοψηφία</w:t>
      </w:r>
      <w:r>
        <w:rPr>
          <w:rFonts w:eastAsia="Times New Roman"/>
          <w:szCs w:val="24"/>
        </w:rPr>
        <w:t>, όσους λαγούς με πετραχήλια κ</w:t>
      </w:r>
      <w:r w:rsidRPr="008F5C12">
        <w:rPr>
          <w:rFonts w:eastAsia="Times New Roman"/>
          <w:szCs w:val="24"/>
        </w:rPr>
        <w:t xml:space="preserve">ι </w:t>
      </w:r>
      <w:r>
        <w:rPr>
          <w:rFonts w:eastAsia="Times New Roman"/>
          <w:szCs w:val="24"/>
        </w:rPr>
        <w:t>αν τάξει,</w:t>
      </w:r>
      <w:r w:rsidRPr="008F5C12">
        <w:rPr>
          <w:rFonts w:eastAsia="Times New Roman"/>
          <w:szCs w:val="24"/>
        </w:rPr>
        <w:t xml:space="preserve"> όσ</w:t>
      </w:r>
      <w:r>
        <w:rPr>
          <w:rFonts w:eastAsia="Times New Roman"/>
          <w:szCs w:val="24"/>
        </w:rPr>
        <w:t>α δωράκια κ</w:t>
      </w:r>
      <w:r w:rsidRPr="008F5C12">
        <w:rPr>
          <w:rFonts w:eastAsia="Times New Roman"/>
          <w:szCs w:val="24"/>
        </w:rPr>
        <w:t>ι αν μοιράσει</w:t>
      </w:r>
      <w:r>
        <w:rPr>
          <w:rFonts w:eastAsia="Times New Roman"/>
          <w:szCs w:val="24"/>
        </w:rPr>
        <w:t>,</w:t>
      </w:r>
      <w:r w:rsidRPr="008F5C12">
        <w:rPr>
          <w:rFonts w:eastAsia="Times New Roman"/>
          <w:szCs w:val="24"/>
        </w:rPr>
        <w:t xml:space="preserve"> η μοίρα της είναι προδιαγεγραμμένη</w:t>
      </w:r>
      <w:r>
        <w:rPr>
          <w:rFonts w:eastAsia="Times New Roman"/>
          <w:szCs w:val="24"/>
        </w:rPr>
        <w:t>.</w:t>
      </w:r>
      <w:r w:rsidRPr="008F5C12">
        <w:rPr>
          <w:rFonts w:eastAsia="Times New Roman"/>
          <w:szCs w:val="24"/>
        </w:rPr>
        <w:t xml:space="preserve"> </w:t>
      </w:r>
      <w:r>
        <w:rPr>
          <w:rFonts w:eastAsia="Times New Roman"/>
          <w:szCs w:val="24"/>
        </w:rPr>
        <w:t>Κ</w:t>
      </w:r>
      <w:r w:rsidRPr="008F5C12">
        <w:rPr>
          <w:rFonts w:eastAsia="Times New Roman"/>
          <w:szCs w:val="24"/>
        </w:rPr>
        <w:t xml:space="preserve">ανείς δεν μπορεί να γλιτώσει από την πολιτική </w:t>
      </w:r>
      <w:r>
        <w:rPr>
          <w:rFonts w:eastAsia="Times New Roman"/>
          <w:szCs w:val="24"/>
        </w:rPr>
        <w:t>ν</w:t>
      </w:r>
      <w:r>
        <w:rPr>
          <w:rFonts w:eastAsia="Times New Roman"/>
          <w:szCs w:val="24"/>
        </w:rPr>
        <w:t>έμεση!</w:t>
      </w:r>
    </w:p>
    <w:p w14:paraId="02B3D5B4" w14:textId="77777777" w:rsidR="008168EC" w:rsidRDefault="00DB43BE">
      <w:pPr>
        <w:spacing w:line="600" w:lineRule="auto"/>
        <w:ind w:firstLine="720"/>
        <w:jc w:val="both"/>
        <w:rPr>
          <w:rFonts w:eastAsia="Times New Roman"/>
          <w:szCs w:val="24"/>
        </w:rPr>
      </w:pPr>
      <w:r>
        <w:rPr>
          <w:rFonts w:eastAsia="Times New Roman"/>
          <w:szCs w:val="24"/>
        </w:rPr>
        <w:t>Σας ε</w:t>
      </w:r>
      <w:r w:rsidRPr="008F5C12">
        <w:rPr>
          <w:rFonts w:eastAsia="Times New Roman"/>
          <w:szCs w:val="24"/>
        </w:rPr>
        <w:t>υχαριστώ</w:t>
      </w:r>
      <w:r>
        <w:rPr>
          <w:rFonts w:eastAsia="Times New Roman"/>
          <w:szCs w:val="24"/>
        </w:rPr>
        <w:t>.</w:t>
      </w:r>
    </w:p>
    <w:p w14:paraId="02B3D5B5" w14:textId="77777777" w:rsidR="008168EC" w:rsidRDefault="00DB43BE">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2B3D5B6" w14:textId="77777777" w:rsidR="008168EC" w:rsidRDefault="00DB43BE">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Ευχαριστούμε τον κ. </w:t>
      </w:r>
      <w:proofErr w:type="spellStart"/>
      <w:r>
        <w:rPr>
          <w:rFonts w:eastAsia="Times New Roman"/>
          <w:szCs w:val="24"/>
        </w:rPr>
        <w:t>Χαρακόπουλο</w:t>
      </w:r>
      <w:proofErr w:type="spellEnd"/>
      <w:r>
        <w:rPr>
          <w:rFonts w:eastAsia="Times New Roman"/>
          <w:szCs w:val="24"/>
        </w:rPr>
        <w:t>.</w:t>
      </w:r>
    </w:p>
    <w:p w14:paraId="02B3D5B7" w14:textId="77777777" w:rsidR="008168EC" w:rsidRDefault="00DB43BE">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w:t>
      </w:r>
      <w:r>
        <w:rPr>
          <w:rFonts w:eastAsia="Times New Roman" w:cs="Times New Roman"/>
          <w:szCs w:val="24"/>
        </w:rPr>
        <w:t xml:space="preserve"> ολοκληρώθηκε η συζήτηση της πρώτης ημέρας </w:t>
      </w:r>
      <w:r w:rsidRPr="00F81B5E">
        <w:rPr>
          <w:rFonts w:eastAsia="Times New Roman" w:cs="Times New Roman"/>
          <w:szCs w:val="24"/>
        </w:rPr>
        <w:t xml:space="preserve">επί της προτάσεως του Πρωθυπουργού για παροχή ψήφου εμπιστοσύνης </w:t>
      </w:r>
      <w:r>
        <w:rPr>
          <w:rFonts w:eastAsia="Times New Roman" w:cs="Times New Roman"/>
          <w:szCs w:val="24"/>
        </w:rPr>
        <w:t>της Βουλής προς τ</w:t>
      </w:r>
      <w:r w:rsidRPr="00F81B5E">
        <w:rPr>
          <w:rFonts w:eastAsia="Times New Roman" w:cs="Times New Roman"/>
          <w:szCs w:val="24"/>
        </w:rPr>
        <w:t>ην Κυβέρνηση</w:t>
      </w:r>
      <w:r>
        <w:rPr>
          <w:rFonts w:eastAsia="Times New Roman" w:cs="Times New Roman"/>
          <w:szCs w:val="24"/>
        </w:rPr>
        <w:t>.</w:t>
      </w:r>
    </w:p>
    <w:p w14:paraId="02B3D5B8" w14:textId="77777777" w:rsidR="008168EC" w:rsidRDefault="00DB43BE">
      <w:pPr>
        <w:spacing w:line="600" w:lineRule="auto"/>
        <w:ind w:firstLine="720"/>
        <w:jc w:val="both"/>
        <w:rPr>
          <w:rFonts w:eastAsia="Times New Roman"/>
          <w:szCs w:val="24"/>
        </w:rPr>
      </w:pPr>
      <w:r>
        <w:rPr>
          <w:rFonts w:eastAsia="Times New Roman" w:cs="Times New Roman"/>
          <w:szCs w:val="24"/>
        </w:rPr>
        <w:t xml:space="preserve">Πριν κλείσουμε έχω την τιμή να ανακοινώσω </w:t>
      </w:r>
      <w:r>
        <w:rPr>
          <w:rFonts w:eastAsia="Times New Roman" w:cs="Times New Roman"/>
          <w:szCs w:val="24"/>
        </w:rPr>
        <w:t>σ</w:t>
      </w:r>
      <w:r>
        <w:rPr>
          <w:rFonts w:eastAsia="Times New Roman" w:cs="Times New Roman"/>
          <w:szCs w:val="24"/>
        </w:rPr>
        <w:t>το Σώμα ότι η Διαρκής Επιτροπή Παραγωγής και Εμπορίου καταθέτει την έκθεσή</w:t>
      </w:r>
      <w:r>
        <w:rPr>
          <w:rFonts w:eastAsia="Times New Roman" w:cs="Times New Roman"/>
          <w:szCs w:val="24"/>
        </w:rPr>
        <w:t xml:space="preserve"> της στο σχέδιο νόμου του Υπουργείου Υποδομών και Μεταφορών</w:t>
      </w:r>
      <w:r>
        <w:rPr>
          <w:rFonts w:eastAsia="Times New Roman" w:cs="Times New Roman"/>
          <w:szCs w:val="24"/>
        </w:rPr>
        <w:t>:</w:t>
      </w:r>
      <w:r>
        <w:rPr>
          <w:rFonts w:eastAsia="Times New Roman" w:cs="Times New Roman"/>
          <w:szCs w:val="24"/>
        </w:rPr>
        <w:t xml:space="preserve"> «Κύρωση Σύμβασης Παραχώρησης του Έργου της Μελέτης – Κατασκευής – Χρηματοδότησης – Λειτουργίας – Συντήρησης και Εκμετάλλευσης του Νέου Διεθνούς Αερολιμένα Ηρακλείου Κρήτης και Μελέτη – Κατασκευή </w:t>
      </w:r>
      <w:r>
        <w:rPr>
          <w:rFonts w:eastAsia="Times New Roman" w:cs="Times New Roman"/>
          <w:szCs w:val="24"/>
        </w:rPr>
        <w:t>και Χρηματοδότηση των Οδικών του Συνδέσεων».</w:t>
      </w:r>
      <w:r w:rsidRPr="00F81B5E">
        <w:rPr>
          <w:rFonts w:eastAsia="Times New Roman" w:cs="Times New Roman"/>
          <w:szCs w:val="24"/>
        </w:rPr>
        <w:t xml:space="preserve"> </w:t>
      </w:r>
    </w:p>
    <w:p w14:paraId="02B3D5B9" w14:textId="77777777" w:rsidR="008168EC" w:rsidRDefault="00DB43BE">
      <w:pPr>
        <w:spacing w:line="600" w:lineRule="auto"/>
        <w:ind w:firstLine="540"/>
        <w:jc w:val="both"/>
        <w:rPr>
          <w:rFonts w:eastAsia="Times New Roman" w:cs="Times New Roman"/>
          <w:szCs w:val="24"/>
        </w:rPr>
      </w:pPr>
      <w:r>
        <w:rPr>
          <w:rFonts w:eastAsia="Times New Roman" w:cs="Times New Roman"/>
          <w:szCs w:val="24"/>
        </w:rPr>
        <w:t>Κυρίες και κύριοι συνάδελφοι, δ</w:t>
      </w:r>
      <w:r w:rsidRPr="00004C07">
        <w:rPr>
          <w:rFonts w:eastAsia="Times New Roman" w:cs="Times New Roman"/>
          <w:szCs w:val="24"/>
        </w:rPr>
        <w:t>έχεστε στο σημείο αυτό να λύσουμε τη συνεδρίαση;</w:t>
      </w:r>
    </w:p>
    <w:p w14:paraId="02B3D5BA" w14:textId="77777777" w:rsidR="008168EC" w:rsidRDefault="00DB43BE">
      <w:pPr>
        <w:spacing w:line="600" w:lineRule="auto"/>
        <w:ind w:firstLine="540"/>
        <w:jc w:val="both"/>
        <w:rPr>
          <w:rFonts w:eastAsia="Times New Roman" w:cs="Times New Roman"/>
          <w:szCs w:val="24"/>
        </w:rPr>
      </w:pPr>
      <w:r w:rsidRPr="00004C07">
        <w:rPr>
          <w:rFonts w:eastAsia="Times New Roman" w:cs="Times New Roman"/>
          <w:b/>
          <w:bCs/>
          <w:szCs w:val="24"/>
        </w:rPr>
        <w:t xml:space="preserve">ΟΛΟΙ ΟΙ ΒΟΥΛΕΥΤΕΣ: </w:t>
      </w:r>
      <w:r w:rsidRPr="00004C07">
        <w:rPr>
          <w:rFonts w:eastAsia="Times New Roman" w:cs="Times New Roman"/>
          <w:szCs w:val="24"/>
        </w:rPr>
        <w:t>Μάλιστα, μάλιστα.</w:t>
      </w:r>
    </w:p>
    <w:p w14:paraId="02B3D5BB" w14:textId="77777777" w:rsidR="008168EC" w:rsidRDefault="00DB43BE">
      <w:pPr>
        <w:spacing w:line="600" w:lineRule="auto"/>
        <w:ind w:firstLine="540"/>
        <w:jc w:val="both"/>
        <w:rPr>
          <w:rFonts w:eastAsia="Times New Roman"/>
          <w:b/>
          <w:szCs w:val="24"/>
        </w:rPr>
      </w:pPr>
      <w:r>
        <w:rPr>
          <w:rFonts w:eastAsia="Times New Roman"/>
          <w:b/>
          <w:szCs w:val="24"/>
        </w:rPr>
        <w:lastRenderedPageBreak/>
        <w:t xml:space="preserve">ΠΡΟΕΔΡΕΥΩΝ (Μάριος Γεωργιάδης): </w:t>
      </w:r>
      <w:r w:rsidRPr="00004C07">
        <w:rPr>
          <w:rFonts w:eastAsia="Times New Roman" w:cs="Times New Roman"/>
          <w:szCs w:val="24"/>
        </w:rPr>
        <w:t xml:space="preserve">Με τη </w:t>
      </w:r>
      <w:r>
        <w:rPr>
          <w:rFonts w:eastAsia="Times New Roman" w:cs="Times New Roman"/>
          <w:szCs w:val="24"/>
        </w:rPr>
        <w:t xml:space="preserve">συναίνεση του Σώματος και ώρα </w:t>
      </w:r>
      <w:r>
        <w:rPr>
          <w:rFonts w:eastAsia="Times New Roman" w:cs="Times New Roman"/>
          <w:szCs w:val="24"/>
        </w:rPr>
        <w:t xml:space="preserve">0.27΄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σήμερα, Πέμπτη 9 Μαΐου 2019 </w:t>
      </w:r>
      <w:r w:rsidRPr="00004C07">
        <w:rPr>
          <w:rFonts w:eastAsia="Times New Roman" w:cs="Times New Roman"/>
          <w:szCs w:val="24"/>
        </w:rPr>
        <w:t xml:space="preserve">και ώρα </w:t>
      </w:r>
      <w:r>
        <w:rPr>
          <w:rFonts w:eastAsia="Times New Roman" w:cs="Times New Roman"/>
          <w:szCs w:val="24"/>
        </w:rPr>
        <w:t>10.00΄</w:t>
      </w:r>
      <w:r w:rsidRPr="00B96077">
        <w:rPr>
          <w:rFonts w:eastAsia="Times New Roman" w:cs="Times New Roman"/>
          <w:szCs w:val="24"/>
        </w:rPr>
        <w:t xml:space="preserve"> </w:t>
      </w:r>
      <w:r>
        <w:rPr>
          <w:rFonts w:eastAsia="Times New Roman" w:cs="Times New Roman"/>
          <w:szCs w:val="24"/>
        </w:rPr>
        <w:t xml:space="preserve">με αντικείμενο εργασιών του Σώματος: </w:t>
      </w:r>
      <w:r>
        <w:rPr>
          <w:rFonts w:eastAsia="Times New Roman" w:cs="Times New Roman"/>
          <w:szCs w:val="24"/>
        </w:rPr>
        <w:t>σ</w:t>
      </w:r>
      <w:r>
        <w:rPr>
          <w:rFonts w:eastAsia="Times New Roman" w:cs="Times New Roman"/>
          <w:szCs w:val="24"/>
        </w:rPr>
        <w:t xml:space="preserve">υνέχιση της συζήτησης και ψηφοφορία επί της προτάσεως του Πρωθυπουργού για παροχή ψήφου εμπιστοσύνης στην Κυβέρνηση, σύμφωνα με τα άρθρα 84 του Συντάγματος και 141 του Κανονισμού της Βουλής. </w:t>
      </w:r>
    </w:p>
    <w:p w14:paraId="02B3D5BC" w14:textId="77777777" w:rsidR="008168EC" w:rsidRDefault="00DB43BE">
      <w:pPr>
        <w:spacing w:line="600" w:lineRule="auto"/>
        <w:jc w:val="both"/>
        <w:rPr>
          <w:rFonts w:eastAsia="Times New Roman" w:cs="Times New Roman"/>
          <w:szCs w:val="24"/>
        </w:rPr>
      </w:pPr>
      <w:r>
        <w:rPr>
          <w:rFonts w:eastAsia="Times New Roman" w:cs="Times New Roman"/>
          <w:b/>
          <w:bCs/>
          <w:szCs w:val="24"/>
          <w:lang w:val="en-US"/>
        </w:rPr>
        <w:t>O</w:t>
      </w:r>
      <w:r w:rsidRPr="002C27FB">
        <w:rPr>
          <w:rFonts w:eastAsia="Times New Roman" w:cs="Times New Roman"/>
          <w:b/>
          <w:bCs/>
          <w:szCs w:val="24"/>
        </w:rPr>
        <w:t xml:space="preserve"> </w:t>
      </w:r>
      <w:r w:rsidRPr="00004C07">
        <w:rPr>
          <w:rFonts w:eastAsia="Times New Roman" w:cs="Times New Roman"/>
          <w:b/>
          <w:bCs/>
          <w:szCs w:val="24"/>
        </w:rPr>
        <w:t xml:space="preserve">ΠΡΟΕΔΡΟΣ                                                      </w:t>
      </w:r>
      <w:r w:rsidRPr="00004C07">
        <w:rPr>
          <w:rFonts w:eastAsia="Times New Roman" w:cs="Times New Roman"/>
          <w:b/>
          <w:bCs/>
          <w:szCs w:val="24"/>
        </w:rPr>
        <w:t xml:space="preserve">  </w:t>
      </w:r>
      <w:r w:rsidRPr="00004C07">
        <w:rPr>
          <w:rFonts w:eastAsia="Times New Roman" w:cs="Times New Roman"/>
          <w:b/>
          <w:bCs/>
          <w:szCs w:val="24"/>
        </w:rPr>
        <w:t xml:space="preserve">               </w:t>
      </w:r>
      <w:r w:rsidRPr="00004C07">
        <w:rPr>
          <w:rFonts w:eastAsia="Times New Roman" w:cs="Times New Roman"/>
          <w:b/>
          <w:bCs/>
          <w:szCs w:val="24"/>
        </w:rPr>
        <w:t>ΟΙ ΓΡΑΜΜΑΤΕΙΣ</w:t>
      </w:r>
      <w:r>
        <w:rPr>
          <w:rFonts w:eastAsia="Times New Roman" w:cs="Times New Roman"/>
          <w:szCs w:val="24"/>
        </w:rPr>
        <w:t xml:space="preserve"> </w:t>
      </w:r>
    </w:p>
    <w:sectPr w:rsidR="008168E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trackRevisions/>
  <w:documentProtection w:edit="trackedChanges" w:enforcement="1" w:cryptProviderType="rsaFull" w:cryptAlgorithmClass="hash" w:cryptAlgorithmType="typeAny" w:cryptAlgorithmSid="4" w:cryptSpinCount="50000" w:hash="V2ysfhTP+5g28UP6M/F6VG29prg=" w:salt="vs+zbDgtz01jQdGnEbeQA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8EC"/>
    <w:rsid w:val="003C5C7C"/>
    <w:rsid w:val="008168EC"/>
    <w:rsid w:val="00DB43B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D1BF"/>
  <w15:docId w15:val="{3F8531C0-790D-4365-96F4-A118D6DE2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25E4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25E4D"/>
    <w:rPr>
      <w:rFonts w:ascii="Segoe UI" w:hAnsi="Segoe UI" w:cs="Segoe UI"/>
      <w:sz w:val="18"/>
      <w:szCs w:val="18"/>
    </w:rPr>
  </w:style>
  <w:style w:type="paragraph" w:styleId="a4">
    <w:name w:val="Revision"/>
    <w:hidden/>
    <w:uiPriority w:val="99"/>
    <w:semiHidden/>
    <w:rsid w:val="00B26A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829</MetadataID>
    <Session xmlns="641f345b-441b-4b81-9152-adc2e73ba5e1">Δ´</Session>
    <Date xmlns="641f345b-441b-4b81-9152-adc2e73ba5e1">2019-05-07T21:00:00+00:00</Date>
    <Status xmlns="641f345b-441b-4b81-9152-adc2e73ba5e1">
      <Url>https://intra.parliament.gr/praktika/Lists/Incoming_Metadata/EditForm.aspx?ID=829&amp;Source=/praktika/Recordings_Library/Forms/AllItems.aspx</Url>
      <Description>Δημοσιεύτηκε</Description>
    </Status>
    <Meeting xmlns="641f345b-441b-4b81-9152-adc2e73ba5e1">ΡΙΗ´</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54BD3F-F4F5-4245-BC67-99BCA8928B17}">
  <ds:schemaRefs>
    <ds:schemaRef ds:uri="http://schemas.microsoft.com/office/2006/documentManagement/types"/>
    <ds:schemaRef ds:uri="http://schemas.microsoft.com/office/2006/metadata/properties"/>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641f345b-441b-4b81-9152-adc2e73ba5e1"/>
    <ds:schemaRef ds:uri="http://www.w3.org/XML/1998/namespace"/>
  </ds:schemaRefs>
</ds:datastoreItem>
</file>

<file path=customXml/itemProps2.xml><?xml version="1.0" encoding="utf-8"?>
<ds:datastoreItem xmlns:ds="http://schemas.openxmlformats.org/officeDocument/2006/customXml" ds:itemID="{DA524FF8-C54D-4E95-9F20-C775A63E0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4DA69C-F109-4B2E-A756-5095F97096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221</Pages>
  <Words>40453</Words>
  <Characters>218452</Characters>
  <Application>Microsoft Office Word</Application>
  <DocSecurity>0</DocSecurity>
  <Lines>1820</Lines>
  <Paragraphs>516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258389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2019-05-17T07:39:00Z</dcterms:created>
  <dcterms:modified xsi:type="dcterms:W3CDTF">2019-05-17T07:39:00Z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