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EE9C5" w14:textId="77777777" w:rsidR="00FB162E" w:rsidRPr="00FB162E" w:rsidRDefault="00FB162E" w:rsidP="00FB162E">
      <w:pPr>
        <w:spacing w:after="0" w:line="360" w:lineRule="auto"/>
        <w:rPr>
          <w:ins w:id="0" w:author="Φλούδα Χριστίνα" w:date="2017-06-12T12:11:00Z"/>
          <w:rFonts w:eastAsia="Times New Roman"/>
          <w:szCs w:val="24"/>
          <w:lang w:eastAsia="en-US"/>
        </w:rPr>
      </w:pPr>
      <w:bookmarkStart w:id="1" w:name="_GoBack"/>
      <w:bookmarkEnd w:id="1"/>
      <w:ins w:id="2" w:author="Φλούδα Χριστίνα" w:date="2017-06-12T12:11:00Z">
        <w:r w:rsidRPr="00FB162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05B0C59" w14:textId="77777777" w:rsidR="00FB162E" w:rsidRPr="00FB162E" w:rsidRDefault="00FB162E" w:rsidP="00FB162E">
      <w:pPr>
        <w:spacing w:after="0" w:line="360" w:lineRule="auto"/>
        <w:rPr>
          <w:ins w:id="3" w:author="Φλούδα Χριστίνα" w:date="2017-06-12T12:11:00Z"/>
          <w:rFonts w:eastAsia="Times New Roman"/>
          <w:szCs w:val="24"/>
          <w:lang w:eastAsia="en-US"/>
        </w:rPr>
      </w:pPr>
    </w:p>
    <w:p w14:paraId="1FF58DBF" w14:textId="77777777" w:rsidR="00FB162E" w:rsidRPr="00FB162E" w:rsidRDefault="00FB162E" w:rsidP="00FB162E">
      <w:pPr>
        <w:spacing w:after="0" w:line="360" w:lineRule="auto"/>
        <w:rPr>
          <w:ins w:id="4" w:author="Φλούδα Χριστίνα" w:date="2017-06-12T12:11:00Z"/>
          <w:rFonts w:eastAsia="Times New Roman"/>
          <w:szCs w:val="24"/>
          <w:lang w:eastAsia="en-US"/>
        </w:rPr>
      </w:pPr>
      <w:ins w:id="5" w:author="Φλούδα Χριστίνα" w:date="2017-06-12T12:11:00Z">
        <w:r w:rsidRPr="00FB162E">
          <w:rPr>
            <w:rFonts w:eastAsia="Times New Roman"/>
            <w:szCs w:val="24"/>
            <w:lang w:eastAsia="en-US"/>
          </w:rPr>
          <w:t>ΠΙΝΑΚΑΣ ΠΕΡΙΕΧΟΜΕΝΩΝ</w:t>
        </w:r>
      </w:ins>
    </w:p>
    <w:p w14:paraId="2A4BA2F1" w14:textId="77777777" w:rsidR="00FB162E" w:rsidRPr="00FB162E" w:rsidRDefault="00FB162E" w:rsidP="00FB162E">
      <w:pPr>
        <w:spacing w:after="0" w:line="360" w:lineRule="auto"/>
        <w:rPr>
          <w:ins w:id="6" w:author="Φλούδα Χριστίνα" w:date="2017-06-12T12:11:00Z"/>
          <w:rFonts w:eastAsia="Times New Roman"/>
          <w:szCs w:val="24"/>
          <w:lang w:eastAsia="en-US"/>
        </w:rPr>
      </w:pPr>
      <w:ins w:id="7" w:author="Φλούδα Χριστίνα" w:date="2017-06-12T12:11:00Z">
        <w:r w:rsidRPr="00FB162E">
          <w:rPr>
            <w:rFonts w:eastAsia="Times New Roman"/>
            <w:szCs w:val="24"/>
            <w:lang w:eastAsia="en-US"/>
          </w:rPr>
          <w:t xml:space="preserve">ΙΖ΄ ΠΕΡΙΟΔΟΣ </w:t>
        </w:r>
      </w:ins>
    </w:p>
    <w:p w14:paraId="32B6C720" w14:textId="77777777" w:rsidR="00FB162E" w:rsidRPr="00FB162E" w:rsidRDefault="00FB162E" w:rsidP="00FB162E">
      <w:pPr>
        <w:spacing w:after="0" w:line="360" w:lineRule="auto"/>
        <w:rPr>
          <w:ins w:id="8" w:author="Φλούδα Χριστίνα" w:date="2017-06-12T12:11:00Z"/>
          <w:rFonts w:eastAsia="Times New Roman"/>
          <w:szCs w:val="24"/>
          <w:lang w:eastAsia="en-US"/>
        </w:rPr>
      </w:pPr>
      <w:ins w:id="9" w:author="Φλούδα Χριστίνα" w:date="2017-06-12T12:11:00Z">
        <w:r w:rsidRPr="00FB162E">
          <w:rPr>
            <w:rFonts w:eastAsia="Times New Roman"/>
            <w:szCs w:val="24"/>
            <w:lang w:eastAsia="en-US"/>
          </w:rPr>
          <w:t>ΠΡΟΕΔΡΕΥΟΜΕΝΗΣ ΚΟΙΝΟΒΟΥΛΕΥΤΙΚΗΣ ΔΗΜΟΚΡΑΤΙΑΣ</w:t>
        </w:r>
      </w:ins>
    </w:p>
    <w:p w14:paraId="2901ECB8" w14:textId="77777777" w:rsidR="00FB162E" w:rsidRPr="00FB162E" w:rsidRDefault="00FB162E" w:rsidP="00FB162E">
      <w:pPr>
        <w:spacing w:after="0" w:line="360" w:lineRule="auto"/>
        <w:rPr>
          <w:ins w:id="10" w:author="Φλούδα Χριστίνα" w:date="2017-06-12T12:11:00Z"/>
          <w:rFonts w:eastAsia="Times New Roman"/>
          <w:szCs w:val="24"/>
          <w:lang w:eastAsia="en-US"/>
        </w:rPr>
      </w:pPr>
      <w:ins w:id="11" w:author="Φλούδα Χριστίνα" w:date="2017-06-12T12:11:00Z">
        <w:r w:rsidRPr="00FB162E">
          <w:rPr>
            <w:rFonts w:eastAsia="Times New Roman"/>
            <w:szCs w:val="24"/>
            <w:lang w:eastAsia="en-US"/>
          </w:rPr>
          <w:t>ΣΥΝΟΔΟΣ Β΄</w:t>
        </w:r>
      </w:ins>
    </w:p>
    <w:p w14:paraId="49E31D5E" w14:textId="77777777" w:rsidR="00FB162E" w:rsidRPr="00FB162E" w:rsidRDefault="00FB162E" w:rsidP="00FB162E">
      <w:pPr>
        <w:spacing w:after="0" w:line="360" w:lineRule="auto"/>
        <w:rPr>
          <w:ins w:id="12" w:author="Φλούδα Χριστίνα" w:date="2017-06-12T12:11:00Z"/>
          <w:rFonts w:eastAsia="Times New Roman"/>
          <w:szCs w:val="24"/>
          <w:lang w:eastAsia="en-US"/>
        </w:rPr>
      </w:pPr>
    </w:p>
    <w:p w14:paraId="28EA86C7" w14:textId="77777777" w:rsidR="00FB162E" w:rsidRPr="00FB162E" w:rsidRDefault="00FB162E" w:rsidP="00FB162E">
      <w:pPr>
        <w:spacing w:after="0" w:line="360" w:lineRule="auto"/>
        <w:rPr>
          <w:ins w:id="13" w:author="Φλούδα Χριστίνα" w:date="2017-06-12T12:11:00Z"/>
          <w:rFonts w:eastAsia="Times New Roman"/>
          <w:szCs w:val="24"/>
          <w:lang w:eastAsia="en-US"/>
        </w:rPr>
      </w:pPr>
      <w:ins w:id="14" w:author="Φλούδα Χριστίνα" w:date="2017-06-12T12:11:00Z">
        <w:r w:rsidRPr="00FB162E">
          <w:rPr>
            <w:rFonts w:eastAsia="Times New Roman"/>
            <w:szCs w:val="24"/>
            <w:lang w:eastAsia="en-US"/>
          </w:rPr>
          <w:t>ΣΥΝΕΔΡΙΑΣΗ ΡΚΗ΄</w:t>
        </w:r>
      </w:ins>
    </w:p>
    <w:p w14:paraId="48413BC9" w14:textId="77777777" w:rsidR="00FB162E" w:rsidRPr="00FB162E" w:rsidRDefault="00FB162E" w:rsidP="00FB162E">
      <w:pPr>
        <w:spacing w:after="0" w:line="360" w:lineRule="auto"/>
        <w:rPr>
          <w:ins w:id="15" w:author="Φλούδα Χριστίνα" w:date="2017-06-12T12:11:00Z"/>
          <w:rFonts w:eastAsia="Times New Roman"/>
          <w:szCs w:val="24"/>
          <w:lang w:eastAsia="en-US"/>
        </w:rPr>
      </w:pPr>
      <w:ins w:id="16" w:author="Φλούδα Χριστίνα" w:date="2017-06-12T12:11:00Z">
        <w:r w:rsidRPr="00FB162E">
          <w:rPr>
            <w:rFonts w:eastAsia="Times New Roman"/>
            <w:szCs w:val="24"/>
            <w:lang w:eastAsia="en-US"/>
          </w:rPr>
          <w:t>Παρασκευή  2 Ιουνίου 2017</w:t>
        </w:r>
      </w:ins>
    </w:p>
    <w:p w14:paraId="099F7067" w14:textId="77777777" w:rsidR="00FB162E" w:rsidRPr="00FB162E" w:rsidRDefault="00FB162E" w:rsidP="00FB162E">
      <w:pPr>
        <w:spacing w:after="0" w:line="360" w:lineRule="auto"/>
        <w:rPr>
          <w:ins w:id="17" w:author="Φλούδα Χριστίνα" w:date="2017-06-12T12:11:00Z"/>
          <w:rFonts w:eastAsia="Times New Roman"/>
          <w:szCs w:val="24"/>
          <w:lang w:eastAsia="en-US"/>
        </w:rPr>
      </w:pPr>
    </w:p>
    <w:p w14:paraId="44A7E5DA" w14:textId="77777777" w:rsidR="00FB162E" w:rsidRPr="00FB162E" w:rsidRDefault="00FB162E" w:rsidP="00FB162E">
      <w:pPr>
        <w:spacing w:after="0" w:line="360" w:lineRule="auto"/>
        <w:rPr>
          <w:ins w:id="18" w:author="Φλούδα Χριστίνα" w:date="2017-06-12T12:11:00Z"/>
          <w:rFonts w:eastAsia="Times New Roman"/>
          <w:szCs w:val="24"/>
          <w:lang w:eastAsia="en-US"/>
        </w:rPr>
      </w:pPr>
      <w:ins w:id="19" w:author="Φλούδα Χριστίνα" w:date="2017-06-12T12:11:00Z">
        <w:r w:rsidRPr="00FB162E">
          <w:rPr>
            <w:rFonts w:eastAsia="Times New Roman"/>
            <w:szCs w:val="24"/>
            <w:lang w:eastAsia="en-US"/>
          </w:rPr>
          <w:t>ΘΕΜΑΤΑ</w:t>
        </w:r>
      </w:ins>
    </w:p>
    <w:p w14:paraId="7829AC24" w14:textId="77777777" w:rsidR="00FB162E" w:rsidRPr="00FB162E" w:rsidRDefault="00FB162E" w:rsidP="00FB162E">
      <w:pPr>
        <w:spacing w:after="0" w:line="360" w:lineRule="auto"/>
        <w:rPr>
          <w:ins w:id="20" w:author="Φλούδα Χριστίνα" w:date="2017-06-12T12:11:00Z"/>
          <w:rFonts w:eastAsia="Times New Roman"/>
          <w:szCs w:val="24"/>
          <w:lang w:eastAsia="en-US"/>
        </w:rPr>
      </w:pPr>
      <w:ins w:id="21" w:author="Φλούδα Χριστίνα" w:date="2017-06-12T12:11:00Z">
        <w:r w:rsidRPr="00FB162E">
          <w:rPr>
            <w:rFonts w:eastAsia="Times New Roman"/>
            <w:szCs w:val="24"/>
            <w:lang w:eastAsia="en-US"/>
          </w:rPr>
          <w:t xml:space="preserve"> </w:t>
        </w:r>
        <w:r w:rsidRPr="00FB162E">
          <w:rPr>
            <w:rFonts w:eastAsia="Times New Roman"/>
            <w:szCs w:val="24"/>
            <w:lang w:eastAsia="en-US"/>
          </w:rPr>
          <w:br/>
          <w:t xml:space="preserve">Α. ΕΙΔΙΚΑ ΘΕΜΑΤΑ </w:t>
        </w:r>
        <w:r w:rsidRPr="00FB162E">
          <w:rPr>
            <w:rFonts w:eastAsia="Times New Roman"/>
            <w:szCs w:val="24"/>
            <w:lang w:eastAsia="en-US"/>
          </w:rPr>
          <w:br/>
          <w:t xml:space="preserve">1.  Άδεια απουσίας του Βουλευτή κ. Θ. Θεοχάρη, σελ. </w:t>
        </w:r>
        <w:r w:rsidRPr="00FB162E">
          <w:rPr>
            <w:rFonts w:eastAsia="Times New Roman"/>
            <w:szCs w:val="24"/>
            <w:lang w:eastAsia="en-US"/>
          </w:rPr>
          <w:br/>
          <w:t xml:space="preserve">2. Ανακοινώνεται ότι τη συνεδρίαση παρακολουθούν μαθητές από το 12ο Δημοτικό Σχολείο Βύρωνα, το 17ο Δημοτικό Σχολείο Νίκαιας και το 13ο Δημοτικό Σχολείο Χανίων, σελ. </w:t>
        </w:r>
        <w:r w:rsidRPr="00FB162E">
          <w:rPr>
            <w:rFonts w:eastAsia="Times New Roman"/>
            <w:szCs w:val="24"/>
            <w:lang w:eastAsia="en-US"/>
          </w:rPr>
          <w:br/>
          <w:t xml:space="preserve">3. Επί διαδικαστικού θέματος, σελ. </w:t>
        </w:r>
        <w:r w:rsidRPr="00FB162E">
          <w:rPr>
            <w:rFonts w:eastAsia="Times New Roman"/>
            <w:szCs w:val="24"/>
            <w:lang w:eastAsia="en-US"/>
          </w:rPr>
          <w:br/>
          <w:t xml:space="preserve"> </w:t>
        </w:r>
        <w:r w:rsidRPr="00FB162E">
          <w:rPr>
            <w:rFonts w:eastAsia="Times New Roman"/>
            <w:szCs w:val="24"/>
            <w:lang w:eastAsia="en-US"/>
          </w:rPr>
          <w:br/>
          <w:t xml:space="preserve">Β. ΚΟΙΝΟΒΟΥΛΕΥΤΙΚΟΣ ΕΛΕΓΧΟΣ </w:t>
        </w:r>
        <w:r w:rsidRPr="00FB162E">
          <w:rPr>
            <w:rFonts w:eastAsia="Times New Roman"/>
            <w:szCs w:val="24"/>
            <w:lang w:eastAsia="en-US"/>
          </w:rPr>
          <w:br/>
          <w:t xml:space="preserve">1. Κατάθεση αναφορών, σελ. </w:t>
        </w:r>
        <w:r w:rsidRPr="00FB162E">
          <w:rPr>
            <w:rFonts w:eastAsia="Times New Roman"/>
            <w:szCs w:val="24"/>
            <w:lang w:eastAsia="en-US"/>
          </w:rPr>
          <w:br/>
          <w:t>2. Συζήτηση επικαίρων ερωτήσεων:</w:t>
        </w:r>
        <w:r w:rsidRPr="00FB162E">
          <w:rPr>
            <w:rFonts w:eastAsia="Times New Roman"/>
            <w:szCs w:val="24"/>
            <w:lang w:eastAsia="en-US"/>
          </w:rPr>
          <w:br/>
          <w:t xml:space="preserve">    α) Προς την Υπουργό Εργασίας, Κοινωνικής Ασφάλισης και Κοινωνικής Αλληλεγγύης:</w:t>
        </w:r>
        <w:r w:rsidRPr="00FB162E">
          <w:rPr>
            <w:rFonts w:eastAsia="Times New Roman"/>
            <w:szCs w:val="24"/>
            <w:lang w:eastAsia="en-US"/>
          </w:rPr>
          <w:br/>
          <w:t xml:space="preserve">        i. με θέμα: «εκτέλεση Προϋπολογισμού ΕΦΚΑ και </w:t>
        </w:r>
        <w:proofErr w:type="spellStart"/>
        <w:r w:rsidRPr="00FB162E">
          <w:rPr>
            <w:rFonts w:eastAsia="Times New Roman"/>
            <w:szCs w:val="24"/>
            <w:lang w:eastAsia="en-US"/>
          </w:rPr>
          <w:t>εισπραξιμότητα</w:t>
        </w:r>
        <w:proofErr w:type="spellEnd"/>
        <w:r w:rsidRPr="00FB162E">
          <w:rPr>
            <w:rFonts w:eastAsia="Times New Roman"/>
            <w:szCs w:val="24"/>
            <w:lang w:eastAsia="en-US"/>
          </w:rPr>
          <w:t xml:space="preserve"> εισφορών», σελ. </w:t>
        </w:r>
        <w:r w:rsidRPr="00FB162E">
          <w:rPr>
            <w:rFonts w:eastAsia="Times New Roman"/>
            <w:szCs w:val="24"/>
            <w:lang w:eastAsia="en-US"/>
          </w:rPr>
          <w:br/>
          <w:t xml:space="preserve">        </w:t>
        </w:r>
        <w:proofErr w:type="spellStart"/>
        <w:r w:rsidRPr="00FB162E">
          <w:rPr>
            <w:rFonts w:eastAsia="Times New Roman"/>
            <w:szCs w:val="24"/>
            <w:lang w:eastAsia="en-US"/>
          </w:rPr>
          <w:t>ii</w:t>
        </w:r>
        <w:proofErr w:type="spellEnd"/>
        <w:r w:rsidRPr="00FB162E">
          <w:rPr>
            <w:rFonts w:eastAsia="Times New Roman"/>
            <w:szCs w:val="24"/>
            <w:lang w:eastAsia="en-US"/>
          </w:rPr>
          <w:t xml:space="preserve">. σχετικά με την αποκατάσταση του δικαιώματος απονομής της σύνταξης χηρείας χωρίς όρους και προϋποθέσεις, σελ. </w:t>
        </w:r>
        <w:r w:rsidRPr="00FB162E">
          <w:rPr>
            <w:rFonts w:eastAsia="Times New Roman"/>
            <w:szCs w:val="24"/>
            <w:lang w:eastAsia="en-US"/>
          </w:rPr>
          <w:br/>
          <w:t xml:space="preserve">    β) Προς τον Υπουργό Υποδομών και Μεταφορών:</w:t>
        </w:r>
        <w:r w:rsidRPr="00FB162E">
          <w:rPr>
            <w:rFonts w:eastAsia="Times New Roman"/>
            <w:szCs w:val="24"/>
            <w:lang w:eastAsia="en-US"/>
          </w:rPr>
          <w:br/>
          <w:t xml:space="preserve">        i. με θέμα: «Καμία ορατή προοπτική για τον δρόμο Πάτρα-Πύργου», σελ. </w:t>
        </w:r>
        <w:r w:rsidRPr="00FB162E">
          <w:rPr>
            <w:rFonts w:eastAsia="Times New Roman"/>
            <w:szCs w:val="24"/>
            <w:lang w:eastAsia="en-US"/>
          </w:rPr>
          <w:br/>
          <w:t xml:space="preserve">        </w:t>
        </w:r>
        <w:proofErr w:type="spellStart"/>
        <w:r w:rsidRPr="00FB162E">
          <w:rPr>
            <w:rFonts w:eastAsia="Times New Roman"/>
            <w:szCs w:val="24"/>
            <w:lang w:eastAsia="en-US"/>
          </w:rPr>
          <w:t>ii</w:t>
        </w:r>
        <w:proofErr w:type="spellEnd"/>
        <w:r w:rsidRPr="00FB162E">
          <w:rPr>
            <w:rFonts w:eastAsia="Times New Roman"/>
            <w:szCs w:val="24"/>
            <w:lang w:eastAsia="en-US"/>
          </w:rPr>
          <w:t xml:space="preserve">. σχετικά με την αδυναμία δημοπράτησης έργων σε νησιωτικούς δήμους, σελ. </w:t>
        </w:r>
        <w:r w:rsidRPr="00FB162E">
          <w:rPr>
            <w:rFonts w:eastAsia="Times New Roman"/>
            <w:szCs w:val="24"/>
            <w:lang w:eastAsia="en-US"/>
          </w:rPr>
          <w:br/>
          <w:t xml:space="preserve">    γ) Προς τον Υπουργό Υγείας, σχετικά με την περαιτέρω αποδυνάμωση του Κέντρου Υγείας </w:t>
        </w:r>
        <w:proofErr w:type="spellStart"/>
        <w:r w:rsidRPr="00FB162E">
          <w:rPr>
            <w:rFonts w:eastAsia="Times New Roman"/>
            <w:szCs w:val="24"/>
            <w:lang w:eastAsia="en-US"/>
          </w:rPr>
          <w:t>Καστορείου</w:t>
        </w:r>
        <w:proofErr w:type="spellEnd"/>
        <w:r w:rsidRPr="00FB162E">
          <w:rPr>
            <w:rFonts w:eastAsia="Times New Roman"/>
            <w:szCs w:val="24"/>
            <w:lang w:eastAsia="en-US"/>
          </w:rPr>
          <w:t xml:space="preserve"> του Δήμου Σπάρτης, σελ. </w:t>
        </w:r>
        <w:r w:rsidRPr="00FB162E">
          <w:rPr>
            <w:rFonts w:eastAsia="Times New Roman"/>
            <w:szCs w:val="24"/>
            <w:lang w:eastAsia="en-US"/>
          </w:rPr>
          <w:br/>
          <w:t xml:space="preserve"> </w:t>
        </w:r>
        <w:r w:rsidRPr="00FB162E">
          <w:rPr>
            <w:rFonts w:eastAsia="Times New Roman"/>
            <w:szCs w:val="24"/>
            <w:lang w:eastAsia="en-US"/>
          </w:rPr>
          <w:br/>
          <w:t xml:space="preserve">Γ. ΝΟΜΟΘΕΤΙΚΗ ΕΡΓΑΣΙΑ </w:t>
        </w:r>
        <w:r w:rsidRPr="00FB162E">
          <w:rPr>
            <w:rFonts w:eastAsia="Times New Roman"/>
            <w:szCs w:val="24"/>
            <w:lang w:eastAsia="en-US"/>
          </w:rPr>
          <w:br/>
          <w:t>1. Κατάθεση Εκθέσεων Διαρκών Επιτροπών:</w:t>
        </w:r>
        <w:r w:rsidRPr="00FB162E">
          <w:rPr>
            <w:rFonts w:eastAsia="Times New Roman"/>
            <w:szCs w:val="24"/>
            <w:lang w:eastAsia="en-US"/>
          </w:rPr>
          <w:br/>
          <w:t xml:space="preserve">    α) Η Διαρκής Επιτροπή Μορφωτικών Υποθέσεων καταθέτει τις εκθέσεις της στα σχέδια νόμων του Υπουργείου Πολιτισμού και Αθλητισμού:</w:t>
        </w:r>
        <w:r w:rsidRPr="00FB162E">
          <w:rPr>
            <w:rFonts w:eastAsia="Times New Roman"/>
            <w:szCs w:val="24"/>
            <w:lang w:eastAsia="en-US"/>
          </w:rPr>
          <w:br/>
          <w:t xml:space="preserve">        i.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της Αιγύπτου», σελ. </w:t>
        </w:r>
        <w:r w:rsidRPr="00FB162E">
          <w:rPr>
            <w:rFonts w:eastAsia="Times New Roman"/>
            <w:szCs w:val="24"/>
            <w:lang w:eastAsia="en-US"/>
          </w:rPr>
          <w:br/>
          <w:t xml:space="preserve">         </w:t>
        </w:r>
        <w:proofErr w:type="spellStart"/>
        <w:r w:rsidRPr="00FB162E">
          <w:rPr>
            <w:rFonts w:eastAsia="Times New Roman"/>
            <w:szCs w:val="24"/>
            <w:lang w:eastAsia="en-US"/>
          </w:rPr>
          <w:t>ii</w:t>
        </w:r>
        <w:proofErr w:type="spellEnd"/>
        <w:r w:rsidRPr="00FB162E">
          <w:rPr>
            <w:rFonts w:eastAsia="Times New Roman"/>
            <w:szCs w:val="24"/>
            <w:lang w:eastAsia="en-US"/>
          </w:rPr>
          <w:t xml:space="preserve">. «Κύρωση του Μνημονίου Κατανόησης για συνεργασία στον τομέα του αθλητισμού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του Ιράκ», σελ. </w:t>
        </w:r>
        <w:r w:rsidRPr="00FB162E">
          <w:rPr>
            <w:rFonts w:eastAsia="Times New Roman"/>
            <w:szCs w:val="24"/>
            <w:lang w:eastAsia="en-US"/>
          </w:rPr>
          <w:br/>
          <w:t xml:space="preserve">    β) Η Διαρκής Επιτροπή Οικονομικών Υποθέσεων καταθέτει την έκθεσή της στο σχέδιο νόμου του Υπουργείου Οικονομικών: «Προσαρμογή της ελληνικής νομοθεσίας στις διατάξεις της οδηγίας (ΕΕ) 2015/2376 και άλλες διατάξεις», σελ. </w:t>
        </w:r>
        <w:r w:rsidRPr="00FB162E">
          <w:rPr>
            <w:rFonts w:eastAsia="Times New Roman"/>
            <w:szCs w:val="24"/>
            <w:lang w:eastAsia="en-US"/>
          </w:rPr>
          <w:br/>
          <w:t>2. Κατάθεση σχεδίου νόμου:</w:t>
        </w:r>
      </w:ins>
    </w:p>
    <w:p w14:paraId="71BDDA02" w14:textId="77777777" w:rsidR="00FB162E" w:rsidRPr="00FB162E" w:rsidRDefault="00FB162E" w:rsidP="00FB162E">
      <w:pPr>
        <w:spacing w:after="0" w:line="360" w:lineRule="auto"/>
        <w:rPr>
          <w:ins w:id="22" w:author="Φλούδα Χριστίνα" w:date="2017-06-12T12:11:00Z"/>
          <w:rFonts w:eastAsia="Times New Roman"/>
          <w:szCs w:val="24"/>
          <w:lang w:eastAsia="en-US"/>
        </w:rPr>
      </w:pPr>
      <w:ins w:id="23" w:author="Φλούδα Χριστίνα" w:date="2017-06-12T12:11:00Z">
        <w:r w:rsidRPr="00FB162E">
          <w:rPr>
            <w:rFonts w:eastAsia="Times New Roman"/>
            <w:szCs w:val="24"/>
            <w:lang w:eastAsia="en-US"/>
          </w:rPr>
          <w:t xml:space="preserve">Οι Υπουργοί Δικαιοσύνης, Διαφάνειας και Ανθρωπίνων Δικαιωμάτων, Εσωτερικών, Εργασίας, Κοινωνικής Ασφάλισης και Κοινωνικής Αλληλεγγύης, Υγείας, Οικονομικών και Διοικητικής Ανασυγκρότησης και οι Αναπληρωτές Υπουργοί Εσωτερικών και Οικονομικών κατέθεσαν στις 30-05-2017 σχέδιο νόμου: «Ι)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ενσωμάτωση της Απόφασης Πλαίσιο 2003/577/ΔΕΥ, της Α-Π 2005/212/ΔΕΥ, της Α-Π 2006/783/ΔΕΥ, όπως τροποποιήθηκε µε την Α-Π 2009/299/ΔΕΥ και της Οδηγίας 2014/42/ΕΕ,ΙΙ) Προϋποθέσεις τοποθέτησης ανηλίκων σε ίδρυμα ή ανάδοχη οικογένεια από και προς κράτη µέλη της Ευρωπαϊκής  Ένωσης βάσει του άρθρου 56 του Κανονισμού (ΕΚ) αριθ. 2201/2003 του Συμβουλίου, της 27ης Νοεμβρίου 2003, για τη διεθνή δικαιοδοσία και την αναγνώριση και εκτέλεση αποφάσεων σε </w:t>
        </w:r>
        <w:proofErr w:type="spellStart"/>
        <w:r w:rsidRPr="00FB162E">
          <w:rPr>
            <w:rFonts w:eastAsia="Times New Roman"/>
            <w:szCs w:val="24"/>
            <w:lang w:eastAsia="en-US"/>
          </w:rPr>
          <w:t>γαµικές</w:t>
        </w:r>
        <w:proofErr w:type="spellEnd"/>
        <w:r w:rsidRPr="00FB162E">
          <w:rPr>
            <w:rFonts w:eastAsia="Times New Roman"/>
            <w:szCs w:val="24"/>
            <w:lang w:eastAsia="en-US"/>
          </w:rPr>
          <w:t xml:space="preserve"> διαφορές και διαφορές γονικής μέριμνας, ο οποίος καταργεί τον Κανονισμό (ΕΚ) 1347/2000,ΙΙΙ) Ενσωμάτωση της Οδηγίας 2013/48/ΕΕ του Ευρωπαϊκού Κοινοβουλίου και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και σχετικά µε το δικαίωμα ενημέρωσης τρίτου προσώπου σε περίπτωση στέρησης της ελευθερίας του και με το δικαίωμα επικοινωνίας µε τρίτα πρόσωπα και µε προξενικές αρχές κατά τη διάρκεια στέρησης της ελευθερίας, IV) Ενσωμάτωση της Οδηγίας 2012/29/ΕΕ για τη θέσπιση ελάχιστων προτύπων σχετικά µε τα δικαιώματα, την υποστήριξη και την προστασία θυμάτων της εγκληματικότητας και για την αντικατάσταση της Απόφασης Πλαίσιο 2001/220/ΔΕΥ του Συμβουλίου», σελ. </w:t>
        </w:r>
        <w:r w:rsidRPr="00FB162E">
          <w:rPr>
            <w:rFonts w:eastAsia="Times New Roman"/>
            <w:szCs w:val="24"/>
            <w:lang w:eastAsia="en-US"/>
          </w:rPr>
          <w:br/>
        </w:r>
      </w:ins>
    </w:p>
    <w:p w14:paraId="1B618586" w14:textId="77777777" w:rsidR="00FB162E" w:rsidRPr="00FB162E" w:rsidRDefault="00FB162E" w:rsidP="00FB162E">
      <w:pPr>
        <w:spacing w:after="0" w:line="360" w:lineRule="auto"/>
        <w:rPr>
          <w:ins w:id="24" w:author="Φλούδα Χριστίνα" w:date="2017-06-12T12:11:00Z"/>
          <w:rFonts w:eastAsia="Times New Roman"/>
          <w:szCs w:val="24"/>
          <w:lang w:eastAsia="en-US"/>
        </w:rPr>
      </w:pPr>
      <w:ins w:id="25" w:author="Φλούδα Χριστίνα" w:date="2017-06-12T12:11:00Z">
        <w:r w:rsidRPr="00FB162E">
          <w:rPr>
            <w:rFonts w:eastAsia="Times New Roman"/>
            <w:szCs w:val="24"/>
            <w:lang w:eastAsia="en-US"/>
          </w:rPr>
          <w:br/>
          <w:t>ΠΡΟΕΔΡΕΥΩΝ</w:t>
        </w:r>
      </w:ins>
    </w:p>
    <w:p w14:paraId="074C36D5" w14:textId="77777777" w:rsidR="00FB162E" w:rsidRPr="00FB162E" w:rsidRDefault="00FB162E" w:rsidP="00FB162E">
      <w:pPr>
        <w:spacing w:after="0" w:line="360" w:lineRule="auto"/>
        <w:rPr>
          <w:ins w:id="26" w:author="Φλούδα Χριστίνα" w:date="2017-06-12T12:11:00Z"/>
          <w:rFonts w:eastAsia="Times New Roman"/>
          <w:szCs w:val="24"/>
          <w:lang w:eastAsia="en-US"/>
        </w:rPr>
      </w:pPr>
      <w:ins w:id="27" w:author="Φλούδα Χριστίνα" w:date="2017-06-12T12:11:00Z">
        <w:r w:rsidRPr="00FB162E">
          <w:rPr>
            <w:rFonts w:eastAsia="Times New Roman"/>
            <w:szCs w:val="24"/>
            <w:lang w:eastAsia="en-US"/>
          </w:rPr>
          <w:t>ΚΑΚΛΑΜΑΝΗΣ Ν. , σελ.</w:t>
        </w:r>
        <w:r w:rsidRPr="00FB162E">
          <w:rPr>
            <w:rFonts w:eastAsia="Times New Roman"/>
            <w:szCs w:val="24"/>
            <w:lang w:eastAsia="en-US"/>
          </w:rPr>
          <w:br/>
        </w:r>
        <w:r w:rsidRPr="00FB162E">
          <w:rPr>
            <w:rFonts w:eastAsia="Times New Roman"/>
            <w:szCs w:val="24"/>
            <w:lang w:eastAsia="en-US"/>
          </w:rPr>
          <w:br/>
        </w:r>
      </w:ins>
    </w:p>
    <w:p w14:paraId="11E031FE" w14:textId="77777777" w:rsidR="00FB162E" w:rsidRPr="00FB162E" w:rsidRDefault="00FB162E" w:rsidP="00FB162E">
      <w:pPr>
        <w:spacing w:after="0" w:line="360" w:lineRule="auto"/>
        <w:rPr>
          <w:ins w:id="28" w:author="Φλούδα Χριστίνα" w:date="2017-06-12T12:11:00Z"/>
          <w:rFonts w:eastAsia="Times New Roman"/>
          <w:szCs w:val="24"/>
          <w:lang w:eastAsia="en-US"/>
        </w:rPr>
      </w:pPr>
      <w:ins w:id="29" w:author="Φλούδα Χριστίνα" w:date="2017-06-12T12:11:00Z">
        <w:r w:rsidRPr="00FB162E">
          <w:rPr>
            <w:rFonts w:eastAsia="Times New Roman"/>
            <w:szCs w:val="24"/>
            <w:lang w:eastAsia="en-US"/>
          </w:rPr>
          <w:t>ΟΜΙΛΗΤΕΣ</w:t>
        </w:r>
      </w:ins>
    </w:p>
    <w:p w14:paraId="3CD10D7B" w14:textId="60EAA1FB" w:rsidR="00FB162E" w:rsidRDefault="00FB162E" w:rsidP="00FB162E">
      <w:pPr>
        <w:spacing w:line="600" w:lineRule="auto"/>
        <w:ind w:firstLine="720"/>
        <w:contextualSpacing/>
        <w:jc w:val="both"/>
        <w:rPr>
          <w:ins w:id="30" w:author="Φλούδα Χριστίνα" w:date="2017-06-12T12:11:00Z"/>
          <w:rFonts w:eastAsia="Times New Roman" w:cs="Times New Roman"/>
          <w:szCs w:val="24"/>
        </w:rPr>
        <w:pPrChange w:id="31" w:author="Φλούδα Χριστίνα" w:date="2017-06-12T12:11:00Z">
          <w:pPr>
            <w:spacing w:line="600" w:lineRule="auto"/>
            <w:ind w:firstLine="720"/>
            <w:contextualSpacing/>
            <w:jc w:val="center"/>
          </w:pPr>
        </w:pPrChange>
      </w:pPr>
      <w:ins w:id="32" w:author="Φλούδα Χριστίνα" w:date="2017-06-12T12:11:00Z">
        <w:r w:rsidRPr="00FB162E">
          <w:rPr>
            <w:rFonts w:eastAsia="Times New Roman"/>
            <w:szCs w:val="24"/>
            <w:lang w:eastAsia="en-US"/>
          </w:rPr>
          <w:br/>
          <w:t>Α. Επί διαδικαστικού θέματος:</w:t>
        </w:r>
        <w:r w:rsidRPr="00FB162E">
          <w:rPr>
            <w:rFonts w:eastAsia="Times New Roman"/>
            <w:szCs w:val="24"/>
            <w:lang w:eastAsia="en-US"/>
          </w:rPr>
          <w:br/>
          <w:t>ΚΑΚΛΑΜΑΝΗΣ Ν. , σελ.</w:t>
        </w:r>
        <w:r w:rsidRPr="00FB162E">
          <w:rPr>
            <w:rFonts w:eastAsia="Times New Roman"/>
            <w:szCs w:val="24"/>
            <w:lang w:eastAsia="en-US"/>
          </w:rPr>
          <w:br/>
          <w:t>ΚΟΥΤΣΟΥΚΟΣ Γ. , σελ.</w:t>
        </w:r>
        <w:r w:rsidRPr="00FB162E">
          <w:rPr>
            <w:rFonts w:eastAsia="Times New Roman"/>
            <w:szCs w:val="24"/>
            <w:lang w:eastAsia="en-US"/>
          </w:rPr>
          <w:br/>
          <w:t>ΚΥΡΙΑΖΙΔΗΣ Δ. , σελ.</w:t>
        </w:r>
        <w:r w:rsidRPr="00FB162E">
          <w:rPr>
            <w:rFonts w:eastAsia="Times New Roman"/>
            <w:szCs w:val="24"/>
            <w:lang w:eastAsia="en-US"/>
          </w:rPr>
          <w:br/>
        </w:r>
        <w:r w:rsidRPr="00FB162E">
          <w:rPr>
            <w:rFonts w:eastAsia="Times New Roman"/>
            <w:szCs w:val="24"/>
            <w:lang w:eastAsia="en-US"/>
          </w:rPr>
          <w:br/>
          <w:t>Β. Επί των επικαίρων ερωτήσεων:</w:t>
        </w:r>
        <w:r w:rsidRPr="00FB162E">
          <w:rPr>
            <w:rFonts w:eastAsia="Times New Roman"/>
            <w:szCs w:val="24"/>
            <w:lang w:eastAsia="en-US"/>
          </w:rPr>
          <w:br/>
          <w:t>ΔΑΒΑΚΗΣ Α. , σελ.</w:t>
        </w:r>
        <w:r w:rsidRPr="00FB162E">
          <w:rPr>
            <w:rFonts w:eastAsia="Times New Roman"/>
            <w:szCs w:val="24"/>
            <w:lang w:eastAsia="en-US"/>
          </w:rPr>
          <w:br/>
          <w:t>ΚΑΡΑΘΑΝΑΣΟΠΟΥΛΟΣ Ν. , σελ.</w:t>
        </w:r>
        <w:r w:rsidRPr="00FB162E">
          <w:rPr>
            <w:rFonts w:eastAsia="Times New Roman"/>
            <w:szCs w:val="24"/>
            <w:lang w:eastAsia="en-US"/>
          </w:rPr>
          <w:br/>
          <w:t>ΚΟΥΤΣΟΥΚΟΣ Γ. , σελ.</w:t>
        </w:r>
        <w:r w:rsidRPr="00FB162E">
          <w:rPr>
            <w:rFonts w:eastAsia="Times New Roman"/>
            <w:szCs w:val="24"/>
            <w:lang w:eastAsia="en-US"/>
          </w:rPr>
          <w:br/>
          <w:t>ΜΕΓΑΛΟΟΙΚΟΝΟΜΟΥ Θ. , σελ.</w:t>
        </w:r>
        <w:r w:rsidRPr="00FB162E">
          <w:rPr>
            <w:rFonts w:eastAsia="Times New Roman"/>
            <w:szCs w:val="24"/>
            <w:lang w:eastAsia="en-US"/>
          </w:rPr>
          <w:br/>
          <w:t>ΜΗΤΑΡΑΚΗΣ Π. , σελ.</w:t>
        </w:r>
        <w:r w:rsidRPr="00FB162E">
          <w:rPr>
            <w:rFonts w:eastAsia="Times New Roman"/>
            <w:szCs w:val="24"/>
            <w:lang w:eastAsia="en-US"/>
          </w:rPr>
          <w:br/>
          <w:t>ΞΑΝΘΟΣ Α. , σελ.</w:t>
        </w:r>
        <w:r w:rsidRPr="00FB162E">
          <w:rPr>
            <w:rFonts w:eastAsia="Times New Roman"/>
            <w:szCs w:val="24"/>
            <w:lang w:eastAsia="en-US"/>
          </w:rPr>
          <w:br/>
          <w:t>ΠΕΤΡΟΠΟΥΛΟΣ Α. , σελ.</w:t>
        </w:r>
        <w:r w:rsidRPr="00FB162E">
          <w:rPr>
            <w:rFonts w:eastAsia="Times New Roman"/>
            <w:szCs w:val="24"/>
            <w:lang w:eastAsia="en-US"/>
          </w:rPr>
          <w:br/>
          <w:t>ΣΠΙΡΤΖΗΣ Χ. , σελ.</w:t>
        </w:r>
        <w:r w:rsidRPr="00FB162E">
          <w:rPr>
            <w:rFonts w:eastAsia="Times New Roman"/>
            <w:szCs w:val="24"/>
            <w:lang w:eastAsia="en-US"/>
          </w:rPr>
          <w:br/>
        </w:r>
        <w:r w:rsidRPr="00FB162E">
          <w:rPr>
            <w:rFonts w:eastAsia="Times New Roman"/>
            <w:szCs w:val="24"/>
            <w:lang w:eastAsia="en-US"/>
          </w:rPr>
          <w:br/>
          <w:t>ΠΑΡΕΜΒΑΣΕΙΣ:</w:t>
        </w:r>
        <w:r w:rsidRPr="00FB162E">
          <w:rPr>
            <w:rFonts w:eastAsia="Times New Roman"/>
            <w:szCs w:val="24"/>
            <w:lang w:eastAsia="en-US"/>
          </w:rPr>
          <w:br/>
          <w:t>ΚΑΚΛΑΜΑΝΗΣ Ν. , σελ.</w:t>
        </w:r>
        <w:r w:rsidRPr="00FB162E">
          <w:rPr>
            <w:rFonts w:eastAsia="Times New Roman"/>
            <w:szCs w:val="24"/>
            <w:lang w:eastAsia="en-US"/>
          </w:rPr>
          <w:br/>
        </w:r>
      </w:ins>
    </w:p>
    <w:p w14:paraId="1FE6AE5E" w14:textId="77777777" w:rsidR="00BB1AD1" w:rsidRDefault="00FB162E">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FE6AE5F" w14:textId="77777777" w:rsidR="00BB1AD1" w:rsidRDefault="00FB162E">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1FE6AE60" w14:textId="77777777" w:rsidR="00BB1AD1" w:rsidRDefault="00FB162E">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FE6AE61" w14:textId="77777777" w:rsidR="00BB1AD1" w:rsidRDefault="00FB162E">
      <w:pPr>
        <w:spacing w:line="600" w:lineRule="auto"/>
        <w:ind w:firstLine="720"/>
        <w:contextualSpacing/>
        <w:jc w:val="center"/>
        <w:rPr>
          <w:rFonts w:eastAsia="Times New Roman" w:cs="Times New Roman"/>
          <w:sz w:val="22"/>
          <w:szCs w:val="24"/>
        </w:rPr>
      </w:pPr>
      <w:r>
        <w:rPr>
          <w:rFonts w:eastAsia="Times New Roman" w:cs="Times New Roman"/>
          <w:szCs w:val="24"/>
        </w:rPr>
        <w:t>ΣΥΝΟΔΟΣ Β΄</w:t>
      </w:r>
    </w:p>
    <w:p w14:paraId="1FE6AE62" w14:textId="77777777" w:rsidR="00BB1AD1" w:rsidRDefault="00FB162E">
      <w:pPr>
        <w:spacing w:line="600" w:lineRule="auto"/>
        <w:ind w:firstLine="720"/>
        <w:contextualSpacing/>
        <w:jc w:val="center"/>
        <w:rPr>
          <w:rFonts w:eastAsia="Times New Roman" w:cs="Times New Roman"/>
          <w:szCs w:val="24"/>
        </w:rPr>
      </w:pPr>
      <w:r w:rsidRPr="00900251">
        <w:rPr>
          <w:rFonts w:eastAsia="Times New Roman" w:cs="Times New Roman"/>
          <w:sz w:val="22"/>
          <w:szCs w:val="24"/>
        </w:rPr>
        <w:t>ΣΥΝΕΔΡΙΑ</w:t>
      </w:r>
      <w:r>
        <w:rPr>
          <w:rFonts w:eastAsia="Times New Roman" w:cs="Times New Roman"/>
          <w:szCs w:val="24"/>
        </w:rPr>
        <w:t>ΣΗ ΡΚΗ΄</w:t>
      </w:r>
    </w:p>
    <w:p w14:paraId="1FE6AE63" w14:textId="77777777" w:rsidR="00BB1AD1" w:rsidRDefault="00FB162E">
      <w:pPr>
        <w:spacing w:line="600" w:lineRule="auto"/>
        <w:ind w:firstLine="720"/>
        <w:contextualSpacing/>
        <w:jc w:val="center"/>
        <w:rPr>
          <w:rFonts w:eastAsia="Times New Roman" w:cs="Times New Roman"/>
          <w:szCs w:val="24"/>
        </w:rPr>
      </w:pPr>
      <w:r>
        <w:rPr>
          <w:rFonts w:eastAsia="Times New Roman" w:cs="Times New Roman"/>
          <w:szCs w:val="24"/>
        </w:rPr>
        <w:t>Παρασκευή 2 Ιουνίου 2017</w:t>
      </w:r>
    </w:p>
    <w:p w14:paraId="1FE6AE6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 Ιουνίου 2017, ημέρα Παρασκευή και ώρα 10</w:t>
      </w:r>
      <w:r>
        <w:rPr>
          <w:rFonts w:eastAsia="Times New Roman" w:cs="Times New Roman"/>
          <w:szCs w:val="24"/>
        </w:rPr>
        <w:t>.</w:t>
      </w:r>
      <w:r>
        <w:rPr>
          <w:rFonts w:eastAsia="Times New Roman" w:cs="Times New Roman"/>
          <w:szCs w:val="24"/>
        </w:rPr>
        <w:t>16΄</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5276BF">
        <w:rPr>
          <w:rFonts w:eastAsia="Times New Roman" w:cs="Times New Roman"/>
          <w:b/>
          <w:szCs w:val="24"/>
        </w:rPr>
        <w:t>ΝΙΚΗΤΑ ΚΑΚΛΑΜΑΝΗ</w:t>
      </w:r>
      <w:r>
        <w:rPr>
          <w:rFonts w:eastAsia="Times New Roman" w:cs="Times New Roman"/>
          <w:szCs w:val="24"/>
        </w:rPr>
        <w:t xml:space="preserve">. </w:t>
      </w:r>
    </w:p>
    <w:p w14:paraId="1FE6AE65" w14:textId="77777777" w:rsidR="00BB1AD1" w:rsidRDefault="00FB162E">
      <w:pPr>
        <w:spacing w:line="600" w:lineRule="auto"/>
        <w:ind w:firstLine="720"/>
        <w:contextualSpacing/>
        <w:jc w:val="both"/>
        <w:rPr>
          <w:rFonts w:eastAsia="Times New Roman"/>
          <w:szCs w:val="24"/>
        </w:rPr>
      </w:pPr>
      <w:r>
        <w:rPr>
          <w:rFonts w:eastAsia="Times New Roman"/>
          <w:b/>
          <w:bCs/>
          <w:shd w:val="clear" w:color="auto" w:fill="FFFFFF"/>
        </w:rPr>
        <w:t xml:space="preserve">ΠΡΟΕΔΡΕΥΩΝ (Νικήτας Κακλαμάνης): </w:t>
      </w:r>
      <w:r>
        <w:rPr>
          <w:rFonts w:eastAsia="Times New Roman"/>
          <w:szCs w:val="24"/>
        </w:rPr>
        <w:t>Κυρίες και κύριοι συνάδελφοι, αρχίζει η συνεδρίαση.</w:t>
      </w:r>
    </w:p>
    <w:p w14:paraId="1FE6AE66" w14:textId="77777777" w:rsidR="00BB1AD1" w:rsidRDefault="00FB162E">
      <w:pPr>
        <w:spacing w:line="600" w:lineRule="auto"/>
        <w:ind w:firstLine="720"/>
        <w:contextualSpacing/>
        <w:jc w:val="both"/>
        <w:rPr>
          <w:rFonts w:eastAsia="Times New Roman"/>
          <w:szCs w:val="24"/>
        </w:rPr>
      </w:pPr>
      <w:r>
        <w:rPr>
          <w:rFonts w:eastAsia="Times New Roman"/>
          <w:szCs w:val="24"/>
        </w:rPr>
        <w:t>Παρακαλείτ</w:t>
      </w:r>
      <w:r>
        <w:rPr>
          <w:rFonts w:eastAsia="Times New Roman"/>
          <w:szCs w:val="24"/>
        </w:rPr>
        <w:t>αι ο κύριος Γραμματέας να ανακοινώσει τις αναφορές προς το Σώμα.</w:t>
      </w:r>
    </w:p>
    <w:p w14:paraId="1FE6AE67" w14:textId="77777777" w:rsidR="00BB1AD1" w:rsidRDefault="00FB162E">
      <w:pPr>
        <w:spacing w:line="600" w:lineRule="auto"/>
        <w:ind w:firstLine="720"/>
        <w:contextualSpacing/>
        <w:jc w:val="both"/>
        <w:rPr>
          <w:rFonts w:eastAsia="Times New Roman"/>
          <w:szCs w:val="24"/>
        </w:rPr>
      </w:pPr>
      <w:r>
        <w:rPr>
          <w:rFonts w:eastAsia="Times New Roman"/>
          <w:szCs w:val="24"/>
        </w:rPr>
        <w:t>(Ανακοινώνονται προς το Σώμα από το</w:t>
      </w:r>
      <w:r>
        <w:rPr>
          <w:rFonts w:eastAsia="Times New Roman"/>
          <w:szCs w:val="24"/>
        </w:rPr>
        <w:t>ν</w:t>
      </w:r>
      <w:r>
        <w:rPr>
          <w:rFonts w:eastAsia="Times New Roman"/>
          <w:szCs w:val="24"/>
        </w:rPr>
        <w:t xml:space="preserve"> Γραμματέα της Βουλής κ. Γεώργιο Ψυχογιό, Βουλευτή Κορινθίας, τα ακόλουθα:</w:t>
      </w:r>
    </w:p>
    <w:p w14:paraId="1FE6AE68" w14:textId="77777777" w:rsidR="00BB1AD1" w:rsidRDefault="00FB162E">
      <w:pPr>
        <w:spacing w:line="600" w:lineRule="auto"/>
        <w:ind w:firstLine="720"/>
        <w:contextualSpacing/>
        <w:rPr>
          <w:rFonts w:eastAsia="Times New Roman"/>
          <w:szCs w:val="24"/>
        </w:rPr>
      </w:pPr>
      <w:r w:rsidRPr="00973FBB">
        <w:rPr>
          <w:rFonts w:eastAsia="Times New Roman"/>
          <w:szCs w:val="24"/>
        </w:rPr>
        <w:t>Α. ΚΑΤΑΘΕΣΗ ΑΝΑΦΟΡΩΝ</w:t>
      </w:r>
    </w:p>
    <w:p w14:paraId="1FE6AE69" w14:textId="77777777" w:rsidR="00BB1AD1" w:rsidRDefault="00FB162E">
      <w:pPr>
        <w:spacing w:line="600" w:lineRule="auto"/>
        <w:contextualSpacing/>
        <w:jc w:val="center"/>
        <w:rPr>
          <w:rFonts w:eastAsia="Times New Roman"/>
          <w:color w:val="FF0000"/>
          <w:szCs w:val="24"/>
        </w:rPr>
      </w:pPr>
      <w:r w:rsidRPr="00625242">
        <w:rPr>
          <w:rFonts w:eastAsia="Times New Roman"/>
          <w:color w:val="FF0000"/>
          <w:szCs w:val="24"/>
        </w:rPr>
        <w:t>(Να μπει η σελίδα 1α)</w:t>
      </w:r>
    </w:p>
    <w:p w14:paraId="1FE6AE6A" w14:textId="77777777" w:rsidR="00BB1AD1" w:rsidRDefault="00FB162E">
      <w:pPr>
        <w:spacing w:line="600" w:lineRule="auto"/>
        <w:ind w:firstLine="720"/>
        <w:contextualSpacing/>
        <w:rPr>
          <w:rFonts w:eastAsia="Times New Roman"/>
          <w:szCs w:val="24"/>
        </w:rPr>
      </w:pPr>
      <w:r w:rsidRPr="00973FBB">
        <w:rPr>
          <w:rFonts w:eastAsia="Times New Roman"/>
          <w:szCs w:val="24"/>
        </w:rPr>
        <w:t xml:space="preserve">Β. </w:t>
      </w:r>
      <w:r w:rsidRPr="00A02433">
        <w:rPr>
          <w:rFonts w:eastAsia="Times New Roman"/>
          <w:szCs w:val="24"/>
        </w:rPr>
        <w:t>ΑΠΑΝΤΗΣΕΙΣ ΥΠΟΥΡΓΩΝ ΣΕ ΕΡΩΤΗΣΕΙΣ Β</w:t>
      </w:r>
      <w:r w:rsidRPr="00A02433">
        <w:rPr>
          <w:rFonts w:eastAsia="Times New Roman"/>
          <w:szCs w:val="24"/>
        </w:rPr>
        <w:t>ΟΥΛΕΥΤΩΝ</w:t>
      </w:r>
    </w:p>
    <w:p w14:paraId="1FE6AE6B" w14:textId="77777777" w:rsidR="00BB1AD1" w:rsidRDefault="00FB162E">
      <w:pPr>
        <w:spacing w:line="600" w:lineRule="auto"/>
        <w:contextualSpacing/>
        <w:jc w:val="center"/>
        <w:rPr>
          <w:rFonts w:eastAsia="Times New Roman"/>
          <w:color w:val="FF0000"/>
          <w:szCs w:val="24"/>
        </w:rPr>
      </w:pPr>
      <w:r w:rsidRPr="00625242">
        <w:rPr>
          <w:rFonts w:eastAsia="Times New Roman"/>
          <w:color w:val="FF0000"/>
          <w:szCs w:val="24"/>
        </w:rPr>
        <w:t>(Να μπει η σελίδα 1β)</w:t>
      </w:r>
    </w:p>
    <w:p w14:paraId="1FE6AE6C" w14:textId="77777777" w:rsidR="00BB1AD1" w:rsidRDefault="00FB162E">
      <w:pPr>
        <w:spacing w:line="600" w:lineRule="auto"/>
        <w:contextualSpacing/>
        <w:jc w:val="center"/>
        <w:rPr>
          <w:rFonts w:eastAsia="Times New Roman"/>
          <w:color w:val="C00000"/>
          <w:szCs w:val="24"/>
        </w:rPr>
      </w:pPr>
      <w:r w:rsidRPr="003B5EE2">
        <w:rPr>
          <w:rFonts w:eastAsia="Times New Roman"/>
          <w:b/>
          <w:color w:val="C00000"/>
          <w:szCs w:val="24"/>
        </w:rPr>
        <w:lastRenderedPageBreak/>
        <w:t>(ΑΛΛΑΓΗ ΣΕΛΙΔΑΣ</w:t>
      </w:r>
      <w:r w:rsidRPr="003B5EE2">
        <w:rPr>
          <w:rFonts w:eastAsia="Times New Roman"/>
          <w:color w:val="C00000"/>
          <w:szCs w:val="24"/>
        </w:rPr>
        <w:t>)</w:t>
      </w:r>
    </w:p>
    <w:p w14:paraId="1FE6AE6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εισερχόμαστε στη συζήτηση των </w:t>
      </w:r>
    </w:p>
    <w:p w14:paraId="1FE6AE6E" w14:textId="77777777" w:rsidR="00BB1AD1" w:rsidRDefault="00FB162E">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1FE6AE6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894/26-5-2017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Βουλευτή Επικρατείας</w:t>
      </w:r>
      <w:r>
        <w:rPr>
          <w:rFonts w:eastAsia="Times New Roman" w:cs="Times New Roman"/>
          <w:szCs w:val="24"/>
        </w:rPr>
        <w:t xml:space="preserve"> της Νέας Δημοκρατίας κ.</w:t>
      </w:r>
      <w:r>
        <w:rPr>
          <w:rFonts w:eastAsia="Times New Roman" w:cs="Times New Roman"/>
          <w:szCs w:val="24"/>
        </w:rPr>
        <w:t xml:space="preserve"> </w:t>
      </w:r>
      <w:r>
        <w:rPr>
          <w:rFonts w:eastAsia="Times New Roman" w:cs="Times New Roman"/>
          <w:bCs/>
          <w:szCs w:val="24"/>
        </w:rPr>
        <w:t>Βασιλείου Οικονόμου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 με την επιδημία κλοπών ιατρικού εξοπλισμού στα Νοσοκομεία “Άγιος Σάββας”, Βόλου, Λάρισας και Λαμίας, δεν θα συζητηθεί μετά από συνεννόηση του Αναπληρωτού Υπουργού με τον Βουλευτή</w:t>
      </w:r>
      <w:r>
        <w:rPr>
          <w:rFonts w:eastAsia="Times New Roman" w:cs="Times New Roman"/>
          <w:szCs w:val="24"/>
        </w:rPr>
        <w:t>.</w:t>
      </w:r>
    </w:p>
    <w:p w14:paraId="1FE6AE7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901/29-5-2017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Αθηνών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σχετικά με τους εργαζόμενους στο «Βοήθεια στο Σπίτι» και τη μετατροπή των </w:t>
      </w:r>
      <w:proofErr w:type="spellStart"/>
      <w:r>
        <w:rPr>
          <w:rFonts w:eastAsia="Times New Roman" w:cs="Times New Roman"/>
          <w:szCs w:val="24"/>
        </w:rPr>
        <w:t>συμβ</w:t>
      </w:r>
      <w:r>
        <w:rPr>
          <w:rFonts w:eastAsia="Times New Roman" w:cs="Times New Roman"/>
          <w:szCs w:val="24"/>
        </w:rPr>
        <w:t>άσεών</w:t>
      </w:r>
      <w:proofErr w:type="spellEnd"/>
      <w:r>
        <w:rPr>
          <w:rFonts w:eastAsia="Times New Roman" w:cs="Times New Roman"/>
          <w:szCs w:val="24"/>
        </w:rPr>
        <w:t xml:space="preserve"> τους σε αορίστου χρόνου, δεν θα συζητηθεί λόγω κωλύματος του ερωτώντος Βουλευτή.</w:t>
      </w:r>
    </w:p>
    <w:p w14:paraId="1FE6AE7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τέταρτη με αριθμό 902/29-5-2017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ΣΤ΄ Αντιπροέδρου της Βουλής και Βουλευτή </w:t>
      </w:r>
      <w:r>
        <w:rPr>
          <w:rFonts w:eastAsia="Times New Roman" w:cs="Times New Roman"/>
          <w:szCs w:val="24"/>
        </w:rPr>
        <w:t>Λ</w:t>
      </w:r>
      <w:r>
        <w:rPr>
          <w:rFonts w:eastAsia="Times New Roman" w:cs="Times New Roman"/>
          <w:szCs w:val="24"/>
        </w:rPr>
        <w:t>αρίση</w:t>
      </w:r>
      <w:r>
        <w:rPr>
          <w:rFonts w:eastAsia="Times New Roman" w:cs="Times New Roman"/>
          <w:szCs w:val="24"/>
        </w:rPr>
        <w:t>ς</w:t>
      </w:r>
      <w:r>
        <w:rPr>
          <w:rFonts w:eastAsia="Times New Roman" w:cs="Times New Roman"/>
          <w:szCs w:val="24"/>
        </w:rPr>
        <w:t xml:space="preserve">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w:t>
      </w:r>
      <w:r>
        <w:rPr>
          <w:rFonts w:eastAsia="Times New Roman" w:cs="Times New Roman"/>
          <w:szCs w:val="24"/>
        </w:rPr>
        <w:t xml:space="preserve">.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την Υπουργό</w:t>
      </w:r>
      <w:r>
        <w:rPr>
          <w:rFonts w:eastAsia="Times New Roman" w:cs="Times New Roman"/>
          <w:szCs w:val="24"/>
        </w:rPr>
        <w:t xml:space="preserve"> </w:t>
      </w:r>
      <w:r>
        <w:rPr>
          <w:rFonts w:eastAsia="Times New Roman" w:cs="Times New Roman"/>
          <w:szCs w:val="24"/>
        </w:rPr>
        <w:t>Εργασίας, Κοινωνικής Ασφάλισης και Κοινωνικής Αλληλεγγύης, σχε</w:t>
      </w:r>
      <w:r>
        <w:rPr>
          <w:rFonts w:eastAsia="Times New Roman" w:cs="Times New Roman"/>
          <w:szCs w:val="24"/>
        </w:rPr>
        <w:lastRenderedPageBreak/>
        <w:t xml:space="preserve">τικά με τα προβλήματα λειτουργίας και το σχέδιο κλεισίματος του Θεραπευτηρίου Χρόνιων Παθήσεων </w:t>
      </w:r>
      <w:proofErr w:type="spellStart"/>
      <w:r>
        <w:rPr>
          <w:rFonts w:eastAsia="Times New Roman" w:cs="Times New Roman"/>
          <w:szCs w:val="24"/>
        </w:rPr>
        <w:t>Παίδων</w:t>
      </w:r>
      <w:proofErr w:type="spellEnd"/>
      <w:r>
        <w:rPr>
          <w:rFonts w:eastAsia="Times New Roman" w:cs="Times New Roman"/>
          <w:szCs w:val="24"/>
        </w:rPr>
        <w:t xml:space="preserve"> Σκαραμαγκά, δεν θα συζητηθεί λόγω κωλύματος του ερωτών</w:t>
      </w:r>
      <w:r>
        <w:rPr>
          <w:rFonts w:eastAsia="Times New Roman" w:cs="Times New Roman"/>
          <w:szCs w:val="24"/>
        </w:rPr>
        <w:t>τος Βουλευτή.</w:t>
      </w:r>
    </w:p>
    <w:p w14:paraId="1FE6AE7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897/29-5-2017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τις διαρρήξεις </w:t>
      </w:r>
      <w:r>
        <w:rPr>
          <w:rFonts w:eastAsia="Times New Roman" w:cs="Times New Roman"/>
          <w:szCs w:val="24"/>
        </w:rPr>
        <w:t>καταστημάτων σε περιοχές του Πειραιά, δεν θα συζητηθεί λόγω αναρμοδιότητας.</w:t>
      </w:r>
    </w:p>
    <w:p w14:paraId="1FE6AE7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890/24-5-2017 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w:t>
      </w:r>
      <w:r>
        <w:rPr>
          <w:rFonts w:eastAsia="Times New Roman" w:cs="Times New Roman"/>
          <w:szCs w:val="24"/>
        </w:rPr>
        <w:t>ε την προοπτική και τις ανάγκες του διεθνούς αερολιμένα Καλαμάτας, δεν θα συζητηθεί λόγω αναρμοδιότητας.</w:t>
      </w:r>
    </w:p>
    <w:p w14:paraId="1FE6AE7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893/25-5-2017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Αθηνών της Δημοκρατικής Συμπαράταξης ΠΑΣΟΚ – ΔΗΜΑΡ κ. </w:t>
      </w:r>
      <w:r>
        <w:rPr>
          <w:rFonts w:eastAsia="Times New Roman" w:cs="Times New Roman"/>
          <w:bCs/>
          <w:szCs w:val="24"/>
        </w:rPr>
        <w:t>Ανδρέα Λοβέ</w:t>
      </w:r>
      <w:r>
        <w:rPr>
          <w:rFonts w:eastAsia="Times New Roman" w:cs="Times New Roman"/>
          <w:bCs/>
          <w:szCs w:val="24"/>
        </w:rPr>
        <w:t>ρδου</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τη </w:t>
      </w:r>
      <w:proofErr w:type="spellStart"/>
      <w:r>
        <w:rPr>
          <w:rFonts w:eastAsia="Times New Roman" w:cs="Times New Roman"/>
          <w:szCs w:val="24"/>
        </w:rPr>
        <w:t>συνεπιμέλεια</w:t>
      </w:r>
      <w:proofErr w:type="spellEnd"/>
      <w:r>
        <w:rPr>
          <w:rFonts w:eastAsia="Times New Roman" w:cs="Times New Roman"/>
          <w:szCs w:val="24"/>
        </w:rPr>
        <w:t xml:space="preserve"> τέκνων, δεν θα συζητηθεί λόγω απουσίας του Υπουργού κ. Κοντονή στο εξωτερικό.</w:t>
      </w:r>
    </w:p>
    <w:p w14:paraId="1FE6AE7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έβδομη με αριθμό 892/25-5-2017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της Βουλ</w:t>
      </w:r>
      <w:r>
        <w:rPr>
          <w:rFonts w:eastAsia="Times New Roman" w:cs="Times New Roman"/>
          <w:szCs w:val="24"/>
        </w:rPr>
        <w:t xml:space="preserve">ευτού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Κ</w:t>
      </w:r>
      <w:r>
        <w:rPr>
          <w:rFonts w:eastAsia="Times New Roman" w:cs="Times New Roman"/>
          <w:szCs w:val="24"/>
        </w:rPr>
        <w:t xml:space="preserve">ίνδυνος να χαθεί η τουριστική περίοδος για το πλοίο </w:t>
      </w:r>
      <w:r>
        <w:rPr>
          <w:rFonts w:eastAsia="Times New Roman" w:cs="Times New Roman"/>
          <w:szCs w:val="24"/>
        </w:rPr>
        <w:t>«</w:t>
      </w:r>
      <w:r>
        <w:rPr>
          <w:rFonts w:eastAsia="Times New Roman" w:cs="Times New Roman"/>
          <w:szCs w:val="24"/>
        </w:rPr>
        <w:t>ΒΙΤΣΕΝΤΖΟΣ ΚΟΡΝΑΡΟΣ</w:t>
      </w:r>
      <w:r>
        <w:rPr>
          <w:rFonts w:eastAsia="Times New Roman" w:cs="Times New Roman"/>
          <w:szCs w:val="24"/>
        </w:rPr>
        <w:t>»</w:t>
      </w:r>
      <w:r>
        <w:rPr>
          <w:rFonts w:eastAsia="Times New Roman" w:cs="Times New Roman"/>
          <w:szCs w:val="24"/>
        </w:rPr>
        <w:t xml:space="preserve"> (ακτοπλοϊκή γραμμή Πειραιάς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Κύθηρα</w:t>
      </w:r>
      <w:r>
        <w:rPr>
          <w:rFonts w:eastAsia="Times New Roman" w:cs="Times New Roman"/>
          <w:szCs w:val="24"/>
        </w:rPr>
        <w:t xml:space="preserve"> - </w:t>
      </w:r>
      <w:r>
        <w:rPr>
          <w:rFonts w:eastAsia="Times New Roman" w:cs="Times New Roman"/>
          <w:szCs w:val="24"/>
        </w:rPr>
        <w:t xml:space="preserve">Αντικύθηρα), το οποίο συνιστά επιδοτούμενη γραμμή», δεν θα συζητηθεί λόγω απουσίας του Υπουργού, κ. Σαντορινιού, στο εξωτερικό. </w:t>
      </w:r>
    </w:p>
    <w:p w14:paraId="1FE6AE7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896/26-5-2017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Βουλευτή Ευβοίας του Λαϊκού Συνδέσμου - Χρυσή Αυγή</w:t>
      </w:r>
      <w:r>
        <w:rPr>
          <w:rFonts w:eastAsia="Times New Roman" w:cs="Times New Roman"/>
          <w:szCs w:val="24"/>
        </w:rPr>
        <w:t xml:space="preserve"> κ. </w:t>
      </w:r>
      <w:r>
        <w:rPr>
          <w:rFonts w:eastAsia="Times New Roman" w:cs="Times New Roman"/>
          <w:bCs/>
          <w:szCs w:val="24"/>
        </w:rPr>
        <w:t>Νικολάου Μίχου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«στα πρόθυρα της κατάρρευσης η οικία του Ήρωα της Εθνεγερσίας “Ανδρέα Μιαούλη”», δεν θα συζητηθεί λόγω κωλύματος της Υπουργού κ. </w:t>
      </w:r>
      <w:proofErr w:type="spellStart"/>
      <w:r>
        <w:rPr>
          <w:rFonts w:eastAsia="Times New Roman" w:cs="Times New Roman"/>
          <w:szCs w:val="24"/>
        </w:rPr>
        <w:t>Κονιόρδου</w:t>
      </w:r>
      <w:proofErr w:type="spellEnd"/>
      <w:r>
        <w:rPr>
          <w:rFonts w:eastAsia="Times New Roman" w:cs="Times New Roman"/>
          <w:szCs w:val="24"/>
        </w:rPr>
        <w:t>.</w:t>
      </w:r>
    </w:p>
    <w:p w14:paraId="1FE6AE7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898/29-5-2017 επίκαιρη ερώ</w:t>
      </w:r>
      <w:r>
        <w:rPr>
          <w:rFonts w:eastAsia="Times New Roman" w:cs="Times New Roman"/>
          <w:szCs w:val="24"/>
        </w:rPr>
        <w:t xml:space="preserve">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το «Χωροταξικό Σχέδιο Τουρισμού», λόγω κωλύματος του κυρίου Υπουργού Περιβάλλοντος κ. Γεωργί</w:t>
      </w:r>
      <w:r>
        <w:rPr>
          <w:rFonts w:eastAsia="Times New Roman" w:cs="Times New Roman"/>
          <w:szCs w:val="24"/>
        </w:rPr>
        <w:t>ου Σταθάκη, αιτιολογία φόρτος εργασίας.</w:t>
      </w:r>
    </w:p>
    <w:p w14:paraId="1FE6AE7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799/5-5-2017 επίκαιρη ερώτηση δεύτερου κύκλου </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Φλώρινας της Νέας Δημοκρατίας κ. </w:t>
      </w:r>
      <w:r>
        <w:rPr>
          <w:rFonts w:eastAsia="Times New Roman" w:cs="Times New Roman"/>
          <w:bCs/>
          <w:szCs w:val="24"/>
        </w:rPr>
        <w:t>Ιωάννη Αντωνιάδη</w:t>
      </w:r>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Περιβάλλοντος και Ενέργειας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«οι σημαντικές καθυστερήσεις</w:t>
      </w:r>
      <w:r>
        <w:rPr>
          <w:rFonts w:eastAsia="Times New Roman" w:cs="Times New Roman"/>
          <w:szCs w:val="24"/>
        </w:rPr>
        <w:t xml:space="preserve"> στη μετεγκατάσταση του οικισμού Αναργύρων Ν. Φλώρινας που θέτουν σε κίνδυνο τη ζωή των κατοίκων του», δεν θα συζητηθεί λόγω κωλύματος του κυρίου Υπουργού Περιβάλλοντος κ. Γεωργίου Σταθάκη, αιτιολογία φόρτος εργασίας. </w:t>
      </w:r>
    </w:p>
    <w:p w14:paraId="1FE6AE7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907/30-5-2017 επί</w:t>
      </w:r>
      <w:r>
        <w:rPr>
          <w:rFonts w:eastAsia="Times New Roman" w:cs="Times New Roman"/>
          <w:szCs w:val="24"/>
        </w:rPr>
        <w:t xml:space="preserve">καιρη ερώτηση πρώτου κύκλου </w:t>
      </w:r>
      <w:r>
        <w:rPr>
          <w:rFonts w:eastAsia="Times New Roman" w:cs="Times New Roman"/>
          <w:szCs w:val="24"/>
        </w:rPr>
        <w:t>(</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αποζημίωση αμπελουργών, ελαιοπαραγωγών και άλλων παραγωγών για τι</w:t>
      </w:r>
      <w:r>
        <w:rPr>
          <w:rFonts w:eastAsia="Times New Roman" w:cs="Times New Roman"/>
          <w:szCs w:val="24"/>
        </w:rPr>
        <w:t>ς ζημιές που υπέστησαν από τα πρόσφατα ακραία καιρικά φαινόμενα, δεν θα συζητηθεί λόγω κωλύματος του αρμοδίου Υπουργού Αγροτικής Ανάπτυξης και Τροφίμων κ. Ευαγγέλου Αποστόλου, αιτιολογία απουσία εκτός Αθηνών.</w:t>
      </w:r>
    </w:p>
    <w:p w14:paraId="1FE6AE7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899/29-5-2017 επίκαιρη ερώτησ</w:t>
      </w:r>
      <w:r>
        <w:rPr>
          <w:rFonts w:eastAsia="Times New Roman" w:cs="Times New Roman"/>
          <w:szCs w:val="24"/>
        </w:rPr>
        <w:t xml:space="preserve">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Ηλείας του Συνασπισμού Ριζοσπαστικής Αριστεράς κ. </w:t>
      </w:r>
      <w:r>
        <w:rPr>
          <w:rFonts w:eastAsia="Times New Roman" w:cs="Times New Roman"/>
          <w:bCs/>
          <w:szCs w:val="24"/>
        </w:rPr>
        <w:t xml:space="preserve">Γεράσιμου (Μάκη) </w:t>
      </w:r>
      <w:proofErr w:type="spellStart"/>
      <w:r>
        <w:rPr>
          <w:rFonts w:eastAsia="Times New Roman" w:cs="Times New Roman"/>
          <w:bCs/>
          <w:szCs w:val="24"/>
        </w:rPr>
        <w:t>Μπαλαούρα</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το χρονοδιάγραμμα προκήρυξης του Μέτρου 5.2 και τη χρήση του για την αποκατάσταση ζημιών σε πληγείσες από ακραία καιρικά φαινόμενα </w:t>
      </w:r>
      <w:proofErr w:type="spellStart"/>
      <w:r>
        <w:rPr>
          <w:rFonts w:eastAsia="Times New Roman" w:cs="Times New Roman"/>
          <w:szCs w:val="24"/>
        </w:rPr>
        <w:t>θερμοκηπιακές</w:t>
      </w:r>
      <w:proofErr w:type="spellEnd"/>
      <w:r>
        <w:rPr>
          <w:rFonts w:eastAsia="Times New Roman" w:cs="Times New Roman"/>
          <w:szCs w:val="24"/>
        </w:rPr>
        <w:t xml:space="preserve"> εγκαταστάσεις, δεν θα συζητηθεί λόγω κωλύματος </w:t>
      </w:r>
      <w:r>
        <w:rPr>
          <w:rFonts w:eastAsia="Times New Roman" w:cs="Times New Roman"/>
          <w:szCs w:val="24"/>
        </w:rPr>
        <w:lastRenderedPageBreak/>
        <w:t xml:space="preserve">του κυρίου Υπουργού Αγροτικής Ανάπτυξης και Τροφίμων </w:t>
      </w:r>
      <w:r>
        <w:rPr>
          <w:rFonts w:eastAsia="Times New Roman" w:cs="Times New Roman"/>
          <w:szCs w:val="24"/>
        </w:rPr>
        <w:t>κ. Ευαγγέλου Αποστόλου, αιτιολογία φόρτος εργασίας.</w:t>
      </w:r>
    </w:p>
    <w:p w14:paraId="1FE6AE7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917/30-5-2017 επίκαιρη ερώτηση πρώτου κύκλου </w:t>
      </w:r>
      <w:r>
        <w:rPr>
          <w:rFonts w:eastAsia="Times New Roman" w:cs="Times New Roman"/>
          <w:szCs w:val="24"/>
        </w:rPr>
        <w:t>(</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Ελληνική Β</w:t>
      </w:r>
      <w:r>
        <w:rPr>
          <w:rFonts w:eastAsia="Times New Roman" w:cs="Times New Roman"/>
          <w:szCs w:val="24"/>
        </w:rPr>
        <w:t xml:space="preserve">ιομηχανία Οχημάτων «ΕΛΒΟ ΑΒΕ», δεν θα συζητηθεί λόγω κωλύματος του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αιτιολογία φόρτος εργασίας.</w:t>
      </w:r>
    </w:p>
    <w:p w14:paraId="1FE6AE7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903/29-5-2017 επίκαιρη ερώτηση πρώτου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w:t>
      </w:r>
      <w:r>
        <w:rPr>
          <w:rFonts w:eastAsia="Times New Roman" w:cs="Times New Roman"/>
          <w:szCs w:val="24"/>
        </w:rPr>
        <w:t xml:space="preserve">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ανεξέλεγκτη δράση των κουκουλοφόρων αναρχικών, δεν θα συζητηθεί λόγω κωλύματος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 αιτιολογία ανειλημμένες υποχρεώσεις.</w:t>
      </w:r>
    </w:p>
    <w:p w14:paraId="1FE6AE7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Η έκτη με αριθμό 828/12-5-2017 επίκαιρη ερώτηση</w:t>
      </w:r>
      <w:r>
        <w:rPr>
          <w:rFonts w:eastAsia="Times New Roman" w:cs="Times New Roman"/>
          <w:szCs w:val="24"/>
        </w:rPr>
        <w:t xml:space="preserve">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w:t>
      </w:r>
      <w:r>
        <w:rPr>
          <w:rFonts w:eastAsia="Times New Roman" w:cs="Times New Roman"/>
          <w:bCs/>
          <w:szCs w:val="24"/>
        </w:rPr>
        <w:t xml:space="preserve"> Εσωτερικών</w:t>
      </w:r>
      <w:r>
        <w:rPr>
          <w:rFonts w:eastAsia="Times New Roman" w:cs="Times New Roman"/>
          <w:szCs w:val="24"/>
        </w:rPr>
        <w:t xml:space="preserve">, σχετικά με τη χορήγηση επιδόματος σε </w:t>
      </w:r>
      <w:r>
        <w:rPr>
          <w:rFonts w:eastAsia="Times New Roman" w:cs="Times New Roman"/>
          <w:szCs w:val="24"/>
        </w:rPr>
        <w:t>πυροσβέστη πενταετούς υποχρέωσης</w:t>
      </w:r>
      <w:r>
        <w:rPr>
          <w:rFonts w:eastAsia="Times New Roman" w:cs="Times New Roman"/>
          <w:szCs w:val="24"/>
        </w:rPr>
        <w:t>, δεν θα συζητηθεί λόγω κωλύματος του Αναπληρωτή Υπουργού Εσωτερικών</w:t>
      </w:r>
      <w:r>
        <w:rPr>
          <w:rFonts w:eastAsia="Times New Roman" w:cs="Times New Roman"/>
          <w:szCs w:val="24"/>
        </w:rPr>
        <w:t xml:space="preserve"> κ. Νικολάου </w:t>
      </w:r>
      <w:proofErr w:type="spellStart"/>
      <w:r>
        <w:rPr>
          <w:rFonts w:eastAsia="Times New Roman" w:cs="Times New Roman"/>
          <w:szCs w:val="24"/>
        </w:rPr>
        <w:t>Τόσκα</w:t>
      </w:r>
      <w:proofErr w:type="spellEnd"/>
      <w:r>
        <w:rPr>
          <w:rFonts w:eastAsia="Times New Roman" w:cs="Times New Roman"/>
          <w:szCs w:val="24"/>
        </w:rPr>
        <w:t>, αιτιολογία ανειλημμένες υποχρεώσεις.</w:t>
      </w:r>
    </w:p>
    <w:p w14:paraId="1FE6AE7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με αριθμό 905/29-5-2017 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Βουλευτού Β΄ Αθηνών της Νέας Δημοκρατίας </w:t>
      </w:r>
      <w:r>
        <w:rPr>
          <w:rFonts w:eastAsia="Times New Roman" w:cs="Times New Roman"/>
          <w:szCs w:val="24"/>
        </w:rPr>
        <w:t xml:space="preserve">κ. </w:t>
      </w:r>
      <w:r>
        <w:rPr>
          <w:rFonts w:eastAsia="Times New Roman" w:cs="Times New Roman"/>
          <w:bCs/>
          <w:szCs w:val="24"/>
        </w:rPr>
        <w:t>Άννας – Μισέλ Ασημακοπούλου</w:t>
      </w:r>
      <w:r>
        <w:rPr>
          <w:rFonts w:eastAsia="Times New Roman" w:cs="Times New Roman"/>
          <w:szCs w:val="24"/>
        </w:rPr>
        <w:t xml:space="preserve"> προς τον Υπουργό </w:t>
      </w:r>
      <w:r>
        <w:rPr>
          <w:rFonts w:eastAsia="Times New Roman" w:cs="Times New Roman"/>
          <w:bCs/>
          <w:szCs w:val="24"/>
        </w:rPr>
        <w:t xml:space="preserve">Ψηφιακής Πολιτικής, Τηλεπικοινωνιών </w:t>
      </w:r>
      <w:r>
        <w:rPr>
          <w:rFonts w:eastAsia="Times New Roman" w:cs="Times New Roman"/>
          <w:bCs/>
          <w:szCs w:val="24"/>
        </w:rPr>
        <w:t>και Ενημέρωσης,</w:t>
      </w:r>
      <w:r>
        <w:rPr>
          <w:rFonts w:eastAsia="Times New Roman" w:cs="Times New Roman"/>
          <w:b/>
          <w:bCs/>
          <w:szCs w:val="24"/>
        </w:rPr>
        <w:t xml:space="preserve"> </w:t>
      </w:r>
      <w:r>
        <w:rPr>
          <w:rFonts w:eastAsia="Times New Roman" w:cs="Times New Roman"/>
          <w:szCs w:val="24"/>
        </w:rPr>
        <w:t xml:space="preserve">σχετικά με «τη λήψη μέτρων πρόληψης και καταπολέμησης των </w:t>
      </w:r>
      <w:proofErr w:type="spellStart"/>
      <w:r>
        <w:rPr>
          <w:rFonts w:eastAsia="Times New Roman" w:cs="Times New Roman"/>
          <w:szCs w:val="24"/>
        </w:rPr>
        <w:t>κυβερνοεπιθέσεων</w:t>
      </w:r>
      <w:proofErr w:type="spellEnd"/>
      <w:r>
        <w:rPr>
          <w:rFonts w:eastAsia="Times New Roman" w:cs="Times New Roman"/>
          <w:szCs w:val="24"/>
        </w:rPr>
        <w:t>», δεν θα συζητηθεί λόγω κωλύματος του Υπουργού Ψηφιακής Πολιτικής κ. Παππά, αιτιολογία απουσία εκτός Αθηνών.</w:t>
      </w:r>
    </w:p>
    <w:p w14:paraId="1FE6AE7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3917/6-3-2017 ερώτηση </w:t>
      </w:r>
      <w:r>
        <w:rPr>
          <w:rFonts w:eastAsia="Times New Roman" w:cs="Times New Roman"/>
          <w:szCs w:val="24"/>
        </w:rPr>
        <w:t>(Α</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Βουλευτ</w:t>
      </w:r>
      <w:r>
        <w:rPr>
          <w:rFonts w:eastAsia="Times New Roman" w:cs="Times New Roman"/>
          <w:szCs w:val="24"/>
        </w:rPr>
        <w:t xml:space="preserve">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σχετικά με τα χρήματα που δαπανήθηκαν από την Περιφερειακή Ενότητα Δράμας για τη δημιουργία και λειτουργία της Δομής Φιλοξενίας Μεταναστών στη ΒΙΠΕ Δράμας, δεν</w:t>
      </w:r>
      <w:r>
        <w:rPr>
          <w:rFonts w:eastAsia="Times New Roman" w:cs="Times New Roman"/>
          <w:szCs w:val="24"/>
        </w:rPr>
        <w:t xml:space="preserve"> θα συζητηθεί λόγω κωλύματος του Υπουργού Μεταναστευτικής Πολιτικής κ. Ιωάννη </w:t>
      </w:r>
      <w:proofErr w:type="spellStart"/>
      <w:r>
        <w:rPr>
          <w:rFonts w:eastAsia="Times New Roman" w:cs="Times New Roman"/>
          <w:szCs w:val="24"/>
        </w:rPr>
        <w:t>Μουζάλα</w:t>
      </w:r>
      <w:proofErr w:type="spellEnd"/>
      <w:r>
        <w:rPr>
          <w:rFonts w:eastAsia="Times New Roman" w:cs="Times New Roman"/>
          <w:szCs w:val="24"/>
        </w:rPr>
        <w:t>, αιτία φόρτος εργασίας.</w:t>
      </w:r>
    </w:p>
    <w:p w14:paraId="1FE6AE8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Η τελευταία ερώτηση μόνο επίκαιρη δεν είναι. Δεν φταίει ο Βουλευτής Δράμας.</w:t>
      </w:r>
    </w:p>
    <w:p w14:paraId="1FE6AE8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Ο κ. Κυριαζίδης για ένα λεπτό θέλει να διαμαρτυρηθεί. </w:t>
      </w:r>
    </w:p>
    <w:p w14:paraId="1FE6AE8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r>
        <w:rPr>
          <w:rFonts w:eastAsia="Times New Roman" w:cs="Times New Roman"/>
          <w:szCs w:val="24"/>
        </w:rPr>
        <w:t xml:space="preserve"> κύριε Κυριαζίδη. </w:t>
      </w:r>
    </w:p>
    <w:p w14:paraId="1FE6AE8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Ενημερώθηκα χθες, κύριε Πρόεδρε, ότι η ερώτησή μου θα συζητηθεί. Πριν μισή ώρα </w:t>
      </w:r>
      <w:r>
        <w:rPr>
          <w:rFonts w:eastAsia="Times New Roman" w:cs="Times New Roman"/>
          <w:szCs w:val="24"/>
        </w:rPr>
        <w:lastRenderedPageBreak/>
        <w:t>ενημερώθηκα ότι αυτό είναι αδύνατον. Πώς να το χαρακτηρίσω αυτό; Εμπαιγμό;</w:t>
      </w:r>
    </w:p>
    <w:p w14:paraId="1FE6AE8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w:t>
      </w:r>
      <w:r>
        <w:rPr>
          <w:rFonts w:eastAsia="Times New Roman" w:cs="Times New Roman"/>
          <w:szCs w:val="24"/>
        </w:rPr>
        <w:t xml:space="preserve"> χαρακτηρίζω εγώ ως απαράδεκτο.</w:t>
      </w:r>
    </w:p>
    <w:p w14:paraId="1FE6AE8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Ξέρετε κάτι όμως, κύριε Πρόεδρε; Ύστερα από δυο ερωτήσεις, δεν απαντήθηκε η σχετική ερώτηση και ήρθε προς συζήτηση ύστερα από τρεις μήνες να συζητηθεί σήμερα. Είναι σοβαρό το θέμα και από πλευράς των πο</w:t>
      </w:r>
      <w:r>
        <w:rPr>
          <w:rFonts w:eastAsia="Times New Roman" w:cs="Times New Roman"/>
          <w:szCs w:val="24"/>
        </w:rPr>
        <w:t xml:space="preserve">λιτικών μηχανικών γιατί μιλάμε για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Δράμα του ενάμισι εκατομμυρίου. Δόθηκε στην προκήρυξη προθεσμία τριών ημερών. Δυστυχώς, δεν ανακοινώθηκε. Σε ένα στρατόπεδο έξω από τη Δράμα αναρτήθηκε σχετική προκήρυξη. Μετά από τρεις μέρες δόθηκε σε αν</w:t>
      </w:r>
      <w:r>
        <w:rPr>
          <w:rFonts w:eastAsia="Times New Roman" w:cs="Times New Roman"/>
          <w:szCs w:val="24"/>
        </w:rPr>
        <w:t>άδοχο με μια έκπτωση…</w:t>
      </w:r>
    </w:p>
    <w:p w14:paraId="1FE6AE8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αναπτύσσετε το θέμα. Τη διαμαρτυρία σας κάντε. </w:t>
      </w:r>
    </w:p>
    <w:p w14:paraId="1FE6AE8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 Ιατρικός Σύλλογος αναφέρεται σε εμπλεκόμενους. </w:t>
      </w:r>
    </w:p>
    <w:p w14:paraId="1FE6AE8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Βοά η Δράμα και σήμερα εδώ δεν μπορούμε να πάρουμε μια απάντηση. </w:t>
      </w:r>
    </w:p>
    <w:p w14:paraId="1FE6AE8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Αν είναι δυ</w:t>
      </w:r>
      <w:r>
        <w:rPr>
          <w:rFonts w:eastAsia="Times New Roman" w:cs="Times New Roman"/>
          <w:szCs w:val="24"/>
        </w:rPr>
        <w:t xml:space="preserve">νατόν να μας προστατεύσετε, γιατί αυτό επαναλαμβάνεται. </w:t>
      </w:r>
    </w:p>
    <w:p w14:paraId="1FE6AE8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Κυριαζίδη, κατ’ </w:t>
      </w:r>
      <w:r>
        <w:rPr>
          <w:rFonts w:eastAsia="Times New Roman" w:cs="Times New Roman"/>
          <w:szCs w:val="24"/>
        </w:rPr>
        <w:t xml:space="preserve">αρχάς </w:t>
      </w:r>
      <w:r>
        <w:rPr>
          <w:rFonts w:eastAsia="Times New Roman" w:cs="Times New Roman"/>
          <w:szCs w:val="24"/>
        </w:rPr>
        <w:t xml:space="preserve">να σας ενημερώσω ότι δεν φταίει η υπηρεσία. Η υπηρεσία ενημερώθηκε και σας ενημέρωσε. </w:t>
      </w:r>
    </w:p>
    <w:p w14:paraId="1FE6AE8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είναι απαράδεκτο και το τρίμηνο </w:t>
      </w:r>
      <w:r>
        <w:rPr>
          <w:rFonts w:eastAsia="Times New Roman" w:cs="Times New Roman"/>
          <w:szCs w:val="24"/>
        </w:rPr>
        <w:t>αλλά και ότι ενημερωθήκατε πριν μισή ώρα.</w:t>
      </w:r>
    </w:p>
    <w:p w14:paraId="1FE6AE8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εγώ ενημερώθηκα χθες ότι θα γίνει η ερώτησή μου. Ανέτρεψα το πρόγραμμά μου και ήρθα εδώ…</w:t>
      </w:r>
    </w:p>
    <w:p w14:paraId="1FE6AE8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ενημέρωσαν ότι δεν θα γίνει πριν μισή ώρα. Το λέω </w:t>
      </w:r>
      <w:r>
        <w:rPr>
          <w:rFonts w:eastAsia="Times New Roman" w:cs="Times New Roman"/>
          <w:szCs w:val="24"/>
        </w:rPr>
        <w:t xml:space="preserve">αυτό γιατί είσαστε Βουλευτής περιφέρειας και αν το γνωρίζατε ότι δεν θα συζητηθεί, θα ήσασταν ήδη στην περιφέρειά σας. </w:t>
      </w:r>
    </w:p>
    <w:p w14:paraId="1FE6AE8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Θα ήθελα, επίσης, να σημειώσω ότι ο Υφυπουργός του είναι εδώ. Είναι εδώ μαζί μας. Δεν θα μπορούσε να έρθει να απαν</w:t>
      </w:r>
      <w:r>
        <w:rPr>
          <w:rFonts w:eastAsia="Times New Roman" w:cs="Times New Roman"/>
          <w:szCs w:val="24"/>
        </w:rPr>
        <w:t>τήσει; Γιατί αυτή η υπεκφυγή, να μην πω κάτι άλλο;</w:t>
      </w:r>
    </w:p>
    <w:p w14:paraId="1FE6AE8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μήπως δεν φταίει ο Υφυπουργός, αν δεν του είχε αναθέσει ο Υπουργός…</w:t>
      </w:r>
    </w:p>
    <w:p w14:paraId="1FE6AE9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Εγώ δεν είπα ότι φταίει ο Υφυπουργός, αλλά λέω ότι…</w:t>
      </w:r>
    </w:p>
    <w:p w14:paraId="1FE6AE9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ακλαμάνης):</w:t>
      </w:r>
      <w:r>
        <w:rPr>
          <w:rFonts w:eastAsia="Times New Roman" w:cs="Times New Roman"/>
          <w:szCs w:val="24"/>
        </w:rPr>
        <w:t xml:space="preserve"> Εγώ καυτηριάζω την απουσία του κυρίου Υπουργού.</w:t>
      </w:r>
    </w:p>
    <w:p w14:paraId="1FE6AE9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FE6AE93" w14:textId="77777777" w:rsidR="00BB1AD1" w:rsidRDefault="00FB162E">
      <w:pPr>
        <w:spacing w:line="600" w:lineRule="auto"/>
        <w:ind w:left="720"/>
        <w:contextualSpacing/>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w:t>
      </w:r>
    </w:p>
    <w:p w14:paraId="1FE6AE94" w14:textId="77777777" w:rsidR="00BB1AD1" w:rsidRDefault="00FB162E">
      <w:pPr>
        <w:spacing w:line="600" w:lineRule="auto"/>
        <w:contextualSpacing/>
        <w:jc w:val="both"/>
        <w:rPr>
          <w:rFonts w:eastAsia="Times New Roman" w:cs="Times New Roman"/>
        </w:rPr>
      </w:pPr>
      <w:r>
        <w:rPr>
          <w:rFonts w:eastAsia="Times New Roman" w:cs="Times New Roman"/>
        </w:rPr>
        <w:t xml:space="preserve">ότι τη </w:t>
      </w:r>
      <w:r>
        <w:rPr>
          <w:rFonts w:eastAsia="Times New Roman" w:cs="Times New Roman"/>
        </w:rPr>
        <w:t>συνεδρίασή μας παρακολουθούν από τα άνω δυτικά θεωρεία</w:t>
      </w:r>
      <w:r>
        <w:rPr>
          <w:rFonts w:eastAsia="Times New Roman" w:cs="Times New Roman"/>
        </w:rPr>
        <w:t>,</w:t>
      </w:r>
      <w:r>
        <w:rPr>
          <w:rFonts w:eastAsia="Times New Roman" w:cs="Times New Roman"/>
        </w:rPr>
        <w:t xml:space="preserve"> αφού προηγουμένως συμμετείχαν στο εκπαιδευτικό </w:t>
      </w:r>
      <w:r>
        <w:rPr>
          <w:rFonts w:eastAsia="Times New Roman" w:cs="Times New Roman"/>
        </w:rPr>
        <w:t>πρόγραμμα «Εργαστήρι Δημοκρατίας» που οργανώνει το Ίδρυμα της Βουλής, δεκαέξι μαθήτριες και μαθητές και ένας εκπαιδευτικός συνοδός από το 12</w:t>
      </w:r>
      <w:r>
        <w:rPr>
          <w:rFonts w:eastAsia="Times New Roman" w:cs="Times New Roman"/>
          <w:vertAlign w:val="superscript"/>
        </w:rPr>
        <w:t>ο</w:t>
      </w:r>
      <w:r>
        <w:rPr>
          <w:rFonts w:eastAsia="Times New Roman" w:cs="Times New Roman"/>
        </w:rPr>
        <w:t xml:space="preserve"> Δημοτικό Σχολείο Βύρωνα. </w:t>
      </w:r>
    </w:p>
    <w:p w14:paraId="1FE6AE95" w14:textId="77777777" w:rsidR="00BB1AD1" w:rsidRDefault="00FB162E">
      <w:pPr>
        <w:spacing w:line="600" w:lineRule="auto"/>
        <w:ind w:firstLine="709"/>
        <w:contextualSpacing/>
        <w:jc w:val="both"/>
        <w:rPr>
          <w:rFonts w:eastAsia="Times New Roman" w:cs="Times New Roman"/>
        </w:rPr>
      </w:pPr>
      <w:r>
        <w:rPr>
          <w:rFonts w:eastAsia="Times New Roman" w:cs="Times New Roman"/>
        </w:rPr>
        <w:t xml:space="preserve">Η Βουλή τούς καλωσορίζει κι εγώ ιδιαιτέρως, καθώς τελείωσα το </w:t>
      </w:r>
      <w:r>
        <w:rPr>
          <w:rFonts w:eastAsia="Times New Roman" w:cs="Times New Roman"/>
        </w:rPr>
        <w:t xml:space="preserve">λύκειο </w:t>
      </w:r>
      <w:r>
        <w:rPr>
          <w:rFonts w:eastAsia="Times New Roman" w:cs="Times New Roman"/>
        </w:rPr>
        <w:t>στον</w:t>
      </w:r>
      <w:r>
        <w:rPr>
          <w:rFonts w:eastAsia="Times New Roman" w:cs="Times New Roman"/>
        </w:rPr>
        <w:t xml:space="preserve"> Βύρωνα.</w:t>
      </w:r>
    </w:p>
    <w:p w14:paraId="1FE6AE96" w14:textId="77777777" w:rsidR="00BB1AD1" w:rsidRDefault="00FB162E">
      <w:pPr>
        <w:spacing w:line="600" w:lineRule="auto"/>
        <w:ind w:left="360"/>
        <w:contextualSpacing/>
        <w:jc w:val="center"/>
        <w:rPr>
          <w:rFonts w:eastAsia="Times New Roman" w:cs="Times New Roman"/>
        </w:rPr>
      </w:pPr>
      <w:r>
        <w:rPr>
          <w:rFonts w:eastAsia="Times New Roman" w:cs="Times New Roman"/>
        </w:rPr>
        <w:t>(Χειρο</w:t>
      </w:r>
      <w:r>
        <w:rPr>
          <w:rFonts w:eastAsia="Times New Roman" w:cs="Times New Roman"/>
        </w:rPr>
        <w:t>κροτήματα απ’ όλες τις πτέρυγες της Βουλής)</w:t>
      </w:r>
    </w:p>
    <w:p w14:paraId="1FE6AE9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τώρα ανάποδα, ο κ. </w:t>
      </w:r>
      <w:proofErr w:type="spellStart"/>
      <w:r>
        <w:rPr>
          <w:rFonts w:eastAsia="Times New Roman" w:cs="Times New Roman"/>
          <w:szCs w:val="24"/>
        </w:rPr>
        <w:t>Σπίρτζης</w:t>
      </w:r>
      <w:proofErr w:type="spellEnd"/>
      <w:r>
        <w:rPr>
          <w:rFonts w:eastAsia="Times New Roman" w:cs="Times New Roman"/>
          <w:szCs w:val="24"/>
        </w:rPr>
        <w:t xml:space="preserve"> ήρθε, αλλά προφανώς έχει κάποια δουλειά μέσα και για να μην χάνουμε χρόνο, θα προχωρήσουμε και ο κ. Κουτσούκος και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θα μου κάνουν παρέα και θα περιμένουν.</w:t>
      </w:r>
    </w:p>
    <w:p w14:paraId="1FE6AE9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δεύτερη με αριθμό 895/26-5-2017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Χίου της Νέας Δημοκρατίας κ. </w:t>
      </w:r>
      <w:r>
        <w:rPr>
          <w:rFonts w:eastAsia="Times New Roman" w:cs="Times New Roman"/>
          <w:bCs/>
          <w:szCs w:val="24"/>
        </w:rPr>
        <w:t xml:space="preserve">Νότη </w:t>
      </w:r>
      <w:proofErr w:type="spellStart"/>
      <w:r>
        <w:rPr>
          <w:rFonts w:eastAsia="Times New Roman" w:cs="Times New Roman"/>
          <w:bCs/>
          <w:szCs w:val="24"/>
        </w:rPr>
        <w:t>Μηταράκη</w:t>
      </w:r>
      <w:proofErr w:type="spellEnd"/>
      <w:r>
        <w:rPr>
          <w:rFonts w:eastAsia="Times New Roman" w:cs="Times New Roman"/>
          <w:b/>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θέμα: «εκτέλεση Προϋπολογισμού ΕΦΚΑ </w:t>
      </w:r>
      <w:r>
        <w:rPr>
          <w:rFonts w:eastAsia="Times New Roman" w:cs="Times New Roman"/>
          <w:szCs w:val="24"/>
        </w:rPr>
        <w:t xml:space="preserve">και </w:t>
      </w:r>
      <w:proofErr w:type="spellStart"/>
      <w:r>
        <w:rPr>
          <w:rFonts w:eastAsia="Times New Roman" w:cs="Times New Roman"/>
          <w:szCs w:val="24"/>
        </w:rPr>
        <w:t>εισπραξιμότητα</w:t>
      </w:r>
      <w:proofErr w:type="spellEnd"/>
      <w:r>
        <w:rPr>
          <w:rFonts w:eastAsia="Times New Roman" w:cs="Times New Roman"/>
          <w:szCs w:val="24"/>
        </w:rPr>
        <w:t xml:space="preserve"> εισφορών».</w:t>
      </w:r>
    </w:p>
    <w:p w14:paraId="1FE6AE9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 </w:t>
      </w:r>
    </w:p>
    <w:p w14:paraId="1FE6AE9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Ευχαριστώ πολύ, κύριε Πρόεδρε.</w:t>
      </w:r>
    </w:p>
    <w:p w14:paraId="1FE6AE9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κατ’ </w:t>
      </w:r>
      <w:r>
        <w:rPr>
          <w:rFonts w:eastAsia="Times New Roman" w:cs="Times New Roman"/>
          <w:szCs w:val="24"/>
        </w:rPr>
        <w:t xml:space="preserve">αρχάς </w:t>
      </w:r>
      <w:r>
        <w:rPr>
          <w:rFonts w:eastAsia="Times New Roman" w:cs="Times New Roman"/>
          <w:szCs w:val="24"/>
        </w:rPr>
        <w:t>είναι θετικό που έρχεστε πάντα στη Βουλή και απαντάτε τις επίκαιρες ερωτ</w:t>
      </w:r>
      <w:r>
        <w:rPr>
          <w:rFonts w:eastAsia="Times New Roman" w:cs="Times New Roman"/>
          <w:szCs w:val="24"/>
        </w:rPr>
        <w:t xml:space="preserve">ήσεις. Να σημειώσω ότι εκκρεμούν διάφορες ερωτήσεις - αναφορές που έχω καταθέσει προς το Υπουργείο, σας παρακαλώ, αν έχετε την καλοσύνη, να τα δείτε, γιατί υπάρχει μια καθυστέρηση στις απαντήσεις. </w:t>
      </w:r>
    </w:p>
    <w:p w14:paraId="1FE6AE9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Να μπω, τώρα, επί της ουσίας: Από την ώρα που ανακοινώθηκε</w:t>
      </w:r>
      <w:r>
        <w:rPr>
          <w:rFonts w:eastAsia="Times New Roman" w:cs="Times New Roman"/>
          <w:szCs w:val="24"/>
        </w:rPr>
        <w:t xml:space="preserve"> και λειτούργησε ο ΕΦΚΑ, υπάρχει διάσταση ανάμεσα στα στοιχεία που δηλώνει το Υπουργείο και ο φορέας σε σχέση με τα στοιχεία που ανακοινώνει το Γενικό Λογιστήριο του Κράτους. </w:t>
      </w:r>
    </w:p>
    <w:p w14:paraId="1FE6AE9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Το Υπουργείο Εργασίας σε δελτίο Τύπου ανακοίνωσε πλεόνασμα του ΕΦΚΑ 112 εκατομμύ</w:t>
      </w:r>
      <w:r>
        <w:rPr>
          <w:rFonts w:eastAsia="Times New Roman" w:cs="Times New Roman"/>
          <w:szCs w:val="24"/>
        </w:rPr>
        <w:t xml:space="preserve">ρια στο τετράμηνο έναντι προϋπολογισμού ελλείμματος. Είχατε μια υπέρβαση στόχου 346 εκατομμύρια. Είναι θετικό αυτό. Όμως, σύμφωνα με τα στοιχεία του Γενικού Λογιστηρίου του Κράτους, κατ’ </w:t>
      </w:r>
      <w:r>
        <w:rPr>
          <w:rFonts w:eastAsia="Times New Roman" w:cs="Times New Roman"/>
          <w:szCs w:val="24"/>
        </w:rPr>
        <w:t>αρχάς</w:t>
      </w:r>
      <w:r>
        <w:rPr>
          <w:rFonts w:eastAsia="Times New Roman" w:cs="Times New Roman"/>
          <w:szCs w:val="24"/>
        </w:rPr>
        <w:t xml:space="preserve">, έχει δοθεί στον ΕΦΚΑ, το πρώτο τετράμηνο, το 72% της κρατικής </w:t>
      </w:r>
      <w:r>
        <w:rPr>
          <w:rFonts w:eastAsia="Times New Roman" w:cs="Times New Roman"/>
          <w:szCs w:val="24"/>
        </w:rPr>
        <w:t xml:space="preserve">πληρωμής εισφορών του ετήσιου στόχου. Έχει λάβει, δηλαδή, ο ΕΦΚΑ 233 από τα 327 εκατομμύρια που δικαιούται, ενώ εσείς ανακοινώνετε ότι έχετε λάβει μόνο 84. Υπάρχει μια διχογνωμία 150 εκατομμυρίων μεταξύ των στοιχείων του ΕΦΚΑ και των στοιχείων του Γενικού </w:t>
      </w:r>
      <w:r>
        <w:rPr>
          <w:rFonts w:eastAsia="Times New Roman" w:cs="Times New Roman"/>
          <w:szCs w:val="24"/>
        </w:rPr>
        <w:t xml:space="preserve">Λογιστηρίου του Κράτους. </w:t>
      </w:r>
    </w:p>
    <w:p w14:paraId="1FE6AE9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απ’ ό,τι διαβάζουμε, πρόβλημα στην </w:t>
      </w:r>
      <w:proofErr w:type="spellStart"/>
      <w:r>
        <w:rPr>
          <w:rFonts w:eastAsia="Times New Roman" w:cs="Times New Roman"/>
          <w:szCs w:val="24"/>
        </w:rPr>
        <w:t>εισπραξιμότητα</w:t>
      </w:r>
      <w:proofErr w:type="spellEnd"/>
      <w:r>
        <w:rPr>
          <w:rFonts w:eastAsia="Times New Roman" w:cs="Times New Roman"/>
          <w:szCs w:val="24"/>
        </w:rPr>
        <w:t xml:space="preserve"> των εισφορών. Οι μη μισθωτοί τον Μάρτιο καταβάλανε 55% των εισφορών, σύμφωνα με τα στοιχεία που έχουμε. Επίσης, ο </w:t>
      </w:r>
      <w:r>
        <w:rPr>
          <w:rFonts w:eastAsia="Times New Roman" w:cs="Times New Roman"/>
          <w:szCs w:val="24"/>
        </w:rPr>
        <w:t xml:space="preserve">προϋπολογισμός </w:t>
      </w:r>
      <w:r>
        <w:rPr>
          <w:rFonts w:eastAsia="Times New Roman" w:cs="Times New Roman"/>
          <w:szCs w:val="24"/>
        </w:rPr>
        <w:t>του 2017 προέβλεπε ταμειακό έλλειμμα 687 ε</w:t>
      </w:r>
      <w:r>
        <w:rPr>
          <w:rFonts w:eastAsia="Times New Roman" w:cs="Times New Roman"/>
          <w:szCs w:val="24"/>
        </w:rPr>
        <w:t xml:space="preserve">κατομμύρια στα ασφαλιστικά ταμεία, όμως με το μεσοπρόθεσμο που ψηφίσατε αλλάξατε την πρόβλεψη και τώρα προβλέπετε έλλειμμα 1,6 </w:t>
      </w:r>
      <w:r>
        <w:rPr>
          <w:rFonts w:eastAsia="Times New Roman" w:cs="Times New Roman"/>
          <w:szCs w:val="24"/>
        </w:rPr>
        <w:t xml:space="preserve">δισεκατομμύριο </w:t>
      </w:r>
      <w:r>
        <w:rPr>
          <w:rFonts w:eastAsia="Times New Roman" w:cs="Times New Roman"/>
          <w:szCs w:val="24"/>
        </w:rPr>
        <w:t>ευρώ. Έχουμε, δηλαδή, εκτίναξη κατά ένα δισεκατομμύριο των προβλέψεων για το έλλειμμα των ασφαλιστικών ταμείων και</w:t>
      </w:r>
      <w:r>
        <w:rPr>
          <w:rFonts w:eastAsia="Times New Roman" w:cs="Times New Roman"/>
          <w:szCs w:val="24"/>
        </w:rPr>
        <w:t xml:space="preserve"> βέβαια είναι συχνές οι καταγγελίες για ελλείψεις βασικών αγαθών στις υπηρεσίες του ΕΦΚΑ, όπως γραφική ύλη, καύσιμα για τα υπηρεσιακά αυτοκίνητα. </w:t>
      </w:r>
    </w:p>
    <w:p w14:paraId="1FE6AE9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μας πείτε, κύριε Υπουργέ, ποια είναι η ακριβής εικόνα της εκτέλεσης του </w:t>
      </w:r>
      <w:r>
        <w:rPr>
          <w:rFonts w:eastAsia="Times New Roman" w:cs="Times New Roman"/>
          <w:szCs w:val="24"/>
        </w:rPr>
        <w:t xml:space="preserve">προϋπολογισμού </w:t>
      </w:r>
      <w:r>
        <w:rPr>
          <w:rFonts w:eastAsia="Times New Roman" w:cs="Times New Roman"/>
          <w:szCs w:val="24"/>
        </w:rPr>
        <w:t>του ΕΦΚΑ γι</w:t>
      </w:r>
      <w:r>
        <w:rPr>
          <w:rFonts w:eastAsia="Times New Roman" w:cs="Times New Roman"/>
          <w:szCs w:val="24"/>
        </w:rPr>
        <w:t xml:space="preserve">α το πρώτο τρίμηνο του 2017. Αν υπάρχει εξοικονόμηση από ποιους κωδικούς επήλθε. Πώς εξελίσσονται τα ληξιπρόθεσμα του οργανισμού. Και από τις ασφαλιστικές εισφορές, πόση είναι η </w:t>
      </w:r>
      <w:proofErr w:type="spellStart"/>
      <w:r>
        <w:rPr>
          <w:rFonts w:eastAsia="Times New Roman" w:cs="Times New Roman"/>
          <w:szCs w:val="24"/>
        </w:rPr>
        <w:t>εισπραξιμότητα</w:t>
      </w:r>
      <w:proofErr w:type="spellEnd"/>
      <w:r>
        <w:rPr>
          <w:rFonts w:eastAsia="Times New Roman" w:cs="Times New Roman"/>
          <w:szCs w:val="24"/>
        </w:rPr>
        <w:t xml:space="preserve"> των ασφαλιστικών εισφορών το πρώτο τετράμηνο ανά κατηγορία ασφα</w:t>
      </w:r>
      <w:r>
        <w:rPr>
          <w:rFonts w:eastAsia="Times New Roman" w:cs="Times New Roman"/>
          <w:szCs w:val="24"/>
        </w:rPr>
        <w:t>λισμένου. Πόσα είναι τα ειδοποιητήρια που εστάλησαν παραδείγματος χάριν και πόσα από αυτά έχουν πληρωθεί.</w:t>
      </w:r>
    </w:p>
    <w:p w14:paraId="1FE6AEA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E6AEA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ορίστε, έχετε τον λόγο.</w:t>
      </w:r>
    </w:p>
    <w:p w14:paraId="1FE6AEA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w:t>
      </w:r>
      <w:r>
        <w:rPr>
          <w:rFonts w:eastAsia="Times New Roman" w:cs="Times New Roman"/>
          <w:b/>
          <w:szCs w:val="24"/>
        </w:rPr>
        <w:t>ς και Κοινωνικής Αλληλεγγύης):</w:t>
      </w:r>
      <w:r>
        <w:rPr>
          <w:rFonts w:eastAsia="Times New Roman" w:cs="Times New Roman"/>
          <w:szCs w:val="24"/>
        </w:rPr>
        <w:t xml:space="preserve"> Ευχαριστώ, κύριε Πρόεδρε.</w:t>
      </w:r>
    </w:p>
    <w:p w14:paraId="1FE6AEA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τα έσοδα για το πρώτο τετράμηνο, όπως έχουν καταγραφεί, είναι 12.485.260.000 ευρώ. Και έχουμε καταβά</w:t>
      </w:r>
      <w:r>
        <w:rPr>
          <w:rFonts w:eastAsia="Times New Roman" w:cs="Times New Roman"/>
          <w:szCs w:val="24"/>
        </w:rPr>
        <w:t>λ</w:t>
      </w:r>
      <w:r>
        <w:rPr>
          <w:rFonts w:eastAsia="Times New Roman" w:cs="Times New Roman"/>
          <w:szCs w:val="24"/>
        </w:rPr>
        <w:t xml:space="preserve">λει ήδη ποσά που αντιστοιχούν στους φορείς για τα </w:t>
      </w:r>
      <w:proofErr w:type="spellStart"/>
      <w:r>
        <w:rPr>
          <w:rFonts w:eastAsia="Times New Roman" w:cs="Times New Roman"/>
          <w:szCs w:val="24"/>
        </w:rPr>
        <w:t>συνεισπραττόμενα</w:t>
      </w:r>
      <w:proofErr w:type="spellEnd"/>
      <w:r>
        <w:rPr>
          <w:rFonts w:eastAsia="Times New Roman" w:cs="Times New Roman"/>
          <w:szCs w:val="24"/>
        </w:rPr>
        <w:t xml:space="preserve"> από τον ΕΦΚΑ κα</w:t>
      </w:r>
      <w:r>
        <w:rPr>
          <w:rFonts w:eastAsia="Times New Roman" w:cs="Times New Roman"/>
          <w:szCs w:val="24"/>
        </w:rPr>
        <w:t xml:space="preserve">ι υπολείπεται να δώσουμε ακόμα 576 εκατομμύρια. </w:t>
      </w:r>
    </w:p>
    <w:p w14:paraId="1FE6AEA4" w14:textId="77777777" w:rsidR="00BB1AD1" w:rsidRDefault="00FB162E">
      <w:pPr>
        <w:spacing w:line="600" w:lineRule="auto"/>
        <w:ind w:firstLine="720"/>
        <w:contextualSpacing/>
        <w:jc w:val="both"/>
        <w:rPr>
          <w:rFonts w:eastAsia="Times New Roman"/>
          <w:szCs w:val="24"/>
        </w:rPr>
      </w:pPr>
      <w:r>
        <w:rPr>
          <w:rFonts w:eastAsia="Times New Roman"/>
          <w:szCs w:val="24"/>
        </w:rPr>
        <w:t>Τούτη τη στιγμή, δηλαδή, στα αποθεματικά του ΕΦΚΑ από τις εισπράξεις των 12.385.000.000 ευρώ, αφού αφαιρεθούν και τα 576.000.000 ευρώ που θα αποδοθούν στον ΕΟΠΥΥ και στους άλλους φορείς ΟΑΕΔ, ΑΚΑΓΕ, κ</w:t>
      </w:r>
      <w:r>
        <w:rPr>
          <w:rFonts w:eastAsia="Times New Roman"/>
          <w:szCs w:val="24"/>
        </w:rPr>
        <w:t>.</w:t>
      </w:r>
      <w:r>
        <w:rPr>
          <w:rFonts w:eastAsia="Times New Roman"/>
          <w:szCs w:val="24"/>
        </w:rPr>
        <w:t>λπ</w:t>
      </w:r>
      <w:r>
        <w:rPr>
          <w:rFonts w:eastAsia="Times New Roman"/>
          <w:szCs w:val="24"/>
        </w:rPr>
        <w:t>.</w:t>
      </w:r>
      <w:r>
        <w:rPr>
          <w:rFonts w:eastAsia="Times New Roman"/>
          <w:szCs w:val="24"/>
        </w:rPr>
        <w:t>, έ</w:t>
      </w:r>
      <w:r>
        <w:rPr>
          <w:rFonts w:eastAsia="Times New Roman"/>
          <w:szCs w:val="24"/>
        </w:rPr>
        <w:t>χουμε ένα πραγματικό πλεόνασμα 112.000.000 ευρώ.</w:t>
      </w:r>
    </w:p>
    <w:p w14:paraId="1FE6AEA5" w14:textId="77777777" w:rsidR="00BB1AD1" w:rsidRDefault="00FB162E">
      <w:pPr>
        <w:spacing w:line="600" w:lineRule="auto"/>
        <w:ind w:firstLine="720"/>
        <w:contextualSpacing/>
        <w:jc w:val="both"/>
        <w:rPr>
          <w:rFonts w:eastAsia="Times New Roman"/>
          <w:szCs w:val="24"/>
        </w:rPr>
      </w:pPr>
      <w:r>
        <w:rPr>
          <w:rFonts w:eastAsia="Times New Roman"/>
          <w:szCs w:val="24"/>
        </w:rPr>
        <w:t>Στο αντίστοιχο τετράμηνο του 2016 είχαμε και από την αντίστοιχη περίοδο έλλει</w:t>
      </w:r>
      <w:r>
        <w:rPr>
          <w:rFonts w:eastAsia="Times New Roman"/>
          <w:szCs w:val="24"/>
        </w:rPr>
        <w:t>μ</w:t>
      </w:r>
      <w:r>
        <w:rPr>
          <w:rFonts w:eastAsia="Times New Roman"/>
          <w:szCs w:val="24"/>
        </w:rPr>
        <w:t>μα 343.000.000 ευρώ. Δηλαδή, σε σύγκριση με πέρσι καταγράφεται ένα πλεόνασμα 112.000.000 ευρώ έναντι ελλείμματος 343.000.000 ευρώ</w:t>
      </w:r>
      <w:r>
        <w:rPr>
          <w:rFonts w:eastAsia="Times New Roman"/>
          <w:szCs w:val="24"/>
        </w:rPr>
        <w:t xml:space="preserve"> που είχαμε πέρσι.</w:t>
      </w:r>
    </w:p>
    <w:p w14:paraId="1FE6AEA6"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Προβλέπαμε, πράγματι, μια μείωση των εισπράξεων και ένα έλλειμμα μέσα στην πρώτη περίοδο του 2017, η οποία, όμως, πρόβλεψη δεν επιβεβαιώθηκε. Αντί για έλλειμμα, είχαμε αύξηση. Και για την </w:t>
      </w:r>
      <w:r>
        <w:rPr>
          <w:rFonts w:eastAsia="Times New Roman"/>
          <w:szCs w:val="24"/>
        </w:rPr>
        <w:t xml:space="preserve">ενημέρωσή </w:t>
      </w:r>
      <w:r>
        <w:rPr>
          <w:rFonts w:eastAsia="Times New Roman"/>
          <w:szCs w:val="24"/>
        </w:rPr>
        <w:t xml:space="preserve">σας θα δώσω και έναν πίνακα σχετικά με </w:t>
      </w:r>
      <w:r>
        <w:rPr>
          <w:rFonts w:eastAsia="Times New Roman"/>
          <w:szCs w:val="24"/>
        </w:rPr>
        <w:t xml:space="preserve">όλα αυτά τα στοιχεία που έχει συντάξει ο </w:t>
      </w:r>
      <w:r>
        <w:rPr>
          <w:rFonts w:eastAsia="Times New Roman"/>
          <w:szCs w:val="24"/>
        </w:rPr>
        <w:lastRenderedPageBreak/>
        <w:t>προϊστάμενος της αρμόδιας Διεύθυνσης του Υπουργείου, όπου υπάρχουν αναλυτικά τα στοιχεία αυτά.</w:t>
      </w:r>
    </w:p>
    <w:p w14:paraId="1FE6AEA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Υφυπουργός Εργασίας, Κοινωνικής Ασφάλισης και Κοινωνικής Αλληλεγγύης</w:t>
      </w:r>
      <w:r>
        <w:rPr>
          <w:rFonts w:eastAsia="Times New Roman" w:cs="Times New Roman"/>
          <w:szCs w:val="24"/>
        </w:rPr>
        <w:t xml:space="preserve"> κ. </w:t>
      </w:r>
      <w:r>
        <w:rPr>
          <w:rFonts w:eastAsia="Times New Roman"/>
          <w:szCs w:val="24"/>
        </w:rPr>
        <w:t>Αναστάσιος Πετρόπουλος</w:t>
      </w:r>
      <w:r>
        <w:rPr>
          <w:rFonts w:eastAsia="Times New Roman"/>
          <w:b/>
          <w:szCs w:val="24"/>
        </w:rPr>
        <w:t xml:space="preserve"> </w:t>
      </w:r>
      <w:r>
        <w:rPr>
          <w:rFonts w:eastAsia="Times New Roman" w:cs="Times New Roman"/>
          <w:szCs w:val="24"/>
        </w:rPr>
        <w:t xml:space="preserve">καταθέτει για τα Πρακτικά τον προαναφερθέντα πίνακα,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FE6AEA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μια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πάνω από 13,5% στους μισθωτούς και όσο</w:t>
      </w:r>
      <w:r>
        <w:rPr>
          <w:rFonts w:eastAsia="Times New Roman" w:cs="Times New Roman"/>
          <w:szCs w:val="24"/>
        </w:rPr>
        <w:t>ν</w:t>
      </w:r>
      <w:r>
        <w:rPr>
          <w:rFonts w:eastAsia="Times New Roman" w:cs="Times New Roman"/>
          <w:szCs w:val="24"/>
        </w:rPr>
        <w:t xml:space="preserve"> αφορά τους ελεύθερους επαγγελματίες και το ΕΤΑΑ έχουμε μια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σε σχέση με πέρσι κατά 15% τουλάχιστον. Είχαμε κοντά στο 50%, έχουμε κοντά στο 65%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στους αυτοτελώς απασχολούμενους. </w:t>
      </w:r>
    </w:p>
    <w:p w14:paraId="1FE6AEA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οι π</w:t>
      </w:r>
      <w:r>
        <w:rPr>
          <w:rFonts w:eastAsia="Times New Roman" w:cs="Times New Roman"/>
          <w:szCs w:val="24"/>
        </w:rPr>
        <w:t>ροβλέψεις που είχαμε πέρσι θα διαψευστούν</w:t>
      </w:r>
      <w:r>
        <w:rPr>
          <w:rFonts w:eastAsia="Times New Roman" w:cs="Times New Roman"/>
          <w:szCs w:val="24"/>
        </w:rPr>
        <w:t>,</w:t>
      </w:r>
      <w:r>
        <w:rPr>
          <w:rFonts w:eastAsia="Times New Roman" w:cs="Times New Roman"/>
          <w:szCs w:val="24"/>
        </w:rPr>
        <w:t xml:space="preserve"> ως προς τα ελλείματα</w:t>
      </w:r>
      <w:r>
        <w:rPr>
          <w:rFonts w:eastAsia="Times New Roman" w:cs="Times New Roman"/>
          <w:szCs w:val="24"/>
        </w:rPr>
        <w:t>,</w:t>
      </w:r>
      <w:r>
        <w:rPr>
          <w:rFonts w:eastAsia="Times New Roman" w:cs="Times New Roman"/>
          <w:szCs w:val="24"/>
        </w:rPr>
        <w:t xml:space="preserve"> με έναν τρόπο πραγματικά συντριπτικό, πράγμα που είχα πει πριν τελειώσει η περσινή χρονιά σε διάφορες ερωτήσεις της Αντιπολίτευσης ότι τελικά δεν θα έχουμε το αρχικό έλλειμα</w:t>
      </w:r>
      <w:r>
        <w:rPr>
          <w:rFonts w:eastAsia="Times New Roman" w:cs="Times New Roman"/>
          <w:szCs w:val="24"/>
        </w:rPr>
        <w:t>,</w:t>
      </w:r>
      <w:r>
        <w:rPr>
          <w:rFonts w:eastAsia="Times New Roman" w:cs="Times New Roman"/>
          <w:szCs w:val="24"/>
        </w:rPr>
        <w:t xml:space="preserve"> το προϋπολογισμέ</w:t>
      </w:r>
      <w:r>
        <w:rPr>
          <w:rFonts w:eastAsia="Times New Roman" w:cs="Times New Roman"/>
          <w:szCs w:val="24"/>
        </w:rPr>
        <w:t>νο στα 1.100.000.000 ευρώ περίπου</w:t>
      </w:r>
      <w:r>
        <w:rPr>
          <w:rFonts w:eastAsia="Times New Roman" w:cs="Times New Roman"/>
          <w:szCs w:val="24"/>
        </w:rPr>
        <w:t>,</w:t>
      </w:r>
      <w:r>
        <w:rPr>
          <w:rFonts w:eastAsia="Times New Roman" w:cs="Times New Roman"/>
          <w:szCs w:val="24"/>
        </w:rPr>
        <w:t xml:space="preserve"> που προβλεπόταν, διότι τα στοιχεία που θα προκύψουν στη συνέχεια φαίνονταν ότι θα ήταν διαφορετικά, διότι είχαμε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και μείωση των δαπανών.</w:t>
      </w:r>
    </w:p>
    <w:p w14:paraId="1FE6AEA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Θα συνεχίσω, κύριε Πρόεδρε, στη δευτερολογία μου. Ευχαρισ</w:t>
      </w:r>
      <w:r>
        <w:rPr>
          <w:rFonts w:eastAsia="Times New Roman" w:cs="Times New Roman"/>
          <w:szCs w:val="24"/>
        </w:rPr>
        <w:t>τώ.</w:t>
      </w:r>
    </w:p>
    <w:p w14:paraId="1FE6AEAB" w14:textId="77777777" w:rsidR="00BB1AD1" w:rsidRDefault="00FB162E">
      <w:pPr>
        <w:spacing w:line="600" w:lineRule="auto"/>
        <w:ind w:firstLine="720"/>
        <w:contextualSpacing/>
        <w:jc w:val="both"/>
        <w:rPr>
          <w:rFonts w:eastAsia="Times New Roman"/>
          <w:b/>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κύριε </w:t>
      </w:r>
      <w:proofErr w:type="spellStart"/>
      <w:r>
        <w:rPr>
          <w:rFonts w:eastAsia="Times New Roman"/>
          <w:szCs w:val="24"/>
        </w:rPr>
        <w:t>Μηταράκη</w:t>
      </w:r>
      <w:proofErr w:type="spellEnd"/>
      <w:r>
        <w:rPr>
          <w:rFonts w:eastAsia="Times New Roman"/>
          <w:szCs w:val="24"/>
        </w:rPr>
        <w:t>, έχετε τον λόγο.</w:t>
      </w:r>
    </w:p>
    <w:p w14:paraId="1FE6AEAC"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ΝΟΤΗΣ ΜΗΤΑΡΑΚΗΣ: </w:t>
      </w:r>
      <w:r>
        <w:rPr>
          <w:rFonts w:eastAsia="Times New Roman"/>
          <w:szCs w:val="24"/>
        </w:rPr>
        <w:t xml:space="preserve">Κύριε Υπουργέ, κατά πρώτον από τα στοιχεία που δημοσιεύτηκαν από το Γενικό Λογιστήριο του Κράτους τον Μάρτιο του 2017 οι ληξιπρόθεσμες οφειλές του ΕΦΚΑ αυξήθηκαν </w:t>
      </w:r>
      <w:r>
        <w:rPr>
          <w:rFonts w:eastAsia="Times New Roman"/>
          <w:szCs w:val="24"/>
        </w:rPr>
        <w:t xml:space="preserve">σε σχέση με τον Δεκέμβριο κατά 200.000.000 ευρώ, 23%. </w:t>
      </w:r>
    </w:p>
    <w:p w14:paraId="1FE6AEAD"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Για τα 112.000.000 ευρώ υπέρβαση στόχου που αναφέρατε περιμένω να δω τους πίνακες, να δούμε από ποιους κωδικούς είναι και εάν πράγματι υπάρχει αυτή η υπέρβαση.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εξηγείτε μόνο και μόνο από τις</w:t>
      </w:r>
      <w:r>
        <w:rPr>
          <w:rFonts w:eastAsia="Times New Roman"/>
          <w:szCs w:val="24"/>
        </w:rPr>
        <w:t xml:space="preserve"> αυξημένες πληρωμές που έχει καταβάλει το ελληνικό </w:t>
      </w:r>
      <w:r>
        <w:rPr>
          <w:rFonts w:eastAsia="Times New Roman"/>
          <w:szCs w:val="24"/>
        </w:rPr>
        <w:t xml:space="preserve">δημόσιο </w:t>
      </w:r>
      <w:r>
        <w:rPr>
          <w:rFonts w:eastAsia="Times New Roman"/>
          <w:szCs w:val="24"/>
        </w:rPr>
        <w:t>για εισφορές το πρώτο τετράμηνο</w:t>
      </w:r>
      <w:r>
        <w:rPr>
          <w:rFonts w:eastAsia="Times New Roman"/>
          <w:szCs w:val="24"/>
        </w:rPr>
        <w:t>,</w:t>
      </w:r>
      <w:r>
        <w:rPr>
          <w:rFonts w:eastAsia="Times New Roman"/>
          <w:szCs w:val="24"/>
        </w:rPr>
        <w:t xml:space="preserve"> έχοντας καταβάλει προς τον ΕΦΚΑ το 72% του ετήσιου στόχου.</w:t>
      </w:r>
    </w:p>
    <w:p w14:paraId="1FE6AEAE"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Μιλάτε για </w:t>
      </w:r>
      <w:proofErr w:type="spellStart"/>
      <w:r>
        <w:rPr>
          <w:rFonts w:eastAsia="Times New Roman"/>
          <w:szCs w:val="24"/>
        </w:rPr>
        <w:t>εισπραξιμότητα</w:t>
      </w:r>
      <w:proofErr w:type="spellEnd"/>
      <w:r>
        <w:rPr>
          <w:rFonts w:eastAsia="Times New Roman"/>
          <w:szCs w:val="24"/>
        </w:rPr>
        <w:t xml:space="preserve">. Είναι εμφανές αυτή τη στιγμή ότι όλη η </w:t>
      </w:r>
      <w:proofErr w:type="spellStart"/>
      <w:r>
        <w:rPr>
          <w:rFonts w:eastAsia="Times New Roman"/>
          <w:szCs w:val="24"/>
        </w:rPr>
        <w:t>εισπραξιμότητα</w:t>
      </w:r>
      <w:proofErr w:type="spellEnd"/>
      <w:r>
        <w:rPr>
          <w:rFonts w:eastAsia="Times New Roman"/>
          <w:szCs w:val="24"/>
        </w:rPr>
        <w:t xml:space="preserve"> του ΕΦΚΑ έρχεται από το </w:t>
      </w:r>
      <w:r>
        <w:rPr>
          <w:rFonts w:eastAsia="Times New Roman"/>
          <w:szCs w:val="24"/>
        </w:rPr>
        <w:t xml:space="preserve">παλιό ΙΚΑ. Είναι η </w:t>
      </w:r>
      <w:proofErr w:type="spellStart"/>
      <w:r>
        <w:rPr>
          <w:rFonts w:eastAsia="Times New Roman"/>
          <w:szCs w:val="24"/>
        </w:rPr>
        <w:t>εισπραξιμότητα</w:t>
      </w:r>
      <w:proofErr w:type="spellEnd"/>
      <w:r>
        <w:rPr>
          <w:rFonts w:eastAsia="Times New Roman"/>
          <w:szCs w:val="24"/>
        </w:rPr>
        <w:t xml:space="preserve"> των μισθωτών</w:t>
      </w:r>
      <w:r>
        <w:rPr>
          <w:rFonts w:eastAsia="Times New Roman"/>
          <w:szCs w:val="24"/>
        </w:rPr>
        <w:t>,</w:t>
      </w:r>
      <w:r>
        <w:rPr>
          <w:rFonts w:eastAsia="Times New Roman"/>
          <w:szCs w:val="24"/>
        </w:rPr>
        <w:t xml:space="preserve"> όπου οι εργοδότες και βάσ</w:t>
      </w:r>
      <w:r>
        <w:rPr>
          <w:rFonts w:eastAsia="Times New Roman"/>
          <w:szCs w:val="24"/>
        </w:rPr>
        <w:t>ει</w:t>
      </w:r>
      <w:r>
        <w:rPr>
          <w:rFonts w:eastAsia="Times New Roman"/>
          <w:szCs w:val="24"/>
        </w:rPr>
        <w:t xml:space="preserve"> του νόμου</w:t>
      </w:r>
      <w:r>
        <w:rPr>
          <w:rFonts w:eastAsia="Times New Roman"/>
          <w:szCs w:val="24"/>
        </w:rPr>
        <w:t>,</w:t>
      </w:r>
      <w:r>
        <w:rPr>
          <w:rFonts w:eastAsia="Times New Roman"/>
          <w:szCs w:val="24"/>
        </w:rPr>
        <w:t xml:space="preserve"> δεν έχουν την ευχέρεια -και καλώς δεν έχουν την ευχέρεια- </w:t>
      </w:r>
      <w:r>
        <w:rPr>
          <w:rFonts w:eastAsia="Times New Roman"/>
          <w:szCs w:val="24"/>
        </w:rPr>
        <w:t>να</w:t>
      </w:r>
      <w:r>
        <w:rPr>
          <w:rFonts w:eastAsia="Times New Roman"/>
          <w:szCs w:val="24"/>
        </w:rPr>
        <w:t xml:space="preserve"> καταβάλλουν τις εισφορές τους στο σωστό χρόνο.</w:t>
      </w:r>
    </w:p>
    <w:p w14:paraId="1FE6AEAF" w14:textId="77777777" w:rsidR="00BB1AD1" w:rsidRDefault="00FB162E">
      <w:pPr>
        <w:spacing w:line="600" w:lineRule="auto"/>
        <w:ind w:firstLine="720"/>
        <w:contextualSpacing/>
        <w:jc w:val="both"/>
        <w:rPr>
          <w:rFonts w:eastAsia="Times New Roman"/>
          <w:szCs w:val="24"/>
        </w:rPr>
      </w:pPr>
      <w:r>
        <w:rPr>
          <w:rFonts w:eastAsia="Times New Roman"/>
          <w:szCs w:val="24"/>
        </w:rPr>
        <w:t>Δεν μας έχετε, όμως, πει τι συμβαίνει με τους ελεύθερους επαγ</w:t>
      </w:r>
      <w:r>
        <w:rPr>
          <w:rFonts w:eastAsia="Times New Roman"/>
          <w:szCs w:val="24"/>
        </w:rPr>
        <w:t xml:space="preserve">γελματίες. Αναφέρατε ένα 15% βελτίωση </w:t>
      </w:r>
      <w:proofErr w:type="spellStart"/>
      <w:r>
        <w:rPr>
          <w:rFonts w:eastAsia="Times New Roman"/>
          <w:szCs w:val="24"/>
        </w:rPr>
        <w:t>εισπραξιμότητας</w:t>
      </w:r>
      <w:proofErr w:type="spellEnd"/>
      <w:r>
        <w:rPr>
          <w:rFonts w:eastAsia="Times New Roman"/>
          <w:szCs w:val="24"/>
        </w:rPr>
        <w:t>. Αναφέρεστε σε ποσά ή αναφέρεστε σε πρόσωπα; Δηλαδή, πληρώνουν αυτοί που έχουν τις χαμηλό</w:t>
      </w:r>
      <w:r>
        <w:rPr>
          <w:rFonts w:eastAsia="Times New Roman"/>
          <w:szCs w:val="24"/>
        </w:rPr>
        <w:lastRenderedPageBreak/>
        <w:t xml:space="preserve">τερες εισφορές και αδυνατούν πλέον να πληρώσουν οι ελεύθεροι επαγγελματίες που είδαν τον </w:t>
      </w:r>
      <w:proofErr w:type="spellStart"/>
      <w:r>
        <w:rPr>
          <w:rFonts w:eastAsia="Times New Roman"/>
          <w:szCs w:val="24"/>
        </w:rPr>
        <w:t>υπερπολλαπλασιασμό</w:t>
      </w:r>
      <w:proofErr w:type="spellEnd"/>
      <w:r>
        <w:rPr>
          <w:rFonts w:eastAsia="Times New Roman"/>
          <w:szCs w:val="24"/>
        </w:rPr>
        <w:t xml:space="preserve"> των π</w:t>
      </w:r>
      <w:r>
        <w:rPr>
          <w:rFonts w:eastAsia="Times New Roman"/>
          <w:szCs w:val="24"/>
        </w:rPr>
        <w:t>ροσφορών τους με τα νέα εισοδηματικά κριτήρια;</w:t>
      </w:r>
    </w:p>
    <w:p w14:paraId="1FE6AEB0"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εισπραξιμότητα</w:t>
      </w:r>
      <w:proofErr w:type="spellEnd"/>
      <w:r>
        <w:rPr>
          <w:rFonts w:eastAsia="Times New Roman"/>
          <w:szCs w:val="24"/>
        </w:rPr>
        <w:t xml:space="preserve"> ήταν 65%</w:t>
      </w:r>
      <w:r>
        <w:rPr>
          <w:rFonts w:eastAsia="Times New Roman"/>
          <w:szCs w:val="24"/>
        </w:rPr>
        <w:t>,</w:t>
      </w:r>
      <w:r>
        <w:rPr>
          <w:rFonts w:eastAsia="Times New Roman"/>
          <w:szCs w:val="24"/>
        </w:rPr>
        <w:t xml:space="preserve"> που είπατε τον Ιανουάριο. Ο ΕΦΚΑ, όμως, δήλωσε ότι αυτή έπεσε στο 55% τον Μάιο. Έχουμε μια κατάρρευση </w:t>
      </w:r>
      <w:proofErr w:type="spellStart"/>
      <w:r>
        <w:rPr>
          <w:rFonts w:eastAsia="Times New Roman"/>
          <w:szCs w:val="24"/>
        </w:rPr>
        <w:t>εισπραξιμότητας</w:t>
      </w:r>
      <w:proofErr w:type="spellEnd"/>
      <w:r>
        <w:rPr>
          <w:rFonts w:eastAsia="Times New Roman"/>
          <w:szCs w:val="24"/>
        </w:rPr>
        <w:t xml:space="preserve"> από τους ελεύθερους επαγγελματίες, οι οποίοι έχουν αποτελέσει έν</w:t>
      </w:r>
      <w:r>
        <w:rPr>
          <w:rFonts w:eastAsia="Times New Roman"/>
          <w:szCs w:val="24"/>
        </w:rPr>
        <w:t>α βασικό στόχο της φορολογικής και ασφαλιστικής πολιτικής αυτής της Κυβέρνησης</w:t>
      </w:r>
      <w:r>
        <w:rPr>
          <w:rFonts w:eastAsia="Times New Roman"/>
          <w:szCs w:val="24"/>
        </w:rPr>
        <w:t>,</w:t>
      </w:r>
      <w:r>
        <w:rPr>
          <w:rFonts w:eastAsia="Times New Roman"/>
          <w:szCs w:val="24"/>
        </w:rPr>
        <w:t xml:space="preserve"> σκοτώνοντας κάθε ελπίδα επιχειρηματικότητας, κάθε ελπίδα δημιουργίας σε αυτόν τον τόπο.</w:t>
      </w:r>
    </w:p>
    <w:p w14:paraId="1FE6AEB1" w14:textId="77777777" w:rsidR="00BB1AD1" w:rsidRDefault="00FB162E">
      <w:pPr>
        <w:spacing w:line="600" w:lineRule="auto"/>
        <w:ind w:firstLine="720"/>
        <w:contextualSpacing/>
        <w:jc w:val="both"/>
        <w:rPr>
          <w:rFonts w:eastAsia="Times New Roman"/>
          <w:szCs w:val="24"/>
        </w:rPr>
      </w:pPr>
      <w:r>
        <w:rPr>
          <w:rFonts w:eastAsia="Times New Roman"/>
          <w:szCs w:val="24"/>
        </w:rPr>
        <w:t>Και βέβαια τώρα</w:t>
      </w:r>
      <w:r>
        <w:rPr>
          <w:rFonts w:eastAsia="Times New Roman"/>
          <w:szCs w:val="24"/>
        </w:rPr>
        <w:t>,</w:t>
      </w:r>
      <w:r>
        <w:rPr>
          <w:rFonts w:eastAsia="Times New Roman"/>
          <w:szCs w:val="24"/>
        </w:rPr>
        <w:t xml:space="preserve"> με το τέταρτο μνημόνιο αυξήσατε μέχρι 61% τις εισφορές που καταβάλλουν </w:t>
      </w:r>
      <w:r>
        <w:rPr>
          <w:rFonts w:eastAsia="Times New Roman"/>
          <w:szCs w:val="24"/>
        </w:rPr>
        <w:t xml:space="preserve">οι ελεύθεροι επαγγελματίες, αλλάζοντας τον τρόπο υπολογισμού της ασφαλιστικής βάσης. </w:t>
      </w:r>
    </w:p>
    <w:p w14:paraId="1FE6AEB2" w14:textId="77777777" w:rsidR="00BB1AD1" w:rsidRDefault="00FB162E">
      <w:pPr>
        <w:spacing w:line="600" w:lineRule="auto"/>
        <w:ind w:firstLine="720"/>
        <w:contextualSpacing/>
        <w:jc w:val="both"/>
        <w:rPr>
          <w:rFonts w:eastAsia="Times New Roman"/>
          <w:szCs w:val="24"/>
        </w:rPr>
      </w:pPr>
      <w:r>
        <w:rPr>
          <w:rFonts w:eastAsia="Times New Roman"/>
          <w:szCs w:val="24"/>
        </w:rPr>
        <w:t>Βέβαια, δεν μπορώ να μην επισημάνω ότι ακόμα πληρώνουν οι ελεύθεροι επαγγελματίες το 2017, κυρίες και κύριοι συνάδελφοι, εισφορές</w:t>
      </w:r>
      <w:r>
        <w:rPr>
          <w:rFonts w:eastAsia="Times New Roman"/>
          <w:szCs w:val="24"/>
        </w:rPr>
        <w:t>,</w:t>
      </w:r>
      <w:r>
        <w:rPr>
          <w:rFonts w:eastAsia="Times New Roman"/>
          <w:szCs w:val="24"/>
        </w:rPr>
        <w:t xml:space="preserve"> βάσει των εισοδημάτων του 2015, τα οποί</w:t>
      </w:r>
      <w:r>
        <w:rPr>
          <w:rFonts w:eastAsia="Times New Roman"/>
          <w:szCs w:val="24"/>
        </w:rPr>
        <w:t>α πιθανότατα δύο χρόνια μετά να μην ανταποκρίνονται καθόλου στην πραγματικότητα. Και υπάρχει καθυστέρηση. Από ό,τι φαίνεται από την ΗΔΙΚΑ, δεν θα είναι έτοιμα αυτά τον Σεπτέμβριο.</w:t>
      </w:r>
    </w:p>
    <w:p w14:paraId="1FE6AEB3"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Μιλώντας για καθυστερήσεις, δεν μπορώ να μην πω, κλείνοντας, τις τεράστιες κ</w:t>
      </w:r>
      <w:r>
        <w:rPr>
          <w:rFonts w:eastAsia="Times New Roman" w:cs="Times New Roman"/>
          <w:szCs w:val="24"/>
        </w:rPr>
        <w:t>αθυστερήσεις</w:t>
      </w:r>
      <w:r>
        <w:rPr>
          <w:rFonts w:eastAsia="Times New Roman" w:cs="Times New Roman"/>
          <w:szCs w:val="24"/>
        </w:rPr>
        <w:t>,</w:t>
      </w:r>
      <w:r>
        <w:rPr>
          <w:rFonts w:eastAsia="Times New Roman" w:cs="Times New Roman"/>
          <w:szCs w:val="24"/>
        </w:rPr>
        <w:t xml:space="preserve"> που υπάρχουν στην έκδοση νέων συντάξεων. Απ’ ό,τι γνωρίζουμε -και αν κάνω λάθος να μας το πείτε- δεν έχει εκδοθεί </w:t>
      </w:r>
      <w:r>
        <w:rPr>
          <w:rFonts w:eastAsia="Times New Roman" w:cs="Times New Roman"/>
          <w:szCs w:val="24"/>
        </w:rPr>
        <w:t xml:space="preserve">καμία </w:t>
      </w:r>
      <w:r>
        <w:rPr>
          <w:rFonts w:eastAsia="Times New Roman" w:cs="Times New Roman"/>
          <w:szCs w:val="24"/>
        </w:rPr>
        <w:lastRenderedPageBreak/>
        <w:t xml:space="preserve">οριστική σύνταξη με τους υπολογισμούς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παρά την τροπολογία που φέρατε και ψηφίσατε στη Βουλή πριν από μερικές εβδομάδες. </w:t>
      </w:r>
    </w:p>
    <w:p w14:paraId="1FE6AEB4"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ένα αδιέξοδο στο ασφαλιστικό, υπάρχει μια </w:t>
      </w:r>
      <w:proofErr w:type="spellStart"/>
      <w:r>
        <w:rPr>
          <w:rFonts w:eastAsia="Times New Roman" w:cs="Times New Roman"/>
          <w:szCs w:val="24"/>
        </w:rPr>
        <w:t>υπερφορολόγηση</w:t>
      </w:r>
      <w:proofErr w:type="spellEnd"/>
      <w:r>
        <w:rPr>
          <w:rFonts w:eastAsia="Times New Roman" w:cs="Times New Roman"/>
          <w:szCs w:val="24"/>
        </w:rPr>
        <w:t xml:space="preserve"> της παραγωγικότητας σε αυτή τη χώρα και τελικά</w:t>
      </w:r>
      <w:r>
        <w:rPr>
          <w:rFonts w:eastAsia="Times New Roman" w:cs="Times New Roman"/>
          <w:szCs w:val="24"/>
        </w:rPr>
        <w:t xml:space="preserve"> ούτε πετυχαίνουμε θετικά δημοσιονομικά αποτελέσματα στους φορείς του ασφαλιστικού, αλλά κυρίως κρατάμε</w:t>
      </w:r>
      <w:r>
        <w:rPr>
          <w:rFonts w:eastAsia="Times New Roman" w:cs="Times New Roman"/>
          <w:szCs w:val="24"/>
        </w:rPr>
        <w:t>,</w:t>
      </w:r>
      <w:r>
        <w:rPr>
          <w:rFonts w:eastAsia="Times New Roman" w:cs="Times New Roman"/>
          <w:szCs w:val="24"/>
        </w:rPr>
        <w:t xml:space="preserve"> για τρίτη συνεχόμενη χρονιά φέτος, μετά την ανάληψη της διακυβέρνησης από το ΣΥΡΙΖΑ και τους ΑΝΕΛ, τη χώρα σε ύφεση. Και αυτό είναι το μεγαλύτερο πρόβλ</w:t>
      </w:r>
      <w:r>
        <w:rPr>
          <w:rFonts w:eastAsia="Times New Roman" w:cs="Times New Roman"/>
          <w:szCs w:val="24"/>
        </w:rPr>
        <w:t xml:space="preserve">ημα. </w:t>
      </w:r>
    </w:p>
    <w:p w14:paraId="1FE6AEB5"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E6AEB6"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1FE6AEB7"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το </w:t>
      </w:r>
      <w:r>
        <w:rPr>
          <w:rFonts w:eastAsia="Times New Roman" w:cs="Times New Roman"/>
          <w:szCs w:val="24"/>
        </w:rPr>
        <w:t xml:space="preserve">δημόσιο </w:t>
      </w:r>
      <w:r>
        <w:rPr>
          <w:rFonts w:eastAsia="Times New Roman" w:cs="Times New Roman"/>
          <w:szCs w:val="24"/>
        </w:rPr>
        <w:t>έχει καταβάλει για τους δημοσίους υπαλλήλους μό</w:t>
      </w:r>
      <w:r>
        <w:rPr>
          <w:rFonts w:eastAsia="Times New Roman" w:cs="Times New Roman"/>
          <w:szCs w:val="24"/>
        </w:rPr>
        <w:t>λις 84 εκατομμύρια</w:t>
      </w:r>
      <w:r>
        <w:rPr>
          <w:rFonts w:eastAsia="Times New Roman" w:cs="Times New Roman"/>
          <w:szCs w:val="24"/>
        </w:rPr>
        <w:t>,</w:t>
      </w:r>
      <w:r>
        <w:rPr>
          <w:rFonts w:eastAsia="Times New Roman" w:cs="Times New Roman"/>
          <w:szCs w:val="24"/>
        </w:rPr>
        <w:t xml:space="preserve"> έναντι των 340 εκατομμυρίων</w:t>
      </w:r>
      <w:r>
        <w:rPr>
          <w:rFonts w:eastAsia="Times New Roman" w:cs="Times New Roman"/>
          <w:szCs w:val="24"/>
        </w:rPr>
        <w:t>,</w:t>
      </w:r>
      <w:r>
        <w:rPr>
          <w:rFonts w:eastAsia="Times New Roman" w:cs="Times New Roman"/>
          <w:szCs w:val="24"/>
        </w:rPr>
        <w:t xml:space="preserve"> που οφείλει για το 2017 να καταβάλει στη διάρκεια της χρονιάς ετούτης. Συνεπώς, αυτό που λέτε δεν ισχύει. </w:t>
      </w:r>
    </w:p>
    <w:p w14:paraId="1FE6AEB8"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Αν πραγματικά το Γενικό Λογιστήριο του Κράτους έχει κάνει άλλου είδους καταχωρήσεις, θα γίνουν οι σχ</w:t>
      </w:r>
      <w:r>
        <w:rPr>
          <w:rFonts w:eastAsia="Times New Roman" w:cs="Times New Roman"/>
          <w:szCs w:val="24"/>
        </w:rPr>
        <w:t xml:space="preserve">ετικές διορθώσεις. Είμαι βέβαιος γι’ αυτό. Αλλά, εκείνος που έχει το ταμείο είναι ο ΕΦΚΑ, δεν το έχει το Γενικό Λογιστήριο του Κράτους. </w:t>
      </w:r>
    </w:p>
    <w:p w14:paraId="1FE6AEB9"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αν είναι πρόβλεψη καταβολής από το </w:t>
      </w:r>
      <w:r>
        <w:rPr>
          <w:rFonts w:eastAsia="Times New Roman" w:cs="Times New Roman"/>
          <w:szCs w:val="24"/>
        </w:rPr>
        <w:t>δημόσιο</w:t>
      </w:r>
      <w:r>
        <w:rPr>
          <w:rFonts w:eastAsia="Times New Roman" w:cs="Times New Roman"/>
          <w:szCs w:val="24"/>
        </w:rPr>
        <w:t>, αλλά αν δεν έχει καταγράψει αυτά τα στοιχεία που σας λέω, προφανώς</w:t>
      </w:r>
      <w:r>
        <w:rPr>
          <w:rFonts w:eastAsia="Times New Roman" w:cs="Times New Roman"/>
          <w:szCs w:val="24"/>
        </w:rPr>
        <w:t xml:space="preserve"> θα γίνει μια διόρθωση, αν δεν έχει γίνει ήδη. Διότι οι αρμόδιες υπηρεσίες του ΕΦΚΑ και του Υπουργείου με ενημέρωσαν ότι είχαν μια συνάντηση με το Γενικό Λογιστήριο του Κράτους, για να αποτιμήσουν με τον ορθό τρόπο τις σχετικές καταβολές και μεταβιβάσεις. </w:t>
      </w:r>
    </w:p>
    <w:p w14:paraId="1FE6AEBA"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Είναι, όμως, αυτό που σας λέω: 84,5 εκατομμύρια ακριβώς</w:t>
      </w:r>
      <w:r>
        <w:rPr>
          <w:rFonts w:eastAsia="Times New Roman" w:cs="Times New Roman"/>
          <w:szCs w:val="24"/>
        </w:rPr>
        <w:t>,</w:t>
      </w:r>
      <w:r>
        <w:rPr>
          <w:rFonts w:eastAsia="Times New Roman" w:cs="Times New Roman"/>
          <w:szCs w:val="24"/>
        </w:rPr>
        <w:t xml:space="preserve"> έναντι 340 εκατομμυρίων όλης της χρονιάς. Δεν προκύπτει επομένως από το δεδομένο αυτό το να έχουμε καλό αποτέλεσμα, επειδή το </w:t>
      </w:r>
      <w:r>
        <w:rPr>
          <w:rFonts w:eastAsia="Times New Roman" w:cs="Times New Roman"/>
          <w:szCs w:val="24"/>
        </w:rPr>
        <w:t xml:space="preserve">δημόσιο </w:t>
      </w:r>
      <w:r>
        <w:rPr>
          <w:rFonts w:eastAsia="Times New Roman" w:cs="Times New Roman"/>
          <w:szCs w:val="24"/>
        </w:rPr>
        <w:t>έχει δώσει χρήματα. Δεν έχει δώσει. Αντιθέτως, οφείλει για την π</w:t>
      </w:r>
      <w:r>
        <w:rPr>
          <w:rFonts w:eastAsia="Times New Roman" w:cs="Times New Roman"/>
          <w:szCs w:val="24"/>
        </w:rPr>
        <w:t>ρώτη περίοδο να καταβάλει ένα υπόλοιπο, το οποίο για λόγους λειτουργικούς του Γενικού Λογιστηρίου</w:t>
      </w:r>
      <w:r>
        <w:rPr>
          <w:rFonts w:eastAsia="Times New Roman" w:cs="Times New Roman"/>
          <w:szCs w:val="24"/>
        </w:rPr>
        <w:t>,</w:t>
      </w:r>
      <w:r>
        <w:rPr>
          <w:rFonts w:eastAsia="Times New Roman" w:cs="Times New Roman"/>
          <w:szCs w:val="24"/>
        </w:rPr>
        <w:t xml:space="preserve"> δεν έχει καταβληθεί ακόμα. </w:t>
      </w:r>
    </w:p>
    <w:p w14:paraId="1FE6AEBB"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Αυτό συμβαίνει, επειδή κάθε φορέας έχει ένα διαφορετικό σύστημα υπολογισμού των υποχρεώσεών του απέναντι σε διάφορους φορείς, πρά</w:t>
      </w:r>
      <w:r>
        <w:rPr>
          <w:rFonts w:eastAsia="Times New Roman" w:cs="Times New Roman"/>
          <w:szCs w:val="24"/>
        </w:rPr>
        <w:t>γμα που προφανώς</w:t>
      </w:r>
      <w:r>
        <w:rPr>
          <w:rFonts w:eastAsia="Times New Roman" w:cs="Times New Roman"/>
          <w:szCs w:val="24"/>
        </w:rPr>
        <w:t>,</w:t>
      </w:r>
      <w:r>
        <w:rPr>
          <w:rFonts w:eastAsia="Times New Roman" w:cs="Times New Roman"/>
          <w:szCs w:val="24"/>
        </w:rPr>
        <w:t xml:space="preserve"> ξέρετε λόγω της προηγούμενης θητείας σας στο αρμόδιο Υπουργείο. Δεν υπάρχει ένας τρόπος για να καταβληθεί αμέσως και </w:t>
      </w:r>
      <w:proofErr w:type="spellStart"/>
      <w:r>
        <w:rPr>
          <w:rFonts w:eastAsia="Times New Roman" w:cs="Times New Roman"/>
          <w:szCs w:val="24"/>
        </w:rPr>
        <w:t>ακριβοχρόνως</w:t>
      </w:r>
      <w:proofErr w:type="spellEnd"/>
      <w:r>
        <w:rPr>
          <w:rFonts w:eastAsia="Times New Roman" w:cs="Times New Roman"/>
          <w:szCs w:val="24"/>
        </w:rPr>
        <w:t xml:space="preserve"> από όλο μαζί το </w:t>
      </w:r>
      <w:r>
        <w:rPr>
          <w:rFonts w:eastAsia="Times New Roman" w:cs="Times New Roman"/>
          <w:szCs w:val="24"/>
        </w:rPr>
        <w:t xml:space="preserve">δημόσιο </w:t>
      </w:r>
      <w:r>
        <w:rPr>
          <w:rFonts w:eastAsia="Times New Roman" w:cs="Times New Roman"/>
          <w:szCs w:val="24"/>
        </w:rPr>
        <w:t>προς τον ΕΦΚΑ το ποσό που οφείλει. Αυτό γίνεται κατά φορέα και έχει ως συνέπεια να κ</w:t>
      </w:r>
      <w:r>
        <w:rPr>
          <w:rFonts w:eastAsia="Times New Roman" w:cs="Times New Roman"/>
          <w:szCs w:val="24"/>
        </w:rPr>
        <w:t xml:space="preserve">αθυστερεί η καταβολή. </w:t>
      </w:r>
    </w:p>
    <w:p w14:paraId="1FE6AEBC"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Προβλέπαμε για την αντίστοιχη περίοδο του πρώτου τετράμηνου 234 εκατομμύρια έλλειμμα και έχουμε πράγματι 112 εκατομμύρια πλεόνασμα. Δηλαδή, έχουμε 346 εκατομμύρια θετική απόκλιση</w:t>
      </w:r>
      <w:r>
        <w:rPr>
          <w:rFonts w:eastAsia="Times New Roman" w:cs="Times New Roman"/>
          <w:szCs w:val="24"/>
        </w:rPr>
        <w:t>,</w:t>
      </w:r>
      <w:r>
        <w:rPr>
          <w:rFonts w:eastAsia="Times New Roman" w:cs="Times New Roman"/>
          <w:szCs w:val="24"/>
        </w:rPr>
        <w:t xml:space="preserve"> σε σχέση με τις προβλέψεις. </w:t>
      </w:r>
    </w:p>
    <w:p w14:paraId="1FE6AEBD"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Αυτό είναι, όχι μόνο ενθ</w:t>
      </w:r>
      <w:r>
        <w:rPr>
          <w:rFonts w:eastAsia="Times New Roman" w:cs="Times New Roman"/>
          <w:szCs w:val="24"/>
        </w:rPr>
        <w:t>αρρυντικό, είναι και ένα δείγμα που αποδεικνύει ότι βρισκόμαστε σε περίοδο διαφορετικής πορείας ως προς τα οικονομικά. Σχετίζεται και με τη βελτίωση των συνθηκών στους χώρους εργασίας. Σχετίζεται με την καλύτερη οργάνωση</w:t>
      </w:r>
      <w:r>
        <w:rPr>
          <w:rFonts w:eastAsia="Times New Roman" w:cs="Times New Roman"/>
          <w:szCs w:val="24"/>
        </w:rPr>
        <w:t>,</w:t>
      </w:r>
      <w:r>
        <w:rPr>
          <w:rFonts w:eastAsia="Times New Roman" w:cs="Times New Roman"/>
          <w:szCs w:val="24"/>
        </w:rPr>
        <w:t xml:space="preserve"> που έχουμε επιφέρει στο να χτυπήσο</w:t>
      </w:r>
      <w:r>
        <w:rPr>
          <w:rFonts w:eastAsia="Times New Roman" w:cs="Times New Roman"/>
          <w:szCs w:val="24"/>
        </w:rPr>
        <w:t xml:space="preserve">υμε την εισφοροδιαφυγή και να έχουμε ταχύτερα και με πιστότερο τρόπο τις αποδόσεις που θέλουμε. </w:t>
      </w:r>
    </w:p>
    <w:p w14:paraId="1FE6AEBE"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Ως προς το ποσό των βεβαιωμένων εισπράξεων, δηλαδή ως προς τα ειδοποιητήρια που έχουν πάει στους ασφαλισμένους για να καταβληθούν, πρέπει να πάρετε υπόψη σας ό</w:t>
      </w:r>
      <w:r>
        <w:rPr>
          <w:rFonts w:eastAsia="Times New Roman" w:cs="Times New Roman"/>
          <w:szCs w:val="24"/>
        </w:rPr>
        <w:t>τι ένα ποσό από αυτό δεν είναι εισπρακτέο, από την άποψη ότι μπορεί να έχουν αποσταλεί ειδοποιητήρια σε ανθρώπους που έχουν σταματήσει να έχουν την υποχρέωση. Μπορεί ήδη να έχουν υποβάλει αίτηση συνταξιοδότησης. Μπορεί κάποιοι από αυτούς να έχουν λόγους απ</w:t>
      </w:r>
      <w:r>
        <w:rPr>
          <w:rFonts w:eastAsia="Times New Roman" w:cs="Times New Roman"/>
          <w:szCs w:val="24"/>
        </w:rPr>
        <w:t xml:space="preserve">αλλαγής, διότι έχουν μια άλλη εξέλιξη στη δραστηριότητά τους ή διακοπή. Δηλαδή, το σύνολο που βλέπετε, για να κάνετε την αναλογία την οποία κάνατε, δεν είναι ακριβές. Αυτό θα το αποτιμήσουμε μετά, κατά την εκκαθάριση. Γι’ αυτό σας λέω ότι έχουμε καλύτερη </w:t>
      </w:r>
      <w:proofErr w:type="spellStart"/>
      <w:r>
        <w:rPr>
          <w:rFonts w:eastAsia="Times New Roman" w:cs="Times New Roman"/>
          <w:szCs w:val="24"/>
        </w:rPr>
        <w:t>ε</w:t>
      </w:r>
      <w:r>
        <w:rPr>
          <w:rFonts w:eastAsia="Times New Roman" w:cs="Times New Roman"/>
          <w:szCs w:val="24"/>
        </w:rPr>
        <w:t>ισπραξιμότητα</w:t>
      </w:r>
      <w:proofErr w:type="spellEnd"/>
      <w:r>
        <w:rPr>
          <w:rFonts w:eastAsia="Times New Roman" w:cs="Times New Roman"/>
          <w:szCs w:val="24"/>
        </w:rPr>
        <w:t xml:space="preserve"> από αυτή που φαίνεται. </w:t>
      </w:r>
    </w:p>
    <w:p w14:paraId="1FE6AEBF"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πρέπει να λάβετε υπόψη σας ότι κλάδοι όπως οι δικηγόροι ή οι αγρότες δεν έχουν σπεύσει να καταβάλουν τις οφειλές ως προς το μεγαλύτερο πληθυσμό τους, διότι είχαν συνηθίσει να τις καταβάλλουν τον Ιούνιο και οι α</w:t>
      </w:r>
      <w:r>
        <w:rPr>
          <w:rFonts w:eastAsia="Times New Roman" w:cs="Times New Roman"/>
          <w:szCs w:val="24"/>
        </w:rPr>
        <w:t xml:space="preserve">γρότες τον Ιούλιο. Υπάρχει μια καθυστέρηση σε αυτούς τους κλάδους. </w:t>
      </w:r>
    </w:p>
    <w:p w14:paraId="1FE6AEC0"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Παρά ταύτα, έχουμε μια σοβαρή προσέλευση των αγροτών και έχουμε μέσα στο πρώτο τρίμηνο εισφορές</w:t>
      </w:r>
      <w:r>
        <w:rPr>
          <w:rFonts w:eastAsia="Times New Roman" w:cs="Times New Roman"/>
          <w:szCs w:val="24"/>
        </w:rPr>
        <w:t>,</w:t>
      </w:r>
      <w:r>
        <w:rPr>
          <w:rFonts w:eastAsia="Times New Roman" w:cs="Times New Roman"/>
          <w:szCs w:val="24"/>
        </w:rPr>
        <w:t xml:space="preserve"> που ήταν μεγαλύτερες από το πρώτο εξάμηνο πέρυσι, παρόλο που ήταν συνηθισμένοι να τις καταβ</w:t>
      </w:r>
      <w:r>
        <w:rPr>
          <w:rFonts w:eastAsia="Times New Roman" w:cs="Times New Roman"/>
          <w:szCs w:val="24"/>
        </w:rPr>
        <w:t xml:space="preserve">άλλουν τον Ιούλιο. </w:t>
      </w:r>
    </w:p>
    <w:p w14:paraId="1FE6AEC1" w14:textId="77777777" w:rsidR="00BB1AD1" w:rsidRDefault="00FB162E">
      <w:pPr>
        <w:spacing w:line="600" w:lineRule="auto"/>
        <w:ind w:firstLine="720"/>
        <w:contextualSpacing/>
        <w:jc w:val="both"/>
        <w:rPr>
          <w:rFonts w:eastAsia="Times New Roman"/>
          <w:szCs w:val="24"/>
        </w:rPr>
      </w:pPr>
      <w:r>
        <w:rPr>
          <w:rFonts w:eastAsia="Times New Roman" w:cs="Times New Roman"/>
          <w:szCs w:val="24"/>
        </w:rPr>
        <w:t xml:space="preserve">Θα ήθελα να τελειώσω με ένα θέμα,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Πρέπει να το τονίσω αυτό. </w:t>
      </w:r>
      <w:r>
        <w:rPr>
          <w:rFonts w:eastAsia="Times New Roman"/>
          <w:szCs w:val="24"/>
        </w:rPr>
        <w:t xml:space="preserve">Έχουμε τον ν.4669 για τις ρυθμίσεις των ληξιπρόθεσμων οφειλών των ασφαλισμένων προς τους φορείς κοινωνικής ασφάλισης. Σε ένα μήνα </w:t>
      </w:r>
      <w:r>
        <w:rPr>
          <w:rFonts w:eastAsia="Times New Roman"/>
          <w:szCs w:val="24"/>
        </w:rPr>
        <w:t>περίπου</w:t>
      </w:r>
      <w:r>
        <w:rPr>
          <w:rFonts w:eastAsia="Times New Roman"/>
          <w:szCs w:val="24"/>
        </w:rPr>
        <w:t xml:space="preserve"> θα εκδώσ</w:t>
      </w:r>
      <w:r>
        <w:rPr>
          <w:rFonts w:eastAsia="Times New Roman"/>
          <w:szCs w:val="24"/>
        </w:rPr>
        <w:t xml:space="preserve">ω τη σχετική υπουργική απόφαση για τις ρυθμίσεις των οφειλών αυτών. </w:t>
      </w:r>
    </w:p>
    <w:p w14:paraId="1FE6AEC2" w14:textId="77777777" w:rsidR="00BB1AD1" w:rsidRDefault="00FB162E">
      <w:pPr>
        <w:spacing w:line="600" w:lineRule="auto"/>
        <w:ind w:firstLine="720"/>
        <w:contextualSpacing/>
        <w:jc w:val="both"/>
        <w:rPr>
          <w:rFonts w:eastAsia="Times New Roman"/>
          <w:szCs w:val="24"/>
        </w:rPr>
      </w:pPr>
      <w:r>
        <w:rPr>
          <w:rFonts w:eastAsia="Times New Roman"/>
          <w:szCs w:val="24"/>
        </w:rPr>
        <w:t>Παρακαλώ πάρα πολύ -επειδή ο κόσμος δεν είναι καλά ενημερωμένος, για πολλούς λόγους, εγώ το τονίζω σε κάθε ευκαιρία- να σπεύσουν να καταβάλουν τις εισφορές από Γενάρη μέχρι και τώρα οι ελεύθεροι επαγγελματίες και οι γιατροί και οι δικηγόροι και οι επιστήμο</w:t>
      </w:r>
      <w:r>
        <w:rPr>
          <w:rFonts w:eastAsia="Times New Roman"/>
          <w:szCs w:val="24"/>
        </w:rPr>
        <w:t>νες γενικά, για να μπορούν να υπαχθούν στις θετικές ρυθμίσεις των οφειλών για το προηγούμενο διάστημα, μέχρι 31 Δεκεμβρίου του 2016, για να μην μένουν συνέχεια εκτός των δυνατοτήτων</w:t>
      </w:r>
      <w:r>
        <w:rPr>
          <w:rFonts w:eastAsia="Times New Roman"/>
          <w:szCs w:val="24"/>
        </w:rPr>
        <w:t>,</w:t>
      </w:r>
      <w:r>
        <w:rPr>
          <w:rFonts w:eastAsia="Times New Roman"/>
          <w:szCs w:val="24"/>
        </w:rPr>
        <w:t xml:space="preserve"> που παρέχονται από την πολιτεία.</w:t>
      </w:r>
    </w:p>
    <w:p w14:paraId="1FE6AEC3" w14:textId="77777777" w:rsidR="00BB1AD1" w:rsidRDefault="00FB162E">
      <w:pPr>
        <w:spacing w:line="600" w:lineRule="auto"/>
        <w:ind w:firstLine="720"/>
        <w:contextualSpacing/>
        <w:jc w:val="both"/>
        <w:rPr>
          <w:rFonts w:eastAsia="Times New Roman"/>
          <w:szCs w:val="24"/>
        </w:rPr>
      </w:pPr>
      <w:r>
        <w:rPr>
          <w:rFonts w:eastAsia="Times New Roman"/>
          <w:szCs w:val="24"/>
        </w:rPr>
        <w:t>Σας ευχαριστώ.</w:t>
      </w:r>
    </w:p>
    <w:p w14:paraId="1FE6AEC4" w14:textId="77777777" w:rsidR="00BB1AD1" w:rsidRDefault="00FB162E">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w:t>
      </w:r>
      <w:r>
        <w:rPr>
          <w:rFonts w:eastAsia="Times New Roman"/>
          <w:b/>
          <w:szCs w:val="24"/>
        </w:rPr>
        <w:t xml:space="preserve">μάνης): </w:t>
      </w:r>
      <w:r>
        <w:rPr>
          <w:rFonts w:eastAsia="Times New Roman"/>
          <w:szCs w:val="24"/>
        </w:rPr>
        <w:t xml:space="preserve">Πάντως, κάποια στιγμή όλοι μαζί πρέπει να δούμε το γεγονός ότι όταν ο ιδιώτης δεν είναι συνεπής στις πληρωμές του, του αλλάζουμε τα φώτα στις προσαυξήσεις και τα πρόστιμα. Όταν το </w:t>
      </w:r>
      <w:r>
        <w:rPr>
          <w:rFonts w:eastAsia="Times New Roman"/>
          <w:szCs w:val="24"/>
        </w:rPr>
        <w:t>δημόσιο</w:t>
      </w:r>
      <w:r>
        <w:rPr>
          <w:rFonts w:eastAsia="Times New Roman"/>
          <w:szCs w:val="24"/>
        </w:rPr>
        <w:t xml:space="preserve">, όπως άκουσα, δεν είναι συνεπές στις υποχρεώσεις του, απλά το αναφέρουμε. Αυτό είναι διαχρονικό και δεν σας το καταλογίζω. Κάποια στιγμή πρέπει και το </w:t>
      </w:r>
      <w:r>
        <w:rPr>
          <w:rFonts w:eastAsia="Times New Roman"/>
          <w:szCs w:val="24"/>
        </w:rPr>
        <w:t xml:space="preserve">δημόσιο </w:t>
      </w:r>
      <w:r>
        <w:rPr>
          <w:rFonts w:eastAsia="Times New Roman"/>
          <w:szCs w:val="24"/>
        </w:rPr>
        <w:t>να πληρώνει προσαυξήσεις και πρόστιμα, όχι μόνο ο ιδιώτης.</w:t>
      </w:r>
    </w:p>
    <w:p w14:paraId="1FE6AEC5" w14:textId="77777777" w:rsidR="00BB1AD1" w:rsidRDefault="00FB162E">
      <w:pPr>
        <w:spacing w:line="600" w:lineRule="auto"/>
        <w:ind w:firstLine="720"/>
        <w:contextualSpacing/>
        <w:jc w:val="both"/>
        <w:rPr>
          <w:rFonts w:eastAsia="Times New Roman"/>
          <w:szCs w:val="24"/>
        </w:rPr>
      </w:pPr>
      <w:r>
        <w:rPr>
          <w:rFonts w:eastAsia="Times New Roman"/>
          <w:szCs w:val="24"/>
        </w:rPr>
        <w:t>Συνεχίζουμε με τη δεύτερη με αριθμό 9</w:t>
      </w:r>
      <w:r>
        <w:rPr>
          <w:rFonts w:eastAsia="Times New Roman"/>
          <w:szCs w:val="24"/>
        </w:rPr>
        <w:t xml:space="preserve">18/30-5-2017 επίκαιρη ερώτηση του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Αχαΐας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αποκατάσταση του δικαιώμα</w:t>
      </w:r>
      <w:r>
        <w:rPr>
          <w:rFonts w:eastAsia="Times New Roman"/>
          <w:szCs w:val="24"/>
        </w:rPr>
        <w:t xml:space="preserve">τος απονομής της σύνταξης χηρείας χωρίς όρους και προϋποθέσεις. </w:t>
      </w:r>
    </w:p>
    <w:p w14:paraId="1FE6AEC6" w14:textId="77777777" w:rsidR="00BB1AD1" w:rsidRDefault="00FB162E">
      <w:pPr>
        <w:spacing w:line="600" w:lineRule="auto"/>
        <w:ind w:firstLine="720"/>
        <w:contextualSpacing/>
        <w:jc w:val="both"/>
        <w:rPr>
          <w:rFonts w:eastAsia="Times New Roman"/>
          <w:szCs w:val="24"/>
        </w:rPr>
      </w:pPr>
      <w:r>
        <w:rPr>
          <w:rFonts w:eastAsia="Times New Roman"/>
          <w:szCs w:val="24"/>
        </w:rPr>
        <w:t>Θα απαντήσει ο Υφυπουργός κ. Πετρόπουλος.</w:t>
      </w:r>
    </w:p>
    <w:p w14:paraId="1FE6AEC7"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Πριν πάρει τον λόγο ο κ. </w:t>
      </w:r>
      <w:proofErr w:type="spellStart"/>
      <w:r>
        <w:rPr>
          <w:rFonts w:eastAsia="Times New Roman"/>
          <w:szCs w:val="24"/>
        </w:rPr>
        <w:t>Καραθανασόπουλος</w:t>
      </w:r>
      <w:proofErr w:type="spellEnd"/>
      <w:r>
        <w:rPr>
          <w:rFonts w:eastAsia="Times New Roman"/>
          <w:szCs w:val="24"/>
        </w:rPr>
        <w:t>, καλωσορίζουμε τις κυρίες που κάθονται στα μεσαία θεωρία και απ’ ό,τι αντιλαμβάνομαι είναι οι άμεσα ενδιαφε</w:t>
      </w:r>
      <w:r>
        <w:rPr>
          <w:rFonts w:eastAsia="Times New Roman"/>
          <w:szCs w:val="24"/>
        </w:rPr>
        <w:t xml:space="preserve">ρόμενες -όχι ατομικά, αλλά σαν γενικό θέμα- και ήρθαν να παρακολουθήσουν την ερώτηση. </w:t>
      </w:r>
    </w:p>
    <w:p w14:paraId="1FE6AEC8"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Καραθανασόπουλε</w:t>
      </w:r>
      <w:proofErr w:type="spellEnd"/>
      <w:r>
        <w:rPr>
          <w:rFonts w:eastAsia="Times New Roman"/>
          <w:szCs w:val="24"/>
        </w:rPr>
        <w:t xml:space="preserve">, έχετε τον λόγο. </w:t>
      </w:r>
    </w:p>
    <w:p w14:paraId="1FE6AEC9" w14:textId="77777777" w:rsidR="00BB1AD1" w:rsidRDefault="00FB162E">
      <w:pPr>
        <w:spacing w:line="600" w:lineRule="auto"/>
        <w:ind w:firstLine="720"/>
        <w:contextualSpacing/>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 xml:space="preserve">Ευχαριστώ πολύ, κύριε Πρόεδρε.  </w:t>
      </w:r>
    </w:p>
    <w:p w14:paraId="1FE6AECA"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Είναι γνωστό ότι με τον </w:t>
      </w:r>
      <w:proofErr w:type="spellStart"/>
      <w:r>
        <w:rPr>
          <w:rFonts w:eastAsia="Times New Roman"/>
          <w:szCs w:val="24"/>
        </w:rPr>
        <w:t>αντιασφαλιστικό</w:t>
      </w:r>
      <w:proofErr w:type="spellEnd"/>
      <w:r>
        <w:rPr>
          <w:rFonts w:eastAsia="Times New Roman"/>
          <w:szCs w:val="24"/>
        </w:rPr>
        <w:t xml:space="preserve"> ν.4387/2016, τον γνωστό νόμο </w:t>
      </w:r>
      <w:proofErr w:type="spellStart"/>
      <w:r>
        <w:rPr>
          <w:rFonts w:eastAsia="Times New Roman"/>
          <w:szCs w:val="24"/>
        </w:rPr>
        <w:t>Κατρούγκαλου</w:t>
      </w:r>
      <w:proofErr w:type="spellEnd"/>
      <w:r>
        <w:rPr>
          <w:rFonts w:eastAsia="Times New Roman"/>
          <w:szCs w:val="24"/>
        </w:rPr>
        <w:t>, η Κυβέρνηση ΣΥΡΙΖΑ και ΑΝΕΛ ουσιαστικά ολοκλήρωσε το έγκλημα των προηγούμενων κυβερνήσεων απέναντι στην κοινωνική ασφάλιση και οδήγησε στο απόσπασμα το δικαίωμα στην κοινωνική ασφάλιση</w:t>
      </w:r>
      <w:r>
        <w:rPr>
          <w:rFonts w:eastAsia="Times New Roman"/>
          <w:szCs w:val="24"/>
        </w:rPr>
        <w:t>,</w:t>
      </w:r>
      <w:r>
        <w:rPr>
          <w:rFonts w:eastAsia="Times New Roman"/>
          <w:szCs w:val="24"/>
        </w:rPr>
        <w:t xml:space="preserve"> στοχεύοντας στο πυρήνα της, δηλαδή στον κοινωνικό της χα</w:t>
      </w:r>
      <w:r>
        <w:rPr>
          <w:rFonts w:eastAsia="Times New Roman"/>
          <w:szCs w:val="24"/>
        </w:rPr>
        <w:t>ρακτήρα.</w:t>
      </w:r>
    </w:p>
    <w:p w14:paraId="1FE6AECB" w14:textId="77777777" w:rsidR="00BB1AD1" w:rsidRDefault="00FB162E">
      <w:pPr>
        <w:spacing w:line="600" w:lineRule="auto"/>
        <w:ind w:firstLine="720"/>
        <w:contextualSpacing/>
        <w:jc w:val="both"/>
        <w:rPr>
          <w:rFonts w:eastAsia="Times New Roman"/>
          <w:szCs w:val="24"/>
        </w:rPr>
      </w:pPr>
      <w:r>
        <w:rPr>
          <w:rFonts w:eastAsia="Times New Roman"/>
          <w:szCs w:val="24"/>
        </w:rPr>
        <w:t>Βεβαίως, δεν θα συζητήσουμε σήμερα τον νόμο ολοκληρωμένα, αλλά θα συζητήσουμε ένα επιμέρους κομμάτι αυτού του νόμου, το άρθρο 12, το οποίο επιβεβαιώνει με τον πλέον δραματικό τρόπο τις οδυνηρές επιπτώσεις που έχουν να αντιμετωπίσουν οι ασφαλισμένο</w:t>
      </w:r>
      <w:r>
        <w:rPr>
          <w:rFonts w:eastAsia="Times New Roman"/>
          <w:szCs w:val="24"/>
        </w:rPr>
        <w:t xml:space="preserve">ι και οι συνταξιούχοι. </w:t>
      </w:r>
    </w:p>
    <w:p w14:paraId="1FE6AECC" w14:textId="77777777" w:rsidR="00BB1AD1" w:rsidRDefault="00FB162E">
      <w:pPr>
        <w:spacing w:line="600" w:lineRule="auto"/>
        <w:ind w:firstLine="720"/>
        <w:contextualSpacing/>
        <w:jc w:val="both"/>
        <w:rPr>
          <w:rFonts w:eastAsia="Times New Roman"/>
          <w:szCs w:val="24"/>
        </w:rPr>
      </w:pPr>
      <w:r>
        <w:rPr>
          <w:rFonts w:eastAsia="Times New Roman"/>
          <w:szCs w:val="24"/>
        </w:rPr>
        <w:t>Ειδικότερα, με το συγκεκριμένο άρθρο 12, ο εν λόγω νόμος καθορίζει τις προϋποθέσεις απονομής συντάξεων χηρείας με τέτοιον τρόπο, που ουσιαστικά καταργεί το δικαίωμα της σύνταξης χηρείας για ένα μεγάλο μέρος των ασφαλισμένων και μάλι</w:t>
      </w:r>
      <w:r>
        <w:rPr>
          <w:rFonts w:eastAsia="Times New Roman"/>
          <w:szCs w:val="24"/>
        </w:rPr>
        <w:t xml:space="preserve">στα με έναν παραλογισμό, βάζοντας ως θέμα το ηλικιακό κριτήριο. </w:t>
      </w:r>
    </w:p>
    <w:p w14:paraId="1FE6AECD" w14:textId="77777777" w:rsidR="00BB1AD1" w:rsidRDefault="00FB162E">
      <w:pPr>
        <w:spacing w:line="600" w:lineRule="auto"/>
        <w:ind w:firstLine="720"/>
        <w:contextualSpacing/>
        <w:jc w:val="both"/>
        <w:rPr>
          <w:rFonts w:eastAsia="Times New Roman"/>
          <w:szCs w:val="24"/>
        </w:rPr>
      </w:pPr>
      <w:r>
        <w:rPr>
          <w:rFonts w:eastAsia="Times New Roman"/>
          <w:szCs w:val="24"/>
        </w:rPr>
        <w:t>Δηλαδή, συγκεκριμένα, εάν ο επιζών σύζυγος –και συνήθως είναι γυναίκα- δεν έχει συμπληρώσει το πεντηκοστό πέμπτο έτος της ηλικίας, τότε σύνταξη καταβάλλεται για τρία μόνο χρόνια και αν παρά τ</w:t>
      </w:r>
      <w:r>
        <w:rPr>
          <w:rFonts w:eastAsia="Times New Roman"/>
          <w:szCs w:val="24"/>
        </w:rPr>
        <w:t xml:space="preserve">ύχη, κατά τη διάρκεια αυτής της τριετίας, συμπληρώσει το πεντηκοστό πέμπτο έτος της ηλικίας, τότε </w:t>
      </w:r>
      <w:r>
        <w:rPr>
          <w:rFonts w:eastAsia="Times New Roman"/>
          <w:szCs w:val="24"/>
        </w:rPr>
        <w:lastRenderedPageBreak/>
        <w:t xml:space="preserve">η σύνταξη διακόπτεται και </w:t>
      </w:r>
      <w:proofErr w:type="spellStart"/>
      <w:r>
        <w:rPr>
          <w:rFonts w:eastAsia="Times New Roman"/>
          <w:szCs w:val="24"/>
        </w:rPr>
        <w:t>ξαναδίδεται</w:t>
      </w:r>
      <w:proofErr w:type="spellEnd"/>
      <w:r>
        <w:rPr>
          <w:rFonts w:eastAsia="Times New Roman"/>
          <w:szCs w:val="24"/>
        </w:rPr>
        <w:t xml:space="preserve"> στο εξηκοστό έβδομο έτος της ηλικίας. Δηλαδή, από τα πενήντα πέντε μέχρι τα εξήντα επτά, δώδεκα χρόνια, τι θα κάνει; Θα </w:t>
      </w:r>
      <w:r>
        <w:rPr>
          <w:rFonts w:eastAsia="Times New Roman"/>
          <w:szCs w:val="24"/>
        </w:rPr>
        <w:t>πάει για δουλειά; Της διασφαλίζετε δουλειά; Εάν δεν το συμπληρώσει, καταργείται ολοκληρωτικά. Με ποια λογική; Και γιατί να είναι τα πενήντα πέντε χρόνια κι όχι τα εξήντα; Και γιατί να είναι τα εξήντα κι όχι τα σαράντα ή τα τριάντα χρόνια;</w:t>
      </w:r>
    </w:p>
    <w:p w14:paraId="1FE6AECE"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 Όταν οι υπόλοιπε</w:t>
      </w:r>
      <w:r>
        <w:rPr>
          <w:rFonts w:eastAsia="Times New Roman"/>
          <w:szCs w:val="24"/>
        </w:rPr>
        <w:t>ς προϋποθέσεις υπάρχουν, τι κάνετε με αυτό; Επί της ουσίας, καταργείτε το δικαίωμα στη σύνταξη των ασφαλισμένων, γιατί κι αυτή ήταν έμμεσα ασφαλισμένη από τον σύζυγο. Αυτό κάνετε! Κι οδηγείται στο απόσπασμα, μετατρέποντας τον κοινωνικό χαρακτήρα της ασφάλι</w:t>
      </w:r>
      <w:r>
        <w:rPr>
          <w:rFonts w:eastAsia="Times New Roman"/>
          <w:szCs w:val="24"/>
        </w:rPr>
        <w:t xml:space="preserve">σης σε ατομική ευθύνη. </w:t>
      </w:r>
    </w:p>
    <w:p w14:paraId="1FE6AECF" w14:textId="77777777" w:rsidR="00BB1AD1" w:rsidRDefault="00FB162E">
      <w:pPr>
        <w:spacing w:line="600" w:lineRule="auto"/>
        <w:ind w:firstLine="720"/>
        <w:contextualSpacing/>
        <w:jc w:val="both"/>
        <w:rPr>
          <w:rFonts w:eastAsia="Times New Roman"/>
          <w:szCs w:val="24"/>
        </w:rPr>
      </w:pPr>
      <w:r>
        <w:rPr>
          <w:rFonts w:eastAsia="Times New Roman"/>
          <w:szCs w:val="24"/>
        </w:rPr>
        <w:t>Από αυτήν τη</w:t>
      </w:r>
      <w:r>
        <w:rPr>
          <w:rFonts w:eastAsia="Times New Roman"/>
          <w:szCs w:val="24"/>
        </w:rPr>
        <w:t>ν</w:t>
      </w:r>
      <w:r>
        <w:rPr>
          <w:rFonts w:eastAsia="Times New Roman"/>
          <w:szCs w:val="24"/>
        </w:rPr>
        <w:t xml:space="preserve"> άποψη, λοιπόν, θεωρούμε ότι είναι απαράδεκτη αυτή η διάταξη. Πρέπει να αλλάξει, πρέπει να καταργηθεί και πρέπει να απονέμεται η σύνταξη χηρείας σε όλους χωρίς ηλικιακά όρια</w:t>
      </w:r>
      <w:r>
        <w:rPr>
          <w:rFonts w:eastAsia="Times New Roman"/>
          <w:szCs w:val="24"/>
        </w:rPr>
        <w:t>,</w:t>
      </w:r>
      <w:r>
        <w:rPr>
          <w:rFonts w:eastAsia="Times New Roman"/>
          <w:szCs w:val="24"/>
        </w:rPr>
        <w:t xml:space="preserve"> πρώτα απ’ όλα, και προϋποθέσεις άλλου είδους</w:t>
      </w:r>
      <w:r>
        <w:rPr>
          <w:rFonts w:eastAsia="Times New Roman"/>
          <w:szCs w:val="24"/>
        </w:rPr>
        <w:t>.</w:t>
      </w:r>
    </w:p>
    <w:p w14:paraId="1FE6AED0"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w:t>
      </w:r>
      <w:r>
        <w:rPr>
          <w:rFonts w:eastAsia="Times New Roman"/>
          <w:szCs w:val="24"/>
        </w:rPr>
        <w:t xml:space="preserve">ν για την ιστορία του κτηρίου και τον τρόπο οργάνωσης και λειτουργίας της Βουλής, </w:t>
      </w:r>
      <w:r>
        <w:rPr>
          <w:rFonts w:eastAsia="Times New Roman"/>
          <w:szCs w:val="24"/>
        </w:rPr>
        <w:lastRenderedPageBreak/>
        <w:t>τριάντα τρεις μαθητές και μαθήτριες και τρεις εκπαιδευτικοί συνοδοί τους από το 17</w:t>
      </w:r>
      <w:r>
        <w:rPr>
          <w:rFonts w:eastAsia="Times New Roman"/>
          <w:szCs w:val="24"/>
          <w:vertAlign w:val="superscript"/>
        </w:rPr>
        <w:t>ο</w:t>
      </w:r>
      <w:r>
        <w:rPr>
          <w:rFonts w:eastAsia="Times New Roman"/>
          <w:szCs w:val="24"/>
        </w:rPr>
        <w:t xml:space="preserve"> Δημοτικό Σχολείο Νίκαιας.</w:t>
      </w:r>
    </w:p>
    <w:p w14:paraId="1FE6AED1" w14:textId="77777777" w:rsidR="00BB1AD1" w:rsidRDefault="00FB162E">
      <w:pPr>
        <w:spacing w:line="600" w:lineRule="auto"/>
        <w:ind w:firstLine="720"/>
        <w:contextualSpacing/>
        <w:jc w:val="both"/>
        <w:rPr>
          <w:rFonts w:eastAsia="Times New Roman"/>
          <w:szCs w:val="24"/>
        </w:rPr>
      </w:pPr>
      <w:r>
        <w:rPr>
          <w:rFonts w:eastAsia="Times New Roman"/>
          <w:szCs w:val="24"/>
        </w:rPr>
        <w:t>Η Βουλή σάς καλωσορίζει.</w:t>
      </w:r>
    </w:p>
    <w:p w14:paraId="1FE6AED2" w14:textId="77777777" w:rsidR="00BB1AD1" w:rsidRDefault="00FB162E">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w:t>
      </w:r>
      <w:r>
        <w:rPr>
          <w:rFonts w:eastAsia="Times New Roman"/>
          <w:szCs w:val="24"/>
        </w:rPr>
        <w:t>ης Βουλής)</w:t>
      </w:r>
    </w:p>
    <w:p w14:paraId="1FE6AED3"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xml:space="preserve">, για χάρη σας ήρθαν τα παιδιά. </w:t>
      </w:r>
    </w:p>
    <w:p w14:paraId="1FE6AED4"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Ορίστε, κύριε Υπουργέ, έχετε τον λόγο. </w:t>
      </w:r>
    </w:p>
    <w:p w14:paraId="1FE6AED5"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Πρόεδρε. </w:t>
      </w:r>
    </w:p>
    <w:p w14:paraId="1FE6AED6" w14:textId="77777777" w:rsidR="00BB1AD1" w:rsidRDefault="00FB162E">
      <w:pPr>
        <w:spacing w:line="600" w:lineRule="auto"/>
        <w:ind w:firstLine="720"/>
        <w:contextualSpacing/>
        <w:jc w:val="both"/>
        <w:rPr>
          <w:rFonts w:eastAsia="Times New Roman"/>
          <w:szCs w:val="24"/>
        </w:rPr>
      </w:pPr>
      <w:r>
        <w:rPr>
          <w:rFonts w:eastAsia="Times New Roman"/>
          <w:szCs w:val="24"/>
        </w:rPr>
        <w:t>Πραγματικά, για περιπτώσεις ό</w:t>
      </w:r>
      <w:r>
        <w:rPr>
          <w:rFonts w:eastAsia="Times New Roman"/>
          <w:szCs w:val="24"/>
        </w:rPr>
        <w:t xml:space="preserve">που δεν υπάρχουν τα αναγκαία στηρίγματα για τη συνέχιση της κανονικής ζωής των ανθρώπων, δεν μένουν επιχειρήματα πολλά για να πει κανείς. Υπάρχει, πραγματικά, ιδιαίτερη ευαισθησία και σε εμένα και στην Κυβέρνηση ως προς το ζήτημα αυτό. </w:t>
      </w:r>
    </w:p>
    <w:p w14:paraId="1FE6AED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Πρέπει να εξηγήσω κ</w:t>
      </w:r>
      <w:r>
        <w:rPr>
          <w:rFonts w:eastAsia="Times New Roman" w:cs="Times New Roman"/>
          <w:szCs w:val="24"/>
        </w:rPr>
        <w:t xml:space="preserve">αι στις κυρίες που παρακολουθούν ότι συμμερίζομαι απολύτως, όπως και η Κυβέρνηση, τα θέματα που προκύπτουν και πρέπει να δούμε πώς θα αντιμετωπίσουμε τις συνέπειες σε αυτές τις περιπτώσεις. </w:t>
      </w:r>
    </w:p>
    <w:p w14:paraId="1FE6AED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Να εξηγήσω, όμως, πρώτα τι είναι τούτο που συμβαίνει πλέον όσον α</w:t>
      </w:r>
      <w:r>
        <w:rPr>
          <w:rFonts w:eastAsia="Times New Roman" w:cs="Times New Roman"/>
          <w:szCs w:val="24"/>
        </w:rPr>
        <w:t xml:space="preserve">φορά τη σύνταξη χηρείας. Έχω ερωτήσεις και από Βουλευτές του ΣΥΡΙΖΑ, </w:t>
      </w:r>
      <w:r>
        <w:rPr>
          <w:rFonts w:eastAsia="Times New Roman" w:cs="Times New Roman"/>
          <w:szCs w:val="24"/>
        </w:rPr>
        <w:lastRenderedPageBreak/>
        <w:t>αλλά δεν υπάρχει και κανένας στην Ελλάδα που να μην ρωτάει. Όλοι μας προσπαθούμε να δούμε τι θα κάνουμε με αυτό το θέμα, το οποίο προέκυψε από τη γνωστή θέση, κύριε Πρόεδρε, της Ευρωπαϊκή</w:t>
      </w:r>
      <w:r>
        <w:rPr>
          <w:rFonts w:eastAsia="Times New Roman" w:cs="Times New Roman"/>
          <w:szCs w:val="24"/>
        </w:rPr>
        <w:t xml:space="preserve">ς Ένωσης ότι πρέπει να ισχύει ο μέσος όρος στην Ευρώπη. </w:t>
      </w:r>
    </w:p>
    <w:p w14:paraId="1FE6AED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επειδή στην Ευρώπη, στη Γαλλία συγκεκριμένα, ισχύει το πεντηκοστό πέμπτο έτος, έτσι ακριβώς εμείς υποχρεωθήκαμε να διαμορφώσουμε τα όρια για τα θέματα χηρείας. Σε άλλες χώρες είναι ακόμα χειρότερ</w:t>
      </w:r>
      <w:r>
        <w:rPr>
          <w:rFonts w:eastAsia="Times New Roman" w:cs="Times New Roman"/>
          <w:szCs w:val="24"/>
        </w:rPr>
        <w:t xml:space="preserve">α και δεν θέλω να μιλήσω για αυτές. Η σύνταξη χηρείας δηλαδή λαμβάνεται στο ανώτατο ηλικιακό όριο που προβλέπεται για την έναρξη καταβολής των συντάξεων, δηλαδή ακόμα χειρότερα. </w:t>
      </w:r>
    </w:p>
    <w:p w14:paraId="1FE6AED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Όμως έχουμε να κάνουμε με αυτήν την εμμονή να ισχύουν, δυστυχώς, για εκείνα π</w:t>
      </w:r>
      <w:r>
        <w:rPr>
          <w:rFonts w:eastAsia="Times New Roman" w:cs="Times New Roman"/>
          <w:szCs w:val="24"/>
        </w:rPr>
        <w:t xml:space="preserve">ου δεν είναι ευνοϊκά, οι μέσοι όροι που ισχύουν στην Ελλάδα. Για τα θετικά όρια για άλλα πράγματα, όπως οι διαπραγματεύσεις, δεν έγινε συζήτηση θετική από την πλευρά των δανειστών. Όμως αυτό το έβαλαν μετ’ επιτάσεως, όπως έχω εξηγήσει πάλι. Στη διαδικασία </w:t>
      </w:r>
      <w:r>
        <w:rPr>
          <w:rFonts w:eastAsia="Times New Roman" w:cs="Times New Roman"/>
          <w:szCs w:val="24"/>
        </w:rPr>
        <w:t>που είμαστε ήταν αδύνατο να επιμείνουμε χωρίς να κινδυνεύσει η κατάληξη της διαδικασίας της νομοθέτησης για τη δεύτερη αξιολόγηση.</w:t>
      </w:r>
    </w:p>
    <w:p w14:paraId="1FE6AED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πρέπει, όμως, να πω -και θα συνεχίσω και στο δεύτερο μέρος της ομιλίας μου- είναι ότι το πρόβλημα υπάρχει για έναν </w:t>
      </w:r>
      <w:r>
        <w:rPr>
          <w:rFonts w:eastAsia="Times New Roman" w:cs="Times New Roman"/>
          <w:szCs w:val="24"/>
        </w:rPr>
        <w:t xml:space="preserve">αριθμό ατόμων, που όσο και αν έχει σημασία να τα δούμε, δεν έχει σημασία ο αριθμός. Όμως </w:t>
      </w:r>
      <w:r>
        <w:rPr>
          <w:rFonts w:eastAsia="Times New Roman" w:cs="Times New Roman"/>
          <w:szCs w:val="24"/>
        </w:rPr>
        <w:lastRenderedPageBreak/>
        <w:t>πρέπει να γνωρίζουμε ότι τα άτομα που έχουν ανήλικα τέκνα ή αν τα ίδια πάσχουν από αναπηρία 67% ή έχουν παιδιά ανίκανα για εργασία με αναπηρία τουλάχιστον 67% θα εξακο</w:t>
      </w:r>
      <w:r>
        <w:rPr>
          <w:rFonts w:eastAsia="Times New Roman" w:cs="Times New Roman"/>
          <w:szCs w:val="24"/>
        </w:rPr>
        <w:t xml:space="preserve">λουθούν να παίρνουν τη σύνταξη αυτή. Επομένως δεν είναι μόνο η τριετία. Η τριετία είναι για εμάς, για τούτη την περίοδο που διατρέχουμε. </w:t>
      </w:r>
    </w:p>
    <w:p w14:paraId="1FE6AED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Έχουμε δύο χρόνια ακόμα μπροστά μας για να δούμε τι πολιτικές θα εφαρμόσουμε για να αντιμετωπίσουμε τις ακραίες περιπτώσεις, για να βρούμε μέτρα ενίσχυσης των ατόμων αυτών, μέτρα εξεύρεσης εργασίας, μια σειρά μέτρα τα οποία επεξεργαζόμαστε και ερευνούμε στ</w:t>
      </w:r>
      <w:r>
        <w:rPr>
          <w:rFonts w:eastAsia="Times New Roman" w:cs="Times New Roman"/>
          <w:szCs w:val="24"/>
        </w:rPr>
        <w:t xml:space="preserve">ο Υπουργείο, για να μπορέσουμε να αντιμετωπίσουμε αυτές τις περιπτώσεις. </w:t>
      </w:r>
    </w:p>
    <w:p w14:paraId="1FE6AED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Ένα από τα μέτρα αυτά είναι η πρόβλεψη ότι για δύο χρόνια στη διάρκεια των πέντε ετών από το γεγονός του θανάτου</w:t>
      </w:r>
      <w:r>
        <w:rPr>
          <w:rFonts w:eastAsia="Times New Roman" w:cs="Times New Roman"/>
          <w:szCs w:val="24"/>
        </w:rPr>
        <w:t>,</w:t>
      </w:r>
      <w:r>
        <w:rPr>
          <w:rFonts w:eastAsia="Times New Roman" w:cs="Times New Roman"/>
          <w:szCs w:val="24"/>
        </w:rPr>
        <w:t xml:space="preserve"> το δημόσιο καταβάλλει τις ασφαλιστικές εισφορές για την απασχόληση α</w:t>
      </w:r>
      <w:r>
        <w:rPr>
          <w:rFonts w:eastAsia="Times New Roman" w:cs="Times New Roman"/>
          <w:szCs w:val="24"/>
        </w:rPr>
        <w:t>υτής της περίπτωσης των ατόμων που βρίσκονται σε κατάσταση χηρείας.</w:t>
      </w:r>
    </w:p>
    <w:p w14:paraId="1FE6AED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Θα συνεχίσω στη δευτερολογία μου, κύριε Πρόεδρε.</w:t>
      </w:r>
    </w:p>
    <w:p w14:paraId="1FE6AED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E6AEE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1FE6AEE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Πραγματικά, κύριε Υπουργέ, </w:t>
      </w:r>
      <w:r>
        <w:rPr>
          <w:rFonts w:eastAsia="Times New Roman" w:cs="Times New Roman"/>
          <w:szCs w:val="24"/>
        </w:rPr>
        <w:t>με αφήνετε πραγματικά άναυδο με την κυνικότητά σας. Δεν μπορώ να πω κουβέντα, όταν λέτε ότι το κρεματόριο της αξιολόγησης και της συμφωνίας με τους δανειστές αποκεφαλίζει το δικαίωμα στη ζωή. Και το λέτε έτσι ανερυθρίαστα. Πραγματικά δεν υπάρχει λέξη να χα</w:t>
      </w:r>
      <w:r>
        <w:rPr>
          <w:rFonts w:eastAsia="Times New Roman" w:cs="Times New Roman"/>
          <w:szCs w:val="24"/>
        </w:rPr>
        <w:t>ρακτηρίσει τ</w:t>
      </w:r>
      <w:r>
        <w:rPr>
          <w:rFonts w:eastAsia="Times New Roman" w:cs="Times New Roman"/>
          <w:szCs w:val="24"/>
        </w:rPr>
        <w:t>ι</w:t>
      </w:r>
      <w:r>
        <w:rPr>
          <w:rFonts w:eastAsia="Times New Roman" w:cs="Times New Roman"/>
          <w:szCs w:val="24"/>
        </w:rPr>
        <w:t xml:space="preserve">ς ενέργειές σας αυτές. </w:t>
      </w:r>
    </w:p>
    <w:p w14:paraId="1FE6AEE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Μου φέρατε τώρα κάποιες περιπτώσεις που λογικό είναι άμα είναι ανάπηρος, άμα δεν μπορεί να συντηρηθεί. Λογικό είναι! Τι λέτε τώρα; Σκέφτεστε τι λέτε; Έχετε εικόνα των λεγόμενών σας και των επιπτώσεων που διαμορφώνουν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Θα δούμε» και «</w:t>
      </w:r>
      <w:r>
        <w:rPr>
          <w:rFonts w:eastAsia="Times New Roman" w:cs="Times New Roman"/>
          <w:szCs w:val="24"/>
        </w:rPr>
        <w:t>θ</w:t>
      </w:r>
      <w:r>
        <w:rPr>
          <w:rFonts w:eastAsia="Times New Roman" w:cs="Times New Roman"/>
          <w:szCs w:val="24"/>
        </w:rPr>
        <w:t>α κάνουμε»; Τι θα εξετάσετε δηλαδή; Το δικαίωμα να μπορεί να ζήσει ο άλλος; Ποιος σας έβαλε κριτή του δικαιώματος στη ζωή κάποιου, επειδή του έτυχε ένα οδυνηρό συμβάν; Δεν φτάνει που έχασε τον σύντροφό του, μένει και ξεκρέμαστος τελείως, ότ</w:t>
      </w:r>
      <w:r>
        <w:rPr>
          <w:rFonts w:eastAsia="Times New Roman" w:cs="Times New Roman"/>
          <w:szCs w:val="24"/>
        </w:rPr>
        <w:t xml:space="preserve">αν κάποιες επιλογές είναι και αναγκαστικές λόγω της υφής της δουλειάς κάποιων, κύριε Υπουργέ, δηλαδή ο σύζυγος ή η σύζυγος να μην μπορεί να εργάζεται. </w:t>
      </w:r>
    </w:p>
    <w:p w14:paraId="1FE6AEE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στο κάτω-κάτω δεν το έχετε και υποχρεωτικό ούτε διασφαλίζετε το δικαίωμα στην εργασία, ως λέει το Σύ</w:t>
      </w:r>
      <w:r>
        <w:rPr>
          <w:rFonts w:eastAsia="Times New Roman" w:cs="Times New Roman"/>
          <w:szCs w:val="24"/>
        </w:rPr>
        <w:t>νταγμα. Το να ήταν υποχρεωτικό και να τις ασφαλίζετε βεβαίως θα ήταν άλλου είδους συζήτηση. Όμως μιλάμε για έναν συγκεκριμένο τρόπο δομής. Και έρχεστε τώρα, εκ των υστέρων, να ανατρέψετε τα πάντα στο πώς είχε οργανώσει ο άλλος τη ζωή και την οικογένειά του</w:t>
      </w:r>
      <w:r>
        <w:rPr>
          <w:rFonts w:eastAsia="Times New Roman" w:cs="Times New Roman"/>
          <w:szCs w:val="24"/>
        </w:rPr>
        <w:t>.</w:t>
      </w:r>
    </w:p>
    <w:p w14:paraId="1FE6AEE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 από αυτό όμως, το δημοσιονομικό αποτέλεσμα είναι ελάχιστο, γιατί αφορά πολύ λίγο κόσμο. Πέρα όμως από τον αριθμό, το πόσους αφορά -εμείς δεν θα σταθούμε στον αριθμό- είναι δικαίωμα ή δεν είναι; Ήταν έμμεσα ασφαλισμένος; Καταργείτε δηλαδή σε έναν ασφ</w:t>
      </w:r>
      <w:r>
        <w:rPr>
          <w:rFonts w:eastAsia="Times New Roman" w:cs="Times New Roman"/>
          <w:szCs w:val="24"/>
        </w:rPr>
        <w:t>αλισμένο τη σύνταξη; Με ποιο δικαίωμα; Με ποια λογική την καταργείτε; Και μου λέτε τώρα για τον μέσο όρο που ισχύει στην Ευρωπαϊκή Ένωση; Δηλαδή αν στην Ευρωπαϊκή Ένωση πετάνε τα παιδιά στον Καιάδα, θα τα πετάξουμε κι εμείς; Γιατί έτσι είναι η Ευρωπαϊκή Έν</w:t>
      </w:r>
      <w:r>
        <w:rPr>
          <w:rFonts w:eastAsia="Times New Roman" w:cs="Times New Roman"/>
          <w:szCs w:val="24"/>
        </w:rPr>
        <w:t xml:space="preserve">ωση! Είναι </w:t>
      </w:r>
      <w:proofErr w:type="spellStart"/>
      <w:r>
        <w:rPr>
          <w:rFonts w:eastAsia="Times New Roman" w:cs="Times New Roman"/>
          <w:szCs w:val="24"/>
        </w:rPr>
        <w:t>λυκοσυμμαχία</w:t>
      </w:r>
      <w:proofErr w:type="spellEnd"/>
      <w:r>
        <w:rPr>
          <w:rFonts w:eastAsia="Times New Roman" w:cs="Times New Roman"/>
          <w:szCs w:val="24"/>
        </w:rPr>
        <w:t xml:space="preserve"> και το επιβεβαιώνετε περίτρανα. Δεν ενδιαφέρεται καθόλου για τα ζητήματα που αφορούν την ανθρώπινη ζωή. Και αν βεβαίως ισχύουν αυτά τα οποία λέτε. </w:t>
      </w:r>
    </w:p>
    <w:p w14:paraId="1FE6AEE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καθαρά ότι πρέπει σήμερα, αν όχι χθες, η Κυβέρνηση να πάρει πίσω αυτό το </w:t>
      </w:r>
      <w:r>
        <w:rPr>
          <w:rFonts w:eastAsia="Times New Roman" w:cs="Times New Roman"/>
          <w:szCs w:val="24"/>
        </w:rPr>
        <w:t xml:space="preserve">άρθρο, το άρθρο 12. Είναι απαράδεκτο. Και όχι μετά από πέντε χρόνια και να δούμε πώς θα εξελιχθεί η πορεία και πόσους αφορά. Τι θα πει πόσους αφορά; Να το βάλουμε στο ζύγι δηλαδή; Αν αφορά δέκα, θα το αλλάξουμε, αν αφορά δεκαπέντε δεν το αλλάζουμε; Βάζετε </w:t>
      </w:r>
      <w:r>
        <w:rPr>
          <w:rFonts w:eastAsia="Times New Roman" w:cs="Times New Roman"/>
          <w:szCs w:val="24"/>
        </w:rPr>
        <w:t xml:space="preserve">στο ζύγι την ανθρώπινη ζωή και το δικαίωμα του άλλου να ζήσει με αξιοπρέπεια; Τι είναι αυτά τα οποία εκστομίσατε λίγο πριν; </w:t>
      </w:r>
    </w:p>
    <w:p w14:paraId="1FE6AEE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1FE6AEE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σας το λέμε καθαρά. Πρέπει να αλλαχθεί. Δ</w:t>
      </w:r>
      <w:r>
        <w:rPr>
          <w:rFonts w:eastAsia="Times New Roman" w:cs="Times New Roman"/>
          <w:szCs w:val="24"/>
        </w:rPr>
        <w:t>εν μπορεί να υπάρχει τέτοιο κριτήριο. Να βάλετε άλλου είδους κριτήρια που βασίζονται σε μια ασφαλιστική λογική. Γιατί αυτό θα το καταλάβουμε, έστω κι αν είναι άδικα. Όμως το ηλικιακό κριτήριο δεν έχει καμμία σχέση με τις προϋποθέσεις ασφάλειας, καμμία απολ</w:t>
      </w:r>
      <w:r>
        <w:rPr>
          <w:rFonts w:eastAsia="Times New Roman" w:cs="Times New Roman"/>
          <w:szCs w:val="24"/>
        </w:rPr>
        <w:t xml:space="preserve">ύτως σχέση. Να μην έχει συμπληρώσει τα ένσημα, να το καταλάβουμε, να είναι λιγότερα τα ένσημα, να το καταλάβουμε. Ή μάλλον να το συζητήσουμε, όχι να το καταλάβουμε, αλλά να το συζητήσουμε έστω. Αλλά αυτό; </w:t>
      </w:r>
    </w:p>
    <w:p w14:paraId="1FE6AEE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Εμείς λέμε καθαρά ότι η θέση μας είναι: χωρίς προϋ</w:t>
      </w:r>
      <w:r>
        <w:rPr>
          <w:rFonts w:eastAsia="Times New Roman" w:cs="Times New Roman"/>
          <w:szCs w:val="24"/>
        </w:rPr>
        <w:t xml:space="preserve">ποθέσεις. Δεν μπορεί να υπάρξει καμμία προϋπόθεση για την απονομή χηρείας. </w:t>
      </w:r>
    </w:p>
    <w:p w14:paraId="1FE6AEE9"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Απόσυρση του άρθρου 12. Ωραία.</w:t>
      </w:r>
    </w:p>
    <w:p w14:paraId="1FE6AEEA" w14:textId="77777777" w:rsidR="00BB1AD1" w:rsidRDefault="00FB162E">
      <w:pPr>
        <w:spacing w:line="600" w:lineRule="auto"/>
        <w:ind w:firstLine="720"/>
        <w:contextualSpacing/>
        <w:jc w:val="both"/>
        <w:rPr>
          <w:rFonts w:eastAsia="Times New Roman"/>
          <w:bCs/>
          <w:szCs w:val="24"/>
        </w:rPr>
      </w:pPr>
      <w:r>
        <w:rPr>
          <w:rFonts w:eastAsia="Times New Roman"/>
          <w:bCs/>
          <w:szCs w:val="24"/>
        </w:rPr>
        <w:t>Ορίστε, κύριε Υπουργέ, έχετε τον λόγο.</w:t>
      </w:r>
    </w:p>
    <w:p w14:paraId="1FE6AEEB"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w:t>
      </w:r>
      <w:r>
        <w:rPr>
          <w:rFonts w:eastAsia="Times New Roman"/>
          <w:b/>
          <w:bCs/>
          <w:szCs w:val="24"/>
        </w:rPr>
        <w:t>κής Αλληλεγγύης):</w:t>
      </w:r>
      <w:r>
        <w:rPr>
          <w:rFonts w:eastAsia="Times New Roman"/>
          <w:bCs/>
          <w:szCs w:val="24"/>
        </w:rPr>
        <w:t xml:space="preserve"> Κύριε </w:t>
      </w:r>
      <w:proofErr w:type="spellStart"/>
      <w:r>
        <w:rPr>
          <w:rFonts w:eastAsia="Times New Roman"/>
          <w:bCs/>
          <w:szCs w:val="24"/>
        </w:rPr>
        <w:t>Καραθανασόπουλε</w:t>
      </w:r>
      <w:proofErr w:type="spellEnd"/>
      <w:r>
        <w:rPr>
          <w:rFonts w:eastAsia="Times New Roman"/>
          <w:bCs/>
          <w:szCs w:val="24"/>
        </w:rPr>
        <w:t>, για ένα ευαίσθητο θέμα όλοι μιλάνε εύκολα, διότι πράγματι είναι πάρα πολύ ευαίσθητο και επιτρέπεται να σηκώνετε και έτσι τους τόνους χωρίς κόστος. Όμως δεν γίνεται να με κατηγορείτε για κυνισμό. Και δεν γίνεται, διό</w:t>
      </w:r>
      <w:r>
        <w:rPr>
          <w:rFonts w:eastAsia="Times New Roman"/>
          <w:bCs/>
          <w:szCs w:val="24"/>
        </w:rPr>
        <w:t xml:space="preserve">τι εγώ δεν εξέφρασα ποτέ θέση αδιαφορίας για το πρόβλημα. Είπα ότι πρέπει να εκτιμήσουμε πώς συμβαίνει αυτό. Διότι όταν ψηφιζόταν ο νόμος, όλες οι περιπτώσεις χηρείας που υπήρχαν μέχρι εκείνη τη στιγμή, από την έναρξη εφαρμογής </w:t>
      </w:r>
      <w:r>
        <w:rPr>
          <w:rFonts w:eastAsia="Times New Roman"/>
          <w:bCs/>
          <w:szCs w:val="24"/>
        </w:rPr>
        <w:lastRenderedPageBreak/>
        <w:t>του, διατήρησαν τους όρους μ</w:t>
      </w:r>
      <w:r>
        <w:rPr>
          <w:rFonts w:eastAsia="Times New Roman"/>
          <w:bCs/>
          <w:szCs w:val="24"/>
        </w:rPr>
        <w:t xml:space="preserve">ε τους οποίους χορηγούνταν οι συντάξεις. Δεν άλλαξε κάτι. </w:t>
      </w:r>
    </w:p>
    <w:p w14:paraId="1FE6AEEC" w14:textId="77777777" w:rsidR="00BB1AD1" w:rsidRDefault="00FB162E">
      <w:pPr>
        <w:spacing w:line="600" w:lineRule="auto"/>
        <w:ind w:firstLine="720"/>
        <w:contextualSpacing/>
        <w:jc w:val="both"/>
        <w:rPr>
          <w:rFonts w:eastAsia="Times New Roman"/>
          <w:bCs/>
          <w:szCs w:val="24"/>
        </w:rPr>
      </w:pPr>
      <w:r>
        <w:rPr>
          <w:rFonts w:eastAsia="Times New Roman"/>
          <w:bCs/>
          <w:szCs w:val="24"/>
        </w:rPr>
        <w:t xml:space="preserve">Επομένως, πρέπει να δούμε πρώτα απ’ όλα πόσα είναι εκείνα τα άτομα που μένουν χωρίς κάλυψη από τον νόμο. Διότι σε περίπτωση χηρείας μπορεί κάποιος να αποκτά και να διαδέχεται και την περιουσία του </w:t>
      </w:r>
      <w:r>
        <w:rPr>
          <w:rFonts w:eastAsia="Times New Roman"/>
          <w:bCs/>
          <w:szCs w:val="24"/>
        </w:rPr>
        <w:t>εκλιπόντος, να έχει μία επιχείρηση, να έχει ένα κατάστημα, να έχει οτιδήποτε αφορούσε τη δραστηριότητα και να μην έχει ανάγκη υποστήριξης από σύνταξη. Δεν το αποκλείετε αυτό. Τι, κυνικό το βρίσκετε κι αυτό;</w:t>
      </w:r>
    </w:p>
    <w:p w14:paraId="1FE6AEED"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ΝΙΚΟΛΑΟΣ ΚΑΡΑΘΑΝΑΣΟΠΟΥΛΟΣ: </w:t>
      </w:r>
      <w:r>
        <w:rPr>
          <w:rFonts w:eastAsia="Times New Roman"/>
          <w:bCs/>
          <w:szCs w:val="24"/>
        </w:rPr>
        <w:t>Μα είστε σοβαροί; Θα έ</w:t>
      </w:r>
      <w:r>
        <w:rPr>
          <w:rFonts w:eastAsia="Times New Roman"/>
          <w:bCs/>
          <w:szCs w:val="24"/>
        </w:rPr>
        <w:t>παιρνε σύνταξη ο άλλος αν είχε περιουσία; Θα έπαιρνε σύνταξη αν ζούσε;</w:t>
      </w:r>
    </w:p>
    <w:p w14:paraId="1FE6AEEE"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Σοβαρότατος είμαι! Σας παρακαλώ. Αφήστε τώρα που θυμώνετε, κύριε </w:t>
      </w:r>
      <w:proofErr w:type="spellStart"/>
      <w:r>
        <w:rPr>
          <w:rFonts w:eastAsia="Times New Roman"/>
          <w:bCs/>
          <w:szCs w:val="24"/>
        </w:rPr>
        <w:t>Καραθανασόπουλε</w:t>
      </w:r>
      <w:proofErr w:type="spellEnd"/>
      <w:r>
        <w:rPr>
          <w:rFonts w:eastAsia="Times New Roman"/>
          <w:bCs/>
          <w:szCs w:val="24"/>
        </w:rPr>
        <w:t>. Μιλάω γι</w:t>
      </w:r>
      <w:r>
        <w:rPr>
          <w:rFonts w:eastAsia="Times New Roman"/>
          <w:bCs/>
          <w:szCs w:val="24"/>
        </w:rPr>
        <w:t xml:space="preserve">α τους ταξικούς σας αντιπάλους. </w:t>
      </w:r>
    </w:p>
    <w:p w14:paraId="1FE6AEEF"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Καραθανασόπουλε</w:t>
      </w:r>
      <w:proofErr w:type="spellEnd"/>
      <w:r>
        <w:rPr>
          <w:rFonts w:eastAsia="Times New Roman"/>
          <w:bCs/>
          <w:szCs w:val="24"/>
        </w:rPr>
        <w:t>, σας άκουσε με απόλυτη προσοχή. Δεν ακούγεται τίποτα τώρα. Μην εξάπτεστε. Σας άκουσε χωρίς να σας διακόψει καθόλου.</w:t>
      </w:r>
    </w:p>
    <w:p w14:paraId="1FE6AEF0"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ΝΙΚΟΛΑΟΣ ΚΑΡΑΘΑΝΑΣΟΠΟΥΛΟΣ: </w:t>
      </w:r>
      <w:r>
        <w:rPr>
          <w:rFonts w:eastAsia="Times New Roman"/>
          <w:bCs/>
          <w:szCs w:val="24"/>
        </w:rPr>
        <w:t>Τι κριτήρια είναι αυτά πο</w:t>
      </w:r>
      <w:r>
        <w:rPr>
          <w:rFonts w:eastAsia="Times New Roman"/>
          <w:bCs/>
          <w:szCs w:val="24"/>
        </w:rPr>
        <w:t xml:space="preserve">υ βάζετε; Στο τέλος δηλαδή θα καταργήσετε τη σύνταξη γι’ αυτόν που μπορεί να έχει μια περιουσία; Και το λέτε έτσι; </w:t>
      </w:r>
    </w:p>
    <w:p w14:paraId="1FE6AEF1" w14:textId="77777777" w:rsidR="00BB1AD1" w:rsidRDefault="00FB162E">
      <w:pPr>
        <w:spacing w:line="600" w:lineRule="auto"/>
        <w:ind w:firstLine="720"/>
        <w:contextualSpacing/>
        <w:jc w:val="both"/>
        <w:rPr>
          <w:rFonts w:eastAsia="Times New Roman"/>
          <w:bCs/>
          <w:szCs w:val="24"/>
        </w:rPr>
      </w:pPr>
      <w:r>
        <w:rPr>
          <w:rFonts w:eastAsia="Times New Roman"/>
          <w:b/>
          <w:bCs/>
          <w:szCs w:val="24"/>
        </w:rPr>
        <w:lastRenderedPageBreak/>
        <w:t>ΑΝΑΣΤΑΣΙΟΣ ΠΕΤΡΟΠΟΥΛΟΣ (Υφυπουργός Εργασίας, Κοινωνικής Ασφάλισης και Κοινωνικής Αλληλεγγύης):</w:t>
      </w:r>
      <w:r>
        <w:rPr>
          <w:rFonts w:eastAsia="Times New Roman"/>
          <w:bCs/>
          <w:szCs w:val="24"/>
        </w:rPr>
        <w:t xml:space="preserve"> Αφήστε τώρα που θυμώνετε!</w:t>
      </w:r>
    </w:p>
    <w:p w14:paraId="1FE6AEF2"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ΝΙΚΟΛΑΟΣ ΚΑΡΑΘΑΝΑΣΟ</w:t>
      </w:r>
      <w:r>
        <w:rPr>
          <w:rFonts w:eastAsia="Times New Roman"/>
          <w:b/>
          <w:bCs/>
          <w:szCs w:val="24"/>
        </w:rPr>
        <w:t xml:space="preserve">ΠΟΥΛΟΣ: </w:t>
      </w:r>
      <w:r>
        <w:rPr>
          <w:rFonts w:eastAsia="Times New Roman"/>
          <w:bCs/>
          <w:szCs w:val="24"/>
        </w:rPr>
        <w:t>Δεν μιλάμε για γυναίκα εφοπλιστή, βιομήχανου ή τραπεζίτη! Ελάτε τώρα!</w:t>
      </w:r>
    </w:p>
    <w:p w14:paraId="1FE6AEF3"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Γι’ αυτό το δήθεν στυλ αγανάκτησης από τους μοναδικούς ευαίσθητους έναντι εμού του </w:t>
      </w:r>
      <w:r>
        <w:rPr>
          <w:rFonts w:eastAsia="Times New Roman"/>
          <w:bCs/>
          <w:szCs w:val="24"/>
        </w:rPr>
        <w:t>κυνικού, πρέπει να πω…</w:t>
      </w:r>
    </w:p>
    <w:p w14:paraId="1FE6AEF4"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ΝΙΚΟΛΑΟΣ ΚΑΡΑΘΑΝΑΣΟΠΟΥΛΟΣ: </w:t>
      </w:r>
      <w:r>
        <w:rPr>
          <w:rFonts w:eastAsia="Times New Roman"/>
          <w:bCs/>
          <w:szCs w:val="24"/>
        </w:rPr>
        <w:t>Οι πράξεις σας και τα λόγια σας το δείχνουν!</w:t>
      </w:r>
    </w:p>
    <w:p w14:paraId="1FE6AEF5"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 θέμα είναι τέτοιο που υπάρχει συναίνεση για να βρεθεί λύση. Ας μην ανεβάζουμε τους τόνους.</w:t>
      </w:r>
    </w:p>
    <w:p w14:paraId="1FE6AEF6"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w:t>
      </w:r>
      <w:r>
        <w:rPr>
          <w:rFonts w:eastAsia="Times New Roman"/>
          <w:b/>
          <w:bCs/>
          <w:szCs w:val="24"/>
        </w:rPr>
        <w:t xml:space="preserve"> Εργασίας, Κοινωνικής Ασφάλισης και Κοινωνικής Αλληλεγγύης):</w:t>
      </w:r>
      <w:r>
        <w:rPr>
          <w:rFonts w:eastAsia="Times New Roman"/>
          <w:bCs/>
          <w:szCs w:val="24"/>
        </w:rPr>
        <w:t xml:space="preserve"> Σας παρακαλώ, κύριε </w:t>
      </w:r>
      <w:proofErr w:type="spellStart"/>
      <w:r>
        <w:rPr>
          <w:rFonts w:eastAsia="Times New Roman"/>
          <w:bCs/>
          <w:szCs w:val="24"/>
        </w:rPr>
        <w:t>Καραθανασόπουλε</w:t>
      </w:r>
      <w:proofErr w:type="spellEnd"/>
      <w:r>
        <w:rPr>
          <w:rFonts w:eastAsia="Times New Roman"/>
          <w:bCs/>
          <w:szCs w:val="24"/>
        </w:rPr>
        <w:t>! Συμμορφωθείτε τουλάχιστον με τη σοβαρότητα που έχει το θέμα και μην το αξιοποιείτε για να δείξετε ότι εσείς είστε πάρα πολύ ευαίσθητος, ενώ εγώ είμαι αναίσθητ</w:t>
      </w:r>
      <w:r>
        <w:rPr>
          <w:rFonts w:eastAsia="Times New Roman"/>
          <w:bCs/>
          <w:szCs w:val="24"/>
        </w:rPr>
        <w:t xml:space="preserve">ος. Δεν υπάρχει αυτό το πράγμα. Να είστε βέβαιος! Ο καθένας χαρακτηρίζεται και από τη ζωή του. </w:t>
      </w:r>
    </w:p>
    <w:p w14:paraId="1FE6AEF7" w14:textId="77777777" w:rsidR="00BB1AD1" w:rsidRDefault="00FB162E">
      <w:pPr>
        <w:spacing w:line="600" w:lineRule="auto"/>
        <w:ind w:firstLine="720"/>
        <w:contextualSpacing/>
        <w:jc w:val="both"/>
        <w:rPr>
          <w:rFonts w:eastAsia="Times New Roman"/>
          <w:bCs/>
          <w:szCs w:val="24"/>
        </w:rPr>
      </w:pPr>
      <w:r>
        <w:rPr>
          <w:rFonts w:eastAsia="Times New Roman"/>
          <w:b/>
          <w:bCs/>
          <w:szCs w:val="24"/>
        </w:rPr>
        <w:t>ΑΘΑΝΑΣΙΟΣ ΔΑΒΑΚΗΣ:</w:t>
      </w:r>
      <w:r>
        <w:rPr>
          <w:rFonts w:eastAsia="Times New Roman"/>
          <w:bCs/>
          <w:szCs w:val="24"/>
        </w:rPr>
        <w:t xml:space="preserve"> Θα αλλάξετε τον νόμο; </w:t>
      </w:r>
    </w:p>
    <w:p w14:paraId="1FE6AEF8" w14:textId="77777777" w:rsidR="00BB1AD1" w:rsidRDefault="00FB162E">
      <w:pPr>
        <w:spacing w:line="600" w:lineRule="auto"/>
        <w:ind w:firstLine="720"/>
        <w:contextualSpacing/>
        <w:jc w:val="both"/>
        <w:rPr>
          <w:rFonts w:eastAsia="Times New Roman"/>
          <w:bCs/>
          <w:szCs w:val="24"/>
        </w:rPr>
      </w:pPr>
      <w:r>
        <w:rPr>
          <w:rFonts w:eastAsia="Times New Roman"/>
          <w:b/>
          <w:bCs/>
          <w:szCs w:val="24"/>
        </w:rPr>
        <w:lastRenderedPageBreak/>
        <w:t xml:space="preserve">ΝΙΚΟΛΑΟΣ ΚΑΡΑΘΑΝΑΣΟΠΟΥΛΟΣ: </w:t>
      </w:r>
      <w:r>
        <w:rPr>
          <w:rFonts w:eastAsia="Times New Roman"/>
          <w:bCs/>
          <w:szCs w:val="24"/>
        </w:rPr>
        <w:t>Αυτό είναι το μεγαλύτερο δίκιο που έχουν! Τη ζωή τους!</w:t>
      </w:r>
    </w:p>
    <w:p w14:paraId="1FE6AEF9"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ΑΝΑΣΤΑΣΙΟΣ ΠΕΤΡΟΠΟΥΛΟΣ (Υφυπουργός </w:t>
      </w:r>
      <w:r>
        <w:rPr>
          <w:rFonts w:eastAsia="Times New Roman"/>
          <w:b/>
          <w:bCs/>
          <w:szCs w:val="24"/>
        </w:rPr>
        <w:t>Εργασίας, Κοινωνικής Ασφάλισης και Κοινωνικής Αλληλεγγύης):</w:t>
      </w:r>
      <w:r>
        <w:rPr>
          <w:rFonts w:eastAsia="Times New Roman"/>
          <w:bCs/>
          <w:szCs w:val="24"/>
        </w:rPr>
        <w:t xml:space="preserve"> Απ’ τη ζωή του, ο καθένας ξέρει. Εντάξει, κύριε </w:t>
      </w:r>
      <w:proofErr w:type="spellStart"/>
      <w:r>
        <w:rPr>
          <w:rFonts w:eastAsia="Times New Roman"/>
          <w:bCs/>
          <w:szCs w:val="24"/>
        </w:rPr>
        <w:t>Καραθανασόπουλε</w:t>
      </w:r>
      <w:proofErr w:type="spellEnd"/>
      <w:r>
        <w:rPr>
          <w:rFonts w:eastAsia="Times New Roman"/>
          <w:bCs/>
          <w:szCs w:val="24"/>
        </w:rPr>
        <w:t xml:space="preserve">, βρήκατε θέμα τώρα. </w:t>
      </w:r>
    </w:p>
    <w:p w14:paraId="1FE6AEFA" w14:textId="77777777" w:rsidR="00BB1AD1" w:rsidRDefault="00FB162E">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Υπουργέ, μπείτε στην ουσία. Προσπαθώ να ηρεμήσω τα πράγματα για κάτι</w:t>
      </w:r>
      <w:r w:rsidRPr="009B7BEE">
        <w:rPr>
          <w:rFonts w:eastAsia="Times New Roman"/>
          <w:bCs/>
          <w:szCs w:val="24"/>
        </w:rPr>
        <w:t>,</w:t>
      </w:r>
      <w:r>
        <w:rPr>
          <w:rFonts w:eastAsia="Times New Roman"/>
          <w:bCs/>
          <w:szCs w:val="24"/>
        </w:rPr>
        <w:t xml:space="preserve"> πο</w:t>
      </w:r>
      <w:r>
        <w:rPr>
          <w:rFonts w:eastAsia="Times New Roman"/>
          <w:bCs/>
          <w:szCs w:val="24"/>
        </w:rPr>
        <w:t xml:space="preserve">υ πρέπει να είναι ήρεμη η κουβέντα. Όλοι θέλουμε να βρεθεί μία λύση για αυτό. </w:t>
      </w:r>
    </w:p>
    <w:p w14:paraId="1FE6AEF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Θα αλλάξετε τον νόμο; </w:t>
      </w:r>
    </w:p>
    <w:p w14:paraId="1FE6AEF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Εγώ με ηρεμία θέλω να σας πω…</w:t>
      </w:r>
    </w:p>
    <w:p w14:paraId="1FE6AEF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 </w:t>
      </w:r>
      <w:r>
        <w:rPr>
          <w:rFonts w:eastAsia="Times New Roman" w:cs="Times New Roman"/>
          <w:szCs w:val="24"/>
        </w:rPr>
        <w:t>Κύριε Δαβάκη, θα έρθει η ώρα σας να τα πείτε στο τέλος. Μην μιλάτε, σας παρακαλώ.</w:t>
      </w:r>
    </w:p>
    <w:p w14:paraId="1FE6AEF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συνεχίστε. </w:t>
      </w:r>
    </w:p>
    <w:p w14:paraId="1FE6AEF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Εγώ με ηρεμία προσπαθώ να μιλ</w:t>
      </w:r>
      <w:r>
        <w:rPr>
          <w:rFonts w:eastAsia="Times New Roman" w:cs="Times New Roman"/>
          <w:szCs w:val="24"/>
        </w:rPr>
        <w:t>ήσω σε ένα επίπεδο που μπορούμε να συνεννοηθούμε, κύριε Πρόεδρε.</w:t>
      </w:r>
    </w:p>
    <w:p w14:paraId="1FE6AF0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1FE6AF0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Θα αλλάξει ο νόμος; Αυτό είναι το θέμα. </w:t>
      </w:r>
    </w:p>
    <w:p w14:paraId="1FE6AF02" w14:textId="77777777" w:rsidR="00BB1AD1" w:rsidRDefault="00FB162E">
      <w:pPr>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Κύριε Δαβάκη</w:t>
      </w:r>
      <w:r>
        <w:rPr>
          <w:rFonts w:eastAsia="Times New Roman" w:cs="Times New Roman"/>
          <w:szCs w:val="24"/>
        </w:rPr>
        <w:t xml:space="preserve">, σας παρακαλώ. Σας έχω απαντήσει στο ερώτημα αυτό σε άλλη δική σας ερώτηση. Όλοι ρωτάτε και σε όλους απαντώ. </w:t>
      </w:r>
    </w:p>
    <w:p w14:paraId="1FE6AF0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Φαίνεται ότι έχετε…</w:t>
      </w:r>
    </w:p>
    <w:p w14:paraId="1FE6AF0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szCs w:val="24"/>
        </w:rPr>
        <w:t>Κύριε συνάδελφε,</w:t>
      </w:r>
      <w:r>
        <w:rPr>
          <w:rFonts w:eastAsia="Times New Roman" w:cs="Times New Roman"/>
          <w:szCs w:val="24"/>
        </w:rPr>
        <w:t xml:space="preserve"> μη διακόπτετε τον Υπουργό για να τελειώσουμε.</w:t>
      </w:r>
    </w:p>
    <w:p w14:paraId="1FE6AF0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Κύριε Υπου</w:t>
      </w:r>
      <w:r>
        <w:rPr>
          <w:rFonts w:eastAsia="Times New Roman" w:cs="Times New Roman"/>
          <w:szCs w:val="24"/>
        </w:rPr>
        <w:t>ργέ, συνεχίστε και θα έχετε ανοχή για να ολοκληρώσετε.</w:t>
      </w:r>
    </w:p>
    <w:p w14:paraId="1FE6AF0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Επομένως, κύριε Πρόεδρε, έχει σημασία η πολιτεία να δει τον αποτελεσματικό τρόπο προστασίας των δικαιωμάτω</w:t>
      </w:r>
      <w:r>
        <w:rPr>
          <w:rFonts w:eastAsia="Times New Roman" w:cs="Times New Roman"/>
          <w:szCs w:val="24"/>
        </w:rPr>
        <w:t xml:space="preserve">ν των ανθρώπων, που πρέπει να διασφαλίζουν το αξιοπρεπές επίπεδο ζωής, που οφείλει να διασφαλίζει. </w:t>
      </w:r>
    </w:p>
    <w:p w14:paraId="1FE6AF0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αυτό</w:t>
      </w:r>
      <w:r>
        <w:rPr>
          <w:rFonts w:eastAsia="Times New Roman" w:cs="Times New Roman"/>
          <w:szCs w:val="24"/>
        </w:rPr>
        <w:t>,</w:t>
      </w:r>
      <w:r>
        <w:rPr>
          <w:rFonts w:eastAsia="Times New Roman" w:cs="Times New Roman"/>
          <w:szCs w:val="24"/>
        </w:rPr>
        <w:t xml:space="preserve"> που είπα πριν</w:t>
      </w:r>
      <w:r>
        <w:rPr>
          <w:rFonts w:eastAsia="Times New Roman" w:cs="Times New Roman"/>
          <w:szCs w:val="24"/>
        </w:rPr>
        <w:t>,</w:t>
      </w:r>
      <w:r>
        <w:rPr>
          <w:rFonts w:eastAsia="Times New Roman" w:cs="Times New Roman"/>
          <w:szCs w:val="24"/>
        </w:rPr>
        <w:t xml:space="preserve"> θα το εξηγήσω με ένα παράδειγμα: Η σύζυγος μου -θα πω για μένα, για να μην ενοχλείται ο κ. </w:t>
      </w:r>
      <w:proofErr w:type="spellStart"/>
      <w:r>
        <w:rPr>
          <w:rFonts w:eastAsia="Times New Roman" w:cs="Times New Roman"/>
          <w:szCs w:val="24"/>
        </w:rPr>
        <w:t>Καραθανασόπουλος</w:t>
      </w:r>
      <w:proofErr w:type="spellEnd"/>
      <w:r>
        <w:rPr>
          <w:rFonts w:eastAsia="Times New Roman" w:cs="Times New Roman"/>
          <w:szCs w:val="24"/>
        </w:rPr>
        <w:t>- είναι δικηγόρος και έχ</w:t>
      </w:r>
      <w:r>
        <w:rPr>
          <w:rFonts w:eastAsia="Times New Roman" w:cs="Times New Roman"/>
          <w:szCs w:val="24"/>
        </w:rPr>
        <w:t xml:space="preserve">ει το γραφείο μου. Αν «φύγω», δεν θα έχει κανένα πρόβλημα μπας και δεν πάρει τη σύνταξη. Το πρόβλημα είναι ότι θα λείπω εγώ. Αυτό είναι το πιο σοβαρό. Δεν είναι το πώς θα ζήσει, γιατί θα μπορεί να ζήσει. Μια χαρά θα ζει. </w:t>
      </w:r>
    </w:p>
    <w:p w14:paraId="1FE6AF0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Άλλες δεν μπορο</w:t>
      </w:r>
      <w:r>
        <w:rPr>
          <w:rFonts w:eastAsia="Times New Roman" w:cs="Times New Roman"/>
          <w:szCs w:val="24"/>
        </w:rPr>
        <w:t>ύν.</w:t>
      </w:r>
    </w:p>
    <w:p w14:paraId="1FE6AF0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Τι είναι αυτά τα πράγματα! Βρήκατε και αυτόν τον λόγο να </w:t>
      </w:r>
      <w:proofErr w:type="spellStart"/>
      <w:r>
        <w:rPr>
          <w:rFonts w:eastAsia="Times New Roman" w:cs="Times New Roman"/>
          <w:szCs w:val="24"/>
        </w:rPr>
        <w:t>εκμανείτε</w:t>
      </w:r>
      <w:proofErr w:type="spellEnd"/>
      <w:r>
        <w:rPr>
          <w:rFonts w:eastAsia="Times New Roman" w:cs="Times New Roman"/>
          <w:szCs w:val="24"/>
        </w:rPr>
        <w:t xml:space="preserve"> γιατί είπα κάτι…</w:t>
      </w:r>
    </w:p>
    <w:p w14:paraId="1FE6AF0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να ολοκληρώσουμε. Μη</w:t>
      </w:r>
      <w:r>
        <w:rPr>
          <w:rFonts w:eastAsia="Times New Roman" w:cs="Times New Roman"/>
          <w:szCs w:val="24"/>
        </w:rPr>
        <w:t xml:space="preserve"> λέτε τώρα ότι «θα λείπω», «θα πεθάνω εγώ» ή «θα πεθάνει ο άλλος». Παρασκευή τώρα, ενώπιον του Αγίου Πνεύματος, πώς σας ήρθε και εσάς;</w:t>
      </w:r>
    </w:p>
    <w:p w14:paraId="1FE6AF0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Ντροπή! Ξεπερνάτε τα όρια! Δεν ντρέπεστε καθόλου; Τσίπα δεν έχετε; </w:t>
      </w:r>
    </w:p>
    <w:p w14:paraId="1FE6AF0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w:t>
      </w:r>
      <w:r>
        <w:rPr>
          <w:rFonts w:eastAsia="Times New Roman" w:cs="Times New Roman"/>
          <w:b/>
          <w:szCs w:val="24"/>
        </w:rPr>
        <w:t xml:space="preserve">υπουργός Εργασίας, Κοινωνικής Ασφάλισης και Κοινωνικής Αλληλεγγύης): </w:t>
      </w:r>
      <w:r>
        <w:rPr>
          <w:rFonts w:eastAsia="Times New Roman" w:cs="Times New Roman"/>
          <w:szCs w:val="24"/>
        </w:rPr>
        <w:t xml:space="preserve">Μου λέει να ντρέπομαι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αγανακτεί γιατί αναφέρθηκα σε εκείνον</w:t>
      </w:r>
      <w:r>
        <w:rPr>
          <w:rFonts w:eastAsia="Times New Roman" w:cs="Times New Roman"/>
          <w:szCs w:val="24"/>
        </w:rPr>
        <w:t>,</w:t>
      </w:r>
      <w:r>
        <w:rPr>
          <w:rFonts w:eastAsia="Times New Roman" w:cs="Times New Roman"/>
          <w:szCs w:val="24"/>
        </w:rPr>
        <w:t xml:space="preserve"> που έχει πάρα πολλά λεφτά. Και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αγανακτεί. Αυτός που έχει πά</w:t>
      </w:r>
      <w:r>
        <w:rPr>
          <w:rFonts w:eastAsia="Times New Roman" w:cs="Times New Roman"/>
          <w:szCs w:val="24"/>
        </w:rPr>
        <w:t>ρα πολλά λεφτά, μπορεί να έχει εργοστάσια, να έχει έσοδα…</w:t>
      </w:r>
    </w:p>
    <w:p w14:paraId="1FE6AF0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Αυτούς προστατεύετε! Αυτούς που έχουν πάρα πολλά λεφτά προστατεύετε! Με την πολιτική σας αυτούς προστατεύετε! Τους βιομήχανους και τους εφοπλιστές! Αν είναι δυνατόν! Γι’ α</w:t>
      </w:r>
      <w:r>
        <w:rPr>
          <w:rFonts w:eastAsia="Times New Roman" w:cs="Times New Roman"/>
          <w:szCs w:val="24"/>
        </w:rPr>
        <w:t xml:space="preserve">υτούς μιλάμε; Δεν ντρέπεστε καθόλου; Επιμένετε; </w:t>
      </w:r>
    </w:p>
    <w:p w14:paraId="1FE6AF0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σας παρακαλώ. Ηρεμήστε! </w:t>
      </w:r>
    </w:p>
    <w:p w14:paraId="1FE6AF0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Ακούστε τον παραλογισμό.</w:t>
      </w:r>
    </w:p>
    <w:p w14:paraId="1FE6AF1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ΚΑΡΑΘΑΝΑΣΟΠΟΥΛΟΣ: </w:t>
      </w:r>
      <w:r>
        <w:rPr>
          <w:rFonts w:eastAsia="Times New Roman" w:cs="Times New Roman"/>
          <w:szCs w:val="24"/>
        </w:rPr>
        <w:t>Μα, αν είναι δυνατόν!</w:t>
      </w:r>
    </w:p>
    <w:p w14:paraId="1FE6AF1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r>
        <w:rPr>
          <w:rFonts w:eastAsia="Times New Roman" w:cs="Times New Roman"/>
          <w:b/>
          <w:szCs w:val="24"/>
        </w:rPr>
        <w:t xml:space="preserve"> </w:t>
      </w:r>
      <w:r>
        <w:rPr>
          <w:rFonts w:eastAsia="Times New Roman" w:cs="Times New Roman"/>
          <w:szCs w:val="24"/>
        </w:rPr>
        <w:t xml:space="preserve">Τι να κάνουμε; Μη με φέρνετε σε δύσκολη θέση! Έμπειρος Βουλευτής είστε! Αν συμπεριφέρεστε έτσι εσείς, τι θα γίνει; </w:t>
      </w:r>
    </w:p>
    <w:p w14:paraId="1FE6AF1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w:t>
      </w:r>
      <w:r>
        <w:rPr>
          <w:rFonts w:eastAsia="Times New Roman" w:cs="Times New Roman"/>
          <w:b/>
          <w:szCs w:val="24"/>
        </w:rPr>
        <w:t xml:space="preserve">σφάλισης και Κοινωνικής Αλληλεγγύης): </w:t>
      </w: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1FE6AF1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κλείστε και ολοκληρώστε.</w:t>
      </w:r>
    </w:p>
    <w:p w14:paraId="1FE6AF1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Πρόεδρε, όταν την επόμενη φορά θα μιλήσω με ολόκληρο λόγο, θα μπορώ πραγματικά να κλείσω πολύ σύντομα. </w:t>
      </w:r>
    </w:p>
    <w:p w14:paraId="1FE6AF1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με την παγία αντίληψη του ταξικού εχθρού, που έχει πολλά λεφτά και χρειάζεται να μην παίρνουμε μέριμνα για αυτόν, αγρι</w:t>
      </w:r>
      <w:r>
        <w:rPr>
          <w:rFonts w:eastAsia="Times New Roman" w:cs="Times New Roman"/>
          <w:szCs w:val="24"/>
        </w:rPr>
        <w:t xml:space="preserve">εύει τώρα, γιατί είπα κάτι απλό. Είπα ότι δεν υπάρχει τέτοια ανάγκη </w:t>
      </w:r>
      <w:r>
        <w:rPr>
          <w:rFonts w:eastAsia="Times New Roman" w:cs="Times New Roman"/>
          <w:szCs w:val="24"/>
        </w:rPr>
        <w:lastRenderedPageBreak/>
        <w:t xml:space="preserve">σε κάποιες περιπτώσεις. Άρα, θέλω να πω να δούμε αν υπάρχουν περιουσιακοί λόγοι, περιουσιακά στοιχεία. </w:t>
      </w:r>
    </w:p>
    <w:p w14:paraId="1FE6AF1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Ευτυχώς προλάβαμε και είδαμε τον νόμο και προβλέψαμε -και στην εφαρμογή αυτό κάνουμε</w:t>
      </w:r>
      <w:r>
        <w:rPr>
          <w:rFonts w:eastAsia="Times New Roman" w:cs="Times New Roman"/>
          <w:szCs w:val="24"/>
        </w:rPr>
        <w:t xml:space="preserve">- να επεκτείνουμε λύσεις εκεί που πραγματικά είναι αναγκαίες. Και έχουμε μπροστά μας δύο χρόνια να βρούμε κι άλλες λύσεις, για να μπορέσουμε να καλύψουμε τέτοιες περιπτώσεις. Θα τα εκτιμήσουμε αυτά. Ελπίζω την άλλη φορά να είναι πιο ήρεμος ο κ. </w:t>
      </w:r>
      <w:proofErr w:type="spellStart"/>
      <w:r>
        <w:rPr>
          <w:rFonts w:eastAsia="Times New Roman" w:cs="Times New Roman"/>
          <w:szCs w:val="24"/>
        </w:rPr>
        <w:t>Καραθανασόπ</w:t>
      </w:r>
      <w:r>
        <w:rPr>
          <w:rFonts w:eastAsia="Times New Roman" w:cs="Times New Roman"/>
          <w:szCs w:val="24"/>
        </w:rPr>
        <w:t>ουλος</w:t>
      </w:r>
      <w:proofErr w:type="spellEnd"/>
      <w:r>
        <w:rPr>
          <w:rFonts w:eastAsia="Times New Roman" w:cs="Times New Roman"/>
          <w:szCs w:val="24"/>
        </w:rPr>
        <w:t xml:space="preserve"> και λιγότερο προσβλητικός.</w:t>
      </w:r>
    </w:p>
    <w:p w14:paraId="1FE6AF1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Γενικά όλοι μας.</w:t>
      </w:r>
    </w:p>
    <w:p w14:paraId="1FE6AF1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Ακολουθούν οι δύο ερωτήσεις του Υπουργού κ. </w:t>
      </w:r>
      <w:proofErr w:type="spellStart"/>
      <w:r>
        <w:rPr>
          <w:rFonts w:eastAsia="Times New Roman" w:cs="Times New Roman"/>
          <w:szCs w:val="24"/>
        </w:rPr>
        <w:t>Σπίρτζη</w:t>
      </w:r>
      <w:proofErr w:type="spellEnd"/>
      <w:r>
        <w:rPr>
          <w:rFonts w:eastAsia="Times New Roman" w:cs="Times New Roman"/>
          <w:szCs w:val="24"/>
        </w:rPr>
        <w:t xml:space="preserve">. </w:t>
      </w:r>
    </w:p>
    <w:p w14:paraId="1FE6AF1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Όμως, πριν μπούμε σε αυτές, θα ήθελα να πω ότι με ενημέρωσε η Γραμματεία της Κυβέρνησης, από το γραφείο του κ. Καλογήρο</w:t>
      </w:r>
      <w:r>
        <w:rPr>
          <w:rFonts w:eastAsia="Times New Roman" w:cs="Times New Roman"/>
          <w:szCs w:val="24"/>
        </w:rPr>
        <w:t xml:space="preserve">υ, ότι ο κ. </w:t>
      </w:r>
      <w:proofErr w:type="spellStart"/>
      <w:r>
        <w:rPr>
          <w:rFonts w:eastAsia="Times New Roman" w:cs="Times New Roman"/>
          <w:szCs w:val="24"/>
        </w:rPr>
        <w:t>Μουζάλας</w:t>
      </w:r>
      <w:proofErr w:type="spellEnd"/>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εκτάκτως δεν ήταν σήμερα εδώ λόγω της εκκένωσης του Ελληνικού. Εγώ το αναφέρω γιατί μας ενημέρωσαν, όπως έπρεπε. </w:t>
      </w:r>
    </w:p>
    <w:p w14:paraId="1FE6AF1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Τώρα βέβαια θα μου επιτρέψει να πω η Γραμματεία του κ. Καλογήρου ότι η εκκένωση του Ελληνικού δεν νομίζω ότι α</w:t>
      </w:r>
      <w:r>
        <w:rPr>
          <w:rFonts w:eastAsia="Times New Roman" w:cs="Times New Roman"/>
          <w:szCs w:val="24"/>
        </w:rPr>
        <w:t>ποφασίστηκε στις  8.00΄ το πρωί σήμερα. Υποθέτω ότι είχε προγραμματιστεί. Είναι άλλο ότι κρατήθηκε μυστική κι άλλο ότι αποφασίστηκε σήμερα το πρωί.</w:t>
      </w:r>
    </w:p>
    <w:p w14:paraId="1FE6AF1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στην τρίτη με αριθμό 891/24-5-2017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 Βουλευτή Ηλείας της Δημ</w:t>
      </w:r>
      <w:r>
        <w:rPr>
          <w:rFonts w:eastAsia="Times New Roman" w:cs="Times New Roman"/>
          <w:szCs w:val="24"/>
        </w:rPr>
        <w:t xml:space="preserve">οκρατικής Συμπαράταξης </w:t>
      </w:r>
      <w:r>
        <w:rPr>
          <w:rFonts w:eastAsia="Times New Roman" w:cs="Times New Roman"/>
          <w:szCs w:val="24"/>
        </w:rPr>
        <w:lastRenderedPageBreak/>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Γιάννη Κουτσούκου προς τον Υπουργό Υποδομών και Μεταφορών, με θέμα: «Καμμία ορατή προοπτική για τον δρόμο Πάτρα-Πύργου».</w:t>
      </w:r>
    </w:p>
    <w:p w14:paraId="1FE6AF1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Να μην ακούνε οι υπόλοιποι τέτοιο πράγμα. Εμείς άλλα νομίζαμε.</w:t>
      </w:r>
    </w:p>
    <w:p w14:paraId="1FE6AF1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Κύριε Κουτσούκο, έχετε τον λόγο.</w:t>
      </w:r>
    </w:p>
    <w:p w14:paraId="1FE6AF1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1FE6AF1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η τέταρτη φορά που συζητείται εδώ δική μου επίκαιρη ερώτηση γι’ αυτόν τον πολύπαθο δρόμο, τον δρόμο Πάτρα-Πύργου. Και όλο αυτό γιατί η πρώτη δουλειά της Κυβέρνησή σας, αλλά και εσάς προσωπ</w:t>
      </w:r>
      <w:r>
        <w:rPr>
          <w:rFonts w:eastAsia="Times New Roman" w:cs="Times New Roman"/>
          <w:szCs w:val="24"/>
        </w:rPr>
        <w:t xml:space="preserve">ικά, μόλις αναλάβατε την εξουσία ήταν να ακυρώσετε ένα ενιαίο δημοπρατημένο έργο και να μας βάλετε σε πολύ μεγάλες περιπέτειες. </w:t>
      </w:r>
    </w:p>
    <w:p w14:paraId="1FE6AF2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προκειμένου να αμβλύνετε τις εντυπώσεις από αυτή σας την ενέργεια, δώσατε ψεύτικες υποσχέσεις, ότι θα ξεκινήσουν οι δημοπρα</w:t>
      </w:r>
      <w:r>
        <w:rPr>
          <w:rFonts w:eastAsia="Times New Roman" w:cs="Times New Roman"/>
          <w:szCs w:val="24"/>
        </w:rPr>
        <w:t xml:space="preserve">τήσεις τον Ιούνιο του 2015. Μετά μας είπατε ότι θα έχουν ολοκληρωθεί ως το τέλος του 2016. Και σήμερα βρισκόμαστε στο μέσο του 2017 και όχι μόνο δεν έχουν ολοκληρωθεί οι δημοπρατήσεις, αλλά δεν υπάρχει και καμμία προοπτική έναρξης των εργασιών. </w:t>
      </w:r>
    </w:p>
    <w:p w14:paraId="1FE6AF2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πρέπει</w:t>
      </w:r>
      <w:r>
        <w:rPr>
          <w:rFonts w:eastAsia="Times New Roman" w:cs="Times New Roman"/>
          <w:szCs w:val="24"/>
        </w:rPr>
        <w:t xml:space="preserve"> να μας απαντήσετε τώρα για τον σχεδιασμό σας και για το χρονοδιάγραμμα. </w:t>
      </w:r>
    </w:p>
    <w:p w14:paraId="1FE6AF2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αφορμή γι’ αυτή μου την καινούρια επίκαιρη ερώτηση είναι ότι δεν απαντήσατε στην κοινή ερώτηση</w:t>
      </w:r>
      <w:r>
        <w:rPr>
          <w:rFonts w:eastAsia="Times New Roman" w:cs="Times New Roman"/>
          <w:szCs w:val="24"/>
        </w:rPr>
        <w:t>,</w:t>
      </w:r>
      <w:r>
        <w:rPr>
          <w:rFonts w:eastAsia="Times New Roman" w:cs="Times New Roman"/>
          <w:szCs w:val="24"/>
        </w:rPr>
        <w:t xml:space="preserve"> που κάναμε με τον κ. Μανιάτη και θέσαμε τα </w:t>
      </w:r>
      <w:r>
        <w:rPr>
          <w:rFonts w:eastAsia="Times New Roman" w:cs="Times New Roman"/>
          <w:szCs w:val="24"/>
        </w:rPr>
        <w:t xml:space="preserve">καινούρια δεδομένα. Διότι ο «φίλος» της Κυβέρνησης κ. Καλογρίτσας που πήρε τις τέσσερις πρώτες εργολαβίες, δεν προσήλθε στις επόμενες. </w:t>
      </w:r>
    </w:p>
    <w:p w14:paraId="1FE6AF2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Και σύμφωνα με τα δημοσιεύματα του Τύπου -έγκριτων δημοσιογράφων- που έχω εδώ, δεν προσήλθε γιατί δεν μπορούσε να πάρει </w:t>
      </w:r>
      <w:r>
        <w:rPr>
          <w:rFonts w:eastAsia="Times New Roman" w:cs="Times New Roman"/>
          <w:szCs w:val="24"/>
        </w:rPr>
        <w:t>εγγυητικές επιστολές. Διότι, εν τω μεταξύ, υπήρξε η μηνυτήρια αναφορά της Τράπεζας της Ελλάδος για τις χορηγήσεις σε επιχειρηματίες με κριτήρια, που δεν ήταν τραπεζικά από την Τράπεζα Αττικής και στη συνέχεια η Τράπεζα Αττικής δημοσίευσε την επιστολή της π</w:t>
      </w:r>
      <w:r>
        <w:rPr>
          <w:rFonts w:eastAsia="Times New Roman" w:cs="Times New Roman"/>
          <w:szCs w:val="24"/>
        </w:rPr>
        <w:t xml:space="preserve">ρος τον όμιλο Καλογρίτσα που τους έλεγε ότι κύριοι δεν μπορείτε να εκτελέσετε τα έργα. </w:t>
      </w:r>
    </w:p>
    <w:p w14:paraId="1FE6AF2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το ερώτημα δεν είναι τώρα που δεν πήρε τις υπόλοιπες εργολαβίες ο κ. Καλογρίτσας, όπως ενδεχόμενα να είχατε σχεδιάσει. Το ερώτημα είναι το εξής: Ο κ. Καλογρίτσας πο</w:t>
      </w:r>
      <w:r>
        <w:rPr>
          <w:rFonts w:eastAsia="Times New Roman" w:cs="Times New Roman"/>
          <w:szCs w:val="24"/>
        </w:rPr>
        <w:t xml:space="preserve">υ έχει πάρει τις τέσσερις από τις πρώτες εργολαβίες, μπορεί να εκτελέσει το έργο; Και εσείς τι κάνετε ως Κυβέρνηση; Θα τον κηρύξετε έκπτωτο; Θα κάνετε άγονο τον διαγωνισμό; Θα πάτε στον δεύτερο μειοδότη; </w:t>
      </w:r>
    </w:p>
    <w:p w14:paraId="1FE6AF2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Πότε, κύριε Υπουργέ, θα </w:t>
      </w:r>
      <w:proofErr w:type="spellStart"/>
      <w:r>
        <w:rPr>
          <w:rFonts w:eastAsia="Times New Roman" w:cs="Times New Roman"/>
          <w:szCs w:val="24"/>
        </w:rPr>
        <w:t>συμβασιοποιήσετε</w:t>
      </w:r>
      <w:proofErr w:type="spellEnd"/>
      <w:r>
        <w:rPr>
          <w:rFonts w:eastAsia="Times New Roman" w:cs="Times New Roman"/>
          <w:szCs w:val="24"/>
        </w:rPr>
        <w:t xml:space="preserve"> τις συγκεκ</w:t>
      </w:r>
      <w:r>
        <w:rPr>
          <w:rFonts w:eastAsia="Times New Roman" w:cs="Times New Roman"/>
          <w:szCs w:val="24"/>
        </w:rPr>
        <w:t xml:space="preserve">ριμένες εργολαβίες; Πότε θα υποβληθεί ο φάκελος του μεγάλου έργου; Πότε θα υπάρξει μελέτη κόστους-οφέλους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πότε θα ξεκινήσουν τα έργα και πότε θα ολοκληρωθούν; Αυτό είναι το ερώτημα. Αν θέλετε, μας απαντάτε. </w:t>
      </w:r>
    </w:p>
    <w:p w14:paraId="1FE6AF2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Είναι σίγουρο ότι θα απαντήσει τεχνοκρατικά. Και να μη σηκώνουμε τόνους.</w:t>
      </w:r>
    </w:p>
    <w:p w14:paraId="1FE6AF2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1FE6AF28" w14:textId="77777777" w:rsidR="00BB1AD1" w:rsidRDefault="00FB162E">
      <w:pPr>
        <w:spacing w:line="600" w:lineRule="auto"/>
        <w:ind w:firstLine="720"/>
        <w:contextualSpacing/>
        <w:jc w:val="both"/>
        <w:rPr>
          <w:rFonts w:eastAsia="Times New Roman" w:cs="Times New Roman"/>
        </w:rPr>
      </w:pPr>
      <w:r>
        <w:rPr>
          <w:rFonts w:eastAsia="Times New Roman" w:cs="Times New Roman"/>
          <w:b/>
        </w:rPr>
        <w:t xml:space="preserve">ΧΡΗΣΤΟΣ ΣΠΙΡΤΖΗΣ (Υπουργός Υποδομών και Μεταφορών): </w:t>
      </w:r>
      <w:r>
        <w:rPr>
          <w:rFonts w:eastAsia="Times New Roman" w:cs="Times New Roman"/>
        </w:rPr>
        <w:t>Ευχαριστώ, κύριε Πρόεδρε.</w:t>
      </w:r>
    </w:p>
    <w:p w14:paraId="1FE6AF29" w14:textId="77777777" w:rsidR="00BB1AD1" w:rsidRDefault="00FB162E">
      <w:pPr>
        <w:spacing w:line="600" w:lineRule="auto"/>
        <w:ind w:firstLine="720"/>
        <w:contextualSpacing/>
        <w:jc w:val="both"/>
        <w:rPr>
          <w:rFonts w:eastAsia="Times New Roman" w:cs="Times New Roman"/>
        </w:rPr>
      </w:pPr>
      <w:r>
        <w:rPr>
          <w:rFonts w:eastAsia="Times New Roman" w:cs="Times New Roman"/>
        </w:rPr>
        <w:t>Αγαπητέ συνάδελφε, δυστυχώς για τις προηγούμενες κυβερν</w:t>
      </w:r>
      <w:r>
        <w:rPr>
          <w:rFonts w:eastAsia="Times New Roman" w:cs="Times New Roman"/>
        </w:rPr>
        <w:t xml:space="preserve">ήσεις η μόνη ορατή προοπτική όλα αυτά τα χρόνια για να γίνει το έργο είναι σήμερα. Για να γνωρίζει και ο λαός της Ηλείας, της Αχαΐας και της Κεφαλονιάς πότε υπήρχε περίπτωση να γίνει το έργο. </w:t>
      </w:r>
    </w:p>
    <w:p w14:paraId="1FE6AF2A" w14:textId="77777777" w:rsidR="00BB1AD1" w:rsidRDefault="00FB162E">
      <w:pPr>
        <w:spacing w:line="600" w:lineRule="auto"/>
        <w:ind w:firstLine="720"/>
        <w:contextualSpacing/>
        <w:jc w:val="both"/>
        <w:rPr>
          <w:rFonts w:eastAsia="Times New Roman" w:cs="Times New Roman"/>
        </w:rPr>
      </w:pPr>
      <w:r>
        <w:rPr>
          <w:rFonts w:eastAsia="Times New Roman" w:cs="Times New Roman"/>
        </w:rPr>
        <w:t>Και ξεκινάω: Ποιος έδωσε ψεύτικες υποσχέσεις; Υπήρχε το τμήμα τ</w:t>
      </w:r>
      <w:r>
        <w:rPr>
          <w:rFonts w:eastAsia="Times New Roman" w:cs="Times New Roman"/>
        </w:rPr>
        <w:t xml:space="preserve">ου έργου, όπως γνωρίζετε, γιατί τα έχουμε ξαναπεί πολλές φορές. Όμως, να τα επαναλάβουμε γιατί δεν τα θυμάστε. Ήταν τμήμα του έργου της </w:t>
      </w:r>
      <w:r>
        <w:rPr>
          <w:rFonts w:eastAsia="Times New Roman" w:cs="Times New Roman"/>
        </w:rPr>
        <w:t>«</w:t>
      </w:r>
      <w:r>
        <w:rPr>
          <w:rFonts w:eastAsia="Times New Roman" w:cs="Times New Roman"/>
        </w:rPr>
        <w:t>Ολυμπίας Οδού</w:t>
      </w:r>
      <w:r>
        <w:rPr>
          <w:rFonts w:eastAsia="Times New Roman" w:cs="Times New Roman"/>
        </w:rPr>
        <w:t>»</w:t>
      </w:r>
      <w:r>
        <w:rPr>
          <w:rFonts w:eastAsia="Times New Roman" w:cs="Times New Roman"/>
        </w:rPr>
        <w:t>. Η κυβέρνησή σας στην αναθεώρηση το έβγαλε εκτός. Μια πράξη, τουλάχιστον εγκληματική. Γιατί ήταν εγκλημα</w:t>
      </w:r>
      <w:r>
        <w:rPr>
          <w:rFonts w:eastAsia="Times New Roman" w:cs="Times New Roman"/>
        </w:rPr>
        <w:t xml:space="preserve">τική αυτή η πράξη; Διότι πλέον το νέο τμήμα κρίνεται αυτόνομα από την Ευρωπαϊκή Επιτροπή για τη βιωσιμότητά του. </w:t>
      </w:r>
    </w:p>
    <w:p w14:paraId="1FE6AF2B" w14:textId="77777777" w:rsidR="00BB1AD1" w:rsidRDefault="00FB162E">
      <w:pPr>
        <w:spacing w:line="600" w:lineRule="auto"/>
        <w:ind w:firstLine="720"/>
        <w:contextualSpacing/>
        <w:jc w:val="both"/>
        <w:rPr>
          <w:rFonts w:eastAsia="Times New Roman" w:cs="Times New Roman"/>
        </w:rPr>
      </w:pPr>
      <w:r>
        <w:rPr>
          <w:rFonts w:eastAsia="Times New Roman" w:cs="Times New Roman"/>
        </w:rPr>
        <w:lastRenderedPageBreak/>
        <w:t xml:space="preserve">Να δούμε, λοιπόν, ποιος δίνει ψεύτικες υποσχέσεις. Επομένως, όταν λέγατε εσείς ότι ήταν έτοιμος ο διαγωνισμός -τον οποίο εμείς ακυρώσαμε-, με </w:t>
      </w:r>
      <w:r>
        <w:rPr>
          <w:rFonts w:eastAsia="Times New Roman" w:cs="Times New Roman"/>
        </w:rPr>
        <w:t>ποια μελέτη κόστους-οφέλους θα πήγαινε να λυθεί από την Ευρωπαϊκή Επιτροπή; Με ποια; Ούτε ως αναβαλλόμενο τμήμα το βάλατε, όπως τα άλλα δύο τμήματα του Ε65. Ο κυκλοφοριακός φόρτος του δρόμου υπολογίζεται συγκεκριμένα και αυτόνομα. Το κόστος το έχουμε από τ</w:t>
      </w:r>
      <w:r>
        <w:rPr>
          <w:rFonts w:eastAsia="Times New Roman" w:cs="Times New Roman"/>
        </w:rPr>
        <w:t xml:space="preserve">ις δημοπρατήσεις που γίνονται. Σήμερα, με πάνω από 50% εκπτώσεις, έχουμε ιδρώσει να το εγκρίνουμε. </w:t>
      </w:r>
    </w:p>
    <w:p w14:paraId="1FE6AF2C" w14:textId="77777777" w:rsidR="00BB1AD1" w:rsidRDefault="00FB162E">
      <w:pPr>
        <w:spacing w:line="600" w:lineRule="auto"/>
        <w:ind w:firstLine="720"/>
        <w:contextualSpacing/>
        <w:jc w:val="both"/>
        <w:rPr>
          <w:rFonts w:eastAsia="Times New Roman" w:cs="Times New Roman"/>
        </w:rPr>
      </w:pPr>
      <w:r>
        <w:rPr>
          <w:rFonts w:eastAsia="Times New Roman" w:cs="Times New Roman"/>
        </w:rPr>
        <w:t>Για να δούμε, λοιπόν, ποιος έδινε ψεύτικες υποσχέσεις! Πώς ήσασταν έτοιμοι….</w:t>
      </w:r>
    </w:p>
    <w:p w14:paraId="1FE6AF2D" w14:textId="77777777" w:rsidR="00BB1AD1" w:rsidRDefault="00FB162E">
      <w:pPr>
        <w:spacing w:line="600" w:lineRule="auto"/>
        <w:ind w:firstLine="720"/>
        <w:contextualSpacing/>
        <w:jc w:val="both"/>
        <w:rPr>
          <w:rFonts w:eastAsia="Times New Roman"/>
          <w:bCs/>
        </w:rPr>
      </w:pPr>
      <w:r>
        <w:rPr>
          <w:rFonts w:eastAsia="Times New Roman"/>
          <w:bCs/>
        </w:rPr>
        <w:t xml:space="preserve">(Στο σημείο αυτό κτυπάει προειδοποιητικά το κουδούνι λήξεως του χρόνου ομιλίας </w:t>
      </w:r>
      <w:r>
        <w:rPr>
          <w:rFonts w:eastAsia="Times New Roman"/>
          <w:bCs/>
        </w:rPr>
        <w:t>του κυρίου Υπουργού)</w:t>
      </w:r>
    </w:p>
    <w:p w14:paraId="1FE6AF2E" w14:textId="77777777" w:rsidR="00BB1AD1" w:rsidRDefault="00FB162E">
      <w:pPr>
        <w:spacing w:line="600" w:lineRule="auto"/>
        <w:ind w:firstLine="720"/>
        <w:contextualSpacing/>
        <w:jc w:val="both"/>
        <w:rPr>
          <w:rFonts w:eastAsia="Times New Roman"/>
          <w:bCs/>
        </w:rPr>
      </w:pPr>
      <w:r>
        <w:rPr>
          <w:rFonts w:eastAsia="Times New Roman"/>
          <w:bCs/>
        </w:rPr>
        <w:t xml:space="preserve">Κύριε Πρόεδρε, με </w:t>
      </w:r>
      <w:proofErr w:type="spellStart"/>
      <w:r>
        <w:rPr>
          <w:rFonts w:eastAsia="Times New Roman"/>
          <w:bCs/>
        </w:rPr>
        <w:t>συγχωρείτε</w:t>
      </w:r>
      <w:proofErr w:type="spellEnd"/>
      <w:r>
        <w:rPr>
          <w:rFonts w:eastAsia="Times New Roman"/>
          <w:bCs/>
        </w:rPr>
        <w:t xml:space="preserve">, για να καταλάβει ο κ. Κουτσούκος γιατί δεν θα γινόταν το έργο με τον τρόπο που λένε. </w:t>
      </w:r>
    </w:p>
    <w:p w14:paraId="1FE6AF2F" w14:textId="77777777" w:rsidR="00BB1AD1" w:rsidRDefault="00FB162E">
      <w:pPr>
        <w:spacing w:line="600" w:lineRule="auto"/>
        <w:ind w:firstLine="720"/>
        <w:contextualSpacing/>
        <w:jc w:val="both"/>
        <w:rPr>
          <w:rFonts w:eastAsia="Times New Roman"/>
          <w:bCs/>
        </w:rPr>
      </w:pPr>
      <w:r>
        <w:rPr>
          <w:rFonts w:eastAsia="Times New Roman"/>
          <w:b/>
          <w:bCs/>
        </w:rPr>
        <w:t>ΠΡΟΕΔΡΕΥΩΝ (Νικήτας Κακλαμάνης):</w:t>
      </w:r>
      <w:r>
        <w:rPr>
          <w:rFonts w:eastAsia="Times New Roman"/>
          <w:bCs/>
        </w:rPr>
        <w:t xml:space="preserve"> Προειδοποιητικό ήταν αυτό το κουδούνι, κύριε Υπουργέ.</w:t>
      </w:r>
    </w:p>
    <w:p w14:paraId="1FE6AF30" w14:textId="77777777" w:rsidR="00BB1AD1" w:rsidRDefault="00FB162E">
      <w:pPr>
        <w:spacing w:line="600" w:lineRule="auto"/>
        <w:ind w:firstLine="720"/>
        <w:contextualSpacing/>
        <w:jc w:val="both"/>
        <w:rPr>
          <w:rFonts w:eastAsia="Times New Roman" w:cs="Times New Roman"/>
        </w:rPr>
      </w:pPr>
      <w:r>
        <w:rPr>
          <w:rFonts w:eastAsia="Times New Roman" w:cs="Times New Roman"/>
          <w:b/>
        </w:rPr>
        <w:t xml:space="preserve">ΧΡΗΣΤΟΣ ΣΠΙΡΤΖΗΣ (Υπουργός Υποδομών και Μεταφορών): </w:t>
      </w:r>
      <w:r>
        <w:rPr>
          <w:rFonts w:eastAsia="Times New Roman" w:cs="Times New Roman"/>
        </w:rPr>
        <w:t xml:space="preserve">Πώς ήσασταν έτοιμοι; Μελέτες δεν υπήρχαν, εταιρείες εβδόμης τάξης είχαν προσφύγει ενάντια στον διαγωνισμό και τις μελέτες. Οι ποσότητες ήταν στρεβλές. Η περιβαλλοντική μελέτη ήταν με </w:t>
      </w:r>
      <w:proofErr w:type="spellStart"/>
      <w:r>
        <w:rPr>
          <w:rFonts w:eastAsia="Times New Roman" w:cs="Times New Roman"/>
        </w:rPr>
        <w:t>υποδιαστασιολόγηση</w:t>
      </w:r>
      <w:proofErr w:type="spellEnd"/>
      <w:r>
        <w:rPr>
          <w:rFonts w:eastAsia="Times New Roman" w:cs="Times New Roman"/>
        </w:rPr>
        <w:t xml:space="preserve"> τω</w:t>
      </w:r>
      <w:r>
        <w:rPr>
          <w:rFonts w:eastAsia="Times New Roman" w:cs="Times New Roman"/>
        </w:rPr>
        <w:t xml:space="preserve">ν αδρανών υλικών για άλλους λόγους που παραπέμπουν και σε άλλες σκέψεις. Πώς ήταν </w:t>
      </w:r>
      <w:r>
        <w:rPr>
          <w:rFonts w:eastAsia="Times New Roman" w:cs="Times New Roman"/>
        </w:rPr>
        <w:lastRenderedPageBreak/>
        <w:t xml:space="preserve">έτοιμο, λοιπόν, το έργο να βγει; Δεν είχε πάρει έγκριση, πώς ήταν η χρηματοδότηση δεδομένη, πώς; </w:t>
      </w:r>
    </w:p>
    <w:p w14:paraId="1FE6AF31" w14:textId="77777777" w:rsidR="00BB1AD1" w:rsidRDefault="00FB162E">
      <w:pPr>
        <w:spacing w:line="600" w:lineRule="auto"/>
        <w:ind w:firstLine="720"/>
        <w:contextualSpacing/>
        <w:jc w:val="both"/>
        <w:rPr>
          <w:rFonts w:eastAsia="Times New Roman" w:cs="Times New Roman"/>
        </w:rPr>
      </w:pPr>
      <w:r>
        <w:rPr>
          <w:rFonts w:eastAsia="Times New Roman" w:cs="Times New Roman"/>
        </w:rPr>
        <w:t>Τι κάνουμε λοιπόν, τώρα. Θα σας απαντήσω -γιατί είπατε διάφορα, τα οποία πλα</w:t>
      </w:r>
      <w:r>
        <w:rPr>
          <w:rFonts w:eastAsia="Times New Roman" w:cs="Times New Roman"/>
        </w:rPr>
        <w:t xml:space="preserve">νώνται έτσι γενικά και από την παράταξή σας και από συγκεκριμένους κύκλους- για να τελειώνουν έτσι κάποιες ιστορίες, οι οποίες είναι στο πλαίσιο της αλήθειας. Για να δούμε τι γίνεται. </w:t>
      </w:r>
    </w:p>
    <w:p w14:paraId="1FE6AF32" w14:textId="77777777" w:rsidR="00BB1AD1" w:rsidRDefault="00FB162E">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w:t>
      </w:r>
      <w:r>
        <w:rPr>
          <w:rFonts w:eastAsia="Times New Roman"/>
          <w:bCs/>
        </w:rPr>
        <w:t>ου Υπουργού)</w:t>
      </w:r>
    </w:p>
    <w:p w14:paraId="1FE6AF33" w14:textId="77777777" w:rsidR="00BB1AD1" w:rsidRDefault="00FB162E">
      <w:pPr>
        <w:spacing w:line="600" w:lineRule="auto"/>
        <w:ind w:firstLine="720"/>
        <w:contextualSpacing/>
        <w:jc w:val="both"/>
        <w:rPr>
          <w:rFonts w:eastAsia="Times New Roman" w:cs="Times New Roman"/>
          <w:szCs w:val="24"/>
        </w:rPr>
      </w:pPr>
      <w:r>
        <w:rPr>
          <w:rFonts w:eastAsia="Times New Roman"/>
          <w:bCs/>
        </w:rPr>
        <w:t xml:space="preserve">Έχουν γίνει έξι από τις οκτώ δημοπρατήσεις. Φαντάζομαι ότι το γνωρίζετε αυτό. Έχουν ολοκληρωθεί. Μένουν δύο. Οι δύο θα γίνουν μέσα στον Ιούνιο. Η μια είναι μέχρι 14 Ιουνίου, απ’ ό,τι λέει το σημείωμα της υπηρεσίας –θα τα καταθέσω στη </w:t>
      </w:r>
      <w:proofErr w:type="spellStart"/>
      <w:r>
        <w:rPr>
          <w:rFonts w:eastAsia="Times New Roman"/>
          <w:bCs/>
        </w:rPr>
        <w:t>δευτερομι</w:t>
      </w:r>
      <w:r>
        <w:rPr>
          <w:rFonts w:eastAsia="Times New Roman"/>
          <w:bCs/>
        </w:rPr>
        <w:t>λία</w:t>
      </w:r>
      <w:proofErr w:type="spellEnd"/>
      <w:r>
        <w:rPr>
          <w:rFonts w:eastAsia="Times New Roman"/>
          <w:bCs/>
        </w:rPr>
        <w:t xml:space="preserve"> μου- και η άλλη θα είναι τέλος Ιουνίου. </w:t>
      </w:r>
    </w:p>
    <w:p w14:paraId="1FE6AF34"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διάστημα που είπατε είχαμε -εάν θυμάστε καλά- τον Ιούνιο, το καλοκαίρι του 2015,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τον Σεπτέμβριο είχαμε εκλογές, τον Αύγουστο του 2016 είχαμε νέο νόμο για τις δημόσιες συμβάσεις –ευτυχώς-</w:t>
      </w:r>
      <w:r>
        <w:rPr>
          <w:rFonts w:eastAsia="Times New Roman" w:cs="Times New Roman"/>
          <w:szCs w:val="24"/>
        </w:rPr>
        <w:t xml:space="preserve"> που προέβλεπε συγκεκριμένα πράγματα. Άρα, έπρεπε από την τέταρτη δημοπρασία και μετά να πάμε με τον νέο νόμο. Αυτά ήταν τα νέα δεδομένα. </w:t>
      </w:r>
    </w:p>
    <w:p w14:paraId="1FE6AF35"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όντως έχουμε μερικούς μήνες καθυστέρηση. Όμως, για να μην έχουμε άλλου είδους καθυστερήσεις, ταυτόχρονα με </w:t>
      </w:r>
      <w:r>
        <w:rPr>
          <w:rFonts w:eastAsia="Times New Roman" w:cs="Times New Roman"/>
          <w:szCs w:val="24"/>
        </w:rPr>
        <w:t xml:space="preserve">τις δημοπρασίες και με τη σωστή μελέτη των τμημάτων του οδικού δικτύου, με τη σωστή μελέτη και </w:t>
      </w:r>
      <w:r>
        <w:rPr>
          <w:rFonts w:eastAsia="Times New Roman" w:cs="Times New Roman"/>
          <w:szCs w:val="24"/>
        </w:rPr>
        <w:lastRenderedPageBreak/>
        <w:t>όχι με τα ψεύτικα μεγέθη με τα οποία πήγε να δημοπρατηθεί το έργο -γιατί χρειάζεται να γίνει δουλειά γι’ αυτό- αξιοποιούμε παράλληλα αυτόν τον χρόνο και συνεργαζ</w:t>
      </w:r>
      <w:r>
        <w:rPr>
          <w:rFonts w:eastAsia="Times New Roman" w:cs="Times New Roman"/>
          <w:szCs w:val="24"/>
        </w:rPr>
        <w:t xml:space="preserve">όμαστε με τον φορέα </w:t>
      </w:r>
      <w:r>
        <w:rPr>
          <w:rFonts w:eastAsia="Times New Roman" w:cs="Times New Roman"/>
          <w:szCs w:val="24"/>
        </w:rPr>
        <w:t>«</w:t>
      </w:r>
      <w:proofErr w:type="spellStart"/>
      <w:r>
        <w:rPr>
          <w:rFonts w:eastAsia="Times New Roman" w:cs="Times New Roman"/>
          <w:szCs w:val="24"/>
        </w:rPr>
        <w:t>Jaspers</w:t>
      </w:r>
      <w:proofErr w:type="spellEnd"/>
      <w:r>
        <w:rPr>
          <w:rFonts w:eastAsia="Times New Roman" w:cs="Times New Roman"/>
          <w:szCs w:val="24"/>
        </w:rPr>
        <w:t>»</w:t>
      </w:r>
      <w:r>
        <w:rPr>
          <w:rFonts w:eastAsia="Times New Roman" w:cs="Times New Roman"/>
          <w:szCs w:val="24"/>
        </w:rPr>
        <w:t>, που είναι ο τεχνικός σύμβουλος στην Ευρωπαϊκή Επιτροπή που θα κάνει τον έλεγχο της αίτησης που θα υποβληθεί.</w:t>
      </w:r>
    </w:p>
    <w:p w14:paraId="1FE6AF36"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μελέτη κόστους-οφέλους, η αξιολόγηση αυτής της μελέτης είναι το κρίσιμο και καθοριστικό στοιχείο. Αυτό εξετάζουμε </w:t>
      </w:r>
      <w:r>
        <w:rPr>
          <w:rFonts w:eastAsia="Times New Roman" w:cs="Times New Roman"/>
          <w:szCs w:val="24"/>
        </w:rPr>
        <w:t xml:space="preserve">μαζί με την ομάδα </w:t>
      </w:r>
      <w:r>
        <w:rPr>
          <w:rFonts w:eastAsia="Times New Roman" w:cs="Times New Roman"/>
          <w:szCs w:val="24"/>
        </w:rPr>
        <w:t>«</w:t>
      </w:r>
      <w:proofErr w:type="spellStart"/>
      <w:r>
        <w:rPr>
          <w:rFonts w:eastAsia="Times New Roman" w:cs="Times New Roman"/>
          <w:szCs w:val="24"/>
        </w:rPr>
        <w:t>Jaspers</w:t>
      </w:r>
      <w:proofErr w:type="spellEnd"/>
      <w:r>
        <w:rPr>
          <w:rFonts w:eastAsia="Times New Roman" w:cs="Times New Roman"/>
          <w:szCs w:val="24"/>
        </w:rPr>
        <w:t>»</w:t>
      </w:r>
      <w:r>
        <w:rPr>
          <w:rFonts w:eastAsia="Times New Roman" w:cs="Times New Roman"/>
          <w:szCs w:val="24"/>
        </w:rPr>
        <w:t xml:space="preserve">. Έχουν μελετηθεί πολλά σενάρια, για να αποδειχθεί η βιωσιμότητα του έργου με αυτό το κόστος, με αυτές τις εκπτώσεις. Εάν πηγαίναμε με  έκπτωση 0% που είχε η </w:t>
      </w:r>
      <w:r>
        <w:rPr>
          <w:rFonts w:eastAsia="Times New Roman" w:cs="Times New Roman"/>
          <w:szCs w:val="24"/>
        </w:rPr>
        <w:t>«</w:t>
      </w:r>
      <w:r>
        <w:rPr>
          <w:rFonts w:eastAsia="Times New Roman" w:cs="Times New Roman"/>
          <w:szCs w:val="24"/>
        </w:rPr>
        <w:t>Ολυμπία Οδός</w:t>
      </w:r>
      <w:r>
        <w:rPr>
          <w:rFonts w:eastAsia="Times New Roman" w:cs="Times New Roman"/>
          <w:szCs w:val="24"/>
        </w:rPr>
        <w:t>»</w:t>
      </w:r>
      <w:r>
        <w:rPr>
          <w:rFonts w:eastAsia="Times New Roman" w:cs="Times New Roman"/>
          <w:szCs w:val="24"/>
        </w:rPr>
        <w:t xml:space="preserve"> ή εάν πηγαίναμε με εκπτώσεις του 5%, του 6%, του 10%, όπως προγραμματιζόταν με τις εταιρείες μόνο 7</w:t>
      </w:r>
      <w:r w:rsidRPr="00975124">
        <w:rPr>
          <w:rFonts w:eastAsia="Times New Roman" w:cs="Times New Roman"/>
          <w:szCs w:val="24"/>
          <w:vertAlign w:val="superscript"/>
        </w:rPr>
        <w:t>ης</w:t>
      </w:r>
      <w:r>
        <w:rPr>
          <w:rFonts w:eastAsia="Times New Roman" w:cs="Times New Roman"/>
          <w:szCs w:val="24"/>
        </w:rPr>
        <w:t xml:space="preserve">  τάξης –γιατί εκεί θα ήταν οι εκπτώσεις- τότε δεν θα είχαμε έγκριση από την Ευρωπαϊκή Επιτροπή ποτέ. Δεν θα έβγαινε η αξιολόγηση της μελέτης κόστους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οφ</w:t>
      </w:r>
      <w:r>
        <w:rPr>
          <w:rFonts w:eastAsia="Times New Roman" w:cs="Times New Roman"/>
          <w:szCs w:val="24"/>
        </w:rPr>
        <w:t xml:space="preserve">έλους. </w:t>
      </w:r>
    </w:p>
    <w:p w14:paraId="1FE6AF37"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Όπως είναι γνωστό…</w:t>
      </w:r>
    </w:p>
    <w:p w14:paraId="1FE6AF38"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κλείνετε με αυτό την </w:t>
      </w:r>
      <w:proofErr w:type="spellStart"/>
      <w:r>
        <w:rPr>
          <w:rFonts w:eastAsia="Times New Roman" w:cs="Times New Roman"/>
          <w:szCs w:val="24"/>
        </w:rPr>
        <w:t>πρωτολογία</w:t>
      </w:r>
      <w:proofErr w:type="spellEnd"/>
      <w:r>
        <w:rPr>
          <w:rFonts w:eastAsia="Times New Roman" w:cs="Times New Roman"/>
          <w:szCs w:val="24"/>
        </w:rPr>
        <w:t>.</w:t>
      </w:r>
    </w:p>
    <w:p w14:paraId="1FE6AF39"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ο κ. Κουτσούκος με ρώτησε για την Τράπεζα Αττικής.</w:t>
      </w:r>
    </w:p>
    <w:p w14:paraId="1FE6AF3A"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Ρώτησε κ</w:t>
      </w:r>
      <w:r>
        <w:rPr>
          <w:rFonts w:eastAsia="Times New Roman" w:cs="Times New Roman"/>
          <w:szCs w:val="24"/>
        </w:rPr>
        <w:t>αι άλλο που δεν έχετε απαντήσει ακόμα, παρ’ ότι σας άφησα διπλό χρόνο, έξι λεπτά.</w:t>
      </w:r>
    </w:p>
    <w:p w14:paraId="1FE6AF3B"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Τι να κάνω; Πρέπει να κάνω μάθημα, κύριε Πρόεδρε, για να καταλαβαίνουν όλοι ποιες είναι οι διαδικασίες και ποιος λέει ψέμα</w:t>
      </w:r>
      <w:r>
        <w:rPr>
          <w:rFonts w:eastAsia="Times New Roman" w:cs="Times New Roman"/>
          <w:szCs w:val="24"/>
        </w:rPr>
        <w:t>τα, ποιος δίνει ψεύτικες υποσχέσεις και ποιος όχι.</w:t>
      </w:r>
    </w:p>
    <w:p w14:paraId="1FE6AF3C"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ένα λεπτό ακόμα, γιατί δεν είναι τοπικό το θέμα, είναι </w:t>
      </w:r>
      <w:proofErr w:type="spellStart"/>
      <w:r>
        <w:rPr>
          <w:rFonts w:eastAsia="Times New Roman" w:cs="Times New Roman"/>
          <w:szCs w:val="24"/>
        </w:rPr>
        <w:t>υπερτοπικό</w:t>
      </w:r>
      <w:proofErr w:type="spellEnd"/>
      <w:r>
        <w:rPr>
          <w:rFonts w:eastAsia="Times New Roman" w:cs="Times New Roman"/>
          <w:szCs w:val="24"/>
        </w:rPr>
        <w:t xml:space="preserve">, είναι εθνικό το θέμα. </w:t>
      </w:r>
    </w:p>
    <w:p w14:paraId="1FE6AF3D"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Έτσι. </w:t>
      </w:r>
    </w:p>
    <w:p w14:paraId="1FE6AF3E"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Επομένως, κύριε Κ</w:t>
      </w:r>
      <w:r>
        <w:rPr>
          <w:rFonts w:eastAsia="Times New Roman" w:cs="Times New Roman"/>
          <w:szCs w:val="24"/>
        </w:rPr>
        <w:t>ουτσούκο, έχουμε έξι από τις οκτώ δημοπρασίες. Οι άλλες δύο θα γίνουν τον Ιούνιο και δεν θα έχουμε τις καθυστερήσεις των εγκρίσεων στην Ευρωπαϊκή Επιτροπή.</w:t>
      </w:r>
    </w:p>
    <w:p w14:paraId="1FE6AF3F"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Είπατε, λοιπόν, πάλι για δημοσιεύματα. Τυχαία είναι τα δημοσιεύματα. Λείπουν και συνάδελφοι από τη Δ</w:t>
      </w:r>
      <w:r>
        <w:rPr>
          <w:rFonts w:eastAsia="Times New Roman" w:cs="Times New Roman"/>
          <w:szCs w:val="24"/>
        </w:rPr>
        <w:t>ημοκρατική Συμπαράταξη, που τελείως τυχαία τα κινούν αυτά τα δημοσιεύματα και από τη Νέα Δημοκρατία.</w:t>
      </w:r>
    </w:p>
    <w:p w14:paraId="1FE6AF40"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τι συμβαίνει. Η πρώτη κατηγορία που είχαμε μέχρι τώρα και παιζόταν ήταν ότι κάναμε κατάτμηση του έργου. Σωστό; Μάλιστα. Θα καταθέσω σ</w:t>
      </w:r>
      <w:r>
        <w:rPr>
          <w:rFonts w:eastAsia="Times New Roman" w:cs="Times New Roman"/>
          <w:szCs w:val="24"/>
        </w:rPr>
        <w:t xml:space="preserve">τη </w:t>
      </w:r>
      <w:proofErr w:type="spellStart"/>
      <w:r>
        <w:rPr>
          <w:rFonts w:eastAsia="Times New Roman" w:cs="Times New Roman"/>
          <w:szCs w:val="24"/>
        </w:rPr>
        <w:t>δευτερομιλία</w:t>
      </w:r>
      <w:proofErr w:type="spellEnd"/>
      <w:r>
        <w:rPr>
          <w:rFonts w:eastAsia="Times New Roman" w:cs="Times New Roman"/>
          <w:szCs w:val="24"/>
        </w:rPr>
        <w:t xml:space="preserve"> μου αυτό που δεν τολμήσατε εσείς με τις καταγγελίες σας να κάνετε. Είναι το πόρισμα των επιθεωρητών. Δεν πρόλαβα να </w:t>
      </w:r>
      <w:r>
        <w:rPr>
          <w:rFonts w:eastAsia="Times New Roman" w:cs="Times New Roman"/>
          <w:szCs w:val="24"/>
        </w:rPr>
        <w:lastRenderedPageBreak/>
        <w:t>πάω στην Εισαγγελία, για να σας φέρω και την αρχειοθέτηση της καταγγελίας που έκανα εγώ στον εαυτό μου και στο Υπουργείο, αφ</w:t>
      </w:r>
      <w:r>
        <w:rPr>
          <w:rFonts w:eastAsia="Times New Roman" w:cs="Times New Roman"/>
          <w:szCs w:val="24"/>
        </w:rPr>
        <w:t>ού κανείς άλλος δεν πήγε να τα κάνει. Όχι μόνο γι’ αυτό, αλλά και για τον δρόμο Καλλονή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Σίγρι</w:t>
      </w:r>
      <w:proofErr w:type="spellEnd"/>
      <w:r>
        <w:rPr>
          <w:rFonts w:eastAsia="Times New Roman" w:cs="Times New Roman"/>
          <w:szCs w:val="24"/>
        </w:rPr>
        <w:t xml:space="preserve"> που λέγατε για δωράκια κ.λπ.</w:t>
      </w:r>
      <w:r>
        <w:rPr>
          <w:rFonts w:eastAsia="Times New Roman" w:cs="Times New Roman"/>
          <w:szCs w:val="24"/>
        </w:rPr>
        <w:t>.</w:t>
      </w:r>
    </w:p>
    <w:p w14:paraId="1FE6AF41"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 στο πλαίσιο του μαθήματος των δημοσίων έργων, έχει ανατεθεί το έργο; Ένα τμήμα του έργου έχει ανατεθεί; Όχι. Γιατί δεν έ</w:t>
      </w:r>
      <w:r>
        <w:rPr>
          <w:rFonts w:eastAsia="Times New Roman" w:cs="Times New Roman"/>
          <w:szCs w:val="24"/>
        </w:rPr>
        <w:t xml:space="preserve">χει ανατεθεί; Δεν έχει ανατεθεί, γιατί δεν έχουμε την έγκριση του μεγάλου έργου από την Ευρωπαϊκή Επιτροπή και όλες τις διαδικασίες. </w:t>
      </w:r>
    </w:p>
    <w:p w14:paraId="1FE6AF42"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δεν μπαίνει κανένα θέμα εάν δεν έχουμε ανάδοχο. Έχουμε προσωρινό ανάδοχο. Θα περάσουν αυτές οι συμβάσεις μετά την έγκ</w:t>
      </w:r>
      <w:r>
        <w:rPr>
          <w:rFonts w:eastAsia="Times New Roman" w:cs="Times New Roman"/>
          <w:szCs w:val="24"/>
        </w:rPr>
        <w:t>ριση από το Ελεγκτικό Συνέδριο, θα γίνουν όλοι οι απαραίτητοι έλεγχοι και μετά θα πάμε στην υπογραφή συμβάσεων. Εάν κάποιος από τους προσωρινούς αναδόχους δεν έχει τα τυπικά στοιχεία και τα νόμιμα στοιχεία που απαιτεί ο νόμος, προφανώς θα πας στον δεύτερο,</w:t>
      </w:r>
      <w:r>
        <w:rPr>
          <w:rFonts w:eastAsia="Times New Roman" w:cs="Times New Roman"/>
          <w:szCs w:val="24"/>
        </w:rPr>
        <w:t xml:space="preserve"> στον τρίτο </w:t>
      </w:r>
      <w:proofErr w:type="spellStart"/>
      <w:r>
        <w:rPr>
          <w:rFonts w:eastAsia="Times New Roman" w:cs="Times New Roman"/>
          <w:szCs w:val="24"/>
        </w:rPr>
        <w:t>κ.ο.κ.</w:t>
      </w:r>
      <w:proofErr w:type="spellEnd"/>
      <w:r>
        <w:rPr>
          <w:rFonts w:eastAsia="Times New Roman" w:cs="Times New Roman"/>
          <w:szCs w:val="24"/>
        </w:rPr>
        <w:t>.</w:t>
      </w:r>
    </w:p>
    <w:p w14:paraId="1FE6AF43"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Κλείσαμε με αυτό. </w:t>
      </w:r>
    </w:p>
    <w:p w14:paraId="1FE6AF44"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Δεν θέλετε να πω για την Τράπεζα Αττικής;</w:t>
      </w:r>
    </w:p>
    <w:p w14:paraId="1FE6AF45"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Κρατήστε το για τη δευτερολογία σας.</w:t>
      </w:r>
    </w:p>
    <w:p w14:paraId="1FE6AF46"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 (Υπ</w:t>
      </w:r>
      <w:r>
        <w:rPr>
          <w:rFonts w:eastAsia="Times New Roman" w:cs="Times New Roman"/>
          <w:b/>
          <w:szCs w:val="24"/>
        </w:rPr>
        <w:t>ουργός Υποδομών και Μεταφορών):</w:t>
      </w:r>
      <w:r>
        <w:rPr>
          <w:rFonts w:eastAsia="Times New Roman" w:cs="Times New Roman"/>
          <w:szCs w:val="24"/>
        </w:rPr>
        <w:t xml:space="preserve"> Ωραία. Και για τον Καλογρίτσα, επίσης.</w:t>
      </w:r>
    </w:p>
    <w:p w14:paraId="1FE6AF47"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Κουτσούκο, έχετε τον λόγο. Θα έχετε και εσείς μια σχετική άνεση, αλλά να μην το «ξεχειλώσουμε».</w:t>
      </w:r>
    </w:p>
    <w:p w14:paraId="1FE6AF48"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Ήταν πολύ ανεκτικό το Προεδρεί</w:t>
      </w:r>
      <w:r>
        <w:rPr>
          <w:rFonts w:eastAsia="Times New Roman" w:cs="Times New Roman"/>
          <w:szCs w:val="24"/>
        </w:rPr>
        <w:t xml:space="preserve">ο και καλά έκανε. Εγώ δεν έχω κανένα πρόβλημα, κύριε Πρόεδρε. </w:t>
      </w:r>
    </w:p>
    <w:p w14:paraId="1FE6AF49"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είμαι και σε εσάς.</w:t>
      </w:r>
    </w:p>
    <w:p w14:paraId="1FE6AF4A"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Ήταν υπερδιπλάσιος ο χρόνος. </w:t>
      </w:r>
    </w:p>
    <w:p w14:paraId="1FE6AF4B"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Γιατί το θέμα είναι </w:t>
      </w:r>
      <w:proofErr w:type="spellStart"/>
      <w:r>
        <w:rPr>
          <w:rFonts w:eastAsia="Times New Roman" w:cs="Times New Roman"/>
          <w:szCs w:val="24"/>
        </w:rPr>
        <w:t>υπερτοπικό</w:t>
      </w:r>
      <w:proofErr w:type="spellEnd"/>
      <w:r>
        <w:rPr>
          <w:rFonts w:eastAsia="Times New Roman" w:cs="Times New Roman"/>
          <w:szCs w:val="24"/>
        </w:rPr>
        <w:t xml:space="preserve">, δεν είναι τοπικό. </w:t>
      </w:r>
    </w:p>
    <w:p w14:paraId="1FE6AF4C" w14:textId="77777777" w:rsidR="00BB1AD1" w:rsidRDefault="00FB162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Δυστυχώς, όμως, σ’ αυτά τα επτά λεπτά που μίλησε ο κύριος Υπουργός δεν μπόρεσε να απαντήσει στο κύριο ερώτημα. </w:t>
      </w:r>
    </w:p>
    <w:p w14:paraId="1FE6AF4D" w14:textId="77777777" w:rsidR="00BB1AD1" w:rsidRDefault="00FB162E">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Σε ποιο; </w:t>
      </w:r>
    </w:p>
    <w:p w14:paraId="1FE6AF4E" w14:textId="77777777" w:rsidR="00BB1AD1" w:rsidRDefault="00FB162E">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Πότε θα ξεκινήσουν τα έργα και πότε θα ολο</w:t>
      </w:r>
      <w:r>
        <w:rPr>
          <w:rFonts w:eastAsia="Times New Roman"/>
          <w:szCs w:val="24"/>
        </w:rPr>
        <w:t xml:space="preserve">κληρωθεί το έργο; Διότι τα υπόλοιπα </w:t>
      </w:r>
      <w:r>
        <w:rPr>
          <w:rFonts w:eastAsia="Times New Roman"/>
          <w:bCs/>
        </w:rPr>
        <w:t>είναι</w:t>
      </w:r>
      <w:r>
        <w:rPr>
          <w:rFonts w:eastAsia="Times New Roman"/>
          <w:szCs w:val="24"/>
        </w:rPr>
        <w:t xml:space="preserve"> δικαιολογίες επί των μεθοδεύσεων. </w:t>
      </w:r>
    </w:p>
    <w:p w14:paraId="1FE6AF4F"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bCs/>
        </w:rPr>
        <w:t>είναι</w:t>
      </w:r>
      <w:r>
        <w:rPr>
          <w:rFonts w:eastAsia="Times New Roman"/>
          <w:szCs w:val="24"/>
        </w:rPr>
        <w:t xml:space="preserve"> το μόνο μάθημα που μπορεί να δίνει ο κύριος Υπουργός, ο οποίος με περισσό θράσος μάς είπε εδώ ότι θέλει να μας δώσει μαθήματα. Το </w:t>
      </w:r>
      <w:r>
        <w:rPr>
          <w:rFonts w:eastAsia="Times New Roman"/>
          <w:szCs w:val="24"/>
        </w:rPr>
        <w:lastRenderedPageBreak/>
        <w:t xml:space="preserve">μόνο μάθημα της Κυβέρνησής σας, κύριε </w:t>
      </w:r>
      <w:r>
        <w:rPr>
          <w:rFonts w:eastAsia="Times New Roman"/>
          <w:szCs w:val="24"/>
        </w:rPr>
        <w:t xml:space="preserve">Υπουργέ, </w:t>
      </w:r>
      <w:r>
        <w:rPr>
          <w:rFonts w:eastAsia="Times New Roman"/>
          <w:bCs/>
        </w:rPr>
        <w:t>είναι</w:t>
      </w:r>
      <w:r>
        <w:rPr>
          <w:rFonts w:eastAsia="Times New Roman"/>
          <w:szCs w:val="24"/>
        </w:rPr>
        <w:t xml:space="preserve"> ότι </w:t>
      </w:r>
      <w:proofErr w:type="spellStart"/>
      <w:r>
        <w:rPr>
          <w:rFonts w:eastAsia="Times New Roman"/>
          <w:szCs w:val="24"/>
        </w:rPr>
        <w:t>κατατμήσατε</w:t>
      </w:r>
      <w:proofErr w:type="spellEnd"/>
      <w:r>
        <w:rPr>
          <w:rFonts w:eastAsia="Times New Roman"/>
          <w:szCs w:val="24"/>
        </w:rPr>
        <w:t xml:space="preserve"> ένα ενιαίο έργο, για να το πάρουν κουμπάροι και «κολλητοί», με τους οποίους μεθοδεύατε να μπουν στον επιχειρηματικό χώρο και στον χώρο των μέσων μαζικής ενημέρωσης και τώρα φαίνεται ότι είσαστε σε ένα αδιέξοδο, σε μία παταγώδ</w:t>
      </w:r>
      <w:r>
        <w:rPr>
          <w:rFonts w:eastAsia="Times New Roman"/>
          <w:szCs w:val="24"/>
        </w:rPr>
        <w:t xml:space="preserve">η αποτυχία. </w:t>
      </w:r>
    </w:p>
    <w:p w14:paraId="1FE6AF50" w14:textId="77777777" w:rsidR="00BB1AD1" w:rsidRDefault="00FB162E">
      <w:pPr>
        <w:spacing w:line="600" w:lineRule="auto"/>
        <w:ind w:firstLine="720"/>
        <w:contextualSpacing/>
        <w:jc w:val="both"/>
        <w:rPr>
          <w:rFonts w:eastAsia="Times New Roman"/>
          <w:szCs w:val="24"/>
        </w:rPr>
      </w:pPr>
      <w:r>
        <w:rPr>
          <w:rFonts w:eastAsia="Times New Roman"/>
          <w:szCs w:val="24"/>
        </w:rPr>
        <w:t>Δεν ξέρω ποιος είχε οικόπεδα να τα ενεχυριάσει στην Ιθάκη, ποιος ήταν «λαγός» και ούτω καθεξής. Εμένα με ενδιαφέρει ότι ο πολύπαθος δρόμος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Πύργος, που δεν αφορά μόνο την Ηλεία, αλλά αφορά όλη τη δυτική Ελλάδα, αφορά τα Επτάνησα, δεν </w:t>
      </w:r>
      <w:r>
        <w:rPr>
          <w:rFonts w:eastAsia="Times New Roman"/>
          <w:bCs/>
        </w:rPr>
        <w:t>έχ</w:t>
      </w:r>
      <w:r>
        <w:rPr>
          <w:rFonts w:eastAsia="Times New Roman"/>
          <w:bCs/>
        </w:rPr>
        <w:t>ει</w:t>
      </w:r>
      <w:r>
        <w:rPr>
          <w:rFonts w:eastAsia="Times New Roman"/>
          <w:szCs w:val="24"/>
        </w:rPr>
        <w:t xml:space="preserve"> καμμία προοπτική έναρξης και ολοκλήρωσης του έργου. </w:t>
      </w:r>
    </w:p>
    <w:p w14:paraId="1FE6AF51" w14:textId="77777777" w:rsidR="00BB1AD1" w:rsidRDefault="00FB162E">
      <w:pPr>
        <w:spacing w:line="600" w:lineRule="auto"/>
        <w:ind w:firstLine="720"/>
        <w:contextualSpacing/>
        <w:jc w:val="both"/>
        <w:rPr>
          <w:rFonts w:eastAsia="Times New Roman"/>
          <w:szCs w:val="24"/>
        </w:rPr>
      </w:pPr>
      <w:r>
        <w:rPr>
          <w:rFonts w:eastAsia="Times New Roman"/>
          <w:szCs w:val="24"/>
        </w:rPr>
        <w:t>Διότι, κύριε Υπουργέ, εάν δεν είχατε ακυρώσει μία δημοπρασία δημοσιευμένη στην Εφημερίδα των Ευρωπαϊκών Κοινοτήτων -και ξέρετε πολύ καλά ότι οι γραφειοκράτες της Ευρώπης δεν δημοσιεύουν δημοπρατήσεις-</w:t>
      </w:r>
      <w:r>
        <w:rPr>
          <w:rFonts w:eastAsia="Times New Roman"/>
          <w:szCs w:val="24"/>
        </w:rPr>
        <w:t xml:space="preserve"> σήμερα θα είχατε προχωρήσει στη σύνταξη της μελέτης κόστους-οφέλους και θα είχατε υποβάλει και τον φάκελο του μεγάλου έργου. </w:t>
      </w:r>
    </w:p>
    <w:p w14:paraId="1FE6AF52" w14:textId="77777777" w:rsidR="00BB1AD1" w:rsidRDefault="00FB162E">
      <w:pPr>
        <w:spacing w:line="600" w:lineRule="auto"/>
        <w:ind w:firstLine="720"/>
        <w:contextualSpacing/>
        <w:jc w:val="both"/>
        <w:rPr>
          <w:rFonts w:eastAsia="Times New Roman"/>
          <w:szCs w:val="24"/>
        </w:rPr>
      </w:pPr>
      <w:r>
        <w:rPr>
          <w:rFonts w:eastAsia="Times New Roman"/>
          <w:szCs w:val="24"/>
        </w:rPr>
        <w:t>Δυστυχώς, η μεθόδευσή σας οδήγησε στο γεγονός που περιέγραψα νωρίτερα, στο να μην έχει προχωρήσει καμμία από τις έξι δημοπρατήσει</w:t>
      </w:r>
      <w:r>
        <w:rPr>
          <w:rFonts w:eastAsia="Times New Roman"/>
          <w:szCs w:val="24"/>
        </w:rPr>
        <w:t xml:space="preserve">ς -δεν μιλάω για τις δύο τελευταίες των οποίων συντάσσονται τα Πρακτικά, μιλάω για τις προηγούμενες. Αντλούμε τα στοιχεία από τον </w:t>
      </w:r>
      <w:r>
        <w:rPr>
          <w:rFonts w:eastAsia="Times New Roman"/>
        </w:rPr>
        <w:t xml:space="preserve">κοινοβουλευτικό </w:t>
      </w:r>
      <w:r>
        <w:rPr>
          <w:rFonts w:eastAsia="Times New Roman"/>
          <w:bCs/>
        </w:rPr>
        <w:t>έ</w:t>
      </w:r>
      <w:r>
        <w:rPr>
          <w:rFonts w:eastAsia="Times New Roman"/>
        </w:rPr>
        <w:t xml:space="preserve">λεγχο. </w:t>
      </w:r>
      <w:r>
        <w:rPr>
          <w:rFonts w:eastAsia="Times New Roman"/>
        </w:rPr>
        <w:lastRenderedPageBreak/>
        <w:t>Κ</w:t>
      </w:r>
      <w:r>
        <w:rPr>
          <w:rFonts w:eastAsia="Times New Roman"/>
          <w:szCs w:val="24"/>
        </w:rPr>
        <w:t xml:space="preserve">αμμία από τις δημοπρατήσεις δεν </w:t>
      </w:r>
      <w:r>
        <w:rPr>
          <w:rFonts w:eastAsia="Times New Roman"/>
          <w:bCs/>
        </w:rPr>
        <w:t>είναι</w:t>
      </w:r>
      <w:r>
        <w:rPr>
          <w:rFonts w:eastAsia="Times New Roman"/>
          <w:szCs w:val="24"/>
        </w:rPr>
        <w:t xml:space="preserve"> στο στάδιο της ολοκλήρωσης, προκειμένου να υπογραφούν οι συμβάσ</w:t>
      </w:r>
      <w:r>
        <w:rPr>
          <w:rFonts w:eastAsia="Times New Roman"/>
          <w:szCs w:val="24"/>
        </w:rPr>
        <w:t xml:space="preserve">εις. </w:t>
      </w:r>
    </w:p>
    <w:p w14:paraId="1FE6AF53"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Το ερώτημα που έθεσα, </w:t>
      </w:r>
      <w:r>
        <w:rPr>
          <w:rFonts w:eastAsia="Times New Roman"/>
        </w:rPr>
        <w:t>δηλαδή</w:t>
      </w:r>
      <w:r>
        <w:rPr>
          <w:rFonts w:eastAsia="Times New Roman"/>
          <w:szCs w:val="24"/>
        </w:rPr>
        <w:t xml:space="preserve"> ότι ο εκλεκτός σας δεν </w:t>
      </w:r>
      <w:r>
        <w:rPr>
          <w:rFonts w:eastAsia="Times New Roman"/>
          <w:bCs/>
        </w:rPr>
        <w:t>έχει</w:t>
      </w:r>
      <w:r>
        <w:rPr>
          <w:rFonts w:eastAsia="Times New Roman"/>
          <w:szCs w:val="24"/>
        </w:rPr>
        <w:t xml:space="preserve"> εγγυητικές επιστολές, δεν </w:t>
      </w:r>
      <w:r>
        <w:rPr>
          <w:rFonts w:eastAsia="Times New Roman"/>
          <w:bCs/>
        </w:rPr>
        <w:t>είναι</w:t>
      </w:r>
      <w:r>
        <w:rPr>
          <w:rFonts w:eastAsia="Times New Roman"/>
          <w:szCs w:val="24"/>
        </w:rPr>
        <w:t xml:space="preserve"> ένα ερώτημα για να το προσπερνάτε, όπως σας βολεύει. Πρέπει να απαντήσετε τι θα γίνει τουλάχιστον με τις τέσσερις πρώτες εργολαβίες και να μας πείτε και στη συνέ</w:t>
      </w:r>
      <w:r>
        <w:rPr>
          <w:rFonts w:eastAsia="Times New Roman"/>
          <w:szCs w:val="24"/>
        </w:rPr>
        <w:t xml:space="preserve">χεια αν ένα έργο με εκπτώσεις άνω του 50% θα ολοκληρωθεί ή αν θα κάνετε πρόσθετες παροχές, πανωπροίκια </w:t>
      </w:r>
      <w:r>
        <w:rPr>
          <w:rFonts w:eastAsia="Times New Roman"/>
        </w:rPr>
        <w:t>δηλαδή,</w:t>
      </w:r>
      <w:r>
        <w:rPr>
          <w:rFonts w:eastAsia="Times New Roman"/>
          <w:szCs w:val="24"/>
        </w:rPr>
        <w:t xml:space="preserve"> όπως έχετε δώσει μέχρι τώρα. </w:t>
      </w:r>
    </w:p>
    <w:p w14:paraId="1FE6AF54"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Εμείς, κύριε Υπουργέ, δεν σας έχουμε κατηγορήσει ακόμα για ποινικά αδικήματα, για να προστρέχετε στους </w:t>
      </w:r>
      <w:r>
        <w:rPr>
          <w:rFonts w:eastAsia="Times New Roman"/>
          <w:szCs w:val="24"/>
        </w:rPr>
        <w:t>ε</w:t>
      </w:r>
      <w:r>
        <w:rPr>
          <w:rFonts w:eastAsia="Times New Roman"/>
          <w:szCs w:val="24"/>
        </w:rPr>
        <w:t>ισαγγελείς.</w:t>
      </w:r>
      <w:r>
        <w:rPr>
          <w:rFonts w:eastAsia="Times New Roman"/>
          <w:szCs w:val="24"/>
        </w:rPr>
        <w:t xml:space="preserve"> Εμείς σας έχουμε κατηγορήσει, κύριε Υπουργέ, για πολιτικά αδικήματα, για τα οποία πρέπει να απολογηθείτε. Διότι το τελευταίο εξάμηνο έχουν συμβεί θανατηφόρα ατυχήματα στη διασταύρωση της </w:t>
      </w:r>
      <w:proofErr w:type="spellStart"/>
      <w:r>
        <w:rPr>
          <w:rFonts w:eastAsia="Times New Roman"/>
          <w:szCs w:val="24"/>
        </w:rPr>
        <w:t>Γαστούνης</w:t>
      </w:r>
      <w:proofErr w:type="spellEnd"/>
      <w:r>
        <w:rPr>
          <w:rFonts w:eastAsia="Times New Roman"/>
          <w:szCs w:val="24"/>
        </w:rPr>
        <w:t xml:space="preserve">, στη διασταύρωση των Λεχαινών, στου </w:t>
      </w:r>
      <w:proofErr w:type="spellStart"/>
      <w:r>
        <w:rPr>
          <w:rFonts w:eastAsia="Times New Roman"/>
          <w:szCs w:val="24"/>
        </w:rPr>
        <w:t>Λάππα</w:t>
      </w:r>
      <w:proofErr w:type="spellEnd"/>
      <w:r>
        <w:rPr>
          <w:rFonts w:eastAsia="Times New Roman"/>
          <w:szCs w:val="24"/>
        </w:rPr>
        <w:t xml:space="preserve"> και προχθές στα </w:t>
      </w:r>
      <w:proofErr w:type="spellStart"/>
      <w:r>
        <w:rPr>
          <w:rFonts w:eastAsia="Times New Roman"/>
          <w:szCs w:val="24"/>
        </w:rPr>
        <w:t>Σαγέικα</w:t>
      </w:r>
      <w:proofErr w:type="spellEnd"/>
      <w:r>
        <w:rPr>
          <w:rFonts w:eastAsia="Times New Roman"/>
          <w:szCs w:val="24"/>
        </w:rPr>
        <w:t xml:space="preserve">. </w:t>
      </w:r>
    </w:p>
    <w:p w14:paraId="1FE6AF55"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Δεν μπορείτε να βγαίνετε στην τηλεόραση, κόβοντας κορδέλες, εγκαινιάζοντας την </w:t>
      </w:r>
      <w:r>
        <w:rPr>
          <w:rFonts w:eastAsia="Times New Roman"/>
          <w:szCs w:val="24"/>
        </w:rPr>
        <w:t>«</w:t>
      </w:r>
      <w:r>
        <w:rPr>
          <w:rFonts w:eastAsia="Times New Roman"/>
          <w:szCs w:val="24"/>
        </w:rPr>
        <w:t>Ολυμπία Οδό</w:t>
      </w:r>
      <w:r>
        <w:rPr>
          <w:rFonts w:eastAsia="Times New Roman"/>
          <w:szCs w:val="24"/>
        </w:rPr>
        <w:t>»</w:t>
      </w:r>
      <w:r>
        <w:rPr>
          <w:rFonts w:eastAsia="Times New Roman"/>
          <w:szCs w:val="24"/>
        </w:rPr>
        <w:t xml:space="preserve">, η οποία </w:t>
      </w:r>
      <w:r>
        <w:rPr>
          <w:rFonts w:eastAsia="Times New Roman"/>
          <w:bCs/>
        </w:rPr>
        <w:t>έχει</w:t>
      </w:r>
      <w:r>
        <w:rPr>
          <w:rFonts w:eastAsia="Times New Roman"/>
          <w:szCs w:val="24"/>
        </w:rPr>
        <w:t xml:space="preserve"> ακόμα κολονάκια, γιατί εγώ περνάω δύο φορές την εβδομάδα, λέγοντας ότι δεν έγινε κανένα θανατηφόρο. Για τα θανατηφόρα δυστυχήματα που γίνον</w:t>
      </w:r>
      <w:r>
        <w:rPr>
          <w:rFonts w:eastAsia="Times New Roman"/>
          <w:szCs w:val="24"/>
        </w:rPr>
        <w:t>ται στον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Πύργος» ποιος </w:t>
      </w:r>
      <w:r>
        <w:rPr>
          <w:rFonts w:eastAsia="Times New Roman"/>
          <w:bCs/>
        </w:rPr>
        <w:t>έχει</w:t>
      </w:r>
      <w:r>
        <w:rPr>
          <w:rFonts w:eastAsia="Times New Roman"/>
          <w:szCs w:val="24"/>
        </w:rPr>
        <w:t xml:space="preserve"> την ευθύνη, αφού εσείς επαίρεστε ότι δεν είχαμε θανατηφόρα; </w:t>
      </w:r>
    </w:p>
    <w:p w14:paraId="1FE6AF56" w14:textId="77777777" w:rsidR="00BB1AD1" w:rsidRDefault="00FB162E">
      <w:pPr>
        <w:spacing w:line="600" w:lineRule="auto"/>
        <w:ind w:firstLine="720"/>
        <w:contextualSpacing/>
        <w:jc w:val="both"/>
        <w:rPr>
          <w:rFonts w:eastAsia="Times New Roman"/>
          <w:szCs w:val="24"/>
        </w:rPr>
      </w:pPr>
      <w:r>
        <w:rPr>
          <w:rFonts w:eastAsia="Times New Roman"/>
          <w:szCs w:val="24"/>
        </w:rPr>
        <w:lastRenderedPageBreak/>
        <w:t xml:space="preserve">Άρα, κύριε Υπουργέ, το ερώτημα που πρέπει να απαντήσετε </w:t>
      </w:r>
      <w:r>
        <w:rPr>
          <w:rFonts w:eastAsia="Times New Roman"/>
          <w:bCs/>
        </w:rPr>
        <w:t>είναι</w:t>
      </w:r>
      <w:r>
        <w:rPr>
          <w:rFonts w:eastAsia="Times New Roman"/>
          <w:szCs w:val="24"/>
        </w:rPr>
        <w:t xml:space="preserve"> με ποιες ενέργειες θα ξεκινήσει το έργο, πότε θα ξεκινήσει και πότε θα ολοκληρωθεί. Γιατί θέλω ν</w:t>
      </w:r>
      <w:r>
        <w:rPr>
          <w:rFonts w:eastAsia="Times New Roman"/>
          <w:szCs w:val="24"/>
        </w:rPr>
        <w:t xml:space="preserve">α σας θυμίσω ότι σύμφωνα με τον νόμο, με βάση τον οποίο το έργο έγινε δημόσιο, το χρονοδιάγραμμα ήταν ταυτόχρονο με την </w:t>
      </w:r>
      <w:r>
        <w:rPr>
          <w:rFonts w:eastAsia="Times New Roman"/>
          <w:szCs w:val="24"/>
        </w:rPr>
        <w:t>«</w:t>
      </w:r>
      <w:r>
        <w:rPr>
          <w:rFonts w:eastAsia="Times New Roman"/>
          <w:szCs w:val="24"/>
        </w:rPr>
        <w:t>Ολυμπία Οδό</w:t>
      </w:r>
      <w:r>
        <w:rPr>
          <w:rFonts w:eastAsia="Times New Roman"/>
          <w:szCs w:val="24"/>
        </w:rPr>
        <w:t>»</w:t>
      </w:r>
      <w:r>
        <w:rPr>
          <w:rFonts w:eastAsia="Times New Roman"/>
          <w:szCs w:val="24"/>
        </w:rPr>
        <w:t xml:space="preserve">. Εδώ </w:t>
      </w:r>
      <w:r>
        <w:rPr>
          <w:rFonts w:eastAsia="Times New Roman"/>
          <w:bCs/>
          <w:shd w:val="clear" w:color="auto" w:fill="FFFFFF"/>
        </w:rPr>
        <w:t>υπάρχουν</w:t>
      </w:r>
      <w:r>
        <w:rPr>
          <w:rFonts w:eastAsia="Times New Roman"/>
          <w:szCs w:val="24"/>
        </w:rPr>
        <w:t xml:space="preserve"> ευθύνες και να είστε σίγουροι ότι θα τις αναζητήσουμε. </w:t>
      </w:r>
    </w:p>
    <w:p w14:paraId="1FE6AF57" w14:textId="77777777" w:rsidR="00BB1AD1" w:rsidRDefault="00FB162E">
      <w:pPr>
        <w:spacing w:line="600" w:lineRule="auto"/>
        <w:ind w:firstLine="720"/>
        <w:contextualSpacing/>
        <w:jc w:val="both"/>
        <w:rPr>
          <w:rFonts w:eastAsia="Times New Roman"/>
          <w:szCs w:val="24"/>
        </w:rPr>
      </w:pPr>
      <w:r>
        <w:rPr>
          <w:rFonts w:eastAsia="Times New Roman"/>
          <w:szCs w:val="24"/>
        </w:rPr>
        <w:t>Ένα πρέπει να σας πω, κλείνοντας, ότι σαν Ηλεία και εγώ ως Βουλευτής δεν θα αποδεχθούμε να είμαστε θύματα των δικών σας μεθοδεύσεων. Αν νομίζετε ότι κάνουμε λάθος στην πολιτική μας εκτίμηση, δώστε μια σαφέστατη απάντηση που περιμένει ο κόσμος: Πότε ξεκινού</w:t>
      </w:r>
      <w:r>
        <w:rPr>
          <w:rFonts w:eastAsia="Times New Roman"/>
          <w:szCs w:val="24"/>
        </w:rPr>
        <w:t xml:space="preserve">ν τα έργα και πότε ολοκληρώνεται η διαδικασία; </w:t>
      </w:r>
    </w:p>
    <w:p w14:paraId="1FE6AF58"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Μέχρι σήμερα -δείτε τις απαντήσεις σας εδώ στη </w:t>
      </w:r>
      <w:r>
        <w:rPr>
          <w:rFonts w:eastAsia="Times New Roman"/>
          <w:bCs/>
        </w:rPr>
        <w:t>Βουλή-</w:t>
      </w:r>
      <w:r>
        <w:rPr>
          <w:rFonts w:eastAsia="Times New Roman"/>
          <w:szCs w:val="24"/>
        </w:rPr>
        <w:t xml:space="preserve"> ό,τι μας έχετε πει αποδείχθηκε ότι ήταν αναληθές, για να μην πω ψέμα. </w:t>
      </w:r>
    </w:p>
    <w:p w14:paraId="1FE6AF59" w14:textId="77777777" w:rsidR="00BB1AD1" w:rsidRDefault="00FB162E">
      <w:pPr>
        <w:spacing w:line="600" w:lineRule="auto"/>
        <w:ind w:firstLine="720"/>
        <w:contextualSpacing/>
        <w:jc w:val="both"/>
        <w:rPr>
          <w:rFonts w:eastAsia="Times New Roman"/>
          <w:szCs w:val="24"/>
        </w:rPr>
      </w:pPr>
      <w:r>
        <w:rPr>
          <w:rFonts w:eastAsia="Times New Roman"/>
        </w:rPr>
        <w:t xml:space="preserve">Ευχαριστώ, κύριε Πρόεδρε. </w:t>
      </w:r>
      <w:r>
        <w:rPr>
          <w:rFonts w:eastAsia="Times New Roman"/>
          <w:szCs w:val="24"/>
        </w:rPr>
        <w:t xml:space="preserve"> </w:t>
      </w:r>
    </w:p>
    <w:p w14:paraId="1FE6AF5A" w14:textId="77777777" w:rsidR="00BB1AD1" w:rsidRDefault="00FB162E">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Υπουργέ,</w:t>
      </w:r>
      <w:r>
        <w:rPr>
          <w:rFonts w:eastAsia="Times New Roman" w:cs="Times New Roman"/>
          <w:szCs w:val="24"/>
        </w:rPr>
        <w:t xml:space="preserve"> έχετε τον λόγο. </w:t>
      </w:r>
    </w:p>
    <w:p w14:paraId="1FE6AF5B"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Κύριε Πρόεδρε, εγώ ήθελα να κρατήσουμε τη συζήτηση σε ήπιους τόνους, αλλά κάποιοι συνεχίζουν…</w:t>
      </w:r>
    </w:p>
    <w:p w14:paraId="1FE6AF5C" w14:textId="77777777" w:rsidR="00BB1AD1" w:rsidRDefault="00FB162E">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 τις μπηχτές τις πετάξατε και εσείς. </w:t>
      </w:r>
    </w:p>
    <w:p w14:paraId="1FE6AF5D" w14:textId="77777777" w:rsidR="00BB1AD1" w:rsidRDefault="00FB162E">
      <w:pPr>
        <w:spacing w:line="600" w:lineRule="auto"/>
        <w:ind w:firstLine="720"/>
        <w:contextualSpacing/>
        <w:jc w:val="both"/>
        <w:rPr>
          <w:rFonts w:eastAsia="Times New Roman"/>
          <w:szCs w:val="24"/>
        </w:rPr>
      </w:pPr>
      <w:r>
        <w:rPr>
          <w:rFonts w:eastAsia="Times New Roman"/>
          <w:b/>
          <w:szCs w:val="24"/>
        </w:rPr>
        <w:lastRenderedPageBreak/>
        <w:t>ΧΡΗΣΤΟΣ ΣΠΙΡΤΖΗΣ (Υ</w:t>
      </w:r>
      <w:r>
        <w:rPr>
          <w:rFonts w:eastAsia="Times New Roman"/>
          <w:b/>
          <w:szCs w:val="24"/>
        </w:rPr>
        <w:t xml:space="preserve">πουργός Υποδομών και Μεταφορών): </w:t>
      </w:r>
      <w:r>
        <w:rPr>
          <w:rFonts w:eastAsia="Times New Roman"/>
          <w:szCs w:val="24"/>
        </w:rPr>
        <w:t xml:space="preserve">Κάποιοι συνεχίζουν να λασπώνουν, να ρίχνουν λάσπη στον ανεμιστήρα. Εντάξει, έχουν εθιστεί σε αυτό τόσα χρόνια. Το καταλαβαίνω. </w:t>
      </w:r>
      <w:r>
        <w:rPr>
          <w:rFonts w:eastAsia="Times New Roman"/>
          <w:bCs/>
          <w:shd w:val="clear" w:color="auto" w:fill="FFFFFF"/>
        </w:rPr>
        <w:t>Όμως</w:t>
      </w:r>
      <w:r>
        <w:rPr>
          <w:rFonts w:eastAsia="Times New Roman"/>
          <w:szCs w:val="24"/>
        </w:rPr>
        <w:t xml:space="preserve">, δεν έχουν κανένα </w:t>
      </w:r>
      <w:r>
        <w:rPr>
          <w:rFonts w:eastAsia="Times New Roman"/>
          <w:bCs/>
          <w:shd w:val="clear" w:color="auto" w:fill="FFFFFF"/>
        </w:rPr>
        <w:t>δικαίωμα</w:t>
      </w:r>
      <w:r>
        <w:rPr>
          <w:rFonts w:eastAsia="Times New Roman"/>
          <w:szCs w:val="24"/>
        </w:rPr>
        <w:t xml:space="preserve"> –κανένα– ούτε να λασπώνουν συνειδήσεις ούτε να λένε ψέματα κυρίω</w:t>
      </w:r>
      <w:r>
        <w:rPr>
          <w:rFonts w:eastAsia="Times New Roman"/>
          <w:szCs w:val="24"/>
        </w:rPr>
        <w:t xml:space="preserve">ς στους συμπολίτες τους. </w:t>
      </w:r>
    </w:p>
    <w:p w14:paraId="1FE6AF5E"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Ποιοι </w:t>
      </w:r>
      <w:r>
        <w:rPr>
          <w:rFonts w:eastAsia="Times New Roman"/>
          <w:bCs/>
        </w:rPr>
        <w:t>έ</w:t>
      </w:r>
      <w:r>
        <w:rPr>
          <w:rFonts w:eastAsia="Times New Roman"/>
          <w:szCs w:val="24"/>
        </w:rPr>
        <w:t xml:space="preserve">χουν την ευθύνη; Όσοι έβγαλαν το έργο από την </w:t>
      </w:r>
      <w:r>
        <w:rPr>
          <w:rFonts w:eastAsia="Times New Roman"/>
          <w:szCs w:val="24"/>
        </w:rPr>
        <w:t>«</w:t>
      </w:r>
      <w:r>
        <w:rPr>
          <w:rFonts w:eastAsia="Times New Roman"/>
          <w:szCs w:val="24"/>
        </w:rPr>
        <w:t>Ολυμπία Οδό</w:t>
      </w:r>
      <w:r>
        <w:rPr>
          <w:rFonts w:eastAsia="Times New Roman"/>
          <w:szCs w:val="24"/>
        </w:rPr>
        <w:t>»</w:t>
      </w:r>
      <w:r>
        <w:rPr>
          <w:rFonts w:eastAsia="Times New Roman"/>
          <w:szCs w:val="24"/>
        </w:rPr>
        <w:t xml:space="preserve">, που θα παραδιδόταν τώρα. Αυτοί </w:t>
      </w:r>
      <w:r>
        <w:rPr>
          <w:rFonts w:eastAsia="Times New Roman"/>
          <w:bCs/>
        </w:rPr>
        <w:t>έ</w:t>
      </w:r>
      <w:r>
        <w:rPr>
          <w:rFonts w:eastAsia="Times New Roman"/>
          <w:szCs w:val="24"/>
        </w:rPr>
        <w:t xml:space="preserve">χουν την ευθύνη. Εσείς, κύριε Κουτσούκο, και όσοι ψήφισαν αυτό το πράγμα. Ποιοι </w:t>
      </w:r>
      <w:r>
        <w:rPr>
          <w:rFonts w:eastAsia="Times New Roman"/>
          <w:bCs/>
        </w:rPr>
        <w:t>έ</w:t>
      </w:r>
      <w:r>
        <w:rPr>
          <w:rFonts w:eastAsia="Times New Roman"/>
          <w:szCs w:val="24"/>
        </w:rPr>
        <w:t xml:space="preserve">χουν την ευθύνη; </w:t>
      </w:r>
    </w:p>
    <w:p w14:paraId="1FE6AF5F" w14:textId="77777777" w:rsidR="00BB1AD1" w:rsidRDefault="00FB162E">
      <w:pPr>
        <w:spacing w:line="600" w:lineRule="auto"/>
        <w:ind w:firstLine="720"/>
        <w:contextualSpacing/>
        <w:jc w:val="both"/>
        <w:rPr>
          <w:rFonts w:eastAsia="Times New Roman" w:cs="Times New Roman"/>
          <w:szCs w:val="24"/>
        </w:rPr>
      </w:pPr>
      <w:r>
        <w:rPr>
          <w:rFonts w:eastAsia="Times New Roman"/>
          <w:szCs w:val="24"/>
        </w:rPr>
        <w:t>Δεύτερο, να σας καταθέσω το πόρ</w:t>
      </w:r>
      <w:r>
        <w:rPr>
          <w:rFonts w:eastAsia="Times New Roman"/>
          <w:szCs w:val="24"/>
        </w:rPr>
        <w:t xml:space="preserve">ισμα των </w:t>
      </w:r>
      <w:r>
        <w:rPr>
          <w:rFonts w:eastAsia="Times New Roman"/>
          <w:szCs w:val="24"/>
        </w:rPr>
        <w:t>ε</w:t>
      </w:r>
      <w:r>
        <w:rPr>
          <w:rFonts w:eastAsia="Times New Roman"/>
          <w:szCs w:val="24"/>
        </w:rPr>
        <w:t xml:space="preserve">πιθεωρητών που </w:t>
      </w:r>
      <w:r>
        <w:rPr>
          <w:rFonts w:eastAsia="Times New Roman"/>
          <w:bCs/>
        </w:rPr>
        <w:t>έχει</w:t>
      </w:r>
      <w:r>
        <w:rPr>
          <w:rFonts w:eastAsia="Times New Roman"/>
          <w:szCs w:val="24"/>
        </w:rPr>
        <w:t xml:space="preserve"> βγει -να πάτε και στην Εισαγγελία- και το οποίο λέει ότι δεν </w:t>
      </w:r>
      <w:r>
        <w:rPr>
          <w:rFonts w:eastAsia="Times New Roman"/>
          <w:bCs/>
        </w:rPr>
        <w:t>είναι</w:t>
      </w:r>
      <w:r>
        <w:rPr>
          <w:rFonts w:eastAsia="Times New Roman"/>
          <w:szCs w:val="24"/>
        </w:rPr>
        <w:t xml:space="preserve"> κατάτμηση, κύριε Κουτσούκο. Δεν </w:t>
      </w:r>
      <w:r>
        <w:rPr>
          <w:rFonts w:eastAsia="Times New Roman"/>
          <w:bCs/>
        </w:rPr>
        <w:t>είναι</w:t>
      </w:r>
      <w:r>
        <w:rPr>
          <w:rFonts w:eastAsia="Times New Roman"/>
          <w:szCs w:val="24"/>
        </w:rPr>
        <w:t xml:space="preserve"> κατάτμηση.</w:t>
      </w:r>
      <w:r>
        <w:rPr>
          <w:rFonts w:eastAsia="Times New Roman"/>
          <w:szCs w:val="24"/>
        </w:rPr>
        <w:t xml:space="preserve"> </w:t>
      </w:r>
      <w:r>
        <w:rPr>
          <w:rFonts w:eastAsia="Times New Roman" w:cs="Times New Roman"/>
          <w:szCs w:val="24"/>
        </w:rPr>
        <w:t>Απλά, δεν είναι οι κουμπάροι του 0%, στους οποίους τα δίνατε. Καταλάβατε; Είναι με 53% έκπτωση, με 55%, με 57%</w:t>
      </w:r>
      <w:r>
        <w:rPr>
          <w:rFonts w:eastAsia="Times New Roman" w:cs="Times New Roman"/>
          <w:szCs w:val="24"/>
        </w:rPr>
        <w:t xml:space="preserve">, με τα λεφτά του ελληνικού λαού, που κάνατε πλάκα τόσα χρόνια. Πάρτε το έγγραφο. </w:t>
      </w:r>
    </w:p>
    <w:p w14:paraId="1FE6AF6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Καταθέστε το, κύριε Υπουργέ.</w:t>
      </w:r>
    </w:p>
    <w:p w14:paraId="1FE6AF6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 προαναφερθέν έγγραφο, το οποίο βρί</w:t>
      </w:r>
      <w:r>
        <w:rPr>
          <w:rFonts w:eastAsia="Times New Roman" w:cs="Times New Roman"/>
          <w:szCs w:val="24"/>
        </w:rPr>
        <w:t xml:space="preserve">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FE6AF6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Πάρτε και το δεύτερο για το </w:t>
      </w:r>
      <w:proofErr w:type="spellStart"/>
      <w:r>
        <w:rPr>
          <w:rFonts w:eastAsia="Times New Roman" w:cs="Times New Roman"/>
          <w:szCs w:val="24"/>
        </w:rPr>
        <w:t>Σίγρι</w:t>
      </w:r>
      <w:proofErr w:type="spellEnd"/>
      <w:r>
        <w:rPr>
          <w:rFonts w:eastAsia="Times New Roman" w:cs="Times New Roman"/>
          <w:szCs w:val="24"/>
        </w:rPr>
        <w:t xml:space="preserve">, για τη συμπληρωματική, το δώρο στον Καλογρίτσα για να κάνει κανάλι. Πάρτε και το δεύτερο. </w:t>
      </w:r>
    </w:p>
    <w:p w14:paraId="1FE6AF6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Καταθέτω επίσης και το έγγραφο της Υπηρεσίας.</w:t>
      </w:r>
    </w:p>
    <w:p w14:paraId="1FE6AF6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FE6AF6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Και τα είχατε κάνει να μην πω τι μέσα στην Αίθουσα. Λάθος μελέτες πάλι, λάθος ποσότητες, όλα</w:t>
      </w:r>
      <w:r>
        <w:rPr>
          <w:rFonts w:eastAsia="Times New Roman" w:cs="Times New Roman"/>
          <w:szCs w:val="24"/>
        </w:rPr>
        <w:t xml:space="preserve"> λάθος. </w:t>
      </w:r>
    </w:p>
    <w:p w14:paraId="1FE6AF6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στην Τράπεζα Αττικής. </w:t>
      </w:r>
    </w:p>
    <w:p w14:paraId="1FE6AF6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Δεν μας φέρνετε κάποια στιγμή αυτή τη φοβερή έκθεση της Τραπέζης της Ελλάδος να τη διαβάσουμε κι εμείς; Για να δημιουργήσετε εντυπώσεις, ως συνήθως, κάνατε ερώτηση σε εμένα για την Τράπεζα Αττικής. Πώς θα σας απαντή</w:t>
      </w:r>
      <w:r>
        <w:rPr>
          <w:rFonts w:eastAsia="Times New Roman" w:cs="Times New Roman"/>
          <w:szCs w:val="24"/>
        </w:rPr>
        <w:t>σω για την Τράπεζα Αττικής με τον φοβερό κ. Μανιάτη; Δεν το ξέρετε αυτό, ότι είμαι Υπουργός Υποδομών; Στο σκεπτικό, όμως, της επίκαιρης που κάνατε</w:t>
      </w:r>
      <w:r>
        <w:rPr>
          <w:rFonts w:eastAsia="Times New Roman" w:cs="Times New Roman"/>
          <w:szCs w:val="24"/>
        </w:rPr>
        <w:t>,</w:t>
      </w:r>
      <w:r>
        <w:rPr>
          <w:rFonts w:eastAsia="Times New Roman" w:cs="Times New Roman"/>
          <w:szCs w:val="24"/>
        </w:rPr>
        <w:t xml:space="preserve"> αναφέρετε την Τράπεζα Αττικής </w:t>
      </w:r>
      <w:r>
        <w:rPr>
          <w:rFonts w:eastAsia="Times New Roman" w:cs="Times New Roman"/>
          <w:szCs w:val="24"/>
        </w:rPr>
        <w:t>κ</w:t>
      </w:r>
      <w:r>
        <w:rPr>
          <w:rFonts w:eastAsia="Times New Roman" w:cs="Times New Roman"/>
          <w:szCs w:val="24"/>
        </w:rPr>
        <w:t xml:space="preserve">αι ισχυρίζεστε και επικαλείστε δημοσιεύματα του </w:t>
      </w:r>
      <w:r>
        <w:rPr>
          <w:rFonts w:eastAsia="Times New Roman" w:cs="Times New Roman"/>
          <w:szCs w:val="24"/>
        </w:rPr>
        <w:t>α</w:t>
      </w:r>
      <w:r>
        <w:rPr>
          <w:rFonts w:eastAsia="Times New Roman" w:cs="Times New Roman"/>
          <w:szCs w:val="24"/>
        </w:rPr>
        <w:t xml:space="preserve">θηναϊκού Τύπου. </w:t>
      </w:r>
      <w:r>
        <w:rPr>
          <w:rFonts w:eastAsia="Times New Roman" w:cs="Times New Roman"/>
          <w:szCs w:val="24"/>
        </w:rPr>
        <w:t>Δ</w:t>
      </w:r>
      <w:r>
        <w:rPr>
          <w:rFonts w:eastAsia="Times New Roman" w:cs="Times New Roman"/>
          <w:szCs w:val="24"/>
        </w:rPr>
        <w:t>εν τους ξέρ</w:t>
      </w:r>
      <w:r>
        <w:rPr>
          <w:rFonts w:eastAsia="Times New Roman" w:cs="Times New Roman"/>
          <w:szCs w:val="24"/>
        </w:rPr>
        <w:t>ετε τους ανθρώπους. Εσείς εφημερίδες παίρνετε και τις διαβάζετε.</w:t>
      </w:r>
    </w:p>
    <w:p w14:paraId="1FE6AF6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Έγκριτοι δημοσιογράφοι είναι. </w:t>
      </w:r>
    </w:p>
    <w:p w14:paraId="1FE6AF6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Έγκριτοι δημοσιογράφοι, όπως και εδώ! «Τέσσερα στα τέσσερα ο </w:t>
      </w:r>
      <w:proofErr w:type="spellStart"/>
      <w:r>
        <w:rPr>
          <w:rFonts w:eastAsia="Times New Roman" w:cs="Times New Roman"/>
          <w:szCs w:val="24"/>
        </w:rPr>
        <w:t>Σπίρτζης</w:t>
      </w:r>
      <w:proofErr w:type="spellEnd"/>
      <w:r>
        <w:rPr>
          <w:rFonts w:eastAsia="Times New Roman" w:cs="Times New Roman"/>
          <w:szCs w:val="24"/>
        </w:rPr>
        <w:t xml:space="preserve"> στο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Πύργος</w:t>
      </w:r>
      <w:r>
        <w:rPr>
          <w:rFonts w:eastAsia="Times New Roman" w:cs="Times New Roman"/>
          <w:szCs w:val="24"/>
        </w:rPr>
        <w:t>». Έγκριτοι δημοσιογράφοι! Ανακοίνωση της Δημοκρατικής Συμπαράταξης από έγκριτους δημοσιογράφους: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γίνονται θαύματα</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Λένε: «Δεν λέμε ποινικά. Πολιτικά λέμε</w:t>
      </w:r>
      <w:r>
        <w:rPr>
          <w:rFonts w:eastAsia="Times New Roman" w:cs="Times New Roman"/>
          <w:szCs w:val="24"/>
        </w:rPr>
        <w:t>.</w:t>
      </w:r>
      <w:r>
        <w:rPr>
          <w:rFonts w:eastAsia="Times New Roman" w:cs="Times New Roman"/>
          <w:szCs w:val="24"/>
        </w:rPr>
        <w:t>». Στον κουμπάρο του, λέει, τα έδωσε τα έργα. Δεν είναι ποινικό αυτό; Π</w:t>
      </w:r>
      <w:r>
        <w:rPr>
          <w:rFonts w:eastAsia="Times New Roman" w:cs="Times New Roman"/>
          <w:szCs w:val="24"/>
        </w:rPr>
        <w:t>λάκα μ</w:t>
      </w:r>
      <w:r>
        <w:rPr>
          <w:rFonts w:eastAsia="Times New Roman" w:cs="Times New Roman"/>
          <w:szCs w:val="24"/>
        </w:rPr>
        <w:t>ά</w:t>
      </w:r>
      <w:r>
        <w:rPr>
          <w:rFonts w:eastAsia="Times New Roman" w:cs="Times New Roman"/>
          <w:szCs w:val="24"/>
        </w:rPr>
        <w:t xml:space="preserve">ς κάνετε; </w:t>
      </w:r>
    </w:p>
    <w:p w14:paraId="1FE6AF6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Αν έχετε ένα στοιχείο, κύριε Κουτσούκο, εγώ σας προκαλώ. Αλλιώς, έχω προκαλέσει και τον συνάδελφό σας, τον Βουλευτή Ηρακλείου, που έλεγε όλα τα υπόλοιπα μαζί με άλλους εδώ της Νέας Δημοκρατίας, το </w:t>
      </w:r>
      <w:proofErr w:type="spellStart"/>
      <w:r>
        <w:rPr>
          <w:rFonts w:eastAsia="Times New Roman" w:cs="Times New Roman"/>
          <w:szCs w:val="24"/>
        </w:rPr>
        <w:t>παρεάκι</w:t>
      </w:r>
      <w:proofErr w:type="spellEnd"/>
      <w:r>
        <w:rPr>
          <w:rFonts w:eastAsia="Times New Roman" w:cs="Times New Roman"/>
          <w:szCs w:val="24"/>
        </w:rPr>
        <w:t xml:space="preserve"> και τα </w:t>
      </w:r>
      <w:r>
        <w:rPr>
          <w:rFonts w:eastAsia="Times New Roman" w:cs="Times New Roman"/>
          <w:szCs w:val="24"/>
        </w:rPr>
        <w:t>μ</w:t>
      </w:r>
      <w:r>
        <w:rPr>
          <w:rFonts w:eastAsia="Times New Roman" w:cs="Times New Roman"/>
          <w:szCs w:val="24"/>
        </w:rPr>
        <w:t>έσα τα «έγκριτα»</w:t>
      </w:r>
      <w:r w:rsidRPr="00CF65D1">
        <w:rPr>
          <w:rFonts w:eastAsia="Times New Roman" w:cs="Times New Roman"/>
          <w:szCs w:val="24"/>
        </w:rPr>
        <w:t>.</w:t>
      </w:r>
      <w:r>
        <w:rPr>
          <w:rFonts w:eastAsia="Times New Roman" w:cs="Times New Roman"/>
          <w:szCs w:val="24"/>
        </w:rPr>
        <w:t xml:space="preserve"> Κάντε ά</w:t>
      </w:r>
      <w:r>
        <w:rPr>
          <w:rFonts w:eastAsia="Times New Roman" w:cs="Times New Roman"/>
          <w:szCs w:val="24"/>
        </w:rPr>
        <w:t>ρση του πέπλου προστασίας που έχετε εδώ πέρα, να πάμε σε κανένα δικαστήριο</w:t>
      </w:r>
      <w:r>
        <w:rPr>
          <w:rFonts w:eastAsia="Times New Roman" w:cs="Times New Roman"/>
          <w:szCs w:val="24"/>
        </w:rPr>
        <w:t>,</w:t>
      </w:r>
      <w:r>
        <w:rPr>
          <w:rFonts w:eastAsia="Times New Roman" w:cs="Times New Roman"/>
          <w:szCs w:val="24"/>
        </w:rPr>
        <w:t xml:space="preserve"> για να δούμε ποιος ρίχνει λάσπη και ποιος όχι. </w:t>
      </w:r>
    </w:p>
    <w:p w14:paraId="1FE6AF6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Μας απειλείτε, κύριε Υπουργέ;</w:t>
      </w:r>
    </w:p>
    <w:p w14:paraId="1FE6AF6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απειλεί Βουλευτές μέσα στην Αίθουσα ο Υπουργός; Είναι δυνατόν; </w:t>
      </w:r>
    </w:p>
    <w:p w14:paraId="1FE6AF6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w:t>
      </w:r>
      <w:r>
        <w:rPr>
          <w:rFonts w:eastAsia="Times New Roman" w:cs="Times New Roman"/>
          <w:b/>
          <w:szCs w:val="24"/>
        </w:rPr>
        <w:t>ΣΤΟΣ ΣΠΙΡΤΖΗΣ (Υπουργός Υποδομών και Μεταφορών):</w:t>
      </w:r>
      <w:r>
        <w:rPr>
          <w:rFonts w:eastAsia="Times New Roman" w:cs="Times New Roman"/>
          <w:szCs w:val="24"/>
        </w:rPr>
        <w:t xml:space="preserve"> Πάμε στην Τράπεζα Αττικής. </w:t>
      </w:r>
    </w:p>
    <w:p w14:paraId="1FE6AF6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Εγώ είχα πει, κύριε Κουτσούκο, ότι</w:t>
      </w:r>
      <w:r>
        <w:rPr>
          <w:rFonts w:eastAsia="Times New Roman" w:cs="Times New Roman"/>
          <w:szCs w:val="24"/>
        </w:rPr>
        <w:t>,</w:t>
      </w:r>
      <w:r>
        <w:rPr>
          <w:rFonts w:eastAsia="Times New Roman" w:cs="Times New Roman"/>
          <w:szCs w:val="24"/>
        </w:rPr>
        <w:t xml:space="preserve"> αν βρούμε μία παρανομία, θα παραιτηθώ. Πού είναι; Εγώ θα πάω στον </w:t>
      </w:r>
      <w:r>
        <w:rPr>
          <w:rFonts w:eastAsia="Times New Roman" w:cs="Times New Roman"/>
          <w:szCs w:val="24"/>
        </w:rPr>
        <w:t>ε</w:t>
      </w:r>
      <w:r>
        <w:rPr>
          <w:rFonts w:eastAsia="Times New Roman" w:cs="Times New Roman"/>
          <w:szCs w:val="24"/>
        </w:rPr>
        <w:t>ισαγγελέα αυτά που καταγγέλλετε εσείς με τους δήθεν έγκριτους δημοσιογράφους</w:t>
      </w:r>
      <w:r>
        <w:rPr>
          <w:rFonts w:eastAsia="Times New Roman" w:cs="Times New Roman"/>
          <w:szCs w:val="24"/>
        </w:rPr>
        <w:t xml:space="preserve"> σας. </w:t>
      </w:r>
    </w:p>
    <w:p w14:paraId="1FE6AF6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λοιπόν, στην Τράπεζα Αττικής. </w:t>
      </w:r>
    </w:p>
    <w:p w14:paraId="1FE6AF7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Επ’ ευκαιρία της επίκαιρης ερώτησης που κάνατε, κάνουμε ένα έγγραφο στην Τράπεζα Αττικής από το Υπουργείο</w:t>
      </w:r>
      <w:r>
        <w:rPr>
          <w:rFonts w:eastAsia="Times New Roman" w:cs="Times New Roman"/>
          <w:szCs w:val="24"/>
        </w:rPr>
        <w:t>,</w:t>
      </w:r>
      <w:r>
        <w:rPr>
          <w:rFonts w:eastAsia="Times New Roman" w:cs="Times New Roman"/>
          <w:szCs w:val="24"/>
        </w:rPr>
        <w:t xml:space="preserve"> για να δούμε τι γίνεται με αυτόν τον Καλογρίτσα και με αυτή τη φοβερή έκθεση της Τραπέζης της Ελλάδος. Στείλαμε, λοιπόν, το κείμενο της επίκαιρής σας και ρωτήσαμε για το </w:t>
      </w:r>
      <w:proofErr w:type="spellStart"/>
      <w:r>
        <w:rPr>
          <w:rFonts w:eastAsia="Times New Roman" w:cs="Times New Roman"/>
          <w:szCs w:val="24"/>
        </w:rPr>
        <w:t>κατατμημένο</w:t>
      </w:r>
      <w:proofErr w:type="spellEnd"/>
      <w:r>
        <w:rPr>
          <w:rFonts w:eastAsia="Times New Roman" w:cs="Times New Roman"/>
          <w:szCs w:val="24"/>
        </w:rPr>
        <w:t xml:space="preserve"> έργο που λέτε. Απαντάνε οι </w:t>
      </w:r>
      <w:r>
        <w:rPr>
          <w:rFonts w:eastAsia="Times New Roman" w:cs="Times New Roman"/>
          <w:szCs w:val="24"/>
        </w:rPr>
        <w:t>ε</w:t>
      </w:r>
      <w:r>
        <w:rPr>
          <w:rFonts w:eastAsia="Times New Roman" w:cs="Times New Roman"/>
          <w:szCs w:val="24"/>
        </w:rPr>
        <w:t xml:space="preserve">πιθεωρητές και η </w:t>
      </w:r>
      <w:r>
        <w:rPr>
          <w:rFonts w:eastAsia="Times New Roman" w:cs="Times New Roman"/>
          <w:szCs w:val="24"/>
        </w:rPr>
        <w:t>ε</w:t>
      </w:r>
      <w:r>
        <w:rPr>
          <w:rFonts w:eastAsia="Times New Roman" w:cs="Times New Roman"/>
          <w:szCs w:val="24"/>
        </w:rPr>
        <w:t>ισαγγελία και η Ευρωπαϊκή Ε</w:t>
      </w:r>
      <w:r>
        <w:rPr>
          <w:rFonts w:eastAsia="Times New Roman" w:cs="Times New Roman"/>
          <w:szCs w:val="24"/>
        </w:rPr>
        <w:t xml:space="preserve">πιτροπή,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όλος ο κόσμος, αλλά εσείς δεν θέλετε να το καταλάβετε. Καταλαβαίνουμε γιατί. Πονάει να μην παίρνει κάποιος το έργο όλο μαζί με 0% έκπτωση. Πονάει.</w:t>
      </w:r>
    </w:p>
    <w:p w14:paraId="1FE6AF7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στην Τράπεζα Αττικής, κύριε Υπουργέ.</w:t>
      </w:r>
    </w:p>
    <w:p w14:paraId="1FE6AF7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w:t>
      </w:r>
      <w:r>
        <w:rPr>
          <w:rFonts w:eastAsia="Times New Roman" w:cs="Times New Roman"/>
          <w:b/>
          <w:szCs w:val="24"/>
        </w:rPr>
        <w:t>ΣΤΟΣ ΣΠΙΡΤΖΗΣ (Υπουργός Υποδομών και Μεταφορών):</w:t>
      </w:r>
      <w:r>
        <w:rPr>
          <w:rFonts w:eastAsia="Times New Roman" w:cs="Times New Roman"/>
          <w:szCs w:val="24"/>
        </w:rPr>
        <w:t xml:space="preserve"> Πάμε, λοιπόν, στην Τράπεζα Αττικής με τις πληροφορίες του έγκριτου </w:t>
      </w:r>
      <w:r>
        <w:rPr>
          <w:rFonts w:eastAsia="Times New Roman" w:cs="Times New Roman"/>
          <w:szCs w:val="24"/>
        </w:rPr>
        <w:t>α</w:t>
      </w:r>
      <w:r>
        <w:rPr>
          <w:rFonts w:eastAsia="Times New Roman" w:cs="Times New Roman"/>
          <w:szCs w:val="24"/>
        </w:rPr>
        <w:t xml:space="preserve">θηναϊκού Τύπου: «Αδυνατεί να προσκομίσει εγγυητικές επιστολές μετά την εμπλοκή της </w:t>
      </w:r>
      <w:r>
        <w:rPr>
          <w:rFonts w:eastAsia="Times New Roman" w:cs="Times New Roman"/>
          <w:szCs w:val="24"/>
        </w:rPr>
        <w:t>δ</w:t>
      </w:r>
      <w:r>
        <w:rPr>
          <w:rFonts w:eastAsia="Times New Roman" w:cs="Times New Roman"/>
          <w:szCs w:val="24"/>
        </w:rPr>
        <w:t xml:space="preserve">ικαιοσύνης στις χρηματοδοτήσεις της Τράπεζας Αττικής». </w:t>
      </w:r>
      <w:r>
        <w:rPr>
          <w:rFonts w:eastAsia="Times New Roman" w:cs="Times New Roman"/>
          <w:szCs w:val="24"/>
        </w:rPr>
        <w:t xml:space="preserve">Απαντάει ο κ. </w:t>
      </w:r>
      <w:proofErr w:type="spellStart"/>
      <w:r>
        <w:rPr>
          <w:rFonts w:eastAsia="Times New Roman" w:cs="Times New Roman"/>
          <w:szCs w:val="24"/>
        </w:rPr>
        <w:t>Πανταλάκης</w:t>
      </w:r>
      <w:proofErr w:type="spellEnd"/>
      <w:r>
        <w:rPr>
          <w:rFonts w:eastAsia="Times New Roman" w:cs="Times New Roman"/>
          <w:szCs w:val="24"/>
        </w:rPr>
        <w:t xml:space="preserve">. Τον ξέρετε τον κ. </w:t>
      </w:r>
      <w:proofErr w:type="spellStart"/>
      <w:r>
        <w:rPr>
          <w:rFonts w:eastAsia="Times New Roman" w:cs="Times New Roman"/>
          <w:szCs w:val="24"/>
        </w:rPr>
        <w:t>Πανταλάκη</w:t>
      </w:r>
      <w:proofErr w:type="spellEnd"/>
      <w:r>
        <w:rPr>
          <w:rFonts w:eastAsia="Times New Roman" w:cs="Times New Roman"/>
          <w:szCs w:val="24"/>
        </w:rPr>
        <w:t xml:space="preserve">. Μήπως τον χρεώνομαι και τον κ. </w:t>
      </w:r>
      <w:proofErr w:type="spellStart"/>
      <w:r>
        <w:rPr>
          <w:rFonts w:eastAsia="Times New Roman" w:cs="Times New Roman"/>
          <w:szCs w:val="24"/>
        </w:rPr>
        <w:t>Πανταλάκη</w:t>
      </w:r>
      <w:proofErr w:type="spellEnd"/>
      <w:r>
        <w:rPr>
          <w:rFonts w:eastAsia="Times New Roman" w:cs="Times New Roman"/>
          <w:szCs w:val="24"/>
        </w:rPr>
        <w:t xml:space="preserve"> εγώ; Τον είχατε τόσα χρόνια στην Αγροτική Τράπεζα. Τον πρότειναν άλλα όργανα, όπως γνωρίζετε, για να τοποθετηθεί.</w:t>
      </w:r>
    </w:p>
    <w:p w14:paraId="1FE6AF7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Εσείς τον διορίσατε.</w:t>
      </w:r>
    </w:p>
    <w:p w14:paraId="1FE6AF7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w:t>
      </w:r>
      <w:r>
        <w:rPr>
          <w:rFonts w:eastAsia="Times New Roman" w:cs="Times New Roman"/>
          <w:b/>
          <w:szCs w:val="24"/>
        </w:rPr>
        <w:t>ΟΣ ΣΠΙΡΤΖΗΣ (Υπουργός Υποδομών και Μεταφορών):</w:t>
      </w:r>
      <w:r>
        <w:rPr>
          <w:rFonts w:eastAsia="Times New Roman" w:cs="Times New Roman"/>
          <w:szCs w:val="24"/>
        </w:rPr>
        <w:t xml:space="preserve"> Εμείς τον διορίσαμε; Ακούστε, κύριε Κουτσούκο,…</w:t>
      </w:r>
    </w:p>
    <w:p w14:paraId="1FE6AF7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κάνουμε κουβέντα τώρα για τον κ. </w:t>
      </w:r>
      <w:proofErr w:type="spellStart"/>
      <w:r>
        <w:rPr>
          <w:rFonts w:eastAsia="Times New Roman" w:cs="Times New Roman"/>
          <w:szCs w:val="24"/>
        </w:rPr>
        <w:t>Πανταλάκη</w:t>
      </w:r>
      <w:proofErr w:type="spellEnd"/>
      <w:r>
        <w:rPr>
          <w:rFonts w:eastAsia="Times New Roman" w:cs="Times New Roman"/>
          <w:szCs w:val="24"/>
        </w:rPr>
        <w:t>. Και γιατί είναι απών και γιατί δεν είναι αυτό το θέμα της ερώτησης. Κλείστε μ</w:t>
      </w:r>
      <w:r>
        <w:rPr>
          <w:rFonts w:eastAsia="Times New Roman" w:cs="Times New Roman"/>
          <w:szCs w:val="24"/>
        </w:rPr>
        <w:t xml:space="preserve">ε την Τράπεζα Αττικής! </w:t>
      </w:r>
    </w:p>
    <w:p w14:paraId="1FE6AF7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εδώ οι «έγκριτες» εφημερίδες και ο κ. Κουτσούκος με κατηγορούν για την Τράπεζα Αττικής</w:t>
      </w:r>
      <w:r>
        <w:rPr>
          <w:rFonts w:eastAsia="Times New Roman" w:cs="Times New Roman"/>
          <w:szCs w:val="24"/>
        </w:rPr>
        <w:t>,</w:t>
      </w:r>
      <w:r>
        <w:rPr>
          <w:rFonts w:eastAsia="Times New Roman" w:cs="Times New Roman"/>
          <w:szCs w:val="24"/>
        </w:rPr>
        <w:t xml:space="preserve"> επειδή ήμουν </w:t>
      </w:r>
      <w:r>
        <w:rPr>
          <w:rFonts w:eastAsia="Times New Roman" w:cs="Times New Roman"/>
          <w:szCs w:val="24"/>
        </w:rPr>
        <w:t>π</w:t>
      </w:r>
      <w:r>
        <w:rPr>
          <w:rFonts w:eastAsia="Times New Roman" w:cs="Times New Roman"/>
          <w:szCs w:val="24"/>
        </w:rPr>
        <w:t>ρόεδρος του ΤΕΕ.</w:t>
      </w:r>
    </w:p>
    <w:p w14:paraId="1FE6AF7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κρατήσ</w:t>
      </w:r>
      <w:r>
        <w:rPr>
          <w:rFonts w:eastAsia="Times New Roman" w:cs="Times New Roman"/>
          <w:szCs w:val="24"/>
        </w:rPr>
        <w:t>ω μισή ώρα την ερώτηση!</w:t>
      </w:r>
    </w:p>
    <w:p w14:paraId="1FE6AF7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Σύμφωνοι.</w:t>
      </w:r>
    </w:p>
    <w:p w14:paraId="1FE6AF7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Με κατηγορούν γιατί ήμουν </w:t>
      </w:r>
      <w:r>
        <w:rPr>
          <w:rFonts w:eastAsia="Times New Roman" w:cs="Times New Roman"/>
          <w:szCs w:val="24"/>
        </w:rPr>
        <w:t>π</w:t>
      </w:r>
      <w:r>
        <w:rPr>
          <w:rFonts w:eastAsia="Times New Roman" w:cs="Times New Roman"/>
          <w:szCs w:val="24"/>
        </w:rPr>
        <w:t xml:space="preserve">ρόεδρος του ΤΕΕ. Τώρα που η παράταξή τους δύο φορές έβγαλε τον δεξιό </w:t>
      </w:r>
      <w:r>
        <w:rPr>
          <w:rFonts w:eastAsia="Times New Roman" w:cs="Times New Roman"/>
          <w:szCs w:val="24"/>
        </w:rPr>
        <w:t>π</w:t>
      </w:r>
      <w:r>
        <w:rPr>
          <w:rFonts w:eastAsia="Times New Roman" w:cs="Times New Roman"/>
          <w:szCs w:val="24"/>
        </w:rPr>
        <w:t xml:space="preserve">ρόεδρο του ΤΕΕ, ποιος τον έβαλε τον κ. </w:t>
      </w:r>
      <w:proofErr w:type="spellStart"/>
      <w:r>
        <w:rPr>
          <w:rFonts w:eastAsia="Times New Roman" w:cs="Times New Roman"/>
          <w:szCs w:val="24"/>
        </w:rPr>
        <w:t>Πανταλάκη</w:t>
      </w:r>
      <w:proofErr w:type="spellEnd"/>
      <w:r>
        <w:rPr>
          <w:rFonts w:eastAsia="Times New Roman" w:cs="Times New Roman"/>
          <w:szCs w:val="24"/>
        </w:rPr>
        <w:t xml:space="preserve">; Ή εγώ θα τα χρεώνομαι, </w:t>
      </w:r>
      <w:r>
        <w:rPr>
          <w:rFonts w:eastAsia="Times New Roman" w:cs="Times New Roman"/>
          <w:szCs w:val="24"/>
        </w:rPr>
        <w:t xml:space="preserve">όταν ήμουν </w:t>
      </w:r>
      <w:r>
        <w:rPr>
          <w:rFonts w:eastAsia="Times New Roman" w:cs="Times New Roman"/>
          <w:szCs w:val="24"/>
        </w:rPr>
        <w:t>π</w:t>
      </w:r>
      <w:r>
        <w:rPr>
          <w:rFonts w:eastAsia="Times New Roman" w:cs="Times New Roman"/>
          <w:szCs w:val="24"/>
        </w:rPr>
        <w:t xml:space="preserve">ρόεδρος του ΤΕΕ, ή εσείς θα τα χρεώνεστε τώρα. Διαλέξτε. </w:t>
      </w:r>
    </w:p>
    <w:p w14:paraId="1FE6AF7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Κουτσούκο, δεξιό </w:t>
      </w:r>
      <w:r>
        <w:rPr>
          <w:rFonts w:eastAsia="Times New Roman" w:cs="Times New Roman"/>
          <w:szCs w:val="24"/>
        </w:rPr>
        <w:t>π</w:t>
      </w:r>
      <w:r>
        <w:rPr>
          <w:rFonts w:eastAsia="Times New Roman" w:cs="Times New Roman"/>
          <w:szCs w:val="24"/>
        </w:rPr>
        <w:t xml:space="preserve">ρόεδρο βγάλατε στο ΤΕΕ. Τα παιδιά σας, εκεί. </w:t>
      </w:r>
    </w:p>
    <w:p w14:paraId="1FE6AF7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Ποιος είναι Κυβέρνηση, κύριε Υπουργέ; </w:t>
      </w:r>
    </w:p>
    <w:p w14:paraId="1FE6AF7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Λέει,</w:t>
      </w:r>
      <w:r>
        <w:rPr>
          <w:rFonts w:eastAsia="Times New Roman" w:cs="Times New Roman"/>
          <w:szCs w:val="24"/>
        </w:rPr>
        <w:t xml:space="preserve"> λοιπόν, ο κ. </w:t>
      </w:r>
      <w:proofErr w:type="spellStart"/>
      <w:r>
        <w:rPr>
          <w:rFonts w:eastAsia="Times New Roman" w:cs="Times New Roman"/>
          <w:szCs w:val="24"/>
        </w:rPr>
        <w:t>Πανταλάκης</w:t>
      </w:r>
      <w:proofErr w:type="spellEnd"/>
      <w:r>
        <w:rPr>
          <w:rFonts w:eastAsia="Times New Roman" w:cs="Times New Roman"/>
          <w:szCs w:val="24"/>
        </w:rPr>
        <w:t xml:space="preserve">: «Ο </w:t>
      </w:r>
      <w:r>
        <w:rPr>
          <w:rFonts w:eastAsia="Times New Roman" w:cs="Times New Roman"/>
          <w:szCs w:val="24"/>
        </w:rPr>
        <w:t>ό</w:t>
      </w:r>
      <w:r>
        <w:rPr>
          <w:rFonts w:eastAsia="Times New Roman" w:cs="Times New Roman"/>
          <w:szCs w:val="24"/>
        </w:rPr>
        <w:t>μιλος Καλογρίτσα…</w:t>
      </w:r>
      <w:r>
        <w:rPr>
          <w:rFonts w:eastAsia="Times New Roman" w:cs="Times New Roman"/>
          <w:szCs w:val="24"/>
        </w:rPr>
        <w:t>»</w:t>
      </w:r>
    </w:p>
    <w:p w14:paraId="1FE6AF7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μου ξύνετε τη γλώσσα μου για το ΤΕΕ. </w:t>
      </w:r>
    </w:p>
    <w:p w14:paraId="1FE6AF7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FE6AF7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Τον έχετε διαγράψει τον κ. </w:t>
      </w:r>
      <w:proofErr w:type="spellStart"/>
      <w:r>
        <w:rPr>
          <w:rFonts w:eastAsia="Times New Roman" w:cs="Times New Roman"/>
          <w:szCs w:val="24"/>
        </w:rPr>
        <w:t>Στασινό</w:t>
      </w:r>
      <w:proofErr w:type="spellEnd"/>
      <w:r>
        <w:rPr>
          <w:rFonts w:eastAsia="Times New Roman" w:cs="Times New Roman"/>
          <w:szCs w:val="24"/>
        </w:rPr>
        <w:t xml:space="preserve"> και δεν το ξέρουμε, κύριε Δαβάκη; </w:t>
      </w:r>
    </w:p>
    <w:p w14:paraId="1FE6AF8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Λέει: «Ο </w:t>
      </w:r>
      <w:r>
        <w:rPr>
          <w:rFonts w:eastAsia="Times New Roman" w:cs="Times New Roman"/>
          <w:szCs w:val="24"/>
        </w:rPr>
        <w:t>ό</w:t>
      </w:r>
      <w:r>
        <w:rPr>
          <w:rFonts w:eastAsia="Times New Roman" w:cs="Times New Roman"/>
          <w:szCs w:val="24"/>
        </w:rPr>
        <w:t xml:space="preserve">μιλος Καλογρίτσα έχει εγκεκριμένα χρηματοδοτικά όρια στην </w:t>
      </w:r>
      <w:r>
        <w:rPr>
          <w:rFonts w:eastAsia="Times New Roman" w:cs="Times New Roman"/>
          <w:szCs w:val="24"/>
          <w:lang w:val="en-GB"/>
        </w:rPr>
        <w:t>Attica</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και είναι ενήμερος, εξυπηρετώντας κανονικά τις προς την Τράπεζα υποχρεώσεις του</w:t>
      </w:r>
      <w:r>
        <w:rPr>
          <w:rFonts w:eastAsia="Times New Roman" w:cs="Times New Roman"/>
          <w:szCs w:val="24"/>
        </w:rPr>
        <w:t>.</w:t>
      </w:r>
      <w:r>
        <w:rPr>
          <w:rFonts w:eastAsia="Times New Roman" w:cs="Times New Roman"/>
          <w:szCs w:val="24"/>
        </w:rPr>
        <w:t>». Κάτι που δεν κάνετε εσ</w:t>
      </w:r>
      <w:r>
        <w:rPr>
          <w:rFonts w:eastAsia="Times New Roman" w:cs="Times New Roman"/>
          <w:szCs w:val="24"/>
        </w:rPr>
        <w:t>είς, βεβαίως, σαν ΠΑΣΟΚ. «Τα εγκεκριμένα όρια του εν λόγω πελάτη καλύπτουν και επιτρέπουν την έκδοση…</w:t>
      </w:r>
      <w:r>
        <w:rPr>
          <w:rFonts w:eastAsia="Times New Roman" w:cs="Times New Roman"/>
          <w:szCs w:val="24"/>
        </w:rPr>
        <w:t>»</w:t>
      </w:r>
    </w:p>
    <w:p w14:paraId="1FE6AF8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Αφού τα πήρες κι έφυγες από το ΠΑΣΟΚ! Ντροπή σου!</w:t>
      </w:r>
    </w:p>
    <w:p w14:paraId="1FE6AF8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φτάσουμε στο απόγευμα! Δεν σας ακούει κανεί</w:t>
      </w:r>
      <w:r>
        <w:rPr>
          <w:rFonts w:eastAsia="Times New Roman" w:cs="Times New Roman"/>
          <w:szCs w:val="24"/>
        </w:rPr>
        <w:t>ς τώρα!</w:t>
      </w:r>
    </w:p>
    <w:p w14:paraId="1FE6AF8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Ντροπή σου, αχρείε! Με προκαλείς; </w:t>
      </w:r>
    </w:p>
    <w:p w14:paraId="1FE6AF8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Το ποιος προκαλεί, κύριε Κουτσούκο, το βλέπουμε εδώ μέσα! Και ποιος λέει συκοφαντίες!</w:t>
      </w:r>
    </w:p>
    <w:p w14:paraId="1FE6AF8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Ηρεμήστε και οι δύο! Ε</w:t>
      </w:r>
      <w:r>
        <w:rPr>
          <w:rFonts w:eastAsia="Times New Roman" w:cs="Times New Roman"/>
          <w:szCs w:val="24"/>
        </w:rPr>
        <w:t xml:space="preserve">κτός αν αποφασίσατε να καταργήσετε το Προεδρείο! </w:t>
      </w:r>
    </w:p>
    <w:p w14:paraId="1FE6AF8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Σε τριάντα δεύτερα, κλείνετε, κύριε Υπουργέ. Τελεία!</w:t>
      </w:r>
    </w:p>
    <w:p w14:paraId="1FE6AF8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Κλείνω. Ευχαριστώ, κύριε Πρόεδρε.</w:t>
      </w:r>
    </w:p>
    <w:p w14:paraId="1FE6AF8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λοιπόν: «Τα εγκεκριμένα όρια του εν λόγω πελάτη καλύπτουν και</w:t>
      </w:r>
      <w:r>
        <w:rPr>
          <w:rFonts w:eastAsia="Times New Roman" w:cs="Times New Roman"/>
          <w:szCs w:val="24"/>
        </w:rPr>
        <w:t xml:space="preserve"> επιτρέπουν την έκδοση εγγυητικών επιστολών</w:t>
      </w:r>
      <w:r>
        <w:rPr>
          <w:rFonts w:eastAsia="Times New Roman" w:cs="Times New Roman"/>
          <w:szCs w:val="24"/>
        </w:rPr>
        <w:t>.</w:t>
      </w:r>
      <w:r>
        <w:rPr>
          <w:rFonts w:eastAsia="Times New Roman" w:cs="Times New Roman"/>
          <w:szCs w:val="24"/>
        </w:rPr>
        <w:t>». Πού είναι τα έγκριτα δημοσιεύματα και οι πληροφορίες σας; Πού είναι;</w:t>
      </w:r>
    </w:p>
    <w:p w14:paraId="1FE6AF8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υνεχίζει: «Συνεπώς, αν για τα έργα που αναφέρονται στην επίκαιρη ερώτηση του κυρίου Βουλευτή, ζητηθεί η έκδοση εγγυητικών επιστολών καλής ε</w:t>
      </w:r>
      <w:r>
        <w:rPr>
          <w:rFonts w:eastAsia="Times New Roman" w:cs="Times New Roman"/>
          <w:szCs w:val="24"/>
        </w:rPr>
        <w:t xml:space="preserve">κτέλεσης και τα ποσά αυτών βρίσκονται εντός των εγκεκριμένων ορίων, η </w:t>
      </w:r>
      <w:r>
        <w:rPr>
          <w:rFonts w:eastAsia="Times New Roman" w:cs="Times New Roman"/>
          <w:szCs w:val="24"/>
        </w:rPr>
        <w:t>τ</w:t>
      </w:r>
      <w:r>
        <w:rPr>
          <w:rFonts w:eastAsia="Times New Roman" w:cs="Times New Roman"/>
          <w:szCs w:val="24"/>
        </w:rPr>
        <w:t>ράπεζα θα συζητήσει την έκδοσή τους έναντι αντίστοιχων καλύψεων</w:t>
      </w:r>
      <w:r>
        <w:rPr>
          <w:rFonts w:eastAsia="Times New Roman" w:cs="Times New Roman"/>
          <w:szCs w:val="24"/>
        </w:rPr>
        <w:t>.</w:t>
      </w:r>
      <w:r>
        <w:rPr>
          <w:rFonts w:eastAsia="Times New Roman" w:cs="Times New Roman"/>
          <w:szCs w:val="24"/>
        </w:rPr>
        <w:t>». Ό,τι γίνεται με όλες τις εταιρείες.</w:t>
      </w:r>
    </w:p>
    <w:p w14:paraId="1FE6AF8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το έγγραφο του κ. </w:t>
      </w:r>
      <w:proofErr w:type="spellStart"/>
      <w:r>
        <w:rPr>
          <w:rFonts w:eastAsia="Times New Roman" w:cs="Times New Roman"/>
          <w:szCs w:val="24"/>
        </w:rPr>
        <w:t>Πανταλάκη</w:t>
      </w:r>
      <w:proofErr w:type="spellEnd"/>
      <w:r>
        <w:rPr>
          <w:rFonts w:eastAsia="Times New Roman" w:cs="Times New Roman"/>
          <w:szCs w:val="24"/>
        </w:rPr>
        <w:t xml:space="preserve"> της </w:t>
      </w:r>
      <w:r>
        <w:rPr>
          <w:rFonts w:eastAsia="Times New Roman" w:cs="Times New Roman"/>
          <w:szCs w:val="24"/>
        </w:rPr>
        <w:t>Α</w:t>
      </w:r>
      <w:proofErr w:type="spellStart"/>
      <w:r>
        <w:rPr>
          <w:rFonts w:eastAsia="Times New Roman" w:cs="Times New Roman"/>
          <w:szCs w:val="24"/>
          <w:lang w:val="en-US"/>
        </w:rPr>
        <w:t>ttica</w:t>
      </w:r>
      <w:proofErr w:type="spellEnd"/>
      <w:r>
        <w:rPr>
          <w:rFonts w:eastAsia="Times New Roman" w:cs="Times New Roman"/>
          <w:szCs w:val="24"/>
        </w:rPr>
        <w:t xml:space="preserve"> Β</w:t>
      </w:r>
      <w:proofErr w:type="spellStart"/>
      <w:r>
        <w:rPr>
          <w:rFonts w:eastAsia="Times New Roman" w:cs="Times New Roman"/>
          <w:szCs w:val="24"/>
          <w:lang w:val="en-US"/>
        </w:rPr>
        <w:t>ank</w:t>
      </w:r>
      <w:proofErr w:type="spellEnd"/>
      <w:r>
        <w:rPr>
          <w:rFonts w:eastAsia="Times New Roman" w:cs="Times New Roman"/>
          <w:szCs w:val="24"/>
        </w:rPr>
        <w:t>, για να τελειώνουμε με τη</w:t>
      </w:r>
      <w:r>
        <w:rPr>
          <w:rFonts w:eastAsia="Times New Roman" w:cs="Times New Roman"/>
          <w:szCs w:val="24"/>
        </w:rPr>
        <w:t xml:space="preserve"> λάσπη, τη σπέκουλα και όλα τα υπόλοιπα χαρακτηριστικά που έχουμε βαρεθεί δύο χρόνια να ακούμε. Φθάνει πια!</w:t>
      </w:r>
    </w:p>
    <w:p w14:paraId="1FE6AF8B" w14:textId="77777777" w:rsidR="00BB1AD1" w:rsidRDefault="00FB162E">
      <w:pPr>
        <w:spacing w:line="600" w:lineRule="auto"/>
        <w:ind w:firstLine="720"/>
        <w:contextualSpacing/>
        <w:jc w:val="both"/>
        <w:rPr>
          <w:rFonts w:eastAsia="Times New Roman" w:cs="Times New Roman"/>
          <w:szCs w:val="24"/>
        </w:rPr>
      </w:pPr>
      <w:r>
        <w:rPr>
          <w:rFonts w:eastAsia="Times New Roman"/>
          <w:szCs w:val="24"/>
        </w:rPr>
        <w:t xml:space="preserve">(Στο σημείο αυτό ο Υπουργός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w:t>
      </w:r>
      <w:r>
        <w:rPr>
          <w:rFonts w:eastAsia="Times New Roman"/>
          <w:szCs w:val="24"/>
        </w:rPr>
        <w:t>τείας της Διεύθυνσης Στενογραφίας και Πρακτικών της Βουλής)</w:t>
      </w:r>
      <w:r>
        <w:rPr>
          <w:rFonts w:eastAsia="Times New Roman" w:cs="Times New Roman"/>
          <w:szCs w:val="24"/>
        </w:rPr>
        <w:t xml:space="preserve"> </w:t>
      </w:r>
    </w:p>
    <w:p w14:paraId="1FE6AF8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Ολοκληρώθηκε η συζήτηση της επίκαιρης αυτής ερώτησης.</w:t>
      </w:r>
    </w:p>
    <w:p w14:paraId="1FE6AF8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w:t>
      </w:r>
    </w:p>
    <w:p w14:paraId="1FE6AF8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Κουτσούκο, με </w:t>
      </w:r>
      <w:proofErr w:type="spellStart"/>
      <w:r>
        <w:rPr>
          <w:rFonts w:eastAsia="Times New Roman" w:cs="Times New Roman"/>
          <w:szCs w:val="24"/>
        </w:rPr>
        <w:t>συγχωρείτε</w:t>
      </w:r>
      <w:proofErr w:type="spellEnd"/>
      <w:r>
        <w:rPr>
          <w:rFonts w:eastAsia="Times New Roman" w:cs="Times New Roman"/>
          <w:szCs w:val="24"/>
        </w:rPr>
        <w:t>. Είστε παλαιός συνάδελφος.</w:t>
      </w:r>
    </w:p>
    <w:p w14:paraId="1FE6AF8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ξέρω ότι δεν έχω το δικαίωμα να ξαναμιλήσω, όμως θα ήθελα τον λόγο...</w:t>
      </w:r>
    </w:p>
    <w:p w14:paraId="1FE6AF9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γιατί θα υπάρξει αντίλογος.</w:t>
      </w:r>
    </w:p>
    <w:p w14:paraId="1FE6AF9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Δεν μπ</w:t>
      </w:r>
      <w:r>
        <w:rPr>
          <w:rFonts w:eastAsia="Times New Roman" w:cs="Times New Roman"/>
          <w:szCs w:val="24"/>
        </w:rPr>
        <w:t>ορεί να μας απειλεί ο κύριος Υπουργός.</w:t>
      </w:r>
    </w:p>
    <w:p w14:paraId="1FE6AF9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Κάντε άλλη επίκαιρη ερώτηση.</w:t>
      </w:r>
    </w:p>
    <w:p w14:paraId="1FE6AF93" w14:textId="77777777" w:rsidR="00BB1AD1" w:rsidRDefault="00FB162E">
      <w:pPr>
        <w:spacing w:line="600" w:lineRule="auto"/>
        <w:ind w:firstLine="720"/>
        <w:contextualSpacing/>
        <w:jc w:val="both"/>
        <w:rPr>
          <w:rFonts w:eastAsia="Times New Roman"/>
          <w:szCs w:val="24"/>
        </w:rPr>
      </w:pPr>
      <w:r>
        <w:rPr>
          <w:rFonts w:eastAsia="Times New Roman" w:cs="Times New Roman"/>
          <w:szCs w:val="24"/>
        </w:rPr>
        <w:t xml:space="preserve">Θα συζητηθεί τώρα η πέμπτη </w:t>
      </w:r>
      <w:r>
        <w:rPr>
          <w:rFonts w:eastAsia="Times New Roman"/>
          <w:szCs w:val="24"/>
        </w:rPr>
        <w:t>με αριθμό 906/29-5-2017 επίκαιρη ερώτηση πρώτου κύκλου (Β</w:t>
      </w:r>
      <w:r>
        <w:rPr>
          <w:rFonts w:eastAsia="Times New Roman"/>
          <w:szCs w:val="24"/>
        </w:rPr>
        <w:t>΄</w:t>
      </w:r>
      <w:r>
        <w:rPr>
          <w:rFonts w:eastAsia="Times New Roman"/>
          <w:szCs w:val="24"/>
        </w:rPr>
        <w:t>) της Βουλευτού Β΄ Πειραι</w:t>
      </w:r>
      <w:r>
        <w:rPr>
          <w:rFonts w:eastAsia="Times New Roman"/>
          <w:szCs w:val="24"/>
        </w:rPr>
        <w:t>ώς</w:t>
      </w:r>
      <w:r>
        <w:rPr>
          <w:rFonts w:eastAsia="Times New Roman"/>
          <w:szCs w:val="24"/>
        </w:rPr>
        <w:t xml:space="preserve"> της Ένωσης Κεντρώων κ</w:t>
      </w:r>
      <w:r>
        <w:rPr>
          <w:rFonts w:eastAsia="Times New Roman"/>
          <w:szCs w:val="24"/>
        </w:rPr>
        <w:t>.</w:t>
      </w:r>
      <w:r>
        <w:rPr>
          <w:rFonts w:eastAsia="Times New Roman"/>
          <w:szCs w:val="24"/>
        </w:rPr>
        <w:t xml:space="preserve"> </w:t>
      </w:r>
      <w:r>
        <w:rPr>
          <w:rFonts w:eastAsia="Times New Roman"/>
          <w:bCs/>
          <w:szCs w:val="24"/>
        </w:rPr>
        <w:t xml:space="preserve">Θεοδώρας </w:t>
      </w:r>
      <w:proofErr w:type="spellStart"/>
      <w:r>
        <w:rPr>
          <w:rFonts w:eastAsia="Times New Roman"/>
          <w:bCs/>
          <w:szCs w:val="24"/>
        </w:rPr>
        <w:t>Μεγαλοοικο</w:t>
      </w:r>
      <w:r>
        <w:rPr>
          <w:rFonts w:eastAsia="Times New Roman"/>
          <w:bCs/>
          <w:szCs w:val="24"/>
        </w:rPr>
        <w:t>νόμου</w:t>
      </w:r>
      <w:proofErr w:type="spellEnd"/>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σχετικά με την αδυναμία δημοπράτησης έργων σε νησιωτικούς δήμους.</w:t>
      </w:r>
    </w:p>
    <w:p w14:paraId="1FE6AF94"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Είμαι Βουλευτής Α΄ Αθηνών, υπενθυμίζω ότι είμαι νησιώτης. Ήρεμη συζήτηση, παρακαλώ, γιατί με ενδιαφέρει να ακούσω για τα νησιά. </w:t>
      </w:r>
    </w:p>
    <w:p w14:paraId="1FE6AF95"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Μεγαλοοι</w:t>
      </w:r>
      <w:r>
        <w:rPr>
          <w:rFonts w:eastAsia="Times New Roman"/>
          <w:szCs w:val="24"/>
        </w:rPr>
        <w:t>κονόμου</w:t>
      </w:r>
      <w:proofErr w:type="spellEnd"/>
      <w:r>
        <w:rPr>
          <w:rFonts w:eastAsia="Times New Roman"/>
          <w:szCs w:val="24"/>
        </w:rPr>
        <w:t>, έχετε τον λόγο.</w:t>
      </w:r>
    </w:p>
    <w:p w14:paraId="1FE6AF96" w14:textId="77777777" w:rsidR="00BB1AD1" w:rsidRDefault="00FB162E">
      <w:pPr>
        <w:spacing w:line="600" w:lineRule="auto"/>
        <w:ind w:firstLine="720"/>
        <w:contextualSpacing/>
        <w:jc w:val="both"/>
        <w:rPr>
          <w:rFonts w:eastAsia="Times New Roman"/>
          <w:szCs w:val="24"/>
        </w:rPr>
      </w:pPr>
      <w:r>
        <w:rPr>
          <w:rFonts w:eastAsia="Times New Roman"/>
          <w:b/>
          <w:szCs w:val="24"/>
        </w:rPr>
        <w:lastRenderedPageBreak/>
        <w:t xml:space="preserve">ΘΕΟΔΩΡΑ ΜΕΓΑΛΟΟΙΚΟΝΟΜΟΥ: </w:t>
      </w:r>
      <w:r>
        <w:rPr>
          <w:rFonts w:eastAsia="Times New Roman"/>
          <w:szCs w:val="24"/>
        </w:rPr>
        <w:t>Ευχαριστώ, κύριε Πρόεδρε.</w:t>
      </w:r>
    </w:p>
    <w:p w14:paraId="1FE6AF97" w14:textId="77777777" w:rsidR="00BB1AD1" w:rsidRDefault="00FB162E">
      <w:pPr>
        <w:spacing w:line="600" w:lineRule="auto"/>
        <w:ind w:firstLine="720"/>
        <w:contextualSpacing/>
        <w:jc w:val="both"/>
        <w:rPr>
          <w:rFonts w:eastAsia="Times New Roman"/>
          <w:szCs w:val="24"/>
        </w:rPr>
      </w:pPr>
      <w:r>
        <w:rPr>
          <w:rFonts w:eastAsia="Times New Roman"/>
          <w:szCs w:val="24"/>
        </w:rPr>
        <w:t>Κύριε Υπουργέ, έχει δημιουργηθεί ένα τεράστιο πρόβλημα και στους μικρούς δήμους των νησιών και στους ορεινούς δήμους. Τι εννοώ; Έχουν παγώσει οι δημοπρασίες όλων των έργων, από πλε</w:t>
      </w:r>
      <w:r>
        <w:rPr>
          <w:rFonts w:eastAsia="Times New Roman"/>
          <w:szCs w:val="24"/>
        </w:rPr>
        <w:t>υράς των δήμων, εξαιτίας της νομοθετικής πρωτοβουλίας που βγάλατε. Θα καταθέσω -όχι από έγκριτους δημοσιογράφους, αλλά από δημάρχους- σχετικές επιστολές που έχουν στείλει σε εσάς, στους περιφερειάρχες και όλα τα σχετικά.</w:t>
      </w:r>
    </w:p>
    <w:p w14:paraId="1FE6AF98"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Έχουν παγώσει, λοιπόν, τα έργα και </w:t>
      </w:r>
      <w:r>
        <w:rPr>
          <w:rFonts w:eastAsia="Times New Roman"/>
          <w:szCs w:val="24"/>
        </w:rPr>
        <w:t xml:space="preserve">οι δημοπρατήσεις. Ισχυριστήκατε ότι υπήρχαν σπατάλες σε δήμους. Εντάξει, υπήρχαν. Αλλά δεν πρέπει να σταματήσουν και όλα τα έργα. Στείλτε τους δημάρχους που είχαν κάνει σπατάλες και τις είχαν εκμεταλλευτεί στη </w:t>
      </w:r>
      <w:r>
        <w:rPr>
          <w:rFonts w:eastAsia="Times New Roman"/>
          <w:szCs w:val="24"/>
        </w:rPr>
        <w:t>δ</w:t>
      </w:r>
      <w:r>
        <w:rPr>
          <w:rFonts w:eastAsia="Times New Roman"/>
          <w:szCs w:val="24"/>
        </w:rPr>
        <w:t>ικαιοσύνη. Από εκεί και πέρα</w:t>
      </w:r>
      <w:r>
        <w:rPr>
          <w:rFonts w:eastAsia="Times New Roman"/>
          <w:szCs w:val="24"/>
        </w:rPr>
        <w:t>,</w:t>
      </w:r>
      <w:r>
        <w:rPr>
          <w:rFonts w:eastAsia="Times New Roman"/>
          <w:szCs w:val="24"/>
        </w:rPr>
        <w:t xml:space="preserve"> όμως</w:t>
      </w:r>
      <w:r>
        <w:rPr>
          <w:rFonts w:eastAsia="Times New Roman"/>
          <w:szCs w:val="24"/>
        </w:rPr>
        <w:t>,</w:t>
      </w:r>
      <w:r>
        <w:rPr>
          <w:rFonts w:eastAsia="Times New Roman"/>
          <w:szCs w:val="24"/>
        </w:rPr>
        <w:t xml:space="preserve"> δεν μπορε</w:t>
      </w:r>
      <w:r>
        <w:rPr>
          <w:rFonts w:eastAsia="Times New Roman"/>
          <w:szCs w:val="24"/>
        </w:rPr>
        <w:t xml:space="preserve">ί στο όνομα της δημοσιονομικής εξυγίανσης, που θεωρείτε ότι κάνετε, να καίτε όλους τους δήμους και όλες τις περιφέρειες και ειδικά τους μικρούς νησιωτικούς και ορεινούς δήμους. </w:t>
      </w:r>
    </w:p>
    <w:p w14:paraId="1FE6AF99" w14:textId="77777777" w:rsidR="00BB1AD1" w:rsidRDefault="00FB162E">
      <w:pPr>
        <w:spacing w:line="600" w:lineRule="auto"/>
        <w:ind w:firstLine="720"/>
        <w:contextualSpacing/>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xml:space="preserve"> στα Κ</w:t>
      </w:r>
      <w:r>
        <w:rPr>
          <w:rFonts w:eastAsia="Times New Roman"/>
          <w:szCs w:val="24"/>
        </w:rPr>
        <w:t>ύ</w:t>
      </w:r>
      <w:r>
        <w:rPr>
          <w:rFonts w:eastAsia="Times New Roman"/>
          <w:szCs w:val="24"/>
        </w:rPr>
        <w:t>θ</w:t>
      </w:r>
      <w:r>
        <w:rPr>
          <w:rFonts w:eastAsia="Times New Roman"/>
          <w:szCs w:val="24"/>
        </w:rPr>
        <w:t>η</w:t>
      </w:r>
      <w:r>
        <w:rPr>
          <w:rFonts w:eastAsia="Times New Roman"/>
          <w:szCs w:val="24"/>
        </w:rPr>
        <w:t>ρα, ιδιαίτερη πατρίδα του συζύγου μου, έχει δυο χρ</w:t>
      </w:r>
      <w:r>
        <w:rPr>
          <w:rFonts w:eastAsia="Times New Roman"/>
          <w:szCs w:val="24"/>
        </w:rPr>
        <w:t xml:space="preserve">όνια να γίνει δημοπράτηση έργου. Τους λέτε ότι με τον ν.4412/2016 οι </w:t>
      </w:r>
      <w:r>
        <w:rPr>
          <w:rFonts w:eastAsia="Times New Roman"/>
          <w:szCs w:val="24"/>
        </w:rPr>
        <w:t>ε</w:t>
      </w:r>
      <w:r>
        <w:rPr>
          <w:rFonts w:eastAsia="Times New Roman"/>
          <w:szCs w:val="24"/>
        </w:rPr>
        <w:t xml:space="preserve">πιτροπές της διεξαγωγής δημοπρασιών απαιτείται να αποτελούνται από τεχνικούς υπαλλήλους, </w:t>
      </w:r>
      <w:r>
        <w:rPr>
          <w:rFonts w:eastAsia="Times New Roman"/>
          <w:szCs w:val="24"/>
        </w:rPr>
        <w:t xml:space="preserve">τους οποίους </w:t>
      </w:r>
      <w:r>
        <w:rPr>
          <w:rFonts w:eastAsia="Times New Roman"/>
          <w:szCs w:val="24"/>
        </w:rPr>
        <w:t xml:space="preserve">οι μικροί νησιωτικοί δήμοι και οι μικροί ορεινοί φυσικά δεν διαθέτουν. Πού να έχουν </w:t>
      </w:r>
      <w:r>
        <w:rPr>
          <w:rFonts w:eastAsia="Times New Roman"/>
          <w:szCs w:val="24"/>
        </w:rPr>
        <w:t xml:space="preserve">τρεις τεχνικούς, να βγάλουν απόφαση για τη δημοπράτηση ενός έργου; </w:t>
      </w:r>
    </w:p>
    <w:p w14:paraId="1FE6AF9A" w14:textId="77777777" w:rsidR="00BB1AD1" w:rsidRDefault="00FB162E">
      <w:pPr>
        <w:spacing w:line="600" w:lineRule="auto"/>
        <w:ind w:firstLine="720"/>
        <w:contextualSpacing/>
        <w:jc w:val="both"/>
        <w:rPr>
          <w:rFonts w:eastAsia="Times New Roman"/>
          <w:szCs w:val="24"/>
        </w:rPr>
      </w:pPr>
      <w:r>
        <w:rPr>
          <w:rFonts w:eastAsia="Times New Roman"/>
          <w:szCs w:val="24"/>
        </w:rPr>
        <w:lastRenderedPageBreak/>
        <w:t>Μάλιστα από τις επιστολές που θα καταθέσω η μεν μία είναι στις 19 Σεπτεμβρίου του 2016, η δεύτερη στις 24 Ιανουαρίου του 2017 και η τρίτη στις 23 Μαΐου του 2017.</w:t>
      </w:r>
    </w:p>
    <w:p w14:paraId="1FE6AF9B"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(Στο σημείο αυτό κτυπάει </w:t>
      </w:r>
      <w:r>
        <w:rPr>
          <w:rFonts w:eastAsia="Times New Roman"/>
          <w:szCs w:val="24"/>
        </w:rPr>
        <w:t>το κουδούνι λήξεως του χρόνου ομιλίας της κυρίας Βουλευτού)</w:t>
      </w:r>
    </w:p>
    <w:p w14:paraId="1FE6AF9C" w14:textId="77777777" w:rsidR="00BB1AD1" w:rsidRDefault="00FB162E">
      <w:pPr>
        <w:spacing w:line="600" w:lineRule="auto"/>
        <w:ind w:firstLine="720"/>
        <w:contextualSpacing/>
        <w:jc w:val="both"/>
        <w:rPr>
          <w:rFonts w:eastAsia="Times New Roman"/>
          <w:szCs w:val="24"/>
        </w:rPr>
      </w:pPr>
      <w:r>
        <w:rPr>
          <w:rFonts w:eastAsia="Times New Roman"/>
          <w:szCs w:val="24"/>
        </w:rPr>
        <w:t>Την ανοχή σας</w:t>
      </w:r>
      <w:r>
        <w:rPr>
          <w:rFonts w:eastAsia="Times New Roman"/>
          <w:szCs w:val="24"/>
        </w:rPr>
        <w:t>,</w:t>
      </w:r>
      <w:r>
        <w:rPr>
          <w:rFonts w:eastAsia="Times New Roman"/>
          <w:szCs w:val="24"/>
        </w:rPr>
        <w:t xml:space="preserve"> παρακαλώ</w:t>
      </w:r>
      <w:r>
        <w:rPr>
          <w:rFonts w:eastAsia="Times New Roman"/>
          <w:szCs w:val="24"/>
        </w:rPr>
        <w:t>,</w:t>
      </w:r>
      <w:r>
        <w:rPr>
          <w:rFonts w:eastAsia="Times New Roman"/>
          <w:szCs w:val="24"/>
        </w:rPr>
        <w:t xml:space="preserve"> για ένα λεπτό, κύριε Πρόεδρε.</w:t>
      </w:r>
    </w:p>
    <w:p w14:paraId="1FE6AF9D"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Επίσης καταθέτω το αίτημα άμεσης παρέμβασης - τροπολογίας επί του άρθρου 221 του ν.4421/2016 από το Δίκτυο Δήμων Π.Ε. Νήσων Αττικής, Αίγινας, Αγκιστρίου, </w:t>
      </w:r>
      <w:proofErr w:type="spellStart"/>
      <w:r>
        <w:rPr>
          <w:rFonts w:eastAsia="Times New Roman"/>
          <w:szCs w:val="24"/>
        </w:rPr>
        <w:t>Τροιζηνίας</w:t>
      </w:r>
      <w:proofErr w:type="spellEnd"/>
      <w:r>
        <w:rPr>
          <w:rFonts w:eastAsia="Times New Roman"/>
          <w:szCs w:val="24"/>
        </w:rPr>
        <w:t xml:space="preserve">, Πόρου, Ύδρας, Κυθήρων και Αντικυθήρων. </w:t>
      </w:r>
    </w:p>
    <w:p w14:paraId="1FE6AF9E"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(Στο σημείο αυτό η Βουλευτής κ. Θεοδώρα </w:t>
      </w:r>
      <w:proofErr w:type="spellStart"/>
      <w:r>
        <w:rPr>
          <w:rFonts w:eastAsia="Times New Roman"/>
          <w:szCs w:val="24"/>
        </w:rPr>
        <w:t>Μεγαλοοικο</w:t>
      </w:r>
      <w:r>
        <w:rPr>
          <w:rFonts w:eastAsia="Times New Roman"/>
          <w:szCs w:val="24"/>
        </w:rPr>
        <w:t>νόμου</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FE6AF9F"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Επίσης, για τη διαδικασία ηλεκτρονικών διαγωνισμών απαιτείται </w:t>
      </w:r>
      <w:proofErr w:type="spellStart"/>
      <w:r>
        <w:rPr>
          <w:rFonts w:eastAsia="Times New Roman"/>
          <w:szCs w:val="24"/>
        </w:rPr>
        <w:t>επικαιροποίηση</w:t>
      </w:r>
      <w:proofErr w:type="spellEnd"/>
      <w:r>
        <w:rPr>
          <w:rFonts w:eastAsia="Times New Roman"/>
          <w:szCs w:val="24"/>
        </w:rPr>
        <w:t xml:space="preserve"> τιμών στις</w:t>
      </w:r>
      <w:r>
        <w:rPr>
          <w:rFonts w:eastAsia="Times New Roman"/>
          <w:szCs w:val="24"/>
        </w:rPr>
        <w:t xml:space="preserve"> μελέτες, γεγονός που τους δημιουργεί τεράστιες κωλυσιεργίες, διότι δεν έχουν συνταχθεί τέτοιες μελέτες. </w:t>
      </w:r>
      <w:r>
        <w:rPr>
          <w:rFonts w:eastAsia="Times New Roman"/>
          <w:szCs w:val="24"/>
        </w:rPr>
        <w:t>Έχουμε</w:t>
      </w:r>
      <w:r>
        <w:rPr>
          <w:rFonts w:eastAsia="Times New Roman"/>
          <w:szCs w:val="24"/>
        </w:rPr>
        <w:t xml:space="preserve"> έτσι μια δραματική κατάσταση προς αυτούς τους δήμους και φοβάμαι ότι για ακόμα μια χρονιά δεν θα γίνει κανένα έργο. Δεν δημοπρατείται. </w:t>
      </w:r>
    </w:p>
    <w:p w14:paraId="1FE6AFA0" w14:textId="77777777" w:rsidR="00BB1AD1" w:rsidRDefault="00FB162E">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ας ερωτ</w:t>
      </w:r>
      <w:r>
        <w:rPr>
          <w:rFonts w:eastAsia="Times New Roman"/>
          <w:szCs w:val="24"/>
        </w:rPr>
        <w:t xml:space="preserve">ώ, κύριε Υπουργέ: </w:t>
      </w:r>
      <w:r>
        <w:rPr>
          <w:rFonts w:eastAsia="Times New Roman"/>
          <w:szCs w:val="24"/>
        </w:rPr>
        <w:t>Γ</w:t>
      </w:r>
      <w:r>
        <w:rPr>
          <w:rFonts w:eastAsia="Times New Roman"/>
          <w:szCs w:val="24"/>
        </w:rPr>
        <w:t xml:space="preserve">ιατί δεν δίνετε συγκεκριμένες κατευθυντήριες γραμμές για τους μικρούς νησιωτικούς δήμους; Γιατί δεν προωθούνται </w:t>
      </w:r>
      <w:r>
        <w:rPr>
          <w:rFonts w:eastAsia="Times New Roman"/>
          <w:szCs w:val="24"/>
        </w:rPr>
        <w:lastRenderedPageBreak/>
        <w:t>εξαιρέσεις, για να μπορέσουν οι μικροί δήμοι, νησιωτικοί και ορεινοί, να προχωρήσουν; Θα λύσετε το θέμα αυτό όσο πιο άμεσα γί</w:t>
      </w:r>
      <w:r>
        <w:rPr>
          <w:rFonts w:eastAsia="Times New Roman"/>
          <w:szCs w:val="24"/>
        </w:rPr>
        <w:t xml:space="preserve">νεται; Θα προχωρήσετε στην έκδοση ερμηνευτικών εγκυκλίων, προκειμένου το ταχύτερο δυνατόν να ξεμπλοκαριστούν τα έργα; </w:t>
      </w:r>
    </w:p>
    <w:p w14:paraId="1FE6AFA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Τέλος, το πιο σημαντικό είναι να μας απαντήσετε εάν υπάρχει κίνδυνος τελικά για όλους αυτούς τους μικρούς δήμους, που έχουν ιδρώσει και έ</w:t>
      </w:r>
      <w:r>
        <w:rPr>
          <w:rFonts w:eastAsia="Times New Roman" w:cs="Times New Roman"/>
          <w:szCs w:val="24"/>
        </w:rPr>
        <w:t xml:space="preserve">χουν ματώσει, να χαθούν τα ευρωπαϊκά κονδύλια εξαιτίας των καθυστερήσεών σας. </w:t>
      </w:r>
    </w:p>
    <w:p w14:paraId="1FE6AFA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κύριε Υπουργέ, παρακαλώ</w:t>
      </w:r>
      <w:r>
        <w:rPr>
          <w:rFonts w:eastAsia="Times New Roman" w:cs="Times New Roman"/>
          <w:szCs w:val="24"/>
        </w:rPr>
        <w:t>,</w:t>
      </w:r>
      <w:r>
        <w:rPr>
          <w:rFonts w:eastAsia="Times New Roman" w:cs="Times New Roman"/>
          <w:szCs w:val="24"/>
        </w:rPr>
        <w:t xml:space="preserve"> να απαντήσετε επί των σημείων των ερωτήσεων. </w:t>
      </w:r>
    </w:p>
    <w:p w14:paraId="1FE6AFA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w:t>
      </w:r>
      <w:r>
        <w:rPr>
          <w:rFonts w:eastAsia="Times New Roman" w:cs="Times New Roman"/>
          <w:szCs w:val="24"/>
        </w:rPr>
        <w:t xml:space="preserve">ιστώ, κύριε Πρόεδρε. Θα προσπαθήσω να είμαι πάρα πολύ σύντομος. </w:t>
      </w:r>
    </w:p>
    <w:p w14:paraId="1FE6AFA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σε σχέση με την υπουργική απόφαση της αναθεώρησης τιμών έχει προβλεφθεί να υπάρχει μεταβατικό διάστημα</w:t>
      </w:r>
      <w:r>
        <w:rPr>
          <w:rFonts w:eastAsia="Times New Roman" w:cs="Times New Roman"/>
          <w:szCs w:val="24"/>
        </w:rPr>
        <w:t>,</w:t>
      </w:r>
      <w:r>
        <w:rPr>
          <w:rFonts w:eastAsia="Times New Roman" w:cs="Times New Roman"/>
          <w:szCs w:val="24"/>
        </w:rPr>
        <w:t xml:space="preserve"> ώστε </w:t>
      </w:r>
      <w:r>
        <w:rPr>
          <w:rFonts w:eastAsia="Times New Roman" w:cs="Times New Roman"/>
          <w:szCs w:val="24"/>
        </w:rPr>
        <w:t>για</w:t>
      </w:r>
      <w:r>
        <w:rPr>
          <w:rFonts w:eastAsia="Times New Roman" w:cs="Times New Roman"/>
          <w:szCs w:val="24"/>
        </w:rPr>
        <w:t xml:space="preserve"> τα έργα που είναι ώριμα να μη χρειαστεί να κάνουμε νέου</w:t>
      </w:r>
      <w:r>
        <w:rPr>
          <w:rFonts w:eastAsia="Times New Roman" w:cs="Times New Roman"/>
          <w:szCs w:val="24"/>
        </w:rPr>
        <w:t xml:space="preserve">ς προϋπολογισμούς και όλα τα υπόλοιπα, άρα να μπορούν να προχωρήσουν. </w:t>
      </w:r>
    </w:p>
    <w:p w14:paraId="1FE6AFA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επιστολή των </w:t>
      </w:r>
      <w:r>
        <w:rPr>
          <w:rFonts w:eastAsia="Times New Roman" w:cs="Times New Roman"/>
          <w:szCs w:val="24"/>
        </w:rPr>
        <w:t>δ</w:t>
      </w:r>
      <w:r>
        <w:rPr>
          <w:rFonts w:eastAsia="Times New Roman" w:cs="Times New Roman"/>
          <w:szCs w:val="24"/>
        </w:rPr>
        <w:t>ημάρχων, θα πω ότι δεν είναι δημοσιονομικό θέμα. Προβλέψαμε όλοι οι δημόσιοι φορείς που εκτελούν έργα, άρα και τα επιβλέπουν, οι επιτροπές τους να είναι δι</w:t>
      </w:r>
      <w:r>
        <w:rPr>
          <w:rFonts w:eastAsia="Times New Roman" w:cs="Times New Roman"/>
          <w:szCs w:val="24"/>
        </w:rPr>
        <w:t xml:space="preserve">πλωματούχοι και τεχνολόγοι μηχανικοί. Είναι παράλογο; Όχι. Τα Κύθηρα είναι η πατρίδα του συζύγου σας. </w:t>
      </w:r>
      <w:r>
        <w:rPr>
          <w:rFonts w:eastAsia="Times New Roman" w:cs="Times New Roman"/>
          <w:szCs w:val="24"/>
        </w:rPr>
        <w:lastRenderedPageBreak/>
        <w:t>Θα πάει να κάνει ο Δήμος Κυθήρων έναν διαγωνισμό για το λιμάνι, το δημοτικό κτήριο, ένα νηπιαγωγείο, οτιδήποτε. Ποιος θα το επιβλέψει</w:t>
      </w:r>
      <w:r>
        <w:rPr>
          <w:rFonts w:eastAsia="Times New Roman" w:cs="Times New Roman"/>
          <w:szCs w:val="24"/>
        </w:rPr>
        <w:t>,</w:t>
      </w:r>
      <w:r>
        <w:rPr>
          <w:rFonts w:eastAsia="Times New Roman" w:cs="Times New Roman"/>
          <w:szCs w:val="24"/>
        </w:rPr>
        <w:t xml:space="preserve"> όταν δεν έχει τρεις</w:t>
      </w:r>
      <w:r>
        <w:rPr>
          <w:rFonts w:eastAsia="Times New Roman" w:cs="Times New Roman"/>
          <w:szCs w:val="24"/>
        </w:rPr>
        <w:t xml:space="preserve"> τεχνικούς υπαλλήλους; Πώς θα επιβλέψει; Πώς δεν θα σκοτώσουν ανθρώπους; Πώς δεν θα έχουν κακοτεχνίες τα έργα; Πώς; </w:t>
      </w:r>
    </w:p>
    <w:p w14:paraId="1FE6AFA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Δεν θέλω να ρίξω στους δημάρχους την ευθύνη. Μπορείς να ρίξεις σε κάποιους δημάρχους ευθύνες για άλλα πράγματα</w:t>
      </w:r>
      <w:r>
        <w:rPr>
          <w:rFonts w:eastAsia="Times New Roman" w:cs="Times New Roman"/>
          <w:szCs w:val="24"/>
        </w:rPr>
        <w:t>,</w:t>
      </w:r>
      <w:r>
        <w:rPr>
          <w:rFonts w:eastAsia="Times New Roman" w:cs="Times New Roman"/>
          <w:szCs w:val="24"/>
        </w:rPr>
        <w:t xml:space="preserve"> και θα τα πω στη συνέχεια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δεν είναι δημοσιονομικό θέμα το να έχει ο </w:t>
      </w:r>
      <w:r>
        <w:rPr>
          <w:rFonts w:eastAsia="Times New Roman" w:cs="Times New Roman"/>
          <w:szCs w:val="24"/>
        </w:rPr>
        <w:t>δ</w:t>
      </w:r>
      <w:r>
        <w:rPr>
          <w:rFonts w:eastAsia="Times New Roman" w:cs="Times New Roman"/>
          <w:szCs w:val="24"/>
        </w:rPr>
        <w:t>ήμος τρεις τεχνικούς υπαλλήλους. Θεσπίσαμε την τεχνική επάρκεια των υπηρεσιών, προκειμένου να μην υπάρχουν υπηρεσίες που να μην έχουν κανέναν μηχανικό και να κάνουν έργα. Δεν μπορεί να συνεχιστεί να γίνεται α</w:t>
      </w:r>
      <w:r>
        <w:rPr>
          <w:rFonts w:eastAsia="Times New Roman" w:cs="Times New Roman"/>
          <w:szCs w:val="24"/>
        </w:rPr>
        <w:t xml:space="preserve">υτό. </w:t>
      </w:r>
    </w:p>
    <w:p w14:paraId="1FE6AFA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δίνουμε διέξοδο; Δίνουμε διέξοδο. Προβλέπεται στον νόμο, εάν θέλει ο </w:t>
      </w:r>
      <w:r>
        <w:rPr>
          <w:rFonts w:eastAsia="Times New Roman" w:cs="Times New Roman"/>
          <w:szCs w:val="24"/>
        </w:rPr>
        <w:t>δ</w:t>
      </w:r>
      <w:r>
        <w:rPr>
          <w:rFonts w:eastAsia="Times New Roman" w:cs="Times New Roman"/>
          <w:szCs w:val="24"/>
        </w:rPr>
        <w:t xml:space="preserve">ήμος και δεν έχει τους τρεις μηχανικούς, να κάνει μια προγραμματική σύμβαση είτε με την </w:t>
      </w:r>
      <w:r>
        <w:rPr>
          <w:rFonts w:eastAsia="Times New Roman" w:cs="Times New Roman"/>
          <w:szCs w:val="24"/>
        </w:rPr>
        <w:t>π</w:t>
      </w:r>
      <w:r>
        <w:rPr>
          <w:rFonts w:eastAsia="Times New Roman" w:cs="Times New Roman"/>
          <w:szCs w:val="24"/>
        </w:rPr>
        <w:t>εριφέρεια είτε με οποιονδήποτε άλλο δημόσιο κεντρικό φορέα</w:t>
      </w:r>
      <w:r>
        <w:rPr>
          <w:rFonts w:eastAsia="Times New Roman" w:cs="Times New Roman"/>
          <w:szCs w:val="24"/>
        </w:rPr>
        <w:t>,</w:t>
      </w:r>
      <w:r>
        <w:rPr>
          <w:rFonts w:eastAsia="Times New Roman" w:cs="Times New Roman"/>
          <w:szCs w:val="24"/>
        </w:rPr>
        <w:t xml:space="preserve"> προκειμένου να γίνει </w:t>
      </w:r>
      <w:r>
        <w:rPr>
          <w:rFonts w:eastAsia="Times New Roman" w:cs="Times New Roman"/>
          <w:szCs w:val="24"/>
        </w:rPr>
        <w:t xml:space="preserve">ο διαγωνισμός και να εκτελεστεί το έργο. Ποιο είναι, λοιπόν, το πρόβλημα; </w:t>
      </w:r>
    </w:p>
    <w:p w14:paraId="1FE6AFA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Να σας πω εγώ μερικά προβλήματα; Βγήκε ο λαλίστατος πρόεδρος της ΚΕΔΕ και μας κατηγορούσε για τις απευθείας αναθέσεις που τις καταργήσαμε. Δεν τις καταργήσαμε τις απευθείας αναθέσει</w:t>
      </w:r>
      <w:r>
        <w:rPr>
          <w:rFonts w:eastAsia="Times New Roman" w:cs="Times New Roman"/>
          <w:szCs w:val="24"/>
        </w:rPr>
        <w:t xml:space="preserve">ς. Αυτό που κάναμε είναι να μην έχει δικαίωμα ούτε ο Υπουργός ούτε ο Δήμαρχος ούτε ο Περιφερειάρχης να πηγαίνει και να λέει «αναθέτω στη </w:t>
      </w:r>
      <w:proofErr w:type="spellStart"/>
      <w:r>
        <w:rPr>
          <w:rFonts w:eastAsia="Times New Roman" w:cs="Times New Roman"/>
          <w:szCs w:val="24"/>
        </w:rPr>
        <w:t>Μεγαλοοικονόμου</w:t>
      </w:r>
      <w:proofErr w:type="spellEnd"/>
      <w:r>
        <w:rPr>
          <w:rFonts w:eastAsia="Times New Roman" w:cs="Times New Roman"/>
          <w:szCs w:val="24"/>
        </w:rPr>
        <w:t xml:space="preserve">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 xml:space="preserve">πέντε αναθέσεις». </w:t>
      </w:r>
      <w:r>
        <w:rPr>
          <w:rFonts w:eastAsia="Times New Roman" w:cs="Times New Roman"/>
          <w:szCs w:val="24"/>
        </w:rPr>
        <w:lastRenderedPageBreak/>
        <w:t xml:space="preserve">Φτιάξαμε ηλεκτρονικό σύστημα, λειτουργεί, κάνει ο κάθε </w:t>
      </w:r>
      <w:r>
        <w:rPr>
          <w:rFonts w:eastAsia="Times New Roman" w:cs="Times New Roman"/>
          <w:szCs w:val="24"/>
        </w:rPr>
        <w:t>δ</w:t>
      </w:r>
      <w:r>
        <w:rPr>
          <w:rFonts w:eastAsia="Times New Roman" w:cs="Times New Roman"/>
          <w:szCs w:val="24"/>
        </w:rPr>
        <w:t xml:space="preserve">ήμος έναν πίνακα, γίνεται μια κλήρωση και όποιος παίρνει δεν μπαίνει στην επόμενη κλήρωση. Υπάρχει διαφάνεια, για να μην κατηγορούνται και άδικα πολλοί δήμαρχοι ή πολλοί δημόσιοι λειτουργοί </w:t>
      </w:r>
      <w:r w:rsidRPr="00FE729F">
        <w:rPr>
          <w:rFonts w:eastAsia="Times New Roman" w:cs="Times New Roman"/>
          <w:szCs w:val="24"/>
        </w:rPr>
        <w:t>ότι κάνουν απευθείας ανα</w:t>
      </w:r>
      <w:r w:rsidRPr="003616D4">
        <w:rPr>
          <w:rFonts w:eastAsia="Times New Roman" w:cs="Times New Roman"/>
          <w:szCs w:val="24"/>
        </w:rPr>
        <w:t>θέσεις.</w:t>
      </w:r>
      <w:r>
        <w:rPr>
          <w:rFonts w:eastAsia="Times New Roman" w:cs="Times New Roman"/>
          <w:szCs w:val="24"/>
        </w:rPr>
        <w:t xml:space="preserve"> </w:t>
      </w:r>
    </w:p>
    <w:p w14:paraId="1FE6AFA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καταλάβω πραγματικά </w:t>
      </w:r>
      <w:r>
        <w:rPr>
          <w:rFonts w:eastAsia="Times New Roman" w:cs="Times New Roman"/>
          <w:szCs w:val="24"/>
        </w:rPr>
        <w:t xml:space="preserve">γιατί διαμαρτύρονται οι δήμαρχοι. Δεν θέλω να πιστέψω ότι κάποιοι δήμαρχοι για τις απευθείας αναθέσεις είχαν ήδη προφορικά αναθέσει μελέτες και δεν μπορούν να καλύψουν σήμερα αυτούς που είχαν αναθέσει. </w:t>
      </w:r>
    </w:p>
    <w:p w14:paraId="1FE6AFA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Όσον αφορά τα υπόλοιπα, πείτε στους δημάρχους και των</w:t>
      </w:r>
      <w:r>
        <w:rPr>
          <w:rFonts w:eastAsia="Times New Roman" w:cs="Times New Roman"/>
          <w:szCs w:val="24"/>
        </w:rPr>
        <w:t xml:space="preserve"> Κυθήρων και του Πόρου και της Αίγινας ότι εδώ είναι η </w:t>
      </w:r>
      <w:r>
        <w:rPr>
          <w:rFonts w:eastAsia="Times New Roman" w:cs="Times New Roman"/>
          <w:szCs w:val="24"/>
        </w:rPr>
        <w:t>π</w:t>
      </w:r>
      <w:r>
        <w:rPr>
          <w:rFonts w:eastAsia="Times New Roman" w:cs="Times New Roman"/>
          <w:szCs w:val="24"/>
        </w:rPr>
        <w:t>εριφέρεια, εδώ είναι το Υπουργείο, κι οι κεντρικοί φορείς, στη διάθεσή τους. Εάν δεν έχουν τρεις τεχνικούς για να κάνουν τις δημοπρασίες και να εκτελέσουν τα έργα, δεν μπορούν να κάνουν έργα. Θα απευθ</w:t>
      </w:r>
      <w:r>
        <w:rPr>
          <w:rFonts w:eastAsia="Times New Roman" w:cs="Times New Roman"/>
          <w:szCs w:val="24"/>
        </w:rPr>
        <w:t xml:space="preserve">υνθούν σε κεντρικότερους φορείς για να τα υλοποιήσουν. </w:t>
      </w:r>
    </w:p>
    <w:p w14:paraId="1FE6AFA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FE6AFA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ρεζουμέ νομίζω -θα έχετε και τη δευτερολογία σας- είναι το κλείσιμο. Και δεν είναι μόνο η περιφέρεια. Γιατί τα τοπικά επιμελητήρια, τα δικά σας τεχ</w:t>
      </w:r>
      <w:r>
        <w:rPr>
          <w:rFonts w:eastAsia="Times New Roman" w:cs="Times New Roman"/>
          <w:szCs w:val="24"/>
        </w:rPr>
        <w:t xml:space="preserve">νικά επιμελητήρια να μην μπορούν να βοηθούν; Γιατί υπάρχουν πράγματι νησιωτικοί δήμοι, κύριε Υπουργέ, </w:t>
      </w:r>
      <w:r>
        <w:rPr>
          <w:rFonts w:eastAsia="Times New Roman" w:cs="Times New Roman"/>
          <w:szCs w:val="24"/>
        </w:rPr>
        <w:lastRenderedPageBreak/>
        <w:t xml:space="preserve">-το είχα ζήσει εγώ ως </w:t>
      </w:r>
      <w:r>
        <w:rPr>
          <w:rFonts w:eastAsia="Times New Roman" w:cs="Times New Roman"/>
          <w:szCs w:val="24"/>
        </w:rPr>
        <w:t>Π</w:t>
      </w:r>
      <w:r>
        <w:rPr>
          <w:rFonts w:eastAsia="Times New Roman" w:cs="Times New Roman"/>
          <w:szCs w:val="24"/>
        </w:rPr>
        <w:t xml:space="preserve">ρόεδρος της ΚΕΔΕ- που είναι ο ή η </w:t>
      </w:r>
      <w:r>
        <w:rPr>
          <w:rFonts w:eastAsia="Times New Roman" w:cs="Times New Roman"/>
          <w:szCs w:val="24"/>
        </w:rPr>
        <w:t>δ</w:t>
      </w:r>
      <w:r>
        <w:rPr>
          <w:rFonts w:eastAsia="Times New Roman" w:cs="Times New Roman"/>
          <w:szCs w:val="24"/>
        </w:rPr>
        <w:t xml:space="preserve">ήμαρχος και ένας υπάλληλος για ολόκληρο το μικρό νησάκι. </w:t>
      </w:r>
    </w:p>
    <w:p w14:paraId="1FE6AFA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w:t>
      </w:r>
      <w:r>
        <w:rPr>
          <w:rFonts w:eastAsia="Times New Roman" w:cs="Times New Roman"/>
          <w:b/>
          <w:szCs w:val="24"/>
        </w:rPr>
        <w:t xml:space="preserve">ι Μεταφορών): </w:t>
      </w:r>
      <w:r>
        <w:rPr>
          <w:rFonts w:eastAsia="Times New Roman" w:cs="Times New Roman"/>
          <w:szCs w:val="24"/>
        </w:rPr>
        <w:t xml:space="preserve">Έτσι είναι, έτσι και χειρότερα. </w:t>
      </w:r>
    </w:p>
    <w:p w14:paraId="1FE6AFA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Αφού είναι ανοι</w:t>
      </w:r>
      <w:r>
        <w:rPr>
          <w:rFonts w:eastAsia="Times New Roman" w:cs="Times New Roman"/>
          <w:szCs w:val="24"/>
        </w:rPr>
        <w:t>κ</w:t>
      </w:r>
      <w:r>
        <w:rPr>
          <w:rFonts w:eastAsia="Times New Roman" w:cs="Times New Roman"/>
          <w:szCs w:val="24"/>
        </w:rPr>
        <w:t xml:space="preserve">τή η πόρτα του Υπουργού να δει τους δημάρχους, ενημερώστε τους να ζητήσουν ραντεβού από τον Υπουργό, μήπως και τρέξουν τα πράγματα. </w:t>
      </w:r>
    </w:p>
    <w:p w14:paraId="1FE6AFA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έχετ</w:t>
      </w:r>
      <w:r>
        <w:rPr>
          <w:rFonts w:eastAsia="Times New Roman" w:cs="Times New Roman"/>
          <w:szCs w:val="24"/>
        </w:rPr>
        <w:t>ε τον λόγο.</w:t>
      </w:r>
    </w:p>
    <w:p w14:paraId="1FE6AFB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Κύριε Υπουργέ, προσκομίζω και το έγγραφο της ΚΕΔΕ, του κ. Πατούλη, για το πρόβλημα που έχει αναφερθεί.</w:t>
      </w:r>
    </w:p>
    <w:p w14:paraId="1FE6AFB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FE6AFB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μπορείτε να βοηθήσετε. Εάν αναφερθούμε, για παράδειγμα, στα Κύθηρα, υπάρχει ένας τεχνικός που μπορεί. Στη </w:t>
      </w:r>
      <w:r>
        <w:rPr>
          <w:rFonts w:eastAsia="Times New Roman" w:cs="Times New Roman"/>
          <w:szCs w:val="24"/>
        </w:rPr>
        <w:t>ν</w:t>
      </w:r>
      <w:r>
        <w:rPr>
          <w:rFonts w:eastAsia="Times New Roman" w:cs="Times New Roman"/>
          <w:szCs w:val="24"/>
        </w:rPr>
        <w:t>ομαρχία πόσους τεχνικούς έχετε εκεί</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θα μπορέσουν να πάνε σε τόσα μικρά νησιά; Εγώ ανέφερα τα νησιά της Περιφέρειας Πειραιά.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πάρα πολλά νησιά που είναι πολύ μικρά, και στο Αιγαίο και στο Ιόνιο κ</w:t>
      </w:r>
      <w:r>
        <w:rPr>
          <w:rFonts w:eastAsia="Times New Roman" w:cs="Times New Roman"/>
          <w:szCs w:val="24"/>
        </w:rPr>
        <w:t>αι λοιπά</w:t>
      </w:r>
      <w:r>
        <w:rPr>
          <w:rFonts w:eastAsia="Times New Roman" w:cs="Times New Roman"/>
          <w:szCs w:val="24"/>
        </w:rPr>
        <w:t xml:space="preserve">. </w:t>
      </w:r>
    </w:p>
    <w:p w14:paraId="1FE6AFB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Πόσοι πλέον θα μπορέσουν να ασχοληθούν για να μπουν δ</w:t>
      </w:r>
      <w:r>
        <w:rPr>
          <w:rFonts w:eastAsia="Times New Roman" w:cs="Times New Roman"/>
          <w:szCs w:val="24"/>
        </w:rPr>
        <w:t>ύ</w:t>
      </w:r>
      <w:r>
        <w:rPr>
          <w:rFonts w:eastAsia="Times New Roman" w:cs="Times New Roman"/>
          <w:szCs w:val="24"/>
        </w:rPr>
        <w:t>ο παραπάνω; Η μόνη</w:t>
      </w:r>
      <w:r>
        <w:rPr>
          <w:rFonts w:eastAsia="Times New Roman" w:cs="Times New Roman"/>
          <w:szCs w:val="24"/>
        </w:rPr>
        <w:t xml:space="preserve"> λύση που βλέπω εγώ είναι να τους δώσετε να πάρουν άλλους μηχανικούς και να κόβουν παροχή υπηρεσιών. Να τους βοηθήσουν να προχωρήσουν τα έργα. Μ</w:t>
      </w:r>
      <w:r>
        <w:rPr>
          <w:rFonts w:eastAsia="Times New Roman" w:cs="Times New Roman"/>
          <w:szCs w:val="24"/>
        </w:rPr>
        <w:t>ε</w:t>
      </w:r>
      <w:r>
        <w:rPr>
          <w:rFonts w:eastAsia="Times New Roman" w:cs="Times New Roman"/>
          <w:szCs w:val="24"/>
        </w:rPr>
        <w:t xml:space="preserve"> αυτόν τον τρόπο που λέτε, που σωστά το λέτε, δεν θα προχωρήσει κανένα έργο διότι δεν υπάρχουν τόσοι μηχανικοί </w:t>
      </w:r>
      <w:r>
        <w:rPr>
          <w:rFonts w:eastAsia="Times New Roman" w:cs="Times New Roman"/>
          <w:szCs w:val="24"/>
        </w:rPr>
        <w:t>στις νομαρχίες που να μπορέσουν να καλύψουν όλη την Ελλάδα. Εγώ ανέφερα πέντε νησιά. Έξι χιλιάδες νησιά έχει η Ελλάδα μας, δόξα τω Θεώ. Μπορείτε να τα καλύψετε; Αν μπορείτε, μπράβο σας. Αλλά τουλάχιστον θα ήταν έξυπνο να πείτε στους μηχανικούς να κόψουν πα</w:t>
      </w:r>
      <w:r>
        <w:rPr>
          <w:rFonts w:eastAsia="Times New Roman" w:cs="Times New Roman"/>
          <w:szCs w:val="24"/>
        </w:rPr>
        <w:t xml:space="preserve">ροχή υπηρεσιών. Φορολογήστε τους κιόλας. Να πληρώσουν. Να έχουν και δουλειά, που δεν μπορεί </w:t>
      </w:r>
      <w:r>
        <w:rPr>
          <w:rFonts w:eastAsia="Times New Roman" w:cs="Times New Roman"/>
          <w:szCs w:val="24"/>
        </w:rPr>
        <w:t>να κ</w:t>
      </w:r>
      <w:r>
        <w:rPr>
          <w:rFonts w:eastAsia="Times New Roman" w:cs="Times New Roman"/>
          <w:szCs w:val="24"/>
        </w:rPr>
        <w:t>τιστεί πολυκατοικία ή σπίτι, να φορολογηθούν κιόλας, να πληρώσουν και τις ασφαλιστικές τους εισφορές. Θα ήταν πολύ πιο προσοδοφόρο και για το κράτος ακόμα, αλλά</w:t>
      </w:r>
      <w:r>
        <w:rPr>
          <w:rFonts w:eastAsia="Times New Roman" w:cs="Times New Roman"/>
          <w:szCs w:val="24"/>
        </w:rPr>
        <w:t xml:space="preserve"> και τα έργα θα προχωρούσαν. Αυτό το λέω γιατί έχω σπουδάσει λογιστικά.</w:t>
      </w:r>
    </w:p>
    <w:p w14:paraId="1FE6AFB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αυτό που λέτε, να δίνουν μέσω κομπιούτερ τις προσφορές τους, θέλω να πω ότι πρώτα-πρώτα δεν είναι κατατοπισμένοι. Δεν υπάρχουν οργανωμένοι άνθρωποι που να έχουν κάνει μαθήματα </w:t>
      </w:r>
      <w:r>
        <w:rPr>
          <w:rFonts w:eastAsia="Times New Roman" w:cs="Times New Roman"/>
          <w:szCs w:val="24"/>
        </w:rPr>
        <w:t>και να μπορούν να το χειριστούν. Αυτό είναι το πρώτο.</w:t>
      </w:r>
    </w:p>
    <w:p w14:paraId="1FE6AFB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 τουρισμός θα πληγεί πάρα πολύ. </w:t>
      </w:r>
      <w:r>
        <w:rPr>
          <w:rFonts w:eastAsia="Times New Roman" w:cs="Times New Roman"/>
          <w:szCs w:val="24"/>
        </w:rPr>
        <w:t>Είδα</w:t>
      </w:r>
      <w:r>
        <w:rPr>
          <w:rFonts w:eastAsia="Times New Roman" w:cs="Times New Roman"/>
          <w:szCs w:val="24"/>
        </w:rPr>
        <w:t xml:space="preserve"> πέρυσι τουλάχιστον δέκα τροχαία ατυχήματα σε δρόμους με στροφές. Οδηγούν τουρίστες που δεν ξέρουν. Ο ένας κατεβαίνει με μεγάλη ταχύτητα κι ο άλλος είναι σ</w:t>
      </w:r>
      <w:r>
        <w:rPr>
          <w:rFonts w:eastAsia="Times New Roman" w:cs="Times New Roman"/>
          <w:szCs w:val="24"/>
        </w:rPr>
        <w:t xml:space="preserve">την άλλη </w:t>
      </w:r>
      <w:r>
        <w:rPr>
          <w:rFonts w:eastAsia="Times New Roman" w:cs="Times New Roman"/>
          <w:szCs w:val="24"/>
        </w:rPr>
        <w:lastRenderedPageBreak/>
        <w:t xml:space="preserve">πλευρά. Εμείς το ξέρουμε και πάμε τοίχο-τοίχο. Κοντεύουμε να πέσουμε στον γκρεμό. Όμως οι άλλοι που κατεβαίνουν και δεν το ξέρουν, συγκρούονται. Πρέπει να γίνουν έργα. </w:t>
      </w:r>
    </w:p>
    <w:p w14:paraId="1FE6AFB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Αυτοί οι άνθρωποι που είναι σ</w:t>
      </w:r>
      <w:r>
        <w:rPr>
          <w:rFonts w:eastAsia="Times New Roman" w:cs="Times New Roman"/>
          <w:szCs w:val="24"/>
        </w:rPr>
        <w:t>ε</w:t>
      </w:r>
      <w:r>
        <w:rPr>
          <w:rFonts w:eastAsia="Times New Roman" w:cs="Times New Roman"/>
          <w:szCs w:val="24"/>
        </w:rPr>
        <w:t xml:space="preserve"> αυτά τα νησιά, με </w:t>
      </w:r>
      <w:proofErr w:type="spellStart"/>
      <w:r>
        <w:rPr>
          <w:rFonts w:eastAsia="Times New Roman" w:cs="Times New Roman"/>
          <w:szCs w:val="24"/>
        </w:rPr>
        <w:t>συγχωρείτε</w:t>
      </w:r>
      <w:proofErr w:type="spellEnd"/>
      <w:r>
        <w:rPr>
          <w:rFonts w:eastAsia="Times New Roman" w:cs="Times New Roman"/>
          <w:szCs w:val="24"/>
        </w:rPr>
        <w:t>, αλλά περιμένουν από τον τουρισμό. Δυστυχώς τα Κύθηρα έχουν πρόβλημα και με το καράβι. Δηλαδή, αυτοί οι άνθρωποι πληρώνουν νοίκια έναν χρόνο, πληρώνουν ασφαλιστικές εισφορές έναν χρόνο κι αν περιμένουν να δουλέψουν είκοσι μέρε</w:t>
      </w:r>
      <w:r>
        <w:rPr>
          <w:rFonts w:eastAsia="Times New Roman" w:cs="Times New Roman"/>
          <w:szCs w:val="24"/>
        </w:rPr>
        <w:t>ς, έναν μήνα τον χρόνο…</w:t>
      </w:r>
    </w:p>
    <w:p w14:paraId="1FE6AFB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Και η Νεάπολη…</w:t>
      </w:r>
    </w:p>
    <w:p w14:paraId="1FE6AFB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Η Νεάπολη, εντάξει. Στης Νεάπολης δεύτερο δρομολόγιο θα βάλει στις 20 Ιουλίου.</w:t>
      </w:r>
    </w:p>
    <w:p w14:paraId="1FE6AFB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την Νεάπολη. Έχουμε </w:t>
      </w:r>
      <w:proofErr w:type="spellStart"/>
      <w:r>
        <w:rPr>
          <w:rFonts w:eastAsia="Times New Roman" w:cs="Times New Roman"/>
          <w:szCs w:val="24"/>
        </w:rPr>
        <w:t>Λάκωνα</w:t>
      </w:r>
      <w:proofErr w:type="spellEnd"/>
      <w:r>
        <w:rPr>
          <w:rFonts w:eastAsia="Times New Roman" w:cs="Times New Roman"/>
          <w:szCs w:val="24"/>
        </w:rPr>
        <w:t xml:space="preserve"> Βουλευτή. </w:t>
      </w:r>
    </w:p>
    <w:p w14:paraId="1FE6AFB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w:t>
      </w:r>
      <w:r>
        <w:rPr>
          <w:rFonts w:eastAsia="Times New Roman" w:cs="Times New Roman"/>
          <w:b/>
          <w:szCs w:val="24"/>
        </w:rPr>
        <w:t xml:space="preserve">ΚΟΝΟΜΟΥ: </w:t>
      </w:r>
      <w:r>
        <w:rPr>
          <w:rFonts w:eastAsia="Times New Roman" w:cs="Times New Roman"/>
          <w:szCs w:val="24"/>
        </w:rPr>
        <w:t xml:space="preserve">Δεν υπάρχει τουρισμός. Κι αυτοί οι άνθρωποι έναν μήνα περιμένουν να δουλέψουν, κύριε Υπουργέ. Λοιπόν, θα τα κλείσουν και θα σηκωθούν να φύγουν. Τα Αντικύθηρα, γράφεται σήμερα, ερημώνουν. Δεν υπάρχουν κάτοικοι. Δηλαδή, πώς θα καταντήσουμε; </w:t>
      </w:r>
    </w:p>
    <w:p w14:paraId="1FE6AFB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w:t>
      </w:r>
      <w:r>
        <w:rPr>
          <w:rFonts w:eastAsia="Times New Roman" w:cs="Times New Roman"/>
          <w:szCs w:val="24"/>
        </w:rPr>
        <w:t xml:space="preserve">ε τουλάχιστον να πάρουμε αυτά τα έργα, βρείτε τη λύση, τακτοποιείστε αυτούς που πρέπει να είναι υπεύθυνοι για να τα υποβάλλουν, τακτοποιήστε τα μαθήματα που πρέπει να κάνουν. Βρείτε έναν άλλο τρόπο να προχωρήσουν τα έργα. </w:t>
      </w:r>
    </w:p>
    <w:p w14:paraId="1FE6AFB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Σας το λέω χωρίς να έχω διάθεση ν</w:t>
      </w:r>
      <w:r>
        <w:rPr>
          <w:rFonts w:eastAsia="Times New Roman" w:cs="Times New Roman"/>
          <w:szCs w:val="24"/>
        </w:rPr>
        <w:t xml:space="preserve">α τσακωθούμε. Πώς θα μπορούσαμε να τους βοηθήσουμε; </w:t>
      </w:r>
    </w:p>
    <w:p w14:paraId="1FE6AFB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FE6AFB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 αν και νομίζω ότι έχετε δώσει απάντηση</w:t>
      </w:r>
    </w:p>
    <w:p w14:paraId="1FE6AFB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φέρω ένα παράδειγμα, κύριε Πρόεδρ</w:t>
      </w:r>
      <w:r>
        <w:rPr>
          <w:rFonts w:eastAsia="Times New Roman" w:cs="Times New Roman"/>
          <w:szCs w:val="24"/>
        </w:rPr>
        <w:t xml:space="preserve">ε. </w:t>
      </w:r>
    </w:p>
    <w:p w14:paraId="1FE6AFC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Έγιναν οι πλημμύρες στη Σκόπελο. Έφυγαν μεγάλα κομμάτια του δρόμου και από κάτω υπήρχε μια μεγάλη χαράδρα με μεγάλο υψόμετρο. Ο δήμος είχε έναν τεχνολόγο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μηχανολόγο μηχανικό που, αν δεν κάναμε αυτό που κάναμε, θα πήγαινε ο άνθρωπος να κάνει ως μηχανο</w:t>
      </w:r>
      <w:r>
        <w:rPr>
          <w:rFonts w:eastAsia="Times New Roman" w:cs="Times New Roman"/>
          <w:szCs w:val="24"/>
        </w:rPr>
        <w:t>λόγος έναν δρόμο με πενήντα μέτρα γκρεμό από κάτω. Δεν γίνεται. Κι αυτός ο δρόμος που έπεσε κάπως έτσι έγινε, από κάποιον που δεν ήταν ειδικός. Άρα μια λύση είναι να προχωρήσουν οι δήμαρχοι και να κάνουν διαδημοτικές τεχνικές υπηρεσίες. Μπορούν να το κάνου</w:t>
      </w:r>
      <w:r>
        <w:rPr>
          <w:rFonts w:eastAsia="Times New Roman" w:cs="Times New Roman"/>
          <w:szCs w:val="24"/>
        </w:rPr>
        <w:t xml:space="preserve">ν αυτό αν ξεπεράσουν μια λογική βιλαετιού ανά δήμο και ανά τεχνική υπηρεσία ή πολεοδομία. Δεν το έχουν κάνει. </w:t>
      </w:r>
    </w:p>
    <w:p w14:paraId="1FE6AFC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w:t>
      </w:r>
      <w:r>
        <w:rPr>
          <w:rFonts w:eastAsia="Times New Roman" w:cs="Times New Roman"/>
          <w:szCs w:val="24"/>
        </w:rPr>
        <w:t xml:space="preserve">εριφέρεια βεβαίως μπορεί να τους καλύψει. Και το Υπουργείο μπορεί να τους καλύψει για όποιο έργο θέλουν και έχουν τέτοια προβλήματα, και όσοι </w:t>
      </w:r>
      <w:r>
        <w:rPr>
          <w:rFonts w:eastAsia="Times New Roman" w:cs="Times New Roman"/>
          <w:szCs w:val="24"/>
        </w:rPr>
        <w:t xml:space="preserve">δήμοι έχουν τέτοια προβλήματα. </w:t>
      </w:r>
    </w:p>
    <w:p w14:paraId="1FE6AFC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Έχουμε μια συνεργασία με το Υπουργείο Ναυτιλίας προκειμένου να γίνουν δομές για να υποστηρίξουμε τους δήμους και από το Υπουργείο και από το Υπουργείο Ναυτιλίας και από το Υπουργείο Ανάπτυξης, για να ωριμάζουν έργα, γιατί εκ</w:t>
      </w:r>
      <w:r>
        <w:rPr>
          <w:rFonts w:eastAsia="Times New Roman" w:cs="Times New Roman"/>
          <w:szCs w:val="24"/>
        </w:rPr>
        <w:t>εί είναι το μεγαλύτερο πρόβλημα στους μικρούς δήμους. Από εκεί και πέρα, πιστεύω ότι η εκτέλεση των έργων ή πρέπει να πάει στη λογική διαδημοτικών τεχνικών υπηρεσιών, που μπορούν να το κάνουν, δίνει ο «</w:t>
      </w:r>
      <w:r>
        <w:rPr>
          <w:rFonts w:eastAsia="Times New Roman" w:cs="Times New Roman"/>
          <w:szCs w:val="24"/>
        </w:rPr>
        <w:t>ΚΑΛΛΙΚΡΑΤΗΣ</w:t>
      </w:r>
      <w:r>
        <w:rPr>
          <w:rFonts w:eastAsia="Times New Roman" w:cs="Times New Roman"/>
          <w:szCs w:val="24"/>
        </w:rPr>
        <w:t>» το δικαίωμα, και πολεοδομιών το ίδιο. Συμ</w:t>
      </w:r>
      <w:r>
        <w:rPr>
          <w:rFonts w:eastAsia="Times New Roman" w:cs="Times New Roman"/>
          <w:szCs w:val="24"/>
        </w:rPr>
        <w:t xml:space="preserve">πληρωματικά μπορούν και οι περιφέρειες και οι κεντρικές υπηρεσίες. </w:t>
      </w:r>
    </w:p>
    <w:p w14:paraId="1FE6AFC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Επίσης, θέλω να πω ότι τα ηλεκτρονικά συστήματα που γίνονται αυτή τη στιγμή και που προβλέπονται και στο επόμενο σχέδιο νόμου, που θα κατατεθεί για την παρακολούθησή τους, θα κάνουν πολύ μ</w:t>
      </w:r>
      <w:r>
        <w:rPr>
          <w:rFonts w:eastAsia="Times New Roman" w:cs="Times New Roman"/>
          <w:szCs w:val="24"/>
        </w:rPr>
        <w:t>εγάλη εξοικονόμηση ανθρώπινων πόρων. Άρα καλό θα είναι και οι δήμαρχοί μας να κάνουν κα</w:t>
      </w:r>
      <w:r>
        <w:rPr>
          <w:rFonts w:eastAsia="Times New Roman" w:cs="Times New Roman"/>
          <w:szCs w:val="24"/>
        </w:rPr>
        <w:t>μ</w:t>
      </w:r>
      <w:r>
        <w:rPr>
          <w:rFonts w:eastAsia="Times New Roman" w:cs="Times New Roman"/>
          <w:szCs w:val="24"/>
        </w:rPr>
        <w:t xml:space="preserve">μία αίτηση που να περιλαμβάνει επιστημονικό προσωπικό για τους δήμους, γιατί το αποφεύγουν συνήθως. Συνήθως έχουν μια άλλη κατεύθυνση. Κάποιοι απ’ αυτούς τουλάχιστον. </w:t>
      </w:r>
    </w:p>
    <w:p w14:paraId="1FE6AFC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προχωρήσουμε τώρα, γιατί άμα είμαι στο Προεδρείο και ακούω ότι φταίνε οι δήμαρχοι, καθώς έχω περάσει από την </w:t>
      </w:r>
      <w:r>
        <w:rPr>
          <w:rFonts w:eastAsia="Times New Roman" w:cs="Times New Roman"/>
          <w:szCs w:val="24"/>
        </w:rPr>
        <w:t>α</w:t>
      </w:r>
      <w:r>
        <w:rPr>
          <w:rFonts w:eastAsia="Times New Roman" w:cs="Times New Roman"/>
          <w:szCs w:val="24"/>
        </w:rPr>
        <w:t xml:space="preserve">υτοδιοίκηση, τρελαίνομαι. </w:t>
      </w:r>
    </w:p>
    <w:p w14:paraId="1FE6AFC5"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Όμως το ξεπερνώ τώρα αυτό και πάμε να συζητήσουμε την τελευταία</w:t>
      </w:r>
      <w:r>
        <w:rPr>
          <w:rFonts w:eastAsia="Times New Roman" w:cs="Times New Roman"/>
          <w:szCs w:val="24"/>
        </w:rPr>
        <w:t xml:space="preserve"> για σήμερα</w:t>
      </w:r>
      <w:r>
        <w:rPr>
          <w:rFonts w:eastAsia="Times New Roman" w:cs="Times New Roman"/>
          <w:szCs w:val="24"/>
        </w:rPr>
        <w:t>, αλλά όχ</w:t>
      </w:r>
      <w:r>
        <w:rPr>
          <w:rFonts w:eastAsia="Times New Roman" w:cs="Times New Roman"/>
          <w:szCs w:val="24"/>
        </w:rPr>
        <w:t xml:space="preserve">ι έσχατη </w:t>
      </w:r>
      <w:r>
        <w:rPr>
          <w:rFonts w:eastAsia="Times New Roman" w:cs="Times New Roman"/>
          <w:szCs w:val="24"/>
        </w:rPr>
        <w:t xml:space="preserve">από άποψη </w:t>
      </w:r>
      <w:r>
        <w:rPr>
          <w:rFonts w:eastAsia="Times New Roman" w:cs="Times New Roman"/>
          <w:szCs w:val="24"/>
        </w:rPr>
        <w:t>ενδιαφέροντος</w:t>
      </w:r>
      <w:r>
        <w:rPr>
          <w:rFonts w:eastAsia="Times New Roman" w:cs="Times New Roman"/>
          <w:szCs w:val="24"/>
        </w:rPr>
        <w:t xml:space="preserve"> επίκαιρη ερώτηση.</w:t>
      </w:r>
    </w:p>
    <w:p w14:paraId="1FE6AFC6"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904/29-5-2017 επίκαιρη ερώτηση του πρώτου κύκλου (Β</w:t>
      </w:r>
      <w:r>
        <w:rPr>
          <w:rFonts w:eastAsia="Times New Roman" w:cs="Times New Roman"/>
          <w:szCs w:val="24"/>
        </w:rPr>
        <w:t>΄)</w:t>
      </w:r>
      <w:r>
        <w:rPr>
          <w:rFonts w:eastAsia="Times New Roman" w:cs="Times New Roman"/>
          <w:szCs w:val="24"/>
        </w:rPr>
        <w:t xml:space="preserve"> του Βουλευτή Λακωνίας της Νέας Δημοκρατίας κ. Αθανασίου Δαβάκη προς τον Υπουργό Υγείας, σχετικά με την περαιτέρω αποδυνάμωση του Κέντρου Υγείας </w:t>
      </w:r>
      <w:proofErr w:type="spellStart"/>
      <w:r>
        <w:rPr>
          <w:rFonts w:eastAsia="Times New Roman" w:cs="Times New Roman"/>
          <w:szCs w:val="24"/>
        </w:rPr>
        <w:t>Καστορείου</w:t>
      </w:r>
      <w:proofErr w:type="spellEnd"/>
      <w:r>
        <w:rPr>
          <w:rFonts w:eastAsia="Times New Roman" w:cs="Times New Roman"/>
          <w:szCs w:val="24"/>
        </w:rPr>
        <w:t xml:space="preserve"> του Δήμου Σπάρτης.</w:t>
      </w:r>
    </w:p>
    <w:p w14:paraId="1FE6AFC7"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Δαβάκη, έχετε τον λόγο.</w:t>
      </w:r>
    </w:p>
    <w:p w14:paraId="1FE6AFC8"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κύριε Πρόεδρε</w:t>
      </w:r>
      <w:r>
        <w:rPr>
          <w:rFonts w:eastAsia="Times New Roman" w:cs="Times New Roman"/>
          <w:szCs w:val="24"/>
        </w:rPr>
        <w:t>.</w:t>
      </w:r>
    </w:p>
    <w:p w14:paraId="1FE6AFC9"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Επανέρχομαι σε ένα ζήτημα το οποίο το γνωρίζει ο κύριος Υπουργός, καθώς το είχαμε θίξει σχεδόν πριν από δύο χρόνια και το οποίο βρίσκεται σε χειρότερη φάση απ’ ό,τι ήταν τότε, η οποία και αποτέλεσε το αντικείμενο της τότε ερώτησης. </w:t>
      </w:r>
    </w:p>
    <w:p w14:paraId="1FE6AFCA"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 xml:space="preserve">Κέντρο Υγείας </w:t>
      </w:r>
      <w:proofErr w:type="spellStart"/>
      <w:r>
        <w:rPr>
          <w:rFonts w:eastAsia="Times New Roman" w:cs="Times New Roman"/>
          <w:szCs w:val="24"/>
        </w:rPr>
        <w:t>Καστορε</w:t>
      </w:r>
      <w:r>
        <w:rPr>
          <w:rFonts w:eastAsia="Times New Roman" w:cs="Times New Roman"/>
          <w:szCs w:val="24"/>
        </w:rPr>
        <w:t>ίου</w:t>
      </w:r>
      <w:proofErr w:type="spellEnd"/>
      <w:r>
        <w:rPr>
          <w:rFonts w:eastAsia="Times New Roman" w:cs="Times New Roman"/>
          <w:szCs w:val="24"/>
        </w:rPr>
        <w:t xml:space="preserve">, λοιπόν: Πριν από δύο χρόνια η ελληνική πολιτεία ίδρυσε αυτό το </w:t>
      </w:r>
      <w:r>
        <w:rPr>
          <w:rFonts w:eastAsia="Times New Roman" w:cs="Times New Roman"/>
          <w:szCs w:val="24"/>
        </w:rPr>
        <w:t>κ</w:t>
      </w:r>
      <w:r>
        <w:rPr>
          <w:rFonts w:eastAsia="Times New Roman" w:cs="Times New Roman"/>
          <w:szCs w:val="24"/>
        </w:rPr>
        <w:t>έντρο σε μια περιοχή απομακρυσμένη, μια περιοχή που αποτελεί το επίκεντρο ενός παλαιού δήμου, καποδιστριακού δήμου, που συγκεντρώνει περίπου την πληθυσμιακή ενότητα πάνω από δεκαπέντε κοι</w:t>
      </w:r>
      <w:r>
        <w:rPr>
          <w:rFonts w:eastAsia="Times New Roman" w:cs="Times New Roman"/>
          <w:szCs w:val="24"/>
        </w:rPr>
        <w:t xml:space="preserve">νοτήτων και συνοικισμών, με ιδιαίτερο και δύσκολο οδικό δίκτυο, στην περιοχή </w:t>
      </w:r>
      <w:r>
        <w:rPr>
          <w:rFonts w:eastAsia="Times New Roman" w:cs="Times New Roman"/>
          <w:szCs w:val="24"/>
        </w:rPr>
        <w:lastRenderedPageBreak/>
        <w:t xml:space="preserve">του Ταϋγέτου -χωριά του Ταϋγέτου κάλυπτε αυτό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Το αγκάλιασε η τοπική κοινωνία, αισθάνθηκε ότι η πολιτεία έρχεται κοντά της και ιδιαίτερα οι μεγάλοι άνθρωποι, γιατ</w:t>
      </w:r>
      <w:r>
        <w:rPr>
          <w:rFonts w:eastAsia="Times New Roman" w:cs="Times New Roman"/>
          <w:szCs w:val="24"/>
        </w:rPr>
        <w:t>ί όπως γνωρίζετε κύριε Υπουργέ κι εσείς, η γήρανση του αγροτικού πληθυσμού είναι τεράστια και πολύ εκτεταμένη σε όλη την ελληνική επικράτεια.</w:t>
      </w:r>
    </w:p>
    <w:p w14:paraId="1FE6AFCB"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Περάσανε δύο χρόνια και παρά τις απαντήσεις τις οποίες μου δώσατε, στις οποίες θα έλεγα ότι ήσασταν προσεκτικός, κ</w:t>
      </w:r>
      <w:r>
        <w:rPr>
          <w:rFonts w:eastAsia="Times New Roman" w:cs="Times New Roman"/>
          <w:szCs w:val="24"/>
        </w:rPr>
        <w:t xml:space="preserve">ριτικός και ενδεχομένως ιδιαίτερα σφιχτός, δίνατε ωστόσο μια ελπίδα, μια ακτίνα ελπίδας ότι το Κέντρο Υγείας </w:t>
      </w:r>
      <w:proofErr w:type="spellStart"/>
      <w:r>
        <w:rPr>
          <w:rFonts w:eastAsia="Times New Roman" w:cs="Times New Roman"/>
          <w:szCs w:val="24"/>
        </w:rPr>
        <w:t>Καστορείου</w:t>
      </w:r>
      <w:proofErr w:type="spellEnd"/>
      <w:r>
        <w:rPr>
          <w:rFonts w:eastAsia="Times New Roman" w:cs="Times New Roman"/>
          <w:szCs w:val="24"/>
        </w:rPr>
        <w:t xml:space="preserve"> θα μπορούσε να επιβιώσει με συγκεκριμένο σχεδιασμό, μελέτη και όλα εκείνα τα οποία θα συνέθεταν μια πιο εμπεριστατωμένη και πιο υπεύθυνη</w:t>
      </w:r>
      <w:r>
        <w:rPr>
          <w:rFonts w:eastAsia="Times New Roman" w:cs="Times New Roman"/>
          <w:szCs w:val="24"/>
        </w:rPr>
        <w:t xml:space="preserve"> –αν θέλετε- έρευνα πάνω στα ζητήματα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αυτού. Περάσανε δύο χρόνια και αντ’ αυτού έχει αποδυναμωθεί πλήρως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Η διευθύντρια γιατρός έχει πάει στη νέα μονάδα που ετοιμάζεται, το ΤΟΜΥ, στη Σπάρτη. Νοσηλεύτρια έρχεται αραιά και</w:t>
      </w:r>
      <w:r>
        <w:rPr>
          <w:rFonts w:eastAsia="Times New Roman" w:cs="Times New Roman"/>
          <w:szCs w:val="24"/>
        </w:rPr>
        <w:t xml:space="preserve"> πού. Ένας γιατρός μόνο βρίσκεται και το προσωπικό το οποίο θα μπορούσε να δώσει τις υπηρεσίες του σε αυτό το </w:t>
      </w:r>
      <w:r>
        <w:rPr>
          <w:rFonts w:eastAsia="Times New Roman" w:cs="Times New Roman"/>
          <w:szCs w:val="24"/>
        </w:rPr>
        <w:t>κ</w:t>
      </w:r>
      <w:r>
        <w:rPr>
          <w:rFonts w:eastAsia="Times New Roman" w:cs="Times New Roman"/>
          <w:szCs w:val="24"/>
        </w:rPr>
        <w:t xml:space="preserve">έντρο, δυστυχώς δεν υπάρχει. </w:t>
      </w:r>
    </w:p>
    <w:p w14:paraId="1FE6AFCC" w14:textId="77777777" w:rsidR="00BB1AD1" w:rsidRDefault="00FB162E">
      <w:pPr>
        <w:spacing w:after="0" w:line="600" w:lineRule="auto"/>
        <w:ind w:firstLine="720"/>
        <w:contextualSpacing/>
        <w:jc w:val="both"/>
        <w:rPr>
          <w:rFonts w:eastAsia="Times New Roman" w:cs="Times New Roman"/>
          <w:szCs w:val="24"/>
        </w:rPr>
      </w:pPr>
      <w:r>
        <w:rPr>
          <w:rFonts w:eastAsia="Times New Roman" w:cs="Times New Roman"/>
          <w:szCs w:val="24"/>
        </w:rPr>
        <w:t>Λυπάμαι, αλλά πήγαμε χειρότερα. Αντί να δώσετε μια ευοίωνη προοπτική σε αυτά που μου είχατε πει πριν από δύο χρόνια</w:t>
      </w:r>
      <w:r>
        <w:rPr>
          <w:rFonts w:eastAsia="Times New Roman" w:cs="Times New Roman"/>
          <w:szCs w:val="24"/>
        </w:rPr>
        <w:t xml:space="preserve">, τον Ιούλιο του 2015, σήμερα ερχόμαστε να λέμε ότι έχει γίνει και αφαίμαξη του προσωπικού. Τι θα πείτε σε αυτούς τους ανθρώπους που έρχονται από τα χωριά και είναι κλειστή </w:t>
      </w:r>
      <w:r>
        <w:rPr>
          <w:rFonts w:eastAsia="Times New Roman" w:cs="Times New Roman"/>
          <w:szCs w:val="24"/>
        </w:rPr>
        <w:lastRenderedPageBreak/>
        <w:t>η πόρτα κάθε πρωί; Κάθονται στην ουρά οι παππούδες και περιμένουν ή για μια εξέταση</w:t>
      </w:r>
      <w:r>
        <w:rPr>
          <w:rFonts w:eastAsia="Times New Roman" w:cs="Times New Roman"/>
          <w:szCs w:val="24"/>
        </w:rPr>
        <w:t xml:space="preserve"> ή για τα φάρμακα ή για οτιδήποτε άλλο. Γιατί, κύριε Υπουργέ; Υπάρχει ένα τεράστιο «γιατί» το οποίο το λένε σε μένα κι εγώ το λέω σε σας. Θέλω μια απάντηση σε αυτό το «γιατί». Σας ευχαριστώ.</w:t>
      </w:r>
    </w:p>
    <w:p w14:paraId="1FE6AFCD" w14:textId="77777777" w:rsidR="00BB1AD1" w:rsidRDefault="00FB162E">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w:t>
      </w:r>
    </w:p>
    <w:p w14:paraId="1FE6AFCE" w14:textId="77777777" w:rsidR="00BB1AD1" w:rsidRDefault="00FB162E">
      <w:pPr>
        <w:spacing w:after="0" w:line="600" w:lineRule="auto"/>
        <w:ind w:firstLine="720"/>
        <w:contextualSpacing/>
        <w:jc w:val="both"/>
        <w:rPr>
          <w:rFonts w:eastAsia="Times New Roman"/>
          <w:szCs w:val="24"/>
        </w:rPr>
      </w:pPr>
      <w:r>
        <w:rPr>
          <w:rFonts w:eastAsia="Times New Roman"/>
          <w:b/>
          <w:szCs w:val="24"/>
        </w:rPr>
        <w:t>ΑΝΔΡΕΑΣ Ξ</w:t>
      </w:r>
      <w:r>
        <w:rPr>
          <w:rFonts w:eastAsia="Times New Roman"/>
          <w:b/>
          <w:szCs w:val="24"/>
        </w:rPr>
        <w:t>ΑΝΘΟΣ (Υπουργός Υγείας):</w:t>
      </w:r>
      <w:r>
        <w:rPr>
          <w:rFonts w:eastAsia="Times New Roman"/>
          <w:szCs w:val="24"/>
        </w:rPr>
        <w:t xml:space="preserve"> Αγαπητέ, κύριε Δαβάκη, όντως</w:t>
      </w:r>
      <w:r>
        <w:rPr>
          <w:rFonts w:eastAsia="Times New Roman"/>
          <w:szCs w:val="24"/>
        </w:rPr>
        <w:t>,</w:t>
      </w:r>
      <w:r>
        <w:rPr>
          <w:rFonts w:eastAsia="Times New Roman"/>
          <w:szCs w:val="24"/>
        </w:rPr>
        <w:t xml:space="preserve"> έχει ξανασυζητηθεί αυτό το θέμα. Η εικόνα που έχω αυτή τη στιγμή από την </w:t>
      </w:r>
      <w:r>
        <w:rPr>
          <w:rFonts w:eastAsia="Times New Roman"/>
          <w:szCs w:val="24"/>
        </w:rPr>
        <w:t>υ</w:t>
      </w:r>
      <w:r>
        <w:rPr>
          <w:rFonts w:eastAsia="Times New Roman"/>
          <w:szCs w:val="24"/>
        </w:rPr>
        <w:t>πηρεσία και από την 6</w:t>
      </w:r>
      <w:r>
        <w:rPr>
          <w:rFonts w:eastAsia="Times New Roman"/>
          <w:szCs w:val="24"/>
          <w:vertAlign w:val="superscript"/>
        </w:rPr>
        <w:t>η</w:t>
      </w:r>
      <w:r>
        <w:rPr>
          <w:rFonts w:eastAsia="Times New Roman"/>
          <w:szCs w:val="24"/>
        </w:rPr>
        <w:t xml:space="preserve"> Υγειονομική Περιφέρεια με την οποία έχω επικοινωνήσει, είναι η εξής. Επιτρέψτε μου να ανοίξω μια μικρή π</w:t>
      </w:r>
      <w:r>
        <w:rPr>
          <w:rFonts w:eastAsia="Times New Roman"/>
          <w:szCs w:val="24"/>
        </w:rPr>
        <w:t xml:space="preserve">αρένθεση και να πω ότι το Κέντρο Υγείας </w:t>
      </w:r>
      <w:proofErr w:type="spellStart"/>
      <w:r>
        <w:rPr>
          <w:rFonts w:eastAsia="Times New Roman"/>
          <w:szCs w:val="24"/>
        </w:rPr>
        <w:t>Καστορείου</w:t>
      </w:r>
      <w:proofErr w:type="spellEnd"/>
      <w:r>
        <w:rPr>
          <w:rFonts w:eastAsia="Times New Roman"/>
          <w:szCs w:val="24"/>
        </w:rPr>
        <w:t xml:space="preserve"> συστάθηκε το 1993 χωρίς οργανισμό, χωρίς καμ</w:t>
      </w:r>
      <w:r>
        <w:rPr>
          <w:rFonts w:eastAsia="Times New Roman"/>
          <w:szCs w:val="24"/>
        </w:rPr>
        <w:t>μ</w:t>
      </w:r>
      <w:r>
        <w:rPr>
          <w:rFonts w:eastAsia="Times New Roman"/>
          <w:szCs w:val="24"/>
        </w:rPr>
        <w:t>ιά πρόβλεψη οργανικών θέσεων. Στη συνέχεια, έρχεται η τότε κυβέρνηση το 2011 και το μετατρέπει σε πολυδύναμο περιφερειακό ιατρείο και στη συνέχεια, παραμονές τω</w:t>
      </w:r>
      <w:r>
        <w:rPr>
          <w:rFonts w:eastAsia="Times New Roman"/>
          <w:szCs w:val="24"/>
        </w:rPr>
        <w:t xml:space="preserve">ν εκλογών του 2014, </w:t>
      </w:r>
      <w:proofErr w:type="spellStart"/>
      <w:r>
        <w:rPr>
          <w:rFonts w:eastAsia="Times New Roman"/>
          <w:szCs w:val="24"/>
        </w:rPr>
        <w:t>επανασυστήνεται</w:t>
      </w:r>
      <w:proofErr w:type="spellEnd"/>
      <w:r>
        <w:rPr>
          <w:rFonts w:eastAsia="Times New Roman"/>
          <w:szCs w:val="24"/>
        </w:rPr>
        <w:t xml:space="preserve"> ως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με οκτώ οργανικές θέσεις, κόβονται και κορδέλες -είναι σαφής η σκοπιμότητα αυτής της παρέμβασης-, χωρίς καμμία πρόβλεψη για το πώς θα στελεχωθεί αυτή η δομή. </w:t>
      </w:r>
    </w:p>
    <w:p w14:paraId="1FE6AFCF"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Σήμερα, λοιπόν, η εικόνα είναι ότι υπηρετούν δύο γιατροί, ένας γενικός γιατρός κι ένας αγροτικός και μια νοσηλεύτρια και ότι αυτό το οποίο εσείς χαρακτηρίζετε ως αποδυνάμωση είναι η μετακίνηση μιας γενικής γιατρού στη </w:t>
      </w:r>
      <w:r>
        <w:rPr>
          <w:rFonts w:eastAsia="Times New Roman"/>
          <w:szCs w:val="24"/>
        </w:rPr>
        <w:t>μ</w:t>
      </w:r>
      <w:r>
        <w:rPr>
          <w:rFonts w:eastAsia="Times New Roman"/>
          <w:szCs w:val="24"/>
        </w:rPr>
        <w:t xml:space="preserve">ονάδα </w:t>
      </w:r>
      <w:r>
        <w:rPr>
          <w:rFonts w:eastAsia="Times New Roman"/>
          <w:szCs w:val="24"/>
        </w:rPr>
        <w:t>υ</w:t>
      </w:r>
      <w:r>
        <w:rPr>
          <w:rFonts w:eastAsia="Times New Roman"/>
          <w:szCs w:val="24"/>
        </w:rPr>
        <w:t>γείας του ΠΕΔΥ...</w:t>
      </w:r>
    </w:p>
    <w:p w14:paraId="1FE6AFD0" w14:textId="77777777" w:rsidR="00BB1AD1" w:rsidRDefault="00FB162E">
      <w:pPr>
        <w:spacing w:line="600" w:lineRule="auto"/>
        <w:ind w:firstLine="720"/>
        <w:contextualSpacing/>
        <w:jc w:val="both"/>
        <w:rPr>
          <w:rFonts w:eastAsia="Times New Roman"/>
          <w:b/>
          <w:szCs w:val="24"/>
        </w:rPr>
      </w:pPr>
      <w:r>
        <w:rPr>
          <w:rFonts w:eastAsia="Times New Roman"/>
          <w:b/>
          <w:szCs w:val="24"/>
        </w:rPr>
        <w:lastRenderedPageBreak/>
        <w:t xml:space="preserve">ΑΘΑΝΑΣΙΟΣ ΔΑΒΑΚΗΣ: </w:t>
      </w:r>
      <w:r>
        <w:rPr>
          <w:rFonts w:eastAsia="Times New Roman"/>
          <w:szCs w:val="24"/>
        </w:rPr>
        <w:t xml:space="preserve">Της </w:t>
      </w:r>
      <w:r>
        <w:rPr>
          <w:rFonts w:eastAsia="Times New Roman"/>
          <w:szCs w:val="24"/>
        </w:rPr>
        <w:t>δ</w:t>
      </w:r>
      <w:r>
        <w:rPr>
          <w:rFonts w:eastAsia="Times New Roman"/>
          <w:szCs w:val="24"/>
        </w:rPr>
        <w:t>ιευθύντριας.</w:t>
      </w:r>
    </w:p>
    <w:p w14:paraId="1FE6AFD1"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...της </w:t>
      </w:r>
      <w:r>
        <w:rPr>
          <w:rFonts w:eastAsia="Times New Roman"/>
          <w:szCs w:val="24"/>
        </w:rPr>
        <w:t>δ</w:t>
      </w:r>
      <w:r>
        <w:rPr>
          <w:rFonts w:eastAsia="Times New Roman"/>
          <w:szCs w:val="24"/>
        </w:rPr>
        <w:t xml:space="preserve">ιευθύντριας στη </w:t>
      </w:r>
      <w:r>
        <w:rPr>
          <w:rFonts w:eastAsia="Times New Roman"/>
          <w:szCs w:val="24"/>
        </w:rPr>
        <w:t>μ</w:t>
      </w:r>
      <w:r>
        <w:rPr>
          <w:rFonts w:eastAsia="Times New Roman"/>
          <w:szCs w:val="24"/>
        </w:rPr>
        <w:t xml:space="preserve">ονάδα </w:t>
      </w:r>
      <w:r>
        <w:rPr>
          <w:rFonts w:eastAsia="Times New Roman"/>
          <w:szCs w:val="24"/>
        </w:rPr>
        <w:t>υ</w:t>
      </w:r>
      <w:r>
        <w:rPr>
          <w:rFonts w:eastAsia="Times New Roman"/>
          <w:szCs w:val="24"/>
        </w:rPr>
        <w:t xml:space="preserve">γείας του ΠΕΔΥ, η οποία τώρα για πρώτη φορά άρχισε να λειτουργεί συγκροτημένα σε ένα </w:t>
      </w:r>
      <w:r>
        <w:rPr>
          <w:rFonts w:eastAsia="Times New Roman"/>
          <w:szCs w:val="24"/>
        </w:rPr>
        <w:t>ί</w:t>
      </w:r>
      <w:r>
        <w:rPr>
          <w:rFonts w:eastAsia="Times New Roman"/>
          <w:szCs w:val="24"/>
        </w:rPr>
        <w:t xml:space="preserve">δρυμα, στο </w:t>
      </w:r>
      <w:r>
        <w:rPr>
          <w:rFonts w:eastAsia="Times New Roman"/>
          <w:szCs w:val="24"/>
        </w:rPr>
        <w:t>«</w:t>
      </w:r>
      <w:proofErr w:type="spellStart"/>
      <w:r>
        <w:rPr>
          <w:rFonts w:eastAsia="Times New Roman"/>
          <w:szCs w:val="24"/>
        </w:rPr>
        <w:t>Γερουλάκειο</w:t>
      </w:r>
      <w:proofErr w:type="spellEnd"/>
      <w:r>
        <w:rPr>
          <w:rFonts w:eastAsia="Times New Roman"/>
          <w:szCs w:val="24"/>
        </w:rPr>
        <w:t>»</w:t>
      </w:r>
      <w:r>
        <w:rPr>
          <w:rFonts w:eastAsia="Times New Roman"/>
          <w:szCs w:val="24"/>
        </w:rPr>
        <w:t xml:space="preserve"> Ίδρυμα, το οποίο παραχωρήθηκε στον </w:t>
      </w:r>
      <w:r>
        <w:rPr>
          <w:rFonts w:eastAsia="Times New Roman"/>
          <w:szCs w:val="24"/>
        </w:rPr>
        <w:t>δ</w:t>
      </w:r>
      <w:r>
        <w:rPr>
          <w:rFonts w:eastAsia="Times New Roman"/>
          <w:szCs w:val="24"/>
        </w:rPr>
        <w:t>ήμο μέ</w:t>
      </w:r>
      <w:r>
        <w:rPr>
          <w:rFonts w:eastAsia="Times New Roman"/>
          <w:szCs w:val="24"/>
        </w:rPr>
        <w:t xml:space="preserve">σα στον πολεοδομικό ιστό της πόλης της Σπάρτης με πολύ καλή λειτουργία, με πάνω από ενενήντα με εκατό άτομα την ημέρα κάλυψη αναγκών, με δυνατότητα </w:t>
      </w:r>
      <w:proofErr w:type="spellStart"/>
      <w:r>
        <w:rPr>
          <w:rFonts w:eastAsia="Times New Roman"/>
          <w:szCs w:val="24"/>
        </w:rPr>
        <w:t>συνταγογράφησης</w:t>
      </w:r>
      <w:proofErr w:type="spellEnd"/>
      <w:r>
        <w:rPr>
          <w:rFonts w:eastAsia="Times New Roman"/>
          <w:szCs w:val="24"/>
        </w:rPr>
        <w:t>,</w:t>
      </w:r>
      <w:r>
        <w:rPr>
          <w:rFonts w:eastAsia="Times New Roman"/>
          <w:szCs w:val="24"/>
        </w:rPr>
        <w:t xml:space="preserve"> και να μην χρειάζεται </w:t>
      </w:r>
      <w:r>
        <w:rPr>
          <w:rFonts w:eastAsia="Times New Roman"/>
          <w:szCs w:val="24"/>
        </w:rPr>
        <w:t xml:space="preserve">οι πολίτες </w:t>
      </w:r>
      <w:r>
        <w:rPr>
          <w:rFonts w:eastAsia="Times New Roman"/>
          <w:szCs w:val="24"/>
        </w:rPr>
        <w:t>να απευθύνονται στα τακτικά εξωτερικά ιατρεία του νοσοκομε</w:t>
      </w:r>
      <w:r>
        <w:rPr>
          <w:rFonts w:eastAsia="Times New Roman"/>
          <w:szCs w:val="24"/>
        </w:rPr>
        <w:t xml:space="preserve">ίου, να </w:t>
      </w:r>
      <w:proofErr w:type="spellStart"/>
      <w:r>
        <w:rPr>
          <w:rFonts w:eastAsia="Times New Roman"/>
          <w:szCs w:val="24"/>
        </w:rPr>
        <w:t>αποσυμφορείται</w:t>
      </w:r>
      <w:proofErr w:type="spellEnd"/>
      <w:r>
        <w:rPr>
          <w:rFonts w:eastAsia="Times New Roman"/>
          <w:szCs w:val="24"/>
        </w:rPr>
        <w:t xml:space="preserve"> με αυτόν τον τρόπο το νοσοκομείο, ενώ αντίστοιχα στο Κέντρο Υγείας </w:t>
      </w:r>
      <w:proofErr w:type="spellStart"/>
      <w:r>
        <w:rPr>
          <w:rFonts w:eastAsia="Times New Roman"/>
          <w:szCs w:val="24"/>
        </w:rPr>
        <w:t>Καστορ</w:t>
      </w:r>
      <w:r>
        <w:rPr>
          <w:rFonts w:eastAsia="Times New Roman"/>
          <w:szCs w:val="24"/>
        </w:rPr>
        <w:t>ε</w:t>
      </w:r>
      <w:r>
        <w:rPr>
          <w:rFonts w:eastAsia="Times New Roman"/>
          <w:szCs w:val="24"/>
        </w:rPr>
        <w:t>ίου</w:t>
      </w:r>
      <w:proofErr w:type="spellEnd"/>
      <w:r>
        <w:rPr>
          <w:rFonts w:eastAsia="Times New Roman"/>
          <w:szCs w:val="24"/>
        </w:rPr>
        <w:t>, επειδή ακριβώς πληθυσμιακά η περιοχή που καλύπτει είναι μικρή, είναι πάρα πολύ μικρότερη η προσέλευση. Μου λέει η υπηρεσία ότι είναι, περίπου, δεκαπέντε ά</w:t>
      </w:r>
      <w:r>
        <w:rPr>
          <w:rFonts w:eastAsia="Times New Roman"/>
          <w:szCs w:val="24"/>
        </w:rPr>
        <w:t xml:space="preserve">τομα την ημέρα. </w:t>
      </w:r>
    </w:p>
    <w:p w14:paraId="1FE6AFD2"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Κρίναμε, λοιπόν, ότι έπρεπε να γίνει μια πιο ορθολογική αξιοποίηση του ανθρώπινου δυναμικού. Ούτε το απαξιώσαμε, ούτε το κλείσαμε. Στην ουσία η λειτουργία του προσιδιάζει με ένα πολυδύναμο </w:t>
      </w:r>
      <w:r>
        <w:rPr>
          <w:rFonts w:eastAsia="Times New Roman"/>
          <w:szCs w:val="24"/>
        </w:rPr>
        <w:t>π</w:t>
      </w:r>
      <w:r>
        <w:rPr>
          <w:rFonts w:eastAsia="Times New Roman"/>
          <w:szCs w:val="24"/>
        </w:rPr>
        <w:t xml:space="preserve">εριφερειακό </w:t>
      </w:r>
      <w:r>
        <w:rPr>
          <w:rFonts w:eastAsia="Times New Roman"/>
          <w:szCs w:val="24"/>
        </w:rPr>
        <w:t>ι</w:t>
      </w:r>
      <w:r>
        <w:rPr>
          <w:rFonts w:eastAsia="Times New Roman"/>
          <w:szCs w:val="24"/>
        </w:rPr>
        <w:t>ατρείο και όχι με την λειτουργία ενό</w:t>
      </w:r>
      <w:r>
        <w:rPr>
          <w:rFonts w:eastAsia="Times New Roman"/>
          <w:szCs w:val="24"/>
        </w:rPr>
        <w:t xml:space="preserve">ς </w:t>
      </w:r>
      <w:r>
        <w:rPr>
          <w:rFonts w:eastAsia="Times New Roman"/>
          <w:szCs w:val="24"/>
        </w:rPr>
        <w:t>κ</w:t>
      </w:r>
      <w:r>
        <w:rPr>
          <w:rFonts w:eastAsia="Times New Roman"/>
          <w:szCs w:val="24"/>
        </w:rPr>
        <w:t xml:space="preserve">έντρου </w:t>
      </w:r>
      <w:r>
        <w:rPr>
          <w:rFonts w:eastAsia="Times New Roman"/>
          <w:szCs w:val="24"/>
        </w:rPr>
        <w:t>υ</w:t>
      </w:r>
      <w:r>
        <w:rPr>
          <w:rFonts w:eastAsia="Times New Roman"/>
          <w:szCs w:val="24"/>
        </w:rPr>
        <w:t xml:space="preserve">γείας. Αυτό είναι αλήθεια. Η εικόνα που έχω είναι ότι με τα νέα συγκοινωνιακά δεδομένα η απόσταση από τη Σπάρτη είναι, περίπου, της τάξης των δεκαπέντε λεπτών. </w:t>
      </w:r>
    </w:p>
    <w:p w14:paraId="1FE6AFD3"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Νομίζω, λοιπόν, ότι πραγματικά αυτό το οποίο πρέπει να έχουμε στο μυαλό μας είναι η </w:t>
      </w:r>
      <w:r>
        <w:rPr>
          <w:rFonts w:eastAsia="Times New Roman"/>
          <w:szCs w:val="24"/>
        </w:rPr>
        <w:t xml:space="preserve">συνολική εικόνα. Η συνολική εικόνα, λοιπόν, είναι ότι μέσα </w:t>
      </w:r>
      <w:r>
        <w:rPr>
          <w:rFonts w:eastAsia="Times New Roman"/>
          <w:szCs w:val="24"/>
        </w:rPr>
        <w:lastRenderedPageBreak/>
        <w:t xml:space="preserve">στη Σπάρτη δημιουργήθηκε μια δομή η οποία δεν υπήρχε. Επίσης, έχει προγραμματιστεί με το νέο μοντέλο πρωτοβάθμιας φροντίδας που θα προωθήσουμε άλλη μία επιπλέον </w:t>
      </w:r>
      <w:r>
        <w:rPr>
          <w:rFonts w:eastAsia="Times New Roman"/>
          <w:szCs w:val="24"/>
        </w:rPr>
        <w:t>τ</w:t>
      </w:r>
      <w:r>
        <w:rPr>
          <w:rFonts w:eastAsia="Times New Roman"/>
          <w:szCs w:val="24"/>
        </w:rPr>
        <w:t xml:space="preserve">οπική </w:t>
      </w:r>
      <w:r>
        <w:rPr>
          <w:rFonts w:eastAsia="Times New Roman"/>
          <w:szCs w:val="24"/>
        </w:rPr>
        <w:t>μ</w:t>
      </w:r>
      <w:r>
        <w:rPr>
          <w:rFonts w:eastAsia="Times New Roman"/>
          <w:szCs w:val="24"/>
        </w:rPr>
        <w:t xml:space="preserve">ονάδα </w:t>
      </w:r>
      <w:r>
        <w:rPr>
          <w:rFonts w:eastAsia="Times New Roman"/>
          <w:szCs w:val="24"/>
        </w:rPr>
        <w:t>υ</w:t>
      </w:r>
      <w:r>
        <w:rPr>
          <w:rFonts w:eastAsia="Times New Roman"/>
          <w:szCs w:val="24"/>
        </w:rPr>
        <w:t>γείας. Πέραν του ΠΕΔΥ</w:t>
      </w:r>
      <w:r>
        <w:rPr>
          <w:rFonts w:eastAsia="Times New Roman"/>
          <w:szCs w:val="24"/>
        </w:rPr>
        <w:t xml:space="preserve"> Σπάρτης, το οποίο θα μετονομαστεί σε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w:t>
      </w:r>
      <w:r>
        <w:rPr>
          <w:rFonts w:eastAsia="Times New Roman"/>
          <w:szCs w:val="24"/>
        </w:rPr>
        <w:t>α</w:t>
      </w:r>
      <w:r>
        <w:rPr>
          <w:rFonts w:eastAsia="Times New Roman"/>
          <w:szCs w:val="24"/>
        </w:rPr>
        <w:t xml:space="preserve">στικού </w:t>
      </w:r>
      <w:r>
        <w:rPr>
          <w:rFonts w:eastAsia="Times New Roman"/>
          <w:szCs w:val="24"/>
        </w:rPr>
        <w:t>τ</w:t>
      </w:r>
      <w:r>
        <w:rPr>
          <w:rFonts w:eastAsia="Times New Roman"/>
          <w:szCs w:val="24"/>
        </w:rPr>
        <w:t xml:space="preserve">ύπου, θα υπάρχει και η </w:t>
      </w:r>
      <w:r>
        <w:rPr>
          <w:rFonts w:eastAsia="Times New Roman"/>
          <w:szCs w:val="24"/>
        </w:rPr>
        <w:t>τ</w:t>
      </w:r>
      <w:r>
        <w:rPr>
          <w:rFonts w:eastAsia="Times New Roman"/>
          <w:szCs w:val="24"/>
        </w:rPr>
        <w:t xml:space="preserve">οπική </w:t>
      </w:r>
      <w:r>
        <w:rPr>
          <w:rFonts w:eastAsia="Times New Roman"/>
          <w:szCs w:val="24"/>
        </w:rPr>
        <w:t>μ</w:t>
      </w:r>
      <w:r>
        <w:rPr>
          <w:rFonts w:eastAsia="Times New Roman"/>
          <w:szCs w:val="24"/>
        </w:rPr>
        <w:t xml:space="preserve">ονάδα </w:t>
      </w:r>
      <w:r>
        <w:rPr>
          <w:rFonts w:eastAsia="Times New Roman"/>
          <w:szCs w:val="24"/>
        </w:rPr>
        <w:t>υ</w:t>
      </w:r>
      <w:r>
        <w:rPr>
          <w:rFonts w:eastAsia="Times New Roman"/>
          <w:szCs w:val="24"/>
        </w:rPr>
        <w:t xml:space="preserve">γείας. Πιστεύουμε να καλυφθούν οι θέσεις που θα προκηρύξουμε, μια στελέχωση της τάξης των δέκα συνολικά γιατρών και λοιπών επαγγελματιών υγείας. </w:t>
      </w:r>
    </w:p>
    <w:p w14:paraId="1FE6AFD4" w14:textId="77777777" w:rsidR="00BB1AD1" w:rsidRDefault="00FB162E">
      <w:pPr>
        <w:spacing w:line="600" w:lineRule="auto"/>
        <w:ind w:firstLine="720"/>
        <w:contextualSpacing/>
        <w:jc w:val="both"/>
        <w:rPr>
          <w:rFonts w:eastAsia="Times New Roman"/>
          <w:szCs w:val="24"/>
        </w:rPr>
      </w:pPr>
      <w:r>
        <w:rPr>
          <w:rFonts w:eastAsia="Times New Roman"/>
          <w:szCs w:val="24"/>
        </w:rPr>
        <w:t>Άρα είναι μ</w:t>
      </w:r>
      <w:r>
        <w:rPr>
          <w:rFonts w:eastAsia="Times New Roman"/>
          <w:szCs w:val="24"/>
        </w:rPr>
        <w:t xml:space="preserve">ια παρέμβαση συνολικής αναβάθμισης της πρωτοβάθμιας φροντίδας στην ευρύτερη περιοχή και δεν έρχεται σε αντίθεση με τη λειτουργία και τις υπηρεσίες που προσφέρει, έστω και </w:t>
      </w:r>
      <w:proofErr w:type="spellStart"/>
      <w:r>
        <w:rPr>
          <w:rFonts w:eastAsia="Times New Roman"/>
          <w:szCs w:val="24"/>
        </w:rPr>
        <w:t>υποστελεχωμένα</w:t>
      </w:r>
      <w:proofErr w:type="spellEnd"/>
      <w:r>
        <w:rPr>
          <w:rFonts w:eastAsia="Times New Roman"/>
          <w:szCs w:val="24"/>
        </w:rPr>
        <w:t xml:space="preserve">,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w:t>
      </w:r>
    </w:p>
    <w:p w14:paraId="1FE6AFD5" w14:textId="77777777" w:rsidR="00BB1AD1" w:rsidRDefault="00FB162E">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Ορίστε,</w:t>
      </w:r>
      <w:r>
        <w:rPr>
          <w:rFonts w:eastAsia="Times New Roman"/>
          <w:b/>
          <w:szCs w:val="24"/>
        </w:rPr>
        <w:t xml:space="preserve"> </w:t>
      </w:r>
      <w:r>
        <w:rPr>
          <w:rFonts w:eastAsia="Times New Roman"/>
          <w:szCs w:val="24"/>
        </w:rPr>
        <w:t xml:space="preserve">κύριε </w:t>
      </w:r>
      <w:r>
        <w:rPr>
          <w:rFonts w:eastAsia="Times New Roman"/>
          <w:szCs w:val="24"/>
        </w:rPr>
        <w:t>Δαβάκη, έχετε τον λόγο.</w:t>
      </w:r>
    </w:p>
    <w:p w14:paraId="1FE6AFD6" w14:textId="77777777" w:rsidR="00BB1AD1" w:rsidRDefault="00FB162E">
      <w:pPr>
        <w:spacing w:line="600" w:lineRule="auto"/>
        <w:ind w:firstLine="720"/>
        <w:contextualSpacing/>
        <w:jc w:val="both"/>
        <w:rPr>
          <w:rFonts w:eastAsia="Times New Roman"/>
          <w:szCs w:val="24"/>
        </w:rPr>
      </w:pPr>
      <w:r>
        <w:rPr>
          <w:rFonts w:eastAsia="Times New Roman"/>
          <w:b/>
          <w:szCs w:val="24"/>
        </w:rPr>
        <w:t xml:space="preserve">ΑΘΑΝΑΣΙΟΣ ΔΑΒΑΚΗΣ: </w:t>
      </w:r>
      <w:r>
        <w:rPr>
          <w:rFonts w:eastAsia="Times New Roman"/>
          <w:szCs w:val="24"/>
        </w:rPr>
        <w:t>Κύριε Υπουργέ, λυπάμαι, αλλά περίμενα μια άλλη απάντηση.</w:t>
      </w:r>
    </w:p>
    <w:p w14:paraId="1FE6AFD7"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Η δική μου πληροφόρηση είναι ότι η </w:t>
      </w:r>
      <w:r>
        <w:rPr>
          <w:rFonts w:eastAsia="Times New Roman"/>
          <w:szCs w:val="24"/>
        </w:rPr>
        <w:t>δ</w:t>
      </w:r>
      <w:r>
        <w:rPr>
          <w:rFonts w:eastAsia="Times New Roman"/>
          <w:szCs w:val="24"/>
        </w:rPr>
        <w:t>ιευθύντρια έχει</w:t>
      </w:r>
      <w:r>
        <w:rPr>
          <w:rFonts w:eastAsia="Times New Roman"/>
          <w:szCs w:val="24"/>
        </w:rPr>
        <w:t xml:space="preserve"> μετακινηθεί</w:t>
      </w:r>
      <w:r>
        <w:rPr>
          <w:rFonts w:eastAsia="Times New Roman"/>
          <w:szCs w:val="24"/>
        </w:rPr>
        <w:t>. Μ</w:t>
      </w:r>
      <w:r>
        <w:rPr>
          <w:rFonts w:eastAsia="Times New Roman"/>
          <w:szCs w:val="24"/>
        </w:rPr>
        <w:t xml:space="preserve">ια </w:t>
      </w:r>
      <w:r>
        <w:rPr>
          <w:rFonts w:eastAsia="Times New Roman"/>
          <w:szCs w:val="24"/>
        </w:rPr>
        <w:t>δ</w:t>
      </w:r>
      <w:r>
        <w:rPr>
          <w:rFonts w:eastAsia="Times New Roman"/>
          <w:szCs w:val="24"/>
        </w:rPr>
        <w:t xml:space="preserve">ιευθύντρια η οποία εργαζόταν για πολλά χρόνια στο Κέντρο Υγείας </w:t>
      </w:r>
      <w:proofErr w:type="spellStart"/>
      <w:r>
        <w:rPr>
          <w:rFonts w:eastAsia="Times New Roman"/>
          <w:szCs w:val="24"/>
        </w:rPr>
        <w:t>Καστορ</w:t>
      </w:r>
      <w:r>
        <w:rPr>
          <w:rFonts w:eastAsia="Times New Roman"/>
          <w:szCs w:val="24"/>
        </w:rPr>
        <w:t>ε</w:t>
      </w:r>
      <w:r>
        <w:rPr>
          <w:rFonts w:eastAsia="Times New Roman"/>
          <w:szCs w:val="24"/>
        </w:rPr>
        <w:t>ίου</w:t>
      </w:r>
      <w:proofErr w:type="spellEnd"/>
      <w:r>
        <w:rPr>
          <w:rFonts w:eastAsia="Times New Roman"/>
          <w:szCs w:val="24"/>
        </w:rPr>
        <w:t xml:space="preserve"> υπό διάφορε</w:t>
      </w:r>
      <w:r>
        <w:rPr>
          <w:rFonts w:eastAsia="Times New Roman"/>
          <w:szCs w:val="24"/>
        </w:rPr>
        <w:t xml:space="preserve">ς μορφές και την ήξερε όλος ο κόσμος. Έφυγε η μοναδική νοσηλεύτρια, υπάρχει μία μόνιμη γενική γιατρός και ένας αγροτικός που την </w:t>
      </w:r>
      <w:r>
        <w:rPr>
          <w:rFonts w:eastAsia="Times New Roman"/>
          <w:szCs w:val="24"/>
        </w:rPr>
        <w:lastRenderedPageBreak/>
        <w:t>μια είναι στη Σπάρτη για εφημερίες και ό,τι αυτό σημαίνει για την παρουσία του εκεί.</w:t>
      </w:r>
    </w:p>
    <w:p w14:paraId="1FE6AFD8" w14:textId="77777777" w:rsidR="00BB1AD1" w:rsidRDefault="00FB162E">
      <w:pPr>
        <w:spacing w:line="600" w:lineRule="auto"/>
        <w:ind w:firstLine="720"/>
        <w:contextualSpacing/>
        <w:jc w:val="both"/>
        <w:rPr>
          <w:rFonts w:eastAsia="Times New Roman"/>
          <w:szCs w:val="24"/>
        </w:rPr>
      </w:pPr>
      <w:r w:rsidRPr="00CA4FDB">
        <w:rPr>
          <w:rFonts w:eastAsia="Times New Roman"/>
          <w:color w:val="000000" w:themeColor="text1"/>
          <w:szCs w:val="24"/>
        </w:rPr>
        <w:t>Η πολιτική ιδιοτέλεια των εκάστοτε κυβερνή</w:t>
      </w:r>
      <w:r w:rsidRPr="00CA4FDB">
        <w:rPr>
          <w:rFonts w:eastAsia="Times New Roman"/>
          <w:color w:val="000000" w:themeColor="text1"/>
          <w:szCs w:val="24"/>
        </w:rPr>
        <w:t xml:space="preserve">σεων, μηδέ του δικού μου κόμματος εξαιρουμένου, να φτιάχνουν </w:t>
      </w:r>
      <w:r w:rsidRPr="00CA4FDB">
        <w:rPr>
          <w:rFonts w:eastAsia="Times New Roman"/>
          <w:color w:val="000000" w:themeColor="text1"/>
          <w:szCs w:val="24"/>
        </w:rPr>
        <w:t>κ</w:t>
      </w:r>
      <w:r w:rsidRPr="00CA4FDB">
        <w:rPr>
          <w:rFonts w:eastAsia="Times New Roman"/>
          <w:color w:val="000000" w:themeColor="text1"/>
          <w:szCs w:val="24"/>
        </w:rPr>
        <w:t xml:space="preserve">έντρο </w:t>
      </w:r>
      <w:r w:rsidRPr="00CA4FDB">
        <w:rPr>
          <w:rFonts w:eastAsia="Times New Roman"/>
          <w:color w:val="000000" w:themeColor="text1"/>
          <w:szCs w:val="24"/>
        </w:rPr>
        <w:t>υ</w:t>
      </w:r>
      <w:r w:rsidRPr="00CA4FDB">
        <w:rPr>
          <w:rFonts w:eastAsia="Times New Roman"/>
          <w:color w:val="000000" w:themeColor="text1"/>
          <w:szCs w:val="24"/>
        </w:rPr>
        <w:t xml:space="preserve">γείας σε αυτή την περιοχή και μάλιστα με κορωνίδα εμβληματική περίπτωση, την περίπτωση του Ιανουαρίου </w:t>
      </w:r>
      <w:r>
        <w:rPr>
          <w:rFonts w:eastAsia="Times New Roman"/>
          <w:szCs w:val="24"/>
        </w:rPr>
        <w:t>2015 να κόβεται κορδέλα, πέραν του καταδικαστέου και της ύποπτης περιόδου που αναφέρα</w:t>
      </w:r>
      <w:r>
        <w:rPr>
          <w:rFonts w:eastAsia="Times New Roman"/>
          <w:szCs w:val="24"/>
        </w:rPr>
        <w:t xml:space="preserve">τε -και θα συνηγορήσω σε αυτό σε εσάς- δείχνει ότι η τοπική κοινωνία με τη δαμόκλειο σπάθη και της ψήφου, αν θέλετε, απαιτούσε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 σε αυτή την περιοχή λόγω των εκτάκτων συνθηκών, του εκτάκτου περιβάλλοντος</w:t>
      </w:r>
      <w:r>
        <w:rPr>
          <w:rFonts w:eastAsia="Times New Roman"/>
          <w:szCs w:val="24"/>
        </w:rPr>
        <w:t>,</w:t>
      </w:r>
      <w:r>
        <w:rPr>
          <w:rFonts w:eastAsia="Times New Roman"/>
          <w:szCs w:val="24"/>
        </w:rPr>
        <w:t xml:space="preserve"> όσον αφορά το ανάγλυφο της περιοχής, τω</w:t>
      </w:r>
      <w:r>
        <w:rPr>
          <w:rFonts w:eastAsia="Times New Roman"/>
          <w:szCs w:val="24"/>
        </w:rPr>
        <w:t>ν απομακρυσμένων χωριών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δείχνει ότι το απαιτούσε. </w:t>
      </w:r>
    </w:p>
    <w:p w14:paraId="1FE6AFD9"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Αυτή την απαίτηση δεν πρέπει να την εξομοιώνουμε με την επίκληση της μεγάλης εικόνας. Γιατί για εμένα η μεγάλη εικόνα, όπως πιστεύω και για εσάς, είστε Βουλευτής της </w:t>
      </w:r>
      <w:r>
        <w:rPr>
          <w:rFonts w:eastAsia="Times New Roman"/>
          <w:szCs w:val="24"/>
        </w:rPr>
        <w:t xml:space="preserve">ελληνικής περιφέρειας, </w:t>
      </w:r>
      <w:r>
        <w:rPr>
          <w:rFonts w:eastAsia="Times New Roman"/>
          <w:szCs w:val="24"/>
        </w:rPr>
        <w:t>στην Κ</w:t>
      </w:r>
      <w:r>
        <w:rPr>
          <w:rFonts w:eastAsia="Times New Roman"/>
          <w:szCs w:val="24"/>
        </w:rPr>
        <w:t xml:space="preserve">ρήτη, νομίζω ότι τα δεκαπέντε άτομα που είπατε, είναι δεκαπέντε άνθρωποι μεγάλης </w:t>
      </w:r>
      <w:r>
        <w:rPr>
          <w:rFonts w:eastAsia="Times New Roman"/>
          <w:szCs w:val="24"/>
        </w:rPr>
        <w:t>-</w:t>
      </w:r>
      <w:r>
        <w:rPr>
          <w:rFonts w:eastAsia="Times New Roman"/>
          <w:szCs w:val="24"/>
        </w:rPr>
        <w:t>κατά κύριο μέρος</w:t>
      </w:r>
      <w:r>
        <w:rPr>
          <w:rFonts w:eastAsia="Times New Roman"/>
          <w:szCs w:val="24"/>
        </w:rPr>
        <w:t>-</w:t>
      </w:r>
      <w:r>
        <w:rPr>
          <w:rFonts w:eastAsia="Times New Roman"/>
          <w:szCs w:val="24"/>
        </w:rPr>
        <w:t xml:space="preserve"> ηλικίας, οι οποίοι έχουν έρθει από ένα χωριό σαράντα χιλιόμετρα μακριά στο Κέντρο Υγείας </w:t>
      </w:r>
      <w:proofErr w:type="spellStart"/>
      <w:r>
        <w:rPr>
          <w:rFonts w:eastAsia="Times New Roman"/>
          <w:szCs w:val="24"/>
        </w:rPr>
        <w:t>Καστορ</w:t>
      </w:r>
      <w:r>
        <w:rPr>
          <w:rFonts w:eastAsia="Times New Roman"/>
          <w:szCs w:val="24"/>
        </w:rPr>
        <w:t>ε</w:t>
      </w:r>
      <w:r>
        <w:rPr>
          <w:rFonts w:eastAsia="Times New Roman"/>
          <w:szCs w:val="24"/>
        </w:rPr>
        <w:t>ίου</w:t>
      </w:r>
      <w:proofErr w:type="spellEnd"/>
      <w:r>
        <w:rPr>
          <w:rFonts w:eastAsia="Times New Roman"/>
          <w:szCs w:val="24"/>
        </w:rPr>
        <w:t xml:space="preserve"> και περιμένουν να πάρουν το ΚΤΕΛ το μεσημέρι για να ξανα</w:t>
      </w:r>
      <w:r>
        <w:rPr>
          <w:rFonts w:eastAsia="Times New Roman"/>
          <w:szCs w:val="24"/>
        </w:rPr>
        <w:t xml:space="preserve">νέβουν στο χωριό τους, χωρίς παιδιά ενδεχομένως, τα παιδιά τους στην Αθήνα. Το προφίλ που συναντάτε και εσείς στο Ρέθυμνο. </w:t>
      </w:r>
    </w:p>
    <w:p w14:paraId="1FE6AFDA" w14:textId="77777777" w:rsidR="00BB1AD1" w:rsidRDefault="00FB162E">
      <w:pPr>
        <w:spacing w:line="600" w:lineRule="auto"/>
        <w:ind w:firstLine="720"/>
        <w:contextualSpacing/>
        <w:jc w:val="both"/>
        <w:rPr>
          <w:rFonts w:eastAsia="Times New Roman"/>
          <w:szCs w:val="24"/>
        </w:rPr>
      </w:pPr>
      <w:r>
        <w:rPr>
          <w:rFonts w:eastAsia="Times New Roman"/>
          <w:szCs w:val="24"/>
        </w:rPr>
        <w:lastRenderedPageBreak/>
        <w:t xml:space="preserve">Μη λέμε, λοιπόν, ότι η </w:t>
      </w:r>
      <w:r>
        <w:rPr>
          <w:rFonts w:eastAsia="Times New Roman"/>
          <w:szCs w:val="24"/>
        </w:rPr>
        <w:t>δ</w:t>
      </w:r>
      <w:r>
        <w:rPr>
          <w:rFonts w:eastAsia="Times New Roman"/>
          <w:szCs w:val="24"/>
        </w:rPr>
        <w:t>ιευθύντρια έφυγε, πήγε στο ΠΕΔΥ και έχει παροχή. Συμφωνώ, να την αναπτύξετε αυτή τη δομή και μπορεί να βοηθή</w:t>
      </w:r>
      <w:r>
        <w:rPr>
          <w:rFonts w:eastAsia="Times New Roman"/>
          <w:szCs w:val="24"/>
        </w:rPr>
        <w:t xml:space="preserve">σει και να </w:t>
      </w:r>
      <w:proofErr w:type="spellStart"/>
      <w:r>
        <w:rPr>
          <w:rFonts w:eastAsia="Times New Roman"/>
          <w:szCs w:val="24"/>
        </w:rPr>
        <w:t>αποσυμφορήσει</w:t>
      </w:r>
      <w:proofErr w:type="spellEnd"/>
      <w:r>
        <w:rPr>
          <w:rFonts w:eastAsia="Times New Roman"/>
          <w:szCs w:val="24"/>
        </w:rPr>
        <w:t xml:space="preserve"> το Νοσοκομείο της Σπάρτης. Από την άλλη μεριά, όμως, πρέπει το Κέντρο Υγείας </w:t>
      </w:r>
      <w:proofErr w:type="spellStart"/>
      <w:r>
        <w:rPr>
          <w:rFonts w:eastAsia="Times New Roman"/>
          <w:szCs w:val="24"/>
        </w:rPr>
        <w:t>Καστορ</w:t>
      </w:r>
      <w:r>
        <w:rPr>
          <w:rFonts w:eastAsia="Times New Roman"/>
          <w:szCs w:val="24"/>
        </w:rPr>
        <w:t>ε</w:t>
      </w:r>
      <w:r>
        <w:rPr>
          <w:rFonts w:eastAsia="Times New Roman"/>
          <w:szCs w:val="24"/>
        </w:rPr>
        <w:t>ίου</w:t>
      </w:r>
      <w:proofErr w:type="spellEnd"/>
      <w:r>
        <w:rPr>
          <w:rFonts w:eastAsia="Times New Roman"/>
          <w:szCs w:val="24"/>
        </w:rPr>
        <w:t xml:space="preserve"> να ζήσει. Υπάρχει στρατηγικός λόγος από πλευράς αποσυμφόρησης πολλών καταστάσεων να επιβιώσει αυτό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w:t>
      </w:r>
    </w:p>
    <w:p w14:paraId="1FE6AFDB" w14:textId="77777777" w:rsidR="00BB1AD1" w:rsidRDefault="00FB162E">
      <w:pPr>
        <w:spacing w:line="600" w:lineRule="auto"/>
        <w:ind w:firstLine="720"/>
        <w:jc w:val="both"/>
        <w:rPr>
          <w:rFonts w:eastAsia="Times New Roman" w:cs="Times New Roman"/>
          <w:szCs w:val="24"/>
        </w:rPr>
      </w:pPr>
      <w:r>
        <w:rPr>
          <w:rFonts w:eastAsia="Times New Roman"/>
          <w:szCs w:val="24"/>
        </w:rPr>
        <w:t>Και θα έλεγα ότι αυτά που</w:t>
      </w:r>
      <w:r>
        <w:rPr>
          <w:rFonts w:eastAsia="Times New Roman"/>
          <w:szCs w:val="24"/>
        </w:rPr>
        <w:t xml:space="preserve"> μου είπατε τώρα δεν συνάδουν με αυτά που λέγατε πριν από δύο χρόνια. Τα έχω τα Πρακτικά</w:t>
      </w:r>
      <w:r>
        <w:rPr>
          <w:rFonts w:eastAsia="Times New Roman"/>
          <w:szCs w:val="24"/>
        </w:rPr>
        <w:t>:</w:t>
      </w:r>
      <w:r>
        <w:rPr>
          <w:rFonts w:eastAsia="Times New Roman" w:cs="Times New Roman"/>
          <w:szCs w:val="24"/>
        </w:rPr>
        <w:t xml:space="preserve"> </w:t>
      </w:r>
      <w:r>
        <w:rPr>
          <w:rFonts w:eastAsia="Times New Roman" w:cs="Times New Roman"/>
          <w:szCs w:val="24"/>
        </w:rPr>
        <w:t xml:space="preserve">«Πρόθεσή μας είναι αυτές οι υποδομές να επανεξεταστούν στο πλαίσιο ενός γενικότερου σχεδιασμού, που πρέπει να έχει τη λογική της </w:t>
      </w:r>
      <w:proofErr w:type="spellStart"/>
      <w:r>
        <w:rPr>
          <w:rFonts w:eastAsia="Times New Roman" w:cs="Times New Roman"/>
          <w:szCs w:val="24"/>
        </w:rPr>
        <w:t>τομεοποίησης</w:t>
      </w:r>
      <w:proofErr w:type="spellEnd"/>
      <w:r>
        <w:rPr>
          <w:rFonts w:eastAsia="Times New Roman" w:cs="Times New Roman"/>
          <w:szCs w:val="24"/>
        </w:rPr>
        <w:t>, δηλαδή της παροχής υπηρ</w:t>
      </w:r>
      <w:r>
        <w:rPr>
          <w:rFonts w:eastAsia="Times New Roman" w:cs="Times New Roman"/>
          <w:szCs w:val="24"/>
        </w:rPr>
        <w:t xml:space="preserve">εσιών κοντά στον τόπο κατοικίας των ανθρώπων». </w:t>
      </w:r>
    </w:p>
    <w:p w14:paraId="1FE6AFD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Το προφίλ των ανθρώπων αυτών μπορεί να είναι δεκαπέντε λεπτά από τη Σπάρτη μέσω της εθνικής οδού, αλλά είναι και άλλη μια ώρα από το χωριό τους για να πάνε στα δεκαπέντε λεπτά από τη Σπάρτη. Δεν είναι δίπλα. </w:t>
      </w:r>
    </w:p>
    <w:p w14:paraId="1FE6AFD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 xml:space="preserve">κέντρο υγείας </w:t>
      </w:r>
      <w:r>
        <w:rPr>
          <w:rFonts w:eastAsia="Times New Roman" w:cs="Times New Roman"/>
          <w:szCs w:val="24"/>
        </w:rPr>
        <w:t xml:space="preserve">εξυπηρετούσε κοινότητες πολλών άλλων περιοχών, που πήγαιναν στο Κέντρο Υγείας </w:t>
      </w:r>
      <w:proofErr w:type="spellStart"/>
      <w:r>
        <w:rPr>
          <w:rFonts w:eastAsia="Times New Roman" w:cs="Times New Roman"/>
          <w:szCs w:val="24"/>
        </w:rPr>
        <w:t>Καστορ</w:t>
      </w:r>
      <w:r>
        <w:rPr>
          <w:rFonts w:eastAsia="Times New Roman" w:cs="Times New Roman"/>
          <w:szCs w:val="24"/>
        </w:rPr>
        <w:t>ε</w:t>
      </w:r>
      <w:r>
        <w:rPr>
          <w:rFonts w:eastAsia="Times New Roman" w:cs="Times New Roman"/>
          <w:szCs w:val="24"/>
        </w:rPr>
        <w:t>ίου</w:t>
      </w:r>
      <w:proofErr w:type="spellEnd"/>
      <w:r>
        <w:rPr>
          <w:rFonts w:eastAsia="Times New Roman" w:cs="Times New Roman"/>
          <w:szCs w:val="24"/>
        </w:rPr>
        <w:t xml:space="preserve">. </w:t>
      </w:r>
    </w:p>
    <w:p w14:paraId="1FE6AFD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το δείτε, κύριε Υπουργέ. </w:t>
      </w:r>
    </w:p>
    <w:p w14:paraId="1FE6AFD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Η ΣΤ΄ ΥΠΕ τα λέει λίγο θεωρητικά, μου φαίνεται. Υπάρχει μεγάλη πίεση. </w:t>
      </w:r>
    </w:p>
    <w:p w14:paraId="1FE6AFE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Καταδικάζω την κορδέλα της 15</w:t>
      </w:r>
      <w:r>
        <w:rPr>
          <w:rFonts w:eastAsia="Times New Roman" w:cs="Times New Roman"/>
          <w:szCs w:val="24"/>
          <w:vertAlign w:val="superscript"/>
        </w:rPr>
        <w:t>ης</w:t>
      </w:r>
      <w:r>
        <w:rPr>
          <w:rFonts w:eastAsia="Times New Roman" w:cs="Times New Roman"/>
          <w:szCs w:val="24"/>
        </w:rPr>
        <w:t xml:space="preserve"> Ιαν</w:t>
      </w:r>
      <w:r>
        <w:rPr>
          <w:rFonts w:eastAsia="Times New Roman" w:cs="Times New Roman"/>
          <w:szCs w:val="24"/>
        </w:rPr>
        <w:t xml:space="preserve">ουαρίου 2015. Ήταν για προεκλογικούς λόγους. Από εκεί και πέρα εγώ βλέπω μια ταμπέλα που γράφει «Υπουργείο Υγείας και Πρόνοιας. Κέντρο Υγείας </w:t>
      </w:r>
      <w:proofErr w:type="spellStart"/>
      <w:r>
        <w:rPr>
          <w:rFonts w:eastAsia="Times New Roman" w:cs="Times New Roman"/>
          <w:szCs w:val="24"/>
        </w:rPr>
        <w:t>Καστορ</w:t>
      </w:r>
      <w:r>
        <w:rPr>
          <w:rFonts w:eastAsia="Times New Roman" w:cs="Times New Roman"/>
          <w:szCs w:val="24"/>
        </w:rPr>
        <w:t>ε</w:t>
      </w:r>
      <w:r>
        <w:rPr>
          <w:rFonts w:eastAsia="Times New Roman" w:cs="Times New Roman"/>
          <w:szCs w:val="24"/>
        </w:rPr>
        <w:t>ίου</w:t>
      </w:r>
      <w:proofErr w:type="spellEnd"/>
      <w:r>
        <w:rPr>
          <w:rFonts w:eastAsia="Times New Roman" w:cs="Times New Roman"/>
          <w:szCs w:val="24"/>
        </w:rPr>
        <w:t xml:space="preserve">». Και αυτό υπολειτουργεί. </w:t>
      </w:r>
    </w:p>
    <w:p w14:paraId="1FE6AFE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Έχει ακτινολογικό εργαστήριο, κύριε Πρόεδρε. Έχει οδοντιατρική έδρα. Αυτό ση</w:t>
      </w:r>
      <w:r>
        <w:rPr>
          <w:rFonts w:eastAsia="Times New Roman" w:cs="Times New Roman"/>
          <w:szCs w:val="24"/>
        </w:rPr>
        <w:t xml:space="preserve">μαίνει ότι έχει χαλάσει χρήματα το ελληνικό </w:t>
      </w:r>
      <w:r>
        <w:rPr>
          <w:rFonts w:eastAsia="Times New Roman" w:cs="Times New Roman"/>
          <w:szCs w:val="24"/>
        </w:rPr>
        <w:t>δ</w:t>
      </w:r>
      <w:r>
        <w:rPr>
          <w:rFonts w:eastAsia="Times New Roman" w:cs="Times New Roman"/>
          <w:szCs w:val="24"/>
        </w:rPr>
        <w:t xml:space="preserve">ημόσιο, ο ελληνικός λαός, για να το στήσει, για να βγάζει μια ακτινογραφία, για να του κάνει έναν οδοντιατρικό έλεγχο. Μπορεί να γίνουν αρκετά πράγματα. </w:t>
      </w:r>
    </w:p>
    <w:p w14:paraId="1FE6AFE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Κύριε Υπουργέ, σκεφτείτε ότι αν στο Ρέθυμνο υπήρχε ένα τέ</w:t>
      </w:r>
      <w:r>
        <w:rPr>
          <w:rFonts w:eastAsia="Times New Roman" w:cs="Times New Roman"/>
          <w:szCs w:val="24"/>
        </w:rPr>
        <w:t xml:space="preserve">τοιο κέντρο υγείας, θα έπρεπε να το συντηρήσετε. Δεν θα έπρεπε ούτε να υπάρχει αφαίμαξη, όπως τώρα που φεύγει η </w:t>
      </w:r>
      <w:r>
        <w:rPr>
          <w:rFonts w:eastAsia="Times New Roman" w:cs="Times New Roman"/>
          <w:szCs w:val="24"/>
        </w:rPr>
        <w:t>δ</w:t>
      </w:r>
      <w:r>
        <w:rPr>
          <w:rFonts w:eastAsia="Times New Roman" w:cs="Times New Roman"/>
          <w:szCs w:val="24"/>
        </w:rPr>
        <w:t xml:space="preserve">ιευθύντρια, ούτε η νοσηλεύτρια να κάνει εφημερίες και νυχτερινά στο Νοσοκομείο της Σπάρτης, ούτως ώστε να επιβαρύνεται η λειτουργία αυτού του </w:t>
      </w:r>
      <w:r>
        <w:rPr>
          <w:rFonts w:eastAsia="Times New Roman" w:cs="Times New Roman"/>
          <w:szCs w:val="24"/>
        </w:rPr>
        <w:t>κ</w:t>
      </w:r>
      <w:r>
        <w:rPr>
          <w:rFonts w:eastAsia="Times New Roman" w:cs="Times New Roman"/>
          <w:szCs w:val="24"/>
        </w:rPr>
        <w:t xml:space="preserve">έντρου. </w:t>
      </w:r>
    </w:p>
    <w:p w14:paraId="1FE6AFE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Ξαναδείτε το. Αισθάνομαι ότι καταλαβαίνετε τι σας λέω. Είναι κρίμα. Τουλάχιστον, η ταμπέλα προσβάλλει εσάς που είστε τώρα Υπουργός</w:t>
      </w:r>
      <w:r>
        <w:rPr>
          <w:rFonts w:eastAsia="Times New Roman" w:cs="Times New Roman"/>
          <w:szCs w:val="24"/>
        </w:rPr>
        <w:t>,</w:t>
      </w:r>
      <w:r>
        <w:rPr>
          <w:rFonts w:eastAsia="Times New Roman" w:cs="Times New Roman"/>
          <w:szCs w:val="24"/>
        </w:rPr>
        <w:t xml:space="preserve"> για όσο καιρό είστε</w:t>
      </w:r>
      <w:r>
        <w:rPr>
          <w:rFonts w:eastAsia="Times New Roman" w:cs="Times New Roman"/>
          <w:szCs w:val="24"/>
        </w:rPr>
        <w:t>!</w:t>
      </w:r>
      <w:r>
        <w:rPr>
          <w:rFonts w:eastAsia="Times New Roman" w:cs="Times New Roman"/>
          <w:szCs w:val="24"/>
        </w:rPr>
        <w:t xml:space="preserve"> </w:t>
      </w:r>
    </w:p>
    <w:p w14:paraId="1FE6AFE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ευχαριστούμε. </w:t>
      </w:r>
    </w:p>
    <w:p w14:paraId="1FE6AFE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Έκανα έναν πρόχειρο υπολογισμό. Δεκαπέντε</w:t>
      </w:r>
      <w:r>
        <w:rPr>
          <w:rFonts w:eastAsia="Times New Roman" w:cs="Times New Roman"/>
          <w:szCs w:val="24"/>
        </w:rPr>
        <w:t xml:space="preserve"> άτομα ημερησίως επί είκοσι ημέρες το</w:t>
      </w:r>
      <w:r>
        <w:rPr>
          <w:rFonts w:eastAsia="Times New Roman" w:cs="Times New Roman"/>
          <w:szCs w:val="24"/>
        </w:rPr>
        <w:t>ν</w:t>
      </w:r>
      <w:r>
        <w:rPr>
          <w:rFonts w:eastAsia="Times New Roman" w:cs="Times New Roman"/>
          <w:szCs w:val="24"/>
        </w:rPr>
        <w:t xml:space="preserve"> μήνα είναι τρεισήμισι με τέσσερις χιλιάδες άτομα το</w:t>
      </w:r>
      <w:r>
        <w:rPr>
          <w:rFonts w:eastAsia="Times New Roman" w:cs="Times New Roman"/>
          <w:szCs w:val="24"/>
        </w:rPr>
        <w:t>ν</w:t>
      </w:r>
      <w:r>
        <w:rPr>
          <w:rFonts w:eastAsia="Times New Roman" w:cs="Times New Roman"/>
          <w:szCs w:val="24"/>
        </w:rPr>
        <w:t xml:space="preserve"> χρόνο. Δεν είναι αμελητέο το ποσό.  </w:t>
      </w:r>
    </w:p>
    <w:p w14:paraId="1FE6AFE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Προφανώς. </w:t>
      </w:r>
    </w:p>
    <w:p w14:paraId="1FE6AFE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συνεχίσει αυτούς τους ανθρώπους να τους εξυπηρετεί αυτή η δομή. Αυτό </w:t>
      </w:r>
      <w:r>
        <w:rPr>
          <w:rFonts w:eastAsia="Times New Roman" w:cs="Times New Roman"/>
          <w:szCs w:val="24"/>
        </w:rPr>
        <w:t xml:space="preserve">είναι σαφές. Δεν τίθεται θέμα ούτε να κλείσει ούτε να υποβαθμιστεί. </w:t>
      </w:r>
    </w:p>
    <w:p w14:paraId="1FE6AFE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Όμως, θα υποβαθμιστεί. </w:t>
      </w:r>
    </w:p>
    <w:p w14:paraId="1FE6AFE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Δαβάκη, είπα το εξής. </w:t>
      </w:r>
    </w:p>
    <w:p w14:paraId="1FE6AFE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μια δομή στη Σπάρτη, η οποία ακριβώς για να λειτουργήσει έκρινε η ΣΤ΄ </w:t>
      </w:r>
      <w:r>
        <w:rPr>
          <w:rFonts w:eastAsia="Times New Roman" w:cs="Times New Roman"/>
          <w:szCs w:val="24"/>
        </w:rPr>
        <w:t xml:space="preserve">Υγειονομική Περιφέρεια ότι έπρεπε να μετακινήσει έναν γιατρό από το Κέντρο Υγείας </w:t>
      </w:r>
      <w:proofErr w:type="spellStart"/>
      <w:r>
        <w:rPr>
          <w:rFonts w:eastAsia="Times New Roman" w:cs="Times New Roman"/>
          <w:szCs w:val="24"/>
        </w:rPr>
        <w:t>Καστορ</w:t>
      </w:r>
      <w:r>
        <w:rPr>
          <w:rFonts w:eastAsia="Times New Roman" w:cs="Times New Roman"/>
          <w:szCs w:val="24"/>
        </w:rPr>
        <w:t>ε</w:t>
      </w:r>
      <w:r>
        <w:rPr>
          <w:rFonts w:eastAsia="Times New Roman" w:cs="Times New Roman"/>
          <w:szCs w:val="24"/>
        </w:rPr>
        <w:t>ίου</w:t>
      </w:r>
      <w:proofErr w:type="spellEnd"/>
      <w:r>
        <w:rPr>
          <w:rFonts w:eastAsia="Times New Roman" w:cs="Times New Roman"/>
          <w:szCs w:val="24"/>
        </w:rPr>
        <w:t xml:space="preserve"> και έναν, επίσης ειδικευμένο γενικό γιατρό</w:t>
      </w:r>
      <w:r>
        <w:rPr>
          <w:rFonts w:eastAsia="Times New Roman" w:cs="Times New Roman"/>
          <w:szCs w:val="24"/>
        </w:rPr>
        <w:t>,</w:t>
      </w:r>
      <w:r>
        <w:rPr>
          <w:rFonts w:eastAsia="Times New Roman" w:cs="Times New Roman"/>
          <w:szCs w:val="24"/>
        </w:rPr>
        <w:t xml:space="preserve"> από το Περιφερειακό Ιατρείο </w:t>
      </w:r>
      <w:proofErr w:type="spellStart"/>
      <w:r>
        <w:rPr>
          <w:rFonts w:eastAsia="Times New Roman" w:cs="Times New Roman"/>
          <w:szCs w:val="24"/>
        </w:rPr>
        <w:t>Κροκεών</w:t>
      </w:r>
      <w:proofErr w:type="spellEnd"/>
      <w:r>
        <w:rPr>
          <w:rFonts w:eastAsia="Times New Roman" w:cs="Times New Roman"/>
          <w:szCs w:val="24"/>
        </w:rPr>
        <w:t xml:space="preserve">. </w:t>
      </w:r>
    </w:p>
    <w:p w14:paraId="1FE6AFEB"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η λειτουργία αυτής της δομής, που έχει πολλαπλάσια προσέλευση, αποδεικνύει ότι ήταν σωστή αυτή η κίνηση. Διότι αυτή ήταν η αντίληψή μας, </w:t>
      </w:r>
      <w:r>
        <w:rPr>
          <w:rFonts w:eastAsia="Times New Roman" w:cs="Times New Roman"/>
          <w:szCs w:val="24"/>
        </w:rPr>
        <w:t xml:space="preserve">δηλαδή </w:t>
      </w:r>
      <w:r>
        <w:rPr>
          <w:rFonts w:eastAsia="Times New Roman" w:cs="Times New Roman"/>
          <w:szCs w:val="24"/>
        </w:rPr>
        <w:t>ότι πρέπει να κάνουμε την ορθολογικότερη δυνατή αξιοποίηση του ανθρώπινου δυναμικού</w:t>
      </w:r>
      <w:r>
        <w:rPr>
          <w:rFonts w:eastAsia="Times New Roman" w:cs="Times New Roman"/>
          <w:szCs w:val="24"/>
        </w:rPr>
        <w:t xml:space="preserve"> </w:t>
      </w:r>
      <w:r>
        <w:rPr>
          <w:rFonts w:eastAsia="Times New Roman" w:cs="Times New Roman"/>
          <w:szCs w:val="24"/>
        </w:rPr>
        <w:t>αυτή την περίοδο που</w:t>
      </w:r>
      <w:r>
        <w:rPr>
          <w:rFonts w:eastAsia="Times New Roman" w:cs="Times New Roman"/>
          <w:szCs w:val="24"/>
        </w:rPr>
        <w:t xml:space="preserve"> έχουμε στενότητα. Τι να κάνουμε; </w:t>
      </w:r>
    </w:p>
    <w:p w14:paraId="1FE6AFEC"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Κάντε το τώρα. </w:t>
      </w:r>
    </w:p>
    <w:p w14:paraId="1FE6AFED"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Εγώ θέλω να είμαι απολύτως ειλικρινής. </w:t>
      </w:r>
    </w:p>
    <w:p w14:paraId="1FE6AFEE"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έχουμε μια υποδομή εκεί πέρα συγκεκριμένη. Να μην ανοίξουμε τώρα τη συζήτηση για το πώς φτιάχνονταν οι </w:t>
      </w:r>
      <w:r>
        <w:rPr>
          <w:rFonts w:eastAsia="Times New Roman" w:cs="Times New Roman"/>
          <w:szCs w:val="24"/>
        </w:rPr>
        <w:t>υποδομές, πώς γινόταν ο εξοπλισμός, με τι κριτήρια πελατειακά, τοπικιστικά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FE6AFEF"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Έγινε, όμως, η υποδομή με ευρωπαϊκούς πόρους. Έτσι γίνονταν πάντα αυτά τα πράγματα, χωρίς κανένα</w:t>
      </w:r>
      <w:r>
        <w:rPr>
          <w:rFonts w:eastAsia="Times New Roman" w:cs="Times New Roman"/>
          <w:szCs w:val="24"/>
        </w:rPr>
        <w:t>ν</w:t>
      </w:r>
      <w:r>
        <w:rPr>
          <w:rFonts w:eastAsia="Times New Roman" w:cs="Times New Roman"/>
          <w:szCs w:val="24"/>
        </w:rPr>
        <w:t xml:space="preserve"> σοβαρό σχεδιασμό για τη στελέχωση και τη λειτουργία τους. </w:t>
      </w:r>
    </w:p>
    <w:p w14:paraId="1FE6AFF0"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Εγώ λέω τ</w:t>
      </w:r>
      <w:r>
        <w:rPr>
          <w:rFonts w:eastAsia="Times New Roman" w:cs="Times New Roman"/>
          <w:szCs w:val="24"/>
        </w:rPr>
        <w:t>ο εξής. Να δούμε τη δυνατότητα. Κατ’ αρχ</w:t>
      </w:r>
      <w:r>
        <w:rPr>
          <w:rFonts w:eastAsia="Times New Roman" w:cs="Times New Roman"/>
          <w:szCs w:val="24"/>
        </w:rPr>
        <w:t>άς</w:t>
      </w:r>
      <w:r>
        <w:rPr>
          <w:rFonts w:eastAsia="Times New Roman" w:cs="Times New Roman"/>
          <w:szCs w:val="24"/>
        </w:rPr>
        <w:t xml:space="preserve"> δεν τίθεται θέμα υποβάθμισης της σημερινής λειτουργίας. Οι άνθρωποι που δουλεύουν εκεί θα συνεχίσουν να δουλεύουν. </w:t>
      </w:r>
    </w:p>
    <w:p w14:paraId="1FE6AFF1"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Μα, δεν δουλεύουν, κύριε Υπουργέ. </w:t>
      </w:r>
    </w:p>
    <w:p w14:paraId="1FE6AFF2"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Μα, σας ε</w:t>
      </w:r>
      <w:r>
        <w:rPr>
          <w:rFonts w:eastAsia="Times New Roman" w:cs="Times New Roman"/>
          <w:szCs w:val="24"/>
        </w:rPr>
        <w:t>ίπα. Δουλεύει ένας γενικός γιατρός, ένας αγροτικός και μ</w:t>
      </w:r>
      <w:r>
        <w:rPr>
          <w:rFonts w:eastAsia="Times New Roman" w:cs="Times New Roman"/>
          <w:szCs w:val="24"/>
        </w:rPr>
        <w:t>ί</w:t>
      </w:r>
      <w:r>
        <w:rPr>
          <w:rFonts w:eastAsia="Times New Roman" w:cs="Times New Roman"/>
          <w:szCs w:val="24"/>
        </w:rPr>
        <w:t xml:space="preserve">α νοσηλεύτρια. Αυτή είναι η εικόνα που έχω, εκτός αν είναι ανακριβής. </w:t>
      </w:r>
    </w:p>
    <w:p w14:paraId="1FE6AFF3"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Αυτή είναι η εικόνα στα κουτάκια. </w:t>
      </w:r>
    </w:p>
    <w:p w14:paraId="1FE6AFF4"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σας άκουσε με προσοχή. Δεν </w:t>
      </w:r>
      <w:r>
        <w:rPr>
          <w:rFonts w:eastAsia="Times New Roman" w:cs="Times New Roman"/>
          <w:szCs w:val="24"/>
        </w:rPr>
        <w:t xml:space="preserve">σας διέκοψε καθόλου. </w:t>
      </w:r>
    </w:p>
    <w:p w14:paraId="1FE6AFF5"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Δαβάκη, αυτό που μπορούμε να κάνουμε είναι, σε συνεννόηση με τη ΣΤ΄ ΥΠΕ και με το Νοσοκομείο Σπάρτης, να δούμε τη δυνατότητα μιας περιοδικής παρουσίας οδοντιάτρου και άλλων ειδικοτήτων ενδεχομέν</w:t>
      </w:r>
      <w:r>
        <w:rPr>
          <w:rFonts w:eastAsia="Times New Roman" w:cs="Times New Roman"/>
          <w:szCs w:val="24"/>
        </w:rPr>
        <w:t>ως. Δηλαδή, μία ή δ</w:t>
      </w:r>
      <w:r>
        <w:rPr>
          <w:rFonts w:eastAsia="Times New Roman" w:cs="Times New Roman"/>
          <w:szCs w:val="24"/>
        </w:rPr>
        <w:t>ύ</w:t>
      </w:r>
      <w:r>
        <w:rPr>
          <w:rFonts w:eastAsia="Times New Roman" w:cs="Times New Roman"/>
          <w:szCs w:val="24"/>
        </w:rPr>
        <w:t>ο φορές το</w:t>
      </w:r>
      <w:r>
        <w:rPr>
          <w:rFonts w:eastAsia="Times New Roman" w:cs="Times New Roman"/>
          <w:szCs w:val="24"/>
        </w:rPr>
        <w:t>ν</w:t>
      </w:r>
      <w:r>
        <w:rPr>
          <w:rFonts w:eastAsia="Times New Roman" w:cs="Times New Roman"/>
          <w:szCs w:val="24"/>
        </w:rPr>
        <w:t xml:space="preserve"> μήνα </w:t>
      </w:r>
      <w:r>
        <w:rPr>
          <w:rFonts w:eastAsia="Times New Roman" w:cs="Times New Roman"/>
          <w:szCs w:val="24"/>
        </w:rPr>
        <w:lastRenderedPageBreak/>
        <w:t xml:space="preserve">να επισκέπτονται το </w:t>
      </w:r>
      <w:r>
        <w:rPr>
          <w:rFonts w:eastAsia="Times New Roman" w:cs="Times New Roman"/>
          <w:szCs w:val="24"/>
        </w:rPr>
        <w:t>κέντρο υ</w:t>
      </w:r>
      <w:r>
        <w:rPr>
          <w:rFonts w:eastAsia="Times New Roman" w:cs="Times New Roman"/>
          <w:szCs w:val="24"/>
        </w:rPr>
        <w:t xml:space="preserve">γείας, ώστε να αισθανθούν οι άνθρωποι της περιοχής ότι υπάρχει μια μέριμνα και μια φροντίδα, βεβαίως με τις γνωστές δυσκολίες που έχουμε αυτή την περίοδο. </w:t>
      </w:r>
    </w:p>
    <w:p w14:paraId="1FE6AFF6"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Προφανώς η προτεραιότητα είναι να ε</w:t>
      </w:r>
      <w:r>
        <w:rPr>
          <w:rFonts w:eastAsia="Times New Roman" w:cs="Times New Roman"/>
          <w:szCs w:val="24"/>
        </w:rPr>
        <w:t xml:space="preserve">ίναι επαρκές το Νοσοκομείο της Σπάρτης. Δευτερευόντως, να είναι επαρκής η δομή του ΠΕΔΥ, που σας είπα, στο αστικό συγκρότημα της Σπάρτης. Τρίτο στην ιεραρχία και στην </w:t>
      </w:r>
      <w:proofErr w:type="spellStart"/>
      <w:r>
        <w:rPr>
          <w:rFonts w:eastAsia="Times New Roman" w:cs="Times New Roman"/>
          <w:szCs w:val="24"/>
        </w:rPr>
        <w:t>προτεραιοποίηση</w:t>
      </w:r>
      <w:proofErr w:type="spellEnd"/>
      <w:r>
        <w:rPr>
          <w:rFonts w:eastAsia="Times New Roman" w:cs="Times New Roman"/>
          <w:szCs w:val="24"/>
        </w:rPr>
        <w:t xml:space="preserve"> έρχεται το συγκεκριμένο </w:t>
      </w:r>
      <w:r>
        <w:rPr>
          <w:rFonts w:eastAsia="Times New Roman" w:cs="Times New Roman"/>
          <w:szCs w:val="24"/>
        </w:rPr>
        <w:t>κέντρο υ</w:t>
      </w:r>
      <w:r>
        <w:rPr>
          <w:rFonts w:eastAsia="Times New Roman" w:cs="Times New Roman"/>
          <w:szCs w:val="24"/>
        </w:rPr>
        <w:t xml:space="preserve">γείας. </w:t>
      </w:r>
    </w:p>
    <w:p w14:paraId="1FE6AFF7"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Νομίζω ότι με αυτή την πρόθεση μπ</w:t>
      </w:r>
      <w:r>
        <w:rPr>
          <w:rFonts w:eastAsia="Times New Roman" w:cs="Times New Roman"/>
          <w:szCs w:val="24"/>
        </w:rPr>
        <w:t xml:space="preserve">ορεί να βρεθεί μια λύση λίγο πιο σταθερής και αναβαθμισμένης λειτουργίας. </w:t>
      </w:r>
    </w:p>
    <w:p w14:paraId="1FE6AFF8"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E6AFF9"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εμείς ευχαριστούμε, κύριε Υπουργέ. </w:t>
      </w:r>
    </w:p>
    <w:p w14:paraId="1FE6AFFA" w14:textId="77777777" w:rsidR="00BB1AD1" w:rsidRDefault="00FB16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ολοκληρώθηκε η συζήτηση των επικαίρων ερωτήσεων. </w:t>
      </w:r>
    </w:p>
    <w:p w14:paraId="1FE6AFFB" w14:textId="77777777" w:rsidR="00BB1AD1" w:rsidRDefault="00FB162E">
      <w:pPr>
        <w:spacing w:line="600" w:lineRule="auto"/>
        <w:ind w:firstLine="720"/>
        <w:contextualSpacing/>
        <w:jc w:val="both"/>
        <w:rPr>
          <w:rFonts w:eastAsia="Times New Roman"/>
          <w:szCs w:val="24"/>
        </w:rPr>
      </w:pPr>
      <w:r>
        <w:rPr>
          <w:rFonts w:eastAsia="Times New Roman"/>
          <w:szCs w:val="24"/>
        </w:rPr>
        <w:t>Κυρίες και κύριοι συνάδελφ</w:t>
      </w:r>
      <w:r>
        <w:rPr>
          <w:rFonts w:eastAsia="Times New Roman"/>
          <w:szCs w:val="24"/>
        </w:rPr>
        <w:t>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w:t>
      </w:r>
      <w:r>
        <w:rPr>
          <w:rFonts w:eastAsia="Times New Roman"/>
          <w:szCs w:val="24"/>
        </w:rPr>
        <w:t>τουργίας της Βουλής, σαράντα έξι μαθήτριες και μαθητές και τέσσερις εκπαιδευτικοί συνοδοί τους από το 13</w:t>
      </w:r>
      <w:r>
        <w:rPr>
          <w:rFonts w:eastAsia="Times New Roman"/>
          <w:szCs w:val="24"/>
          <w:vertAlign w:val="superscript"/>
        </w:rPr>
        <w:t>ο</w:t>
      </w:r>
      <w:r>
        <w:rPr>
          <w:rFonts w:eastAsia="Times New Roman"/>
          <w:szCs w:val="24"/>
        </w:rPr>
        <w:t xml:space="preserve"> Δημοτικό Σχολείο Χανίων.</w:t>
      </w:r>
    </w:p>
    <w:p w14:paraId="1FE6AFFC" w14:textId="77777777" w:rsidR="00BB1AD1" w:rsidRDefault="00FB162E">
      <w:pPr>
        <w:spacing w:line="600" w:lineRule="auto"/>
        <w:ind w:firstLine="720"/>
        <w:contextualSpacing/>
        <w:rPr>
          <w:rFonts w:eastAsia="Times New Roman"/>
          <w:szCs w:val="24"/>
        </w:rPr>
      </w:pPr>
      <w:r>
        <w:rPr>
          <w:rFonts w:eastAsia="Times New Roman"/>
          <w:szCs w:val="24"/>
        </w:rPr>
        <w:lastRenderedPageBreak/>
        <w:t>Η Βουλή το</w:t>
      </w:r>
      <w:r>
        <w:rPr>
          <w:rFonts w:eastAsia="Times New Roman"/>
          <w:szCs w:val="24"/>
        </w:rPr>
        <w:t>ύ</w:t>
      </w:r>
      <w:r>
        <w:rPr>
          <w:rFonts w:eastAsia="Times New Roman"/>
          <w:szCs w:val="24"/>
        </w:rPr>
        <w:t>ς καλωσορίζει.</w:t>
      </w:r>
    </w:p>
    <w:p w14:paraId="1FE6AFFD" w14:textId="77777777" w:rsidR="00BB1AD1" w:rsidRDefault="00FB162E">
      <w:pPr>
        <w:spacing w:line="600" w:lineRule="auto"/>
        <w:ind w:firstLine="720"/>
        <w:contextualSpacing/>
        <w:jc w:val="center"/>
        <w:rPr>
          <w:rFonts w:eastAsia="Times New Roman"/>
          <w:szCs w:val="24"/>
        </w:rPr>
      </w:pPr>
      <w:r>
        <w:rPr>
          <w:rFonts w:eastAsia="Times New Roman"/>
          <w:szCs w:val="24"/>
        </w:rPr>
        <w:t>(Χειροκροτήματα</w:t>
      </w:r>
      <w:r>
        <w:rPr>
          <w:rFonts w:eastAsia="Times New Roman"/>
          <w:szCs w:val="24"/>
        </w:rPr>
        <w:t xml:space="preserve"> απ’ όλες τις πτέρυγες της Βουλής</w:t>
      </w:r>
      <w:r>
        <w:rPr>
          <w:rFonts w:eastAsia="Times New Roman"/>
          <w:szCs w:val="24"/>
        </w:rPr>
        <w:t xml:space="preserve">) </w:t>
      </w:r>
    </w:p>
    <w:p w14:paraId="1FE6AFFE"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Πριν κλείσουμε τη συνεδρίαση, έχω την τιμή να ανακοινώσω στο Σώμα τα εξής: </w:t>
      </w:r>
    </w:p>
    <w:p w14:paraId="1FE6AFFF"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Η Διαρκής Επιτροπή Μορφωτικών Υποθέσεων καταθέτει τις </w:t>
      </w:r>
      <w:r>
        <w:rPr>
          <w:rFonts w:eastAsia="Times New Roman"/>
          <w:szCs w:val="24"/>
        </w:rPr>
        <w:t>ε</w:t>
      </w:r>
      <w:r>
        <w:rPr>
          <w:rFonts w:eastAsia="Times New Roman"/>
          <w:szCs w:val="24"/>
        </w:rPr>
        <w:t>κθέσεις της στα σχέδια νόμ</w:t>
      </w:r>
      <w:r>
        <w:rPr>
          <w:rFonts w:eastAsia="Times New Roman"/>
          <w:szCs w:val="24"/>
        </w:rPr>
        <w:t>ου</w:t>
      </w:r>
      <w:r>
        <w:rPr>
          <w:rFonts w:eastAsia="Times New Roman"/>
          <w:szCs w:val="24"/>
        </w:rPr>
        <w:t xml:space="preserve"> του Υπουργείου Πολιτισμού και Αθλητισμού: </w:t>
      </w:r>
    </w:p>
    <w:p w14:paraId="1FE6B000"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α) «Κύρωση του Μνημονίου Κατανόησης στον τομέα του </w:t>
      </w:r>
      <w:r>
        <w:rPr>
          <w:rFonts w:eastAsia="Times New Roman"/>
          <w:szCs w:val="24"/>
        </w:rPr>
        <w:t>Α</w:t>
      </w:r>
      <w:r>
        <w:rPr>
          <w:rFonts w:eastAsia="Times New Roman"/>
          <w:szCs w:val="24"/>
        </w:rPr>
        <w:t>θ</w:t>
      </w:r>
      <w:r>
        <w:rPr>
          <w:rFonts w:eastAsia="Times New Roman"/>
          <w:szCs w:val="24"/>
        </w:rPr>
        <w:t xml:space="preserve">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της Αιγύπτου». </w:t>
      </w:r>
    </w:p>
    <w:p w14:paraId="1FE6B001"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β) «Κύρωση του Μνημονίου Κατανόησης για συνεργασία στον τομέα του </w:t>
      </w:r>
      <w:r>
        <w:rPr>
          <w:rFonts w:eastAsia="Times New Roman"/>
          <w:szCs w:val="24"/>
        </w:rPr>
        <w:t>Α</w:t>
      </w:r>
      <w:r>
        <w:rPr>
          <w:rFonts w:eastAsia="Times New Roman"/>
          <w:szCs w:val="24"/>
        </w:rPr>
        <w:t>θλητισμού μεταξύ του Υ</w:t>
      </w:r>
      <w:r>
        <w:rPr>
          <w:rFonts w:eastAsia="Times New Roman"/>
          <w:szCs w:val="24"/>
        </w:rPr>
        <w:t>πουργείου Πολιτισμού και Αθλητισμού της Ελληνικής Δημοκρατίας και του Υπουργείου Νεολαίας και Αθλητισμού της Αραβικής Δημοκρατίας του Ιράκ».</w:t>
      </w:r>
    </w:p>
    <w:p w14:paraId="1FE6B002"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Η Διαρκής Επιτροπή Οικονομικών Υποθέσεων καταθέτει την </w:t>
      </w:r>
      <w:r>
        <w:rPr>
          <w:rFonts w:eastAsia="Times New Roman"/>
          <w:szCs w:val="24"/>
        </w:rPr>
        <w:t>έ</w:t>
      </w:r>
      <w:r>
        <w:rPr>
          <w:rFonts w:eastAsia="Times New Roman"/>
          <w:szCs w:val="24"/>
        </w:rPr>
        <w:t>κθεσή της στο σχέδιο νόμου του Υπουργείου Οικονομικών</w:t>
      </w:r>
      <w:r>
        <w:rPr>
          <w:rFonts w:eastAsia="Times New Roman"/>
          <w:szCs w:val="24"/>
        </w:rPr>
        <w:t>:</w:t>
      </w:r>
      <w:r>
        <w:rPr>
          <w:rFonts w:eastAsia="Times New Roman"/>
          <w:szCs w:val="24"/>
        </w:rPr>
        <w:t xml:space="preserve"> «Προ</w:t>
      </w:r>
      <w:r>
        <w:rPr>
          <w:rFonts w:eastAsia="Times New Roman"/>
          <w:szCs w:val="24"/>
        </w:rPr>
        <w:t xml:space="preserve">σαρμογή της </w:t>
      </w:r>
      <w:r>
        <w:rPr>
          <w:rFonts w:eastAsia="Times New Roman"/>
          <w:szCs w:val="24"/>
        </w:rPr>
        <w:t>Ε</w:t>
      </w:r>
      <w:r>
        <w:rPr>
          <w:rFonts w:eastAsia="Times New Roman"/>
          <w:szCs w:val="24"/>
        </w:rPr>
        <w:t xml:space="preserve">λληνικής </w:t>
      </w:r>
      <w:r>
        <w:rPr>
          <w:rFonts w:eastAsia="Times New Roman"/>
          <w:szCs w:val="24"/>
        </w:rPr>
        <w:t>Ν</w:t>
      </w:r>
      <w:r>
        <w:rPr>
          <w:rFonts w:eastAsia="Times New Roman"/>
          <w:szCs w:val="24"/>
        </w:rPr>
        <w:t xml:space="preserve">ομοθεσίας στις διατάξεις της </w:t>
      </w:r>
      <w:r>
        <w:rPr>
          <w:rFonts w:eastAsia="Times New Roman"/>
          <w:szCs w:val="24"/>
        </w:rPr>
        <w:t>Ο</w:t>
      </w:r>
      <w:r>
        <w:rPr>
          <w:rFonts w:eastAsia="Times New Roman"/>
          <w:szCs w:val="24"/>
        </w:rPr>
        <w:t xml:space="preserve">δηγίας (ΕΕ) 2015/2376 και άλλες διατάξεις». </w:t>
      </w:r>
    </w:p>
    <w:p w14:paraId="1FE6B003"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Αυτές οι «άλλες διατάξεις» </w:t>
      </w:r>
      <w:proofErr w:type="spellStart"/>
      <w:r>
        <w:rPr>
          <w:rFonts w:eastAsia="Times New Roman"/>
          <w:szCs w:val="24"/>
        </w:rPr>
        <w:t>προαπαιτούμενα</w:t>
      </w:r>
      <w:proofErr w:type="spellEnd"/>
      <w:r>
        <w:rPr>
          <w:rFonts w:eastAsia="Times New Roman"/>
          <w:szCs w:val="24"/>
        </w:rPr>
        <w:t xml:space="preserve"> μου μυρίζουν</w:t>
      </w:r>
      <w:r>
        <w:rPr>
          <w:rFonts w:eastAsia="Times New Roman"/>
          <w:szCs w:val="24"/>
        </w:rPr>
        <w:t>!</w:t>
      </w:r>
    </w:p>
    <w:p w14:paraId="1FE6B004" w14:textId="77777777" w:rsidR="00BB1AD1" w:rsidRDefault="00FB162E">
      <w:pPr>
        <w:spacing w:line="600" w:lineRule="auto"/>
        <w:ind w:firstLine="720"/>
        <w:contextualSpacing/>
        <w:jc w:val="both"/>
        <w:rPr>
          <w:rFonts w:eastAsia="Times New Roman"/>
          <w:szCs w:val="24"/>
        </w:rPr>
      </w:pPr>
      <w:r>
        <w:rPr>
          <w:rFonts w:eastAsia="Times New Roman"/>
          <w:szCs w:val="24"/>
        </w:rPr>
        <w:lastRenderedPageBreak/>
        <w:t xml:space="preserve">Οι Υπουργοί Δικαιοσύνης, Διαφάνειας και Ανθρωπίνων Δικαιωμάτων, Εσωτερικών, Εργασίας, Κοινωνικής </w:t>
      </w:r>
      <w:r>
        <w:rPr>
          <w:rFonts w:eastAsia="Times New Roman"/>
          <w:szCs w:val="24"/>
        </w:rPr>
        <w:t>Ασφάλισης και Κοινωνικής Αλληλεγγύης, Υγείας, Οικονομικών και Διοικητικής Ανασυγκρότησης και οι Αναπληρωτές Υπουργοί Εσωτερικών και Οικονομικών κατέθεσαν στις 30</w:t>
      </w:r>
      <w:r>
        <w:rPr>
          <w:rFonts w:eastAsia="Times New Roman"/>
          <w:szCs w:val="24"/>
        </w:rPr>
        <w:t>-</w:t>
      </w:r>
      <w:r>
        <w:rPr>
          <w:rFonts w:eastAsia="Times New Roman"/>
          <w:szCs w:val="24"/>
        </w:rPr>
        <w:t>5</w:t>
      </w:r>
      <w:r>
        <w:rPr>
          <w:rFonts w:eastAsia="Times New Roman"/>
          <w:szCs w:val="24"/>
        </w:rPr>
        <w:t>-</w:t>
      </w:r>
      <w:r>
        <w:rPr>
          <w:rFonts w:eastAsia="Times New Roman"/>
          <w:szCs w:val="24"/>
        </w:rPr>
        <w:t>2017 σχέδιο νόμου: «Ι) Κύρωση και προσαρμογή της ελληνικής νομοθεσίας στη Σύμβαση της Βαρσοβ</w:t>
      </w:r>
      <w:r>
        <w:rPr>
          <w:rFonts w:eastAsia="Times New Roman"/>
          <w:szCs w:val="24"/>
        </w:rPr>
        <w:t>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ενσωμάτωση της Απόφασης</w:t>
      </w:r>
      <w:r>
        <w:rPr>
          <w:rFonts w:eastAsia="Times New Roman"/>
          <w:szCs w:val="24"/>
        </w:rPr>
        <w:t xml:space="preserve"> - </w:t>
      </w:r>
      <w:r>
        <w:rPr>
          <w:rFonts w:eastAsia="Times New Roman"/>
          <w:szCs w:val="24"/>
        </w:rPr>
        <w:t>Πλαίσιο 2003/577/ΔΕΥ, της Α-Π 2005/212/ΔΕΥ,</w:t>
      </w:r>
      <w:r>
        <w:rPr>
          <w:rFonts w:eastAsia="Times New Roman"/>
          <w:szCs w:val="24"/>
        </w:rPr>
        <w:t xml:space="preserve"> της Α-Π 2006/783/ΔΕΥ, όπως τροποποιήθηκε µε την Α-Π 2009/299/ΔΕΥ και της Οδηγίας 2014/42/ΕΕ,</w:t>
      </w:r>
    </w:p>
    <w:p w14:paraId="1FE6B005" w14:textId="77777777" w:rsidR="00BB1AD1" w:rsidRDefault="00FB162E">
      <w:pPr>
        <w:spacing w:line="600" w:lineRule="auto"/>
        <w:ind w:firstLine="720"/>
        <w:contextualSpacing/>
        <w:jc w:val="both"/>
        <w:rPr>
          <w:rFonts w:eastAsia="Times New Roman"/>
          <w:szCs w:val="24"/>
        </w:rPr>
      </w:pPr>
      <w:r>
        <w:rPr>
          <w:rFonts w:eastAsia="Times New Roman"/>
          <w:szCs w:val="24"/>
        </w:rPr>
        <w:t>ΙΙ) Προϋποθέσεις τοποθέτησης ανηλίκων σε ίδρυμα ή ανάδοχη οικογένεια από και προς κράτη µέλη της Ευρωπαϊκής Ένωσης βάσει του άρθρου 56 του Κανονισμού (ΕΚ) αριθ. 2</w:t>
      </w:r>
      <w:r>
        <w:rPr>
          <w:rFonts w:eastAsia="Times New Roman"/>
          <w:szCs w:val="24"/>
        </w:rPr>
        <w:t xml:space="preserve">201/2003 του Συμβουλίου, της 27ης Νοεμβρίου 2003, για τη διεθνή δικαιοδοσία και την αναγνώριση και εκτέλεση αποφάσεων σε </w:t>
      </w:r>
      <w:proofErr w:type="spellStart"/>
      <w:r>
        <w:rPr>
          <w:rFonts w:eastAsia="Times New Roman"/>
          <w:szCs w:val="24"/>
        </w:rPr>
        <w:t>γαµικές</w:t>
      </w:r>
      <w:proofErr w:type="spellEnd"/>
      <w:r>
        <w:rPr>
          <w:rFonts w:eastAsia="Times New Roman"/>
          <w:szCs w:val="24"/>
        </w:rPr>
        <w:t xml:space="preserve"> διαφορές και διαφορές γονικής μέριμνας, ο οποίος καταργεί τον Κανονισμό (ΕΚ) 1347/2000,</w:t>
      </w:r>
    </w:p>
    <w:p w14:paraId="1FE6B006"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ΙΙΙ) Ενσωμάτωση της Οδηγίας 2013/48/ΕΕ </w:t>
      </w:r>
      <w:r>
        <w:rPr>
          <w:rFonts w:eastAsia="Times New Roman"/>
          <w:szCs w:val="24"/>
        </w:rPr>
        <w:t>του Ευρωπαϊκού Κοινοβουλίου και Συμβουλίου της 22ας Οκτωβρίου 2013 σχετικά με το δικαίωμα πρό</w:t>
      </w:r>
      <w:r>
        <w:rPr>
          <w:rFonts w:eastAsia="Times New Roman"/>
          <w:szCs w:val="24"/>
        </w:rPr>
        <w:lastRenderedPageBreak/>
        <w:t>σβασης σε δικηγόρο στο πλαίσιο ποινικής διαδικασίας και διαδικασίας εκτέλεσης του ευρωπαϊκού εντάλματος σύλληψης καθώς και σχετικά µε το δικαίωμα ενημέρωσης τρίτου</w:t>
      </w:r>
      <w:r>
        <w:rPr>
          <w:rFonts w:eastAsia="Times New Roman"/>
          <w:szCs w:val="24"/>
        </w:rPr>
        <w:t xml:space="preserve"> προσώπου σε περίπτωση στέρησης της ελευθερίας του και με το δικαίωμα επικοινωνίας µε τρίτα πρόσωπα και µε προξενικές αρχές κατά τη διάρκεια στέρησης της ελευθερίας,</w:t>
      </w:r>
    </w:p>
    <w:p w14:paraId="1FE6B007" w14:textId="77777777" w:rsidR="00BB1AD1" w:rsidRDefault="00FB162E">
      <w:pPr>
        <w:spacing w:line="600" w:lineRule="auto"/>
        <w:ind w:firstLine="720"/>
        <w:contextualSpacing/>
        <w:jc w:val="both"/>
        <w:rPr>
          <w:rFonts w:eastAsia="Times New Roman"/>
          <w:szCs w:val="24"/>
        </w:rPr>
      </w:pPr>
      <w:r>
        <w:rPr>
          <w:rFonts w:eastAsia="Times New Roman"/>
          <w:szCs w:val="24"/>
        </w:rPr>
        <w:t>IV) Ενσωμάτωση της Οδηγίας 2012/29/ΕΕ για τη θέσπιση ελάχιστων προτύπων σχετικά µε τα δικα</w:t>
      </w:r>
      <w:r>
        <w:rPr>
          <w:rFonts w:eastAsia="Times New Roman"/>
          <w:szCs w:val="24"/>
        </w:rPr>
        <w:t xml:space="preserve">ιώματα, την υποστήριξη και την προστασία θυμάτων της εγκληματικότητας και για την αντικατάσταση της Απόφασης </w:t>
      </w:r>
      <w:r>
        <w:rPr>
          <w:rFonts w:eastAsia="Times New Roman"/>
          <w:szCs w:val="24"/>
        </w:rPr>
        <w:t xml:space="preserve">- </w:t>
      </w:r>
      <w:r>
        <w:rPr>
          <w:rFonts w:eastAsia="Times New Roman"/>
          <w:szCs w:val="24"/>
        </w:rPr>
        <w:t>Πλαίσιο 2001/220/ΔΕΥ του Συμβουλίου».</w:t>
      </w:r>
    </w:p>
    <w:p w14:paraId="1FE6B008" w14:textId="77777777" w:rsidR="00BB1AD1" w:rsidRDefault="00FB162E">
      <w:pPr>
        <w:spacing w:line="600" w:lineRule="auto"/>
        <w:ind w:firstLine="720"/>
        <w:contextualSpacing/>
        <w:jc w:val="both"/>
        <w:rPr>
          <w:rFonts w:eastAsia="Times New Roman"/>
          <w:szCs w:val="24"/>
        </w:rPr>
      </w:pPr>
      <w:r>
        <w:rPr>
          <w:rFonts w:eastAsia="Times New Roman"/>
          <w:szCs w:val="24"/>
        </w:rPr>
        <w:t xml:space="preserve">Παραπέμπεται στην </w:t>
      </w:r>
      <w:r>
        <w:rPr>
          <w:rFonts w:eastAsia="Times New Roman"/>
          <w:szCs w:val="24"/>
        </w:rPr>
        <w:t>α</w:t>
      </w:r>
      <w:r>
        <w:rPr>
          <w:rFonts w:eastAsia="Times New Roman"/>
          <w:szCs w:val="24"/>
        </w:rPr>
        <w:t xml:space="preserve">ρμόδια Διαρκή Επιτροπή. </w:t>
      </w:r>
    </w:p>
    <w:p w14:paraId="1FE6B009" w14:textId="77777777" w:rsidR="00BB1AD1" w:rsidRDefault="00FB162E">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Κύριοι συνάδελφοι, ο</w:t>
      </w:r>
      <w:r>
        <w:rPr>
          <w:rFonts w:eastAsia="Times New Roman"/>
          <w:bCs/>
          <w:szCs w:val="24"/>
        </w:rPr>
        <w:t xml:space="preserve"> Βουλευτής κ. Θεοχάρης </w:t>
      </w:r>
      <w:proofErr w:type="spellStart"/>
      <w:r>
        <w:rPr>
          <w:rFonts w:eastAsia="Times New Roman"/>
          <w:bCs/>
          <w:szCs w:val="24"/>
        </w:rPr>
        <w:t>Θεοχάρης</w:t>
      </w:r>
      <w:proofErr w:type="spellEnd"/>
      <w:r>
        <w:rPr>
          <w:rFonts w:eastAsia="Times New Roman"/>
          <w:bCs/>
          <w:szCs w:val="24"/>
        </w:rPr>
        <w:t xml:space="preserve"> ζητεί άδεια</w:t>
      </w:r>
      <w:r>
        <w:rPr>
          <w:rFonts w:eastAsia="Times New Roman"/>
          <w:bCs/>
          <w:szCs w:val="24"/>
        </w:rPr>
        <w:t xml:space="preserve"> ολιγοήμερης απουσίας </w:t>
      </w:r>
      <w:r>
        <w:rPr>
          <w:rFonts w:eastAsia="Times New Roman"/>
          <w:bCs/>
          <w:szCs w:val="24"/>
        </w:rPr>
        <w:t xml:space="preserve">του </w:t>
      </w:r>
      <w:r>
        <w:rPr>
          <w:rFonts w:eastAsia="Times New Roman"/>
          <w:bCs/>
          <w:szCs w:val="24"/>
        </w:rPr>
        <w:t>στο εξωτερικό από τις 6</w:t>
      </w:r>
      <w:r>
        <w:rPr>
          <w:rFonts w:eastAsia="Times New Roman"/>
          <w:bCs/>
          <w:szCs w:val="24"/>
        </w:rPr>
        <w:t xml:space="preserve"> Ιουνίου</w:t>
      </w:r>
      <w:r>
        <w:rPr>
          <w:rFonts w:eastAsia="Times New Roman"/>
          <w:bCs/>
          <w:szCs w:val="24"/>
        </w:rPr>
        <w:t xml:space="preserve"> έως τις 9</w:t>
      </w:r>
      <w:r>
        <w:rPr>
          <w:rFonts w:eastAsia="Times New Roman"/>
          <w:bCs/>
          <w:szCs w:val="24"/>
        </w:rPr>
        <w:t xml:space="preserve"> Ιουνίου</w:t>
      </w:r>
      <w:r>
        <w:rPr>
          <w:rFonts w:eastAsia="Times New Roman"/>
          <w:bCs/>
          <w:szCs w:val="24"/>
        </w:rPr>
        <w:t xml:space="preserve"> 2017</w:t>
      </w:r>
      <w:r>
        <w:rPr>
          <w:rFonts w:eastAsia="Times New Roman"/>
          <w:bCs/>
          <w:szCs w:val="24"/>
        </w:rPr>
        <w:t>. Η Βουλή εγκρίνει;</w:t>
      </w:r>
    </w:p>
    <w:p w14:paraId="1FE6B00A" w14:textId="77777777" w:rsidR="00BB1AD1" w:rsidRDefault="00FB162E">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1FE6B00B" w14:textId="77777777" w:rsidR="00BB1AD1" w:rsidRDefault="00FB162E">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ΠΡΟΕΔΡΟΣ (Νικήτας Κακλαμάνης):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1FE6B00C" w14:textId="77777777" w:rsidR="00BB1AD1" w:rsidRDefault="00FB162E">
      <w:pPr>
        <w:spacing w:line="600" w:lineRule="auto"/>
        <w:ind w:firstLine="720"/>
        <w:contextualSpacing/>
        <w:jc w:val="both"/>
        <w:rPr>
          <w:rFonts w:eastAsia="Times New Roman" w:cs="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δέχεστε στο </w:t>
      </w:r>
      <w:r>
        <w:rPr>
          <w:rFonts w:eastAsia="Times New Roman"/>
          <w:szCs w:val="24"/>
        </w:rPr>
        <w:t>σημείο αυτό να λύσουμε τη συνεδρίαση;</w:t>
      </w:r>
    </w:p>
    <w:p w14:paraId="1FE6B00D" w14:textId="77777777" w:rsidR="00BB1AD1" w:rsidRDefault="00FB162E">
      <w:pPr>
        <w:spacing w:line="600" w:lineRule="auto"/>
        <w:ind w:firstLine="720"/>
        <w:contextualSpacing/>
        <w:jc w:val="both"/>
        <w:rPr>
          <w:rFonts w:eastAsia="Times New Roman" w:cs="Times New Roman"/>
          <w:szCs w:val="24"/>
        </w:rPr>
      </w:pPr>
      <w:r>
        <w:rPr>
          <w:rFonts w:eastAsia="Times New Roman"/>
          <w:b/>
          <w:szCs w:val="24"/>
        </w:rPr>
        <w:t xml:space="preserve">ΟΛΟΙ ΟΙ ΒΟΥΛΕΥΤΕΣ: </w:t>
      </w:r>
      <w:r>
        <w:rPr>
          <w:rFonts w:eastAsia="Times New Roman"/>
          <w:szCs w:val="24"/>
        </w:rPr>
        <w:t>Μάλιστα, μάλιστα.</w:t>
      </w:r>
    </w:p>
    <w:p w14:paraId="1FE6B00E" w14:textId="77777777" w:rsidR="00BB1AD1" w:rsidRDefault="00FB162E">
      <w:pPr>
        <w:spacing w:line="600" w:lineRule="auto"/>
        <w:ind w:firstLine="720"/>
        <w:contextualSpacing/>
        <w:jc w:val="both"/>
        <w:rPr>
          <w:rFonts w:eastAsia="Times New Roman"/>
          <w:szCs w:val="24"/>
        </w:rPr>
      </w:pPr>
      <w:r>
        <w:rPr>
          <w:rFonts w:eastAsia="Times New Roman"/>
          <w:b/>
          <w:szCs w:val="24"/>
        </w:rPr>
        <w:lastRenderedPageBreak/>
        <w:t>ΠΡΟΕΔΡΕΥΩΝ (</w:t>
      </w:r>
      <w:r>
        <w:rPr>
          <w:rFonts w:eastAsia="Times New Roman"/>
          <w:b/>
          <w:bCs/>
          <w:szCs w:val="24"/>
        </w:rPr>
        <w:t>Νικήτας Κακλαμάνης</w:t>
      </w:r>
      <w:r>
        <w:rPr>
          <w:rFonts w:eastAsia="Times New Roman"/>
          <w:b/>
          <w:szCs w:val="24"/>
        </w:rPr>
        <w:t>):</w:t>
      </w:r>
      <w:r>
        <w:rPr>
          <w:rFonts w:eastAsia="Times New Roman"/>
          <w:szCs w:val="24"/>
        </w:rPr>
        <w:t xml:space="preserve"> Με τη συναίνεση του Σώματος και ώρα 11</w:t>
      </w:r>
      <w:r>
        <w:rPr>
          <w:rFonts w:eastAsia="Times New Roman"/>
          <w:szCs w:val="24"/>
        </w:rPr>
        <w:t>.</w:t>
      </w:r>
      <w:r>
        <w:rPr>
          <w:rFonts w:eastAsia="Times New Roman"/>
          <w:szCs w:val="24"/>
        </w:rPr>
        <w:t>58</w:t>
      </w:r>
      <w:r>
        <w:rPr>
          <w:rFonts w:eastAsia="Times New Roman"/>
          <w:szCs w:val="24"/>
        </w:rPr>
        <w:t>΄</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την Τρίτη 6 Ιουνίου 2017 και ώρα 10</w:t>
      </w:r>
      <w:r>
        <w:rPr>
          <w:rFonts w:eastAsia="Times New Roman"/>
          <w:szCs w:val="24"/>
        </w:rPr>
        <w:t>.</w:t>
      </w:r>
      <w:r>
        <w:rPr>
          <w:rFonts w:eastAsia="Times New Roman"/>
          <w:szCs w:val="24"/>
        </w:rPr>
        <w:t>00</w:t>
      </w:r>
      <w:r>
        <w:rPr>
          <w:rFonts w:eastAsia="Times New Roman"/>
          <w:szCs w:val="24"/>
        </w:rPr>
        <w:t>΄</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νομ</w:t>
      </w:r>
      <w:r>
        <w:rPr>
          <w:rFonts w:eastAsia="Times New Roman"/>
          <w:szCs w:val="24"/>
        </w:rPr>
        <w:t xml:space="preserve">οθετική εργασία, σύμφωνα με την ημερήσια διάταξη που έχει διανεμηθεί. </w:t>
      </w:r>
    </w:p>
    <w:p w14:paraId="1FE6B00F" w14:textId="77777777" w:rsidR="00BB1AD1" w:rsidRDefault="00FB162E">
      <w:pPr>
        <w:spacing w:line="600" w:lineRule="auto"/>
        <w:ind w:firstLine="720"/>
        <w:contextualSpacing/>
        <w:jc w:val="both"/>
        <w:rPr>
          <w:rFonts w:eastAsia="Times New Roman"/>
          <w:b/>
          <w:bCs/>
          <w:szCs w:val="24"/>
        </w:rPr>
      </w:pPr>
      <w:r>
        <w:rPr>
          <w:rFonts w:eastAsia="Times New Roman"/>
          <w:szCs w:val="24"/>
        </w:rPr>
        <w:t>Τη Δευτέρα, που είναι του Αγίου Πνεύματος, το Άγιο Πνεύμα ας φωτίσει τους διαχειριζόμενους τ</w:t>
      </w:r>
      <w:r>
        <w:rPr>
          <w:rFonts w:eastAsia="Times New Roman"/>
          <w:szCs w:val="24"/>
        </w:rPr>
        <w:t>ι</w:t>
      </w:r>
      <w:r>
        <w:rPr>
          <w:rFonts w:eastAsia="Times New Roman"/>
          <w:szCs w:val="24"/>
        </w:rPr>
        <w:t>ς τύχ</w:t>
      </w:r>
      <w:r>
        <w:rPr>
          <w:rFonts w:eastAsia="Times New Roman"/>
          <w:szCs w:val="24"/>
        </w:rPr>
        <w:t>ε</w:t>
      </w:r>
      <w:r>
        <w:rPr>
          <w:rFonts w:eastAsia="Times New Roman"/>
          <w:szCs w:val="24"/>
        </w:rPr>
        <w:t>ς της χώρας</w:t>
      </w:r>
      <w:r>
        <w:rPr>
          <w:rFonts w:eastAsia="Times New Roman"/>
          <w:szCs w:val="24"/>
        </w:rPr>
        <w:t>!</w:t>
      </w:r>
    </w:p>
    <w:p w14:paraId="1FE6B010" w14:textId="77777777" w:rsidR="00BB1AD1" w:rsidRDefault="00FB162E">
      <w:pPr>
        <w:spacing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BB1A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veo6r1ooafz/8qjuPzBqJeN900=" w:salt="Gn8pRXpMVYiDdN5mlIVK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D1"/>
    <w:rsid w:val="00736676"/>
    <w:rsid w:val="00BB1AD1"/>
    <w:rsid w:val="00FB16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AE5E"/>
  <w15:docId w15:val="{33700798-A7EE-4CA6-8B2A-479BD34C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22A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22AB"/>
    <w:rPr>
      <w:rFonts w:ascii="Segoe UI" w:hAnsi="Segoe UI" w:cs="Segoe UI"/>
      <w:sz w:val="18"/>
      <w:szCs w:val="18"/>
    </w:rPr>
  </w:style>
  <w:style w:type="paragraph" w:styleId="a4">
    <w:name w:val="Revision"/>
    <w:hidden/>
    <w:uiPriority w:val="99"/>
    <w:semiHidden/>
    <w:rsid w:val="004B0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455</MetadataID>
    <Session xmlns="641f345b-441b-4b81-9152-adc2e73ba5e1">Β´</Session>
    <Date xmlns="641f345b-441b-4b81-9152-adc2e73ba5e1">2017-06-01T21:00:00+00:00</Date>
    <Status xmlns="641f345b-441b-4b81-9152-adc2e73ba5e1">
      <Url>http://srv-sp1/praktika/Lists/Incoming_Metadata/EditForm.aspx?ID=455&amp;Source=/praktika/Recordings_Library/Forms/AllItems.aspx</Url>
      <Description>Δημοσιεύτηκε</Description>
    </Status>
    <Meeting xmlns="641f345b-441b-4b81-9152-adc2e73ba5e1">ΡΚΗ´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DA00BB-1D42-4420-AFF5-F17BF8DBC43D}">
  <ds:schemaRefs>
    <ds:schemaRef ds:uri="http://purl.org/dc/terms/"/>
    <ds:schemaRef ds:uri="641f345b-441b-4b81-9152-adc2e73ba5e1"/>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75782E7-6EE7-4BB3-BC4F-766BA0815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87F8E-7518-4758-BCCA-FAC9678CE0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83</Pages>
  <Words>15164</Words>
  <Characters>81891</Characters>
  <Application>Microsoft Office Word</Application>
  <DocSecurity>0</DocSecurity>
  <Lines>682</Lines>
  <Paragraphs>193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2017-06-12T09:12:00Z</dcterms:created>
  <dcterms:modified xsi:type="dcterms:W3CDTF">2017-06-12T09:12:00Z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